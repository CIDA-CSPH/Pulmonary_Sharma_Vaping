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5015D" w14:textId="74C1375A" w:rsidR="00FA41A4" w:rsidRPr="00FA41A4" w:rsidRDefault="00FA41A4" w:rsidP="00FA41A4">
      <w:pPr>
        <w:pStyle w:val="Default"/>
        <w:numPr>
          <w:ilvl w:val="0"/>
          <w:numId w:val="1"/>
        </w:numPr>
        <w:spacing w:line="276" w:lineRule="auto"/>
        <w:jc w:val="both"/>
        <w:rPr>
          <w:b/>
          <w:bCs/>
          <w:sz w:val="22"/>
          <w:szCs w:val="22"/>
        </w:rPr>
      </w:pPr>
      <w:bookmarkStart w:id="0" w:name="_Hlk69994676"/>
      <w:r w:rsidRPr="00FA41A4">
        <w:rPr>
          <w:b/>
          <w:bCs/>
        </w:rPr>
        <w:t>The impact of vaping on adolescent lung function and nasal epithelium gene expression.</w:t>
      </w:r>
    </w:p>
    <w:p w14:paraId="5D57D298" w14:textId="77777777" w:rsidR="00FA41A4" w:rsidRDefault="00FA41A4" w:rsidP="00D31EA1">
      <w:pPr>
        <w:pStyle w:val="ListParagraph"/>
        <w:numPr>
          <w:ilvl w:val="0"/>
          <w:numId w:val="1"/>
        </w:numPr>
        <w:spacing w:line="276" w:lineRule="auto"/>
        <w:jc w:val="both"/>
        <w:rPr>
          <w:rFonts w:ascii="Arial" w:hAnsi="Arial" w:cs="Arial"/>
          <w:lang w:val="es-ES_tradnl"/>
        </w:rPr>
      </w:pPr>
    </w:p>
    <w:p w14:paraId="4DC67E34" w14:textId="53E64308" w:rsidR="00163438" w:rsidRPr="005C77DA" w:rsidRDefault="00163438" w:rsidP="00D31EA1">
      <w:pPr>
        <w:pStyle w:val="ListParagraph"/>
        <w:numPr>
          <w:ilvl w:val="0"/>
          <w:numId w:val="1"/>
        </w:numPr>
        <w:spacing w:line="276" w:lineRule="auto"/>
        <w:jc w:val="both"/>
        <w:rPr>
          <w:rFonts w:ascii="Arial" w:hAnsi="Arial" w:cs="Arial"/>
          <w:lang w:val="es-ES_tradnl"/>
        </w:rPr>
      </w:pPr>
      <w:r w:rsidRPr="005C77DA">
        <w:rPr>
          <w:rFonts w:ascii="Arial" w:hAnsi="Arial" w:cs="Arial"/>
          <w:lang w:val="es-ES_tradnl"/>
        </w:rPr>
        <w:t>Sarah Commodore</w:t>
      </w:r>
      <w:r w:rsidRPr="005C77DA">
        <w:rPr>
          <w:rFonts w:ascii="Arial" w:hAnsi="Arial" w:cs="Arial"/>
          <w:vertAlign w:val="superscript"/>
          <w:lang w:val="es-ES_tradnl"/>
        </w:rPr>
        <w:t>1</w:t>
      </w:r>
      <w:r w:rsidRPr="005C77DA">
        <w:rPr>
          <w:rFonts w:ascii="Arial" w:hAnsi="Arial" w:cs="Arial"/>
          <w:lang w:val="es-ES_tradnl"/>
        </w:rPr>
        <w:t>, Jonathan Hawkins</w:t>
      </w:r>
      <w:r w:rsidRPr="005C77DA">
        <w:rPr>
          <w:rFonts w:ascii="Arial" w:hAnsi="Arial" w:cs="Arial"/>
          <w:vertAlign w:val="superscript"/>
          <w:lang w:val="es-ES_tradnl"/>
        </w:rPr>
        <w:t>2</w:t>
      </w:r>
      <w:r w:rsidRPr="005C77DA">
        <w:rPr>
          <w:rFonts w:ascii="Arial" w:hAnsi="Arial" w:cs="Arial"/>
          <w:lang w:val="es-ES_tradnl"/>
        </w:rPr>
        <w:t>, Cheyret Wood</w:t>
      </w:r>
      <w:r w:rsidRPr="005C77DA">
        <w:rPr>
          <w:rFonts w:ascii="Arial" w:hAnsi="Arial" w:cs="Arial"/>
          <w:vertAlign w:val="superscript"/>
          <w:lang w:val="es-ES_tradnl"/>
        </w:rPr>
        <w:t>2</w:t>
      </w:r>
      <w:r w:rsidRPr="005C77DA">
        <w:rPr>
          <w:rFonts w:ascii="Arial" w:hAnsi="Arial" w:cs="Arial"/>
          <w:lang w:val="es-ES_tradnl"/>
        </w:rPr>
        <w:t xml:space="preserve">, </w:t>
      </w:r>
      <w:r w:rsidR="00E5028D">
        <w:rPr>
          <w:rFonts w:ascii="Arial" w:hAnsi="Arial" w:cs="Arial"/>
          <w:lang w:val="es-ES_tradnl"/>
        </w:rPr>
        <w:t>Cuining Liu</w:t>
      </w:r>
      <w:r w:rsidR="00E5028D">
        <w:rPr>
          <w:rFonts w:ascii="Arial" w:hAnsi="Arial" w:cs="Arial"/>
          <w:vertAlign w:val="superscript"/>
          <w:lang w:val="es-ES_tradnl"/>
        </w:rPr>
        <w:t>3</w:t>
      </w:r>
      <w:r w:rsidR="00E5028D">
        <w:rPr>
          <w:rFonts w:ascii="Arial" w:hAnsi="Arial" w:cs="Arial"/>
          <w:lang w:val="es-ES_tradnl"/>
        </w:rPr>
        <w:t xml:space="preserve">, </w:t>
      </w:r>
      <w:r w:rsidRPr="005C77DA">
        <w:rPr>
          <w:rFonts w:ascii="Arial" w:hAnsi="Arial" w:cs="Arial"/>
          <w:lang w:val="es-ES_tradnl"/>
        </w:rPr>
        <w:t>Nancy Perez</w:t>
      </w:r>
      <w:r w:rsidR="00E5028D">
        <w:rPr>
          <w:rFonts w:ascii="Arial" w:hAnsi="Arial" w:cs="Arial"/>
          <w:vertAlign w:val="superscript"/>
          <w:lang w:val="es-ES_tradnl"/>
        </w:rPr>
        <w:t>4</w:t>
      </w:r>
      <w:r w:rsidRPr="005C77DA">
        <w:rPr>
          <w:rFonts w:ascii="Arial" w:hAnsi="Arial" w:cs="Arial"/>
          <w:lang w:val="es-ES_tradnl"/>
        </w:rPr>
        <w:t>, Margaret Cruse</w:t>
      </w:r>
      <w:r w:rsidR="00E5028D">
        <w:rPr>
          <w:rFonts w:ascii="Arial" w:hAnsi="Arial" w:cs="Arial"/>
          <w:vertAlign w:val="superscript"/>
          <w:lang w:val="es-ES_tradnl"/>
        </w:rPr>
        <w:t>5</w:t>
      </w:r>
      <w:r w:rsidRPr="005C77DA">
        <w:rPr>
          <w:rFonts w:ascii="Arial" w:hAnsi="Arial" w:cs="Arial"/>
          <w:lang w:val="es-ES_tradnl"/>
        </w:rPr>
        <w:t>, Vong Smith</w:t>
      </w:r>
      <w:r w:rsidR="00E5028D">
        <w:rPr>
          <w:rFonts w:ascii="Arial" w:hAnsi="Arial" w:cs="Arial"/>
          <w:vertAlign w:val="superscript"/>
          <w:lang w:val="es-ES_tradnl"/>
        </w:rPr>
        <w:t>5</w:t>
      </w:r>
      <w:r w:rsidRPr="005C77DA">
        <w:rPr>
          <w:rFonts w:ascii="Arial" w:hAnsi="Arial" w:cs="Arial"/>
          <w:lang w:val="es-ES_tradnl"/>
        </w:rPr>
        <w:t xml:space="preserve">, </w:t>
      </w:r>
      <w:r w:rsidR="00E5028D">
        <w:rPr>
          <w:rFonts w:ascii="Arial" w:hAnsi="Arial" w:cs="Arial"/>
          <w:lang w:val="es-ES_tradnl"/>
        </w:rPr>
        <w:t>Russ Bowler</w:t>
      </w:r>
      <w:r w:rsidR="00E5028D">
        <w:rPr>
          <w:rFonts w:ascii="Arial" w:hAnsi="Arial" w:cs="Arial"/>
          <w:vertAlign w:val="superscript"/>
          <w:lang w:val="es-ES_tradnl"/>
        </w:rPr>
        <w:t>6</w:t>
      </w:r>
      <w:r w:rsidR="00E5028D">
        <w:rPr>
          <w:rFonts w:ascii="Arial" w:hAnsi="Arial" w:cs="Arial"/>
          <w:lang w:val="es-ES_tradnl"/>
        </w:rPr>
        <w:t>,</w:t>
      </w:r>
      <w:r w:rsidR="00DE56C6">
        <w:rPr>
          <w:rFonts w:ascii="Arial" w:hAnsi="Arial" w:cs="Arial"/>
          <w:lang w:val="es-ES_tradnl"/>
        </w:rPr>
        <w:t xml:space="preserve"> </w:t>
      </w:r>
      <w:r w:rsidR="00E5028D">
        <w:rPr>
          <w:rFonts w:ascii="Arial" w:hAnsi="Arial" w:cs="Arial"/>
          <w:lang w:val="es-ES_tradnl"/>
        </w:rPr>
        <w:t>Laura Crotty Alexander</w:t>
      </w:r>
      <w:r w:rsidR="00E5028D">
        <w:rPr>
          <w:rFonts w:ascii="Arial" w:hAnsi="Arial" w:cs="Arial"/>
          <w:vertAlign w:val="superscript"/>
          <w:lang w:val="es-ES_tradnl"/>
        </w:rPr>
        <w:t>7</w:t>
      </w:r>
      <w:r w:rsidR="00E5028D">
        <w:rPr>
          <w:rFonts w:ascii="Arial" w:hAnsi="Arial" w:cs="Arial"/>
          <w:lang w:val="es-ES_tradnl"/>
        </w:rPr>
        <w:t>, Peter Castaldi</w:t>
      </w:r>
      <w:r w:rsidR="00E5028D">
        <w:rPr>
          <w:rFonts w:ascii="Arial" w:hAnsi="Arial" w:cs="Arial"/>
          <w:vertAlign w:val="superscript"/>
          <w:lang w:val="es-ES_tradnl"/>
        </w:rPr>
        <w:t>8</w:t>
      </w:r>
      <w:r w:rsidR="00E5028D">
        <w:rPr>
          <w:rFonts w:ascii="Arial" w:hAnsi="Arial" w:cs="Arial"/>
          <w:lang w:val="es-ES_tradnl"/>
        </w:rPr>
        <w:t xml:space="preserve">, </w:t>
      </w:r>
      <w:r w:rsidR="00E5028D" w:rsidRPr="005C77DA">
        <w:rPr>
          <w:rFonts w:ascii="Arial" w:hAnsi="Arial" w:cs="Arial"/>
          <w:lang w:val="es-ES_tradnl"/>
        </w:rPr>
        <w:t xml:space="preserve">Patricia </w:t>
      </w:r>
      <w:r w:rsidR="00E5028D" w:rsidRPr="00E5028D">
        <w:rPr>
          <w:rFonts w:ascii="Arial" w:hAnsi="Arial" w:cs="Arial"/>
          <w:lang w:val="es-ES_tradnl"/>
        </w:rPr>
        <w:t>Valverde</w:t>
      </w:r>
      <w:r w:rsidR="00E5028D">
        <w:rPr>
          <w:rFonts w:ascii="Arial" w:hAnsi="Arial" w:cs="Arial"/>
          <w:vertAlign w:val="superscript"/>
          <w:lang w:val="es-ES_tradnl"/>
        </w:rPr>
        <w:t>9</w:t>
      </w:r>
      <w:r w:rsidR="00E5028D">
        <w:rPr>
          <w:rFonts w:ascii="Arial" w:hAnsi="Arial" w:cs="Arial"/>
          <w:lang w:val="es-ES_tradnl"/>
        </w:rPr>
        <w:t>,</w:t>
      </w:r>
      <w:r w:rsidR="005B023F">
        <w:rPr>
          <w:rFonts w:ascii="Arial" w:hAnsi="Arial" w:cs="Arial"/>
          <w:lang w:val="es-ES_tradnl"/>
        </w:rPr>
        <w:t xml:space="preserve"> </w:t>
      </w:r>
      <w:r w:rsidRPr="00E5028D">
        <w:rPr>
          <w:rFonts w:ascii="Arial" w:eastAsia="Times New Roman" w:hAnsi="Arial" w:cs="Arial"/>
          <w:color w:val="000000"/>
        </w:rPr>
        <w:t>Fernando</w:t>
      </w:r>
      <w:r w:rsidRPr="005C77DA">
        <w:rPr>
          <w:rFonts w:ascii="Arial" w:eastAsia="Times New Roman" w:hAnsi="Arial" w:cs="Arial"/>
          <w:color w:val="000000"/>
        </w:rPr>
        <w:t xml:space="preserve"> Holguin</w:t>
      </w:r>
      <w:r w:rsidR="00E5028D">
        <w:rPr>
          <w:rFonts w:ascii="Arial" w:hAnsi="Arial" w:cs="Arial"/>
          <w:vertAlign w:val="superscript"/>
          <w:lang w:val="es-ES_tradnl"/>
        </w:rPr>
        <w:t>5</w:t>
      </w:r>
      <w:r w:rsidRPr="005C77DA">
        <w:rPr>
          <w:rFonts w:ascii="Arial" w:hAnsi="Arial" w:cs="Arial"/>
          <w:lang w:val="es-ES_tradnl"/>
        </w:rPr>
        <w:t>, Katerina Kechris</w:t>
      </w:r>
      <w:r w:rsidRPr="005C77DA">
        <w:rPr>
          <w:rFonts w:ascii="Arial" w:hAnsi="Arial" w:cs="Arial"/>
          <w:vertAlign w:val="superscript"/>
          <w:lang w:val="es-ES_tradnl"/>
        </w:rPr>
        <w:t>2</w:t>
      </w:r>
      <w:r w:rsidRPr="005C77DA">
        <w:rPr>
          <w:rFonts w:ascii="Arial" w:hAnsi="Arial" w:cs="Arial"/>
          <w:lang w:val="es-ES_tradnl"/>
        </w:rPr>
        <w:t>, Sunita Sharma</w:t>
      </w:r>
      <w:r w:rsidR="00E5028D">
        <w:rPr>
          <w:rFonts w:ascii="Arial" w:hAnsi="Arial" w:cs="Arial"/>
          <w:vertAlign w:val="superscript"/>
          <w:lang w:val="es-ES_tradnl"/>
        </w:rPr>
        <w:t>5</w:t>
      </w:r>
      <w:r w:rsidRPr="005C77DA">
        <w:rPr>
          <w:rFonts w:ascii="Arial" w:hAnsi="Arial" w:cs="Arial"/>
          <w:lang w:val="es-ES_tradnl"/>
        </w:rPr>
        <w:t xml:space="preserve"> </w:t>
      </w:r>
    </w:p>
    <w:p w14:paraId="1FC6B875" w14:textId="77777777" w:rsidR="00580357" w:rsidRPr="005C77DA" w:rsidRDefault="00580357" w:rsidP="00D31EA1">
      <w:pPr>
        <w:pStyle w:val="ListParagraph"/>
        <w:numPr>
          <w:ilvl w:val="0"/>
          <w:numId w:val="1"/>
        </w:numPr>
        <w:spacing w:after="0" w:line="276" w:lineRule="auto"/>
        <w:jc w:val="both"/>
        <w:rPr>
          <w:rFonts w:ascii="Arial" w:hAnsi="Arial" w:cs="Arial"/>
        </w:rPr>
      </w:pPr>
    </w:p>
    <w:p w14:paraId="52E47598" w14:textId="6101DEA1" w:rsidR="00163438" w:rsidRPr="005C77DA"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 xml:space="preserve">1. Department of Environmental and Occupational Health, Indiana University </w:t>
      </w:r>
    </w:p>
    <w:p w14:paraId="218026DB" w14:textId="060A65B4" w:rsidR="00163438"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2. Department of Biostatistics and Informatics, Colorado School of Public Health, University of Colorado-Denver Anschutz Medical Campus, Aurora, CO</w:t>
      </w:r>
    </w:p>
    <w:p w14:paraId="57EC6894" w14:textId="7D106316" w:rsidR="00E5028D"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3.U</w:t>
      </w:r>
      <w:r w:rsidR="002651E7">
        <w:rPr>
          <w:rFonts w:ascii="Arial" w:hAnsi="Arial" w:cs="Arial"/>
        </w:rPr>
        <w:t xml:space="preserve">niversity of </w:t>
      </w:r>
      <w:r>
        <w:rPr>
          <w:rFonts w:ascii="Arial" w:hAnsi="Arial" w:cs="Arial"/>
        </w:rPr>
        <w:t>C</w:t>
      </w:r>
      <w:r w:rsidR="002651E7">
        <w:rPr>
          <w:rFonts w:ascii="Arial" w:hAnsi="Arial" w:cs="Arial"/>
        </w:rPr>
        <w:t xml:space="preserve">alifornia </w:t>
      </w:r>
      <w:r>
        <w:rPr>
          <w:rFonts w:ascii="Arial" w:hAnsi="Arial" w:cs="Arial"/>
        </w:rPr>
        <w:t>L</w:t>
      </w:r>
      <w:r w:rsidR="002651E7">
        <w:rPr>
          <w:rFonts w:ascii="Arial" w:hAnsi="Arial" w:cs="Arial"/>
        </w:rPr>
        <w:t xml:space="preserve">os </w:t>
      </w:r>
      <w:r>
        <w:rPr>
          <w:rFonts w:ascii="Arial" w:hAnsi="Arial" w:cs="Arial"/>
        </w:rPr>
        <w:t>A</w:t>
      </w:r>
      <w:r w:rsidR="002651E7">
        <w:rPr>
          <w:rFonts w:ascii="Arial" w:hAnsi="Arial" w:cs="Arial"/>
        </w:rPr>
        <w:t>ngeles, Los Angeles, CA</w:t>
      </w:r>
    </w:p>
    <w:p w14:paraId="4C5F62D8" w14:textId="6B57AE21" w:rsidR="00163438"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4</w:t>
      </w:r>
      <w:r w:rsidR="00163438" w:rsidRPr="005C77DA">
        <w:rPr>
          <w:rFonts w:ascii="Arial" w:hAnsi="Arial" w:cs="Arial"/>
        </w:rPr>
        <w:t>. Rocky Mountain Regional VA Medical Center, Aurora, CO</w:t>
      </w:r>
    </w:p>
    <w:p w14:paraId="025FD6A8" w14:textId="6CD8F3E4" w:rsidR="00163438" w:rsidRDefault="00E5028D" w:rsidP="00D31EA1">
      <w:pPr>
        <w:pStyle w:val="ListParagraph"/>
        <w:numPr>
          <w:ilvl w:val="0"/>
          <w:numId w:val="1"/>
        </w:numPr>
        <w:spacing w:after="0" w:line="276" w:lineRule="auto"/>
        <w:jc w:val="both"/>
        <w:rPr>
          <w:rFonts w:ascii="Arial" w:hAnsi="Arial" w:cs="Arial"/>
        </w:rPr>
      </w:pPr>
      <w:r>
        <w:rPr>
          <w:rFonts w:ascii="Arial" w:hAnsi="Arial" w:cs="Arial"/>
        </w:rPr>
        <w:t>5</w:t>
      </w:r>
      <w:r w:rsidR="00163438" w:rsidRPr="005C77DA">
        <w:rPr>
          <w:rFonts w:ascii="Arial" w:hAnsi="Arial" w:cs="Arial"/>
        </w:rPr>
        <w:t>. Division of Pulmonary Sciences and Critical Care Medicine, University of Colorado</w:t>
      </w:r>
      <w:r>
        <w:rPr>
          <w:rFonts w:ascii="Arial" w:hAnsi="Arial" w:cs="Arial"/>
        </w:rPr>
        <w:t xml:space="preserve"> Anschutz Medical Campus, Aurora, CO</w:t>
      </w:r>
    </w:p>
    <w:p w14:paraId="5E088366" w14:textId="4E0B1170" w:rsidR="00E5028D" w:rsidRDefault="00E5028D" w:rsidP="00D31EA1">
      <w:pPr>
        <w:pStyle w:val="ListParagraph"/>
        <w:numPr>
          <w:ilvl w:val="0"/>
          <w:numId w:val="1"/>
        </w:numPr>
        <w:spacing w:after="0" w:line="276" w:lineRule="auto"/>
        <w:jc w:val="both"/>
        <w:rPr>
          <w:rFonts w:ascii="Arial" w:hAnsi="Arial" w:cs="Arial"/>
        </w:rPr>
      </w:pPr>
      <w:r>
        <w:rPr>
          <w:rFonts w:ascii="Arial" w:hAnsi="Arial" w:cs="Arial"/>
        </w:rPr>
        <w:t>6.National Jewish Health, Denver, CO</w:t>
      </w:r>
    </w:p>
    <w:p w14:paraId="19A8CDCE" w14:textId="019A3B64" w:rsidR="00E5028D" w:rsidRDefault="00E5028D" w:rsidP="00D31EA1">
      <w:pPr>
        <w:pStyle w:val="ListParagraph"/>
        <w:numPr>
          <w:ilvl w:val="0"/>
          <w:numId w:val="1"/>
        </w:numPr>
        <w:spacing w:after="0" w:line="276" w:lineRule="auto"/>
        <w:jc w:val="both"/>
        <w:rPr>
          <w:rFonts w:ascii="Arial" w:hAnsi="Arial" w:cs="Arial"/>
        </w:rPr>
      </w:pPr>
      <w:r>
        <w:rPr>
          <w:rFonts w:ascii="Arial" w:hAnsi="Arial" w:cs="Arial"/>
        </w:rPr>
        <w:t>7.University of California San Diego, San Diego, CA</w:t>
      </w:r>
    </w:p>
    <w:p w14:paraId="14E50C99" w14:textId="6DF209E8" w:rsidR="00E5028D"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8.Channing Division of Network Medicine, Brigham and Women’s Hospital, Boston, MA</w:t>
      </w:r>
    </w:p>
    <w:p w14:paraId="31BAAADF" w14:textId="5A116B10" w:rsidR="00163438"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9</w:t>
      </w:r>
      <w:r w:rsidR="00163438" w:rsidRPr="005C77DA">
        <w:rPr>
          <w:rFonts w:ascii="Arial" w:hAnsi="Arial" w:cs="Arial"/>
        </w:rPr>
        <w:t>. Colorado School of Public Health, Department of Community and Behavioral Health</w:t>
      </w:r>
    </w:p>
    <w:p w14:paraId="038A21A8" w14:textId="77777777" w:rsidR="00296A58" w:rsidRPr="005C77DA" w:rsidRDefault="00296A58" w:rsidP="00D31EA1">
      <w:pPr>
        <w:pStyle w:val="xdefault"/>
        <w:numPr>
          <w:ilvl w:val="0"/>
          <w:numId w:val="1"/>
        </w:numPr>
        <w:shd w:val="clear" w:color="auto" w:fill="FFFFFF"/>
        <w:spacing w:line="276" w:lineRule="auto"/>
        <w:jc w:val="both"/>
        <w:rPr>
          <w:rFonts w:ascii="Arial" w:hAnsi="Arial" w:cs="Arial"/>
        </w:rPr>
      </w:pPr>
    </w:p>
    <w:p w14:paraId="5B2C9D1C" w14:textId="77777777" w:rsidR="00756744" w:rsidRDefault="00756744" w:rsidP="00D31EA1">
      <w:pPr>
        <w:spacing w:line="276" w:lineRule="auto"/>
        <w:jc w:val="both"/>
        <w:rPr>
          <w:rFonts w:ascii="Arial" w:eastAsia="Times New Roman" w:hAnsi="Arial" w:cs="Arial"/>
          <w:b/>
          <w:bCs/>
          <w:color w:val="000000"/>
        </w:rPr>
      </w:pPr>
      <w:bookmarkStart w:id="1" w:name="_Hlk112239472"/>
    </w:p>
    <w:p w14:paraId="081F18F8" w14:textId="2E359B95" w:rsidR="00756744" w:rsidRPr="00E75EC1" w:rsidRDefault="00756744" w:rsidP="00D31EA1">
      <w:pPr>
        <w:spacing w:line="276" w:lineRule="auto"/>
        <w:rPr>
          <w:rFonts w:ascii="Arial" w:hAnsi="Arial" w:cs="Arial"/>
          <w:b/>
        </w:rPr>
      </w:pPr>
      <w:r>
        <w:rPr>
          <w:rFonts w:ascii="Arial" w:eastAsia="Times New Roman" w:hAnsi="Arial" w:cs="Arial"/>
          <w:b/>
          <w:bCs/>
          <w:color w:val="000000"/>
        </w:rPr>
        <w:t>*</w:t>
      </w:r>
      <w:r w:rsidRPr="00756744">
        <w:rPr>
          <w:rFonts w:ascii="Arial" w:hAnsi="Arial" w:cs="Arial"/>
          <w:b/>
        </w:rPr>
        <w:t xml:space="preserve"> </w:t>
      </w:r>
      <w:r w:rsidRPr="00E75EC1">
        <w:rPr>
          <w:rFonts w:ascii="Arial" w:hAnsi="Arial" w:cs="Arial"/>
          <w:b/>
        </w:rPr>
        <w:t>Co</w:t>
      </w:r>
      <w:r>
        <w:rPr>
          <w:rFonts w:ascii="Arial" w:hAnsi="Arial" w:cs="Arial"/>
          <w:b/>
        </w:rPr>
        <w:t>rresponding author</w:t>
      </w:r>
      <w:r w:rsidRPr="00E75EC1">
        <w:rPr>
          <w:rFonts w:ascii="Arial" w:hAnsi="Arial" w:cs="Arial"/>
          <w:b/>
        </w:rPr>
        <w:t>:</w:t>
      </w:r>
    </w:p>
    <w:p w14:paraId="2C0D95CC" w14:textId="77777777" w:rsidR="00756744" w:rsidRDefault="00756744" w:rsidP="00D31EA1">
      <w:pPr>
        <w:spacing w:line="276" w:lineRule="auto"/>
        <w:rPr>
          <w:rFonts w:ascii="Arial" w:hAnsi="Arial" w:cs="Arial"/>
        </w:rPr>
      </w:pPr>
      <w:r>
        <w:rPr>
          <w:rFonts w:ascii="Arial" w:hAnsi="Arial" w:cs="Arial"/>
        </w:rPr>
        <w:t>Sunita Sharma</w:t>
      </w:r>
      <w:r w:rsidRPr="00E75EC1">
        <w:rPr>
          <w:rFonts w:ascii="Arial" w:hAnsi="Arial" w:cs="Arial"/>
        </w:rPr>
        <w:t xml:space="preserve"> MD, MPH</w:t>
      </w:r>
    </w:p>
    <w:p w14:paraId="20387353" w14:textId="77777777" w:rsidR="00756744" w:rsidRPr="00E75EC1" w:rsidRDefault="00756744" w:rsidP="00D31EA1">
      <w:pPr>
        <w:spacing w:line="276" w:lineRule="auto"/>
        <w:rPr>
          <w:rFonts w:ascii="Arial" w:hAnsi="Arial" w:cs="Arial"/>
        </w:rPr>
      </w:pPr>
      <w:r w:rsidRPr="00E75EC1">
        <w:rPr>
          <w:rFonts w:ascii="Arial" w:hAnsi="Arial" w:cs="Arial"/>
        </w:rPr>
        <w:t>12700 E 19</w:t>
      </w:r>
      <w:r w:rsidRPr="00E75EC1">
        <w:rPr>
          <w:rFonts w:ascii="Arial" w:hAnsi="Arial" w:cs="Arial"/>
          <w:vertAlign w:val="superscript"/>
        </w:rPr>
        <w:t>th</w:t>
      </w:r>
      <w:r w:rsidRPr="00E75EC1">
        <w:rPr>
          <w:rFonts w:ascii="Arial" w:hAnsi="Arial" w:cs="Arial"/>
        </w:rPr>
        <w:t xml:space="preserve"> Ave, C-272</w:t>
      </w:r>
    </w:p>
    <w:p w14:paraId="30AD042E" w14:textId="77777777" w:rsidR="00756744" w:rsidRPr="00E75EC1" w:rsidRDefault="00756744" w:rsidP="00D31EA1">
      <w:pPr>
        <w:spacing w:line="276" w:lineRule="auto"/>
        <w:rPr>
          <w:rFonts w:ascii="Arial" w:hAnsi="Arial" w:cs="Arial"/>
        </w:rPr>
      </w:pPr>
      <w:r w:rsidRPr="00E75EC1">
        <w:rPr>
          <w:rFonts w:ascii="Arial" w:hAnsi="Arial" w:cs="Arial"/>
        </w:rPr>
        <w:t>Building RC2, Room</w:t>
      </w:r>
      <w:r>
        <w:rPr>
          <w:rFonts w:ascii="Arial" w:hAnsi="Arial" w:cs="Arial"/>
        </w:rPr>
        <w:t xml:space="preserve"> 9008</w:t>
      </w:r>
    </w:p>
    <w:p w14:paraId="7886280F" w14:textId="77777777" w:rsidR="00756744" w:rsidRPr="00E75EC1" w:rsidRDefault="00756744" w:rsidP="00D31EA1">
      <w:pPr>
        <w:spacing w:line="276" w:lineRule="auto"/>
        <w:rPr>
          <w:rFonts w:ascii="Arial" w:hAnsi="Arial" w:cs="Arial"/>
        </w:rPr>
      </w:pPr>
      <w:r w:rsidRPr="00E75EC1">
        <w:rPr>
          <w:rFonts w:ascii="Arial" w:hAnsi="Arial" w:cs="Arial"/>
        </w:rPr>
        <w:t>Aurora, CO 80045</w:t>
      </w:r>
    </w:p>
    <w:p w14:paraId="4DBBAF00" w14:textId="77777777" w:rsidR="00756744" w:rsidRPr="00E75EC1" w:rsidRDefault="00756744" w:rsidP="00D31EA1">
      <w:pPr>
        <w:spacing w:line="276" w:lineRule="auto"/>
        <w:rPr>
          <w:rFonts w:ascii="Arial" w:hAnsi="Arial" w:cs="Arial"/>
        </w:rPr>
      </w:pPr>
      <w:r>
        <w:rPr>
          <w:rFonts w:ascii="Arial" w:hAnsi="Arial" w:cs="Arial"/>
        </w:rPr>
        <w:t>sunita.sharma@cuanschutz.edu</w:t>
      </w:r>
    </w:p>
    <w:p w14:paraId="68A249C8" w14:textId="34356E0A" w:rsidR="00163438" w:rsidRPr="005C77DA" w:rsidRDefault="0016343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br w:type="page"/>
      </w:r>
    </w:p>
    <w:p w14:paraId="1163298A" w14:textId="56612A58" w:rsidR="00163438" w:rsidRPr="005C77DA" w:rsidRDefault="0016343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lastRenderedPageBreak/>
        <w:t>Abstract</w:t>
      </w:r>
    </w:p>
    <w:p w14:paraId="243D4137" w14:textId="1B204511" w:rsidR="00163438" w:rsidRPr="005C77DA" w:rsidRDefault="00163438" w:rsidP="00D31EA1">
      <w:pPr>
        <w:shd w:val="clear" w:color="auto" w:fill="FFFFFF"/>
        <w:spacing w:before="100" w:beforeAutospacing="1" w:after="100" w:afterAutospacing="1" w:line="276" w:lineRule="auto"/>
        <w:jc w:val="both"/>
        <w:rPr>
          <w:rFonts w:ascii="Arial" w:eastAsia="Times New Roman" w:hAnsi="Arial" w:cs="Arial"/>
          <w:b/>
          <w:bCs/>
          <w:color w:val="222222"/>
        </w:rPr>
      </w:pPr>
      <w:r w:rsidRPr="005C77DA">
        <w:rPr>
          <w:rFonts w:ascii="Arial" w:eastAsia="Times New Roman" w:hAnsi="Arial" w:cs="Arial"/>
          <w:b/>
          <w:bCs/>
          <w:color w:val="222222"/>
        </w:rPr>
        <w:t>Background</w:t>
      </w:r>
      <w:r w:rsidRPr="005C77DA">
        <w:rPr>
          <w:rFonts w:ascii="Arial" w:eastAsia="Times New Roman" w:hAnsi="Arial" w:cs="Arial"/>
          <w:b/>
          <w:bCs/>
        </w:rPr>
        <w:t>:</w:t>
      </w:r>
      <w:r w:rsidRPr="005C77DA">
        <w:rPr>
          <w:rFonts w:ascii="Arial" w:eastAsia="Times New Roman" w:hAnsi="Arial" w:cs="Arial"/>
        </w:rPr>
        <w:t xml:space="preserve"> Electronic cigarettes (e-cigs) are touted as safer alternatives to traditional tobacco products; however, there are no substantive data to corroborate this claim. </w:t>
      </w:r>
      <w:bookmarkStart w:id="2" w:name="_Hlk86242646"/>
      <w:r w:rsidRPr="005C77DA">
        <w:rPr>
          <w:rFonts w:ascii="Arial" w:eastAsia="Times New Roman" w:hAnsi="Arial" w:cs="Arial"/>
        </w:rPr>
        <w:t>Vaping among</w:t>
      </w:r>
      <w:r w:rsidR="00E5028D">
        <w:rPr>
          <w:rFonts w:ascii="Arial" w:eastAsia="Times New Roman" w:hAnsi="Arial" w:cs="Arial"/>
        </w:rPr>
        <w:t xml:space="preserve"> adolescents</w:t>
      </w:r>
      <w:r w:rsidRPr="005C77DA">
        <w:rPr>
          <w:rFonts w:ascii="Arial" w:eastAsia="Times New Roman" w:hAnsi="Arial" w:cs="Arial"/>
        </w:rPr>
        <w:t xml:space="preserve"> is a pressing public health problem and is a risk factor for negative health effects. </w:t>
      </w:r>
      <w:bookmarkEnd w:id="2"/>
      <w:r w:rsidRPr="005C77DA">
        <w:rPr>
          <w:rFonts w:ascii="Arial" w:eastAsia="Times New Roman" w:hAnsi="Arial" w:cs="Arial"/>
        </w:rPr>
        <w:t>We aimed to investigate the impact of vape exposure on lung function</w:t>
      </w:r>
      <w:r w:rsidR="00E5028D">
        <w:rPr>
          <w:rFonts w:ascii="Arial" w:eastAsia="Times New Roman" w:hAnsi="Arial" w:cs="Arial"/>
        </w:rPr>
        <w:t xml:space="preserve"> and</w:t>
      </w:r>
      <w:r w:rsidRPr="005C77DA">
        <w:rPr>
          <w:rFonts w:ascii="Arial" w:eastAsia="Times New Roman" w:hAnsi="Arial" w:cs="Arial"/>
        </w:rPr>
        <w:t xml:space="preserve"> nasal epithelial gene expression in adolescents. </w:t>
      </w:r>
      <w:r w:rsidR="00E5028D">
        <w:rPr>
          <w:rFonts w:ascii="Arial" w:eastAsia="Times New Roman" w:hAnsi="Arial" w:cs="Arial"/>
        </w:rPr>
        <w:t>We hypothesized that vape exposure results in abnormal lung function and differential expression of inflammatory genes in the nasal epithelium of vape users in adolescence.</w:t>
      </w:r>
    </w:p>
    <w:p w14:paraId="3DA8613B" w14:textId="559BEC04" w:rsidR="00163438" w:rsidRPr="005C77DA" w:rsidRDefault="00163438" w:rsidP="00D31EA1">
      <w:pPr>
        <w:pStyle w:val="Default"/>
        <w:spacing w:line="276" w:lineRule="auto"/>
        <w:jc w:val="both"/>
        <w:rPr>
          <w:rFonts w:eastAsia="Times New Roman"/>
          <w:sz w:val="22"/>
          <w:szCs w:val="22"/>
        </w:rPr>
      </w:pPr>
      <w:r w:rsidRPr="005C77DA">
        <w:rPr>
          <w:rFonts w:eastAsia="Times New Roman"/>
          <w:b/>
          <w:bCs/>
          <w:sz w:val="22"/>
          <w:szCs w:val="22"/>
        </w:rPr>
        <w:t>Study Design and Methods:</w:t>
      </w:r>
      <w:r w:rsidRPr="005C77DA">
        <w:rPr>
          <w:rFonts w:eastAsia="Times New Roman"/>
          <w:sz w:val="22"/>
          <w:szCs w:val="22"/>
        </w:rPr>
        <w:t xml:space="preserve"> We performed focus groups and interviews of 50 middle and high school students at high school and community-based settings in Colorado to explore youth perceptions on vaping. Participants completed focus groups and confidential surveys on their vaping use. Airflow obstruction was investigated using impulse oscillometry (IOS). </w:t>
      </w:r>
      <w:ins w:id="3" w:author="Sharma, Sunita" w:date="2023-03-29T22:02:00Z">
        <w:r w:rsidR="00A6641E" w:rsidRPr="005C77DA">
          <w:rPr>
            <w:rFonts w:eastAsia="Calibri"/>
            <w:sz w:val="22"/>
            <w:szCs w:val="22"/>
          </w:rPr>
          <w:t xml:space="preserve">We compared IOS measures between vaping and non-vaping groups using </w:t>
        </w:r>
        <w:r w:rsidR="00A6641E">
          <w:rPr>
            <w:rFonts w:eastAsia="Calibri"/>
            <w:sz w:val="22"/>
            <w:szCs w:val="22"/>
          </w:rPr>
          <w:t>T-</w:t>
        </w:r>
        <w:r w:rsidR="00A6641E" w:rsidRPr="005C77DA">
          <w:rPr>
            <w:rFonts w:eastAsia="Calibri"/>
            <w:sz w:val="22"/>
            <w:szCs w:val="22"/>
          </w:rPr>
          <w:t>tests.</w:t>
        </w:r>
      </w:ins>
      <w:r w:rsidR="00132963">
        <w:rPr>
          <w:rFonts w:eastAsia="Calibri"/>
          <w:sz w:val="22"/>
          <w:szCs w:val="22"/>
        </w:rPr>
        <w:t xml:space="preserve"> </w:t>
      </w:r>
      <w:r w:rsidRPr="005C77DA">
        <w:rPr>
          <w:rFonts w:eastAsia="Times New Roman"/>
          <w:sz w:val="22"/>
          <w:szCs w:val="22"/>
        </w:rPr>
        <w:t>Nasal epithelial brushing was collected for</w:t>
      </w:r>
      <w:r w:rsidR="009A20F8">
        <w:rPr>
          <w:rFonts w:eastAsia="Times New Roman"/>
          <w:sz w:val="22"/>
          <w:szCs w:val="22"/>
        </w:rPr>
        <w:t xml:space="preserve"> genome-wide</w:t>
      </w:r>
      <w:r w:rsidRPr="005C77DA">
        <w:rPr>
          <w:rFonts w:eastAsia="Times New Roman"/>
          <w:sz w:val="22"/>
          <w:szCs w:val="22"/>
        </w:rPr>
        <w:t xml:space="preserve"> gene expression</w:t>
      </w:r>
      <w:r w:rsidR="009A20F8">
        <w:rPr>
          <w:rFonts w:eastAsia="Times New Roman"/>
          <w:sz w:val="22"/>
          <w:szCs w:val="22"/>
        </w:rPr>
        <w:t xml:space="preserve"> and targeted methylation</w:t>
      </w:r>
      <w:r w:rsidRPr="005C77DA">
        <w:rPr>
          <w:rFonts w:eastAsia="Times New Roman"/>
          <w:sz w:val="22"/>
          <w:szCs w:val="22"/>
        </w:rPr>
        <w:t xml:space="preserve"> analyses. </w:t>
      </w:r>
      <w:r w:rsidRPr="005C77DA">
        <w:rPr>
          <w:sz w:val="22"/>
          <w:szCs w:val="22"/>
        </w:rPr>
        <w:t xml:space="preserve">RNA-sequencing </w:t>
      </w:r>
      <w:r w:rsidR="00AD113F" w:rsidRPr="005C77DA">
        <w:rPr>
          <w:sz w:val="22"/>
          <w:szCs w:val="22"/>
        </w:rPr>
        <w:t>was</w:t>
      </w:r>
      <w:r w:rsidRPr="005C77DA">
        <w:rPr>
          <w:sz w:val="22"/>
          <w:szCs w:val="22"/>
        </w:rPr>
        <w:t xml:space="preserve"> performed using </w:t>
      </w:r>
      <w:r w:rsidR="00AD113F" w:rsidRPr="005C77DA">
        <w:rPr>
          <w:sz w:val="22"/>
          <w:szCs w:val="22"/>
        </w:rPr>
        <w:t>the Illumina HiSeq platform</w:t>
      </w:r>
      <w:r w:rsidR="009A20F8">
        <w:rPr>
          <w:sz w:val="22"/>
          <w:szCs w:val="22"/>
        </w:rPr>
        <w:t xml:space="preserve"> and DNA methylation was performed using</w:t>
      </w:r>
      <w:r w:rsidR="0011214D">
        <w:t xml:space="preserve"> </w:t>
      </w:r>
      <w:r w:rsidR="0011214D" w:rsidRPr="009A20F8">
        <w:rPr>
          <w:sz w:val="22"/>
          <w:szCs w:val="22"/>
        </w:rPr>
        <w:t xml:space="preserve">Illumina’s </w:t>
      </w:r>
      <w:del w:id="4" w:author="Hawkins, Jonathan" w:date="2023-04-05T10:53:00Z">
        <w:r w:rsidR="0011214D" w:rsidRPr="009A20F8" w:rsidDel="00E94646">
          <w:rPr>
            <w:sz w:val="22"/>
            <w:szCs w:val="22"/>
          </w:rPr>
          <w:delText xml:space="preserve">methylation </w:delText>
        </w:r>
      </w:del>
      <w:ins w:id="5" w:author="Hawkins, Jonathan" w:date="2023-04-05T10:53:00Z">
        <w:r w:rsidR="00E94646">
          <w:rPr>
            <w:sz w:val="22"/>
            <w:szCs w:val="22"/>
          </w:rPr>
          <w:t>EPIC</w:t>
        </w:r>
        <w:r w:rsidR="00E94646" w:rsidRPr="009A20F8">
          <w:rPr>
            <w:sz w:val="22"/>
            <w:szCs w:val="22"/>
          </w:rPr>
          <w:t xml:space="preserve"> </w:t>
        </w:r>
        <w:r w:rsidR="00E94646">
          <w:rPr>
            <w:sz w:val="22"/>
            <w:szCs w:val="22"/>
          </w:rPr>
          <w:t>array</w:t>
        </w:r>
      </w:ins>
      <w:del w:id="6" w:author="Hawkins, Jonathan" w:date="2023-04-05T10:53:00Z">
        <w:r w:rsidR="0011214D" w:rsidRPr="009A20F8" w:rsidDel="00E94646">
          <w:rPr>
            <w:sz w:val="22"/>
            <w:szCs w:val="22"/>
          </w:rPr>
          <w:delText>platform</w:delText>
        </w:r>
      </w:del>
      <w:r w:rsidR="009A20F8">
        <w:rPr>
          <w:sz w:val="22"/>
          <w:szCs w:val="22"/>
        </w:rPr>
        <w:t xml:space="preserve">. </w:t>
      </w:r>
      <w:del w:id="7" w:author="Sharma, Sunita" w:date="2023-03-29T22:02:00Z">
        <w:r w:rsidRPr="005C77DA" w:rsidDel="00A6641E">
          <w:rPr>
            <w:rFonts w:eastAsia="Calibri"/>
            <w:sz w:val="22"/>
            <w:szCs w:val="22"/>
          </w:rPr>
          <w:delText xml:space="preserve">We compared IOS measures between vaping and non-vaping groups using Mann-Whitney U tests. </w:delText>
        </w:r>
      </w:del>
      <w:r w:rsidRPr="005C77DA">
        <w:rPr>
          <w:rFonts w:eastAsia="Calibri"/>
          <w:sz w:val="22"/>
          <w:szCs w:val="22"/>
        </w:rPr>
        <w:t xml:space="preserve">Differential expression testing was </w:t>
      </w:r>
      <w:r w:rsidRPr="005C77DA">
        <w:rPr>
          <w:sz w:val="22"/>
          <w:szCs w:val="22"/>
        </w:rPr>
        <w:t xml:space="preserve">performed in DESeq2 and enrichment was performed using </w:t>
      </w:r>
      <w:r w:rsidR="00C03263" w:rsidRPr="005C77DA">
        <w:rPr>
          <w:sz w:val="22"/>
          <w:szCs w:val="22"/>
        </w:rPr>
        <w:t>Gene Set Enrichment Analysis (GSEA)</w:t>
      </w:r>
      <w:r w:rsidRPr="005C77DA">
        <w:rPr>
          <w:sz w:val="22"/>
          <w:szCs w:val="22"/>
        </w:rPr>
        <w:t xml:space="preserve">. </w:t>
      </w:r>
      <w:r w:rsidR="009A20F8">
        <w:rPr>
          <w:sz w:val="22"/>
          <w:szCs w:val="22"/>
        </w:rPr>
        <w:t>Targeted methylation analysis was performed</w:t>
      </w:r>
      <w:ins w:id="8" w:author="Hawkins, Jonathan" w:date="2023-04-05T10:56:00Z">
        <w:r w:rsidR="00E94646">
          <w:rPr>
            <w:sz w:val="22"/>
            <w:szCs w:val="22"/>
          </w:rPr>
          <w:t xml:space="preserve"> for probes </w:t>
        </w:r>
      </w:ins>
      <w:ins w:id="9" w:author="Hawkins, Jonathan" w:date="2023-04-05T10:57:00Z">
        <w:r w:rsidR="00E94646">
          <w:rPr>
            <w:sz w:val="22"/>
            <w:szCs w:val="22"/>
          </w:rPr>
          <w:t>annotated</w:t>
        </w:r>
      </w:ins>
      <w:ins w:id="10" w:author="Hawkins, Jonathan" w:date="2023-04-05T10:56:00Z">
        <w:r w:rsidR="00E94646">
          <w:rPr>
            <w:sz w:val="22"/>
            <w:szCs w:val="22"/>
          </w:rPr>
          <w:t xml:space="preserve"> to differentially e</w:t>
        </w:r>
      </w:ins>
      <w:ins w:id="11" w:author="Hawkins, Jonathan" w:date="2023-04-05T10:57:00Z">
        <w:r w:rsidR="00E94646">
          <w:rPr>
            <w:sz w:val="22"/>
            <w:szCs w:val="22"/>
          </w:rPr>
          <w:t>xpressed genes</w:t>
        </w:r>
      </w:ins>
      <w:del w:id="12" w:author="Hawkins, Jonathan" w:date="2023-04-05T10:57:00Z">
        <w:r w:rsidR="009A20F8" w:rsidDel="00E94646">
          <w:rPr>
            <w:sz w:val="22"/>
            <w:szCs w:val="22"/>
          </w:rPr>
          <w:delText xml:space="preserve"> using </w:delText>
        </w:r>
      </w:del>
      <w:ins w:id="13" w:author="Sharma, Sunita" w:date="2023-03-29T22:01:00Z">
        <w:del w:id="14" w:author="Hawkins, Jonathan" w:date="2023-04-05T10:55:00Z">
          <w:r w:rsidR="00A6641E" w:rsidDel="00E94646">
            <w:rPr>
              <w:sz w:val="22"/>
              <w:szCs w:val="22"/>
            </w:rPr>
            <w:delText>the</w:delText>
          </w:r>
        </w:del>
        <w:del w:id="15" w:author="Hawkins, Jonathan" w:date="2023-04-05T10:56:00Z">
          <w:r w:rsidR="00A6641E" w:rsidDel="00E94646">
            <w:rPr>
              <w:sz w:val="22"/>
              <w:szCs w:val="22"/>
            </w:rPr>
            <w:delText xml:space="preserve"> Illumina EPIC Array</w:delText>
          </w:r>
        </w:del>
        <w:r w:rsidR="00A6641E">
          <w:rPr>
            <w:sz w:val="22"/>
            <w:szCs w:val="22"/>
          </w:rPr>
          <w:t xml:space="preserve">. </w:t>
        </w:r>
      </w:ins>
      <w:r w:rsidRPr="005C77DA">
        <w:rPr>
          <w:rFonts w:eastAsia="Times New Roman"/>
          <w:sz w:val="22"/>
          <w:szCs w:val="22"/>
        </w:rPr>
        <w:t>Written informed consent was obtained from participants and Institutional Review Board approval was obtained.</w:t>
      </w:r>
    </w:p>
    <w:p w14:paraId="7FA6EE0B" w14:textId="77777777" w:rsidR="00163438" w:rsidRPr="005C77DA" w:rsidRDefault="00163438" w:rsidP="00D31EA1">
      <w:pPr>
        <w:pStyle w:val="Default"/>
        <w:spacing w:line="276" w:lineRule="auto"/>
        <w:jc w:val="both"/>
        <w:rPr>
          <w:rFonts w:eastAsia="Times New Roman"/>
          <w:sz w:val="22"/>
          <w:szCs w:val="22"/>
        </w:rPr>
      </w:pPr>
    </w:p>
    <w:p w14:paraId="4207257D" w14:textId="7B4F5E63" w:rsidR="00163438" w:rsidRPr="005C77DA" w:rsidRDefault="00163438" w:rsidP="00D31EA1">
      <w:pPr>
        <w:pStyle w:val="Default"/>
        <w:spacing w:line="276" w:lineRule="auto"/>
        <w:jc w:val="both"/>
        <w:rPr>
          <w:rFonts w:eastAsia="Times New Roman"/>
          <w:sz w:val="22"/>
          <w:szCs w:val="22"/>
        </w:rPr>
      </w:pPr>
      <w:r w:rsidRPr="005C77DA">
        <w:rPr>
          <w:rFonts w:eastAsia="Times New Roman"/>
          <w:b/>
          <w:bCs/>
          <w:sz w:val="22"/>
          <w:szCs w:val="22"/>
        </w:rPr>
        <w:t>Results:</w:t>
      </w:r>
      <w:r w:rsidRPr="005C77DA">
        <w:rPr>
          <w:rFonts w:eastAsia="Times New Roman"/>
          <w:sz w:val="22"/>
          <w:szCs w:val="22"/>
        </w:rPr>
        <w:t xml:space="preserve"> </w:t>
      </w:r>
      <w:r w:rsidRPr="005C77DA">
        <w:rPr>
          <w:sz w:val="22"/>
          <w:szCs w:val="22"/>
        </w:rPr>
        <w:t>Fifty</w:t>
      </w:r>
      <w:r w:rsidR="00E638C7">
        <w:rPr>
          <w:sz w:val="22"/>
          <w:szCs w:val="22"/>
        </w:rPr>
        <w:t>-</w:t>
      </w:r>
      <w:r w:rsidR="00980E8B">
        <w:rPr>
          <w:sz w:val="22"/>
          <w:szCs w:val="22"/>
        </w:rPr>
        <w:t>one</w:t>
      </w:r>
      <w:r w:rsidRPr="005C77DA">
        <w:rPr>
          <w:sz w:val="22"/>
          <w:szCs w:val="22"/>
        </w:rPr>
        <w:t xml:space="preserve"> participants were recruited. Vaping subjects were defined as those who reported vaping within the past 6 month</w:t>
      </w:r>
      <w:r w:rsidR="00E5028D">
        <w:rPr>
          <w:sz w:val="22"/>
          <w:szCs w:val="22"/>
        </w:rPr>
        <w:t>s</w:t>
      </w:r>
      <w:r w:rsidR="006A1B6E">
        <w:rPr>
          <w:sz w:val="22"/>
          <w:szCs w:val="22"/>
        </w:rPr>
        <w:t xml:space="preserve"> </w:t>
      </w:r>
      <w:r w:rsidRPr="005C77DA">
        <w:rPr>
          <w:sz w:val="22"/>
          <w:szCs w:val="22"/>
        </w:rPr>
        <w:t xml:space="preserve"> while non-vaping</w:t>
      </w:r>
      <w:r w:rsidR="00E5028D">
        <w:rPr>
          <w:sz w:val="22"/>
          <w:szCs w:val="22"/>
        </w:rPr>
        <w:t xml:space="preserve"> control</w:t>
      </w:r>
      <w:r w:rsidRPr="005C77DA">
        <w:rPr>
          <w:sz w:val="22"/>
          <w:szCs w:val="22"/>
        </w:rPr>
        <w:t xml:space="preserve"> subjects did not report any vape exposure in the past 6 months. </w:t>
      </w:r>
      <w:r w:rsidR="00980E8B">
        <w:rPr>
          <w:sz w:val="22"/>
          <w:szCs w:val="22"/>
        </w:rPr>
        <w:t xml:space="preserve">One subject did not report vape status. </w:t>
      </w:r>
      <w:r w:rsidRPr="005C77DA">
        <w:rPr>
          <w:sz w:val="22"/>
          <w:szCs w:val="22"/>
        </w:rPr>
        <w:t xml:space="preserve">The mean (standard deviation) age was </w:t>
      </w:r>
      <w:del w:id="16" w:author="Hawkins, Jonathan" w:date="2023-04-06T08:52:00Z">
        <w:r w:rsidRPr="005C77DA" w:rsidDel="005A25C1">
          <w:rPr>
            <w:sz w:val="22"/>
            <w:szCs w:val="22"/>
          </w:rPr>
          <w:delText xml:space="preserve">15.1 </w:delText>
        </w:r>
      </w:del>
      <w:ins w:id="17" w:author="Hawkins, Jonathan" w:date="2023-04-06T08:52:00Z">
        <w:r w:rsidR="005A25C1">
          <w:rPr>
            <w:sz w:val="22"/>
            <w:szCs w:val="22"/>
          </w:rPr>
          <w:t xml:space="preserve">14.8 </w:t>
        </w:r>
      </w:ins>
      <w:r w:rsidRPr="005C77DA">
        <w:rPr>
          <w:sz w:val="22"/>
          <w:szCs w:val="22"/>
        </w:rPr>
        <w:t>(1.</w:t>
      </w:r>
      <w:del w:id="18" w:author="Hawkins, Jonathan" w:date="2023-04-06T08:52:00Z">
        <w:r w:rsidRPr="005C77DA" w:rsidDel="005A25C1">
          <w:rPr>
            <w:sz w:val="22"/>
            <w:szCs w:val="22"/>
          </w:rPr>
          <w:delText>5</w:delText>
        </w:r>
      </w:del>
      <w:ins w:id="19" w:author="Hawkins, Jonathan" w:date="2023-04-06T08:52:00Z">
        <w:r w:rsidR="005A25C1">
          <w:rPr>
            <w:sz w:val="22"/>
            <w:szCs w:val="22"/>
          </w:rPr>
          <w:t>4</w:t>
        </w:r>
      </w:ins>
      <w:r w:rsidRPr="005C77DA">
        <w:rPr>
          <w:sz w:val="22"/>
          <w:szCs w:val="22"/>
        </w:rPr>
        <w:t xml:space="preserve">) years for </w:t>
      </w:r>
      <w:r w:rsidR="00D5592A">
        <w:rPr>
          <w:sz w:val="22"/>
          <w:szCs w:val="22"/>
        </w:rPr>
        <w:t>vape users</w:t>
      </w:r>
      <w:r w:rsidRPr="005C77DA">
        <w:rPr>
          <w:sz w:val="22"/>
          <w:szCs w:val="22"/>
        </w:rPr>
        <w:t xml:space="preserve"> and 14.</w:t>
      </w:r>
      <w:ins w:id="20" w:author="Sharma, Sunita" w:date="2023-03-29T22:02:00Z">
        <w:del w:id="21" w:author="Hawkins, Jonathan" w:date="2023-04-06T08:52:00Z">
          <w:r w:rsidR="00A6641E" w:rsidDel="005A25C1">
            <w:rPr>
              <w:sz w:val="22"/>
              <w:szCs w:val="22"/>
            </w:rPr>
            <w:delText>8</w:delText>
          </w:r>
        </w:del>
      </w:ins>
      <w:ins w:id="22" w:author="Hawkins, Jonathan" w:date="2023-04-06T08:52:00Z">
        <w:r w:rsidR="005A25C1">
          <w:rPr>
            <w:sz w:val="22"/>
            <w:szCs w:val="22"/>
          </w:rPr>
          <w:t>6</w:t>
        </w:r>
      </w:ins>
      <w:del w:id="23" w:author="Sharma, Sunita" w:date="2023-03-29T22:02:00Z">
        <w:r w:rsidRPr="005C77DA" w:rsidDel="00A6641E">
          <w:rPr>
            <w:sz w:val="22"/>
            <w:szCs w:val="22"/>
          </w:rPr>
          <w:delText>5</w:delText>
        </w:r>
      </w:del>
      <w:r w:rsidRPr="005C77DA">
        <w:rPr>
          <w:sz w:val="22"/>
          <w:szCs w:val="22"/>
        </w:rPr>
        <w:t xml:space="preserve"> (1.4) years for </w:t>
      </w:r>
      <w:r w:rsidR="00D5592A">
        <w:rPr>
          <w:sz w:val="22"/>
          <w:szCs w:val="22"/>
        </w:rPr>
        <w:t>non-vape</w:t>
      </w:r>
      <w:r w:rsidR="00D5592A" w:rsidRPr="005C77DA">
        <w:rPr>
          <w:sz w:val="22"/>
          <w:szCs w:val="22"/>
        </w:rPr>
        <w:t xml:space="preserve"> </w:t>
      </w:r>
      <w:r w:rsidR="00D5592A">
        <w:rPr>
          <w:sz w:val="22"/>
          <w:szCs w:val="22"/>
        </w:rPr>
        <w:t>users</w:t>
      </w:r>
      <w:r w:rsidRPr="005C77DA">
        <w:rPr>
          <w:sz w:val="22"/>
          <w:szCs w:val="22"/>
        </w:rPr>
        <w:t xml:space="preserve">. </w:t>
      </w:r>
      <w:r w:rsidRPr="005C77DA">
        <w:rPr>
          <w:sz w:val="22"/>
          <w:szCs w:val="22"/>
          <w:shd w:val="clear" w:color="auto" w:fill="FFFFFF"/>
        </w:rPr>
        <w:t>We found significant differences in airway resistance by vaping status.</w:t>
      </w:r>
      <w:r w:rsidRPr="005C77DA">
        <w:rPr>
          <w:sz w:val="22"/>
          <w:szCs w:val="22"/>
        </w:rPr>
        <w:t> Mean airway resistance identified by the IOS R5 measure revealed that vape</w:t>
      </w:r>
      <w:r w:rsidR="00D5592A">
        <w:rPr>
          <w:sz w:val="22"/>
          <w:szCs w:val="22"/>
        </w:rPr>
        <w:t xml:space="preserve"> users</w:t>
      </w:r>
      <w:r w:rsidRPr="005C77DA">
        <w:rPr>
          <w:sz w:val="22"/>
          <w:szCs w:val="22"/>
        </w:rPr>
        <w:t xml:space="preserve"> (n=</w:t>
      </w:r>
      <w:r w:rsidR="00F7209E">
        <w:rPr>
          <w:sz w:val="22"/>
          <w:szCs w:val="22"/>
        </w:rPr>
        <w:t>13</w:t>
      </w:r>
      <w:r w:rsidRPr="005C77DA">
        <w:rPr>
          <w:sz w:val="22"/>
          <w:szCs w:val="22"/>
        </w:rPr>
        <w:t xml:space="preserve">) had higher values than </w:t>
      </w:r>
      <w:r w:rsidR="00D5592A">
        <w:rPr>
          <w:sz w:val="22"/>
          <w:szCs w:val="22"/>
        </w:rPr>
        <w:t>non-vape</w:t>
      </w:r>
      <w:r w:rsidR="00D5592A" w:rsidRPr="005C77DA">
        <w:rPr>
          <w:sz w:val="22"/>
          <w:szCs w:val="22"/>
        </w:rPr>
        <w:t xml:space="preserve"> </w:t>
      </w:r>
      <w:r w:rsidR="00D5592A">
        <w:rPr>
          <w:sz w:val="22"/>
          <w:szCs w:val="22"/>
        </w:rPr>
        <w:t>users</w:t>
      </w:r>
      <w:r w:rsidR="00D5592A" w:rsidRPr="005C77DA" w:rsidDel="00D5592A">
        <w:rPr>
          <w:sz w:val="22"/>
          <w:szCs w:val="22"/>
        </w:rPr>
        <w:t xml:space="preserve"> </w:t>
      </w:r>
      <w:r w:rsidRPr="005C77DA">
        <w:rPr>
          <w:sz w:val="22"/>
          <w:szCs w:val="22"/>
        </w:rPr>
        <w:t>(n=3</w:t>
      </w:r>
      <w:r w:rsidR="00F7209E">
        <w:rPr>
          <w:sz w:val="22"/>
          <w:szCs w:val="22"/>
        </w:rPr>
        <w:t>7</w:t>
      </w:r>
      <w:r w:rsidRPr="005C77DA">
        <w:rPr>
          <w:sz w:val="22"/>
          <w:szCs w:val="22"/>
        </w:rPr>
        <w:t>) [p=0.0</w:t>
      </w:r>
      <w:ins w:id="24" w:author="Sharma, Sunita" w:date="2023-03-29T22:03:00Z">
        <w:r w:rsidR="00A6641E">
          <w:rPr>
            <w:sz w:val="22"/>
            <w:szCs w:val="22"/>
          </w:rPr>
          <w:t>2</w:t>
        </w:r>
      </w:ins>
      <w:del w:id="25" w:author="Sharma, Sunita" w:date="2023-03-29T22:03:00Z">
        <w:r w:rsidRPr="005C77DA" w:rsidDel="00A6641E">
          <w:rPr>
            <w:sz w:val="22"/>
            <w:szCs w:val="22"/>
          </w:rPr>
          <w:delText>16</w:delText>
        </w:r>
      </w:del>
      <w:r w:rsidRPr="005C77DA">
        <w:rPr>
          <w:sz w:val="22"/>
          <w:szCs w:val="22"/>
        </w:rPr>
        <w:t xml:space="preserve">], an early indication of increased airflow obstruction. Of </w:t>
      </w:r>
      <w:r w:rsidRPr="006D354A">
        <w:rPr>
          <w:sz w:val="22"/>
          <w:szCs w:val="22"/>
        </w:rPr>
        <w:t>16</w:t>
      </w:r>
      <w:r w:rsidR="00E638C7">
        <w:rPr>
          <w:sz w:val="22"/>
          <w:szCs w:val="22"/>
        </w:rPr>
        <w:t>,</w:t>
      </w:r>
      <w:r w:rsidRPr="006D354A">
        <w:rPr>
          <w:sz w:val="22"/>
          <w:szCs w:val="22"/>
        </w:rPr>
        <w:t>860</w:t>
      </w:r>
      <w:r w:rsidRPr="005C77DA">
        <w:rPr>
          <w:sz w:val="22"/>
          <w:szCs w:val="22"/>
        </w:rPr>
        <w:t xml:space="preserve"> nasal epithelial genes tested, </w:t>
      </w:r>
      <w:r w:rsidR="008E0ABA">
        <w:rPr>
          <w:sz w:val="22"/>
          <w:szCs w:val="22"/>
        </w:rPr>
        <w:t>7</w:t>
      </w:r>
      <w:r w:rsidR="00E638C7">
        <w:rPr>
          <w:sz w:val="22"/>
          <w:szCs w:val="22"/>
        </w:rPr>
        <w:t>,</w:t>
      </w:r>
      <w:r w:rsidR="008E0ABA">
        <w:rPr>
          <w:sz w:val="22"/>
          <w:szCs w:val="22"/>
        </w:rPr>
        <w:t>136</w:t>
      </w:r>
      <w:r w:rsidRPr="005C77DA">
        <w:rPr>
          <w:sz w:val="22"/>
          <w:szCs w:val="22"/>
        </w:rPr>
        <w:t xml:space="preserve"> were significantly differentially expressed between </w:t>
      </w:r>
      <w:r w:rsidR="00D5592A">
        <w:rPr>
          <w:sz w:val="22"/>
          <w:szCs w:val="22"/>
        </w:rPr>
        <w:t>vape and non-vape users</w:t>
      </w:r>
      <w:r w:rsidRPr="005C77DA">
        <w:rPr>
          <w:sz w:val="22"/>
          <w:szCs w:val="22"/>
        </w:rPr>
        <w:t xml:space="preserve"> (false discovery rate FDR &lt; 0.05), after covariate</w:t>
      </w:r>
      <w:r w:rsidR="00E5028D">
        <w:rPr>
          <w:sz w:val="22"/>
          <w:szCs w:val="22"/>
        </w:rPr>
        <w:t xml:space="preserve"> adjustment</w:t>
      </w:r>
      <w:r w:rsidRPr="005C77DA">
        <w:rPr>
          <w:sz w:val="22"/>
          <w:szCs w:val="22"/>
        </w:rPr>
        <w:t xml:space="preserve">. </w:t>
      </w:r>
      <w:r w:rsidR="0068788E">
        <w:rPr>
          <w:sz w:val="22"/>
          <w:szCs w:val="22"/>
        </w:rPr>
        <w:t>E</w:t>
      </w:r>
      <w:r w:rsidRPr="005C77DA">
        <w:rPr>
          <w:sz w:val="22"/>
          <w:szCs w:val="22"/>
        </w:rPr>
        <w:t>nrichment analyses identified overexpression of</w:t>
      </w:r>
      <w:r w:rsidR="00A62292">
        <w:rPr>
          <w:sz w:val="22"/>
          <w:szCs w:val="22"/>
        </w:rPr>
        <w:t xml:space="preserve"> inflammatory response genes</w:t>
      </w:r>
      <w:r w:rsidRPr="005C77DA">
        <w:rPr>
          <w:sz w:val="22"/>
          <w:szCs w:val="22"/>
        </w:rPr>
        <w:t xml:space="preserve"> and underexpression of </w:t>
      </w:r>
      <w:r w:rsidR="006D354A">
        <w:rPr>
          <w:sz w:val="22"/>
          <w:szCs w:val="22"/>
        </w:rPr>
        <w:t xml:space="preserve">genes associated with </w:t>
      </w:r>
      <w:r w:rsidR="006D354A" w:rsidRPr="006D354A">
        <w:rPr>
          <w:sz w:val="22"/>
          <w:szCs w:val="22"/>
        </w:rPr>
        <w:t>ciliogenesis</w:t>
      </w:r>
      <w:r w:rsidRPr="005C77DA">
        <w:rPr>
          <w:sz w:val="22"/>
          <w:szCs w:val="22"/>
        </w:rPr>
        <w:t xml:space="preserve"> in the </w:t>
      </w:r>
      <w:r w:rsidR="00D5592A">
        <w:rPr>
          <w:sz w:val="22"/>
          <w:szCs w:val="22"/>
        </w:rPr>
        <w:t>vape users</w:t>
      </w:r>
      <w:r w:rsidRPr="005C77DA">
        <w:rPr>
          <w:sz w:val="22"/>
          <w:szCs w:val="22"/>
        </w:rPr>
        <w:t xml:space="preserve"> compared to </w:t>
      </w:r>
      <w:r w:rsidR="00D5592A">
        <w:rPr>
          <w:sz w:val="22"/>
          <w:szCs w:val="22"/>
        </w:rPr>
        <w:t>non-vape</w:t>
      </w:r>
      <w:r w:rsidR="00D5592A" w:rsidRPr="005C77DA">
        <w:rPr>
          <w:sz w:val="22"/>
          <w:szCs w:val="22"/>
        </w:rPr>
        <w:t xml:space="preserve"> </w:t>
      </w:r>
      <w:r w:rsidR="00D5592A">
        <w:rPr>
          <w:sz w:val="22"/>
          <w:szCs w:val="22"/>
        </w:rPr>
        <w:t>users</w:t>
      </w:r>
      <w:r w:rsidRPr="005C77DA">
        <w:rPr>
          <w:sz w:val="22"/>
          <w:szCs w:val="22"/>
        </w:rPr>
        <w:t>.</w:t>
      </w:r>
      <w:r w:rsidR="00716E27">
        <w:rPr>
          <w:sz w:val="22"/>
          <w:szCs w:val="22"/>
        </w:rPr>
        <w:t xml:space="preserve"> </w:t>
      </w:r>
      <w:r w:rsidR="00204E0E">
        <w:rPr>
          <w:sz w:val="22"/>
          <w:szCs w:val="22"/>
        </w:rPr>
        <w:t xml:space="preserve">DNA methylation analysis revealed that </w:t>
      </w:r>
      <w:r w:rsidR="00204E0E" w:rsidRPr="003E6C8E">
        <w:rPr>
          <w:rStyle w:val="Emphasis"/>
          <w:sz w:val="22"/>
          <w:szCs w:val="22"/>
          <w:shd w:val="clear" w:color="auto" w:fill="FFFFFF"/>
        </w:rPr>
        <w:t>REXO1</w:t>
      </w:r>
      <w:r w:rsidR="00204E0E">
        <w:rPr>
          <w:rStyle w:val="Emphasis"/>
          <w:sz w:val="22"/>
          <w:szCs w:val="22"/>
          <w:shd w:val="clear" w:color="auto" w:fill="FFFFFF"/>
        </w:rPr>
        <w:t xml:space="preserve"> </w:t>
      </w:r>
      <w:r w:rsidR="00204E0E" w:rsidRPr="009A20F8">
        <w:rPr>
          <w:rStyle w:val="Emphasis"/>
          <w:i w:val="0"/>
          <w:iCs w:val="0"/>
          <w:sz w:val="22"/>
          <w:szCs w:val="22"/>
          <w:shd w:val="clear" w:color="auto" w:fill="FFFFFF"/>
        </w:rPr>
        <w:t>(FDR=0.01)</w:t>
      </w:r>
      <w:r w:rsidR="00204E0E">
        <w:rPr>
          <w:rStyle w:val="Emphasis"/>
          <w:sz w:val="22"/>
          <w:szCs w:val="22"/>
          <w:shd w:val="clear" w:color="auto" w:fill="FFFFFF"/>
        </w:rPr>
        <w:t xml:space="preserve"> and CERK </w:t>
      </w:r>
      <w:r w:rsidR="00204E0E" w:rsidRPr="009A20F8">
        <w:rPr>
          <w:rStyle w:val="Emphasis"/>
          <w:i w:val="0"/>
          <w:iCs w:val="0"/>
          <w:sz w:val="22"/>
          <w:szCs w:val="22"/>
          <w:shd w:val="clear" w:color="auto" w:fill="FFFFFF"/>
        </w:rPr>
        <w:t>(F</w:t>
      </w:r>
      <w:ins w:id="26" w:author="Sharma, Sunita" w:date="2023-03-29T22:05:00Z">
        <w:r w:rsidR="00A6641E">
          <w:rPr>
            <w:rStyle w:val="Emphasis"/>
            <w:i w:val="0"/>
            <w:iCs w:val="0"/>
            <w:sz w:val="22"/>
            <w:szCs w:val="22"/>
            <w:shd w:val="clear" w:color="auto" w:fill="FFFFFF"/>
          </w:rPr>
          <w:t>DR=</w:t>
        </w:r>
      </w:ins>
      <w:del w:id="27" w:author="Sharma, Sunita" w:date="2023-03-29T22:05:00Z">
        <w:r w:rsidR="00204E0E" w:rsidRPr="009A20F8" w:rsidDel="00A6641E">
          <w:rPr>
            <w:rStyle w:val="Emphasis"/>
            <w:i w:val="0"/>
            <w:iCs w:val="0"/>
            <w:sz w:val="22"/>
            <w:szCs w:val="22"/>
            <w:shd w:val="clear" w:color="auto" w:fill="FFFFFF"/>
          </w:rPr>
          <w:delText>RD-</w:delText>
        </w:r>
      </w:del>
      <w:r w:rsidR="00204E0E" w:rsidRPr="009A20F8">
        <w:rPr>
          <w:rStyle w:val="Emphasis"/>
          <w:i w:val="0"/>
          <w:iCs w:val="0"/>
          <w:sz w:val="22"/>
          <w:szCs w:val="22"/>
          <w:shd w:val="clear" w:color="auto" w:fill="FFFFFF"/>
        </w:rPr>
        <w:t>0.06)</w:t>
      </w:r>
      <w:r w:rsidR="00204E0E">
        <w:rPr>
          <w:rStyle w:val="Emphasis"/>
          <w:sz w:val="22"/>
          <w:szCs w:val="22"/>
          <w:shd w:val="clear" w:color="auto" w:fill="FFFFFF"/>
        </w:rPr>
        <w:t xml:space="preserve"> </w:t>
      </w:r>
      <w:r w:rsidR="00204E0E">
        <w:rPr>
          <w:rStyle w:val="Emphasis"/>
          <w:i w:val="0"/>
          <w:iCs w:val="0"/>
          <w:sz w:val="22"/>
          <w:szCs w:val="22"/>
          <w:shd w:val="clear" w:color="auto" w:fill="FFFFFF"/>
        </w:rPr>
        <w:t>were differentially methylated among vape users compa</w:t>
      </w:r>
      <w:r w:rsidR="0011214D">
        <w:rPr>
          <w:rStyle w:val="Emphasis"/>
          <w:i w:val="0"/>
          <w:iCs w:val="0"/>
          <w:sz w:val="22"/>
          <w:szCs w:val="22"/>
          <w:shd w:val="clear" w:color="auto" w:fill="FFFFFF"/>
        </w:rPr>
        <w:t>red to non-vape users</w:t>
      </w:r>
      <w:ins w:id="28" w:author="Sharma, Sunita" w:date="2023-03-29T22:05:00Z">
        <w:r w:rsidR="00A6641E">
          <w:rPr>
            <w:rStyle w:val="Emphasis"/>
            <w:i w:val="0"/>
            <w:iCs w:val="0"/>
            <w:sz w:val="22"/>
            <w:szCs w:val="22"/>
            <w:shd w:val="clear" w:color="auto" w:fill="FFFFFF"/>
          </w:rPr>
          <w:t xml:space="preserve"> at a type-1 error rate of 0.1</w:t>
        </w:r>
      </w:ins>
      <w:ins w:id="29" w:author="Hawkins, Jonathan" w:date="2023-04-06T09:09:00Z">
        <w:r w:rsidR="00C91BB8">
          <w:rPr>
            <w:rStyle w:val="Emphasis"/>
            <w:i w:val="0"/>
            <w:iCs w:val="0"/>
            <w:sz w:val="22"/>
            <w:szCs w:val="22"/>
            <w:shd w:val="clear" w:color="auto" w:fill="FFFFFF"/>
          </w:rPr>
          <w:t>.</w:t>
        </w:r>
      </w:ins>
      <w:del w:id="30" w:author="Sharma, Sunita" w:date="2023-03-29T22:05:00Z">
        <w:r w:rsidR="0011214D" w:rsidDel="00A6641E">
          <w:rPr>
            <w:rStyle w:val="Emphasis"/>
            <w:i w:val="0"/>
            <w:iCs w:val="0"/>
            <w:sz w:val="22"/>
            <w:szCs w:val="22"/>
            <w:shd w:val="clear" w:color="auto" w:fill="FFFFFF"/>
          </w:rPr>
          <w:delText>.</w:delText>
        </w:r>
      </w:del>
    </w:p>
    <w:p w14:paraId="2736123D" w14:textId="77777777" w:rsidR="00163438" w:rsidRPr="005C77DA" w:rsidRDefault="00163438" w:rsidP="00D31EA1">
      <w:pPr>
        <w:pStyle w:val="Default"/>
        <w:spacing w:line="276" w:lineRule="auto"/>
        <w:jc w:val="both"/>
        <w:rPr>
          <w:rFonts w:eastAsia="Times New Roman"/>
          <w:sz w:val="22"/>
          <w:szCs w:val="22"/>
        </w:rPr>
      </w:pPr>
    </w:p>
    <w:p w14:paraId="6066823A" w14:textId="790301F5" w:rsidR="00163438" w:rsidRPr="005C77DA" w:rsidRDefault="00163438" w:rsidP="00D31EA1">
      <w:pPr>
        <w:pStyle w:val="Default"/>
        <w:spacing w:line="276" w:lineRule="auto"/>
        <w:jc w:val="both"/>
        <w:rPr>
          <w:noProof/>
          <w:sz w:val="22"/>
          <w:szCs w:val="22"/>
        </w:rPr>
      </w:pPr>
      <w:r w:rsidRPr="005C77DA">
        <w:rPr>
          <w:rFonts w:eastAsia="Times New Roman"/>
          <w:b/>
          <w:bCs/>
          <w:sz w:val="22"/>
          <w:szCs w:val="22"/>
        </w:rPr>
        <w:t>Interpretation:</w:t>
      </w:r>
      <w:r w:rsidRPr="005C77DA">
        <w:rPr>
          <w:bCs/>
          <w:noProof/>
          <w:sz w:val="22"/>
          <w:szCs w:val="22"/>
        </w:rPr>
        <w:t xml:space="preserve"> Our results suggest that vaping increase</w:t>
      </w:r>
      <w:r w:rsidR="00E5028D">
        <w:rPr>
          <w:bCs/>
          <w:noProof/>
          <w:sz w:val="22"/>
          <w:szCs w:val="22"/>
        </w:rPr>
        <w:t>s</w:t>
      </w:r>
      <w:r w:rsidRPr="005C77DA">
        <w:rPr>
          <w:bCs/>
          <w:noProof/>
          <w:sz w:val="22"/>
          <w:szCs w:val="22"/>
        </w:rPr>
        <w:t xml:space="preserve"> airway resistance and dysresgulation of nasal epitheli</w:t>
      </w:r>
      <w:r w:rsidR="00E5028D">
        <w:rPr>
          <w:bCs/>
          <w:noProof/>
          <w:sz w:val="22"/>
          <w:szCs w:val="22"/>
        </w:rPr>
        <w:t>al</w:t>
      </w:r>
      <w:r w:rsidRPr="005C77DA">
        <w:rPr>
          <w:bCs/>
          <w:noProof/>
          <w:sz w:val="22"/>
          <w:szCs w:val="22"/>
        </w:rPr>
        <w:t xml:space="preserve"> genes, including genes involved in airway inflammation and ciliary function</w:t>
      </w:r>
      <w:r w:rsidRPr="005C77DA">
        <w:rPr>
          <w:noProof/>
          <w:sz w:val="22"/>
          <w:szCs w:val="22"/>
        </w:rPr>
        <w:t xml:space="preserve">. </w:t>
      </w:r>
      <w:r w:rsidR="009A20F8">
        <w:rPr>
          <w:noProof/>
          <w:sz w:val="22"/>
          <w:szCs w:val="22"/>
        </w:rPr>
        <w:t>Dysregulation of nasal epithelial gene expression in vape useres results from differences in DNA methylation. D</w:t>
      </w:r>
      <w:r w:rsidRPr="005C77DA">
        <w:rPr>
          <w:noProof/>
          <w:sz w:val="22"/>
          <w:szCs w:val="22"/>
        </w:rPr>
        <w:t>ysregulation of these gene expression pathways</w:t>
      </w:r>
      <w:ins w:id="31" w:author="Commodore, Sarah" w:date="2023-03-30T13:30:00Z">
        <w:r w:rsidR="005E6BAA">
          <w:rPr>
            <w:noProof/>
            <w:sz w:val="22"/>
            <w:szCs w:val="22"/>
          </w:rPr>
          <w:t xml:space="preserve"> via methylation</w:t>
        </w:r>
      </w:ins>
      <w:r w:rsidRPr="005C77DA">
        <w:rPr>
          <w:noProof/>
          <w:sz w:val="22"/>
          <w:szCs w:val="22"/>
        </w:rPr>
        <w:t xml:space="preserve"> may be a biological mechanism for the development of increased airway resistance due to vaping even during adolescence.</w:t>
      </w:r>
    </w:p>
    <w:p w14:paraId="579EE3A1" w14:textId="77777777" w:rsidR="00163438" w:rsidRPr="005C77DA" w:rsidRDefault="00163438" w:rsidP="00D31EA1">
      <w:pPr>
        <w:spacing w:line="276" w:lineRule="auto"/>
        <w:jc w:val="both"/>
        <w:rPr>
          <w:rFonts w:ascii="Arial" w:hAnsi="Arial" w:cs="Arial"/>
        </w:rPr>
      </w:pPr>
    </w:p>
    <w:p w14:paraId="058F7B4C" w14:textId="77777777" w:rsidR="00163438" w:rsidRPr="005C77DA" w:rsidRDefault="00163438" w:rsidP="00D31EA1">
      <w:pPr>
        <w:spacing w:line="276" w:lineRule="auto"/>
        <w:jc w:val="both"/>
        <w:rPr>
          <w:rFonts w:ascii="Arial" w:hAnsi="Arial" w:cs="Arial"/>
        </w:rPr>
      </w:pPr>
      <w:r w:rsidRPr="005C77DA">
        <w:rPr>
          <w:rFonts w:ascii="Arial" w:hAnsi="Arial" w:cs="Arial"/>
          <w:b/>
          <w:bCs/>
        </w:rPr>
        <w:t xml:space="preserve">Clinical Trial Registration: </w:t>
      </w:r>
      <w:r w:rsidRPr="005C77DA">
        <w:rPr>
          <w:rFonts w:ascii="Arial" w:hAnsi="Arial" w:cs="Arial"/>
        </w:rPr>
        <w:t>N/A</w:t>
      </w:r>
    </w:p>
    <w:p w14:paraId="56353277" w14:textId="77777777" w:rsidR="00163438" w:rsidRPr="005C77DA" w:rsidRDefault="00163438" w:rsidP="00D31EA1">
      <w:pPr>
        <w:pStyle w:val="xdefault"/>
        <w:numPr>
          <w:ilvl w:val="0"/>
          <w:numId w:val="1"/>
        </w:numPr>
        <w:shd w:val="clear" w:color="auto" w:fill="FFFFFF"/>
        <w:spacing w:line="276" w:lineRule="auto"/>
        <w:jc w:val="both"/>
        <w:rPr>
          <w:rFonts w:ascii="Arial" w:hAnsi="Arial" w:cs="Arial"/>
          <w:b/>
          <w:bCs/>
        </w:rPr>
      </w:pPr>
    </w:p>
    <w:bookmarkEnd w:id="1"/>
    <w:p w14:paraId="4633C0D7" w14:textId="4880825D" w:rsidR="00163438" w:rsidRDefault="00631122" w:rsidP="00846E55">
      <w:pPr>
        <w:pStyle w:val="xdefault"/>
        <w:numPr>
          <w:ilvl w:val="0"/>
          <w:numId w:val="1"/>
        </w:numPr>
        <w:shd w:val="clear" w:color="auto" w:fill="FFFFFF"/>
        <w:spacing w:line="276" w:lineRule="auto"/>
        <w:jc w:val="both"/>
        <w:rPr>
          <w:rFonts w:ascii="Arial" w:hAnsi="Arial" w:cs="Arial"/>
          <w:b/>
          <w:bCs/>
        </w:rPr>
      </w:pPr>
      <w:r w:rsidRPr="00EE08DD">
        <w:rPr>
          <w:rFonts w:ascii="Arial" w:hAnsi="Arial" w:cs="Arial"/>
          <w:b/>
          <w:bCs/>
        </w:rPr>
        <w:br w:type="page"/>
      </w:r>
      <w:r w:rsidR="00163438" w:rsidRPr="00EE08DD">
        <w:rPr>
          <w:rFonts w:ascii="Arial" w:hAnsi="Arial" w:cs="Arial"/>
          <w:b/>
          <w:bCs/>
        </w:rPr>
        <w:lastRenderedPageBreak/>
        <w:t>Background</w:t>
      </w:r>
    </w:p>
    <w:p w14:paraId="05160534" w14:textId="77777777" w:rsidR="00E61BC6" w:rsidRPr="00EE08DD" w:rsidRDefault="00E61BC6" w:rsidP="00846E55">
      <w:pPr>
        <w:pStyle w:val="xdefault"/>
        <w:numPr>
          <w:ilvl w:val="0"/>
          <w:numId w:val="1"/>
        </w:numPr>
        <w:shd w:val="clear" w:color="auto" w:fill="FFFFFF"/>
        <w:spacing w:line="276" w:lineRule="auto"/>
        <w:jc w:val="both"/>
        <w:rPr>
          <w:rFonts w:ascii="Arial" w:hAnsi="Arial" w:cs="Arial"/>
          <w:b/>
          <w:bCs/>
        </w:rPr>
      </w:pPr>
    </w:p>
    <w:p w14:paraId="167247CF" w14:textId="1DF322EF" w:rsidR="00F53B68" w:rsidRPr="005C77DA" w:rsidRDefault="003C1E30" w:rsidP="00D31EA1">
      <w:pPr>
        <w:spacing w:line="276" w:lineRule="auto"/>
        <w:jc w:val="both"/>
        <w:rPr>
          <w:rFonts w:ascii="Arial" w:hAnsi="Arial" w:cs="Arial"/>
          <w:kern w:val="24"/>
          <w:u w:val="single"/>
        </w:rPr>
      </w:pPr>
      <w:r w:rsidRPr="005C77DA">
        <w:rPr>
          <w:rFonts w:ascii="Arial" w:hAnsi="Arial" w:cs="Arial"/>
        </w:rPr>
        <w:t xml:space="preserve">The </w:t>
      </w:r>
      <w:r w:rsidR="009E7500" w:rsidRPr="005C77DA">
        <w:rPr>
          <w:rFonts w:ascii="Arial" w:hAnsi="Arial" w:cs="Arial"/>
        </w:rPr>
        <w:t xml:space="preserve">increasing </w:t>
      </w:r>
      <w:r w:rsidRPr="005C77DA">
        <w:rPr>
          <w:rFonts w:ascii="Arial" w:hAnsi="Arial" w:cs="Arial"/>
        </w:rPr>
        <w:t xml:space="preserve">use of Electronic Nicotine Delivery Systems (ENDS), such as electronic cigarettes (e-cigs), is a significant and emerging public health problem </w:t>
      </w:r>
      <w:r w:rsidRPr="005C77DA">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Pr="005C77DA">
        <w:rPr>
          <w:rFonts w:ascii="Arial" w:hAnsi="Arial" w:cs="Arial"/>
          <w:kern w:val="24"/>
        </w:rPr>
      </w:r>
      <w:r w:rsidRPr="005C77DA">
        <w:rPr>
          <w:rFonts w:ascii="Arial" w:hAnsi="Arial" w:cs="Arial"/>
          <w:kern w:val="24"/>
        </w:rPr>
        <w:fldChar w:fldCharType="separate"/>
      </w:r>
      <w:r w:rsidR="00040EF1" w:rsidRPr="005C77DA">
        <w:rPr>
          <w:rFonts w:ascii="Arial" w:hAnsi="Arial" w:cs="Arial"/>
          <w:noProof/>
          <w:kern w:val="24"/>
        </w:rPr>
        <w:t>[1]</w:t>
      </w:r>
      <w:r w:rsidRPr="005C77DA">
        <w:rPr>
          <w:rFonts w:ascii="Arial" w:hAnsi="Arial" w:cs="Arial"/>
          <w:kern w:val="24"/>
        </w:rPr>
        <w:fldChar w:fldCharType="end"/>
      </w:r>
      <w:r w:rsidRPr="005C77DA">
        <w:rPr>
          <w:rFonts w:ascii="Arial" w:hAnsi="Arial" w:cs="Arial"/>
        </w:rPr>
        <w:t xml:space="preserve">. </w:t>
      </w:r>
      <w:r w:rsidRPr="005C77DA">
        <w:rPr>
          <w:rFonts w:ascii="Arial" w:hAnsi="Arial" w:cs="Arial"/>
          <w:shd w:val="clear" w:color="auto" w:fill="FFFFFF"/>
        </w:rPr>
        <w:t xml:space="preserve">ENDS represents a diverse class of products such as electronic cigarettes, vapes, vaporizers, vape pens, hookah pens, and pods </w:t>
      </w:r>
      <w:r w:rsidRPr="005C77DA">
        <w:rPr>
          <w:rFonts w:ascii="Arial" w:hAnsi="Arial" w:cs="Arial"/>
          <w:shd w:val="clear" w:color="auto" w:fill="FFFFFF"/>
        </w:rPr>
        <w:fldChar w:fldCharType="begin"/>
      </w:r>
      <w:r w:rsidR="005B023F">
        <w:rPr>
          <w:rFonts w:ascii="Arial" w:hAnsi="Arial" w:cs="Arial"/>
          <w:shd w:val="clear" w:color="auto" w:fill="FFFFFF"/>
        </w:rPr>
        <w:instrText xml:space="preserve"> ADDIN EN.CITE &lt;EndNote&gt;&lt;Cite&gt;&lt;Author&gt;National Academies of Sciences&lt;/Author&gt;&lt;Year&gt;2018&lt;/Year&gt;&lt;RecNum&gt;2&lt;/RecNum&gt;&lt;DisplayText&gt;[2]&lt;/DisplayText&gt;&lt;record&gt;&lt;rec-number&gt;2&lt;/rec-number&gt;&lt;foreign-keys&gt;&lt;key app="EN" db-id="f9tp0zfpp9ztsmerf04pd2zqxxwza995dwdf" timestamp="1675977297"&gt;2&lt;/key&gt;&lt;/foreign-keys&gt;&lt;ref-type name="Book Section"&gt;5&lt;/ref-type&gt;&lt;contributors&gt;&lt;authors&gt;&lt;author&gt;National Academies of Sciences, Engineering&lt;/author&gt;&lt;author&gt;Medicine,&lt;/author&gt;&lt;author&gt;Health,&lt;/author&gt;&lt;author&gt;Medicine, Division&lt;/author&gt;&lt;author&gt;Board on Population, Health&lt;/author&gt;&lt;author&gt;Public Health, Practice&lt;/author&gt;&lt;author&gt;Committee on the Review of the Health Effects of Electronic Nicotine Delivery, Systems&lt;/author&gt;&lt;/authors&gt;&lt;secondary-authors&gt;&lt;author&gt;Eaton, D. L.&lt;/author&gt;&lt;author&gt;Kwan, L. Y.&lt;/author&gt;&lt;author&gt;Stratton, K.&lt;/author&gt;&lt;/secondary-authors&gt;&lt;/contributors&gt;&lt;titles&gt;&lt;title&gt;Public Health Consequences of E-Cigarettes&lt;/title&gt;&lt;secondary-title&gt;Public Health Consequences of E-Cigarettes&lt;/secondary-title&gt;&lt;/titles&gt;&lt;dates&gt;&lt;year&gt;2018&lt;/year&gt;&lt;/dates&gt;&lt;pub-location&gt;Washington (DC)&lt;/pub-location&gt;&lt;publisher&gt;National Academies Press (US) Copyright 2018 by the National Academy of Sciences. All rights reserved.&lt;/publisher&gt;&lt;accession-num&gt;29894118&lt;/accession-num&gt;&lt;urls&gt;&lt;/urls&gt;&lt;electronic-resource-num&gt;10.17226/24952&lt;/electronic-resource-num&gt;&lt;language&gt;eng&lt;/language&gt;&lt;/record&gt;&lt;/Cite&gt;&lt;/EndNote&gt;</w:instrText>
      </w:r>
      <w:r w:rsidRPr="005C77DA">
        <w:rPr>
          <w:rFonts w:ascii="Arial" w:hAnsi="Arial" w:cs="Arial"/>
          <w:shd w:val="clear" w:color="auto" w:fill="FFFFFF"/>
        </w:rPr>
        <w:fldChar w:fldCharType="separate"/>
      </w:r>
      <w:r w:rsidR="00040EF1" w:rsidRPr="005C77DA">
        <w:rPr>
          <w:rFonts w:ascii="Arial" w:hAnsi="Arial" w:cs="Arial"/>
          <w:noProof/>
          <w:shd w:val="clear" w:color="auto" w:fill="FFFFFF"/>
        </w:rPr>
        <w:t>[2]</w:t>
      </w:r>
      <w:r w:rsidRPr="005C77DA">
        <w:rPr>
          <w:rFonts w:ascii="Arial" w:hAnsi="Arial" w:cs="Arial"/>
          <w:shd w:val="clear" w:color="auto" w:fill="FFFFFF"/>
        </w:rPr>
        <w:fldChar w:fldCharType="end"/>
      </w:r>
      <w:r w:rsidRPr="005C77DA">
        <w:rPr>
          <w:rFonts w:ascii="Arial" w:hAnsi="Arial" w:cs="Arial"/>
          <w:shd w:val="clear" w:color="auto" w:fill="FFFFFF"/>
        </w:rPr>
        <w:t xml:space="preserve">, and </w:t>
      </w:r>
      <w:r w:rsidRPr="005C77DA">
        <w:rPr>
          <w:rFonts w:ascii="Arial" w:hAnsi="Arial" w:cs="Arial"/>
        </w:rPr>
        <w:t xml:space="preserve">exposure to ENDS aerosols depends on the user and device characteristics </w:t>
      </w:r>
      <w:r w:rsidRPr="005C77DA">
        <w:rPr>
          <w:rFonts w:ascii="Arial" w:hAnsi="Arial" w:cs="Arial"/>
        </w:rPr>
        <w:fldChar w:fldCharType="begin"/>
      </w:r>
      <w:r w:rsidR="005B023F">
        <w:rPr>
          <w:rFonts w:ascii="Arial" w:hAnsi="Arial" w:cs="Arial"/>
        </w:rPr>
        <w:instrText xml:space="preserve"> ADDIN EN.CITE &lt;EndNote&gt;&lt;Cite&gt;&lt;Author&gt;National Academies of Sciences&lt;/Author&gt;&lt;Year&gt;2018&lt;/Year&gt;&lt;RecNum&gt;2&lt;/RecNum&gt;&lt;DisplayText&gt;[2]&lt;/DisplayText&gt;&lt;record&gt;&lt;rec-number&gt;2&lt;/rec-number&gt;&lt;foreign-keys&gt;&lt;key app="EN" db-id="f9tp0zfpp9ztsmerf04pd2zqxxwza995dwdf" timestamp="1675977297"&gt;2&lt;/key&gt;&lt;/foreign-keys&gt;&lt;ref-type name="Book Section"&gt;5&lt;/ref-type&gt;&lt;contributors&gt;&lt;authors&gt;&lt;author&gt;National Academies of Sciences, Engineering&lt;/author&gt;&lt;author&gt;Medicine,&lt;/author&gt;&lt;author&gt;Health,&lt;/author&gt;&lt;author&gt;Medicine, Division&lt;/author&gt;&lt;author&gt;Board on Population, Health&lt;/author&gt;&lt;author&gt;Public Health, Practice&lt;/author&gt;&lt;author&gt;Committee on the Review of the Health Effects of Electronic Nicotine Delivery, Systems&lt;/author&gt;&lt;/authors&gt;&lt;secondary-authors&gt;&lt;author&gt;Eaton, D. L.&lt;/author&gt;&lt;author&gt;Kwan, L. Y.&lt;/author&gt;&lt;author&gt;Stratton, K.&lt;/author&gt;&lt;/secondary-authors&gt;&lt;/contributors&gt;&lt;titles&gt;&lt;title&gt;Public Health Consequences of E-Cigarettes&lt;/title&gt;&lt;secondary-title&gt;Public Health Consequences of E-Cigarettes&lt;/secondary-title&gt;&lt;/titles&gt;&lt;dates&gt;&lt;year&gt;2018&lt;/year&gt;&lt;/dates&gt;&lt;pub-location&gt;Washington (DC)&lt;/pub-location&gt;&lt;publisher&gt;National Academies Press (US) Copyright 2018 by the National Academy of Sciences. All rights reserved.&lt;/publisher&gt;&lt;accession-num&gt;29894118&lt;/accession-num&gt;&lt;urls&gt;&lt;/urls&gt;&lt;electronic-resource-num&gt;10.17226/24952&lt;/electronic-resource-num&gt;&lt;language&gt;eng&lt;/language&gt;&lt;/record&gt;&lt;/Cite&gt;&lt;/EndNote&gt;</w:instrText>
      </w:r>
      <w:r w:rsidRPr="005C77DA">
        <w:rPr>
          <w:rFonts w:ascii="Arial" w:hAnsi="Arial" w:cs="Arial"/>
        </w:rPr>
        <w:fldChar w:fldCharType="separate"/>
      </w:r>
      <w:r w:rsidR="00040EF1" w:rsidRPr="005C77DA">
        <w:rPr>
          <w:rFonts w:ascii="Arial" w:hAnsi="Arial" w:cs="Arial"/>
          <w:noProof/>
        </w:rPr>
        <w:t>[2]</w:t>
      </w:r>
      <w:r w:rsidRPr="005C77DA">
        <w:rPr>
          <w:rFonts w:ascii="Arial" w:hAnsi="Arial" w:cs="Arial"/>
        </w:rPr>
        <w:fldChar w:fldCharType="end"/>
      </w:r>
      <w:r w:rsidRPr="005C77DA">
        <w:rPr>
          <w:rFonts w:ascii="Arial" w:hAnsi="Arial" w:cs="Arial"/>
        </w:rPr>
        <w:t xml:space="preserve">. </w:t>
      </w:r>
      <w:r w:rsidR="00F53B68" w:rsidRPr="005C77DA">
        <w:rPr>
          <w:rFonts w:ascii="Arial" w:hAnsi="Arial" w:cs="Arial"/>
          <w:bCs/>
        </w:rPr>
        <w:t xml:space="preserve">They </w:t>
      </w:r>
      <w:r w:rsidRPr="005C77DA">
        <w:rPr>
          <w:rFonts w:ascii="Arial" w:hAnsi="Arial" w:cs="Arial"/>
          <w:bCs/>
        </w:rPr>
        <w:t xml:space="preserve">may </w:t>
      </w:r>
      <w:r w:rsidR="00F53B68" w:rsidRPr="005C77DA">
        <w:rPr>
          <w:rFonts w:ascii="Arial" w:hAnsi="Arial" w:cs="Arial"/>
          <w:bCs/>
        </w:rPr>
        <w:t xml:space="preserve">contain nicotine and </w:t>
      </w:r>
      <w:r w:rsidRPr="005C77DA">
        <w:rPr>
          <w:rFonts w:ascii="Arial" w:hAnsi="Arial" w:cs="Arial"/>
          <w:bCs/>
        </w:rPr>
        <w:t>can be classified as</w:t>
      </w:r>
      <w:r w:rsidR="00F53B68" w:rsidRPr="005C77DA">
        <w:rPr>
          <w:rFonts w:ascii="Arial" w:hAnsi="Arial" w:cs="Arial"/>
          <w:bCs/>
        </w:rPr>
        <w:t xml:space="preserve"> tobacco products </w:t>
      </w:r>
      <w:r w:rsidR="00F53B68" w:rsidRPr="005C77DA">
        <w:rPr>
          <w:rFonts w:ascii="Arial" w:hAnsi="Arial" w:cs="Arial"/>
          <w:bCs/>
        </w:rPr>
        <w:fldChar w:fldCharType="begin"/>
      </w:r>
      <w:r w:rsidR="005B023F">
        <w:rPr>
          <w:rFonts w:ascii="Arial" w:hAnsi="Arial" w:cs="Arial"/>
          <w:bCs/>
        </w:rPr>
        <w:instrText xml:space="preserve"> ADDIN EN.CITE &lt;EndNote&gt;&lt;Cite&gt;&lt;Author&gt;Walley&lt;/Author&gt;&lt;Year&gt;2015&lt;/Year&gt;&lt;RecNum&gt;3&lt;/RecNum&gt;&lt;DisplayText&gt;[3]&lt;/DisplayText&gt;&lt;record&gt;&lt;rec-number&gt;3&lt;/rec-number&gt;&lt;foreign-keys&gt;&lt;key app="EN" db-id="f9tp0zfpp9ztsmerf04pd2zqxxwza995dwdf" timestamp="1675977297"&gt;3&lt;/key&gt;&lt;/foreign-keys&gt;&lt;ref-type name="Journal Article"&gt;17&lt;/ref-type&gt;&lt;contributors&gt;&lt;authors&gt;&lt;author&gt;Walley, S. C.&lt;/author&gt;&lt;author&gt;Jenssen, B. P.&lt;/author&gt;&lt;/authors&gt;&lt;/contributors&gt;&lt;titles&gt;&lt;title&gt;Electronic Nicotine Delivery Systems&lt;/title&gt;&lt;secondary-title&gt;Pediatrics&lt;/secondary-title&gt;&lt;alt-title&gt;Pediatrics&lt;/alt-title&gt;&lt;/titles&gt;&lt;periodical&gt;&lt;full-title&gt;Pediatrics&lt;/full-title&gt;&lt;abbr-1&gt;Pediatrics&lt;/abbr-1&gt;&lt;/periodical&gt;&lt;alt-periodical&gt;&lt;full-title&gt;Pediatrics&lt;/full-title&gt;&lt;abbr-1&gt;Pediatrics&lt;/abbr-1&gt;&lt;/alt-periodical&gt;&lt;pages&gt;1018-26&lt;/pages&gt;&lt;volume&gt;136&lt;/volume&gt;&lt;number&gt;5&lt;/number&gt;&lt;edition&gt;2015/10/28&lt;/edition&gt;&lt;keywords&gt;&lt;keyword&gt;Adolescent&lt;/keyword&gt;&lt;keyword&gt;Child&lt;/keyword&gt;&lt;keyword&gt;*Electronic Nicotine Delivery Systems&lt;/keyword&gt;&lt;keyword&gt;Humans&lt;/keyword&gt;&lt;keyword&gt;Nicotine/*administration &amp;amp; dosage/adverse effects&lt;/keyword&gt;&lt;keyword&gt;*Smoking Prevention&lt;/keyword&gt;&lt;/keywords&gt;&lt;dates&gt;&lt;year&gt;2015&lt;/year&gt;&lt;pub-dates&gt;&lt;date&gt;Nov&lt;/date&gt;&lt;/pub-dates&gt;&lt;/dates&gt;&lt;isbn&gt;0031-4005&lt;/isbn&gt;&lt;accession-num&gt;26504128&lt;/accession-num&gt;&lt;urls&gt;&lt;/urls&gt;&lt;electronic-resource-num&gt;10.1542/peds.2015-3222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[3]</w:t>
      </w:r>
      <w:r w:rsidR="00F53B68" w:rsidRPr="005C77DA">
        <w:rPr>
          <w:rFonts w:ascii="Arial" w:hAnsi="Arial" w:cs="Arial"/>
          <w:bCs/>
        </w:rPr>
        <w:fldChar w:fldCharType="end"/>
      </w:r>
      <w:r w:rsidR="00F53B68" w:rsidRPr="005C77DA">
        <w:rPr>
          <w:rFonts w:ascii="Arial" w:hAnsi="Arial" w:cs="Arial"/>
          <w:bCs/>
        </w:rPr>
        <w:t>.</w:t>
      </w:r>
      <w:r w:rsidR="00F53B68" w:rsidRPr="005C77DA">
        <w:rPr>
          <w:rFonts w:ascii="Arial" w:hAnsi="Arial" w:cs="Arial"/>
        </w:rPr>
        <w:t xml:space="preserve"> </w:t>
      </w:r>
      <w:r w:rsidR="009E7500" w:rsidRPr="005C77DA">
        <w:rPr>
          <w:rFonts w:ascii="Arial" w:hAnsi="Arial" w:cs="Arial"/>
        </w:rPr>
        <w:t xml:space="preserve">Herein, we focus on one type of ENDS, namely e-cigs, the use of which we term vaping. </w:t>
      </w:r>
      <w:r w:rsidR="00F53B68" w:rsidRPr="005C77DA">
        <w:rPr>
          <w:rFonts w:ascii="Arial" w:hAnsi="Arial" w:cs="Arial"/>
          <w:bCs/>
        </w:rPr>
        <w:t>E-cigs are touted as safe alternatives to traditional tobacco products, however, there is no substantive data to corroborate this assertion</w:t>
      </w:r>
      <w:r w:rsidRPr="005C77DA">
        <w:rPr>
          <w:rFonts w:ascii="Arial" w:hAnsi="Arial" w:cs="Arial"/>
          <w:bCs/>
        </w:rPr>
        <w:t xml:space="preserve"> </w:t>
      </w:r>
      <w:r w:rsidR="00F53B68" w:rsidRPr="005C77DA">
        <w:rPr>
          <w:rFonts w:ascii="Arial" w:hAnsi="Arial" w:cs="Arial"/>
          <w:bCs/>
        </w:rPr>
        <w:fldChar w:fldCharType="begin"/>
      </w:r>
      <w:r w:rsidR="00465A91">
        <w:rPr>
          <w:rFonts w:ascii="Arial" w:hAnsi="Arial" w:cs="Arial"/>
          <w:bCs/>
        </w:rPr>
        <w:instrText xml:space="preserve"> ADDIN EN.CITE &lt;EndNote&gt;&lt;Cite&gt;&lt;Author&gt;Douglass&lt;/Author&gt;&lt;Year&gt;2020&lt;/Year&gt;&lt;RecNum&gt;4&lt;/RecNum&gt;&lt;DisplayText&gt;[4]&lt;/DisplayText&gt;&lt;record&gt;&lt;rec-number&gt;4&lt;/rec-number&gt;&lt;foreign-keys&gt;&lt;key app="EN" db-id="f9tp0zfpp9ztsmerf04pd2zqxxwza995dwdf" timestamp="1675977297"&gt;4&lt;/key&gt;&lt;/foreign-keys&gt;&lt;ref-type name="Journal Article"&gt;17&lt;/ref-type&gt;&lt;contributors&gt;&lt;authors&gt;&lt;author&gt;Douglass, B.&lt;/author&gt;&lt;author&gt;Solecki, S.&lt;/author&gt;&lt;author&gt;Fay-Hillier, T.&lt;/author&gt;&lt;/authors&gt;&lt;/contributors&gt;&lt;auth-address&gt;Brenda Douglass, DNP, APRN, FNP-C, CDE, CTTS, Susan Solecki, DrPH, APRN, FNP-BC, PPCNP-BC, and Theresa Fay-Hillier, DrPH, MSN, PMHCNS-BC, Drexel University College of Nursing and Health Professions, Philadelphia, PA.&lt;/auth-address&gt;&lt;titles&gt;&lt;title&gt;The Harmful Consequences of Vaping: A Public Health Threat&lt;/title&gt;&lt;secondary-title&gt;J Addict Nurs&lt;/secondary-title&gt;&lt;alt-title&gt;Journal of addictions nursing&lt;/alt-title&gt;&lt;/titles&gt;&lt;periodical&gt;&lt;full-title&gt;J Addict Nurs&lt;/full-title&gt;&lt;abbr-1&gt;Journal of addictions nursing&lt;/abbr-1&gt;&lt;/periodical&gt;&lt;alt-periodical&gt;&lt;full-title&gt;J Addict Nurs&lt;/full-title&gt;&lt;abbr-1&gt;Journal of addictions nursing&lt;/abbr-1&gt;&lt;/alt-periodical&gt;&lt;pages&gt;79-84&lt;/pages&gt;&lt;volume&gt;31&lt;/volume&gt;&lt;number&gt;2&lt;/number&gt;&lt;edition&gt;2020/06/04&lt;/edition&gt;&lt;dates&gt;&lt;year&gt;2020&lt;/year&gt;&lt;pub-dates&gt;&lt;date&gt;Apr/Jun&lt;/date&gt;&lt;/pub-dates&gt;&lt;/dates&gt;&lt;isbn&gt;1088-4602&lt;/isbn&gt;&lt;accession-num&gt;32487933&lt;/accession-num&gt;&lt;urls&gt;&lt;/urls&gt;&lt;electronic-resource-num&gt;10.1097/jan.0000000000000332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[4]</w:t>
      </w:r>
      <w:r w:rsidR="00F53B68" w:rsidRPr="005C77DA">
        <w:rPr>
          <w:rFonts w:ascii="Arial" w:hAnsi="Arial" w:cs="Arial"/>
          <w:bCs/>
        </w:rPr>
        <w:fldChar w:fldCharType="end"/>
      </w:r>
      <w:r w:rsidR="00F53B68" w:rsidRPr="005C77DA">
        <w:rPr>
          <w:rFonts w:ascii="Arial" w:hAnsi="Arial" w:cs="Arial"/>
          <w:bCs/>
        </w:rPr>
        <w:t>. The solutions in e-ci</w:t>
      </w:r>
      <w:r w:rsidR="00DE56C6">
        <w:rPr>
          <w:rFonts w:ascii="Arial" w:hAnsi="Arial" w:cs="Arial"/>
          <w:bCs/>
        </w:rPr>
        <w:t>g</w:t>
      </w:r>
      <w:r w:rsidR="00F53B68" w:rsidRPr="005C77DA">
        <w:rPr>
          <w:rFonts w:ascii="Arial" w:hAnsi="Arial" w:cs="Arial"/>
          <w:bCs/>
        </w:rPr>
        <w:t xml:space="preserve">s, and their resulting aerosols, contain nicotine, carcinogens, and metal particles, to which users and nonusers in close proximity can be exposed </w:t>
      </w:r>
      <w:r w:rsidR="00F53B68" w:rsidRPr="005C77DA">
        <w:rPr>
          <w:rFonts w:ascii="Arial" w:hAnsi="Arial" w:cs="Arial"/>
          <w:bCs/>
        </w:rPr>
        <w:fldChar w:fldCharType="begin"/>
      </w:r>
      <w:r w:rsidR="005B023F">
        <w:rPr>
          <w:rFonts w:ascii="Arial" w:hAnsi="Arial" w:cs="Arial"/>
          <w:bCs/>
        </w:rPr>
        <w:instrText xml:space="preserve"> ADDIN EN.CITE &lt;EndNote&gt;&lt;Cite&gt;&lt;Author&gt;Walley&lt;/Author&gt;&lt;Year&gt;2015&lt;/Year&gt;&lt;RecNum&gt;3&lt;/RecNum&gt;&lt;DisplayText&gt;[3]&lt;/DisplayText&gt;&lt;record&gt;&lt;rec-number&gt;3&lt;/rec-number&gt;&lt;foreign-keys&gt;&lt;key app="EN" db-id="f9tp0zfpp9ztsmerf04pd2zqxxwza995dwdf" timestamp="1675977297"&gt;3&lt;/key&gt;&lt;/foreign-keys&gt;&lt;ref-type name="Journal Article"&gt;17&lt;/ref-type&gt;&lt;contributors&gt;&lt;authors&gt;&lt;author&gt;Walley, S. C.&lt;/author&gt;&lt;author&gt;Jenssen, B. P.&lt;/author&gt;&lt;/authors&gt;&lt;/contributors&gt;&lt;titles&gt;&lt;title&gt;Electronic Nicotine Delivery Systems&lt;/title&gt;&lt;secondary-title&gt;Pediatrics&lt;/secondary-title&gt;&lt;alt-title&gt;Pediatrics&lt;/alt-title&gt;&lt;/titles&gt;&lt;periodical&gt;&lt;full-title&gt;Pediatrics&lt;/full-title&gt;&lt;abbr-1&gt;Pediatrics&lt;/abbr-1&gt;&lt;/periodical&gt;&lt;alt-periodical&gt;&lt;full-title&gt;Pediatrics&lt;/full-title&gt;&lt;abbr-1&gt;Pediatrics&lt;/abbr-1&gt;&lt;/alt-periodical&gt;&lt;pages&gt;1018-26&lt;/pages&gt;&lt;volume&gt;136&lt;/volume&gt;&lt;number&gt;5&lt;/number&gt;&lt;edition&gt;2015/10/28&lt;/edition&gt;&lt;keywords&gt;&lt;keyword&gt;Adolescent&lt;/keyword&gt;&lt;keyword&gt;Child&lt;/keyword&gt;&lt;keyword&gt;*Electronic Nicotine Delivery Systems&lt;/keyword&gt;&lt;keyword&gt;Humans&lt;/keyword&gt;&lt;keyword&gt;Nicotine/*administration &amp;amp; dosage/adverse effects&lt;/keyword&gt;&lt;keyword&gt;*Smoking Prevention&lt;/keyword&gt;&lt;/keywords&gt;&lt;dates&gt;&lt;year&gt;2015&lt;/year&gt;&lt;pub-dates&gt;&lt;date&gt;Nov&lt;/date&gt;&lt;/pub-dates&gt;&lt;/dates&gt;&lt;isbn&gt;0031-4005&lt;/isbn&gt;&lt;accession-num&gt;26504128&lt;/accession-num&gt;&lt;urls&gt;&lt;/urls&gt;&lt;electronic-resource-num&gt;10.1542/peds.2015-3222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[3]</w:t>
      </w:r>
      <w:r w:rsidR="00F53B68" w:rsidRPr="005C77DA">
        <w:rPr>
          <w:rFonts w:ascii="Arial" w:hAnsi="Arial" w:cs="Arial"/>
          <w:bCs/>
        </w:rPr>
        <w:fldChar w:fldCharType="end"/>
      </w:r>
      <w:r w:rsidR="00F53B68" w:rsidRPr="005C77DA">
        <w:rPr>
          <w:rFonts w:ascii="Arial" w:hAnsi="Arial" w:cs="Arial"/>
          <w:bCs/>
        </w:rPr>
        <w:t xml:space="preserve">.  </w:t>
      </w:r>
      <w:r w:rsidR="009A20F8">
        <w:rPr>
          <w:rFonts w:ascii="Arial" w:hAnsi="Arial" w:cs="Arial"/>
          <w:bCs/>
        </w:rPr>
        <w:t>Adolescents</w:t>
      </w:r>
      <w:r w:rsidR="00F53B68" w:rsidRPr="005C77DA">
        <w:rPr>
          <w:rFonts w:ascii="Arial" w:hAnsi="Arial" w:cs="Arial"/>
          <w:bCs/>
        </w:rPr>
        <w:t xml:space="preserve"> are the predominant population using e-cigarettes and are at the greatest risk to the negative effects of nicotine exposure </w:t>
      </w:r>
      <w:r w:rsidR="00F53B68" w:rsidRPr="005C77DA">
        <w:rPr>
          <w:rFonts w:ascii="Arial" w:hAnsi="Arial" w:cs="Arial"/>
          <w:bCs/>
        </w:rPr>
        <w:fldChar w:fldCharType="begin"/>
      </w:r>
      <w:r w:rsidR="00465A91">
        <w:rPr>
          <w:rFonts w:ascii="Arial" w:hAnsi="Arial" w:cs="Arial"/>
          <w:bCs/>
        </w:rPr>
        <w:instrText xml:space="preserve"> ADDIN EN.CITE &lt;EndNote&gt;&lt;Cite&gt;&lt;Author&gt;DHHS&lt;/Author&gt;&lt;Year&gt;2016&lt;/Year&gt;&lt;RecNum&gt;5&lt;/RecNum&gt;&lt;DisplayText&gt;[5]&lt;/DisplayText&gt;&lt;record&gt;&lt;rec-number&gt;5&lt;/rec-number&gt;&lt;foreign-keys&gt;&lt;key app="EN" db-id="f9tp0zfpp9ztsmerf04pd2zqxxwza995dwdf" timestamp="1675977297"&gt;5&lt;/key&gt;&lt;/foreign-keys&gt;&lt;ref-type name="Journal Article"&gt;17&lt;/ref-type&gt;&lt;contributors&gt;&lt;authors&gt;&lt;author&gt;DHHS,,&lt;/author&gt;&lt;/authors&gt;&lt;/contributors&gt;&lt;titles&gt;&lt;title&gt;U.S. Department of Health &amp;amp; Human Services (2016). E-cigarette use among youth and young adults: A report of the surgeon general—Executive summary. U.S. Department of Health and Human Services Centers for Disease Control and Prevention, National Center for Chronic Disease Prevention and Health Promotion, Office on Smoking and Health. https://e-cigarettes.surgeongeneral.gov/documents/2016_sgr_full_report_non-508.pdf&lt;/title&gt;&lt;/titles&gt;&lt;dates&gt;&lt;year&gt;2016&lt;/year&gt;&lt;/dates&gt;&lt;urls&gt;&lt;/urls&gt;&lt;/record&gt;&lt;/Cite&gt;&lt;/EndNote&gt;</w:instrText>
      </w:r>
      <w:r w:rsidR="00F53B68" w:rsidRPr="005C77DA">
        <w:rPr>
          <w:rFonts w:ascii="Arial" w:hAnsi="Arial" w:cs="Arial"/>
          <w:bCs/>
        </w:rPr>
        <w:fldChar w:fldCharType="separate"/>
      </w:r>
      <w:r w:rsidR="00040EF1" w:rsidRPr="005C77DA">
        <w:rPr>
          <w:rFonts w:ascii="Arial" w:hAnsi="Arial" w:cs="Arial"/>
          <w:bCs/>
          <w:noProof/>
        </w:rPr>
        <w:t>[5]</w:t>
      </w:r>
      <w:r w:rsidR="00F53B68" w:rsidRPr="005C77DA">
        <w:rPr>
          <w:rFonts w:ascii="Arial" w:hAnsi="Arial" w:cs="Arial"/>
          <w:bCs/>
        </w:rPr>
        <w:fldChar w:fldCharType="end"/>
      </w:r>
      <w:r w:rsidR="00F53B68" w:rsidRPr="005C77DA">
        <w:rPr>
          <w:rFonts w:ascii="Arial" w:hAnsi="Arial" w:cs="Arial"/>
          <w:bCs/>
        </w:rPr>
        <w:t xml:space="preserve">. Given the attractive flavors, marketing and design, and its appeal to youth, e-cigs </w:t>
      </w:r>
      <w:r w:rsidR="004905E0">
        <w:rPr>
          <w:rFonts w:ascii="Arial" w:hAnsi="Arial" w:cs="Arial"/>
          <w:bCs/>
        </w:rPr>
        <w:t>have</w:t>
      </w:r>
      <w:r w:rsidR="00F53B68" w:rsidRPr="005C77DA">
        <w:rPr>
          <w:rFonts w:ascii="Arial" w:hAnsi="Arial" w:cs="Arial"/>
          <w:bCs/>
        </w:rPr>
        <w:t xml:space="preserve"> the potential to reverse decades of progress achieved in </w:t>
      </w:r>
      <w:r w:rsidR="009A20F8">
        <w:rPr>
          <w:rFonts w:ascii="Arial" w:hAnsi="Arial" w:cs="Arial"/>
          <w:bCs/>
        </w:rPr>
        <w:t xml:space="preserve">the reduction of </w:t>
      </w:r>
      <w:r w:rsidR="00F53B68" w:rsidRPr="005C77DA">
        <w:rPr>
          <w:rFonts w:ascii="Arial" w:hAnsi="Arial" w:cs="Arial"/>
          <w:bCs/>
        </w:rPr>
        <w:t xml:space="preserve">nicotine and tobacco product use </w:t>
      </w:r>
      <w:r w:rsidR="00F53B68" w:rsidRPr="005C77DA">
        <w:rPr>
          <w:rFonts w:ascii="Arial" w:hAnsi="Arial" w:cs="Arial"/>
          <w:bCs/>
        </w:rPr>
        <w:fldChar w:fldCharType="begin">
          <w:fldData xml:space="preserve">PEVuZE5vdGU+PENpdGU+PEF1dGhvcj5XYWxsZXk8L0F1dGhvcj48WWVhcj4yMDE5PC9ZZWFyPjxS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</w:fldData>
        </w:fldChar>
      </w:r>
      <w:r w:rsidR="005B023F">
        <w:rPr>
          <w:rFonts w:ascii="Arial" w:hAnsi="Arial" w:cs="Arial"/>
          <w:bCs/>
        </w:rPr>
        <w:instrText xml:space="preserve"> ADDIN EN.CITE </w:instrText>
      </w:r>
      <w:r w:rsidR="005B023F">
        <w:rPr>
          <w:rFonts w:ascii="Arial" w:hAnsi="Arial" w:cs="Arial"/>
          <w:bCs/>
        </w:rPr>
        <w:fldChar w:fldCharType="begin">
          <w:fldData xml:space="preserve">PEVuZE5vdGU+PENpdGU+PEF1dGhvcj5XYWxsZXk8L0F1dGhvcj48WWVhcj4yMDE5PC9ZZWFyPjxS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</w:fldData>
        </w:fldChar>
      </w:r>
      <w:r w:rsidR="005B023F">
        <w:rPr>
          <w:rFonts w:ascii="Arial" w:hAnsi="Arial" w:cs="Arial"/>
          <w:bCs/>
        </w:rPr>
        <w:instrText xml:space="preserve"> ADDIN EN.CITE.DATA </w:instrText>
      </w:r>
      <w:r w:rsidR="005B023F">
        <w:rPr>
          <w:rFonts w:ascii="Arial" w:hAnsi="Arial" w:cs="Arial"/>
          <w:bCs/>
        </w:rPr>
      </w:r>
      <w:r w:rsidR="005B023F">
        <w:rPr>
          <w:rFonts w:ascii="Arial" w:hAnsi="Arial" w:cs="Arial"/>
          <w:bCs/>
        </w:rPr>
        <w:fldChar w:fldCharType="end"/>
      </w:r>
      <w:r w:rsidR="00F53B68" w:rsidRPr="005C77DA">
        <w:rPr>
          <w:rFonts w:ascii="Arial" w:hAnsi="Arial" w:cs="Arial"/>
          <w:bCs/>
        </w:rPr>
      </w:r>
      <w:r w:rsidR="00F53B68" w:rsidRPr="005C77DA">
        <w:rPr>
          <w:rFonts w:ascii="Arial" w:hAnsi="Arial" w:cs="Arial"/>
          <w:bCs/>
        </w:rPr>
        <w:fldChar w:fldCharType="separate"/>
      </w:r>
      <w:r w:rsidR="00040EF1" w:rsidRPr="005C77DA">
        <w:rPr>
          <w:rFonts w:ascii="Arial" w:hAnsi="Arial" w:cs="Arial"/>
          <w:bCs/>
          <w:noProof/>
        </w:rPr>
        <w:t>[6]</w:t>
      </w:r>
      <w:r w:rsidR="00F53B68" w:rsidRPr="005C77DA">
        <w:rPr>
          <w:rFonts w:ascii="Arial" w:hAnsi="Arial" w:cs="Arial"/>
          <w:bCs/>
        </w:rPr>
        <w:fldChar w:fldCharType="end"/>
      </w:r>
      <w:r w:rsidR="00F53B68" w:rsidRPr="005C77DA">
        <w:rPr>
          <w:rFonts w:ascii="Arial" w:hAnsi="Arial" w:cs="Arial"/>
          <w:bCs/>
        </w:rPr>
        <w:t>.</w:t>
      </w:r>
      <w:r w:rsidR="00F53B68" w:rsidRPr="005C77DA">
        <w:rPr>
          <w:rFonts w:ascii="Arial" w:hAnsi="Arial" w:cs="Arial"/>
          <w:kern w:val="24"/>
          <w:u w:val="single"/>
        </w:rPr>
        <w:t xml:space="preserve"> </w:t>
      </w:r>
    </w:p>
    <w:p w14:paraId="6E5AD712" w14:textId="3B8089EB" w:rsidR="00F53B68" w:rsidRPr="005C77DA" w:rsidRDefault="00631122" w:rsidP="00D31EA1">
      <w:pPr>
        <w:autoSpaceDE w:val="0"/>
        <w:autoSpaceDN w:val="0"/>
        <w:adjustRightInd w:val="0"/>
        <w:spacing w:line="276" w:lineRule="auto"/>
        <w:jc w:val="both"/>
        <w:rPr>
          <w:rFonts w:ascii="Arial" w:hAnsi="Arial" w:cs="Arial"/>
          <w:kern w:val="24"/>
        </w:rPr>
      </w:pPr>
      <w:r w:rsidRPr="005C77DA">
        <w:rPr>
          <w:rFonts w:ascii="Arial" w:hAnsi="Arial" w:cs="Arial"/>
          <w:kern w:val="24"/>
        </w:rPr>
        <w:t>While traditional</w:t>
      </w:r>
      <w:r w:rsidR="00F53B68" w:rsidRPr="005C77DA">
        <w:rPr>
          <w:rFonts w:ascii="Arial" w:hAnsi="Arial" w:cs="Arial"/>
          <w:kern w:val="24"/>
        </w:rPr>
        <w:t xml:space="preserve"> </w:t>
      </w:r>
      <w:r w:rsidRPr="005C77DA">
        <w:rPr>
          <w:rFonts w:ascii="Arial" w:hAnsi="Arial" w:cs="Arial"/>
          <w:kern w:val="24"/>
        </w:rPr>
        <w:t>cigarette</w:t>
      </w:r>
      <w:r w:rsidR="00F53B68" w:rsidRPr="005C77DA">
        <w:rPr>
          <w:rFonts w:ascii="Arial" w:hAnsi="Arial" w:cs="Arial"/>
          <w:kern w:val="24"/>
        </w:rPr>
        <w:t xml:space="preserve"> smoking has declined, e-cig usage</w:t>
      </w:r>
      <w:r w:rsidR="00DE56C6">
        <w:rPr>
          <w:rFonts w:ascii="Arial" w:hAnsi="Arial" w:cs="Arial"/>
          <w:kern w:val="24"/>
        </w:rPr>
        <w:t xml:space="preserve"> (or vape use)</w:t>
      </w:r>
      <w:r w:rsidR="00F53B68" w:rsidRPr="005C77DA">
        <w:rPr>
          <w:rFonts w:ascii="Arial" w:hAnsi="Arial" w:cs="Arial"/>
          <w:kern w:val="24"/>
        </w:rPr>
        <w:t xml:space="preserve"> has increased, attracting both former, current and never tobacco smokers </w:t>
      </w:r>
      <w:r w:rsidR="00F53B68" w:rsidRPr="005C77DA">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040EF1" w:rsidRPr="005C77DA">
        <w:rPr>
          <w:rFonts w:ascii="Arial" w:hAnsi="Arial" w:cs="Arial"/>
          <w:noProof/>
          <w:kern w:val="24"/>
        </w:rPr>
        <w:t>[1]</w:t>
      </w:r>
      <w:r w:rsidR="00F53B68" w:rsidRPr="005C77DA">
        <w:rPr>
          <w:rFonts w:ascii="Arial" w:hAnsi="Arial" w:cs="Arial"/>
          <w:kern w:val="24"/>
        </w:rPr>
        <w:fldChar w:fldCharType="end"/>
      </w:r>
      <w:r w:rsidR="00F53B68" w:rsidRPr="005C77DA">
        <w:rPr>
          <w:rFonts w:ascii="Arial" w:hAnsi="Arial" w:cs="Arial"/>
          <w:kern w:val="24"/>
        </w:rPr>
        <w:t xml:space="preserve">. Vaping among youth is a pressing public health issue, with prevalence of use surpassing that of tobacco cigarettes </w:t>
      </w:r>
      <w:r w:rsidR="00F53B68" w:rsidRPr="005C77DA">
        <w:rPr>
          <w:rFonts w:ascii="Arial" w:hAnsi="Arial" w:cs="Arial"/>
          <w:kern w:val="24"/>
        </w:rPr>
        <w:fldChar w:fldCharType="begin">
          <w:fldData xml:space="preserve">PEVuZE5vdGU+PENpdGU+PEF1dGhvcj5IYW1taWc8L0F1dGhvcj48WWVhcj4yMDE3PC9ZZWFyPjxS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PEVuZE5vdGU+PENpdGU+PEF1dGhvcj5IYW1taWc8L0F1dGhvcj48WWVhcj4yMDE3PC9ZZWFyPjxS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F53B68" w:rsidRPr="005C77DA">
        <w:rPr>
          <w:rFonts w:ascii="Arial" w:hAnsi="Arial" w:cs="Arial"/>
          <w:noProof/>
          <w:kern w:val="24"/>
        </w:rPr>
        <w:t>[7]</w:t>
      </w:r>
      <w:r w:rsidR="00F53B68" w:rsidRPr="005C77DA">
        <w:rPr>
          <w:rFonts w:ascii="Arial" w:hAnsi="Arial" w:cs="Arial"/>
          <w:kern w:val="24"/>
        </w:rPr>
        <w:fldChar w:fldCharType="end"/>
      </w:r>
      <w:r w:rsidR="00F53B68" w:rsidRPr="005C77DA">
        <w:rPr>
          <w:rFonts w:ascii="Arial" w:hAnsi="Arial" w:cs="Arial"/>
          <w:kern w:val="24"/>
        </w:rPr>
        <w:t xml:space="preserve">. There is </w:t>
      </w:r>
      <w:r w:rsidR="00E638C7">
        <w:rPr>
          <w:rFonts w:ascii="Arial" w:hAnsi="Arial" w:cs="Arial"/>
          <w:kern w:val="24"/>
        </w:rPr>
        <w:t xml:space="preserve">a </w:t>
      </w:r>
      <w:r w:rsidR="00F53B68" w:rsidRPr="005C77DA">
        <w:rPr>
          <w:rFonts w:ascii="Arial" w:hAnsi="Arial" w:cs="Arial"/>
          <w:kern w:val="24"/>
        </w:rPr>
        <w:t xml:space="preserve">reported increase in past-30-day e-cigarette use among high school students. Particularly, the National Youth Tobacco Survey reported increased from 11.3% in 2017 to 20.8% in 2018 </w:t>
      </w:r>
      <w:r w:rsidR="00F53B68" w:rsidRPr="005C77DA">
        <w:rPr>
          <w:rFonts w:ascii="Arial" w:hAnsi="Arial" w:cs="Arial"/>
          <w:kern w:val="24"/>
        </w:rPr>
        <w:fldChar w:fldCharType="begin"/>
      </w:r>
      <w:r w:rsidR="005B023F">
        <w:rPr>
          <w:rFonts w:ascii="Arial" w:hAnsi="Arial" w:cs="Arial"/>
          <w:kern w:val="24"/>
        </w:rPr>
        <w:instrText xml:space="preserve"> ADDIN EN.CITE &lt;EndNote&gt;&lt;Cite&gt;&lt;Author&gt;Cullen  KA&lt;/Author&gt;&lt;Year&gt;2018&lt;/Year&gt;&lt;RecNum&gt;8&lt;/RecNum&gt;&lt;DisplayText&gt;[8]&lt;/DisplayText&gt;&lt;record&gt;&lt;rec-number&gt;8&lt;/rec-number&gt;&lt;foreign-keys&gt;&lt;key app="EN" db-id="f9tp0zfpp9ztsmerf04pd2zqxxwza995dwdf" timestamp="1675977297"&gt;8&lt;/key&gt;&lt;/foreign-keys&gt;&lt;ref-type name="Journal Article"&gt;17&lt;/ref-type&gt;&lt;contributors&gt;&lt;authors&gt;&lt;author&gt;Cullen  KA, Ambrose  BK, Gentzke  AS, Apelberg  BJ, Jamal  A, King  BA&lt;/author&gt;&lt;/authors&gt;&lt;/contributors&gt;&lt;titles&gt;&lt;title&gt;Notes from the field: use of electronic cigarettes and any tobacco product among middle and high school students—United States, 2011-2018.  MMWR Morb Mortal Wkly Rep; 67(45):1276-1277.&lt;/title&gt;&lt;/titles&gt;&lt;dates&gt;&lt;year&gt;2018&lt;/year&gt;&lt;/dates&gt;&lt;urls&gt;&lt;/urls&gt;&lt;/record&gt;&lt;/Cite&gt;&lt;/EndNote&gt;</w:instrText>
      </w:r>
      <w:r w:rsidR="00F53B68" w:rsidRPr="005C77DA">
        <w:rPr>
          <w:rFonts w:ascii="Arial" w:hAnsi="Arial" w:cs="Arial"/>
          <w:kern w:val="24"/>
        </w:rPr>
        <w:fldChar w:fldCharType="separate"/>
      </w:r>
      <w:r w:rsidR="00F53B68" w:rsidRPr="005C77DA">
        <w:rPr>
          <w:rFonts w:ascii="Arial" w:hAnsi="Arial" w:cs="Arial"/>
          <w:noProof/>
          <w:kern w:val="24"/>
        </w:rPr>
        <w:t>[8]</w:t>
      </w:r>
      <w:r w:rsidR="00F53B68" w:rsidRPr="005C77DA">
        <w:rPr>
          <w:rFonts w:ascii="Arial" w:hAnsi="Arial" w:cs="Arial"/>
          <w:kern w:val="24"/>
        </w:rPr>
        <w:fldChar w:fldCharType="end"/>
      </w:r>
      <w:r w:rsidR="00F53B68" w:rsidRPr="005C77DA">
        <w:rPr>
          <w:rFonts w:ascii="Arial" w:hAnsi="Arial" w:cs="Arial"/>
          <w:kern w:val="24"/>
        </w:rPr>
        <w:t xml:space="preserve">. Monitoring the Future Study also reported increased use from 11.0% in 2017 to 20.9% in 2018 </w:t>
      </w:r>
      <w:r w:rsidR="00F53B68" w:rsidRPr="005C77DA">
        <w:rPr>
          <w:rFonts w:ascii="Arial" w:hAnsi="Arial" w:cs="Arial"/>
          <w:kern w:val="24"/>
        </w:rPr>
        <w:fldChar w:fldCharType="begin"/>
      </w:r>
      <w:r w:rsidR="005B023F">
        <w:rPr>
          <w:rFonts w:ascii="Arial" w:hAnsi="Arial" w:cs="Arial"/>
          <w:kern w:val="24"/>
        </w:rPr>
        <w:instrText xml:space="preserve"> ADDIN EN.CITE &lt;EndNote&gt;&lt;Cite&gt;&lt;Author&gt;Miech&lt;/Author&gt;&lt;Year&gt;2019&lt;/Year&gt;&lt;RecNum&gt;9&lt;/RecNum&gt;&lt;DisplayText&gt;[9]&lt;/DisplayText&gt;&lt;record&gt;&lt;rec-number&gt;9&lt;/rec-number&gt;&lt;foreign-keys&gt;&lt;key app="EN" db-id="f9tp0zfpp9ztsmerf04pd2zqxxwza995dwdf" timestamp="1675977297"&gt;9&lt;/key&gt;&lt;/foreign-keys&gt;&lt;ref-type name="Journal Article"&gt;17&lt;/ref-type&gt;&lt;contributors&gt;&lt;authors&gt;&lt;author&gt;Miech, R.&lt;/author&gt;&lt;author&gt;Johnston, L.&lt;/author&gt;&lt;author&gt;O&amp;apos;Malley, P. M.&lt;/author&gt;&lt;author&gt;Bachman, J. G.&lt;/author&gt;&lt;author&gt;Patrick, M. E.&lt;/author&gt;&lt;/authors&gt;&lt;/contributors&gt;&lt;auth-address&gt;University of Michigan, Ann Arbor, MI ramiech@umich.edu.&amp;#xD;University of Minnesota, Minneapolis, MN.&lt;/auth-address&gt;&lt;titles&gt;&lt;title&gt;Adolescent Vaping and Nicotine Use in 2017-2018 - U.S. National Estimates&lt;/title&gt;&lt;secondary-title&gt;N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medicine&lt;/abbr-1&gt;&lt;/alt-periodical&gt;&lt;pages&gt;192-193&lt;/pages&gt;&lt;volume&gt;380&lt;/volume&gt;&lt;number&gt;2&lt;/number&gt;&lt;edition&gt;2018/12/18&lt;/edition&gt;&lt;keywords&gt;&lt;keyword&gt;Adolescent&lt;/keyword&gt;&lt;keyword&gt;Health Policy&lt;/keyword&gt;&lt;keyword&gt;Humans&lt;/keyword&gt;&lt;keyword&gt;Nicotine&lt;/keyword&gt;&lt;keyword&gt;United States&lt;/keyword&gt;&lt;keyword&gt;Vaping/*trends&lt;/keyword&gt;&lt;/keywords&gt;&lt;dates&gt;&lt;year&gt;2019&lt;/year&gt;&lt;pub-dates&gt;&lt;date&gt;Jan 10&lt;/date&gt;&lt;/pub-dates&gt;&lt;/dates&gt;&lt;isbn&gt;0028-4793 (Print)&amp;#xD;0028-4793&lt;/isbn&gt;&lt;accession-num&gt;30554549&lt;/accession-num&gt;&lt;urls&gt;&lt;/urls&gt;&lt;custom2&gt;PMC7310988&lt;/custom2&gt;&lt;custom6&gt;NIHMS1523734&lt;/custom6&gt;&lt;electronic-resource-num&gt;10.1056/NEJMc1814130&lt;/electronic-resource-num&gt;&lt;remote-database-provider&gt;NLM&lt;/remote-database-provider&gt;&lt;language&gt;eng&lt;/language&gt;&lt;/record&gt;&lt;/Cite&gt;&lt;/EndNote&gt;</w:instrText>
      </w:r>
      <w:r w:rsidR="00F53B68" w:rsidRPr="005C77DA">
        <w:rPr>
          <w:rFonts w:ascii="Arial" w:hAnsi="Arial" w:cs="Arial"/>
          <w:kern w:val="24"/>
        </w:rPr>
        <w:fldChar w:fldCharType="separate"/>
      </w:r>
      <w:r w:rsidR="00F53B68" w:rsidRPr="005C77DA">
        <w:rPr>
          <w:rFonts w:ascii="Arial" w:hAnsi="Arial" w:cs="Arial"/>
          <w:noProof/>
          <w:kern w:val="24"/>
        </w:rPr>
        <w:t>[9]</w:t>
      </w:r>
      <w:r w:rsidR="00F53B68" w:rsidRPr="005C77DA">
        <w:rPr>
          <w:rFonts w:ascii="Arial" w:hAnsi="Arial" w:cs="Arial"/>
          <w:kern w:val="24"/>
        </w:rPr>
        <w:fldChar w:fldCharType="end"/>
      </w:r>
      <w:r w:rsidR="00F53B68" w:rsidRPr="005C77DA">
        <w:rPr>
          <w:rFonts w:ascii="Arial" w:hAnsi="Arial" w:cs="Arial"/>
          <w:kern w:val="24"/>
        </w:rPr>
        <w:t>.</w:t>
      </w:r>
      <w:r w:rsidR="00D435F1" w:rsidRPr="005C77DA">
        <w:rPr>
          <w:rFonts w:ascii="Arial" w:hAnsi="Arial" w:cs="Arial"/>
          <w:kern w:val="24"/>
        </w:rPr>
        <w:t xml:space="preserve"> A recent study on failed nicotine quit attempts</w:t>
      </w:r>
      <w:r w:rsidR="00767DA6" w:rsidRPr="005C77DA">
        <w:rPr>
          <w:rFonts w:ascii="Arial" w:hAnsi="Arial" w:cs="Arial"/>
          <w:kern w:val="24"/>
        </w:rPr>
        <w:t>,</w:t>
      </w:r>
      <w:r w:rsidR="00D435F1" w:rsidRPr="005C77DA">
        <w:rPr>
          <w:rFonts w:ascii="Arial" w:hAnsi="Arial" w:cs="Arial"/>
          <w:kern w:val="24"/>
        </w:rPr>
        <w:t xml:space="preserve"> among </w:t>
      </w:r>
      <w:r w:rsidR="00767DA6" w:rsidRPr="005C77DA">
        <w:rPr>
          <w:rFonts w:ascii="Arial" w:hAnsi="Arial" w:cs="Arial"/>
          <w:kern w:val="24"/>
        </w:rPr>
        <w:t xml:space="preserve">US adolescent </w:t>
      </w:r>
      <w:r w:rsidR="00D435F1" w:rsidRPr="005C77DA">
        <w:rPr>
          <w:rFonts w:ascii="Arial" w:hAnsi="Arial" w:cs="Arial"/>
          <w:kern w:val="24"/>
        </w:rPr>
        <w:t xml:space="preserve">e-cig and traditional </w:t>
      </w:r>
      <w:r w:rsidR="00E638C7" w:rsidRPr="005C77DA">
        <w:rPr>
          <w:rFonts w:ascii="Arial" w:hAnsi="Arial" w:cs="Arial"/>
          <w:kern w:val="24"/>
        </w:rPr>
        <w:t>cig</w:t>
      </w:r>
      <w:r w:rsidR="00E638C7">
        <w:rPr>
          <w:rFonts w:ascii="Arial" w:hAnsi="Arial" w:cs="Arial"/>
          <w:kern w:val="24"/>
        </w:rPr>
        <w:t>arette</w:t>
      </w:r>
      <w:r w:rsidR="00D435F1" w:rsidRPr="005C77DA">
        <w:rPr>
          <w:rFonts w:ascii="Arial" w:hAnsi="Arial" w:cs="Arial"/>
          <w:kern w:val="24"/>
        </w:rPr>
        <w:t xml:space="preserve"> users</w:t>
      </w:r>
      <w:r w:rsidR="00767DA6" w:rsidRPr="005C77DA">
        <w:rPr>
          <w:rFonts w:ascii="Arial" w:hAnsi="Arial" w:cs="Arial"/>
          <w:kern w:val="24"/>
        </w:rPr>
        <w:t xml:space="preserve">, </w:t>
      </w:r>
      <w:r w:rsidR="00D435F1" w:rsidRPr="005C77DA">
        <w:rPr>
          <w:rFonts w:ascii="Arial" w:hAnsi="Arial" w:cs="Arial"/>
          <w:kern w:val="24"/>
        </w:rPr>
        <w:t>shows that levels are back to where it was 1</w:t>
      </w:r>
      <w:r w:rsidR="00767DA6" w:rsidRPr="005C77DA">
        <w:rPr>
          <w:rFonts w:ascii="Arial" w:hAnsi="Arial" w:cs="Arial"/>
          <w:kern w:val="24"/>
        </w:rPr>
        <w:t>3</w:t>
      </w:r>
      <w:r w:rsidR="00D435F1" w:rsidRPr="005C77DA">
        <w:rPr>
          <w:rFonts w:ascii="Arial" w:hAnsi="Arial" w:cs="Arial"/>
          <w:kern w:val="24"/>
        </w:rPr>
        <w:t xml:space="preserve"> years ago</w:t>
      </w:r>
      <w:r w:rsidR="00767DA6" w:rsidRPr="005C77DA">
        <w:rPr>
          <w:rFonts w:ascii="Arial" w:hAnsi="Arial" w:cs="Arial"/>
          <w:kern w:val="24"/>
        </w:rPr>
        <w:t xml:space="preserve"> </w:t>
      </w:r>
      <w:r w:rsidR="00767DA6" w:rsidRPr="005C77DA">
        <w:rPr>
          <w:rFonts w:ascii="Arial" w:hAnsi="Arial" w:cs="Arial"/>
          <w:kern w:val="24"/>
        </w:rPr>
        <w:fldChar w:fldCharType="begin"/>
      </w:r>
      <w:r w:rsidR="005B023F">
        <w:rPr>
          <w:rFonts w:ascii="Arial" w:hAnsi="Arial" w:cs="Arial"/>
          <w:kern w:val="24"/>
        </w:rPr>
        <w:instrText xml:space="preserve"> ADDIN EN.CITE &lt;EndNote&gt;&lt;Cite&gt;&lt;Author&gt;Miech&lt;/Author&gt;&lt;Year&gt;2022&lt;/Year&gt;&lt;RecNum&gt;10&lt;/RecNum&gt;&lt;DisplayText&gt;[10]&lt;/DisplayText&gt;&lt;record&gt;&lt;rec-number&gt;10&lt;/rec-number&gt;&lt;foreign-keys&gt;&lt;key app="EN" db-id="f9tp0zfpp9ztsmerf04pd2zqxxwza995dwdf" timestamp="1675977297"&gt;10&lt;/key&gt;&lt;/foreign-keys&gt;&lt;ref-type name="Journal Article"&gt;17&lt;/ref-type&gt;&lt;contributors&gt;&lt;authors&gt;&lt;author&gt;Miech, R.&lt;/author&gt;&lt;author&gt;Leventhal, A. M.&lt;/author&gt;&lt;author&gt;O&amp;apos;Malley, P. M.&lt;/author&gt;&lt;author&gt;Johnston, L. D.&lt;/author&gt;&lt;author&gt;Barrington-Trimis, J. L.&lt;/author&gt;&lt;/authors&gt;&lt;/contributors&gt;&lt;auth-address&gt;University of Michigan, Ann Arbor.&amp;#xD;University of Southern California, Los Angeles.&lt;/auth-address&gt;&lt;titles&gt;&lt;title&gt;Failed Attempts to Quit Combustible Cigarettes and e-Cigarettes Among US Adolescents&lt;/title&gt;&lt;secondary-title&gt;Jama&lt;/secondary-title&gt;&lt;alt-title&gt;Jama&lt;/alt-title&gt;&lt;/titles&gt;&lt;periodical&gt;&lt;full-title&gt;Jama&lt;/full-title&gt;&lt;abbr-1&gt;Jama&lt;/abbr-1&gt;&lt;/periodical&gt;&lt;alt-periodical&gt;&lt;full-title&gt;Jama&lt;/full-title&gt;&lt;abbr-1&gt;Jama&lt;/abbr-1&gt;&lt;/alt-periodical&gt;&lt;pages&gt;1179-1181&lt;/pages&gt;&lt;volume&gt;327&lt;/volume&gt;&lt;number&gt;12&lt;/number&gt;&lt;edition&gt;2022/03/23&lt;/edition&gt;&lt;keywords&gt;&lt;keyword&gt;Adolescent&lt;/keyword&gt;&lt;keyword&gt;*Cigarette Smoking&lt;/keyword&gt;&lt;keyword&gt;*Electronic Nicotine Delivery Systems&lt;/keyword&gt;&lt;keyword&gt;Humans&lt;/keyword&gt;&lt;keyword&gt;Smoking Cessation/*statistics &amp;amp; numerical data&lt;/keyword&gt;&lt;keyword&gt;*Tobacco Products&lt;/keyword&gt;&lt;keyword&gt;United States&lt;/keyword&gt;&lt;/keywords&gt;&lt;dates&gt;&lt;year&gt;2022&lt;/year&gt;&lt;pub-dates&gt;&lt;date&gt;Mar 22&lt;/date&gt;&lt;/pub-dates&gt;&lt;/dates&gt;&lt;isbn&gt;0098-7484 (Print)&amp;#xD;0098-7484&lt;/isbn&gt;&lt;accession-num&gt;35315899&lt;/accession-num&gt;&lt;urls&gt;&lt;/urls&gt;&lt;custom2&gt;PMC8941346&lt;/custom2&gt;&lt;custom6&gt;NIHMS1792891&lt;/custom6&gt;&lt;electronic-resource-num&gt;10.1001/jama.2022.1692&lt;/electronic-resource-num&gt;&lt;remote-database-provider&gt;NLM&lt;/remote-database-provider&gt;&lt;language&gt;eng&lt;/language&gt;&lt;/record&gt;&lt;/Cite&gt;&lt;/EndNote&gt;</w:instrText>
      </w:r>
      <w:r w:rsidR="00767DA6" w:rsidRPr="005C77DA">
        <w:rPr>
          <w:rFonts w:ascii="Arial" w:hAnsi="Arial" w:cs="Arial"/>
          <w:kern w:val="24"/>
        </w:rPr>
        <w:fldChar w:fldCharType="separate"/>
      </w:r>
      <w:r w:rsidR="00767DA6" w:rsidRPr="005C77DA">
        <w:rPr>
          <w:rFonts w:ascii="Arial" w:hAnsi="Arial" w:cs="Arial"/>
          <w:noProof/>
          <w:kern w:val="24"/>
        </w:rPr>
        <w:t>[10]</w:t>
      </w:r>
      <w:r w:rsidR="00767DA6" w:rsidRPr="005C77DA">
        <w:rPr>
          <w:rFonts w:ascii="Arial" w:hAnsi="Arial" w:cs="Arial"/>
          <w:kern w:val="24"/>
        </w:rPr>
        <w:fldChar w:fldCharType="end"/>
      </w:r>
      <w:r w:rsidR="00767DA6" w:rsidRPr="005C77DA">
        <w:rPr>
          <w:rFonts w:ascii="Arial" w:hAnsi="Arial" w:cs="Arial"/>
          <w:kern w:val="24"/>
        </w:rPr>
        <w:t xml:space="preserve">. Certainly, the contribution of e-cigs to unsuccessful nicotine quit attempts among adolescents is substantial and warrants </w:t>
      </w:r>
      <w:r w:rsidR="007D3275" w:rsidRPr="005C77DA">
        <w:rPr>
          <w:rFonts w:ascii="Arial" w:hAnsi="Arial" w:cs="Arial"/>
          <w:kern w:val="24"/>
        </w:rPr>
        <w:t>urgent attention.</w:t>
      </w:r>
    </w:p>
    <w:p w14:paraId="2DF9B205" w14:textId="42DF992E" w:rsidR="00F53B68" w:rsidRPr="005C77DA" w:rsidRDefault="00E5028D" w:rsidP="00D31EA1">
      <w:pPr>
        <w:autoSpaceDE w:val="0"/>
        <w:autoSpaceDN w:val="0"/>
        <w:adjustRightInd w:val="0"/>
        <w:spacing w:after="200" w:line="276" w:lineRule="auto"/>
        <w:jc w:val="both"/>
        <w:rPr>
          <w:rFonts w:ascii="Arial" w:hAnsi="Arial" w:cs="Arial"/>
          <w:lang w:val="en"/>
        </w:rPr>
      </w:pPr>
      <w:r>
        <w:rPr>
          <w:rFonts w:ascii="Arial" w:hAnsi="Arial" w:cs="Arial"/>
          <w:lang w:val="en"/>
        </w:rPr>
        <w:t>The p</w:t>
      </w:r>
      <w:r w:rsidR="00040EF1" w:rsidRPr="005C77DA">
        <w:rPr>
          <w:rFonts w:ascii="Arial" w:hAnsi="Arial" w:cs="Arial"/>
          <w:lang w:val="en"/>
        </w:rPr>
        <w:t xml:space="preserve">athophysiologic impacts </w:t>
      </w:r>
      <w:r>
        <w:rPr>
          <w:rFonts w:ascii="Arial" w:hAnsi="Arial" w:cs="Arial"/>
          <w:lang w:val="en"/>
        </w:rPr>
        <w:t xml:space="preserve">of </w:t>
      </w:r>
      <w:r w:rsidR="00DE56C6">
        <w:rPr>
          <w:rFonts w:ascii="Arial" w:hAnsi="Arial" w:cs="Arial"/>
          <w:lang w:val="en"/>
        </w:rPr>
        <w:t>e-cig</w:t>
      </w:r>
      <w:r>
        <w:rPr>
          <w:rFonts w:ascii="Arial" w:hAnsi="Arial" w:cs="Arial"/>
          <w:lang w:val="en"/>
        </w:rPr>
        <w:t xml:space="preserve"> exposure </w:t>
      </w:r>
      <w:r w:rsidR="00040EF1" w:rsidRPr="005C77DA">
        <w:rPr>
          <w:rFonts w:ascii="Arial" w:hAnsi="Arial" w:cs="Arial"/>
          <w:lang w:val="en"/>
        </w:rPr>
        <w:t>on the human pulmonary system</w:t>
      </w:r>
      <w:r>
        <w:rPr>
          <w:rFonts w:ascii="Arial" w:hAnsi="Arial" w:cs="Arial"/>
          <w:lang w:val="en"/>
        </w:rPr>
        <w:t xml:space="preserve"> are being elucidated</w:t>
      </w:r>
      <w:r w:rsidR="00040EF1" w:rsidRPr="005C77DA">
        <w:rPr>
          <w:rFonts w:ascii="Arial" w:hAnsi="Arial" w:cs="Arial"/>
          <w:lang w:val="en"/>
        </w:rPr>
        <w:t>.</w:t>
      </w:r>
      <w:r w:rsidR="00040EF1" w:rsidRPr="005C77DA">
        <w:rPr>
          <w:rFonts w:ascii="Arial" w:hAnsi="Arial" w:cs="Arial"/>
          <w:b/>
          <w:bCs/>
          <w:lang w:val="en"/>
        </w:rPr>
        <w:t xml:space="preserve"> </w:t>
      </w:r>
      <w:r w:rsidR="00040EF1" w:rsidRPr="005C77DA">
        <w:rPr>
          <w:rFonts w:ascii="Arial" w:hAnsi="Arial" w:cs="Arial"/>
          <w:lang w:val="en"/>
        </w:rPr>
        <w:t>T</w:t>
      </w:r>
      <w:r w:rsidR="00F53B68" w:rsidRPr="005C77DA">
        <w:rPr>
          <w:rFonts w:ascii="Arial" w:hAnsi="Arial" w:cs="Arial"/>
          <w:lang w:val="en"/>
        </w:rPr>
        <w:t>obacco smoke is</w:t>
      </w:r>
      <w:r w:rsidR="00040EF1" w:rsidRPr="005C77DA">
        <w:rPr>
          <w:rFonts w:ascii="Arial" w:hAnsi="Arial" w:cs="Arial"/>
          <w:lang w:val="en"/>
        </w:rPr>
        <w:t xml:space="preserve"> known to be</w:t>
      </w:r>
      <w:r w:rsidR="00F53B68" w:rsidRPr="005C77DA">
        <w:rPr>
          <w:rFonts w:ascii="Arial" w:hAnsi="Arial" w:cs="Arial"/>
          <w:lang w:val="en"/>
        </w:rPr>
        <w:t xml:space="preserve"> highly proinflammatory and has been shown to trigger the release of inflammatory cytokines and other biological changes, including goblet cell metaplasia and neutrophil influx </w:t>
      </w:r>
      <w:r w:rsidR="00F53B68" w:rsidRPr="005C77DA">
        <w:rPr>
          <w:rFonts w:ascii="Arial" w:hAnsi="Arial" w:cs="Arial"/>
          <w:lang w:val="en"/>
        </w:rPr>
        <w:fldChar w:fldCharType="begin">
          <w:fldData xml:space="preserve">PEVuZE5vdGU+PENpdGU+PEF1dGhvcj5MZWU8L0F1dGhvcj48WWVhcj4yMDEyPC9ZZWFyPjxSZWNO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</w:fldData>
        </w:fldChar>
      </w:r>
      <w:r w:rsidR="005B023F">
        <w:rPr>
          <w:rFonts w:ascii="Arial" w:hAnsi="Arial" w:cs="Arial"/>
          <w:lang w:val="en"/>
        </w:rPr>
        <w:instrText xml:space="preserve"> ADDIN EN.CITE </w:instrText>
      </w:r>
      <w:r w:rsidR="005B023F">
        <w:rPr>
          <w:rFonts w:ascii="Arial" w:hAnsi="Arial" w:cs="Arial"/>
          <w:lang w:val="en"/>
        </w:rPr>
        <w:fldChar w:fldCharType="begin">
          <w:fldData xml:space="preserve">PEVuZE5vdGU+PENpdGU+PEF1dGhvcj5MZWU8L0F1dGhvcj48WWVhcj4yMDEyPC9ZZWFyPjxSZWNO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</w:fldData>
        </w:fldChar>
      </w:r>
      <w:r w:rsidR="005B023F">
        <w:rPr>
          <w:rFonts w:ascii="Arial" w:hAnsi="Arial" w:cs="Arial"/>
          <w:lang w:val="en"/>
        </w:rPr>
        <w:instrText xml:space="preserve"> ADDIN EN.CITE.DATA </w:instrText>
      </w:r>
      <w:r w:rsidR="005B023F">
        <w:rPr>
          <w:rFonts w:ascii="Arial" w:hAnsi="Arial" w:cs="Arial"/>
          <w:lang w:val="en"/>
        </w:rPr>
      </w:r>
      <w:r w:rsidR="005B023F">
        <w:rPr>
          <w:rFonts w:ascii="Arial" w:hAnsi="Arial" w:cs="Arial"/>
          <w:lang w:val="en"/>
        </w:rPr>
        <w:fldChar w:fldCharType="end"/>
      </w:r>
      <w:r w:rsidR="00F53B68" w:rsidRPr="005C77DA">
        <w:rPr>
          <w:rFonts w:ascii="Arial" w:hAnsi="Arial" w:cs="Arial"/>
          <w:lang w:val="en"/>
        </w:rPr>
      </w:r>
      <w:r w:rsidR="00F53B68" w:rsidRPr="005C77DA">
        <w:rPr>
          <w:rFonts w:ascii="Arial" w:hAnsi="Arial" w:cs="Arial"/>
          <w:lang w:val="en"/>
        </w:rPr>
        <w:fldChar w:fldCharType="separate"/>
      </w:r>
      <w:r w:rsidR="005B023F">
        <w:rPr>
          <w:rFonts w:ascii="Arial" w:hAnsi="Arial" w:cs="Arial"/>
          <w:noProof/>
          <w:lang w:val="en"/>
        </w:rPr>
        <w:t>[11]</w:t>
      </w:r>
      <w:r w:rsidR="00F53B68" w:rsidRPr="005C77DA">
        <w:rPr>
          <w:rFonts w:ascii="Arial" w:hAnsi="Arial" w:cs="Arial"/>
          <w:lang w:val="en"/>
        </w:rPr>
        <w:fldChar w:fldCharType="end"/>
      </w:r>
      <w:r w:rsidR="00040EF1" w:rsidRPr="005C77DA">
        <w:rPr>
          <w:rFonts w:ascii="Arial" w:hAnsi="Arial" w:cs="Arial"/>
          <w:lang w:val="en"/>
        </w:rPr>
        <w:t xml:space="preserve">, however the impact of e-cig aerosols </w:t>
      </w:r>
      <w:r w:rsidR="009A20F8">
        <w:rPr>
          <w:rFonts w:ascii="Arial" w:hAnsi="Arial" w:cs="Arial"/>
          <w:lang w:val="en"/>
        </w:rPr>
        <w:t>on respiratory outcomes</w:t>
      </w:r>
      <w:r w:rsidR="006A1B6E">
        <w:rPr>
          <w:rFonts w:ascii="Arial" w:hAnsi="Arial" w:cs="Arial"/>
          <w:lang w:val="en"/>
        </w:rPr>
        <w:t xml:space="preserve"> </w:t>
      </w:r>
      <w:r w:rsidR="00040EF1" w:rsidRPr="005C77DA">
        <w:rPr>
          <w:rFonts w:ascii="Arial" w:hAnsi="Arial" w:cs="Arial"/>
          <w:lang w:val="en"/>
        </w:rPr>
        <w:t>is not clear</w:t>
      </w:r>
      <w:r w:rsidR="00F53B68" w:rsidRPr="005C77DA">
        <w:rPr>
          <w:rFonts w:ascii="Arial" w:hAnsi="Arial" w:cs="Arial"/>
          <w:lang w:val="en"/>
        </w:rPr>
        <w:t xml:space="preserve">. </w:t>
      </w:r>
      <w:r w:rsidR="00040EF1" w:rsidRPr="005C77DA">
        <w:rPr>
          <w:rFonts w:ascii="Arial" w:hAnsi="Arial" w:cs="Arial"/>
          <w:lang w:val="en"/>
        </w:rPr>
        <w:t>The solutions found in e-cigarettes present a novel mixture of chemicals, including flavors and sweeteners designed to mask nicotine</w:t>
      </w:r>
      <w:r w:rsidR="00E638C7">
        <w:rPr>
          <w:rFonts w:ascii="Arial" w:hAnsi="Arial" w:cs="Arial"/>
          <w:lang w:val="en"/>
        </w:rPr>
        <w:t>’</w:t>
      </w:r>
      <w:r w:rsidR="00040EF1" w:rsidRPr="005C77DA">
        <w:rPr>
          <w:rFonts w:ascii="Arial" w:hAnsi="Arial" w:cs="Arial"/>
          <w:lang w:val="en"/>
        </w:rPr>
        <w:t xml:space="preserve">s bitter taste </w:t>
      </w:r>
      <w:r w:rsidR="00040EF1" w:rsidRPr="005C77DA">
        <w:rPr>
          <w:rFonts w:ascii="Arial" w:hAnsi="Arial" w:cs="Arial"/>
          <w:lang w:val="en"/>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lang w:val="en"/>
        </w:rPr>
        <w:instrText xml:space="preserve"> ADDIN EN.CITE </w:instrText>
      </w:r>
      <w:r w:rsidR="005B023F">
        <w:rPr>
          <w:rFonts w:ascii="Arial" w:hAnsi="Arial" w:cs="Arial"/>
          <w:lang w:val="en"/>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lang w:val="en"/>
        </w:rPr>
        <w:instrText xml:space="preserve"> ADDIN EN.CITE.DATA </w:instrText>
      </w:r>
      <w:r w:rsidR="005B023F">
        <w:rPr>
          <w:rFonts w:ascii="Arial" w:hAnsi="Arial" w:cs="Arial"/>
          <w:lang w:val="en"/>
        </w:rPr>
      </w:r>
      <w:r w:rsidR="005B023F">
        <w:rPr>
          <w:rFonts w:ascii="Arial" w:hAnsi="Arial" w:cs="Arial"/>
          <w:lang w:val="en"/>
        </w:rPr>
        <w:fldChar w:fldCharType="end"/>
      </w:r>
      <w:r w:rsidR="00040EF1" w:rsidRPr="005C77DA">
        <w:rPr>
          <w:rFonts w:ascii="Arial" w:hAnsi="Arial" w:cs="Arial"/>
          <w:lang w:val="en"/>
        </w:rPr>
      </w:r>
      <w:r w:rsidR="00040EF1" w:rsidRPr="005C77DA">
        <w:rPr>
          <w:rFonts w:ascii="Arial" w:hAnsi="Arial" w:cs="Arial"/>
          <w:lang w:val="en"/>
        </w:rPr>
        <w:fldChar w:fldCharType="separate"/>
      </w:r>
      <w:r w:rsidR="00040EF1" w:rsidRPr="005C77DA">
        <w:rPr>
          <w:rFonts w:ascii="Arial" w:hAnsi="Arial" w:cs="Arial"/>
          <w:noProof/>
          <w:lang w:val="en"/>
        </w:rPr>
        <w:t>[1]</w:t>
      </w:r>
      <w:r w:rsidR="00040EF1" w:rsidRPr="005C77DA">
        <w:rPr>
          <w:rFonts w:ascii="Arial" w:hAnsi="Arial" w:cs="Arial"/>
          <w:lang w:val="en"/>
        </w:rPr>
        <w:fldChar w:fldCharType="end"/>
      </w:r>
      <w:r w:rsidR="00040EF1" w:rsidRPr="005C77DA">
        <w:rPr>
          <w:rFonts w:ascii="Arial" w:hAnsi="Arial" w:cs="Arial"/>
          <w:lang w:val="en"/>
        </w:rPr>
        <w:t xml:space="preserve">. Thus, while nicotine is known to adversely alter airway physiology, the effects of these novel chemical mixtures, either by itself, and/or together with nicotine have not been studied. </w:t>
      </w:r>
      <w:r w:rsidR="00F53B68" w:rsidRPr="005C77DA">
        <w:rPr>
          <w:rFonts w:ascii="Arial" w:hAnsi="Arial" w:cs="Arial"/>
          <w:kern w:val="24"/>
        </w:rPr>
        <w:t xml:space="preserve">Short-term exposure to e-cigarettes in healthy adults increases airway resistance, with some evidence demonstrating decreased lung function after exposure </w:t>
      </w:r>
      <w:r w:rsidR="00F53B68" w:rsidRPr="005C77DA">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5B023F">
        <w:rPr>
          <w:rFonts w:ascii="Arial" w:hAnsi="Arial" w:cs="Arial"/>
          <w:noProof/>
          <w:kern w:val="24"/>
        </w:rPr>
        <w:t>[12]</w:t>
      </w:r>
      <w:r w:rsidR="00F53B68" w:rsidRPr="005C77DA">
        <w:rPr>
          <w:rFonts w:ascii="Arial" w:hAnsi="Arial" w:cs="Arial"/>
          <w:kern w:val="24"/>
        </w:rPr>
        <w:fldChar w:fldCharType="end"/>
      </w:r>
      <w:r w:rsidR="00F53B68" w:rsidRPr="005C77DA">
        <w:rPr>
          <w:rFonts w:ascii="Arial" w:hAnsi="Arial" w:cs="Arial"/>
          <w:kern w:val="24"/>
        </w:rPr>
        <w:t xml:space="preserve">. </w:t>
      </w:r>
      <w:r w:rsidR="00D435F1" w:rsidRPr="005C77DA">
        <w:rPr>
          <w:rFonts w:ascii="Arial" w:hAnsi="Arial" w:cs="Arial"/>
          <w:kern w:val="24"/>
        </w:rPr>
        <w:t xml:space="preserve">However, </w:t>
      </w:r>
      <w:r w:rsidR="006A1B6E">
        <w:rPr>
          <w:rFonts w:ascii="Arial" w:hAnsi="Arial" w:cs="Arial"/>
          <w:kern w:val="24"/>
        </w:rPr>
        <w:t xml:space="preserve">physiologic and biologic impacts of vape exposure </w:t>
      </w:r>
      <w:r w:rsidR="00D435F1" w:rsidRPr="005C77DA">
        <w:rPr>
          <w:rFonts w:ascii="Arial" w:hAnsi="Arial" w:cs="Arial"/>
          <w:kern w:val="24"/>
        </w:rPr>
        <w:t xml:space="preserve">during </w:t>
      </w:r>
      <w:r w:rsidR="006A1B6E">
        <w:rPr>
          <w:rFonts w:ascii="Arial" w:hAnsi="Arial" w:cs="Arial"/>
          <w:kern w:val="24"/>
        </w:rPr>
        <w:t>the</w:t>
      </w:r>
      <w:r w:rsidR="00D435F1" w:rsidRPr="005C77DA">
        <w:rPr>
          <w:rFonts w:ascii="Arial" w:hAnsi="Arial" w:cs="Arial"/>
          <w:kern w:val="24"/>
        </w:rPr>
        <w:t xml:space="preserve"> critical development</w:t>
      </w:r>
      <w:r w:rsidR="006A1B6E">
        <w:rPr>
          <w:rFonts w:ascii="Arial" w:hAnsi="Arial" w:cs="Arial"/>
          <w:kern w:val="24"/>
        </w:rPr>
        <w:t>al</w:t>
      </w:r>
      <w:r w:rsidR="00D435F1" w:rsidRPr="005C77DA">
        <w:rPr>
          <w:rFonts w:ascii="Arial" w:hAnsi="Arial" w:cs="Arial"/>
          <w:kern w:val="24"/>
        </w:rPr>
        <w:t xml:space="preserve"> window </w:t>
      </w:r>
      <w:r w:rsidR="006A1B6E">
        <w:rPr>
          <w:rFonts w:ascii="Arial" w:hAnsi="Arial" w:cs="Arial"/>
          <w:kern w:val="24"/>
        </w:rPr>
        <w:t>of</w:t>
      </w:r>
      <w:r w:rsidR="00D435F1" w:rsidRPr="005C77DA">
        <w:rPr>
          <w:rFonts w:ascii="Arial" w:hAnsi="Arial" w:cs="Arial"/>
          <w:kern w:val="24"/>
        </w:rPr>
        <w:t xml:space="preserve"> adolescence, is unknown.</w:t>
      </w:r>
    </w:p>
    <w:p w14:paraId="1BDB5153" w14:textId="566BFD47" w:rsidR="00B32CA1" w:rsidRPr="005C77DA" w:rsidRDefault="00F53B68" w:rsidP="00D31EA1">
      <w:pPr>
        <w:autoSpaceDE w:val="0"/>
        <w:autoSpaceDN w:val="0"/>
        <w:adjustRightInd w:val="0"/>
        <w:spacing w:after="200" w:line="276" w:lineRule="auto"/>
        <w:jc w:val="both"/>
        <w:rPr>
          <w:rFonts w:ascii="Arial" w:hAnsi="Arial" w:cs="Arial"/>
          <w:lang w:val="en"/>
        </w:rPr>
      </w:pPr>
      <w:r w:rsidRPr="005C77DA">
        <w:rPr>
          <w:rFonts w:ascii="Arial" w:hAnsi="Arial" w:cs="Arial"/>
          <w:lang w:val="en"/>
        </w:rPr>
        <w:t xml:space="preserve">Given the paucity of information on the effects of vaping on the </w:t>
      </w:r>
      <w:r w:rsidR="006A1B6E">
        <w:rPr>
          <w:rFonts w:ascii="Arial" w:hAnsi="Arial" w:cs="Arial"/>
          <w:lang w:val="en"/>
        </w:rPr>
        <w:t>adolescent lung</w:t>
      </w:r>
      <w:r w:rsidRPr="005C77DA">
        <w:rPr>
          <w:rFonts w:ascii="Arial" w:hAnsi="Arial" w:cs="Arial"/>
          <w:lang w:val="en"/>
        </w:rPr>
        <w:t xml:space="preserve">, the high-risk youth population with access to these devices, and the current epidemic, </w:t>
      </w:r>
      <w:r w:rsidR="00AF1696" w:rsidRPr="005C77DA">
        <w:rPr>
          <w:rFonts w:ascii="Arial" w:hAnsi="Arial" w:cs="Arial"/>
          <w:lang w:val="en"/>
        </w:rPr>
        <w:t xml:space="preserve">we </w:t>
      </w:r>
      <w:r w:rsidR="00E5028D">
        <w:rPr>
          <w:rFonts w:ascii="Arial" w:hAnsi="Arial" w:cs="Arial"/>
          <w:lang w:val="en"/>
        </w:rPr>
        <w:t xml:space="preserve">recruited adolescents who vape </w:t>
      </w:r>
      <w:r w:rsidR="00AF1696" w:rsidRPr="005C77DA">
        <w:rPr>
          <w:rFonts w:ascii="Arial" w:hAnsi="Arial" w:cs="Arial"/>
          <w:lang w:val="en"/>
        </w:rPr>
        <w:t>to</w:t>
      </w:r>
      <w:r w:rsidRPr="005C77DA">
        <w:rPr>
          <w:rFonts w:ascii="Arial" w:hAnsi="Arial" w:cs="Arial"/>
          <w:lang w:val="en"/>
        </w:rPr>
        <w:t xml:space="preserve"> </w:t>
      </w:r>
      <w:r w:rsidRPr="005C77DA">
        <w:rPr>
          <w:rFonts w:ascii="Arial" w:hAnsi="Arial" w:cs="Arial"/>
        </w:rPr>
        <w:t>help address th</w:t>
      </w:r>
      <w:r w:rsidR="00AF1696" w:rsidRPr="005C77DA">
        <w:rPr>
          <w:rFonts w:ascii="Arial" w:hAnsi="Arial" w:cs="Arial"/>
        </w:rPr>
        <w:t>ese knowledge gaps</w:t>
      </w:r>
      <w:r w:rsidRPr="005C77DA">
        <w:rPr>
          <w:rFonts w:ascii="Arial" w:hAnsi="Arial" w:cs="Arial"/>
        </w:rPr>
        <w:t>. By presenting evidence on biologic determinants of reduced lung function we will fill in a critical knowledge gap on the health effects of vaping</w:t>
      </w:r>
      <w:r w:rsidR="00AF1696" w:rsidRPr="005C77DA">
        <w:rPr>
          <w:rFonts w:ascii="Arial" w:hAnsi="Arial" w:cs="Arial"/>
        </w:rPr>
        <w:t xml:space="preserve"> in the human population</w:t>
      </w:r>
      <w:r w:rsidRPr="005C77DA">
        <w:rPr>
          <w:rFonts w:ascii="Arial" w:hAnsi="Arial" w:cs="Arial"/>
        </w:rPr>
        <w:t>.</w:t>
      </w:r>
      <w:r w:rsidRPr="005C77DA">
        <w:rPr>
          <w:rFonts w:ascii="Arial" w:hAnsi="Arial" w:cs="Arial"/>
          <w:lang w:val="en"/>
        </w:rPr>
        <w:t xml:space="preserve"> </w:t>
      </w:r>
      <w:r w:rsidR="006A1B6E">
        <w:rPr>
          <w:rFonts w:ascii="Arial" w:hAnsi="Arial" w:cs="Arial"/>
        </w:rPr>
        <w:t>We</w:t>
      </w:r>
      <w:r w:rsidR="00296A58" w:rsidRPr="005C77DA">
        <w:rPr>
          <w:rFonts w:ascii="Arial" w:hAnsi="Arial" w:cs="Arial"/>
        </w:rPr>
        <w:t xml:space="preserve"> aimed to investigate the impact of vape exposure on measures of lung function in adolescents and to compare nasal </w:t>
      </w:r>
      <w:r w:rsidR="00296A58" w:rsidRPr="005C77DA">
        <w:rPr>
          <w:rFonts w:ascii="Arial" w:hAnsi="Arial" w:cs="Arial"/>
        </w:rPr>
        <w:lastRenderedPageBreak/>
        <w:t xml:space="preserve">epithelial gene expression </w:t>
      </w:r>
      <w:r w:rsidR="00163438" w:rsidRPr="005C77DA">
        <w:rPr>
          <w:rFonts w:ascii="Arial" w:hAnsi="Arial" w:cs="Arial"/>
        </w:rPr>
        <w:t xml:space="preserve">and DNA methylation </w:t>
      </w:r>
      <w:r w:rsidR="00296A58" w:rsidRPr="005C77DA">
        <w:rPr>
          <w:rFonts w:ascii="Arial" w:hAnsi="Arial" w:cs="Arial"/>
        </w:rPr>
        <w:t xml:space="preserve">in those who vape to non-vaping controls to determine the </w:t>
      </w:r>
      <w:r w:rsidR="006A1B6E">
        <w:rPr>
          <w:rFonts w:ascii="Arial" w:hAnsi="Arial" w:cs="Arial"/>
        </w:rPr>
        <w:t xml:space="preserve">respiratory outcomes and </w:t>
      </w:r>
      <w:r w:rsidR="00296A58" w:rsidRPr="005C77DA">
        <w:rPr>
          <w:rFonts w:ascii="Arial" w:hAnsi="Arial" w:cs="Arial"/>
        </w:rPr>
        <w:t>biological impact of vape exposure</w:t>
      </w:r>
      <w:r w:rsidR="004901DD" w:rsidRPr="005C77DA">
        <w:rPr>
          <w:rFonts w:ascii="Arial" w:hAnsi="Arial" w:cs="Arial"/>
        </w:rPr>
        <w:t xml:space="preserve">. </w:t>
      </w:r>
      <w:r w:rsidR="00296A58" w:rsidRPr="005C77DA">
        <w:rPr>
          <w:rFonts w:ascii="Arial" w:hAnsi="Arial" w:cs="Arial"/>
        </w:rPr>
        <w:t xml:space="preserve">The motivating hypothesis for this work is that vape exposure is associated with abnormal lung function measures and that nasal epithelial gene expression would be modified by vape exposure. To address this hypothesis, we sought to </w:t>
      </w:r>
      <w:r w:rsidR="00E5028D">
        <w:rPr>
          <w:rFonts w:ascii="Arial" w:hAnsi="Arial" w:cs="Arial"/>
        </w:rPr>
        <w:t>determine</w:t>
      </w:r>
      <w:r w:rsidR="00296A58" w:rsidRPr="005C77DA">
        <w:rPr>
          <w:rFonts w:ascii="Arial" w:hAnsi="Arial" w:cs="Arial"/>
        </w:rPr>
        <w:t xml:space="preserve"> the impact of vape exposure on measures of lung function a</w:t>
      </w:r>
      <w:r w:rsidR="00E5028D">
        <w:rPr>
          <w:rFonts w:ascii="Arial" w:hAnsi="Arial" w:cs="Arial"/>
        </w:rPr>
        <w:t>nd its impact on nasal</w:t>
      </w:r>
      <w:r w:rsidR="00296A58" w:rsidRPr="005C77DA">
        <w:rPr>
          <w:rFonts w:ascii="Arial" w:hAnsi="Arial" w:cs="Arial"/>
        </w:rPr>
        <w:t xml:space="preserve"> epithelial </w:t>
      </w:r>
      <w:r w:rsidR="00E5028D">
        <w:rPr>
          <w:rFonts w:ascii="Arial" w:hAnsi="Arial" w:cs="Arial"/>
        </w:rPr>
        <w:t>gene expression</w:t>
      </w:r>
      <w:r w:rsidR="006A1B6E">
        <w:rPr>
          <w:rFonts w:ascii="Arial" w:hAnsi="Arial" w:cs="Arial"/>
        </w:rPr>
        <w:t xml:space="preserve"> and DNA </w:t>
      </w:r>
      <w:del w:id="32" w:author="Commodore, Sarah" w:date="2023-03-30T13:29:00Z">
        <w:r w:rsidR="006A1B6E" w:rsidDel="005E6BAA">
          <w:rPr>
            <w:rFonts w:ascii="Arial" w:hAnsi="Arial" w:cs="Arial"/>
          </w:rPr>
          <w:delText>methyation</w:delText>
        </w:r>
      </w:del>
      <w:ins w:id="33" w:author="Commodore, Sarah" w:date="2023-03-30T13:29:00Z">
        <w:r w:rsidR="005E6BAA">
          <w:rPr>
            <w:rFonts w:ascii="Arial" w:hAnsi="Arial" w:cs="Arial"/>
          </w:rPr>
          <w:t>methylation</w:t>
        </w:r>
      </w:ins>
      <w:r w:rsidR="00E5028D">
        <w:rPr>
          <w:rFonts w:ascii="Arial" w:hAnsi="Arial" w:cs="Arial"/>
        </w:rPr>
        <w:t xml:space="preserve"> in adolescents </w:t>
      </w:r>
      <w:del w:id="34" w:author="Commodore, Sarah" w:date="2023-03-30T13:29:00Z">
        <w:r w:rsidR="00E5028D" w:rsidDel="005E6BAA">
          <w:rPr>
            <w:rFonts w:ascii="Arial" w:hAnsi="Arial" w:cs="Arial"/>
          </w:rPr>
          <w:delText xml:space="preserve">who </w:delText>
        </w:r>
      </w:del>
      <w:r w:rsidR="00E5028D">
        <w:rPr>
          <w:rFonts w:ascii="Arial" w:hAnsi="Arial" w:cs="Arial"/>
        </w:rPr>
        <w:t>vape</w:t>
      </w:r>
      <w:ins w:id="35" w:author="Commodore, Sarah" w:date="2023-03-30T13:29:00Z">
        <w:r w:rsidR="005E6BAA">
          <w:rPr>
            <w:rFonts w:ascii="Arial" w:hAnsi="Arial" w:cs="Arial"/>
          </w:rPr>
          <w:t xml:space="preserve"> users</w:t>
        </w:r>
      </w:ins>
      <w:r w:rsidR="00E5028D">
        <w:rPr>
          <w:rFonts w:ascii="Arial" w:hAnsi="Arial" w:cs="Arial"/>
        </w:rPr>
        <w:t>.</w:t>
      </w:r>
    </w:p>
    <w:p w14:paraId="3EE41376" w14:textId="77777777" w:rsidR="00B32CA1" w:rsidRPr="005C77DA" w:rsidRDefault="00B32CA1" w:rsidP="00D31EA1">
      <w:pPr>
        <w:pStyle w:val="xdefault"/>
        <w:shd w:val="clear" w:color="auto" w:fill="FFFFFF"/>
        <w:spacing w:line="276" w:lineRule="auto"/>
        <w:jc w:val="both"/>
        <w:rPr>
          <w:rFonts w:ascii="Arial" w:hAnsi="Arial" w:cs="Arial"/>
          <w:b/>
          <w:bCs/>
        </w:rPr>
      </w:pPr>
    </w:p>
    <w:p w14:paraId="526960C2" w14:textId="77777777" w:rsidR="00163438" w:rsidRPr="005C77DA" w:rsidRDefault="00163438" w:rsidP="00D31EA1">
      <w:pPr>
        <w:spacing w:line="276" w:lineRule="auto"/>
        <w:jc w:val="both"/>
        <w:rPr>
          <w:rFonts w:ascii="Arial" w:hAnsi="Arial" w:cs="Arial"/>
          <w:b/>
          <w:bCs/>
        </w:rPr>
      </w:pPr>
      <w:r w:rsidRPr="005C77DA">
        <w:rPr>
          <w:rFonts w:ascii="Arial" w:hAnsi="Arial" w:cs="Arial"/>
          <w:b/>
          <w:bCs/>
        </w:rPr>
        <w:t>Methods</w:t>
      </w:r>
    </w:p>
    <w:p w14:paraId="1D28E8D1" w14:textId="126E3BA9" w:rsidR="008721DA" w:rsidRPr="005C77DA" w:rsidRDefault="008721DA" w:rsidP="00D31EA1">
      <w:pPr>
        <w:spacing w:line="276" w:lineRule="auto"/>
        <w:jc w:val="both"/>
        <w:rPr>
          <w:rFonts w:ascii="Arial" w:hAnsi="Arial" w:cs="Arial"/>
          <w:b/>
          <w:bCs/>
        </w:rPr>
      </w:pPr>
      <w:r w:rsidRPr="005C77DA">
        <w:rPr>
          <w:rFonts w:ascii="Arial" w:hAnsi="Arial" w:cs="Arial"/>
          <w:b/>
          <w:bCs/>
        </w:rPr>
        <w:t>Study Participants</w:t>
      </w:r>
    </w:p>
    <w:p w14:paraId="040301D8" w14:textId="233EBF9B" w:rsidR="008721DA" w:rsidRPr="005C77DA" w:rsidRDefault="00296A58" w:rsidP="00D31EA1">
      <w:pPr>
        <w:spacing w:line="276" w:lineRule="auto"/>
        <w:jc w:val="both"/>
        <w:rPr>
          <w:rFonts w:ascii="Arial" w:hAnsi="Arial" w:cs="Arial"/>
        </w:rPr>
      </w:pPr>
      <w:r w:rsidRPr="005C77DA">
        <w:rPr>
          <w:rFonts w:ascii="Arial" w:hAnsi="Arial" w:cs="Arial"/>
        </w:rPr>
        <w:t xml:space="preserve">Study </w:t>
      </w:r>
      <w:r w:rsidR="00F56DDC" w:rsidRPr="005C77DA">
        <w:rPr>
          <w:rFonts w:ascii="Arial" w:hAnsi="Arial" w:cs="Arial"/>
        </w:rPr>
        <w:t>participants</w:t>
      </w:r>
      <w:r w:rsidRPr="005C77DA">
        <w:rPr>
          <w:rFonts w:ascii="Arial" w:hAnsi="Arial" w:cs="Arial"/>
        </w:rPr>
        <w:t xml:space="preserve"> were enrolled in a pilot study aimed to examine vaping initiation and its respiratory effects </w:t>
      </w:r>
      <w:r w:rsidR="003E74DD" w:rsidRPr="005C77DA">
        <w:rPr>
          <w:rFonts w:ascii="Arial" w:hAnsi="Arial" w:cs="Arial"/>
        </w:rPr>
        <w:t>among</w:t>
      </w:r>
      <w:r w:rsidRPr="005C77DA">
        <w:rPr>
          <w:rFonts w:ascii="Arial" w:hAnsi="Arial" w:cs="Arial"/>
        </w:rPr>
        <w:t xml:space="preserve"> youth in Colorado. Adolescent participants completed focus groups on reasons for vaping initiation and confidential surveys on their vaping use. </w:t>
      </w:r>
      <w:r w:rsidR="00F56DDC" w:rsidRPr="005C77DA">
        <w:rPr>
          <w:rFonts w:ascii="Arial" w:hAnsi="Arial" w:cs="Arial"/>
        </w:rPr>
        <w:t xml:space="preserve">Adolescents </w:t>
      </w:r>
      <w:r w:rsidR="00BF5781" w:rsidRPr="005C77DA">
        <w:rPr>
          <w:rFonts w:ascii="Arial" w:hAnsi="Arial" w:cs="Arial"/>
        </w:rPr>
        <w:t>from</w:t>
      </w:r>
      <w:r w:rsidR="00F56DDC" w:rsidRPr="005C77DA">
        <w:rPr>
          <w:rFonts w:ascii="Arial" w:hAnsi="Arial" w:cs="Arial"/>
        </w:rPr>
        <w:t xml:space="preserve"> high schools in Pueblo, Aurora and Denver were </w:t>
      </w:r>
      <w:r w:rsidR="00F110C5" w:rsidRPr="005C77DA">
        <w:rPr>
          <w:rFonts w:ascii="Arial" w:hAnsi="Arial" w:cs="Arial"/>
        </w:rPr>
        <w:t xml:space="preserve">enrolled </w:t>
      </w:r>
      <w:r w:rsidR="00A43569" w:rsidRPr="005C77DA">
        <w:rPr>
          <w:rFonts w:ascii="Arial" w:hAnsi="Arial" w:cs="Arial"/>
        </w:rPr>
        <w:t>in this pilot study</w:t>
      </w:r>
      <w:r w:rsidR="00F56DDC" w:rsidRPr="005C77DA">
        <w:rPr>
          <w:rFonts w:ascii="Arial" w:hAnsi="Arial" w:cs="Arial"/>
        </w:rPr>
        <w:t>.</w:t>
      </w:r>
      <w:r w:rsidR="008C7B7C" w:rsidRPr="005C77DA">
        <w:rPr>
          <w:rFonts w:ascii="Arial" w:hAnsi="Arial" w:cs="Arial"/>
        </w:rPr>
        <w:t xml:space="preserve"> </w:t>
      </w:r>
      <w:r w:rsidR="00BF5781" w:rsidRPr="005C77DA">
        <w:rPr>
          <w:rFonts w:ascii="Arial" w:hAnsi="Arial" w:cs="Arial"/>
        </w:rPr>
        <w:t>Specifically, y</w:t>
      </w:r>
      <w:r w:rsidR="008C7B7C" w:rsidRPr="005C77DA">
        <w:rPr>
          <w:rFonts w:ascii="Arial" w:hAnsi="Arial" w:cs="Arial"/>
        </w:rPr>
        <w:t>outh aged 12 to 17</w:t>
      </w:r>
      <w:r w:rsidR="00E638C7">
        <w:rPr>
          <w:rFonts w:ascii="Arial" w:hAnsi="Arial" w:cs="Arial"/>
        </w:rPr>
        <w:t xml:space="preserve"> years</w:t>
      </w:r>
      <w:r w:rsidR="008C7B7C" w:rsidRPr="005C77DA">
        <w:rPr>
          <w:rFonts w:ascii="Arial" w:hAnsi="Arial" w:cs="Arial"/>
        </w:rPr>
        <w:t xml:space="preserve"> were eligible as participants.</w:t>
      </w:r>
      <w:r w:rsidR="0025382D" w:rsidRPr="005C77DA">
        <w:rPr>
          <w:rFonts w:ascii="Arial" w:hAnsi="Arial" w:cs="Arial"/>
        </w:rPr>
        <w:t xml:space="preserve"> Written informed consent was obtained fro</w:t>
      </w:r>
      <w:r w:rsidR="00594315">
        <w:rPr>
          <w:rFonts w:ascii="Arial" w:hAnsi="Arial" w:cs="Arial"/>
        </w:rPr>
        <w:t>m each of the</w:t>
      </w:r>
      <w:r w:rsidR="0025382D" w:rsidRPr="005C77DA">
        <w:rPr>
          <w:rFonts w:ascii="Arial" w:hAnsi="Arial" w:cs="Arial"/>
        </w:rPr>
        <w:t xml:space="preserve"> participants. We used Research Electronic Data Capture (REDCap) to securely store</w:t>
      </w:r>
      <w:r w:rsidR="006A1B6E">
        <w:rPr>
          <w:rFonts w:ascii="Arial" w:hAnsi="Arial" w:cs="Arial"/>
        </w:rPr>
        <w:t xml:space="preserve"> de-identified</w:t>
      </w:r>
      <w:r w:rsidR="0025382D" w:rsidRPr="005C77DA">
        <w:rPr>
          <w:rFonts w:ascii="Arial" w:hAnsi="Arial" w:cs="Arial"/>
        </w:rPr>
        <w:t xml:space="preserve"> data. </w:t>
      </w:r>
      <w:r w:rsidR="006A1B6E">
        <w:rPr>
          <w:rFonts w:ascii="Arial" w:hAnsi="Arial" w:cs="Arial"/>
        </w:rPr>
        <w:t xml:space="preserve">Participants &gt;18 years of age provided consent, those under the age of 18 provided assent and parental consent was obtained from these subjects. </w:t>
      </w:r>
      <w:r w:rsidR="006A1B6E" w:rsidRPr="005C77DA">
        <w:rPr>
          <w:rFonts w:ascii="Arial" w:hAnsi="Arial" w:cs="Arial"/>
        </w:rPr>
        <w:t>The Institutional Review Board at the University of Colorado Anschutz Medical Campus approved the current study.</w:t>
      </w:r>
    </w:p>
    <w:p w14:paraId="2A396385" w14:textId="7FFFA029" w:rsidR="00C959E3" w:rsidRPr="005C77DA" w:rsidRDefault="00E71635" w:rsidP="00D31EA1">
      <w:pPr>
        <w:spacing w:line="276" w:lineRule="auto"/>
        <w:jc w:val="both"/>
        <w:rPr>
          <w:rFonts w:ascii="Arial" w:hAnsi="Arial" w:cs="Arial"/>
          <w:b/>
          <w:bCs/>
        </w:rPr>
      </w:pPr>
      <w:r w:rsidRPr="005C77DA">
        <w:rPr>
          <w:rFonts w:ascii="Arial" w:hAnsi="Arial" w:cs="Arial"/>
          <w:b/>
          <w:bCs/>
        </w:rPr>
        <w:t>Vape use (or vaping)</w:t>
      </w:r>
      <w:r w:rsidR="00C959E3" w:rsidRPr="005C77DA">
        <w:rPr>
          <w:rFonts w:ascii="Arial" w:hAnsi="Arial" w:cs="Arial"/>
          <w:b/>
          <w:bCs/>
        </w:rPr>
        <w:t xml:space="preserve"> variable definition</w:t>
      </w:r>
      <w:r w:rsidR="00FF0516">
        <w:rPr>
          <w:rFonts w:ascii="Arial" w:hAnsi="Arial" w:cs="Arial"/>
          <w:b/>
          <w:bCs/>
        </w:rPr>
        <w:t>.</w:t>
      </w:r>
    </w:p>
    <w:p w14:paraId="674F48F2" w14:textId="5DE973D5" w:rsidR="00594315" w:rsidRPr="005C77DA" w:rsidRDefault="00594315" w:rsidP="00594315">
      <w:pPr>
        <w:spacing w:line="276" w:lineRule="auto"/>
        <w:jc w:val="both"/>
        <w:rPr>
          <w:rFonts w:ascii="Arial" w:hAnsi="Arial" w:cs="Arial"/>
        </w:rPr>
      </w:pPr>
      <w:r>
        <w:rPr>
          <w:rFonts w:ascii="Arial" w:hAnsi="Arial" w:cs="Arial"/>
        </w:rPr>
        <w:t>Subjects who reported vape use in the last six months were considered to be vapers</w:t>
      </w:r>
      <w:r w:rsidR="00AB7F0E">
        <w:rPr>
          <w:rFonts w:ascii="Arial" w:hAnsi="Arial" w:cs="Arial"/>
        </w:rPr>
        <w:t xml:space="preserve"> (</w:t>
      </w:r>
      <w:r w:rsidR="00D875F6">
        <w:rPr>
          <w:rFonts w:ascii="Arial" w:hAnsi="Arial" w:cs="Arial"/>
        </w:rPr>
        <w:t>hereafter vape users</w:t>
      </w:r>
      <w:r w:rsidR="00AB7F0E">
        <w:rPr>
          <w:rFonts w:ascii="Arial" w:hAnsi="Arial" w:cs="Arial"/>
        </w:rPr>
        <w:t>)</w:t>
      </w:r>
      <w:r>
        <w:rPr>
          <w:rFonts w:ascii="Arial" w:hAnsi="Arial" w:cs="Arial"/>
        </w:rPr>
        <w:t xml:space="preserve">, while those who did not report vape use in the last six months were considered </w:t>
      </w:r>
      <w:r w:rsidR="00AB7F0E">
        <w:rPr>
          <w:rFonts w:ascii="Arial" w:hAnsi="Arial" w:cs="Arial"/>
        </w:rPr>
        <w:t>as</w:t>
      </w:r>
      <w:r>
        <w:rPr>
          <w:rFonts w:ascii="Arial" w:hAnsi="Arial" w:cs="Arial"/>
        </w:rPr>
        <w:t xml:space="preserve"> control subjects</w:t>
      </w:r>
      <w:r w:rsidR="00AB7F0E">
        <w:rPr>
          <w:rFonts w:ascii="Arial" w:hAnsi="Arial" w:cs="Arial"/>
        </w:rPr>
        <w:t xml:space="preserve"> (</w:t>
      </w:r>
      <w:r w:rsidR="00D875F6">
        <w:rPr>
          <w:rFonts w:ascii="Arial" w:hAnsi="Arial" w:cs="Arial"/>
        </w:rPr>
        <w:t>hereafter non-vape users</w:t>
      </w:r>
      <w:r w:rsidR="00AB7F0E">
        <w:rPr>
          <w:rFonts w:ascii="Arial" w:hAnsi="Arial" w:cs="Arial"/>
        </w:rPr>
        <w:t>)</w:t>
      </w:r>
      <w:r>
        <w:rPr>
          <w:rFonts w:ascii="Arial" w:hAnsi="Arial" w:cs="Arial"/>
        </w:rPr>
        <w:t xml:space="preserve">. </w:t>
      </w:r>
    </w:p>
    <w:p w14:paraId="4AC14DF8" w14:textId="2E8D0C7A" w:rsidR="008721DA" w:rsidRPr="005C77DA" w:rsidRDefault="00594315" w:rsidP="00594315">
      <w:pPr>
        <w:spacing w:line="276" w:lineRule="auto"/>
        <w:jc w:val="both"/>
        <w:rPr>
          <w:rFonts w:ascii="Arial" w:hAnsi="Arial" w:cs="Arial"/>
          <w:b/>
          <w:bCs/>
        </w:rPr>
      </w:pPr>
      <w:r>
        <w:rPr>
          <w:rFonts w:ascii="Arial" w:hAnsi="Arial" w:cs="Arial"/>
          <w:b/>
          <w:bCs/>
        </w:rPr>
        <w:t>Impulse Oscillometry</w:t>
      </w:r>
    </w:p>
    <w:p w14:paraId="7C093D2A" w14:textId="5ADF8F20" w:rsidR="008721DA" w:rsidRPr="005C77DA" w:rsidRDefault="00864CB6" w:rsidP="00D31EA1">
      <w:pPr>
        <w:spacing w:line="276" w:lineRule="auto"/>
        <w:jc w:val="both"/>
        <w:rPr>
          <w:rFonts w:ascii="Arial" w:hAnsi="Arial" w:cs="Arial"/>
        </w:rPr>
      </w:pPr>
      <w:r w:rsidRPr="005C77DA">
        <w:rPr>
          <w:rFonts w:ascii="Arial" w:hAnsi="Arial" w:cs="Arial"/>
        </w:rPr>
        <w:t>Impulse</w:t>
      </w:r>
      <w:r w:rsidR="00296A58" w:rsidRPr="005C77DA">
        <w:rPr>
          <w:rFonts w:ascii="Arial" w:hAnsi="Arial" w:cs="Arial"/>
        </w:rPr>
        <w:t xml:space="preserve"> oscillometry (IOS) </w:t>
      </w:r>
      <w:r w:rsidR="00F56DDC" w:rsidRPr="005C77DA">
        <w:rPr>
          <w:rFonts w:ascii="Arial" w:hAnsi="Arial" w:cs="Arial"/>
        </w:rPr>
        <w:t>measurements</w:t>
      </w:r>
      <w:r w:rsidR="00296A58" w:rsidRPr="005C77DA">
        <w:rPr>
          <w:rFonts w:ascii="Arial" w:hAnsi="Arial" w:cs="Arial"/>
        </w:rPr>
        <w:t xml:space="preserve"> were obtained from each participant.</w:t>
      </w:r>
      <w:r w:rsidR="00297E67" w:rsidRPr="005C77DA">
        <w:rPr>
          <w:rFonts w:ascii="Arial" w:hAnsi="Arial" w:cs="Arial"/>
        </w:rPr>
        <w:t xml:space="preserve"> </w:t>
      </w:r>
      <w:r w:rsidR="00945F0D" w:rsidRPr="005C77DA">
        <w:rPr>
          <w:rFonts w:ascii="Arial" w:hAnsi="Arial" w:cs="Arial"/>
          <w:shd w:val="clear" w:color="auto" w:fill="FFFFFF"/>
        </w:rPr>
        <w:t xml:space="preserve">Since IOS </w:t>
      </w:r>
      <w:r w:rsidR="00945F0D" w:rsidRPr="005C77DA">
        <w:rPr>
          <w:rFonts w:ascii="Arial" w:hAnsi="Arial" w:cs="Arial"/>
        </w:rPr>
        <w:t xml:space="preserve">permits passive measurement of lung mechanics, it can identify small airway obstruction and is more sensitive than spirometry for peripheral airway disease </w:t>
      </w:r>
      <w:r w:rsidR="00945F0D" w:rsidRPr="005C77DA">
        <w:rPr>
          <w:rFonts w:ascii="Arial" w:hAnsi="Arial" w:cs="Arial"/>
        </w:rPr>
        <w:fldChar w:fldCharType="begin">
          <w:fldData xml:space="preserve">PEVuZE5vdGU+PENpdGU+PEF1dGhvcj5TdXp1a2k8L0F1dGhvcj48WWVhcj4yMDE1PC9ZZWFyPjxS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PEVuZE5vdGU+PENpdGU+PEF1dGhvcj5TdXp1a2k8L0F1dGhvcj48WWVhcj4yMDE1PC9ZZWFyPjxS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945F0D" w:rsidRPr="005C77DA">
        <w:rPr>
          <w:rFonts w:ascii="Arial" w:hAnsi="Arial" w:cs="Arial"/>
        </w:rPr>
      </w:r>
      <w:r w:rsidR="00945F0D" w:rsidRPr="005C77DA">
        <w:rPr>
          <w:rFonts w:ascii="Arial" w:hAnsi="Arial" w:cs="Arial"/>
        </w:rPr>
        <w:fldChar w:fldCharType="separate"/>
      </w:r>
      <w:r w:rsidR="005B023F">
        <w:rPr>
          <w:rFonts w:ascii="Arial" w:hAnsi="Arial" w:cs="Arial"/>
          <w:noProof/>
        </w:rPr>
        <w:t>[13, 14]</w:t>
      </w:r>
      <w:r w:rsidR="00945F0D" w:rsidRPr="005C77DA">
        <w:rPr>
          <w:rFonts w:ascii="Arial" w:hAnsi="Arial" w:cs="Arial"/>
        </w:rPr>
        <w:fldChar w:fldCharType="end"/>
      </w:r>
      <w:r w:rsidR="00945F0D" w:rsidRPr="005C77DA">
        <w:rPr>
          <w:rFonts w:ascii="Arial" w:hAnsi="Arial" w:cs="Arial"/>
        </w:rPr>
        <w:t>. </w:t>
      </w:r>
      <w:r w:rsidR="00EE2174" w:rsidRPr="005C77DA">
        <w:rPr>
          <w:rFonts w:ascii="Arial" w:hAnsi="Arial" w:cs="Arial"/>
        </w:rPr>
        <w:t>Using tremoflo, a portable IOS analyzer (Thorasys INC</w:t>
      </w:r>
      <w:r w:rsidR="00B67B73" w:rsidRPr="005C77DA">
        <w:rPr>
          <w:rFonts w:ascii="Arial" w:hAnsi="Arial" w:cs="Arial"/>
        </w:rPr>
        <w:t>, Montreal, Canada</w:t>
      </w:r>
      <w:r w:rsidR="00EE2174" w:rsidRPr="005C77DA">
        <w:rPr>
          <w:rFonts w:ascii="Arial" w:hAnsi="Arial" w:cs="Arial"/>
        </w:rPr>
        <w:t xml:space="preserve">), forced oscillation measurements (FOT) measurements were applied in 60 second measurements in triplicate, capturing reactance (XR), resistance (R), resonance frequency (XA). Data were captured within 5–37 Hz </w:t>
      </w:r>
      <w:r w:rsidR="00EE2174" w:rsidRPr="005C77DA">
        <w:rPr>
          <w:rFonts w:ascii="Arial" w:hAnsi="Arial" w:cs="Arial"/>
        </w:rPr>
        <w:fldChar w:fldCharType="begin"/>
      </w:r>
      <w:r w:rsidR="005B023F">
        <w:rPr>
          <w:rFonts w:ascii="Arial" w:hAnsi="Arial" w:cs="Arial"/>
        </w:rPr>
        <w:instrText xml:space="preserve"> ADDIN EN.CITE &lt;EndNote&gt;&lt;Cite&gt;&lt;Author&gt;Wong&lt;/Author&gt;&lt;Year&gt;2019&lt;/Year&gt;&lt;RecNum&gt;15&lt;/RecNum&gt;&lt;DisplayText&gt;[15]&lt;/DisplayText&gt;&lt;record&gt;&lt;rec-number&gt;15&lt;/rec-number&gt;&lt;foreign-keys&gt;&lt;key app="EN" db-id="f9tp0zfpp9ztsmerf04pd2zqxxwza995dwdf" timestamp="1675977298"&gt;15&lt;/key&gt;&lt;/foreign-keys&gt;&lt;ref-type name="Journal Article"&gt;17&lt;/ref-type&gt;&lt;contributors&gt;&lt;authors&gt;&lt;author&gt;Wong, A.&lt;/author&gt;&lt;author&gt;Hardaker, K.&lt;/author&gt;&lt;author&gt;Field, P.&lt;/author&gt;&lt;author&gt;Huvanandana, J.&lt;/author&gt;&lt;author&gt;King, G. G.&lt;/author&gt;&lt;author&gt;Reddel, H.&lt;/author&gt;&lt;author&gt;Selvadurai, H.&lt;/author&gt;&lt;author&gt;Thamrin, C.&lt;/author&gt;&lt;author&gt;Robinson, P. D.&lt;/author&gt;&lt;/authors&gt;&lt;/contributors&gt;&lt;auth-address&gt;1 The Children&amp;apos;s Hospital at Westmead Westmead, Australia.&amp;#xD;2 The University of Sydney Sydney, Australia and.&amp;#xD;3 The Woolcock Institute for Medical Research Glebe, Australia.&lt;/auth-address&gt;&lt;titles&gt;&lt;title&gt;Home-based Forced Oscillation Technique Day-to-Day Variability in Pediatric Asthma&lt;/title&gt;&lt;secondary-title&gt;Am J Respir Crit Care Med&lt;/secondary-title&gt;&lt;/titles&gt;&lt;periodical&gt;&lt;full-title&gt;Am J Respir Crit Care Med&lt;/full-title&gt;&lt;/periodical&gt;&lt;pages&gt;1156-1160&lt;/pages&gt;&lt;volume&gt;199&lt;/volume&gt;&lt;number&gt;9&lt;/number&gt;&lt;keywords&gt;&lt;keyword&gt;Adolescent&lt;/keyword&gt;&lt;keyword&gt;Asthma/*diagnosis/physiopathology&lt;/keyword&gt;&lt;keyword&gt;Child&lt;/keyword&gt;&lt;keyword&gt;Home Care Services&lt;/keyword&gt;&lt;keyword&gt;Humans&lt;/keyword&gt;&lt;keyword&gt;Monitoring, Physiologic/methods&lt;/keyword&gt;&lt;keyword&gt;Respiratory Function Tests/*methods&lt;/keyword&gt;&lt;/keywords&gt;&lt;dates&gt;&lt;year&gt;2019&lt;/year&gt;&lt;pub-dates&gt;&lt;date&gt;May 1&lt;/date&gt;&lt;/pub-dates&gt;&lt;/dates&gt;&lt;isbn&gt;1535-4970 (Electronic)&amp;#xD;1073-449X (Linking)&lt;/isbn&gt;&lt;accession-num&gt;30822109&lt;/accession-num&gt;&lt;urls&gt;&lt;related-urls&gt;&lt;url&gt;https://www.ncbi.nlm.nih.gov/pubmed/30822109&lt;/url&gt;&lt;/related-urls&gt;&lt;/urls&gt;&lt;electronic-resource-num&gt;10.1164/rccm.201809-1659LE&lt;/electronic-resource-num&gt;&lt;/record&gt;&lt;/Cite&gt;&lt;/EndNote&gt;</w:instrText>
      </w:r>
      <w:r w:rsidR="00EE2174" w:rsidRPr="005C77DA">
        <w:rPr>
          <w:rFonts w:ascii="Arial" w:hAnsi="Arial" w:cs="Arial"/>
        </w:rPr>
        <w:fldChar w:fldCharType="separate"/>
      </w:r>
      <w:r w:rsidR="005B023F">
        <w:rPr>
          <w:rFonts w:ascii="Arial" w:hAnsi="Arial" w:cs="Arial"/>
          <w:noProof/>
        </w:rPr>
        <w:t>[15]</w:t>
      </w:r>
      <w:r w:rsidR="00EE2174" w:rsidRPr="005C77DA">
        <w:rPr>
          <w:rFonts w:ascii="Arial" w:hAnsi="Arial" w:cs="Arial"/>
        </w:rPr>
        <w:fldChar w:fldCharType="end"/>
      </w:r>
      <w:r w:rsidR="00EE2174" w:rsidRPr="005C77DA">
        <w:rPr>
          <w:rFonts w:ascii="Arial" w:hAnsi="Arial" w:cs="Arial"/>
        </w:rPr>
        <w:t xml:space="preserve">. Additionally, we performed spirometry at each visit following the American Thoracic Society/European Respiratory Society guidelines </w:t>
      </w:r>
      <w:r w:rsidR="00EE2174" w:rsidRPr="005C77DA">
        <w:rPr>
          <w:rFonts w:ascii="Arial" w:hAnsi="Arial" w:cs="Arial"/>
        </w:rPr>
        <w:fldChar w:fldCharType="begin">
          <w:fldData xml:space="preserve">PEVuZE5vdGU+PENpdGU+PEF1dGhvcj5DdWx2ZXI8L0F1dGhvcj48WWVhcj4yMDE3PC9ZZWFyPjxS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PEVuZE5vdGU+PENpdGU+PEF1dGhvcj5DdWx2ZXI8L0F1dGhvcj48WWVhcj4yMDE3PC9ZZWFyPjxS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EE2174" w:rsidRPr="005C77DA">
        <w:rPr>
          <w:rFonts w:ascii="Arial" w:hAnsi="Arial" w:cs="Arial"/>
        </w:rPr>
      </w:r>
      <w:r w:rsidR="00EE2174" w:rsidRPr="005C77DA">
        <w:rPr>
          <w:rFonts w:ascii="Arial" w:hAnsi="Arial" w:cs="Arial"/>
        </w:rPr>
        <w:fldChar w:fldCharType="separate"/>
      </w:r>
      <w:r w:rsidR="005B023F">
        <w:rPr>
          <w:rFonts w:ascii="Arial" w:hAnsi="Arial" w:cs="Arial"/>
          <w:noProof/>
        </w:rPr>
        <w:t>[16, 17]</w:t>
      </w:r>
      <w:r w:rsidR="00EE2174" w:rsidRPr="005C77DA">
        <w:rPr>
          <w:rFonts w:ascii="Arial" w:hAnsi="Arial" w:cs="Arial"/>
        </w:rPr>
        <w:fldChar w:fldCharType="end"/>
      </w:r>
      <w:r w:rsidR="00C959E3" w:rsidRPr="005C77DA">
        <w:rPr>
          <w:rFonts w:ascii="Arial" w:hAnsi="Arial" w:cs="Arial"/>
        </w:rPr>
        <w:t>.</w:t>
      </w:r>
    </w:p>
    <w:p w14:paraId="1D37540A" w14:textId="5356C7DB" w:rsidR="00B976DF" w:rsidRPr="005C77DA" w:rsidRDefault="0074113A" w:rsidP="00D31EA1">
      <w:pPr>
        <w:spacing w:line="276" w:lineRule="auto"/>
        <w:jc w:val="both"/>
        <w:rPr>
          <w:rFonts w:ascii="Arial" w:hAnsi="Arial" w:cs="Arial"/>
          <w:b/>
          <w:bCs/>
        </w:rPr>
      </w:pPr>
      <w:r w:rsidRPr="005C77DA">
        <w:rPr>
          <w:rFonts w:ascii="Arial" w:hAnsi="Arial" w:cs="Arial"/>
          <w:b/>
          <w:bCs/>
        </w:rPr>
        <w:t xml:space="preserve">Nasal </w:t>
      </w:r>
      <w:r w:rsidR="002C4D03" w:rsidRPr="005C77DA">
        <w:rPr>
          <w:rFonts w:ascii="Arial" w:hAnsi="Arial" w:cs="Arial"/>
          <w:b/>
          <w:bCs/>
        </w:rPr>
        <w:t xml:space="preserve">epithelium </w:t>
      </w:r>
      <w:r w:rsidR="00594315">
        <w:rPr>
          <w:rFonts w:ascii="Arial" w:hAnsi="Arial" w:cs="Arial"/>
          <w:b/>
          <w:bCs/>
        </w:rPr>
        <w:t>gene expression</w:t>
      </w:r>
    </w:p>
    <w:p w14:paraId="256E9821" w14:textId="0AD8A570" w:rsidR="0074113A" w:rsidRPr="005C77DA" w:rsidRDefault="00594315" w:rsidP="00D31EA1">
      <w:pPr>
        <w:spacing w:line="276" w:lineRule="auto"/>
        <w:jc w:val="both"/>
        <w:rPr>
          <w:rFonts w:ascii="Arial" w:hAnsi="Arial" w:cs="Arial"/>
        </w:rPr>
      </w:pPr>
      <w:r>
        <w:rPr>
          <w:rFonts w:ascii="Arial" w:hAnsi="Arial" w:cs="Arial"/>
        </w:rPr>
        <w:lastRenderedPageBreak/>
        <w:t>RNA was isolated from na</w:t>
      </w:r>
      <w:r w:rsidR="00C12396" w:rsidRPr="005C77DA">
        <w:rPr>
          <w:rFonts w:ascii="Arial" w:hAnsi="Arial" w:cs="Arial"/>
        </w:rPr>
        <w:t>sal epithelial brush specimens</w:t>
      </w:r>
      <w:r w:rsidR="00D271F7" w:rsidRPr="005C77DA">
        <w:rPr>
          <w:rFonts w:ascii="Arial" w:hAnsi="Arial" w:cs="Arial"/>
        </w:rPr>
        <w:t xml:space="preserve"> </w:t>
      </w:r>
      <w:r>
        <w:rPr>
          <w:rFonts w:ascii="Arial" w:hAnsi="Arial" w:cs="Arial"/>
        </w:rPr>
        <w:t xml:space="preserve">obtained from our </w:t>
      </w:r>
      <w:r w:rsidR="00D271F7" w:rsidRPr="005C77DA">
        <w:rPr>
          <w:rFonts w:ascii="Arial" w:hAnsi="Arial" w:cs="Arial"/>
        </w:rPr>
        <w:t>study participants</w:t>
      </w:r>
      <w:r>
        <w:rPr>
          <w:rFonts w:ascii="Arial" w:hAnsi="Arial" w:cs="Arial"/>
        </w:rPr>
        <w:t>.</w:t>
      </w:r>
      <w:r>
        <w:rPr>
          <w:rFonts w:ascii="Arial" w:hAnsi="Arial" w:cs="Arial"/>
          <w:b/>
          <w:bCs/>
        </w:rPr>
        <w:t xml:space="preserve"> </w:t>
      </w:r>
      <w:ins w:id="36" w:author="Sharma, Sunita" w:date="2023-03-29T22:07:00Z">
        <w:r w:rsidR="00A6641E">
          <w:rPr>
            <w:rFonts w:ascii="Arial" w:hAnsi="Arial" w:cs="Arial"/>
          </w:rPr>
          <w:t xml:space="preserve">Samples were sequenced </w:t>
        </w:r>
      </w:ins>
      <w:del w:id="37" w:author="Sharma, Sunita" w:date="2023-03-29T22:07:00Z">
        <w:r w:rsidR="00D271F7" w:rsidRPr="005C77DA" w:rsidDel="00A6641E">
          <w:rPr>
            <w:rFonts w:ascii="Arial" w:hAnsi="Arial" w:cs="Arial"/>
          </w:rPr>
          <w:delText xml:space="preserve">RNA sequencing (RNA-seq) was conducted using the Illumina HiSeq platform </w:delText>
        </w:r>
      </w:del>
      <w:bookmarkStart w:id="38" w:name="_Hlk126931060"/>
      <w:r w:rsidR="00D271F7" w:rsidRPr="005C77DA">
        <w:rPr>
          <w:rFonts w:ascii="Arial" w:hAnsi="Arial" w:cs="Arial"/>
        </w:rPr>
        <w:t>at the Genomics Core at the University of Colorado.</w:t>
      </w:r>
      <w:r w:rsidR="00B67B73" w:rsidRPr="005C77DA">
        <w:rPr>
          <w:rFonts w:ascii="Arial" w:hAnsi="Arial" w:cs="Arial"/>
        </w:rPr>
        <w:t xml:space="preserve"> </w:t>
      </w:r>
      <w:bookmarkEnd w:id="38"/>
      <w:r w:rsidR="00C12396" w:rsidRPr="005C77DA">
        <w:rPr>
          <w:rFonts w:ascii="Arial" w:hAnsi="Arial" w:cs="Arial"/>
        </w:rPr>
        <w:t xml:space="preserve">To minimize potential batch effects, all samples were submitted together for RNA-seq. We </w:t>
      </w:r>
      <w:r w:rsidR="00D271F7" w:rsidRPr="005C77DA">
        <w:rPr>
          <w:rFonts w:ascii="Arial" w:hAnsi="Arial" w:cs="Arial"/>
        </w:rPr>
        <w:t>examined</w:t>
      </w:r>
      <w:r w:rsidR="00C12396" w:rsidRPr="005C77DA">
        <w:rPr>
          <w:rFonts w:ascii="Arial" w:hAnsi="Arial" w:cs="Arial"/>
        </w:rPr>
        <w:t xml:space="preserve"> the quality of the sequencing reads (FastQC</w:t>
      </w:r>
      <w:r w:rsidR="00C12396" w:rsidRPr="005C77DA">
        <w:rPr>
          <w:rFonts w:ascii="Arial" w:hAnsi="Arial" w:cs="Arial"/>
        </w:rPr>
        <w:fldChar w:fldCharType="begin"/>
      </w:r>
      <w:r w:rsidR="005B023F">
        <w:rPr>
          <w:rFonts w:ascii="Arial" w:hAnsi="Arial" w:cs="Arial"/>
        </w:rPr>
        <w:instrText xml:space="preserve"> ADDIN EN.CITE &lt;EndNote&gt;&lt;Cite&gt;&lt;Author&gt;Ward&lt;/Author&gt;&lt;Year&gt;2020&lt;/Year&gt;&lt;RecNum&gt;18&lt;/RecNum&gt;&lt;DisplayText&gt;[18]&lt;/DisplayText&gt;&lt;record&gt;&lt;rec-number&gt;18&lt;/rec-number&gt;&lt;foreign-keys&gt;&lt;key app="EN" db-id="f9tp0zfpp9ztsmerf04pd2zqxxwza995dwdf" timestamp="1675977298"&gt;18&lt;/key&gt;&lt;/foreign-keys&gt;&lt;ref-type name="Journal Article"&gt;17&lt;/ref-type&gt;&lt;contributors&gt;&lt;authors&gt;&lt;author&gt;Ward, C. M.&lt;/author&gt;&lt;author&gt;To, T. H.&lt;/author&gt;&lt;author&gt;Pederson, S. M.&lt;/author&gt;&lt;/authors&gt;&lt;/contributors&gt;&lt;auth-address&gt;Department of Molecular and Biomedical Science.&amp;#xD;Bioinformatics Hub, School of Biological Sciences, University of Adelaide, Adelaide, SA 5005, Australia.&lt;/auth-address&gt;&lt;titles&gt;&lt;title&gt;ngsReports: a Bioconductor package for managing FastQC reports and other NGS related log files&lt;/title&gt;&lt;secondary-title&gt;Bioinformatics&lt;/secondary-title&gt;&lt;/titles&gt;&lt;periodical&gt;&lt;full-title&gt;Bioinformatics&lt;/full-title&gt;&lt;/periodical&gt;&lt;pages&gt;2587-2588&lt;/pages&gt;&lt;volume&gt;36&lt;/volume&gt;&lt;number&gt;8&lt;/number&gt;&lt;keywords&gt;&lt;keyword&gt;Bias&lt;/keyword&gt;&lt;keyword&gt;*High-Throughput Nucleotide Sequencing&lt;/keyword&gt;&lt;keyword&gt;Quality Control&lt;/keyword&gt;&lt;keyword&gt;*Software&lt;/keyword&gt;&lt;/keywords&gt;&lt;dates&gt;&lt;year&gt;2020&lt;/year&gt;&lt;pub-dates&gt;&lt;date&gt;Apr 15&lt;/date&gt;&lt;/pub-dates&gt;&lt;/dates&gt;&lt;isbn&gt;1367-4811 (Electronic)&amp;#xD;1367-4803 (Linking)&lt;/isbn&gt;&lt;accession-num&gt;31841127&lt;/accession-num&gt;&lt;urls&gt;&lt;related-urls&gt;&lt;url&gt;https://www.ncbi.nlm.nih.gov/pubmed/31841127&lt;/url&gt;&lt;/related-urls&gt;&lt;/urls&gt;&lt;electronic-resource-num&gt;10.1093/bioinformatics/btz937&lt;/electronic-resource-num&gt;&lt;/record&gt;&lt;/Cite&gt;&lt;/EndNote&gt;</w:instrText>
      </w:r>
      <w:r w:rsidR="00C12396" w:rsidRPr="005C77DA">
        <w:rPr>
          <w:rFonts w:ascii="Arial" w:hAnsi="Arial" w:cs="Arial"/>
        </w:rPr>
        <w:fldChar w:fldCharType="separate"/>
      </w:r>
      <w:r w:rsidR="005B023F">
        <w:rPr>
          <w:rFonts w:ascii="Arial" w:hAnsi="Arial" w:cs="Arial"/>
          <w:noProof/>
        </w:rPr>
        <w:t>[18]</w:t>
      </w:r>
      <w:r w:rsidR="00C12396" w:rsidRPr="005C77DA">
        <w:rPr>
          <w:rFonts w:ascii="Arial" w:hAnsi="Arial" w:cs="Arial"/>
        </w:rPr>
        <w:fldChar w:fldCharType="end"/>
      </w:r>
      <w:r w:rsidR="00C12396" w:rsidRPr="005C77DA">
        <w:rPr>
          <w:rFonts w:ascii="Arial" w:hAnsi="Arial" w:cs="Arial"/>
        </w:rPr>
        <w:t>) and remove</w:t>
      </w:r>
      <w:r w:rsidR="00BF5781" w:rsidRPr="005C77DA">
        <w:rPr>
          <w:rFonts w:ascii="Arial" w:hAnsi="Arial" w:cs="Arial"/>
        </w:rPr>
        <w:t>d</w:t>
      </w:r>
      <w:r w:rsidR="00C12396" w:rsidRPr="005C77DA">
        <w:rPr>
          <w:rFonts w:ascii="Arial" w:hAnsi="Arial" w:cs="Arial"/>
        </w:rPr>
        <w:t xml:space="preserve"> adaptors and low quality base calls (Cutadapt</w:t>
      </w:r>
      <w:r w:rsidR="00C959E3" w:rsidRPr="005C77DA">
        <w:rPr>
          <w:rFonts w:ascii="Arial" w:hAnsi="Arial" w:cs="Arial"/>
        </w:rPr>
        <w:t xml:space="preserve"> </w:t>
      </w:r>
      <w:r w:rsidR="00C12396" w:rsidRPr="005C77DA">
        <w:rPr>
          <w:rFonts w:ascii="Arial" w:hAnsi="Arial" w:cs="Arial"/>
        </w:rPr>
        <w:fldChar w:fldCharType="begin"/>
      </w:r>
      <w:r w:rsidR="005B023F">
        <w:rPr>
          <w:rFonts w:ascii="Arial" w:hAnsi="Arial" w:cs="Arial"/>
        </w:rPr>
        <w:instrText xml:space="preserve"> ADDIN EN.CITE &lt;EndNote&gt;&lt;Cite&gt;&lt;Author&gt;He&lt;/Author&gt;&lt;Year&gt;2020&lt;/Year&gt;&lt;RecNum&gt;19&lt;/RecNum&gt;&lt;DisplayText&gt;[19]&lt;/DisplayText&gt;&lt;record&gt;&lt;rec-number&gt;19&lt;/rec-number&gt;&lt;foreign-keys&gt;&lt;key app="EN" db-id="f9tp0zfpp9ztsmerf04pd2zqxxwza995dwdf" timestamp="1675977298"&gt;19&lt;/key&gt;&lt;/foreign-keys&gt;&lt;ref-type name="Journal Article"&gt;17&lt;/ref-type&gt;&lt;contributors&gt;&lt;authors&gt;&lt;author&gt;He, B.&lt;/author&gt;&lt;author&gt;Zhu, R.&lt;/author&gt;&lt;author&gt;Yang, H.&lt;/author&gt;&lt;author&gt;Lu, Q.&lt;/author&gt;&lt;author&gt;Wang, W.&lt;/author&gt;&lt;author&gt;Song, L.&lt;/author&gt;&lt;author&gt;Sun, X.&lt;/author&gt;&lt;author&gt;Zhang, G.&lt;/author&gt;&lt;author&gt;Li, S.&lt;/author&gt;&lt;author&gt;Yang, J.&lt;/author&gt;&lt;author&gt;Tian, G.&lt;/author&gt;&lt;author&gt;Bing, P.&lt;/author&gt;&lt;author&gt;Lang, J.&lt;/author&gt;&lt;/authors&gt;&lt;/contributors&gt;&lt;auth-address&gt;Academician Workstation, Changsha Medical University, Changsha, China.&amp;#xD;Vascular Surgery Department, Tsinghua University Affiliated Beijing Tsinghua Changgung Hospital, Beijing, China.&amp;#xD;Department of Gastrointestinal Surgery, Yidu Central Hospital of Weifang, Weifang, China.&amp;#xD;Geneis Beijing Co., Ltd., Beijing, China.&amp;#xD;Department of Pathology, Chifeng Municipal Hospital, Chifeng, China.&lt;/auth-address&gt;&lt;titles&gt;&lt;title&gt;Assessing the Impact of Data Preprocessing on Analyzing Next Generation Sequencing Data&lt;/title&gt;&lt;secondary-title&gt;Front Bioeng Biotechnol&lt;/secondary-title&gt;&lt;/titles&gt;&lt;periodical&gt;&lt;full-title&gt;Front Bioeng Biotechnol&lt;/full-title&gt;&lt;/periodical&gt;&lt;pages&gt;817&lt;/pages&gt;&lt;volume&gt;8&lt;/volume&gt;&lt;keywords&gt;&lt;keyword&gt;HLA typing&lt;/keyword&gt;&lt;keyword&gt;cancer&lt;/keyword&gt;&lt;keyword&gt;data preprocessing&lt;/keyword&gt;&lt;keyword&gt;mutation&lt;/keyword&gt;&lt;keyword&gt;the next generation sequencing&lt;/keyword&gt;&lt;/keywords&gt;&lt;dates&gt;&lt;year&gt;2020&lt;/year&gt;&lt;/dates&gt;&lt;isbn&gt;2296-4185 (Print)&amp;#xD;2296-4185 (Linking)&lt;/isbn&gt;&lt;accession-num&gt;32850708&lt;/accession-num&gt;&lt;urls&gt;&lt;related-urls&gt;&lt;url&gt;https://www.ncbi.nlm.nih.gov/pubmed/32850708&lt;/url&gt;&lt;/related-urls&gt;&lt;/urls&gt;&lt;custom2&gt;PMC7409520&lt;/custom2&gt;&lt;electronic-resource-num&gt;10.3389/fbioe.2020.00817&lt;/electronic-resource-num&gt;&lt;/record&gt;&lt;/Cite&gt;&lt;/EndNote&gt;</w:instrText>
      </w:r>
      <w:r w:rsidR="00C12396" w:rsidRPr="005C77DA">
        <w:rPr>
          <w:rFonts w:ascii="Arial" w:hAnsi="Arial" w:cs="Arial"/>
        </w:rPr>
        <w:fldChar w:fldCharType="separate"/>
      </w:r>
      <w:r w:rsidR="005B023F">
        <w:rPr>
          <w:rFonts w:ascii="Arial" w:hAnsi="Arial" w:cs="Arial"/>
          <w:noProof/>
        </w:rPr>
        <w:t>[19]</w:t>
      </w:r>
      <w:r w:rsidR="00C12396" w:rsidRPr="005C77DA">
        <w:rPr>
          <w:rFonts w:ascii="Arial" w:hAnsi="Arial" w:cs="Arial"/>
        </w:rPr>
        <w:fldChar w:fldCharType="end"/>
      </w:r>
      <w:r w:rsidR="00C12396" w:rsidRPr="005C77DA">
        <w:rPr>
          <w:rFonts w:ascii="Arial" w:hAnsi="Arial" w:cs="Arial"/>
        </w:rPr>
        <w:t>). Sequences were aligned to the human genome (GENCODE GRCh38)</w:t>
      </w:r>
      <w:r w:rsidR="00B67B73" w:rsidRPr="005C77DA">
        <w:rPr>
          <w:rFonts w:ascii="Arial" w:hAnsi="Arial" w:cs="Arial"/>
        </w:rPr>
        <w:t xml:space="preserve"> </w:t>
      </w:r>
      <w:r w:rsidR="00C12396" w:rsidRPr="005C77DA">
        <w:rPr>
          <w:rFonts w:ascii="Arial" w:hAnsi="Arial" w:cs="Arial"/>
        </w:rPr>
        <w:fldChar w:fldCharType="begin">
          <w:fldData xml:space="preserve">PEVuZE5vdGU+PENpdGU+PEF1dGhvcj5GcmFua2lzaDwvQXV0aG9yPjxZZWFyPjIwMTk8L1llYXI+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=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PEVuZE5vdGU+PENpdGU+PEF1dGhvcj5GcmFua2lzaDwvQXV0aG9yPjxZZWFyPjIwMTk8L1llYXI+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=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C12396" w:rsidRPr="005C77DA">
        <w:rPr>
          <w:rFonts w:ascii="Arial" w:hAnsi="Arial" w:cs="Arial"/>
        </w:rPr>
      </w:r>
      <w:r w:rsidR="00C12396" w:rsidRPr="005C77DA">
        <w:rPr>
          <w:rFonts w:ascii="Arial" w:hAnsi="Arial" w:cs="Arial"/>
        </w:rPr>
        <w:fldChar w:fldCharType="separate"/>
      </w:r>
      <w:r w:rsidR="005B023F">
        <w:rPr>
          <w:rFonts w:ascii="Arial" w:hAnsi="Arial" w:cs="Arial"/>
          <w:noProof/>
        </w:rPr>
        <w:t>[20]</w:t>
      </w:r>
      <w:r w:rsidR="00C12396" w:rsidRPr="005C77DA">
        <w:rPr>
          <w:rFonts w:ascii="Arial" w:hAnsi="Arial" w:cs="Arial"/>
        </w:rPr>
        <w:fldChar w:fldCharType="end"/>
      </w:r>
      <w:r w:rsidR="00C12396" w:rsidRPr="005C77DA">
        <w:rPr>
          <w:rFonts w:ascii="Arial" w:hAnsi="Arial" w:cs="Arial"/>
        </w:rPr>
        <w:t xml:space="preserve"> and </w:t>
      </w:r>
      <w:r w:rsidR="00DE67A6">
        <w:rPr>
          <w:rFonts w:ascii="Arial" w:hAnsi="Arial" w:cs="Arial"/>
        </w:rPr>
        <w:t xml:space="preserve">read counts </w:t>
      </w:r>
      <w:r w:rsidR="00C12396" w:rsidRPr="005C77DA">
        <w:rPr>
          <w:rFonts w:ascii="Arial" w:hAnsi="Arial" w:cs="Arial"/>
        </w:rPr>
        <w:t xml:space="preserve">overlapping each gene </w:t>
      </w:r>
      <w:r w:rsidR="00DE67A6">
        <w:rPr>
          <w:rFonts w:ascii="Arial" w:hAnsi="Arial" w:cs="Arial"/>
        </w:rPr>
        <w:t xml:space="preserve">were reported </w:t>
      </w:r>
      <w:r w:rsidR="00C12396" w:rsidRPr="005C77DA">
        <w:rPr>
          <w:rFonts w:ascii="Arial" w:hAnsi="Arial" w:cs="Arial"/>
        </w:rPr>
        <w:t>using STAR</w:t>
      </w:r>
      <w:r w:rsidR="00BF5781" w:rsidRPr="005C77DA">
        <w:rPr>
          <w:rFonts w:ascii="Arial" w:hAnsi="Arial" w:cs="Arial"/>
        </w:rPr>
        <w:t xml:space="preserve"> </w:t>
      </w:r>
      <w:r w:rsidR="00C12396" w:rsidRPr="005C77DA">
        <w:rPr>
          <w:rFonts w:ascii="Arial" w:hAnsi="Arial" w:cs="Arial"/>
        </w:rPr>
        <w:fldChar w:fldCharType="begin"/>
      </w:r>
      <w:r w:rsidR="005B023F">
        <w:rPr>
          <w:rFonts w:ascii="Arial" w:hAnsi="Arial" w:cs="Arial"/>
        </w:rPr>
        <w:instrText xml:space="preserve"> ADDIN EN.CITE &lt;EndNote&gt;&lt;Cite&gt;&lt;Author&gt;Dobin&lt;/Author&gt;&lt;Year&gt;2013&lt;/Year&gt;&lt;RecNum&gt;21&lt;/RecNum&gt;&lt;DisplayText&gt;[21]&lt;/DisplayText&gt;&lt;record&gt;&lt;rec-number&gt;21&lt;/rec-number&gt;&lt;foreign-keys&gt;&lt;key app="EN" db-id="f9tp0zfpp9ztsmerf04pd2zqxxwza995dwdf" timestamp="1675977298"&gt;21&lt;/key&gt;&lt;/foreign-keys&gt;&lt;ref-type name="Journal Article"&gt;17&lt;/ref-type&gt;&lt;contributors&gt;&lt;authors&gt;&lt;author&gt;Dobin, A.&lt;/author&gt;&lt;author&gt;Davis, C. A.&lt;/author&gt;&lt;author&gt;Schlesinger, F.&lt;/author&gt;&lt;author&gt;Drenkow, J.&lt;/author&gt;&lt;author&gt;Zaleski, C.&lt;/author&gt;&lt;author&gt;Jha, S.&lt;/author&gt;&lt;author&gt;Batut, P.&lt;/author&gt;&lt;author&gt;Chaisson, M.&lt;/author&gt;&lt;author&gt;Gingeras, T. R.&lt;/author&gt;&lt;/authors&gt;&lt;/contributors&gt;&lt;auth-address&gt;Cold Spring Harbor Laboratory, Cold Spring Harbor, NY, USA. dobin@cshl.edu&lt;/auth-address&gt;&lt;titles&gt;&lt;title&gt;STAR: ultrafast universal RNA-seq aligner&lt;/title&gt;&lt;secondary-title&gt;Bioinformatics&lt;/secondary-title&gt;&lt;/titles&gt;&lt;periodical&gt;&lt;full-title&gt;Bioinformatics&lt;/full-title&gt;&lt;/periodical&gt;&lt;pages&gt;15-21&lt;/pages&gt;&lt;volume&gt;29&lt;/volume&gt;&lt;number&gt;1&lt;/number&gt;&lt;keywords&gt;&lt;keyword&gt;Algorithms&lt;/keyword&gt;&lt;keyword&gt;Cluster Analysis&lt;/keyword&gt;&lt;keyword&gt;Gene Expression Profiling&lt;/keyword&gt;&lt;keyword&gt;Genome, Human&lt;/keyword&gt;&lt;keyword&gt;Humans&lt;/keyword&gt;&lt;keyword&gt;RNA Splicing&lt;/keyword&gt;&lt;keyword&gt;Sequence Alignment/*methods&lt;/keyword&gt;&lt;keyword&gt;Sequence Analysis, RNA/methods&lt;/keyword&gt;&lt;keyword&gt;*Software&lt;/keyword&gt;&lt;/keywords&gt;&lt;dates&gt;&lt;year&gt;2013&lt;/year&gt;&lt;pub-dates&gt;&lt;date&gt;Jan 1&lt;/date&gt;&lt;/pub-dates&gt;&lt;/dates&gt;&lt;isbn&gt;1367-4811 (Electronic)&amp;#xD;1367-4803 (Linking)&lt;/isbn&gt;&lt;accession-num&gt;23104886&lt;/accession-num&gt;&lt;urls&gt;&lt;related-urls&gt;&lt;url&gt;https://www.ncbi.nlm.nih.gov/pubmed/23104886&lt;/url&gt;&lt;/related-urls&gt;&lt;/urls&gt;&lt;custom2&gt;PMC3530905&lt;/custom2&gt;&lt;electronic-resource-num&gt;10.1093/bioinformatics/bts635&lt;/electronic-resource-num&gt;&lt;/record&gt;&lt;/Cite&gt;&lt;/EndNote&gt;</w:instrText>
      </w:r>
      <w:r w:rsidR="00C12396" w:rsidRPr="005C77DA">
        <w:rPr>
          <w:rFonts w:ascii="Arial" w:hAnsi="Arial" w:cs="Arial"/>
        </w:rPr>
        <w:fldChar w:fldCharType="separate"/>
      </w:r>
      <w:r w:rsidR="005B023F">
        <w:rPr>
          <w:rFonts w:ascii="Arial" w:hAnsi="Arial" w:cs="Arial"/>
          <w:noProof/>
        </w:rPr>
        <w:t>[21]</w:t>
      </w:r>
      <w:r w:rsidR="00C12396" w:rsidRPr="005C77DA">
        <w:rPr>
          <w:rFonts w:ascii="Arial" w:hAnsi="Arial" w:cs="Arial"/>
        </w:rPr>
        <w:fldChar w:fldCharType="end"/>
      </w:r>
      <w:r w:rsidR="00BF5781" w:rsidRPr="005C77DA">
        <w:rPr>
          <w:rFonts w:ascii="Arial" w:hAnsi="Arial" w:cs="Arial"/>
        </w:rPr>
        <w:t>.</w:t>
      </w:r>
      <w:r w:rsidR="00C12396" w:rsidRPr="005C77DA">
        <w:rPr>
          <w:rFonts w:ascii="Arial" w:hAnsi="Arial" w:cs="Arial"/>
        </w:rPr>
        <w:t xml:space="preserve"> We perform</w:t>
      </w:r>
      <w:r w:rsidR="0074113A" w:rsidRPr="005C77DA">
        <w:rPr>
          <w:rFonts w:ascii="Arial" w:hAnsi="Arial" w:cs="Arial"/>
        </w:rPr>
        <w:t>ed</w:t>
      </w:r>
      <w:r w:rsidR="00C12396" w:rsidRPr="005C77DA">
        <w:rPr>
          <w:rFonts w:ascii="Arial" w:hAnsi="Arial" w:cs="Arial"/>
        </w:rPr>
        <w:t xml:space="preserve"> quality control at the sample and gene-level,</w:t>
      </w:r>
      <w:r w:rsidR="00CC0E4F">
        <w:rPr>
          <w:rFonts w:ascii="Arial" w:hAnsi="Arial" w:cs="Arial"/>
        </w:rPr>
        <w:t xml:space="preserve"> removing genes detected with 0 reads in </w:t>
      </w:r>
      <w:r w:rsidR="00CC0E4F">
        <w:rPr>
          <w:rFonts w:ascii="Arial" w:hAnsi="Arial" w:cs="Arial"/>
        </w:rPr>
        <w:sym w:font="Symbol" w:char="F0B3"/>
      </w:r>
      <w:r w:rsidR="00CC0E4F">
        <w:rPr>
          <w:rFonts w:ascii="Arial" w:hAnsi="Arial" w:cs="Arial"/>
        </w:rPr>
        <w:t xml:space="preserve"> 75% of samples or with a range of reads </w:t>
      </w:r>
      <w:r w:rsidR="00CC0E4F">
        <w:rPr>
          <w:rFonts w:ascii="Arial" w:hAnsi="Arial" w:cs="Arial"/>
        </w:rPr>
        <w:sym w:font="Symbol" w:char="F0A3"/>
      </w:r>
      <w:r w:rsidR="00CC0E4F">
        <w:rPr>
          <w:rFonts w:ascii="Arial" w:hAnsi="Arial" w:cs="Arial"/>
        </w:rPr>
        <w:t xml:space="preserve"> 100</w:t>
      </w:r>
      <w:r w:rsidR="00C12396" w:rsidRPr="005C77DA">
        <w:rPr>
          <w:rFonts w:ascii="Arial" w:hAnsi="Arial" w:cs="Arial"/>
        </w:rPr>
        <w:t xml:space="preserve">. </w:t>
      </w:r>
    </w:p>
    <w:p w14:paraId="3B68031F" w14:textId="66D8DA32" w:rsidR="00D16060" w:rsidRPr="007F77B7" w:rsidRDefault="00D16060" w:rsidP="00D31EA1">
      <w:pPr>
        <w:spacing w:line="276" w:lineRule="auto"/>
        <w:jc w:val="both"/>
        <w:rPr>
          <w:rFonts w:ascii="Arial" w:hAnsi="Arial" w:cs="Arial"/>
          <w:b/>
          <w:bCs/>
        </w:rPr>
      </w:pPr>
      <w:r w:rsidRPr="007F77B7">
        <w:rPr>
          <w:rFonts w:ascii="Arial" w:hAnsi="Arial" w:cs="Arial"/>
          <w:b/>
          <w:bCs/>
        </w:rPr>
        <w:t>DNA methylation</w:t>
      </w:r>
    </w:p>
    <w:p w14:paraId="11A384D4" w14:textId="7BB4ED7A" w:rsidR="00D16060" w:rsidRPr="005C77DA" w:rsidRDefault="001D7568" w:rsidP="007F77B7">
      <w:pPr>
        <w:jc w:val="both"/>
        <w:rPr>
          <w:rFonts w:ascii="Arial" w:hAnsi="Arial" w:cs="Arial"/>
        </w:rPr>
      </w:pPr>
      <w:r w:rsidRPr="0099556E">
        <w:rPr>
          <w:rFonts w:ascii="Arial" w:hAnsi="Arial" w:cs="Arial"/>
        </w:rPr>
        <w:t xml:space="preserve">DNA </w:t>
      </w:r>
      <w:r>
        <w:rPr>
          <w:rFonts w:ascii="Arial" w:hAnsi="Arial" w:cs="Arial"/>
        </w:rPr>
        <w:t xml:space="preserve">was isolated and </w:t>
      </w:r>
      <w:r w:rsidRPr="0099556E">
        <w:rPr>
          <w:rFonts w:ascii="Arial" w:hAnsi="Arial" w:cs="Arial"/>
        </w:rPr>
        <w:t>purifi</w:t>
      </w:r>
      <w:r>
        <w:rPr>
          <w:rFonts w:ascii="Arial" w:hAnsi="Arial" w:cs="Arial"/>
        </w:rPr>
        <w:t>ed from participants nasal samples</w:t>
      </w:r>
      <w:r w:rsidRPr="0099556E">
        <w:rPr>
          <w:rFonts w:ascii="Arial" w:hAnsi="Arial" w:cs="Arial"/>
        </w:rPr>
        <w:t xml:space="preserve"> </w:t>
      </w:r>
      <w:r>
        <w:rPr>
          <w:rFonts w:ascii="Arial" w:hAnsi="Arial" w:cs="Arial"/>
        </w:rPr>
        <w:t>using</w:t>
      </w:r>
      <w:r w:rsidRPr="0099556E">
        <w:rPr>
          <w:rFonts w:ascii="Arial" w:hAnsi="Arial" w:cs="Arial"/>
        </w:rPr>
        <w:t xml:space="preserve"> the Maxwell® 16 Integrated System (Promega Corp, Madison, WI)</w:t>
      </w:r>
      <w:r w:rsidR="005955DC">
        <w:rPr>
          <w:rFonts w:ascii="Arial" w:hAnsi="Arial" w:cs="Arial"/>
        </w:rPr>
        <w:t xml:space="preserve"> </w:t>
      </w:r>
      <w:r w:rsidRPr="0099556E">
        <w:rPr>
          <w:rFonts w:ascii="Arial" w:hAnsi="Arial" w:cs="Arial"/>
        </w:rPr>
        <w:fldChar w:fldCharType="begin"/>
      </w:r>
      <w:r w:rsidR="002A2E3D">
        <w:rPr>
          <w:rFonts w:ascii="Arial" w:hAnsi="Arial" w:cs="Arial"/>
        </w:rPr>
        <w:instrText xml:space="preserve"> ADDIN EN.CITE &lt;EndNote&gt;&lt;Cite&gt;&lt;Author&gt;Wieczorek D&lt;/Author&gt;&lt;Year&gt;2008&lt;/Year&gt;&lt;RecNum&gt;110&lt;/RecNum&gt;&lt;DisplayText&gt;[22]&lt;/DisplayText&gt;&lt;record&gt;&lt;rec-number&gt;110&lt;/rec-number&gt;&lt;foreign-keys&gt;&lt;key app="EN" db-id="rav5r9zprzatd5es0ea5fs9ddvr0tvswsstv" timestamp="1572900779"&gt;110&lt;/key&gt;&lt;/foreign-keys&gt;&lt;ref-type name="Journal Article"&gt;17&lt;/ref-type&gt;&lt;contributors&gt;&lt;authors&gt;&lt;author&gt;Wieczorek D,&lt;/author&gt;&lt;author&gt;Stayer C,&lt;/author&gt;&lt;author&gt;Schagat T,&lt;/author&gt;&lt;/authors&gt;&lt;/contributors&gt;&lt;titles&gt;&lt;title&gt;Automated DNA Purification from Oragene•DNA/Saliva Samples Using the Maxwell® 16 System. Promega Corporation Web site. http://www.promega.com/resources/pubhub/enotes/automated-dna-purification-from-oragene-dna-saliva-samples-using-the-maxwell-16-system/ Updated 2008. Accessed September 5 2017 &lt;/title&gt;&lt;/titles&gt;&lt;dates&gt;&lt;year&gt;2008&lt;/year&gt;&lt;/dates&gt;&lt;urls&gt;&lt;/urls&gt;&lt;/record&gt;&lt;/Cite&gt;&lt;/EndNote&gt;</w:instrText>
      </w:r>
      <w:r w:rsidRPr="0099556E">
        <w:rPr>
          <w:rFonts w:ascii="Arial" w:hAnsi="Arial" w:cs="Arial"/>
        </w:rPr>
        <w:fldChar w:fldCharType="separate"/>
      </w:r>
      <w:r w:rsidR="002A2E3D">
        <w:rPr>
          <w:rFonts w:ascii="Arial" w:hAnsi="Arial" w:cs="Arial"/>
          <w:noProof/>
        </w:rPr>
        <w:t>[22]</w:t>
      </w:r>
      <w:r w:rsidRPr="0099556E">
        <w:rPr>
          <w:rFonts w:ascii="Arial" w:hAnsi="Arial" w:cs="Arial"/>
        </w:rPr>
        <w:fldChar w:fldCharType="end"/>
      </w:r>
      <w:r w:rsidR="005955DC">
        <w:rPr>
          <w:rFonts w:ascii="Arial" w:hAnsi="Arial" w:cs="Arial"/>
        </w:rPr>
        <w:t>.</w:t>
      </w:r>
      <w:r w:rsidRPr="0099556E">
        <w:rPr>
          <w:rFonts w:ascii="Arial" w:hAnsi="Arial" w:cs="Arial"/>
        </w:rPr>
        <w:t xml:space="preserve"> We assess</w:t>
      </w:r>
      <w:r>
        <w:rPr>
          <w:rFonts w:ascii="Arial" w:hAnsi="Arial" w:cs="Arial"/>
        </w:rPr>
        <w:t>ed</w:t>
      </w:r>
      <w:r w:rsidRPr="0099556E">
        <w:rPr>
          <w:rFonts w:ascii="Arial" w:hAnsi="Arial" w:cs="Arial"/>
        </w:rPr>
        <w:t xml:space="preserve"> genome-wide DNA methylation using the Illumina Infinium Human Methylation 850</w:t>
      </w:r>
      <w:r w:rsidR="00E638C7">
        <w:rPr>
          <w:rFonts w:ascii="Arial" w:hAnsi="Arial" w:cs="Arial"/>
        </w:rPr>
        <w:t>K</w:t>
      </w:r>
      <w:r w:rsidRPr="0099556E">
        <w:rPr>
          <w:rFonts w:ascii="Arial" w:hAnsi="Arial" w:cs="Arial"/>
        </w:rPr>
        <w:t xml:space="preserve"> beadchip profiling microarray (Illumina Inc, San Diego, CA)</w:t>
      </w:r>
      <w:r>
        <w:rPr>
          <w:rFonts w:ascii="Arial" w:hAnsi="Arial" w:cs="Arial"/>
        </w:rPr>
        <w:t xml:space="preserve">. </w:t>
      </w:r>
      <w:r w:rsidRPr="0099556E">
        <w:rPr>
          <w:rFonts w:ascii="Arial" w:hAnsi="Arial" w:cs="Arial"/>
        </w:rPr>
        <w:t xml:space="preserve">Samples </w:t>
      </w:r>
      <w:r>
        <w:rPr>
          <w:rFonts w:ascii="Arial" w:hAnsi="Arial" w:cs="Arial"/>
        </w:rPr>
        <w:t>were</w:t>
      </w:r>
      <w:r w:rsidRPr="0099556E">
        <w:rPr>
          <w:rFonts w:ascii="Arial" w:hAnsi="Arial" w:cs="Arial"/>
        </w:rPr>
        <w:t xml:space="preserve"> analyzed at</w:t>
      </w:r>
      <w:r w:rsidRPr="005C77DA">
        <w:rPr>
          <w:rFonts w:ascii="Arial" w:hAnsi="Arial" w:cs="Arial"/>
        </w:rPr>
        <w:t xml:space="preserve"> the Genomics Core at the University of </w:t>
      </w:r>
      <w:r w:rsidR="00024426" w:rsidRPr="005C77DA">
        <w:rPr>
          <w:rFonts w:ascii="Arial" w:hAnsi="Arial" w:cs="Arial"/>
        </w:rPr>
        <w:t>Colorado</w:t>
      </w:r>
      <w:r w:rsidR="00024426" w:rsidRPr="0099556E">
        <w:rPr>
          <w:rFonts w:ascii="Arial" w:hAnsi="Arial" w:cs="Arial"/>
        </w:rPr>
        <w:t xml:space="preserve"> and</w:t>
      </w:r>
      <w:r>
        <w:rPr>
          <w:rFonts w:ascii="Arial" w:hAnsi="Arial" w:cs="Arial"/>
        </w:rPr>
        <w:t xml:space="preserve"> </w:t>
      </w:r>
      <w:r w:rsidR="00607B66">
        <w:rPr>
          <w:rFonts w:ascii="Arial" w:hAnsi="Arial" w:cs="Arial"/>
        </w:rPr>
        <w:t>were</w:t>
      </w:r>
      <w:r>
        <w:rPr>
          <w:rFonts w:ascii="Arial" w:hAnsi="Arial" w:cs="Arial"/>
        </w:rPr>
        <w:t xml:space="preserve"> </w:t>
      </w:r>
      <w:r w:rsidRPr="0099556E">
        <w:rPr>
          <w:rFonts w:ascii="Arial" w:hAnsi="Arial" w:cs="Arial"/>
        </w:rPr>
        <w:t xml:space="preserve">processed under standardized conditions and </w:t>
      </w:r>
      <w:del w:id="39" w:author="Sharma, Sunita" w:date="2023-03-29T22:08:00Z">
        <w:r w:rsidR="00204E0E" w:rsidDel="00A6641E">
          <w:rPr>
            <w:rFonts w:ascii="Arial" w:hAnsi="Arial" w:cs="Arial"/>
          </w:rPr>
          <w:delText xml:space="preserve">processed </w:delText>
        </w:r>
      </w:del>
      <w:r w:rsidR="00204E0E">
        <w:rPr>
          <w:rFonts w:ascii="Arial" w:hAnsi="Arial" w:cs="Arial"/>
        </w:rPr>
        <w:t>in the same batch</w:t>
      </w:r>
      <w:r w:rsidRPr="0099556E">
        <w:rPr>
          <w:rFonts w:ascii="Arial" w:hAnsi="Arial" w:cs="Arial"/>
        </w:rPr>
        <w:t xml:space="preserve">. </w:t>
      </w:r>
      <w:del w:id="40" w:author="Hawkins, Jonathan" w:date="2023-04-06T09:10:00Z">
        <w:r w:rsidRPr="0099556E" w:rsidDel="00C91BB8">
          <w:rPr>
            <w:rFonts w:ascii="Arial" w:hAnsi="Arial" w:cs="Arial"/>
          </w:rPr>
          <w:delText xml:space="preserve">Illumina results </w:delText>
        </w:r>
        <w:r w:rsidDel="00C91BB8">
          <w:rPr>
            <w:rFonts w:ascii="Arial" w:hAnsi="Arial" w:cs="Arial"/>
          </w:rPr>
          <w:delText>were</w:delText>
        </w:r>
        <w:r w:rsidRPr="0099556E" w:rsidDel="00C91BB8">
          <w:rPr>
            <w:rFonts w:ascii="Arial" w:hAnsi="Arial" w:cs="Arial"/>
          </w:rPr>
          <w:delText xml:space="preserve"> represented as average β values</w:delText>
        </w:r>
        <w:r w:rsidR="009011A8" w:rsidDel="00C91BB8">
          <w:rPr>
            <w:rFonts w:ascii="Arial" w:hAnsi="Arial" w:cs="Arial"/>
          </w:rPr>
          <w:delText xml:space="preserve"> (methylated probe intensity over sum of methylated and unmethylated probe intensities)</w:delText>
        </w:r>
        <w:r w:rsidR="00DE150B" w:rsidDel="00C91BB8">
          <w:rPr>
            <w:rFonts w:ascii="Arial" w:hAnsi="Arial" w:cs="Arial"/>
          </w:rPr>
          <w:delText>.</w:delText>
        </w:r>
        <w:r w:rsidR="009011A8" w:rsidDel="00C91BB8">
          <w:rPr>
            <w:rFonts w:ascii="Arial" w:hAnsi="Arial" w:cs="Arial"/>
          </w:rPr>
          <w:delText xml:space="preserve"> </w:delText>
        </w:r>
        <w:r w:rsidRPr="0099556E" w:rsidDel="00C91BB8">
          <w:rPr>
            <w:rFonts w:ascii="Arial" w:hAnsi="Arial" w:cs="Arial"/>
          </w:rPr>
          <w:delText xml:space="preserve"> M-values </w:delText>
        </w:r>
        <w:r w:rsidDel="00C91BB8">
          <w:rPr>
            <w:rFonts w:ascii="Arial" w:hAnsi="Arial" w:cs="Arial"/>
          </w:rPr>
          <w:delText>were</w:delText>
        </w:r>
        <w:r w:rsidRPr="0099556E" w:rsidDel="00C91BB8">
          <w:rPr>
            <w:rFonts w:ascii="Arial" w:hAnsi="Arial" w:cs="Arial"/>
          </w:rPr>
          <w:delText xml:space="preserve"> calculated as the log2 ratio of the intensities of methylated probe versus unmethylated </w:delText>
        </w:r>
        <w:r w:rsidR="00204E0E" w:rsidRPr="0099556E" w:rsidDel="00C91BB8">
          <w:rPr>
            <w:rFonts w:ascii="Arial" w:hAnsi="Arial" w:cs="Arial"/>
          </w:rPr>
          <w:delText>probe and</w:delText>
        </w:r>
        <w:r w:rsidRPr="0099556E" w:rsidDel="00C91BB8">
          <w:rPr>
            <w:rFonts w:ascii="Arial" w:hAnsi="Arial" w:cs="Arial"/>
          </w:rPr>
          <w:delText xml:space="preserve"> used in subsequent analysis</w:delText>
        </w:r>
        <w:r w:rsidR="00901A05" w:rsidDel="00C91BB8">
          <w:rPr>
            <w:rFonts w:ascii="Arial" w:hAnsi="Arial" w:cs="Arial"/>
          </w:rPr>
          <w:delText>.</w:delText>
        </w:r>
      </w:del>
    </w:p>
    <w:p w14:paraId="34160BA9" w14:textId="77777777" w:rsidR="009C56B7" w:rsidRPr="005C77DA" w:rsidRDefault="009C56B7" w:rsidP="00D31EA1">
      <w:pPr>
        <w:spacing w:line="276" w:lineRule="auto"/>
        <w:jc w:val="both"/>
        <w:rPr>
          <w:rStyle w:val="Emphasis"/>
          <w:rFonts w:ascii="Arial" w:hAnsi="Arial" w:cs="Arial"/>
          <w:b/>
          <w:bCs/>
          <w:i w:val="0"/>
          <w:iCs w:val="0"/>
        </w:rPr>
      </w:pPr>
      <w:r w:rsidRPr="005C77DA">
        <w:rPr>
          <w:rStyle w:val="Emphasis"/>
          <w:rFonts w:ascii="Arial" w:hAnsi="Arial" w:cs="Arial"/>
          <w:b/>
          <w:bCs/>
          <w:i w:val="0"/>
          <w:iCs w:val="0"/>
          <w:color w:val="222222"/>
        </w:rPr>
        <w:t>Covariates</w:t>
      </w:r>
    </w:p>
    <w:p w14:paraId="483E19D2" w14:textId="77777777" w:rsidR="00802FED" w:rsidRPr="005C77DA" w:rsidRDefault="009C56B7" w:rsidP="00802FED">
      <w:pPr>
        <w:pStyle w:val="Heading3"/>
        <w:shd w:val="clear" w:color="auto" w:fill="FFFFFF"/>
        <w:spacing w:before="315" w:beforeAutospacing="0" w:after="158" w:afterAutospacing="0" w:line="276" w:lineRule="auto"/>
        <w:rPr>
          <w:ins w:id="41" w:author="Hawkins, Jonathan" w:date="2023-04-06T09:30:00Z"/>
          <w:rFonts w:ascii="Arial" w:hAnsi="Arial" w:cs="Arial"/>
          <w:b w:val="0"/>
          <w:bCs w:val="0"/>
          <w:color w:val="222222"/>
          <w:sz w:val="22"/>
          <w:szCs w:val="22"/>
        </w:rPr>
      </w:pPr>
      <w:r w:rsidRPr="005C77DA">
        <w:rPr>
          <w:rStyle w:val="Emphasis"/>
          <w:rFonts w:ascii="Arial" w:hAnsi="Arial" w:cs="Arial"/>
          <w:b w:val="0"/>
          <w:bCs w:val="0"/>
          <w:i w:val="0"/>
          <w:iCs w:val="0"/>
          <w:color w:val="222222"/>
          <w:sz w:val="22"/>
          <w:szCs w:val="22"/>
        </w:rPr>
        <w:t xml:space="preserve">For adjusted analyses, we include the following the covariates into the models, as these have been identified as potential confounders in the literature: 1) </w:t>
      </w:r>
      <w:r w:rsidR="009011A8">
        <w:rPr>
          <w:rStyle w:val="Emphasis"/>
          <w:rFonts w:ascii="Arial" w:hAnsi="Arial" w:cs="Arial"/>
          <w:b w:val="0"/>
          <w:bCs w:val="0"/>
          <w:i w:val="0"/>
          <w:iCs w:val="0"/>
          <w:color w:val="222222"/>
          <w:sz w:val="22"/>
          <w:szCs w:val="22"/>
        </w:rPr>
        <w:t>Recruiting center (Pueblo</w:t>
      </w:r>
      <w:r w:rsidR="00D43609">
        <w:rPr>
          <w:rStyle w:val="Emphasis"/>
          <w:rFonts w:ascii="Arial" w:hAnsi="Arial" w:cs="Arial"/>
          <w:b w:val="0"/>
          <w:bCs w:val="0"/>
          <w:i w:val="0"/>
          <w:iCs w:val="0"/>
          <w:color w:val="222222"/>
          <w:sz w:val="22"/>
          <w:szCs w:val="22"/>
        </w:rPr>
        <w:t>, Denver/Commerce City, Aurora</w:t>
      </w:r>
      <w:r w:rsidR="009011A8">
        <w:rPr>
          <w:rStyle w:val="Emphasis"/>
          <w:rFonts w:ascii="Arial" w:hAnsi="Arial" w:cs="Arial"/>
          <w:b w:val="0"/>
          <w:bCs w:val="0"/>
          <w:i w:val="0"/>
          <w:iCs w:val="0"/>
          <w:color w:val="222222"/>
          <w:sz w:val="22"/>
          <w:szCs w:val="22"/>
        </w:rPr>
        <w:t xml:space="preserve">), which encompasses a broader geographic region where the participant lives, </w:t>
      </w:r>
      <w:r w:rsidRPr="005C77DA">
        <w:rPr>
          <w:rFonts w:ascii="Arial" w:hAnsi="Arial" w:cs="Arial"/>
          <w:b w:val="0"/>
          <w:bCs w:val="0"/>
          <w:color w:val="222222"/>
          <w:sz w:val="22"/>
          <w:szCs w:val="22"/>
        </w:rPr>
        <w:t>2)</w:t>
      </w:r>
      <w:r w:rsidR="00AB7F0E">
        <w:rPr>
          <w:rFonts w:ascii="Arial" w:hAnsi="Arial" w:cs="Arial"/>
          <w:b w:val="0"/>
          <w:bCs w:val="0"/>
          <w:color w:val="222222"/>
          <w:sz w:val="22"/>
          <w:szCs w:val="22"/>
        </w:rPr>
        <w:t xml:space="preserve"> </w:t>
      </w:r>
      <w:r w:rsidRPr="005C77DA">
        <w:rPr>
          <w:rFonts w:ascii="Arial" w:hAnsi="Arial" w:cs="Arial"/>
          <w:b w:val="0"/>
          <w:bCs w:val="0"/>
          <w:color w:val="222222"/>
          <w:sz w:val="22"/>
          <w:szCs w:val="22"/>
        </w:rPr>
        <w:t>Age</w:t>
      </w:r>
      <w:r w:rsidR="00AB7F0E">
        <w:rPr>
          <w:rFonts w:ascii="Arial" w:hAnsi="Arial" w:cs="Arial"/>
          <w:b w:val="0"/>
          <w:bCs w:val="0"/>
          <w:color w:val="222222"/>
          <w:sz w:val="22"/>
          <w:szCs w:val="22"/>
        </w:rPr>
        <w:t>, 3) Sex</w:t>
      </w:r>
      <w:ins w:id="42" w:author="Hawkins, Jonathan" w:date="2023-04-06T09:30:00Z">
        <w:r w:rsidR="00802FED">
          <w:rPr>
            <w:rFonts w:ascii="Arial" w:hAnsi="Arial" w:cs="Arial"/>
            <w:b w:val="0"/>
            <w:bCs w:val="0"/>
            <w:color w:val="222222"/>
            <w:sz w:val="22"/>
            <w:szCs w:val="22"/>
          </w:rPr>
          <w:t xml:space="preserve">. </w:t>
        </w:r>
        <w:r w:rsidR="00802FED">
          <w:rPr>
            <w:rFonts w:ascii="Arial" w:hAnsi="Arial" w:cs="Arial"/>
            <w:b w:val="0"/>
            <w:bCs w:val="0"/>
            <w:color w:val="222222"/>
            <w:sz w:val="22"/>
            <w:szCs w:val="22"/>
          </w:rPr>
          <w:t>Due to</w:t>
        </w:r>
        <w:r w:rsidR="00802FED" w:rsidRPr="00AB7F0E">
          <w:rPr>
            <w:rFonts w:ascii="Arial" w:hAnsi="Arial" w:cs="Arial"/>
            <w:b w:val="0"/>
            <w:bCs w:val="0"/>
            <w:color w:val="222222"/>
            <w:sz w:val="22"/>
            <w:szCs w:val="22"/>
          </w:rPr>
          <w:t xml:space="preserve"> some confusion between the sex and gender fields</w:t>
        </w:r>
        <w:r w:rsidR="00802FED">
          <w:rPr>
            <w:rFonts w:ascii="Arial" w:hAnsi="Arial" w:cs="Arial"/>
            <w:b w:val="0"/>
            <w:bCs w:val="0"/>
            <w:color w:val="222222"/>
            <w:sz w:val="22"/>
            <w:szCs w:val="22"/>
          </w:rPr>
          <w:t xml:space="preserve"> in study questionnaire,</w:t>
        </w:r>
        <w:r w:rsidR="00802FED" w:rsidRPr="00AB7F0E">
          <w:rPr>
            <w:rFonts w:ascii="Arial" w:hAnsi="Arial" w:cs="Arial"/>
            <w:b w:val="0"/>
            <w:bCs w:val="0"/>
            <w:color w:val="222222"/>
            <w:sz w:val="22"/>
            <w:szCs w:val="22"/>
          </w:rPr>
          <w:t xml:space="preserve"> </w:t>
        </w:r>
        <w:commentRangeStart w:id="43"/>
        <w:r w:rsidR="00802FED" w:rsidRPr="00AB7F0E">
          <w:rPr>
            <w:rFonts w:ascii="Arial" w:hAnsi="Arial" w:cs="Arial"/>
            <w:b w:val="0"/>
            <w:bCs w:val="0"/>
            <w:color w:val="222222"/>
            <w:sz w:val="22"/>
            <w:szCs w:val="22"/>
          </w:rPr>
          <w:t>we used methylation data</w:t>
        </w:r>
        <w:r w:rsidR="00802FED">
          <w:rPr>
            <w:rFonts w:ascii="Arial" w:hAnsi="Arial" w:cs="Arial"/>
            <w:b w:val="0"/>
            <w:bCs w:val="0"/>
            <w:color w:val="222222"/>
            <w:sz w:val="22"/>
            <w:szCs w:val="22"/>
          </w:rPr>
          <w:t xml:space="preserve"> and the R package minfi </w:t>
        </w:r>
        <w:r w:rsidR="00802FED" w:rsidRPr="00AB7F0E">
          <w:rPr>
            <w:rFonts w:ascii="Arial" w:hAnsi="Arial" w:cs="Arial"/>
            <w:b w:val="0"/>
            <w:bCs w:val="0"/>
            <w:color w:val="222222"/>
            <w:sz w:val="22"/>
            <w:szCs w:val="22"/>
          </w:rPr>
          <w:t>to identify</w:t>
        </w:r>
        <w:r w:rsidR="00802FED">
          <w:rPr>
            <w:rFonts w:ascii="Arial" w:hAnsi="Arial" w:cs="Arial"/>
            <w:b w:val="0"/>
            <w:bCs w:val="0"/>
            <w:color w:val="222222"/>
            <w:sz w:val="22"/>
            <w:szCs w:val="22"/>
          </w:rPr>
          <w:t xml:space="preserve"> and confirm</w:t>
        </w:r>
        <w:r w:rsidR="00802FED" w:rsidRPr="00AB7F0E">
          <w:rPr>
            <w:rFonts w:ascii="Arial" w:hAnsi="Arial" w:cs="Arial"/>
            <w:b w:val="0"/>
            <w:bCs w:val="0"/>
            <w:color w:val="222222"/>
            <w:sz w:val="22"/>
            <w:szCs w:val="22"/>
          </w:rPr>
          <w:t xml:space="preserve"> </w:t>
        </w:r>
        <w:r w:rsidR="00802FED">
          <w:rPr>
            <w:rFonts w:ascii="Arial" w:hAnsi="Arial" w:cs="Arial"/>
            <w:b w:val="0"/>
            <w:bCs w:val="0"/>
            <w:color w:val="222222"/>
            <w:sz w:val="22"/>
            <w:szCs w:val="22"/>
          </w:rPr>
          <w:t xml:space="preserve">the biological </w:t>
        </w:r>
        <w:r w:rsidR="00802FED" w:rsidRPr="00AB7F0E">
          <w:rPr>
            <w:rFonts w:ascii="Arial" w:hAnsi="Arial" w:cs="Arial"/>
            <w:b w:val="0"/>
            <w:bCs w:val="0"/>
            <w:color w:val="222222"/>
            <w:sz w:val="22"/>
            <w:szCs w:val="22"/>
          </w:rPr>
          <w:t>sex</w:t>
        </w:r>
        <w:r w:rsidR="00802FED">
          <w:rPr>
            <w:rFonts w:ascii="Arial" w:hAnsi="Arial" w:cs="Arial"/>
            <w:b w:val="0"/>
            <w:bCs w:val="0"/>
            <w:color w:val="222222"/>
            <w:sz w:val="22"/>
            <w:szCs w:val="22"/>
          </w:rPr>
          <w:t xml:space="preserve"> of all individuals </w:t>
        </w:r>
        <w:r w:rsidR="00802FED">
          <w:rPr>
            <w:rFonts w:ascii="Arial" w:hAnsi="Arial" w:cs="Arial"/>
            <w:b w:val="0"/>
            <w:bCs w:val="0"/>
            <w:color w:val="222222"/>
            <w:sz w:val="22"/>
            <w:szCs w:val="22"/>
          </w:rPr>
          <w:fldChar w:fldCharType="begin">
            <w:fldData xml:space="preserve">PEVuZE5vdGU+PENpdGU+PEF1dGhvcj5BcnllZTwvQXV0aG9yPjxZZWFyPjIwMTQ8L1llYXI+PFJl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</w:fldData>
          </w:fldChar>
        </w:r>
        <w:r w:rsidR="00802FED">
          <w:rPr>
            <w:rFonts w:ascii="Arial" w:hAnsi="Arial" w:cs="Arial"/>
            <w:b w:val="0"/>
            <w:bCs w:val="0"/>
            <w:color w:val="222222"/>
            <w:sz w:val="22"/>
            <w:szCs w:val="22"/>
          </w:rPr>
          <w:instrText xml:space="preserve"> ADDIN EN.CITE </w:instrText>
        </w:r>
        <w:r w:rsidR="00802FED">
          <w:rPr>
            <w:rFonts w:ascii="Arial" w:hAnsi="Arial" w:cs="Arial"/>
            <w:b w:val="0"/>
            <w:bCs w:val="0"/>
            <w:color w:val="222222"/>
            <w:sz w:val="22"/>
            <w:szCs w:val="22"/>
          </w:rPr>
          <w:fldChar w:fldCharType="begin">
            <w:fldData xml:space="preserve">PEVuZE5vdGU+PENpdGU+PEF1dGhvcj5BcnllZTwvQXV0aG9yPjxZZWFyPjIwMTQ8L1llYXI+PFJl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</w:fldData>
          </w:fldChar>
        </w:r>
        <w:r w:rsidR="00802FED">
          <w:rPr>
            <w:rFonts w:ascii="Arial" w:hAnsi="Arial" w:cs="Arial"/>
            <w:b w:val="0"/>
            <w:bCs w:val="0"/>
            <w:color w:val="222222"/>
            <w:sz w:val="22"/>
            <w:szCs w:val="22"/>
          </w:rPr>
          <w:instrText xml:space="preserve"> ADDIN EN.CITE.DATA </w:instrText>
        </w:r>
        <w:r w:rsidR="00802FED">
          <w:rPr>
            <w:rFonts w:ascii="Arial" w:hAnsi="Arial" w:cs="Arial"/>
            <w:b w:val="0"/>
            <w:bCs w:val="0"/>
            <w:color w:val="222222"/>
            <w:sz w:val="22"/>
            <w:szCs w:val="22"/>
          </w:rPr>
        </w:r>
        <w:r w:rsidR="00802FED">
          <w:rPr>
            <w:rFonts w:ascii="Arial" w:hAnsi="Arial" w:cs="Arial"/>
            <w:b w:val="0"/>
            <w:bCs w:val="0"/>
            <w:color w:val="222222"/>
            <w:sz w:val="22"/>
            <w:szCs w:val="22"/>
          </w:rPr>
          <w:fldChar w:fldCharType="end"/>
        </w:r>
        <w:r w:rsidR="00802FED">
          <w:rPr>
            <w:rFonts w:ascii="Arial" w:hAnsi="Arial" w:cs="Arial"/>
            <w:b w:val="0"/>
            <w:bCs w:val="0"/>
            <w:color w:val="222222"/>
            <w:sz w:val="22"/>
            <w:szCs w:val="22"/>
          </w:rPr>
          <w:fldChar w:fldCharType="separate"/>
        </w:r>
        <w:r w:rsidR="00802FED">
          <w:rPr>
            <w:rFonts w:ascii="Arial" w:hAnsi="Arial" w:cs="Arial"/>
            <w:b w:val="0"/>
            <w:bCs w:val="0"/>
            <w:noProof/>
            <w:color w:val="222222"/>
            <w:sz w:val="22"/>
            <w:szCs w:val="22"/>
          </w:rPr>
          <w:t>[23]</w:t>
        </w:r>
        <w:r w:rsidR="00802FED">
          <w:rPr>
            <w:rFonts w:ascii="Arial" w:hAnsi="Arial" w:cs="Arial"/>
            <w:b w:val="0"/>
            <w:bCs w:val="0"/>
            <w:color w:val="222222"/>
            <w:sz w:val="22"/>
            <w:szCs w:val="22"/>
          </w:rPr>
          <w:fldChar w:fldCharType="end"/>
        </w:r>
        <w:r w:rsidR="00802FED" w:rsidRPr="00AB7F0E">
          <w:rPr>
            <w:rFonts w:ascii="Arial" w:hAnsi="Arial" w:cs="Arial"/>
            <w:b w:val="0"/>
            <w:bCs w:val="0"/>
            <w:color w:val="222222"/>
            <w:sz w:val="22"/>
            <w:szCs w:val="22"/>
          </w:rPr>
          <w:t>.</w:t>
        </w:r>
        <w:commentRangeEnd w:id="43"/>
        <w:r w:rsidR="00802FED">
          <w:rPr>
            <w:rStyle w:val="CommentReference"/>
            <w:rFonts w:asciiTheme="minorHAnsi" w:eastAsiaTheme="minorHAnsi" w:hAnsiTheme="minorHAnsi" w:cstheme="minorBidi"/>
            <w:b w:val="0"/>
            <w:bCs w:val="0"/>
          </w:rPr>
          <w:commentReference w:id="43"/>
        </w:r>
      </w:ins>
    </w:p>
    <w:p w14:paraId="05554B3F" w14:textId="6B04F246" w:rsidR="00C12396" w:rsidRPr="005C77DA" w:rsidDel="00802FED" w:rsidRDefault="006A1B6E" w:rsidP="00D31EA1">
      <w:pPr>
        <w:pStyle w:val="Heading3"/>
        <w:shd w:val="clear" w:color="auto" w:fill="FFFFFF"/>
        <w:spacing w:before="315" w:beforeAutospacing="0" w:after="158" w:afterAutospacing="0" w:line="276" w:lineRule="auto"/>
        <w:rPr>
          <w:del w:id="44" w:author="Hawkins, Jonathan" w:date="2023-04-06T09:30:00Z"/>
          <w:rFonts w:ascii="Arial" w:hAnsi="Arial" w:cs="Arial"/>
          <w:b w:val="0"/>
          <w:bCs w:val="0"/>
          <w:color w:val="222222"/>
          <w:sz w:val="22"/>
          <w:szCs w:val="22"/>
        </w:rPr>
      </w:pPr>
      <w:del w:id="45" w:author="Hawkins, Jonathan" w:date="2023-04-06T09:30:00Z">
        <w:r w:rsidDel="00802FED">
          <w:rPr>
            <w:rFonts w:ascii="Arial" w:hAnsi="Arial" w:cs="Arial"/>
            <w:b w:val="0"/>
            <w:bCs w:val="0"/>
            <w:color w:val="222222"/>
            <w:sz w:val="22"/>
            <w:szCs w:val="22"/>
          </w:rPr>
          <w:delText xml:space="preserve"> :</w:delText>
        </w:r>
        <w:commentRangeStart w:id="46"/>
        <w:r w:rsidR="00AB7F0E" w:rsidRPr="00AB7F0E" w:rsidDel="00802FED">
          <w:rPr>
            <w:rFonts w:ascii="Arial" w:hAnsi="Arial" w:cs="Arial"/>
            <w:b w:val="0"/>
            <w:bCs w:val="0"/>
            <w:color w:val="222222"/>
            <w:sz w:val="22"/>
            <w:szCs w:val="22"/>
          </w:rPr>
          <w:delText>we used methylation data to identify</w:delText>
        </w:r>
        <w:r w:rsidR="005955DC" w:rsidDel="00802FED">
          <w:rPr>
            <w:rFonts w:ascii="Arial" w:hAnsi="Arial" w:cs="Arial"/>
            <w:b w:val="0"/>
            <w:bCs w:val="0"/>
            <w:color w:val="222222"/>
            <w:sz w:val="22"/>
            <w:szCs w:val="22"/>
          </w:rPr>
          <w:delText xml:space="preserve"> and confirm</w:delText>
        </w:r>
        <w:r w:rsidR="00AB7F0E" w:rsidRPr="00AB7F0E" w:rsidDel="00802FED">
          <w:rPr>
            <w:rFonts w:ascii="Arial" w:hAnsi="Arial" w:cs="Arial"/>
            <w:b w:val="0"/>
            <w:bCs w:val="0"/>
            <w:color w:val="222222"/>
            <w:sz w:val="22"/>
            <w:szCs w:val="22"/>
          </w:rPr>
          <w:delText xml:space="preserve"> </w:delText>
        </w:r>
        <w:r w:rsidR="00AB7F0E" w:rsidDel="00802FED">
          <w:rPr>
            <w:rFonts w:ascii="Arial" w:hAnsi="Arial" w:cs="Arial"/>
            <w:b w:val="0"/>
            <w:bCs w:val="0"/>
            <w:color w:val="222222"/>
            <w:sz w:val="22"/>
            <w:szCs w:val="22"/>
          </w:rPr>
          <w:delText xml:space="preserve">the biological </w:delText>
        </w:r>
        <w:r w:rsidR="00AB7F0E" w:rsidRPr="00AB7F0E" w:rsidDel="00802FED">
          <w:rPr>
            <w:rFonts w:ascii="Arial" w:hAnsi="Arial" w:cs="Arial"/>
            <w:b w:val="0"/>
            <w:bCs w:val="0"/>
            <w:color w:val="222222"/>
            <w:sz w:val="22"/>
            <w:szCs w:val="22"/>
          </w:rPr>
          <w:delText>sex</w:delText>
        </w:r>
        <w:r w:rsidR="00AB7F0E" w:rsidDel="00802FED">
          <w:rPr>
            <w:rFonts w:ascii="Arial" w:hAnsi="Arial" w:cs="Arial"/>
            <w:b w:val="0"/>
            <w:bCs w:val="0"/>
            <w:color w:val="222222"/>
            <w:sz w:val="22"/>
            <w:szCs w:val="22"/>
          </w:rPr>
          <w:delText xml:space="preserve"> of all individuals</w:delText>
        </w:r>
        <w:r w:rsidR="00AB7F0E" w:rsidRPr="00AB7F0E" w:rsidDel="00802FED">
          <w:rPr>
            <w:rFonts w:ascii="Arial" w:hAnsi="Arial" w:cs="Arial"/>
            <w:b w:val="0"/>
            <w:bCs w:val="0"/>
            <w:color w:val="222222"/>
            <w:sz w:val="22"/>
            <w:szCs w:val="22"/>
          </w:rPr>
          <w:delText>.</w:delText>
        </w:r>
        <w:commentRangeEnd w:id="46"/>
        <w:r w:rsidR="00025CCD" w:rsidDel="00802FED">
          <w:rPr>
            <w:rStyle w:val="CommentReference"/>
            <w:rFonts w:asciiTheme="minorHAnsi" w:eastAsiaTheme="minorHAnsi" w:hAnsiTheme="minorHAnsi" w:cstheme="minorBidi"/>
            <w:b w:val="0"/>
            <w:bCs w:val="0"/>
          </w:rPr>
          <w:commentReference w:id="46"/>
        </w:r>
      </w:del>
    </w:p>
    <w:p w14:paraId="7FF117BA" w14:textId="77777777" w:rsidR="00EF2CFF" w:rsidRPr="005C77DA" w:rsidRDefault="00EF2CFF" w:rsidP="00EF2CFF">
      <w:pPr>
        <w:spacing w:line="276" w:lineRule="auto"/>
        <w:jc w:val="both"/>
        <w:rPr>
          <w:rFonts w:ascii="Arial" w:hAnsi="Arial" w:cs="Arial"/>
          <w:b/>
          <w:bCs/>
        </w:rPr>
      </w:pPr>
      <w:r w:rsidRPr="005C77DA">
        <w:rPr>
          <w:rFonts w:ascii="Arial" w:hAnsi="Arial" w:cs="Arial"/>
          <w:b/>
          <w:bCs/>
        </w:rPr>
        <w:t>Statistical Analysis</w:t>
      </w:r>
    </w:p>
    <w:p w14:paraId="5F2847BC" w14:textId="7E88B2D2" w:rsidR="00EF2CFF" w:rsidRPr="005C77DA" w:rsidRDefault="00E638C7" w:rsidP="00EF2CFF">
      <w:pPr>
        <w:pStyle w:val="MDPI31text"/>
        <w:spacing w:line="276" w:lineRule="auto"/>
        <w:rPr>
          <w:rStyle w:val="Emphasis"/>
          <w:rFonts w:ascii="Arial" w:eastAsiaTheme="minorHAnsi" w:hAnsi="Arial" w:cs="Arial"/>
          <w:color w:val="222222"/>
          <w:sz w:val="22"/>
        </w:rPr>
      </w:pPr>
      <w:r w:rsidRPr="00980E8B">
        <w:rPr>
          <w:rFonts w:ascii="Arial" w:hAnsi="Arial" w:cs="Arial"/>
          <w:color w:val="222222"/>
          <w:sz w:val="22"/>
        </w:rPr>
        <w:t>All analyses were performed using R version 4.2.1.</w:t>
      </w:r>
      <w:r w:rsidR="00AF4167">
        <w:rPr>
          <w:rFonts w:ascii="Arial" w:hAnsi="Arial" w:cs="Arial"/>
          <w:color w:val="222222"/>
          <w:sz w:val="22"/>
        </w:rPr>
        <w:t xml:space="preserve"> </w:t>
      </w:r>
      <w:r w:rsidR="00EF2CFF" w:rsidRPr="005C77DA">
        <w:rPr>
          <w:rFonts w:ascii="Arial" w:hAnsi="Arial" w:cs="Arial"/>
          <w:sz w:val="22"/>
        </w:rPr>
        <w:t xml:space="preserve">We examined differences in demographic measures among </w:t>
      </w:r>
      <w:r w:rsidR="00D875F6">
        <w:rPr>
          <w:rFonts w:ascii="Arial" w:hAnsi="Arial" w:cs="Arial"/>
          <w:sz w:val="22"/>
        </w:rPr>
        <w:t>vape and non-vape users</w:t>
      </w:r>
      <w:r w:rsidR="00EF2CFF" w:rsidRPr="005C77DA">
        <w:rPr>
          <w:rFonts w:ascii="Arial" w:hAnsi="Arial" w:cs="Arial"/>
          <w:sz w:val="22"/>
        </w:rPr>
        <w:t xml:space="preserve"> using </w:t>
      </w:r>
      <w:r w:rsidR="00980E8B" w:rsidRPr="007F77B7">
        <w:rPr>
          <w:rFonts w:ascii="Arial" w:hAnsi="Arial" w:cs="Arial"/>
          <w:sz w:val="22"/>
        </w:rPr>
        <w:t>Fisher’s Exact</w:t>
      </w:r>
      <w:r w:rsidR="00EF2CFF" w:rsidRPr="005C77DA">
        <w:rPr>
          <w:rFonts w:ascii="Arial" w:hAnsi="Arial" w:cs="Arial"/>
          <w:b/>
          <w:sz w:val="22"/>
        </w:rPr>
        <w:t xml:space="preserve"> </w:t>
      </w:r>
      <w:r w:rsidR="00EF2CFF" w:rsidRPr="005C77DA">
        <w:rPr>
          <w:rFonts w:ascii="Arial" w:hAnsi="Arial" w:cs="Arial"/>
          <w:sz w:val="22"/>
        </w:rPr>
        <w:t>tests for categorical variables and two-sample t-tests for continuous variables. Next, we conducted a series of bio</w:t>
      </w:r>
      <w:r w:rsidR="00EF2CFF">
        <w:rPr>
          <w:rFonts w:ascii="Arial" w:hAnsi="Arial" w:cs="Arial"/>
          <w:sz w:val="22"/>
        </w:rPr>
        <w:t>in</w:t>
      </w:r>
      <w:r w:rsidR="00EF2CFF" w:rsidRPr="005C77DA">
        <w:rPr>
          <w:rFonts w:ascii="Arial" w:hAnsi="Arial" w:cs="Arial"/>
          <w:sz w:val="22"/>
        </w:rPr>
        <w:t>formatic analys</w:t>
      </w:r>
      <w:r w:rsidR="001470DA">
        <w:rPr>
          <w:rFonts w:ascii="Arial" w:hAnsi="Arial" w:cs="Arial"/>
          <w:sz w:val="22"/>
        </w:rPr>
        <w:t>e</w:t>
      </w:r>
      <w:r w:rsidR="00EF2CFF" w:rsidRPr="005C77DA">
        <w:rPr>
          <w:rFonts w:ascii="Arial" w:hAnsi="Arial" w:cs="Arial"/>
          <w:sz w:val="22"/>
        </w:rPr>
        <w:t>s to evaluate associations between vape status and lung function and gene expression among study participants.</w:t>
      </w:r>
      <w:r w:rsidR="00EF2CFF">
        <w:rPr>
          <w:rFonts w:ascii="Arial" w:hAnsi="Arial" w:cs="Arial"/>
          <w:color w:val="222222"/>
          <w:sz w:val="22"/>
        </w:rPr>
        <w:t xml:space="preserve"> </w:t>
      </w:r>
      <w:r w:rsidR="00EF2CFF" w:rsidRPr="005C77DA">
        <w:rPr>
          <w:rFonts w:ascii="Arial" w:hAnsi="Arial" w:cs="Arial"/>
          <w:color w:val="222222"/>
          <w:sz w:val="22"/>
        </w:rPr>
        <w:t>For the lung function data, IOS measures were visually inspected for normality using histograms before conducting association studies with vaping status.</w:t>
      </w:r>
      <w:r w:rsidR="00980E8B" w:rsidRPr="00980E8B">
        <w:t xml:space="preserve"> </w:t>
      </w:r>
    </w:p>
    <w:p w14:paraId="329213E6" w14:textId="686347D9" w:rsidR="00980E8B" w:rsidRDefault="00980E8B" w:rsidP="00EF2CFF">
      <w:pPr>
        <w:pStyle w:val="NormalWeb"/>
        <w:shd w:val="clear" w:color="auto" w:fill="FFFFFF"/>
        <w:spacing w:before="0" w:beforeAutospacing="0" w:after="158" w:afterAutospacing="0" w:line="276" w:lineRule="auto"/>
        <w:rPr>
          <w:rStyle w:val="Emphasis"/>
          <w:rFonts w:ascii="Arial" w:hAnsi="Arial" w:cs="Arial"/>
          <w:color w:val="222222"/>
          <w:sz w:val="22"/>
          <w:szCs w:val="22"/>
        </w:rPr>
      </w:pPr>
    </w:p>
    <w:p w14:paraId="1987B225" w14:textId="48753A29" w:rsidR="002C347F" w:rsidRDefault="00513670" w:rsidP="00EF2CFF">
      <w:pPr>
        <w:pStyle w:val="NormalWeb"/>
        <w:shd w:val="clear" w:color="auto" w:fill="FFFFFF"/>
        <w:spacing w:before="0" w:beforeAutospacing="0" w:after="158" w:afterAutospacing="0" w:line="276" w:lineRule="auto"/>
        <w:rPr>
          <w:rFonts w:ascii="Arial" w:hAnsi="Arial" w:cs="Arial"/>
          <w:color w:val="222222"/>
          <w:sz w:val="22"/>
          <w:szCs w:val="22"/>
        </w:rPr>
      </w:pPr>
      <w:r>
        <w:rPr>
          <w:rStyle w:val="Emphasis"/>
          <w:rFonts w:ascii="Arial" w:hAnsi="Arial" w:cs="Arial"/>
          <w:color w:val="222222"/>
          <w:sz w:val="22"/>
          <w:szCs w:val="22"/>
        </w:rPr>
        <w:t>Gene expression data n</w:t>
      </w:r>
      <w:r w:rsidR="00EF2CFF" w:rsidRPr="005C77DA">
        <w:rPr>
          <w:rStyle w:val="Emphasis"/>
          <w:rFonts w:ascii="Arial" w:hAnsi="Arial" w:cs="Arial"/>
          <w:color w:val="222222"/>
          <w:sz w:val="22"/>
          <w:szCs w:val="22"/>
        </w:rPr>
        <w:t>ormalization</w:t>
      </w:r>
      <w:r w:rsidR="00EF2CFF" w:rsidRPr="005C77DA">
        <w:rPr>
          <w:rFonts w:ascii="Arial" w:hAnsi="Arial" w:cs="Arial"/>
          <w:color w:val="222222"/>
          <w:sz w:val="22"/>
          <w:szCs w:val="22"/>
        </w:rPr>
        <w:br/>
        <w:t>To</w:t>
      </w:r>
      <w:r w:rsidR="00EF2CFF">
        <w:rPr>
          <w:rFonts w:ascii="Arial" w:hAnsi="Arial" w:cs="Arial"/>
          <w:color w:val="222222"/>
          <w:sz w:val="22"/>
          <w:szCs w:val="22"/>
        </w:rPr>
        <w:t xml:space="preserve"> correct for unwanted technical effects</w:t>
      </w:r>
      <w:r w:rsidR="00EF2CFF" w:rsidRPr="005C77DA">
        <w:rPr>
          <w:rFonts w:ascii="Arial" w:hAnsi="Arial" w:cs="Arial"/>
          <w:color w:val="222222"/>
          <w:sz w:val="22"/>
          <w:szCs w:val="22"/>
        </w:rPr>
        <w:t xml:space="preserve">, we used </w:t>
      </w:r>
      <w:r w:rsidR="00AF4167">
        <w:rPr>
          <w:rFonts w:ascii="Arial" w:hAnsi="Arial" w:cs="Arial"/>
          <w:color w:val="222222"/>
          <w:sz w:val="22"/>
          <w:szCs w:val="22"/>
        </w:rPr>
        <w:t xml:space="preserve">the between-sample normalization of Removal of Unwanted Variance using residuals (RUVr) from a first pass </w:t>
      </w:r>
      <w:r>
        <w:rPr>
          <w:rFonts w:ascii="Arial" w:hAnsi="Arial" w:cs="Arial"/>
          <w:color w:val="222222"/>
          <w:sz w:val="22"/>
          <w:szCs w:val="22"/>
        </w:rPr>
        <w:t xml:space="preserve">generalized linear model (GLM) including vape status, sex, and age </w:t>
      </w:r>
      <w:r w:rsidR="005B023F">
        <w:rPr>
          <w:rFonts w:ascii="Arial" w:hAnsi="Arial" w:cs="Arial"/>
          <w:color w:val="222222"/>
          <w:sz w:val="22"/>
          <w:szCs w:val="22"/>
        </w:rPr>
        <w:fldChar w:fldCharType="begin">
          <w:fldData xml:space="preserve">PEVuZE5vdGU+PENpdGU+PEF1dGhvcj5SaXNzbzwvQXV0aG9yPjxZZWFyPjIwMTQ8L1llYXI+PFJl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</w:fldData>
        </w:fldChar>
      </w:r>
      <w:r w:rsidR="00802FED">
        <w:rPr>
          <w:rFonts w:ascii="Arial" w:hAnsi="Arial" w:cs="Arial"/>
          <w:color w:val="222222"/>
          <w:sz w:val="22"/>
          <w:szCs w:val="22"/>
        </w:rPr>
        <w:instrText xml:space="preserve"> ADDIN EN.CITE </w:instrText>
      </w:r>
      <w:r w:rsidR="00802FED">
        <w:rPr>
          <w:rFonts w:ascii="Arial" w:hAnsi="Arial" w:cs="Arial"/>
          <w:color w:val="222222"/>
          <w:sz w:val="22"/>
          <w:szCs w:val="22"/>
        </w:rPr>
        <w:fldChar w:fldCharType="begin">
          <w:fldData xml:space="preserve">PEVuZE5vdGU+PENpdGU+PEF1dGhvcj5SaXNzbzwvQXV0aG9yPjxZZWFyPjIwMTQ8L1llYXI+PFJl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</w:fldData>
        </w:fldChar>
      </w:r>
      <w:r w:rsidR="00802FED">
        <w:rPr>
          <w:rFonts w:ascii="Arial" w:hAnsi="Arial" w:cs="Arial"/>
          <w:color w:val="222222"/>
          <w:sz w:val="22"/>
          <w:szCs w:val="22"/>
        </w:rPr>
        <w:instrText xml:space="preserve"> ADDIN EN.CITE.DATA </w:instrText>
      </w:r>
      <w:r w:rsidR="00802FED">
        <w:rPr>
          <w:rFonts w:ascii="Arial" w:hAnsi="Arial" w:cs="Arial"/>
          <w:color w:val="222222"/>
          <w:sz w:val="22"/>
          <w:szCs w:val="22"/>
        </w:rPr>
      </w:r>
      <w:r w:rsidR="00802FED">
        <w:rPr>
          <w:rFonts w:ascii="Arial" w:hAnsi="Arial" w:cs="Arial"/>
          <w:color w:val="222222"/>
          <w:sz w:val="22"/>
          <w:szCs w:val="22"/>
        </w:rPr>
        <w:fldChar w:fldCharType="end"/>
      </w:r>
      <w:r w:rsidR="005B023F">
        <w:rPr>
          <w:rFonts w:ascii="Arial" w:hAnsi="Arial" w:cs="Arial"/>
          <w:color w:val="222222"/>
          <w:sz w:val="22"/>
          <w:szCs w:val="22"/>
        </w:rPr>
        <w:fldChar w:fldCharType="separate"/>
      </w:r>
      <w:r w:rsidR="00802FED">
        <w:rPr>
          <w:rFonts w:ascii="Arial" w:hAnsi="Arial" w:cs="Arial"/>
          <w:noProof/>
          <w:color w:val="222222"/>
          <w:sz w:val="22"/>
          <w:szCs w:val="22"/>
        </w:rPr>
        <w:t>[24]</w:t>
      </w:r>
      <w:r w:rsidR="005B023F">
        <w:rPr>
          <w:rFonts w:ascii="Arial" w:hAnsi="Arial" w:cs="Arial"/>
          <w:color w:val="222222"/>
          <w:sz w:val="22"/>
          <w:szCs w:val="22"/>
        </w:rPr>
        <w:fldChar w:fldCharType="end"/>
      </w:r>
      <w:r>
        <w:rPr>
          <w:rFonts w:ascii="Arial" w:hAnsi="Arial" w:cs="Arial"/>
          <w:color w:val="222222"/>
          <w:sz w:val="22"/>
          <w:szCs w:val="22"/>
        </w:rPr>
        <w:t>.</w:t>
      </w:r>
      <w:r w:rsidR="00EF2CFF" w:rsidRPr="005C77DA">
        <w:rPr>
          <w:rFonts w:ascii="Arial" w:hAnsi="Arial" w:cs="Arial"/>
          <w:color w:val="222222"/>
          <w:sz w:val="22"/>
          <w:szCs w:val="22"/>
        </w:rPr>
        <w:t xml:space="preserve"> </w:t>
      </w:r>
      <w:r>
        <w:rPr>
          <w:rFonts w:ascii="Arial" w:hAnsi="Arial" w:cs="Arial"/>
          <w:color w:val="222222"/>
          <w:sz w:val="22"/>
          <w:szCs w:val="22"/>
        </w:rPr>
        <w:t xml:space="preserve"> Two</w:t>
      </w:r>
      <w:r w:rsidR="00E638C7">
        <w:rPr>
          <w:rFonts w:ascii="Arial" w:hAnsi="Arial" w:cs="Arial"/>
          <w:color w:val="222222"/>
          <w:sz w:val="22"/>
          <w:szCs w:val="22"/>
        </w:rPr>
        <w:t xml:space="preserve"> normalization factors were included</w:t>
      </w:r>
      <w:r>
        <w:rPr>
          <w:rFonts w:ascii="Arial" w:hAnsi="Arial" w:cs="Arial"/>
          <w:color w:val="222222"/>
          <w:sz w:val="22"/>
          <w:szCs w:val="22"/>
        </w:rPr>
        <w:t xml:space="preserve"> for RUVr</w:t>
      </w:r>
      <w:r w:rsidR="00E638C7">
        <w:rPr>
          <w:rFonts w:ascii="Arial" w:hAnsi="Arial" w:cs="Arial"/>
          <w:color w:val="222222"/>
          <w:sz w:val="22"/>
          <w:szCs w:val="22"/>
        </w:rPr>
        <w:t xml:space="preserve"> after</w:t>
      </w:r>
      <w:r w:rsidR="002C347F" w:rsidRPr="002C347F">
        <w:rPr>
          <w:rFonts w:ascii="Arial" w:hAnsi="Arial" w:cs="Arial"/>
          <w:color w:val="222222"/>
          <w:sz w:val="22"/>
          <w:szCs w:val="22"/>
        </w:rPr>
        <w:t xml:space="preserve"> visual</w:t>
      </w:r>
      <w:r w:rsidR="00E638C7">
        <w:rPr>
          <w:rFonts w:ascii="Arial" w:hAnsi="Arial" w:cs="Arial"/>
          <w:color w:val="222222"/>
          <w:sz w:val="22"/>
          <w:szCs w:val="22"/>
        </w:rPr>
        <w:t xml:space="preserve"> inspection of</w:t>
      </w:r>
      <w:r w:rsidR="002C347F" w:rsidRPr="002C347F">
        <w:rPr>
          <w:rFonts w:ascii="Arial" w:hAnsi="Arial" w:cs="Arial"/>
          <w:color w:val="222222"/>
          <w:sz w:val="22"/>
          <w:szCs w:val="22"/>
        </w:rPr>
        <w:t xml:space="preserve"> an elbow plot, </w:t>
      </w:r>
      <w:r>
        <w:rPr>
          <w:rFonts w:ascii="Arial" w:hAnsi="Arial" w:cs="Arial"/>
          <w:color w:val="222222"/>
          <w:sz w:val="22"/>
          <w:szCs w:val="22"/>
        </w:rPr>
        <w:t xml:space="preserve">relative log expression </w:t>
      </w:r>
      <w:r w:rsidR="002C347F" w:rsidRPr="002C347F">
        <w:rPr>
          <w:rFonts w:ascii="Arial" w:hAnsi="Arial" w:cs="Arial"/>
          <w:color w:val="222222"/>
          <w:sz w:val="22"/>
          <w:szCs w:val="22"/>
        </w:rPr>
        <w:t xml:space="preserve">plots, and dendrograms. This analysis used edgeR to fit the first pass GLM </w:t>
      </w:r>
      <w:r w:rsidR="005B023F">
        <w:rPr>
          <w:rFonts w:ascii="Arial" w:hAnsi="Arial" w:cs="Arial"/>
          <w:color w:val="222222"/>
          <w:sz w:val="22"/>
          <w:szCs w:val="22"/>
        </w:rPr>
        <w:fldChar w:fldCharType="begin"/>
      </w:r>
      <w:r w:rsidR="00802FED">
        <w:rPr>
          <w:rFonts w:ascii="Arial" w:hAnsi="Arial" w:cs="Arial"/>
          <w:color w:val="222222"/>
          <w:sz w:val="22"/>
          <w:szCs w:val="22"/>
        </w:rPr>
        <w:instrText xml:space="preserve"> ADDIN EN.CITE &lt;EndNote&gt;&lt;Cite&gt;&lt;Author&gt;Robinson&lt;/Author&gt;&lt;Year&gt;2010&lt;/Year&gt;&lt;RecNum&gt;71&lt;/RecNum&gt;&lt;DisplayText&gt;[25]&lt;/DisplayText&gt;&lt;record&gt;&lt;rec-number&gt;71&lt;/rec-number&gt;&lt;foreign-keys&gt;&lt;key app="EN" db-id="f9tp0zfpp9ztsmerf04pd2zqxxwza995dwdf" timestamp="1676064090"&gt;71&lt;/key&gt;&lt;/foreign-keys&gt;&lt;ref-type name="Journal Article"&gt;17&lt;/ref-type&gt;&lt;contributors&gt;&lt;authors&gt;&lt;author&gt;Robinson, M. D.&lt;/author&gt;&lt;author&gt;McCarthy, D. J.&lt;/author&gt;&lt;author&gt;Smyth, G. K.&lt;/author&gt;&lt;/authors&gt;&lt;/contributors&gt;&lt;auth-address&gt;Cancer Program, Garvan Institute of Medical Research, 384 Victoria Street, Darlinghurst, NSW 2010, Australia. mrobinson@wehi.edu.au&lt;/auth-address&gt;&lt;titles&gt;&lt;title&gt;edgeR: a Bioconductor package for differential expression analysis of digital gene expression data&lt;/title&gt;&lt;secondary-title&gt;Bioinformatics&lt;/secondary-title&gt;&lt;alt-title&gt;Bioinformatics (Oxford, England)&lt;/alt-title&gt;&lt;/titles&gt;&lt;periodical&gt;&lt;full-title&gt;Bioinformatics&lt;/full-title&gt;&lt;/periodical&gt;&lt;pages&gt;139-40&lt;/pages&gt;&lt;volume&gt;26&lt;/volume&gt;&lt;number&gt;1&lt;/number&gt;&lt;edition&gt;2009/11/17&lt;/edition&gt;&lt;keywords&gt;&lt;keyword&gt;*Algorithms&lt;/keyword&gt;&lt;keyword&gt;Gene Expression Profiling/*methods&lt;/keyword&gt;&lt;keyword&gt;Oligonucleotide Array Sequence Analysis/*methods&lt;/keyword&gt;&lt;keyword&gt;*Programming Languages&lt;/keyword&gt;&lt;keyword&gt;*Signal Processing, Computer-Assisted&lt;/keyword&gt;&lt;keyword&gt;*Software&lt;/keyword&gt;&lt;/keywords&gt;&lt;dates&gt;&lt;year&gt;2010&lt;/year&gt;&lt;pub-dates&gt;&lt;date&gt;Jan 1&lt;/date&gt;&lt;/pub-dates&gt;&lt;/dates&gt;&lt;isbn&gt;1367-4803 (Print)&amp;#xD;1367-4803&lt;/isbn&gt;&lt;accession-num&gt;19910308&lt;/accession-num&gt;&lt;urls&gt;&lt;/urls&gt;&lt;custom2&gt;PMC2796818&lt;/custom2&gt;&lt;electronic-resource-num&gt;10.1093/bioinformatics/btp616&lt;/electronic-resource-num&gt;&lt;remote-database-provider&gt;NLM&lt;/remote-database-provider&gt;&lt;language&gt;eng&lt;/language&gt;&lt;/record&gt;&lt;/Cite&gt;&lt;/EndNote&gt;</w:instrText>
      </w:r>
      <w:r w:rsidR="005B023F">
        <w:rPr>
          <w:rFonts w:ascii="Arial" w:hAnsi="Arial" w:cs="Arial"/>
          <w:color w:val="222222"/>
          <w:sz w:val="22"/>
          <w:szCs w:val="22"/>
        </w:rPr>
        <w:fldChar w:fldCharType="separate"/>
      </w:r>
      <w:r w:rsidR="00802FED">
        <w:rPr>
          <w:rFonts w:ascii="Arial" w:hAnsi="Arial" w:cs="Arial"/>
          <w:noProof/>
          <w:color w:val="222222"/>
          <w:sz w:val="22"/>
          <w:szCs w:val="22"/>
        </w:rPr>
        <w:t>[25]</w:t>
      </w:r>
      <w:r w:rsidR="005B023F">
        <w:rPr>
          <w:rFonts w:ascii="Arial" w:hAnsi="Arial" w:cs="Arial"/>
          <w:color w:val="222222"/>
          <w:sz w:val="22"/>
          <w:szCs w:val="22"/>
        </w:rPr>
        <w:fldChar w:fldCharType="end"/>
      </w:r>
      <w:r w:rsidR="00901A05">
        <w:rPr>
          <w:rFonts w:ascii="Arial" w:hAnsi="Arial" w:cs="Arial"/>
          <w:color w:val="222222"/>
          <w:sz w:val="22"/>
          <w:szCs w:val="22"/>
        </w:rPr>
        <w:t>.</w:t>
      </w:r>
    </w:p>
    <w:p w14:paraId="7D1E6F6B" w14:textId="3DDD1362" w:rsidR="00EF2CFF" w:rsidRPr="005C77DA" w:rsidRDefault="00EF2CFF" w:rsidP="00EF2CFF">
      <w:pPr>
        <w:pStyle w:val="NormalWeb"/>
        <w:shd w:val="clear" w:color="auto" w:fill="FFFFFF"/>
        <w:spacing w:before="0" w:beforeAutospacing="0" w:after="158" w:afterAutospacing="0" w:line="276" w:lineRule="auto"/>
        <w:rPr>
          <w:rFonts w:ascii="Arial" w:hAnsi="Arial" w:cs="Arial"/>
          <w:color w:val="222222"/>
          <w:sz w:val="22"/>
          <w:szCs w:val="22"/>
        </w:rPr>
      </w:pPr>
      <w:r>
        <w:rPr>
          <w:rFonts w:ascii="Arial" w:hAnsi="Arial" w:cs="Arial"/>
          <w:color w:val="222222"/>
          <w:sz w:val="22"/>
          <w:szCs w:val="22"/>
        </w:rPr>
        <w:lastRenderedPageBreak/>
        <w:t>Gene</w:t>
      </w:r>
      <w:r w:rsidRPr="005C77DA">
        <w:rPr>
          <w:rFonts w:ascii="Arial" w:hAnsi="Arial" w:cs="Arial"/>
          <w:color w:val="222222"/>
          <w:sz w:val="22"/>
          <w:szCs w:val="22"/>
        </w:rPr>
        <w:t xml:space="preserve"> counts were </w:t>
      </w:r>
      <w:r>
        <w:rPr>
          <w:rFonts w:ascii="Arial" w:hAnsi="Arial" w:cs="Arial"/>
          <w:color w:val="222222"/>
          <w:sz w:val="22"/>
          <w:szCs w:val="22"/>
        </w:rPr>
        <w:t>then modeled</w:t>
      </w:r>
      <w:r w:rsidRPr="005C77DA">
        <w:rPr>
          <w:rFonts w:ascii="Arial" w:hAnsi="Arial" w:cs="Arial"/>
          <w:color w:val="222222"/>
          <w:sz w:val="22"/>
          <w:szCs w:val="22"/>
        </w:rPr>
        <w:t xml:space="preserve"> using </w:t>
      </w:r>
      <w:r>
        <w:rPr>
          <w:rFonts w:ascii="Arial" w:hAnsi="Arial" w:cs="Arial"/>
          <w:color w:val="222222"/>
          <w:sz w:val="22"/>
          <w:szCs w:val="22"/>
        </w:rPr>
        <w:t xml:space="preserve">a series of </w:t>
      </w:r>
      <w:r w:rsidRPr="005C77DA">
        <w:rPr>
          <w:rFonts w:ascii="Arial" w:hAnsi="Arial" w:cs="Arial"/>
          <w:color w:val="222222"/>
          <w:sz w:val="22"/>
          <w:szCs w:val="22"/>
        </w:rPr>
        <w:t>negative binomial model</w:t>
      </w:r>
      <w:r>
        <w:rPr>
          <w:rFonts w:ascii="Arial" w:hAnsi="Arial" w:cs="Arial"/>
          <w:color w:val="222222"/>
          <w:sz w:val="22"/>
          <w:szCs w:val="22"/>
        </w:rPr>
        <w:t>s</w:t>
      </w:r>
      <w:r w:rsidRPr="005C77DA">
        <w:rPr>
          <w:rFonts w:ascii="Arial" w:hAnsi="Arial" w:cs="Arial"/>
          <w:color w:val="222222"/>
          <w:sz w:val="22"/>
          <w:szCs w:val="22"/>
        </w:rPr>
        <w:t xml:space="preserve"> from the R package </w:t>
      </w:r>
      <w:r w:rsidRPr="005C77DA">
        <w:rPr>
          <w:rFonts w:ascii="Arial" w:hAnsi="Arial" w:cs="Arial"/>
          <w:i/>
          <w:iCs/>
          <w:color w:val="222222"/>
          <w:sz w:val="22"/>
          <w:szCs w:val="22"/>
        </w:rPr>
        <w:t>DESeq2</w:t>
      </w:r>
      <w:r w:rsidR="00513670">
        <w:rPr>
          <w:rFonts w:ascii="Arial" w:hAnsi="Arial" w:cs="Arial"/>
          <w:color w:val="222222"/>
          <w:sz w:val="22"/>
          <w:szCs w:val="22"/>
        </w:rPr>
        <w:t xml:space="preserve"> </w:t>
      </w:r>
      <w:r w:rsidR="00E638C7">
        <w:rPr>
          <w:rFonts w:ascii="Arial" w:hAnsi="Arial" w:cs="Arial"/>
          <w:color w:val="222222"/>
          <w:sz w:val="22"/>
          <w:szCs w:val="22"/>
        </w:rPr>
        <w:t>to preform</w:t>
      </w:r>
      <w:r w:rsidR="00513670">
        <w:rPr>
          <w:rFonts w:ascii="Arial" w:hAnsi="Arial" w:cs="Arial"/>
          <w:color w:val="222222"/>
          <w:sz w:val="22"/>
          <w:szCs w:val="22"/>
        </w:rPr>
        <w:t xml:space="preserve"> </w:t>
      </w:r>
      <w:r w:rsidR="00E638C7">
        <w:rPr>
          <w:rFonts w:ascii="Arial" w:hAnsi="Arial" w:cs="Arial"/>
          <w:color w:val="222222"/>
          <w:sz w:val="22"/>
          <w:szCs w:val="22"/>
        </w:rPr>
        <w:t>Likelihood Ratio Tests (LRT)</w:t>
      </w:r>
      <w:r w:rsidR="00513670">
        <w:rPr>
          <w:rFonts w:ascii="Arial" w:hAnsi="Arial" w:cs="Arial"/>
          <w:color w:val="222222"/>
          <w:sz w:val="22"/>
          <w:szCs w:val="22"/>
        </w:rPr>
        <w:t xml:space="preserve"> </w:t>
      </w:r>
      <w:r w:rsidR="005B023F">
        <w:rPr>
          <w:rFonts w:ascii="Arial" w:hAnsi="Arial" w:cs="Arial"/>
          <w:color w:val="222222"/>
        </w:rPr>
        <w:fldChar w:fldCharType="begin"/>
      </w:r>
      <w:r w:rsidR="00802FED">
        <w:rPr>
          <w:rFonts w:ascii="Arial" w:hAnsi="Arial" w:cs="Arial"/>
          <w:color w:val="222222"/>
        </w:rPr>
        <w:instrText xml:space="preserve"> ADDIN EN.CITE &lt;EndNote&gt;&lt;Cite&gt;&lt;Author&gt;Love&lt;/Author&gt;&lt;Year&gt;2014&lt;/Year&gt;&lt;RecNum&gt;72&lt;/RecNum&gt;&lt;DisplayText&gt;[26]&lt;/DisplayText&gt;&lt;record&gt;&lt;rec-number&gt;72&lt;/rec-number&gt;&lt;foreign-keys&gt;&lt;key app="EN" db-id="f9tp0zfpp9ztsmerf04pd2zqxxwza995dwdf" timestamp="1676064159"&gt;72&lt;/key&gt;&lt;/foreign-keys&gt;&lt;ref-type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Biol&lt;/secondary-title&gt;&lt;alt-title&gt;Genome biology&lt;/alt-title&gt;&lt;/titles&gt;&lt;periodical&gt;&lt;full-title&gt;Genome Biol&lt;/full-title&gt;&lt;/periodical&gt;&lt;pages&gt;550&lt;/pages&gt;&lt;volume&gt;15&lt;/volume&gt;&lt;number&gt;12&lt;/number&gt;&lt;edition&gt;2014/12/18&lt;/edition&gt;&lt;keywords&gt;&lt;keyword&gt;Algorithms&lt;/keyword&gt;&lt;keyword&gt;Computational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RNA&lt;/keyword&gt;&lt;keyword&gt;*Software&lt;/keyword&gt;&lt;/keywords&gt;&lt;dates&gt;&lt;year&gt;2014&lt;/year&gt;&lt;/dates&gt;&lt;isbn&gt;1465-6906 (Print)&amp;#xD;1474-7596&lt;/isbn&gt;&lt;accession-num&gt;25516281&lt;/accession-num&gt;&lt;urls&gt;&lt;/urls&gt;&lt;custom2&gt;PMC4302049&lt;/custom2&gt;&lt;electronic-resource-num&gt;10.1186/s13059-014-0550-8&lt;/electronic-resource-num&gt;&lt;remote-database-provider&gt;NLM&lt;/remote-database-provider&gt;&lt;language&gt;eng&lt;/language&gt;&lt;/record&gt;&lt;/Cite&gt;&lt;/EndNote&gt;</w:instrText>
      </w:r>
      <w:r w:rsidR="005B023F">
        <w:rPr>
          <w:rFonts w:ascii="Arial" w:hAnsi="Arial" w:cs="Arial"/>
          <w:color w:val="222222"/>
        </w:rPr>
        <w:fldChar w:fldCharType="separate"/>
      </w:r>
      <w:r w:rsidR="00802FED">
        <w:rPr>
          <w:rFonts w:ascii="Arial" w:hAnsi="Arial" w:cs="Arial"/>
          <w:noProof/>
          <w:color w:val="222222"/>
        </w:rPr>
        <w:t>[26]</w:t>
      </w:r>
      <w:r w:rsidR="005B023F">
        <w:rPr>
          <w:rFonts w:ascii="Arial" w:hAnsi="Arial" w:cs="Arial"/>
          <w:color w:val="222222"/>
        </w:rPr>
        <w:fldChar w:fldCharType="end"/>
      </w:r>
      <w:r w:rsidR="00513670">
        <w:rPr>
          <w:rFonts w:ascii="Arial" w:hAnsi="Arial" w:cs="Arial"/>
          <w:color w:val="222222"/>
          <w:sz w:val="22"/>
          <w:szCs w:val="22"/>
        </w:rPr>
        <w:t>.</w:t>
      </w:r>
      <w:r w:rsidRPr="005C77DA">
        <w:rPr>
          <w:rFonts w:ascii="Arial" w:hAnsi="Arial" w:cs="Arial"/>
          <w:color w:val="222222"/>
          <w:sz w:val="22"/>
          <w:szCs w:val="22"/>
        </w:rPr>
        <w:t xml:space="preserve"> </w:t>
      </w:r>
      <w:r w:rsidR="00513670">
        <w:rPr>
          <w:rFonts w:ascii="Arial" w:hAnsi="Arial" w:cs="Arial"/>
          <w:color w:val="222222"/>
          <w:sz w:val="22"/>
          <w:szCs w:val="22"/>
        </w:rPr>
        <w:t>All models adjusted for sex, age,</w:t>
      </w:r>
      <w:r w:rsidR="00BC1C98">
        <w:rPr>
          <w:rFonts w:ascii="Arial" w:hAnsi="Arial" w:cs="Arial"/>
          <w:color w:val="222222"/>
          <w:sz w:val="22"/>
          <w:szCs w:val="22"/>
        </w:rPr>
        <w:t xml:space="preserve"> recruitment center,</w:t>
      </w:r>
      <w:r w:rsidR="00513670">
        <w:rPr>
          <w:rFonts w:ascii="Arial" w:hAnsi="Arial" w:cs="Arial"/>
          <w:color w:val="222222"/>
          <w:sz w:val="22"/>
          <w:szCs w:val="22"/>
        </w:rPr>
        <w:t xml:space="preserve"> and the normalization factors. </w:t>
      </w:r>
      <w:r>
        <w:rPr>
          <w:rFonts w:ascii="Arial" w:hAnsi="Arial" w:cs="Arial"/>
          <w:color w:val="222222"/>
          <w:sz w:val="22"/>
          <w:szCs w:val="22"/>
        </w:rPr>
        <w:t xml:space="preserve">The main test of interest </w:t>
      </w:r>
      <w:r w:rsidR="00AE4823">
        <w:rPr>
          <w:rFonts w:ascii="Arial" w:hAnsi="Arial" w:cs="Arial"/>
          <w:color w:val="222222"/>
          <w:sz w:val="22"/>
          <w:szCs w:val="22"/>
        </w:rPr>
        <w:t>for each gene evaluated whether</w:t>
      </w:r>
      <w:r>
        <w:rPr>
          <w:rFonts w:ascii="Arial" w:hAnsi="Arial" w:cs="Arial"/>
          <w:color w:val="222222"/>
          <w:sz w:val="22"/>
          <w:szCs w:val="22"/>
        </w:rPr>
        <w:t xml:space="preserve"> including vape status significantly increased model fit while</w:t>
      </w:r>
      <w:r w:rsidR="00513670">
        <w:rPr>
          <w:rFonts w:ascii="Arial" w:hAnsi="Arial" w:cs="Arial"/>
          <w:color w:val="222222"/>
          <w:sz w:val="22"/>
          <w:szCs w:val="22"/>
        </w:rPr>
        <w:t xml:space="preserve"> also</w:t>
      </w:r>
      <w:r>
        <w:rPr>
          <w:rFonts w:ascii="Arial" w:hAnsi="Arial" w:cs="Arial"/>
          <w:color w:val="222222"/>
          <w:sz w:val="22"/>
          <w:szCs w:val="22"/>
        </w:rPr>
        <w:t xml:space="preserve"> adjusting for recruitment center</w:t>
      </w:r>
      <w:r w:rsidR="00BC1C98">
        <w:rPr>
          <w:rFonts w:ascii="Arial" w:hAnsi="Arial" w:cs="Arial"/>
          <w:color w:val="222222"/>
          <w:sz w:val="22"/>
          <w:szCs w:val="22"/>
        </w:rPr>
        <w:t>, age, and sex</w:t>
      </w:r>
      <w:r>
        <w:rPr>
          <w:rFonts w:ascii="Arial" w:hAnsi="Arial" w:cs="Arial"/>
          <w:color w:val="222222"/>
          <w:sz w:val="22"/>
          <w:szCs w:val="22"/>
        </w:rPr>
        <w:t xml:space="preserve">. </w:t>
      </w:r>
      <w:r w:rsidR="00E638C7">
        <w:rPr>
          <w:rFonts w:ascii="Arial" w:hAnsi="Arial" w:cs="Arial"/>
          <w:color w:val="222222"/>
          <w:sz w:val="22"/>
          <w:szCs w:val="22"/>
        </w:rPr>
        <w:t>The other resulting LRTs</w:t>
      </w:r>
      <w:r w:rsidRPr="005C77DA">
        <w:rPr>
          <w:rFonts w:ascii="Arial" w:hAnsi="Arial" w:cs="Arial"/>
          <w:color w:val="222222"/>
          <w:sz w:val="22"/>
          <w:szCs w:val="22"/>
        </w:rPr>
        <w:t xml:space="preserve"> investigate the presence of recruitment center bias in the data.</w:t>
      </w:r>
      <w:r>
        <w:rPr>
          <w:rFonts w:ascii="Arial" w:hAnsi="Arial" w:cs="Arial"/>
          <w:color w:val="222222"/>
          <w:sz w:val="22"/>
          <w:szCs w:val="22"/>
        </w:rPr>
        <w:t xml:space="preserve"> To correct for multiple testing the Benjamini and Hochberg </w:t>
      </w:r>
      <w:r w:rsidRPr="005C77DA">
        <w:rPr>
          <w:rFonts w:ascii="Arial" w:hAnsi="Arial" w:cs="Arial"/>
          <w:color w:val="222222"/>
          <w:sz w:val="22"/>
          <w:szCs w:val="22"/>
        </w:rPr>
        <w:t>False Discovery Rate (FDR)</w:t>
      </w:r>
      <w:r>
        <w:rPr>
          <w:rFonts w:ascii="Arial" w:hAnsi="Arial" w:cs="Arial"/>
          <w:color w:val="222222"/>
          <w:sz w:val="22"/>
          <w:szCs w:val="22"/>
        </w:rPr>
        <w:t xml:space="preserve"> </w:t>
      </w:r>
      <w:r w:rsidR="00B35DB5">
        <w:rPr>
          <w:rFonts w:ascii="Arial" w:hAnsi="Arial" w:cs="Arial"/>
          <w:color w:val="222222"/>
          <w:sz w:val="22"/>
          <w:szCs w:val="22"/>
        </w:rPr>
        <w:t xml:space="preserve">adjustment </w:t>
      </w:r>
      <w:r>
        <w:rPr>
          <w:rFonts w:ascii="Arial" w:hAnsi="Arial" w:cs="Arial"/>
          <w:color w:val="222222"/>
          <w:sz w:val="22"/>
          <w:szCs w:val="22"/>
        </w:rPr>
        <w:t>was used. S</w:t>
      </w:r>
      <w:r w:rsidRPr="005C77DA">
        <w:rPr>
          <w:rFonts w:ascii="Arial" w:hAnsi="Arial" w:cs="Arial"/>
          <w:color w:val="222222"/>
          <w:sz w:val="22"/>
          <w:szCs w:val="22"/>
        </w:rPr>
        <w:t xml:space="preserve">ignificance </w:t>
      </w:r>
      <w:r>
        <w:rPr>
          <w:rFonts w:ascii="Arial" w:hAnsi="Arial" w:cs="Arial"/>
          <w:color w:val="222222"/>
          <w:sz w:val="22"/>
          <w:szCs w:val="22"/>
        </w:rPr>
        <w:t xml:space="preserve">was then </w:t>
      </w:r>
      <w:r w:rsidRPr="005C77DA">
        <w:rPr>
          <w:rFonts w:ascii="Arial" w:hAnsi="Arial" w:cs="Arial"/>
          <w:color w:val="222222"/>
          <w:sz w:val="22"/>
          <w:szCs w:val="22"/>
        </w:rPr>
        <w:t>set at FDR &lt; 0.05.</w:t>
      </w:r>
      <w:r>
        <w:rPr>
          <w:rFonts w:ascii="Arial" w:hAnsi="Arial" w:cs="Arial"/>
          <w:color w:val="222222"/>
          <w:sz w:val="22"/>
          <w:szCs w:val="22"/>
        </w:rPr>
        <w:t xml:space="preserve"> In addition, </w:t>
      </w:r>
      <w:r w:rsidR="00AE4823">
        <w:rPr>
          <w:rFonts w:ascii="Arial" w:hAnsi="Arial" w:cs="Arial"/>
          <w:color w:val="222222"/>
          <w:sz w:val="22"/>
          <w:szCs w:val="22"/>
        </w:rPr>
        <w:t>we</w:t>
      </w:r>
      <w:r w:rsidR="00E638C7">
        <w:rPr>
          <w:rFonts w:ascii="Arial" w:hAnsi="Arial" w:cs="Arial"/>
          <w:color w:val="222222"/>
          <w:sz w:val="22"/>
          <w:szCs w:val="22"/>
        </w:rPr>
        <w:t xml:space="preserve"> </w:t>
      </w:r>
      <w:r w:rsidR="00513670">
        <w:rPr>
          <w:rFonts w:ascii="Arial" w:hAnsi="Arial" w:cs="Arial"/>
          <w:color w:val="222222"/>
          <w:sz w:val="22"/>
          <w:szCs w:val="22"/>
        </w:rPr>
        <w:t>focus</w:t>
      </w:r>
      <w:r w:rsidR="00AE4823">
        <w:rPr>
          <w:rFonts w:ascii="Arial" w:hAnsi="Arial" w:cs="Arial"/>
          <w:color w:val="222222"/>
          <w:sz w:val="22"/>
          <w:szCs w:val="22"/>
        </w:rPr>
        <w:t>ed</w:t>
      </w:r>
      <w:r w:rsidR="00E638C7">
        <w:rPr>
          <w:rFonts w:ascii="Arial" w:hAnsi="Arial" w:cs="Arial"/>
          <w:color w:val="222222"/>
          <w:sz w:val="22"/>
          <w:szCs w:val="22"/>
        </w:rPr>
        <w:t xml:space="preserve"> on genes with </w:t>
      </w:r>
      <w:r w:rsidR="006376BB">
        <w:rPr>
          <w:rFonts w:ascii="Arial" w:hAnsi="Arial" w:cs="Arial"/>
          <w:color w:val="222222"/>
          <w:sz w:val="22"/>
          <w:szCs w:val="22"/>
        </w:rPr>
        <w:t>a</w:t>
      </w:r>
      <w:del w:id="47" w:author="Commodore, Sarah" w:date="2023-03-30T13:14:00Z">
        <w:r w:rsidR="006376BB" w:rsidDel="00C143A4">
          <w:rPr>
            <w:rFonts w:ascii="Arial" w:hAnsi="Arial" w:cs="Arial"/>
            <w:color w:val="222222"/>
            <w:sz w:val="22"/>
            <w:szCs w:val="22"/>
          </w:rPr>
          <w:delText>n</w:delText>
        </w:r>
      </w:del>
      <w:r w:rsidR="00E638C7">
        <w:rPr>
          <w:rFonts w:ascii="Arial" w:hAnsi="Arial" w:cs="Arial"/>
          <w:color w:val="222222"/>
          <w:sz w:val="22"/>
          <w:szCs w:val="22"/>
        </w:rPr>
        <w:t xml:space="preserve"> </w:t>
      </w:r>
      <w:r w:rsidR="00025CCD">
        <w:rPr>
          <w:rFonts w:ascii="Arial" w:hAnsi="Arial" w:cs="Arial"/>
          <w:color w:val="222222"/>
          <w:sz w:val="22"/>
          <w:szCs w:val="22"/>
        </w:rPr>
        <w:t xml:space="preserve">fold change (FC) </w:t>
      </w:r>
      <w:r w:rsidR="00E638C7">
        <w:rPr>
          <w:rFonts w:ascii="Arial" w:hAnsi="Arial" w:cs="Arial"/>
          <w:color w:val="222222"/>
          <w:sz w:val="22"/>
          <w:szCs w:val="22"/>
        </w:rPr>
        <w:t>effect</w:t>
      </w:r>
      <w:r w:rsidR="00AE4823">
        <w:rPr>
          <w:rFonts w:ascii="Arial" w:hAnsi="Arial" w:cs="Arial"/>
          <w:color w:val="222222"/>
          <w:sz w:val="22"/>
          <w:szCs w:val="22"/>
        </w:rPr>
        <w:t xml:space="preserve"> </w:t>
      </w:r>
      <w:r w:rsidR="004F4C99">
        <w:rPr>
          <w:rFonts w:ascii="Arial" w:hAnsi="Arial" w:cs="Arial"/>
          <w:color w:val="222222"/>
          <w:sz w:val="22"/>
          <w:szCs w:val="22"/>
        </w:rPr>
        <w:t>cutoff of</w:t>
      </w:r>
      <w:r w:rsidR="00E638C7">
        <w:rPr>
          <w:rFonts w:ascii="Arial" w:hAnsi="Arial" w:cs="Arial"/>
          <w:color w:val="222222"/>
          <w:sz w:val="22"/>
          <w:szCs w:val="22"/>
        </w:rPr>
        <w:t xml:space="preserve"> </w:t>
      </w:r>
      <w:r w:rsidR="00513670">
        <w:rPr>
          <w:rFonts w:ascii="Arial" w:hAnsi="Arial" w:cs="Arial"/>
          <w:color w:val="222222"/>
          <w:sz w:val="22"/>
          <w:szCs w:val="22"/>
        </w:rPr>
        <w:t>|</w:t>
      </w:r>
      <w:r w:rsidRPr="00C9116C">
        <w:rPr>
          <w:rFonts w:ascii="Arial" w:hAnsi="Arial" w:cs="Arial"/>
          <w:color w:val="222222"/>
          <w:sz w:val="22"/>
          <w:szCs w:val="22"/>
        </w:rPr>
        <w:t>Log2(</w:t>
      </w:r>
      <w:r w:rsidR="00025CCD">
        <w:rPr>
          <w:rFonts w:ascii="Arial" w:hAnsi="Arial" w:cs="Arial"/>
          <w:color w:val="222222"/>
          <w:sz w:val="22"/>
          <w:szCs w:val="22"/>
        </w:rPr>
        <w:t>FC</w:t>
      </w:r>
      <w:r w:rsidRPr="00C9116C">
        <w:rPr>
          <w:rFonts w:ascii="Arial" w:hAnsi="Arial" w:cs="Arial"/>
          <w:color w:val="222222"/>
          <w:sz w:val="22"/>
          <w:szCs w:val="22"/>
        </w:rPr>
        <w:t>)| &gt; 2</w:t>
      </w:r>
      <w:r>
        <w:rPr>
          <w:rFonts w:ascii="Arial" w:hAnsi="Arial" w:cs="Arial"/>
          <w:color w:val="222222"/>
          <w:sz w:val="22"/>
          <w:szCs w:val="22"/>
        </w:rPr>
        <w:t>.</w:t>
      </w:r>
    </w:p>
    <w:p w14:paraId="13A5448D" w14:textId="77777777" w:rsidR="00EF2CFF" w:rsidRPr="005C77DA" w:rsidRDefault="00EF2CFF" w:rsidP="00EF2CFF">
      <w:pPr>
        <w:pStyle w:val="NormalWeb"/>
        <w:shd w:val="clear" w:color="auto" w:fill="FFFFFF"/>
        <w:spacing w:before="0" w:beforeAutospacing="0" w:after="158" w:afterAutospacing="0" w:line="276" w:lineRule="auto"/>
        <w:rPr>
          <w:rFonts w:ascii="Arial" w:hAnsi="Arial" w:cs="Arial"/>
          <w:b/>
          <w:bCs/>
          <w:sz w:val="22"/>
          <w:szCs w:val="22"/>
        </w:rPr>
      </w:pPr>
      <w:r w:rsidRPr="005C77DA">
        <w:rPr>
          <w:rFonts w:ascii="Arial" w:hAnsi="Arial" w:cs="Arial"/>
          <w:b/>
          <w:bCs/>
          <w:sz w:val="22"/>
          <w:szCs w:val="22"/>
        </w:rPr>
        <w:t>Sensitivity analysis</w:t>
      </w:r>
    </w:p>
    <w:p w14:paraId="2675DCFF" w14:textId="45791AC0" w:rsidR="00EF2CFF" w:rsidRDefault="00EF2CFF" w:rsidP="003E6C8E">
      <w:pPr>
        <w:pStyle w:val="NormalWeb"/>
        <w:rPr>
          <w:rFonts w:ascii="Arial" w:hAnsi="Arial" w:cs="Arial"/>
          <w:color w:val="222222"/>
        </w:rPr>
      </w:pPr>
      <w:r w:rsidRPr="00CD1E7E">
        <w:rPr>
          <w:rFonts w:ascii="Arial" w:hAnsi="Arial" w:cs="Arial"/>
          <w:sz w:val="22"/>
          <w:szCs w:val="22"/>
        </w:rPr>
        <w:t xml:space="preserve">To </w:t>
      </w:r>
      <w:r w:rsidRPr="007F77B7">
        <w:rPr>
          <w:rFonts w:ascii="Arial" w:hAnsi="Arial" w:cs="Arial"/>
          <w:sz w:val="22"/>
          <w:szCs w:val="22"/>
        </w:rPr>
        <w:t xml:space="preserve">check the robustness of our results, we conducted a sensitivity analysis </w:t>
      </w:r>
      <w:r w:rsidR="00F107DC">
        <w:rPr>
          <w:rFonts w:ascii="Arial" w:hAnsi="Arial" w:cs="Arial"/>
          <w:sz w:val="22"/>
          <w:szCs w:val="22"/>
        </w:rPr>
        <w:t>of</w:t>
      </w:r>
      <w:r w:rsidR="00513670">
        <w:rPr>
          <w:rFonts w:ascii="Arial" w:hAnsi="Arial" w:cs="Arial"/>
          <w:sz w:val="22"/>
          <w:szCs w:val="22"/>
        </w:rPr>
        <w:t xml:space="preserve"> only </w:t>
      </w:r>
      <w:r w:rsidR="00F107DC">
        <w:rPr>
          <w:rFonts w:ascii="Arial" w:hAnsi="Arial" w:cs="Arial"/>
          <w:sz w:val="22"/>
          <w:szCs w:val="22"/>
        </w:rPr>
        <w:t>subjects</w:t>
      </w:r>
      <w:r w:rsidR="00513670">
        <w:rPr>
          <w:rFonts w:ascii="Arial" w:hAnsi="Arial" w:cs="Arial"/>
          <w:sz w:val="22"/>
          <w:szCs w:val="22"/>
        </w:rPr>
        <w:t xml:space="preserve"> from the</w:t>
      </w:r>
      <w:r w:rsidRPr="007F77B7">
        <w:rPr>
          <w:rFonts w:ascii="Arial" w:hAnsi="Arial" w:cs="Arial"/>
          <w:sz w:val="22"/>
          <w:szCs w:val="22"/>
        </w:rPr>
        <w:t xml:space="preserve"> </w:t>
      </w:r>
      <w:r w:rsidR="00F107DC">
        <w:rPr>
          <w:rFonts w:ascii="Arial" w:hAnsi="Arial" w:cs="Arial"/>
          <w:sz w:val="22"/>
          <w:szCs w:val="22"/>
        </w:rPr>
        <w:t xml:space="preserve">Pueblo </w:t>
      </w:r>
      <w:r w:rsidRPr="007F77B7">
        <w:rPr>
          <w:rFonts w:ascii="Arial" w:hAnsi="Arial" w:cs="Arial"/>
          <w:sz w:val="22"/>
          <w:szCs w:val="22"/>
        </w:rPr>
        <w:t>recruitment center (where 12/13 vape</w:t>
      </w:r>
      <w:r w:rsidR="0005083A">
        <w:rPr>
          <w:rFonts w:ascii="Arial" w:hAnsi="Arial" w:cs="Arial"/>
          <w:sz w:val="22"/>
          <w:szCs w:val="22"/>
        </w:rPr>
        <w:t xml:space="preserve"> use</w:t>
      </w:r>
      <w:r w:rsidRPr="007F77B7">
        <w:rPr>
          <w:rFonts w:ascii="Arial" w:hAnsi="Arial" w:cs="Arial"/>
          <w:sz w:val="22"/>
          <w:szCs w:val="22"/>
        </w:rPr>
        <w:t>rs were recruited).  A</w:t>
      </w:r>
      <w:r w:rsidR="00F107DC">
        <w:rPr>
          <w:rFonts w:ascii="Arial" w:hAnsi="Arial" w:cs="Arial"/>
          <w:sz w:val="22"/>
          <w:szCs w:val="22"/>
        </w:rPr>
        <w:t>n</w:t>
      </w:r>
      <w:r w:rsidRPr="007F77B7">
        <w:rPr>
          <w:rFonts w:ascii="Arial" w:hAnsi="Arial" w:cs="Arial"/>
          <w:sz w:val="22"/>
          <w:szCs w:val="22"/>
        </w:rPr>
        <w:t xml:space="preserve"> LRT was fit to determine </w:t>
      </w:r>
      <w:r w:rsidRPr="007F77B7">
        <w:rPr>
          <w:rFonts w:ascii="Arial" w:hAnsi="Arial" w:cs="Arial"/>
          <w:color w:val="222222"/>
          <w:sz w:val="22"/>
          <w:szCs w:val="22"/>
        </w:rPr>
        <w:t>if </w:t>
      </w:r>
      <w:r w:rsidRPr="007F77B7">
        <w:rPr>
          <w:rFonts w:ascii="Arial" w:hAnsi="Arial" w:cs="Arial"/>
          <w:i/>
          <w:iCs/>
          <w:color w:val="222222"/>
          <w:sz w:val="22"/>
          <w:szCs w:val="22"/>
        </w:rPr>
        <w:t>vape status</w:t>
      </w:r>
      <w:r w:rsidRPr="007F77B7">
        <w:rPr>
          <w:rFonts w:ascii="Arial" w:hAnsi="Arial" w:cs="Arial"/>
          <w:color w:val="222222"/>
          <w:sz w:val="22"/>
          <w:szCs w:val="22"/>
        </w:rPr>
        <w:t xml:space="preserve"> contributes significantly to gene expression differences with </w:t>
      </w:r>
      <w:r w:rsidRPr="007F77B7">
        <w:rPr>
          <w:rFonts w:ascii="Arial" w:hAnsi="Arial" w:cs="Arial"/>
          <w:color w:val="222222"/>
          <w:sz w:val="22"/>
          <w:szCs w:val="22"/>
          <w:u w:val="single"/>
        </w:rPr>
        <w:t>only</w:t>
      </w:r>
      <w:r w:rsidRPr="007F77B7">
        <w:rPr>
          <w:rFonts w:ascii="Arial" w:hAnsi="Arial" w:cs="Arial"/>
          <w:color w:val="222222"/>
          <w:sz w:val="22"/>
          <w:szCs w:val="22"/>
        </w:rPr>
        <w:t xml:space="preserve"> the subjects from the Pueblo recruitment center while adjusting for age, sex, and the 2 normalization factors.</w:t>
      </w:r>
      <w:r w:rsidRPr="00CD1E7E">
        <w:rPr>
          <w:rFonts w:ascii="Arial" w:hAnsi="Arial" w:cs="Arial"/>
          <w:color w:val="222222"/>
          <w:sz w:val="22"/>
          <w:szCs w:val="22"/>
        </w:rPr>
        <w:t xml:space="preserve"> FDR was used to correct for multiple testing and significance was set at FDR </w:t>
      </w:r>
      <w:r w:rsidRPr="00CD1E7E">
        <w:rPr>
          <w:rFonts w:ascii="Arial" w:hAnsi="Arial" w:cs="Arial"/>
          <w:color w:val="222222"/>
          <w:sz w:val="22"/>
          <w:szCs w:val="22"/>
          <w:bdr w:val="none" w:sz="0" w:space="0" w:color="auto" w:frame="1"/>
        </w:rPr>
        <w:t xml:space="preserve">≤ </w:t>
      </w:r>
      <w:r w:rsidRPr="00CD1E7E">
        <w:rPr>
          <w:rFonts w:ascii="Arial" w:hAnsi="Arial" w:cs="Arial"/>
          <w:color w:val="222222"/>
          <w:sz w:val="22"/>
          <w:szCs w:val="22"/>
        </w:rPr>
        <w:t>0.05</w:t>
      </w:r>
      <w:r w:rsidR="005A23FE">
        <w:rPr>
          <w:rFonts w:ascii="Arial" w:hAnsi="Arial" w:cs="Arial"/>
          <w:color w:val="222222"/>
          <w:sz w:val="22"/>
          <w:szCs w:val="22"/>
        </w:rPr>
        <w:t xml:space="preserve"> and </w:t>
      </w:r>
      <w:r w:rsidR="00192C25">
        <w:rPr>
          <w:rFonts w:ascii="Arial" w:hAnsi="Arial" w:cs="Arial"/>
          <w:color w:val="222222"/>
          <w:sz w:val="22"/>
          <w:szCs w:val="22"/>
        </w:rPr>
        <w:t xml:space="preserve">a magnitude of effect cutoff of </w:t>
      </w:r>
      <w:r w:rsidRPr="004A7335">
        <w:rPr>
          <w:rFonts w:ascii="Arial" w:hAnsi="Arial" w:cs="Arial"/>
          <w:color w:val="222222"/>
        </w:rPr>
        <w:t>|Log</w:t>
      </w:r>
      <w:r w:rsidRPr="004A7335">
        <w:rPr>
          <w:rFonts w:ascii="Arial" w:hAnsi="Arial" w:cs="Arial"/>
          <w:color w:val="222222"/>
          <w:vertAlign w:val="subscript"/>
        </w:rPr>
        <w:t>2</w:t>
      </w:r>
      <w:r w:rsidRPr="004A7335">
        <w:rPr>
          <w:rFonts w:ascii="Arial" w:hAnsi="Arial" w:cs="Arial"/>
          <w:color w:val="222222"/>
        </w:rPr>
        <w:t>(</w:t>
      </w:r>
      <w:r w:rsidR="00D779B2">
        <w:rPr>
          <w:rFonts w:ascii="Arial" w:hAnsi="Arial" w:cs="Arial"/>
          <w:color w:val="222222"/>
        </w:rPr>
        <w:t>FC</w:t>
      </w:r>
      <w:r w:rsidRPr="004A7335">
        <w:rPr>
          <w:rFonts w:ascii="Arial" w:hAnsi="Arial" w:cs="Arial"/>
          <w:color w:val="222222"/>
        </w:rPr>
        <w:t xml:space="preserve">)| &gt; </w:t>
      </w:r>
      <w:r w:rsidR="00192C25">
        <w:rPr>
          <w:rFonts w:ascii="Arial" w:hAnsi="Arial" w:cs="Arial"/>
          <w:color w:val="222222"/>
        </w:rPr>
        <w:t xml:space="preserve">2. </w:t>
      </w:r>
    </w:p>
    <w:p w14:paraId="12ABEA32" w14:textId="77777777" w:rsidR="00EF2CFF" w:rsidRPr="005C77DA" w:rsidRDefault="00EF2CFF" w:rsidP="00EF2CFF">
      <w:pPr>
        <w:pStyle w:val="NormalWeb"/>
        <w:shd w:val="clear" w:color="auto" w:fill="FFFFFF"/>
        <w:spacing w:before="0" w:beforeAutospacing="0" w:after="158" w:afterAutospacing="0" w:line="276" w:lineRule="auto"/>
        <w:rPr>
          <w:rFonts w:ascii="Arial" w:hAnsi="Arial" w:cs="Arial"/>
          <w:b/>
          <w:bCs/>
          <w:sz w:val="22"/>
          <w:szCs w:val="22"/>
        </w:rPr>
      </w:pPr>
      <w:r>
        <w:rPr>
          <w:rFonts w:ascii="Arial" w:hAnsi="Arial" w:cs="Arial"/>
          <w:b/>
          <w:bCs/>
        </w:rPr>
        <w:t>E</w:t>
      </w:r>
      <w:r w:rsidRPr="005C77DA">
        <w:rPr>
          <w:rFonts w:ascii="Arial" w:hAnsi="Arial" w:cs="Arial"/>
          <w:b/>
          <w:bCs/>
          <w:sz w:val="22"/>
          <w:szCs w:val="22"/>
        </w:rPr>
        <w:t>nrichment analysis</w:t>
      </w:r>
    </w:p>
    <w:p w14:paraId="1E2CED58" w14:textId="72FC7ECE" w:rsidR="00EF2CFF" w:rsidRPr="005C77DA" w:rsidRDefault="00EF2CFF" w:rsidP="003E6C8E">
      <w:pPr>
        <w:pStyle w:val="NormalWeb"/>
        <w:shd w:val="clear" w:color="auto" w:fill="FFFFFF"/>
        <w:spacing w:before="0" w:beforeAutospacing="0" w:after="158" w:afterAutospacing="0" w:line="276" w:lineRule="auto"/>
        <w:rPr>
          <w:rFonts w:ascii="Arial" w:hAnsi="Arial" w:cs="Arial"/>
          <w:color w:val="222222"/>
          <w:sz w:val="22"/>
          <w:szCs w:val="22"/>
        </w:rPr>
      </w:pPr>
      <w:r w:rsidRPr="005C77DA">
        <w:rPr>
          <w:rFonts w:ascii="Arial" w:hAnsi="Arial" w:cs="Arial"/>
          <w:color w:val="222222"/>
          <w:sz w:val="22"/>
          <w:szCs w:val="22"/>
          <w:shd w:val="clear" w:color="auto" w:fill="FFFFFF"/>
        </w:rPr>
        <w:t>To identify differentially enriched biological pathways</w:t>
      </w:r>
      <w:r>
        <w:rPr>
          <w:rFonts w:ascii="Arial" w:hAnsi="Arial" w:cs="Arial"/>
          <w:color w:val="222222"/>
          <w:sz w:val="22"/>
          <w:szCs w:val="22"/>
          <w:shd w:val="clear" w:color="auto" w:fill="FFFFFF"/>
        </w:rPr>
        <w:t xml:space="preserve"> or ontologies</w:t>
      </w:r>
      <w:r w:rsidRPr="005C77DA">
        <w:rPr>
          <w:rFonts w:ascii="Arial" w:hAnsi="Arial" w:cs="Arial"/>
          <w:color w:val="222222"/>
          <w:sz w:val="22"/>
          <w:szCs w:val="22"/>
          <w:shd w:val="clear" w:color="auto" w:fill="FFFFFF"/>
        </w:rPr>
        <w:t>, Gene Set Enrichment Analysis (GSEA) was conducted after obtaining differential gene expression results</w:t>
      </w:r>
      <w:r>
        <w:rPr>
          <w:rFonts w:ascii="Arial" w:hAnsi="Arial" w:cs="Arial"/>
          <w:color w:val="222222"/>
          <w:sz w:val="22"/>
          <w:szCs w:val="22"/>
          <w:shd w:val="clear" w:color="auto" w:fill="FFFFFF"/>
        </w:rPr>
        <w:t xml:space="preserve"> </w:t>
      </w:r>
      <w:r w:rsidRPr="005C77DA">
        <w:rPr>
          <w:rFonts w:ascii="Arial" w:hAnsi="Arial" w:cs="Arial"/>
          <w:color w:val="222222"/>
          <w:sz w:val="22"/>
          <w:szCs w:val="22"/>
        </w:rPr>
        <w:t>using the R package </w:t>
      </w:r>
      <w:r w:rsidR="00CD1E7E" w:rsidRPr="005C77DA">
        <w:rPr>
          <w:rStyle w:val="HTMLCode"/>
          <w:rFonts w:ascii="Arial" w:hAnsi="Arial" w:cs="Arial"/>
          <w:i/>
          <w:iCs/>
          <w:color w:val="222222"/>
          <w:sz w:val="22"/>
          <w:szCs w:val="22"/>
        </w:rPr>
        <w:t>fGSEA</w:t>
      </w:r>
      <w:r w:rsidR="00CD1E7E" w:rsidRPr="005C77DA">
        <w:rPr>
          <w:rFonts w:ascii="Arial" w:hAnsi="Arial" w:cs="Arial"/>
          <w:color w:val="222222"/>
          <w:sz w:val="22"/>
          <w:szCs w:val="22"/>
        </w:rPr>
        <w:t> ver. 1.23.0</w:t>
      </w:r>
      <w:r w:rsidRPr="005C77DA">
        <w:rPr>
          <w:rFonts w:ascii="Arial" w:hAnsi="Arial" w:cs="Arial"/>
          <w:color w:val="222222"/>
          <w:sz w:val="22"/>
          <w:szCs w:val="22"/>
        </w:rPr>
        <w:t>.</w:t>
      </w:r>
      <w:r w:rsidR="005B023F">
        <w:rPr>
          <w:rFonts w:ascii="Arial" w:hAnsi="Arial" w:cs="Arial"/>
          <w:color w:val="222222"/>
        </w:rPr>
        <w:fldChar w:fldCharType="begin"/>
      </w:r>
      <w:r w:rsidR="00802FED">
        <w:rPr>
          <w:rFonts w:ascii="Arial" w:hAnsi="Arial" w:cs="Arial"/>
          <w:color w:val="222222"/>
        </w:rPr>
        <w:instrText xml:space="preserve"> ADDIN EN.CITE &lt;EndNote&gt;&lt;Cite&gt;&lt;Author&gt;Korotkevich&lt;/Author&gt;&lt;Year&gt;2021&lt;/Year&gt;&lt;RecNum&gt;69&lt;/RecNum&gt;&lt;DisplayText&gt;[27]&lt;/DisplayText&gt;&lt;record&gt;&lt;rec-number&gt;69&lt;/rec-number&gt;&lt;foreign-keys&gt;&lt;key app="EN" db-id="f9tp0zfpp9ztsmerf04pd2zqxxwza995dwdf" timestamp="1676063493"&gt;69&lt;/key&gt;&lt;/foreign-keys&gt;&lt;ref-type name="Journal Article"&gt;17&lt;/ref-type&gt;&lt;contributors&gt;&lt;authors&gt;&lt;author&gt;Korotkevich, Gennady&lt;/author&gt;&lt;author&gt;Sukhov, Vladimir&lt;/author&gt;&lt;author&gt;Budin, Nikolay&lt;/author&gt;&lt;author&gt;Shpak, Boris&lt;/author&gt;&lt;author&gt;Artyomov, Maxim N.&lt;/author&gt;&lt;author&gt;Sergushichev, Alexey&lt;/author&gt;&lt;/authors&gt;&lt;/contributors&gt;&lt;titles&gt;&lt;title&gt;Fast gene set enrichment analysis&lt;/title&gt;&lt;secondary-title&gt;bioRxiv&lt;/secondary-title&gt;&lt;/titles&gt;&lt;periodical&gt;&lt;full-title&gt;bioRxiv&lt;/full-title&gt;&lt;/periodical&gt;&lt;pages&gt;060012&lt;/pages&gt;&lt;dates&gt;&lt;year&gt;2021&lt;/year&gt;&lt;/dates&gt;&lt;urls&gt;&lt;related-urls&gt;&lt;url&gt;http://biorxiv.org/content/early/2021/02/01/060012.abstract&lt;/url&gt;&lt;/related-urls&gt;&lt;/urls&gt;&lt;electronic-resource-num&gt;10.1101/060012&lt;/electronic-resource-num&gt;&lt;/record&gt;&lt;/Cite&gt;&lt;/EndNote&gt;</w:instrText>
      </w:r>
      <w:r w:rsidR="005B023F">
        <w:rPr>
          <w:rFonts w:ascii="Arial" w:hAnsi="Arial" w:cs="Arial"/>
          <w:color w:val="222222"/>
        </w:rPr>
        <w:fldChar w:fldCharType="separate"/>
      </w:r>
      <w:r w:rsidR="00802FED">
        <w:rPr>
          <w:rFonts w:ascii="Arial" w:hAnsi="Arial" w:cs="Arial"/>
          <w:noProof/>
          <w:color w:val="222222"/>
        </w:rPr>
        <w:t>[27]</w:t>
      </w:r>
      <w:r w:rsidR="005B023F">
        <w:rPr>
          <w:rFonts w:ascii="Arial" w:hAnsi="Arial" w:cs="Arial"/>
          <w:color w:val="222222"/>
        </w:rPr>
        <w:fldChar w:fldCharType="end"/>
      </w:r>
      <w:r>
        <w:rPr>
          <w:rFonts w:ascii="Arial" w:hAnsi="Arial" w:cs="Arial"/>
          <w:color w:val="222222"/>
          <w:sz w:val="22"/>
          <w:szCs w:val="22"/>
        </w:rPr>
        <w:t xml:space="preserve"> To compare across the pathway or ontology data base</w:t>
      </w:r>
      <w:r w:rsidRPr="005C77DA">
        <w:rPr>
          <w:rFonts w:ascii="Arial" w:hAnsi="Arial" w:cs="Arial"/>
          <w:color w:val="222222"/>
          <w:sz w:val="22"/>
          <w:szCs w:val="22"/>
        </w:rPr>
        <w:t xml:space="preserve"> genes were mapped to E</w:t>
      </w:r>
      <w:r>
        <w:rPr>
          <w:rFonts w:ascii="Arial" w:hAnsi="Arial" w:cs="Arial"/>
          <w:color w:val="222222"/>
          <w:sz w:val="22"/>
          <w:szCs w:val="22"/>
        </w:rPr>
        <w:t>ntrez</w:t>
      </w:r>
      <w:r w:rsidRPr="005C77DA">
        <w:rPr>
          <w:rFonts w:ascii="Arial" w:hAnsi="Arial" w:cs="Arial"/>
          <w:color w:val="222222"/>
          <w:sz w:val="22"/>
          <w:szCs w:val="22"/>
        </w:rPr>
        <w:t xml:space="preserve"> (NCBI) IDs. </w:t>
      </w:r>
      <w:r>
        <w:rPr>
          <w:rFonts w:ascii="Arial" w:hAnsi="Arial" w:cs="Arial"/>
          <w:color w:val="222222"/>
          <w:sz w:val="22"/>
          <w:szCs w:val="22"/>
        </w:rPr>
        <w:t>Gene</w:t>
      </w:r>
      <w:r w:rsidR="00E419DD">
        <w:rPr>
          <w:rFonts w:ascii="Arial" w:hAnsi="Arial" w:cs="Arial"/>
          <w:color w:val="222222"/>
          <w:sz w:val="22"/>
          <w:szCs w:val="22"/>
        </w:rPr>
        <w:t xml:space="preserve"> </w:t>
      </w:r>
      <w:r>
        <w:rPr>
          <w:rFonts w:ascii="Arial" w:hAnsi="Arial" w:cs="Arial"/>
          <w:color w:val="222222"/>
          <w:sz w:val="22"/>
          <w:szCs w:val="22"/>
        </w:rPr>
        <w:t>rank</w:t>
      </w:r>
      <w:r w:rsidR="00E419DD">
        <w:rPr>
          <w:rFonts w:ascii="Arial" w:hAnsi="Arial" w:cs="Arial"/>
          <w:color w:val="222222"/>
          <w:sz w:val="22"/>
          <w:szCs w:val="22"/>
        </w:rPr>
        <w:t>s</w:t>
      </w:r>
      <w:r>
        <w:rPr>
          <w:rFonts w:ascii="Arial" w:hAnsi="Arial" w:cs="Arial"/>
          <w:color w:val="222222"/>
          <w:sz w:val="22"/>
          <w:szCs w:val="22"/>
        </w:rPr>
        <w:t xml:space="preserve"> </w:t>
      </w:r>
      <w:r w:rsidR="00E419DD">
        <w:rPr>
          <w:rFonts w:ascii="Arial" w:hAnsi="Arial" w:cs="Arial"/>
          <w:color w:val="222222"/>
          <w:sz w:val="22"/>
          <w:szCs w:val="22"/>
        </w:rPr>
        <w:t xml:space="preserve">were </w:t>
      </w:r>
      <w:r>
        <w:rPr>
          <w:rFonts w:ascii="Arial" w:hAnsi="Arial" w:cs="Arial"/>
          <w:color w:val="222222"/>
          <w:sz w:val="22"/>
          <w:szCs w:val="22"/>
        </w:rPr>
        <w:t xml:space="preserve">based on the </w:t>
      </w:r>
      <w:r w:rsidR="00E419DD">
        <w:rPr>
          <w:rFonts w:ascii="Arial" w:hAnsi="Arial" w:cs="Arial"/>
          <w:color w:val="222222"/>
          <w:sz w:val="22"/>
          <w:szCs w:val="22"/>
        </w:rPr>
        <w:t>direction of the FC</w:t>
      </w:r>
      <w:r>
        <w:rPr>
          <w:rFonts w:ascii="Arial" w:hAnsi="Arial" w:cs="Arial"/>
          <w:color w:val="222222"/>
          <w:sz w:val="22"/>
          <w:szCs w:val="22"/>
        </w:rPr>
        <w:t xml:space="preserve"> times -log</w:t>
      </w:r>
      <w:r w:rsidRPr="00886236">
        <w:rPr>
          <w:rFonts w:ascii="Arial" w:hAnsi="Arial" w:cs="Arial"/>
          <w:color w:val="222222"/>
          <w:vertAlign w:val="subscript"/>
        </w:rPr>
        <w:t>10</w:t>
      </w:r>
      <w:r>
        <w:rPr>
          <w:rFonts w:ascii="Arial" w:hAnsi="Arial" w:cs="Arial"/>
          <w:color w:val="222222"/>
          <w:sz w:val="22"/>
          <w:szCs w:val="22"/>
        </w:rPr>
        <w:t xml:space="preserve"> of the </w:t>
      </w:r>
      <w:ins w:id="48" w:author="Sharma, Sunita" w:date="2023-03-29T22:10:00Z">
        <w:r w:rsidR="00376081">
          <w:rPr>
            <w:rFonts w:ascii="Arial" w:hAnsi="Arial" w:cs="Arial"/>
            <w:color w:val="222222"/>
            <w:sz w:val="22"/>
            <w:szCs w:val="22"/>
          </w:rPr>
          <w:t xml:space="preserve">nominal </w:t>
        </w:r>
      </w:ins>
      <w:r>
        <w:rPr>
          <w:rFonts w:ascii="Arial" w:hAnsi="Arial" w:cs="Arial"/>
          <w:color w:val="222222"/>
          <w:sz w:val="22"/>
          <w:szCs w:val="22"/>
        </w:rPr>
        <w:t>p-value from the LR</w:t>
      </w:r>
      <w:r w:rsidR="00CD1E7E">
        <w:rPr>
          <w:rFonts w:ascii="Arial" w:hAnsi="Arial" w:cs="Arial"/>
          <w:color w:val="222222"/>
          <w:sz w:val="22"/>
          <w:szCs w:val="22"/>
        </w:rPr>
        <w:t>T</w:t>
      </w:r>
      <w:r w:rsidR="00192C25">
        <w:rPr>
          <w:rFonts w:ascii="Arial" w:hAnsi="Arial" w:cs="Arial"/>
          <w:color w:val="222222"/>
          <w:sz w:val="22"/>
          <w:szCs w:val="22"/>
        </w:rPr>
        <w:t xml:space="preserve"> </w:t>
      </w:r>
      <w:r w:rsidR="005B023F">
        <w:rPr>
          <w:rFonts w:ascii="Arial" w:hAnsi="Arial" w:cs="Arial"/>
          <w:color w:val="222222"/>
          <w:sz w:val="22"/>
          <w:szCs w:val="22"/>
        </w:rPr>
        <w:fldChar w:fldCharType="begin">
          <w:fldData xml:space="preserve">PEVuZE5vdGU+PENpdGU+PEF1dGhvcj5YaWFvPC9BdXRob3I+PFllYXI+MjAxNDwvWWVhcj48UmVj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==
</w:fldData>
        </w:fldChar>
      </w:r>
      <w:r w:rsidR="00802FED">
        <w:rPr>
          <w:rFonts w:ascii="Arial" w:hAnsi="Arial" w:cs="Arial"/>
          <w:color w:val="222222"/>
          <w:sz w:val="22"/>
          <w:szCs w:val="22"/>
        </w:rPr>
        <w:instrText xml:space="preserve"> ADDIN EN.CITE </w:instrText>
      </w:r>
      <w:r w:rsidR="00802FED">
        <w:rPr>
          <w:rFonts w:ascii="Arial" w:hAnsi="Arial" w:cs="Arial"/>
          <w:color w:val="222222"/>
          <w:sz w:val="22"/>
          <w:szCs w:val="22"/>
        </w:rPr>
        <w:fldChar w:fldCharType="begin">
          <w:fldData xml:space="preserve">PEVuZE5vdGU+PENpdGU+PEF1dGhvcj5YaWFvPC9BdXRob3I+PFllYXI+MjAxNDwvWWVhcj48UmVj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==
</w:fldData>
        </w:fldChar>
      </w:r>
      <w:r w:rsidR="00802FED">
        <w:rPr>
          <w:rFonts w:ascii="Arial" w:hAnsi="Arial" w:cs="Arial"/>
          <w:color w:val="222222"/>
          <w:sz w:val="22"/>
          <w:szCs w:val="22"/>
        </w:rPr>
        <w:instrText xml:space="preserve"> ADDIN EN.CITE.DATA </w:instrText>
      </w:r>
      <w:r w:rsidR="00802FED">
        <w:rPr>
          <w:rFonts w:ascii="Arial" w:hAnsi="Arial" w:cs="Arial"/>
          <w:color w:val="222222"/>
          <w:sz w:val="22"/>
          <w:szCs w:val="22"/>
        </w:rPr>
      </w:r>
      <w:r w:rsidR="00802FED">
        <w:rPr>
          <w:rFonts w:ascii="Arial" w:hAnsi="Arial" w:cs="Arial"/>
          <w:color w:val="222222"/>
          <w:sz w:val="22"/>
          <w:szCs w:val="22"/>
        </w:rPr>
        <w:fldChar w:fldCharType="end"/>
      </w:r>
      <w:r w:rsidR="005B023F">
        <w:rPr>
          <w:rFonts w:ascii="Arial" w:hAnsi="Arial" w:cs="Arial"/>
          <w:color w:val="222222"/>
          <w:sz w:val="22"/>
          <w:szCs w:val="22"/>
        </w:rPr>
        <w:fldChar w:fldCharType="separate"/>
      </w:r>
      <w:r w:rsidR="00802FED">
        <w:rPr>
          <w:rFonts w:ascii="Arial" w:hAnsi="Arial" w:cs="Arial"/>
          <w:noProof/>
          <w:color w:val="222222"/>
          <w:sz w:val="22"/>
          <w:szCs w:val="22"/>
        </w:rPr>
        <w:t>[28]</w:t>
      </w:r>
      <w:r w:rsidR="005B023F">
        <w:rPr>
          <w:rFonts w:ascii="Arial" w:hAnsi="Arial" w:cs="Arial"/>
          <w:color w:val="222222"/>
          <w:sz w:val="22"/>
          <w:szCs w:val="22"/>
        </w:rPr>
        <w:fldChar w:fldCharType="end"/>
      </w:r>
      <w:r w:rsidR="00192C25">
        <w:rPr>
          <w:rFonts w:ascii="Arial" w:hAnsi="Arial" w:cs="Arial"/>
          <w:color w:val="222222"/>
          <w:sz w:val="22"/>
          <w:szCs w:val="22"/>
        </w:rPr>
        <w:t xml:space="preserve">. </w:t>
      </w:r>
    </w:p>
    <w:p w14:paraId="461FA70D" w14:textId="77777777" w:rsidR="005955DC" w:rsidRDefault="00EF2CFF">
      <w:pPr>
        <w:pStyle w:val="NormalWeb"/>
        <w:shd w:val="clear" w:color="auto" w:fill="FFFFFF"/>
        <w:spacing w:before="240" w:beforeAutospacing="0" w:after="158" w:afterAutospacing="0" w:line="276" w:lineRule="auto"/>
        <w:rPr>
          <w:rStyle w:val="Strong"/>
          <w:rFonts w:ascii="Arial" w:hAnsi="Arial" w:cs="Arial"/>
          <w:color w:val="222222"/>
          <w:sz w:val="22"/>
          <w:szCs w:val="22"/>
        </w:rPr>
      </w:pPr>
      <w:r>
        <w:rPr>
          <w:rStyle w:val="Strong"/>
          <w:rFonts w:ascii="Arial" w:hAnsi="Arial" w:cs="Arial"/>
          <w:color w:val="222222"/>
          <w:sz w:val="22"/>
          <w:szCs w:val="22"/>
        </w:rPr>
        <w:t>Databases</w:t>
      </w:r>
    </w:p>
    <w:p w14:paraId="673962AB" w14:textId="3112C299" w:rsidR="00C03263" w:rsidRPr="00C143A4" w:rsidRDefault="00EF2CFF" w:rsidP="005955DC">
      <w:pPr>
        <w:pStyle w:val="NormalWeb"/>
        <w:shd w:val="clear" w:color="auto" w:fill="FFFFFF"/>
        <w:spacing w:before="240" w:beforeAutospacing="0" w:after="158" w:afterAutospacing="0" w:line="276" w:lineRule="auto"/>
        <w:rPr>
          <w:rFonts w:ascii="Arial" w:hAnsi="Arial" w:cs="Arial"/>
          <w:color w:val="222222"/>
          <w:sz w:val="22"/>
          <w:szCs w:val="22"/>
        </w:rPr>
      </w:pPr>
      <w:r w:rsidRPr="00C143A4">
        <w:rPr>
          <w:rFonts w:ascii="Arial" w:hAnsi="Arial" w:cs="Arial"/>
          <w:color w:val="222222"/>
          <w:sz w:val="22"/>
          <w:szCs w:val="22"/>
          <w:rPrChange w:id="49" w:author="Commodore, Sarah" w:date="2023-03-30T13:15:00Z">
            <w:rPr>
              <w:rFonts w:ascii="Arial" w:hAnsi="Arial" w:cs="Arial"/>
              <w:color w:val="222222"/>
            </w:rPr>
          </w:rPrChange>
        </w:rPr>
        <w:t xml:space="preserve">We implemented GSEA for Reactome, Gene Ontology (GO), and </w:t>
      </w:r>
      <w:r w:rsidRPr="00C143A4">
        <w:rPr>
          <w:rFonts w:ascii="Arial" w:hAnsi="Arial" w:cs="Arial"/>
          <w:sz w:val="22"/>
          <w:szCs w:val="22"/>
        </w:rPr>
        <w:t xml:space="preserve">Koyoto Encyclopedia of Genes and Genomes (KEGG). </w:t>
      </w:r>
      <w:r w:rsidRPr="00C143A4">
        <w:rPr>
          <w:rFonts w:ascii="Arial" w:hAnsi="Arial" w:cs="Arial"/>
          <w:color w:val="222222"/>
          <w:sz w:val="22"/>
          <w:szCs w:val="22"/>
        </w:rPr>
        <w:t>Only pathways</w:t>
      </w:r>
      <w:r w:rsidR="00192C25" w:rsidRPr="00C143A4">
        <w:rPr>
          <w:rFonts w:ascii="Arial" w:hAnsi="Arial" w:cs="Arial"/>
          <w:color w:val="222222"/>
          <w:sz w:val="22"/>
          <w:szCs w:val="22"/>
        </w:rPr>
        <w:t xml:space="preserve"> or </w:t>
      </w:r>
      <w:r w:rsidRPr="00C143A4">
        <w:rPr>
          <w:rFonts w:ascii="Arial" w:hAnsi="Arial" w:cs="Arial"/>
          <w:color w:val="222222"/>
          <w:sz w:val="22"/>
          <w:szCs w:val="22"/>
        </w:rPr>
        <w:t>ontologies with 2 or more</w:t>
      </w:r>
      <w:r w:rsidR="002C6797" w:rsidRPr="00C143A4">
        <w:rPr>
          <w:rFonts w:ascii="Arial" w:hAnsi="Arial" w:cs="Arial"/>
          <w:color w:val="222222"/>
          <w:sz w:val="22"/>
          <w:szCs w:val="22"/>
        </w:rPr>
        <w:t xml:space="preserve"> unique</w:t>
      </w:r>
      <w:r w:rsidRPr="00C143A4">
        <w:rPr>
          <w:rFonts w:ascii="Arial" w:hAnsi="Arial" w:cs="Arial"/>
          <w:color w:val="222222"/>
          <w:sz w:val="22"/>
          <w:szCs w:val="22"/>
        </w:rPr>
        <w:t xml:space="preserve"> Entrez genes were considered for</w:t>
      </w:r>
      <w:r w:rsidR="00192C25" w:rsidRPr="00C143A4">
        <w:rPr>
          <w:rFonts w:ascii="Arial" w:hAnsi="Arial" w:cs="Arial"/>
          <w:color w:val="222222"/>
          <w:sz w:val="22"/>
          <w:szCs w:val="22"/>
        </w:rPr>
        <w:t xml:space="preserve"> inclusion in</w:t>
      </w:r>
      <w:r w:rsidRPr="00C143A4">
        <w:rPr>
          <w:rFonts w:ascii="Arial" w:hAnsi="Arial" w:cs="Arial"/>
          <w:color w:val="222222"/>
          <w:sz w:val="22"/>
          <w:szCs w:val="22"/>
        </w:rPr>
        <w:t xml:space="preserve"> GSEA. After the initial analysis, we </w:t>
      </w:r>
      <w:r w:rsidR="005D362E" w:rsidRPr="00C143A4">
        <w:rPr>
          <w:rFonts w:ascii="Arial" w:hAnsi="Arial" w:cs="Arial"/>
          <w:color w:val="222222"/>
          <w:sz w:val="22"/>
          <w:szCs w:val="22"/>
        </w:rPr>
        <w:t>filtered</w:t>
      </w:r>
      <w:r w:rsidRPr="00C143A4">
        <w:rPr>
          <w:rFonts w:ascii="Arial" w:hAnsi="Arial" w:cs="Arial"/>
          <w:color w:val="222222"/>
          <w:sz w:val="22"/>
          <w:szCs w:val="22"/>
        </w:rPr>
        <w:t xml:space="preserve"> redundant pathways using the function </w:t>
      </w:r>
      <w:r w:rsidRPr="00C143A4">
        <w:rPr>
          <w:rStyle w:val="HTMLCode"/>
          <w:rFonts w:ascii="Arial" w:hAnsi="Arial" w:cs="Arial"/>
          <w:i/>
          <w:iCs/>
          <w:color w:val="222222"/>
          <w:sz w:val="22"/>
          <w:szCs w:val="22"/>
        </w:rPr>
        <w:t>collapsePathways</w:t>
      </w:r>
      <w:r w:rsidRPr="00C143A4">
        <w:rPr>
          <w:rFonts w:ascii="Arial" w:hAnsi="Arial" w:cs="Arial"/>
          <w:color w:val="222222"/>
          <w:sz w:val="22"/>
          <w:szCs w:val="22"/>
        </w:rPr>
        <w:t> from </w:t>
      </w:r>
      <w:r w:rsidRPr="00C143A4">
        <w:rPr>
          <w:rStyle w:val="HTMLCode"/>
          <w:rFonts w:ascii="Arial" w:hAnsi="Arial" w:cs="Arial"/>
          <w:color w:val="222222"/>
          <w:sz w:val="22"/>
          <w:szCs w:val="22"/>
        </w:rPr>
        <w:t>fGSEA</w:t>
      </w:r>
      <w:ins w:id="50" w:author="Commodore, Sarah" w:date="2023-03-30T13:14:00Z">
        <w:r w:rsidR="00C143A4" w:rsidRPr="00C143A4">
          <w:rPr>
            <w:rFonts w:ascii="Arial" w:hAnsi="Arial" w:cs="Arial"/>
            <w:color w:val="222222"/>
            <w:sz w:val="22"/>
            <w:szCs w:val="22"/>
          </w:rPr>
          <w:t xml:space="preserve"> </w:t>
        </w:r>
      </w:ins>
      <w:del w:id="51" w:author="Commodore, Sarah" w:date="2023-03-30T13:14:00Z">
        <w:r w:rsidRPr="00C143A4" w:rsidDel="00C143A4">
          <w:rPr>
            <w:rFonts w:ascii="Arial" w:hAnsi="Arial" w:cs="Arial"/>
            <w:color w:val="222222"/>
            <w:sz w:val="22"/>
            <w:szCs w:val="22"/>
          </w:rPr>
          <w:delText>.</w:delText>
        </w:r>
      </w:del>
      <w:r w:rsidR="005B023F" w:rsidRPr="00C143A4">
        <w:rPr>
          <w:rFonts w:ascii="Arial" w:hAnsi="Arial" w:cs="Arial"/>
          <w:color w:val="222222"/>
          <w:sz w:val="22"/>
          <w:szCs w:val="22"/>
        </w:rPr>
        <w:fldChar w:fldCharType="begin"/>
      </w:r>
      <w:r w:rsidR="00802FED">
        <w:rPr>
          <w:rFonts w:ascii="Arial" w:hAnsi="Arial" w:cs="Arial"/>
          <w:color w:val="222222"/>
          <w:sz w:val="22"/>
          <w:szCs w:val="22"/>
        </w:rPr>
        <w:instrText xml:space="preserve"> ADDIN EN.CITE &lt;EndNote&gt;&lt;Cite&gt;&lt;Author&gt;Korotkevich&lt;/Author&gt;&lt;Year&gt;2016&lt;/Year&gt;&lt;RecNum&gt;66&lt;/RecNum&gt;&lt;DisplayText&gt;[29]&lt;/DisplayText&gt;&lt;record&gt;&lt;rec-number&gt;66&lt;/rec-number&gt;&lt;foreign-keys&gt;&lt;key app="EN" db-id="f9tp0zfpp9ztsmerf04pd2zqxxwza995dwdf" timestamp="1676063225"&gt;66&lt;/key&gt;&lt;/foreign-keys&gt;&lt;ref-type name="Journal Article"&gt;17&lt;/ref-type&gt;&lt;contributors&gt;&lt;authors&gt;&lt;author&gt;Korotkevich, Gennady&lt;/author&gt;&lt;author&gt;Sukhov, Vladimir&lt;/author&gt;&lt;author&gt;Budin, Nikolay&lt;/author&gt;&lt;author&gt;Shpak, Boris&lt;/author&gt;&lt;author&gt;Artyomov, Maxim N&lt;/author&gt;&lt;author&gt;Sergushichev, Alexey %J BioRxiv&lt;/author&gt;&lt;/authors&gt;&lt;/contributors&gt;&lt;titles&gt;&lt;title&gt;Fast gene set enrichment analysis&lt;/title&gt;&lt;/titles&gt;&lt;pages&gt;060012&lt;/pages&gt;&lt;dates&gt;&lt;year&gt;2016&lt;/year&gt;&lt;/dates&gt;&lt;urls&gt;&lt;/urls&gt;&lt;/record&gt;&lt;/Cite&gt;&lt;/EndNote&gt;</w:instrText>
      </w:r>
      <w:r w:rsidR="005B023F" w:rsidRPr="00C143A4">
        <w:rPr>
          <w:rFonts w:ascii="Arial" w:hAnsi="Arial" w:cs="Arial"/>
          <w:color w:val="222222"/>
          <w:sz w:val="22"/>
          <w:szCs w:val="22"/>
        </w:rPr>
        <w:fldChar w:fldCharType="separate"/>
      </w:r>
      <w:r w:rsidR="00802FED">
        <w:rPr>
          <w:rFonts w:ascii="Arial" w:hAnsi="Arial" w:cs="Arial"/>
          <w:noProof/>
          <w:color w:val="222222"/>
          <w:sz w:val="22"/>
          <w:szCs w:val="22"/>
        </w:rPr>
        <w:t>[29]</w:t>
      </w:r>
      <w:r w:rsidR="005B023F" w:rsidRPr="00C143A4">
        <w:rPr>
          <w:rFonts w:ascii="Arial" w:hAnsi="Arial" w:cs="Arial"/>
          <w:color w:val="222222"/>
          <w:sz w:val="22"/>
          <w:szCs w:val="22"/>
        </w:rPr>
        <w:fldChar w:fldCharType="end"/>
      </w:r>
      <w:ins w:id="52" w:author="Commodore, Sarah" w:date="2023-03-30T13:14:00Z">
        <w:r w:rsidR="00C143A4" w:rsidRPr="00C143A4">
          <w:rPr>
            <w:rFonts w:ascii="Arial" w:hAnsi="Arial" w:cs="Arial"/>
            <w:color w:val="222222"/>
            <w:sz w:val="22"/>
            <w:szCs w:val="22"/>
          </w:rPr>
          <w:t>.</w:t>
        </w:r>
      </w:ins>
      <w:r w:rsidRPr="00C143A4">
        <w:rPr>
          <w:rFonts w:ascii="Arial" w:hAnsi="Arial" w:cs="Arial"/>
          <w:color w:val="222222"/>
          <w:sz w:val="22"/>
          <w:szCs w:val="22"/>
        </w:rPr>
        <w:t xml:space="preserve"> Pathways or ontologies that are </w:t>
      </w:r>
      <w:r w:rsidR="005D362E" w:rsidRPr="00C143A4">
        <w:rPr>
          <w:rFonts w:ascii="Arial" w:hAnsi="Arial" w:cs="Arial"/>
          <w:color w:val="222222"/>
          <w:sz w:val="22"/>
          <w:szCs w:val="22"/>
        </w:rPr>
        <w:t>remaining after filtering other</w:t>
      </w:r>
      <w:r w:rsidRPr="00C143A4">
        <w:rPr>
          <w:rFonts w:ascii="Arial" w:hAnsi="Arial" w:cs="Arial"/>
          <w:color w:val="222222"/>
          <w:sz w:val="22"/>
          <w:szCs w:val="22"/>
        </w:rPr>
        <w:t xml:space="preserve"> pathways or ontologies are referred to as </w:t>
      </w:r>
      <w:r w:rsidR="001975A3" w:rsidRPr="00C143A4">
        <w:rPr>
          <w:rFonts w:ascii="Arial" w:hAnsi="Arial" w:cs="Arial"/>
          <w:color w:val="222222"/>
          <w:sz w:val="22"/>
          <w:szCs w:val="22"/>
        </w:rPr>
        <w:t>non-redundant</w:t>
      </w:r>
      <w:r w:rsidRPr="00C143A4">
        <w:rPr>
          <w:rFonts w:ascii="Arial" w:hAnsi="Arial" w:cs="Arial"/>
          <w:color w:val="222222"/>
          <w:sz w:val="22"/>
          <w:szCs w:val="22"/>
        </w:rPr>
        <w:t xml:space="preserve">. </w:t>
      </w:r>
      <w:r w:rsidR="00CD1E7E" w:rsidRPr="00C143A4">
        <w:rPr>
          <w:rFonts w:ascii="Arial" w:hAnsi="Arial" w:cs="Arial"/>
          <w:color w:val="222222"/>
          <w:sz w:val="22"/>
          <w:szCs w:val="22"/>
        </w:rPr>
        <w:t>All pathways were retrieved from Ensembl (ver. 106) using </w:t>
      </w:r>
      <w:r w:rsidR="00CD1E7E" w:rsidRPr="00C143A4">
        <w:rPr>
          <w:rStyle w:val="HTMLCode"/>
          <w:rFonts w:ascii="Arial" w:hAnsi="Arial" w:cs="Arial"/>
          <w:color w:val="222222"/>
          <w:sz w:val="22"/>
          <w:szCs w:val="22"/>
        </w:rPr>
        <w:t>biomaRt</w:t>
      </w:r>
      <w:r w:rsidR="00CD1E7E" w:rsidRPr="00C143A4">
        <w:rPr>
          <w:rFonts w:ascii="Arial" w:hAnsi="Arial" w:cs="Arial"/>
          <w:color w:val="222222"/>
          <w:sz w:val="22"/>
          <w:szCs w:val="22"/>
        </w:rPr>
        <w:t> ver. 2.53.2.</w:t>
      </w:r>
      <w:ins w:id="53" w:author="Hawkins, Jonathan" w:date="2023-04-06T09:27:00Z">
        <w:r w:rsidR="00802FED">
          <w:rPr>
            <w:rFonts w:ascii="Arial" w:hAnsi="Arial" w:cs="Arial"/>
            <w:color w:val="222222"/>
            <w:sz w:val="22"/>
            <w:szCs w:val="22"/>
          </w:rPr>
          <w:t xml:space="preserve"> </w:t>
        </w:r>
      </w:ins>
      <w:r w:rsidR="005B023F" w:rsidRPr="00C143A4">
        <w:rPr>
          <w:rFonts w:ascii="Arial" w:hAnsi="Arial" w:cs="Arial"/>
          <w:color w:val="222222"/>
          <w:sz w:val="22"/>
          <w:szCs w:val="22"/>
        </w:rPr>
        <w:fldChar w:fldCharType="begin">
          <w:fldData xml:space="preserve">PEVuZE5vdGU+PENpdGU+PEF1dGhvcj5EdXJpbmNrPC9BdXRob3I+PFllYXI+MjAwOTwvWWVhcj48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</w:fldData>
        </w:fldChar>
      </w:r>
      <w:r w:rsidR="00802FED">
        <w:rPr>
          <w:rFonts w:ascii="Arial" w:hAnsi="Arial" w:cs="Arial"/>
          <w:color w:val="222222"/>
          <w:sz w:val="22"/>
          <w:szCs w:val="22"/>
        </w:rPr>
        <w:instrText xml:space="preserve"> ADDIN EN.CITE </w:instrText>
      </w:r>
      <w:r w:rsidR="00802FED">
        <w:rPr>
          <w:rFonts w:ascii="Arial" w:hAnsi="Arial" w:cs="Arial"/>
          <w:color w:val="222222"/>
          <w:sz w:val="22"/>
          <w:szCs w:val="22"/>
        </w:rPr>
        <w:fldChar w:fldCharType="begin">
          <w:fldData xml:space="preserve">PEVuZE5vdGU+PENpdGU+PEF1dGhvcj5EdXJpbmNrPC9BdXRob3I+PFllYXI+MjAwOTwvWWVhcj48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</w:fldData>
        </w:fldChar>
      </w:r>
      <w:r w:rsidR="00802FED">
        <w:rPr>
          <w:rFonts w:ascii="Arial" w:hAnsi="Arial" w:cs="Arial"/>
          <w:color w:val="222222"/>
          <w:sz w:val="22"/>
          <w:szCs w:val="22"/>
        </w:rPr>
        <w:instrText xml:space="preserve"> ADDIN EN.CITE.DATA </w:instrText>
      </w:r>
      <w:r w:rsidR="00802FED">
        <w:rPr>
          <w:rFonts w:ascii="Arial" w:hAnsi="Arial" w:cs="Arial"/>
          <w:color w:val="222222"/>
          <w:sz w:val="22"/>
          <w:szCs w:val="22"/>
        </w:rPr>
      </w:r>
      <w:r w:rsidR="00802FED">
        <w:rPr>
          <w:rFonts w:ascii="Arial" w:hAnsi="Arial" w:cs="Arial"/>
          <w:color w:val="222222"/>
          <w:sz w:val="22"/>
          <w:szCs w:val="22"/>
        </w:rPr>
        <w:fldChar w:fldCharType="end"/>
      </w:r>
      <w:r w:rsidR="005B023F" w:rsidRPr="00C143A4">
        <w:rPr>
          <w:rFonts w:ascii="Arial" w:hAnsi="Arial" w:cs="Arial"/>
          <w:color w:val="222222"/>
          <w:sz w:val="22"/>
          <w:szCs w:val="22"/>
        </w:rPr>
        <w:fldChar w:fldCharType="separate"/>
      </w:r>
      <w:r w:rsidR="00802FED">
        <w:rPr>
          <w:rFonts w:ascii="Arial" w:hAnsi="Arial" w:cs="Arial"/>
          <w:noProof/>
          <w:color w:val="222222"/>
          <w:sz w:val="22"/>
          <w:szCs w:val="22"/>
        </w:rPr>
        <w:t>[30, 31]</w:t>
      </w:r>
      <w:r w:rsidR="005B023F" w:rsidRPr="00C143A4">
        <w:rPr>
          <w:rFonts w:ascii="Arial" w:hAnsi="Arial" w:cs="Arial"/>
          <w:color w:val="222222"/>
          <w:sz w:val="22"/>
          <w:szCs w:val="22"/>
        </w:rPr>
        <w:fldChar w:fldCharType="end"/>
      </w:r>
      <w:r w:rsidR="005955DC" w:rsidRPr="00C143A4">
        <w:rPr>
          <w:rFonts w:ascii="Arial" w:hAnsi="Arial" w:cs="Arial"/>
          <w:color w:val="222222"/>
          <w:sz w:val="22"/>
          <w:szCs w:val="22"/>
        </w:rPr>
        <w:t>.</w:t>
      </w:r>
    </w:p>
    <w:p w14:paraId="7EAD5911" w14:textId="555C4D74" w:rsidR="00672F31" w:rsidRPr="00672F31" w:rsidRDefault="00F857CD" w:rsidP="00D31EA1">
      <w:pPr>
        <w:pStyle w:val="xdefault"/>
        <w:shd w:val="clear" w:color="auto" w:fill="FFFFFF"/>
        <w:spacing w:line="276" w:lineRule="auto"/>
        <w:jc w:val="both"/>
        <w:rPr>
          <w:ins w:id="54" w:author="Hawkins, Jonathan" w:date="2023-04-06T09:11:00Z"/>
          <w:rFonts w:ascii="Arial" w:hAnsi="Arial" w:cs="Arial"/>
          <w:b/>
          <w:bCs/>
        </w:rPr>
      </w:pPr>
      <w:r>
        <w:rPr>
          <w:rFonts w:ascii="Arial" w:hAnsi="Arial" w:cs="Arial"/>
          <w:b/>
          <w:bCs/>
        </w:rPr>
        <w:t>DNA methylation analysis</w:t>
      </w:r>
    </w:p>
    <w:p w14:paraId="2C7E262B" w14:textId="29DE14B9" w:rsidR="00C91BB8" w:rsidRPr="00117515" w:rsidRDefault="00C91BB8" w:rsidP="00802FED">
      <w:pPr>
        <w:jc w:val="both"/>
        <w:rPr>
          <w:ins w:id="55" w:author="Hawkins, Jonathan" w:date="2023-04-06T09:11:00Z"/>
          <w:rFonts w:ascii="Arial" w:hAnsi="Arial" w:cs="Arial"/>
        </w:rPr>
        <w:pPrChange w:id="56" w:author="Hawkins, Jonathan" w:date="2023-04-06T09:29:00Z">
          <w:pPr/>
        </w:pPrChange>
      </w:pPr>
      <w:ins w:id="57" w:author="Hawkins, Jonathan" w:date="2023-04-06T09:11:00Z">
        <w:r w:rsidRPr="00117515">
          <w:rPr>
            <w:rFonts w:ascii="Arial" w:hAnsi="Arial" w:cs="Arial"/>
          </w:rPr>
          <w:t>We performed quality control and normalization for methylation probes using the process documented by SeSAMe ver. 1.15.7 with default parameters</w:t>
        </w:r>
      </w:ins>
      <w:ins w:id="58" w:author="Hawkins, Jonathan" w:date="2023-04-06T09:15:00Z">
        <w:r w:rsidR="006946E1">
          <w:rPr>
            <w:rFonts w:ascii="Arial" w:hAnsi="Arial" w:cs="Arial"/>
          </w:rPr>
          <w:t xml:space="preserve"> </w:t>
        </w:r>
      </w:ins>
      <w:r w:rsidR="006946E1">
        <w:rPr>
          <w:rFonts w:ascii="Arial" w:hAnsi="Arial" w:cs="Arial"/>
        </w:rPr>
        <w:fldChar w:fldCharType="begin"/>
      </w:r>
      <w:r w:rsidR="00802FED">
        <w:rPr>
          <w:rFonts w:ascii="Arial" w:hAnsi="Arial" w:cs="Arial"/>
        </w:rPr>
        <w:instrText xml:space="preserve"> ADDIN EN.CITE &lt;EndNote&gt;&lt;Cite&gt;&lt;Author&gt;Zhou&lt;/Author&gt;&lt;Year&gt;2018&lt;/Year&gt;&lt;RecNum&gt;50&lt;/RecNum&gt;&lt;DisplayText&gt;[32]&lt;/DisplayText&gt;&lt;record&gt;&lt;rec-number&gt;50&lt;/rec-number&gt;&lt;foreign-keys&gt;&lt;key app="EN" db-id="5wstwzzsp9zwx5e005v505000fxpd9xevvxe" timestamp="1659810470" guid="66f939af-b51a-49ed-b73d-0372e12b857a"&gt;50&lt;/key&gt;&lt;/foreign-keys&gt;&lt;ref-type name="Journal Article"&gt;17&lt;/ref-type&gt;&lt;contributors&gt;&lt;authors&gt;&lt;author&gt;Zhou, Wanding&lt;/author&gt;&lt;author&gt;Triche, Timothy J.&lt;/author&gt;&lt;author&gt;Laird, Peter W.&lt;/author&gt;&lt;author&gt;Shen, Hui&lt;/author&gt;&lt;/authors&gt;&lt;/contributors&gt;&lt;titles&gt;&lt;title&gt;SeSAMe: reducing artifactual detection of DNA methylation by Infinium BeadChips in genomic deletions&lt;/title&gt;&lt;secondary-title&gt;Nucleic Acids Research&lt;/secondary-title&gt;&lt;/titles&gt;&lt;periodical&gt;&lt;full-title&gt;Nucleic Acids Research&lt;/full-title&gt;&lt;/periodical&gt;&lt;dates&gt;&lt;year&gt;2018&lt;/year&gt;&lt;/dates&gt;&lt;publisher&gt;Oxford University Press (OUP)&lt;/publisher&gt;&lt;isbn&gt;0305-1048&lt;/isbn&gt;&lt;urls&gt;&lt;related-urls&gt;&lt;url&gt;https://dx.doi.org/10.1093/nar/gky691&lt;/url&gt;&lt;/related-urls&gt;&lt;/urls&gt;&lt;electronic-resource-num&gt;10.1093/nar/gky691&lt;/electronic-resource-num&gt;&lt;/record&gt;&lt;/Cite&gt;&lt;/EndNote&gt;</w:instrText>
      </w:r>
      <w:r w:rsidR="006946E1">
        <w:rPr>
          <w:rFonts w:ascii="Arial" w:hAnsi="Arial" w:cs="Arial"/>
        </w:rPr>
        <w:fldChar w:fldCharType="separate"/>
      </w:r>
      <w:r w:rsidR="00802FED">
        <w:rPr>
          <w:rFonts w:ascii="Arial" w:hAnsi="Arial" w:cs="Arial"/>
          <w:noProof/>
        </w:rPr>
        <w:t>[32]</w:t>
      </w:r>
      <w:r w:rsidR="006946E1">
        <w:rPr>
          <w:rFonts w:ascii="Arial" w:hAnsi="Arial" w:cs="Arial"/>
        </w:rPr>
        <w:fldChar w:fldCharType="end"/>
      </w:r>
      <w:ins w:id="59" w:author="Hawkins, Jonathan" w:date="2023-04-06T09:11:00Z">
        <w:r w:rsidRPr="00117515">
          <w:rPr>
            <w:rFonts w:ascii="Arial" w:hAnsi="Arial" w:cs="Arial"/>
          </w:rPr>
          <w:t xml:space="preserve">. This procedure includes removal of low-quality and cross-reactive probes followed by normalizations for background fluorescence and differences in distribution between type I and type II probes. The resulting normalized intensities </w:t>
        </w:r>
        <w:r w:rsidRPr="00A26C76">
          <w:rPr>
            <w:rFonts w:ascii="Arial" w:hAnsi="Arial" w:cs="Arial"/>
          </w:rPr>
          <w:t xml:space="preserve">were </w:t>
        </w:r>
        <w:r w:rsidRPr="00A26C76">
          <w:rPr>
            <w:rFonts w:ascii="Arial" w:hAnsi="Arial" w:cs="Arial"/>
          </w:rPr>
          <w:lastRenderedPageBreak/>
          <w:t>represented by average β values (methylated probe intensity over sum of methylated and unmethylated probe intensities).</w:t>
        </w:r>
        <w:r w:rsidRPr="00A26C76">
          <w:rPr>
            <w:rFonts w:ascii="Arial" w:hAnsi="Arial" w:cs="Arial"/>
          </w:rPr>
          <w:t xml:space="preserve"> M-values were calculated as the log</w:t>
        </w:r>
        <w:r w:rsidRPr="00117515">
          <w:rPr>
            <w:rFonts w:ascii="Arial" w:hAnsi="Arial" w:cs="Arial"/>
            <w:vertAlign w:val="subscript"/>
          </w:rPr>
          <w:t>2</w:t>
        </w:r>
        <w:r w:rsidRPr="00A26C76">
          <w:rPr>
            <w:rFonts w:ascii="Arial" w:hAnsi="Arial" w:cs="Arial"/>
          </w:rPr>
          <w:t xml:space="preserve"> ratio of the intensities of methylated probe</w:t>
        </w:r>
        <w:r>
          <w:rPr>
            <w:rFonts w:ascii="Arial" w:hAnsi="Arial" w:cs="Arial"/>
          </w:rPr>
          <w:t>s</w:t>
        </w:r>
        <w:r w:rsidRPr="00A26C76">
          <w:rPr>
            <w:rFonts w:ascii="Arial" w:hAnsi="Arial" w:cs="Arial"/>
          </w:rPr>
          <w:t xml:space="preserve"> versus unmethylated probe</w:t>
        </w:r>
        <w:r>
          <w:rPr>
            <w:rFonts w:ascii="Arial" w:hAnsi="Arial" w:cs="Arial"/>
          </w:rPr>
          <w:t>s</w:t>
        </w:r>
        <w:r w:rsidRPr="00A26C76">
          <w:rPr>
            <w:rFonts w:ascii="Arial" w:hAnsi="Arial" w:cs="Arial"/>
          </w:rPr>
          <w:t xml:space="preserve"> and used in subsequent analysis </w:t>
        </w:r>
        <w:r>
          <w:rPr>
            <w:rFonts w:ascii="Arial" w:hAnsi="Arial" w:cs="Arial"/>
          </w:rPr>
          <w:fldChar w:fldCharType="begin"/>
        </w:r>
      </w:ins>
      <w:r w:rsidR="00802FED">
        <w:rPr>
          <w:rFonts w:ascii="Arial" w:hAnsi="Arial" w:cs="Arial"/>
        </w:rPr>
        <w:instrText xml:space="preserve"> ADDIN EN.CITE &lt;EndNote&gt;&lt;Cite&gt;&lt;Author&gt;Du&lt;/Author&gt;&lt;Year&gt;2010&lt;/Year&gt;&lt;RecNum&gt;118&lt;/RecNum&gt;&lt;DisplayText&gt;[33]&lt;/DisplayText&gt;&lt;record&gt;&lt;rec-number&gt;118&lt;/rec-number&gt;&lt;foreign-keys&gt;&lt;key app="EN" db-id="5wstwzzsp9zwx5e005v505000fxpd9xevvxe" timestamp="1680711747" guid="845d31b8-5c64-4b2b-81ef-dc0c804f60ac"&gt;118&lt;/key&gt;&lt;/foreign-keys&gt;&lt;ref-type name="Journal Article"&gt;17&lt;/ref-type&gt;&lt;contributors&gt;&lt;authors&gt;&lt;author&gt;Du, P.&lt;/author&gt;&lt;author&gt;Zhang, X.&lt;/author&gt;&lt;author&gt;Huang, C. C.&lt;/author&gt;&lt;author&gt;Jafari, N.&lt;/author&gt;&lt;author&gt;Kibbe, W. A.&lt;/author&gt;&lt;author&gt;Hou, L.&lt;/author&gt;&lt;author&gt;Lin, S. M.&lt;/author&gt;&lt;/authors&gt;&lt;/contributors&gt;&lt;auth-address&gt;Northwestern University Biomedical Informatics Center (NUBIC), NUCATS, Feinberg School of Medicine, Northwestern University, Chicago, IL 60611, USA. dupan@northwestern.edu&lt;/auth-address&gt;&lt;titles&gt;&lt;title&gt;Comparison of Beta-value and M-value methods for quantifying methylation levels by microarray analysis&lt;/title&gt;&lt;secondary-title&gt;BMC Bioinformatics&lt;/secondary-title&gt;&lt;/titles&gt;&lt;periodical&gt;&lt;full-title&gt;BMC Bioinformatics&lt;/full-title&gt;&lt;/periodical&gt;&lt;pages&gt;587&lt;/pages&gt;&lt;volume&gt;11&lt;/volume&gt;&lt;edition&gt;20101130&lt;/edition&gt;&lt;keywords&gt;&lt;keyword&gt;CpG Islands&lt;/keyword&gt;&lt;keyword&gt;*DNA Methylation&lt;/keyword&gt;&lt;keyword&gt;Data Interpretation, Statistical&lt;/keyword&gt;&lt;keyword&gt;Microarray Analysis/*methods&lt;/keyword&gt;&lt;/keywords&gt;&lt;dates&gt;&lt;year&gt;2010&lt;/year&gt;&lt;pub-dates&gt;&lt;date&gt;Nov 30&lt;/date&gt;&lt;/pub-dates&gt;&lt;/dates&gt;&lt;isbn&gt;1471-2105&lt;/isbn&gt;&lt;accession-num&gt;21118553&lt;/accession-num&gt;&lt;urls&gt;&lt;/urls&gt;&lt;custom2&gt;PMC3012676&lt;/custom2&gt;&lt;electronic-resource-num&gt;10.1186/1471-2105-11-587&lt;/electronic-resource-num&gt;&lt;remote-database-provider&gt;NLM&lt;/remote-database-provider&gt;&lt;language&gt;eng&lt;/language&gt;&lt;/record&gt;&lt;/Cite&gt;&lt;/EndNote&gt;</w:instrText>
      </w:r>
      <w:ins w:id="60" w:author="Hawkins, Jonathan" w:date="2023-04-06T09:11:00Z">
        <w:r>
          <w:rPr>
            <w:rFonts w:ascii="Arial" w:hAnsi="Arial" w:cs="Arial"/>
          </w:rPr>
          <w:fldChar w:fldCharType="separate"/>
        </w:r>
      </w:ins>
      <w:r w:rsidR="00802FED">
        <w:rPr>
          <w:rFonts w:ascii="Arial" w:hAnsi="Arial" w:cs="Arial"/>
          <w:noProof/>
        </w:rPr>
        <w:t>[33]</w:t>
      </w:r>
      <w:ins w:id="61" w:author="Hawkins, Jonathan" w:date="2023-04-06T09:11:00Z">
        <w:r>
          <w:rPr>
            <w:rFonts w:ascii="Arial" w:hAnsi="Arial" w:cs="Arial"/>
          </w:rPr>
          <w:fldChar w:fldCharType="end"/>
        </w:r>
        <w:r w:rsidRPr="00A26C76">
          <w:rPr>
            <w:rFonts w:ascii="Arial" w:hAnsi="Arial" w:cs="Arial"/>
          </w:rPr>
          <w:t>.</w:t>
        </w:r>
      </w:ins>
    </w:p>
    <w:p w14:paraId="0F2F2C32" w14:textId="4C4866FA" w:rsidR="00C91BB8" w:rsidRPr="00802FED" w:rsidRDefault="00C91BB8" w:rsidP="00802FED">
      <w:pPr>
        <w:rPr>
          <w:ins w:id="62" w:author="Hawkins, Jonathan" w:date="2023-04-06T09:11:00Z"/>
          <w:rFonts w:ascii="Arial" w:hAnsi="Arial" w:cs="Arial"/>
          <w:color w:val="222222"/>
          <w:rPrChange w:id="63" w:author="Hawkins, Jonathan" w:date="2023-04-06T09:31:00Z">
            <w:rPr>
              <w:ins w:id="64" w:author="Hawkins, Jonathan" w:date="2023-04-06T09:11:00Z"/>
              <w:rFonts w:ascii="Arial" w:hAnsi="Arial" w:cs="Arial"/>
              <w:i/>
              <w:iCs/>
            </w:rPr>
          </w:rPrChange>
        </w:rPr>
        <w:pPrChange w:id="65" w:author="Hawkins, Jonathan" w:date="2023-04-06T09:31:00Z">
          <w:pPr>
            <w:pStyle w:val="xdefault"/>
            <w:shd w:val="clear" w:color="auto" w:fill="FFFFFF"/>
            <w:spacing w:line="276" w:lineRule="auto"/>
            <w:jc w:val="both"/>
          </w:pPr>
        </w:pPrChange>
      </w:pPr>
      <w:ins w:id="66" w:author="Hawkins, Jonathan" w:date="2023-04-06T09:11:00Z">
        <w:r w:rsidRPr="00117515">
          <w:rPr>
            <w:rFonts w:ascii="Arial" w:hAnsi="Arial" w:cs="Arial"/>
          </w:rPr>
          <w:t>After quality control, it is common to adjust for variation in methylation profile across cell types using a reference set. At the time of this study, there is no known reference set for nasal-epithelial tissue. There was also a concern that, due to the small sample size, reference-free approaches would not be robust to outliers or other technical variation. Instead, we used Removal of Unwanted Variability for Methylation (RUVm) to identify an empirical set of negative control probes which could then be used to remove remaining sources of unwanted variation using RUV-4</w:t>
        </w:r>
        <w:r>
          <w:rPr>
            <w:rFonts w:ascii="Arial" w:hAnsi="Arial" w:cs="Arial"/>
          </w:rPr>
          <w:t xml:space="preserve"> </w:t>
        </w:r>
        <w:r>
          <w:rPr>
            <w:rFonts w:ascii="Arial" w:hAnsi="Arial" w:cs="Arial"/>
          </w:rPr>
          <w:fldChar w:fldCharType="begin">
            <w:fldData xml:space="preserve">PEVuZE5vdGU+PENpdGU+PEF1dGhvcj5QaGlwc29uPC9BdXRob3I+PFllYXI+MjAxNTwvWWVhcj48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cHViLWRhdGVzPjwvZGF0ZXM+PGlzYm4+MDMwNS0xMDQ4IChQcmludCkmI3hEOzAzMDUtMTA0ODwv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</w:fldData>
          </w:fldChar>
        </w:r>
      </w:ins>
      <w:r w:rsidR="00802FED">
        <w:rPr>
          <w:rFonts w:ascii="Arial" w:hAnsi="Arial" w:cs="Arial"/>
        </w:rPr>
        <w:instrText xml:space="preserve"> ADDIN EN.CITE </w:instrText>
      </w:r>
      <w:r w:rsidR="00802FED">
        <w:rPr>
          <w:rFonts w:ascii="Arial" w:hAnsi="Arial" w:cs="Arial"/>
        </w:rPr>
        <w:fldChar w:fldCharType="begin">
          <w:fldData xml:space="preserve">PEVuZE5vdGU+PENpdGU+PEF1dGhvcj5QaGlwc29uPC9BdXRob3I+PFllYXI+MjAxNTwvWWVhcj48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cHViLWRhdGVzPjwvZGF0ZXM+PGlzYm4+MDMwNS0xMDQ4IChQcmludCkmI3hEOzAzMDUtMTA0ODwv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ins w:id="67" w:author="Hawkins, Jonathan" w:date="2023-04-06T09:11:00Z">
        <w:r>
          <w:rPr>
            <w:rFonts w:ascii="Arial" w:hAnsi="Arial" w:cs="Arial"/>
          </w:rPr>
          <w:fldChar w:fldCharType="separate"/>
        </w:r>
      </w:ins>
      <w:r w:rsidR="00802FED">
        <w:rPr>
          <w:rFonts w:ascii="Arial" w:hAnsi="Arial" w:cs="Arial"/>
          <w:noProof/>
        </w:rPr>
        <w:t>[34-36]</w:t>
      </w:r>
      <w:ins w:id="68" w:author="Hawkins, Jonathan" w:date="2023-04-06T09:11:00Z">
        <w:r>
          <w:rPr>
            <w:rFonts w:ascii="Arial" w:hAnsi="Arial" w:cs="Arial"/>
          </w:rPr>
          <w:fldChar w:fldCharType="end"/>
        </w:r>
        <w:r>
          <w:rPr>
            <w:rFonts w:ascii="Arial" w:hAnsi="Arial" w:cs="Arial"/>
          </w:rPr>
          <w:t>.</w:t>
        </w:r>
        <w:r w:rsidRPr="00117515">
          <w:rPr>
            <w:rStyle w:val="Emphasis"/>
            <w:rFonts w:ascii="Arial" w:hAnsi="Arial" w:cs="Arial"/>
            <w:i w:val="0"/>
            <w:iCs w:val="0"/>
            <w:color w:val="222222"/>
          </w:rPr>
          <w:t xml:space="preserve">When estimating negative control probes, we preserved biological variability due to vape status, age, and sex. We included two normalization factors after inspection of an elbow plot, a relative log-expression plot, and clustering along the first two principal components of the normalized </w:t>
        </w:r>
        <w:r w:rsidRPr="00A26C76">
          <w:rPr>
            <w:rStyle w:val="Emphasis"/>
            <w:rFonts w:ascii="Arial" w:hAnsi="Arial" w:cs="Arial"/>
            <w:i w:val="0"/>
            <w:iCs w:val="0"/>
            <w:color w:val="222222"/>
          </w:rPr>
          <w:t>M</w:t>
        </w:r>
        <w:r w:rsidRPr="00117515">
          <w:rPr>
            <w:rStyle w:val="Emphasis"/>
            <w:rFonts w:ascii="Arial" w:hAnsi="Arial" w:cs="Arial"/>
            <w:i w:val="0"/>
            <w:iCs w:val="0"/>
            <w:color w:val="222222"/>
          </w:rPr>
          <w:t>-values.</w:t>
        </w:r>
        <w:r w:rsidRPr="00A26C76">
          <w:rPr>
            <w:rStyle w:val="Emphasis"/>
            <w:rFonts w:ascii="Arial" w:hAnsi="Arial" w:cs="Arial"/>
            <w:color w:val="222222"/>
          </w:rPr>
          <w:t xml:space="preserve"> </w:t>
        </w:r>
      </w:ins>
    </w:p>
    <w:p w14:paraId="49B73E8F" w14:textId="30E08AB2" w:rsidR="00672F31" w:rsidRPr="00672F31" w:rsidRDefault="00672F31" w:rsidP="00672F31">
      <w:pPr>
        <w:pStyle w:val="xdefault"/>
        <w:shd w:val="clear" w:color="auto" w:fill="FFFFFF"/>
        <w:spacing w:line="276" w:lineRule="auto"/>
        <w:jc w:val="both"/>
        <w:rPr>
          <w:ins w:id="69" w:author="Hawkins, Jonathan" w:date="2023-04-06T09:43:00Z"/>
          <w:rFonts w:ascii="Arial" w:hAnsi="Arial" w:cs="Arial"/>
          <w:i/>
          <w:iCs/>
          <w:rPrChange w:id="70" w:author="Hawkins, Jonathan" w:date="2023-04-06T09:43:00Z">
            <w:rPr>
              <w:ins w:id="71" w:author="Hawkins, Jonathan" w:date="2023-04-06T09:43:00Z"/>
              <w:rFonts w:ascii="Arial" w:hAnsi="Arial" w:cs="Arial"/>
            </w:rPr>
          </w:rPrChange>
        </w:rPr>
        <w:pPrChange w:id="72" w:author="Hawkins, Jonathan" w:date="2023-04-06T09:43:00Z">
          <w:pPr/>
        </w:pPrChange>
      </w:pPr>
      <w:ins w:id="73" w:author="Hawkins, Jonathan" w:date="2023-04-06T09:43:00Z">
        <w:r w:rsidRPr="00A26C76">
          <w:rPr>
            <w:rFonts w:ascii="Arial" w:hAnsi="Arial" w:cs="Arial"/>
            <w:i/>
            <w:iCs/>
          </w:rPr>
          <w:t>Differentially Methylated Positions (DMPs)</w:t>
        </w:r>
      </w:ins>
    </w:p>
    <w:p w14:paraId="1FBF2639" w14:textId="35E267DC" w:rsidR="00C91BB8" w:rsidRPr="00117515" w:rsidRDefault="00C91BB8" w:rsidP="00C91BB8">
      <w:pPr>
        <w:rPr>
          <w:ins w:id="74" w:author="Hawkins, Jonathan" w:date="2023-04-06T09:11:00Z"/>
          <w:rFonts w:ascii="Arial" w:hAnsi="Arial" w:cs="Arial"/>
        </w:rPr>
      </w:pPr>
      <w:ins w:id="75" w:author="Hawkins, Jonathan" w:date="2023-04-06T09:11:00Z">
        <w:r w:rsidRPr="00A26C76">
          <w:rPr>
            <w:rFonts w:ascii="Arial" w:hAnsi="Arial" w:cs="Arial"/>
          </w:rPr>
          <w:t>We modeled M-values using linear models adjusting for vape status, recruitment center, sex, age, and the two normalization factors. T-tests were used to</w:t>
        </w:r>
        <w:r w:rsidRPr="00117515">
          <w:rPr>
            <w:rFonts w:ascii="Arial" w:hAnsi="Arial" w:cs="Arial"/>
          </w:rPr>
          <w:t xml:space="preserve"> determine</w:t>
        </w:r>
        <w:r w:rsidRPr="00A26C76">
          <w:rPr>
            <w:rFonts w:ascii="Arial" w:hAnsi="Arial" w:cs="Arial"/>
          </w:rPr>
          <w:t xml:space="preserve"> </w:t>
        </w:r>
        <w:r w:rsidRPr="00117515">
          <w:rPr>
            <w:rFonts w:ascii="Arial" w:hAnsi="Arial" w:cs="Arial"/>
          </w:rPr>
          <w:t>if the addition of vape status to the models added significantly to the prediction of M-values above that achieved by recruitment center, sex, age, and the two normalization factors alone</w:t>
        </w:r>
        <w:r w:rsidRPr="00A26C76">
          <w:rPr>
            <w:rFonts w:ascii="Arial" w:hAnsi="Arial" w:cs="Arial"/>
          </w:rPr>
          <w:t xml:space="preserve">. We finally corrected for epigenomic inflation using </w:t>
        </w:r>
        <w:r w:rsidRPr="00A26C76">
          <w:rPr>
            <w:rFonts w:ascii="Arial" w:hAnsi="Arial" w:cs="Arial"/>
            <w:i/>
            <w:iCs/>
          </w:rPr>
          <w:t>bacon</w:t>
        </w:r>
        <w:r>
          <w:rPr>
            <w:rFonts w:ascii="Arial" w:hAnsi="Arial" w:cs="Arial"/>
          </w:rPr>
          <w:t xml:space="preserve"> </w:t>
        </w:r>
        <w:r>
          <w:rPr>
            <w:rFonts w:ascii="Arial" w:hAnsi="Arial" w:cs="Arial"/>
          </w:rPr>
          <w:fldChar w:fldCharType="begin">
            <w:fldData xml:space="preserve">PEVuZE5vdGU+PENpdGU+PEF1dGhvcj52YW4gSXRlcnNvbjwvQXV0aG9yPjxZZWFyPjIwMTc8L1ll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</w:fldData>
          </w:fldChar>
        </w:r>
      </w:ins>
      <w:r w:rsidR="00802FED">
        <w:rPr>
          <w:rFonts w:ascii="Arial" w:hAnsi="Arial" w:cs="Arial"/>
        </w:rPr>
        <w:instrText xml:space="preserve"> ADDIN EN.CITE </w:instrText>
      </w:r>
      <w:r w:rsidR="00802FED">
        <w:rPr>
          <w:rFonts w:ascii="Arial" w:hAnsi="Arial" w:cs="Arial"/>
        </w:rPr>
        <w:fldChar w:fldCharType="begin">
          <w:fldData xml:space="preserve">PEVuZE5vdGU+PENpdGU+PEF1dGhvcj52YW4gSXRlcnNvbjwvQXV0aG9yPjxZZWFyPjIwMTc8L1ll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ins w:id="76" w:author="Hawkins, Jonathan" w:date="2023-04-06T09:11:00Z">
        <w:r>
          <w:rPr>
            <w:rFonts w:ascii="Arial" w:hAnsi="Arial" w:cs="Arial"/>
          </w:rPr>
          <w:fldChar w:fldCharType="separate"/>
        </w:r>
      </w:ins>
      <w:r w:rsidR="00802FED">
        <w:rPr>
          <w:rFonts w:ascii="Arial" w:hAnsi="Arial" w:cs="Arial"/>
          <w:noProof/>
        </w:rPr>
        <w:t>[37]</w:t>
      </w:r>
      <w:ins w:id="77" w:author="Hawkins, Jonathan" w:date="2023-04-06T09:11:00Z">
        <w:r>
          <w:rPr>
            <w:rFonts w:ascii="Arial" w:hAnsi="Arial" w:cs="Arial"/>
          </w:rPr>
          <w:fldChar w:fldCharType="end"/>
        </w:r>
        <w:r>
          <w:rPr>
            <w:rFonts w:ascii="Arial" w:hAnsi="Arial" w:cs="Arial"/>
          </w:rPr>
          <w:t xml:space="preserve"> </w:t>
        </w:r>
        <w:r w:rsidRPr="00A26C76">
          <w:rPr>
            <w:rFonts w:ascii="Arial" w:hAnsi="Arial" w:cs="Arial"/>
          </w:rPr>
          <w:t xml:space="preserve">and for multiple comparisons using FDR adjustment. </w:t>
        </w:r>
      </w:ins>
    </w:p>
    <w:p w14:paraId="3A796207" w14:textId="77777777" w:rsidR="00C91BB8" w:rsidDel="00802FED" w:rsidRDefault="00C91BB8" w:rsidP="00D31EA1">
      <w:pPr>
        <w:pStyle w:val="xdefault"/>
        <w:shd w:val="clear" w:color="auto" w:fill="FFFFFF"/>
        <w:spacing w:line="276" w:lineRule="auto"/>
        <w:jc w:val="both"/>
        <w:rPr>
          <w:del w:id="78" w:author="Hawkins, Jonathan" w:date="2023-04-06T09:31:00Z"/>
          <w:rFonts w:ascii="Arial" w:hAnsi="Arial" w:cs="Arial"/>
          <w:b/>
          <w:bCs/>
        </w:rPr>
      </w:pPr>
    </w:p>
    <w:p w14:paraId="4ADD0C18" w14:textId="77777777" w:rsidR="005955DC" w:rsidRDefault="005955DC" w:rsidP="003E6C8E">
      <w:pPr>
        <w:spacing w:after="0"/>
        <w:rPr>
          <w:rFonts w:ascii="Arial" w:hAnsi="Arial" w:cs="Arial"/>
        </w:rPr>
      </w:pPr>
    </w:p>
    <w:p w14:paraId="614366A0" w14:textId="4D9D5A34" w:rsidR="002A2E3D" w:rsidRDefault="00F857CD" w:rsidP="00F857CD">
      <w:pPr>
        <w:rPr>
          <w:rFonts w:ascii="Arial" w:hAnsi="Arial" w:cs="Arial"/>
        </w:rPr>
      </w:pPr>
      <w:r w:rsidRPr="007F77B7">
        <w:rPr>
          <w:rFonts w:ascii="Arial" w:hAnsi="Arial" w:cs="Arial"/>
        </w:rPr>
        <w:t xml:space="preserve">We mapped CpG sites to their respective genes using annotation for Illumina’s </w:t>
      </w:r>
      <w:r w:rsidR="00192C25">
        <w:rPr>
          <w:rFonts w:ascii="Arial" w:hAnsi="Arial" w:cs="Arial"/>
        </w:rPr>
        <w:t xml:space="preserve">850K </w:t>
      </w:r>
      <w:r w:rsidRPr="007F77B7">
        <w:rPr>
          <w:rFonts w:ascii="Arial" w:hAnsi="Arial" w:cs="Arial"/>
        </w:rPr>
        <w:t>methylation arrays</w:t>
      </w:r>
      <w:r w:rsidR="0011214D">
        <w:rPr>
          <w:rFonts w:ascii="Arial" w:hAnsi="Arial" w:cs="Arial"/>
        </w:rPr>
        <w:t xml:space="preserve"> </w:t>
      </w:r>
      <w:r w:rsidRPr="007F77B7">
        <w:rPr>
          <w:rFonts w:ascii="Arial" w:hAnsi="Arial" w:cs="Arial"/>
        </w:rPr>
        <w:fldChar w:fldCharType="begin"/>
      </w:r>
      <w:r w:rsidR="00802FED">
        <w:rPr>
          <w:rFonts w:ascii="Arial" w:hAnsi="Arial" w:cs="Arial"/>
        </w:rPr>
        <w:instrText xml:space="preserve"> ADDIN EN.CITE &lt;EndNote&gt;&lt;Cite&gt;&lt;Author&gt;Hansen KD. IlluminaHumanMethylationEPICanno.ilm10b4.hg19: Annotation for Illumina’s EPIC Methylation Arrays.; 2017. https://bitbucket.com/kasperdanielhansen/Illumina_EPIC.&lt;/Author&gt;&lt;RecNum&gt;63&lt;/RecNum&gt;&lt;DisplayText&gt;[38]&lt;/DisplayText&gt;&lt;record&gt;&lt;rec-number&gt;63&lt;/rec-number&gt;&lt;foreign-keys&gt;&lt;key app="EN" db-id="f9tp0zfpp9ztsmerf04pd2zqxxwza995dwdf" timestamp="1676054361"&gt;63&lt;/key&gt;&lt;/foreign-keys&gt;&lt;ref-type name="Journal Article"&gt;17&lt;/ref-type&gt;&lt;contributors&gt;&lt;authors&gt;&lt;author&gt;Hansen KD. IlluminaHumanMethylationEPICanno.ilm10b4.hg19: Annotation for Illumina’s EPIC Methylation Arrays.; 2017. https://bitbucket.com/kasperdanielhansen/Illumina_EPIC.,,&lt;/author&gt;&lt;/authors&gt;&lt;/contributors&gt;&lt;titles&gt;&lt;/titles&gt;&lt;dates&gt;&lt;/dates&gt;&lt;urls&gt;&lt;/urls&gt;&lt;/record&gt;&lt;/Cite&gt;&lt;/EndNote&gt;</w:instrText>
      </w:r>
      <w:r w:rsidRPr="007F77B7">
        <w:rPr>
          <w:rFonts w:ascii="Arial" w:hAnsi="Arial" w:cs="Arial"/>
        </w:rPr>
        <w:fldChar w:fldCharType="separate"/>
      </w:r>
      <w:r w:rsidR="00802FED">
        <w:rPr>
          <w:rFonts w:ascii="Arial" w:hAnsi="Arial" w:cs="Arial"/>
          <w:noProof/>
        </w:rPr>
        <w:t>[38]</w:t>
      </w:r>
      <w:r w:rsidRPr="007F77B7">
        <w:rPr>
          <w:rFonts w:ascii="Arial" w:hAnsi="Arial" w:cs="Arial"/>
        </w:rPr>
        <w:fldChar w:fldCharType="end"/>
      </w:r>
      <w:r w:rsidRPr="007F77B7">
        <w:rPr>
          <w:rFonts w:ascii="Arial" w:hAnsi="Arial" w:cs="Arial"/>
        </w:rPr>
        <w:t xml:space="preserve"> to generate a list of CpGs for targeted methylation analysis. Then, a subset of CpG sites was selected based upon the 7,136 genes found to be differentially expressed when vap</w:t>
      </w:r>
      <w:r w:rsidR="00D875F6">
        <w:rPr>
          <w:rFonts w:ascii="Arial" w:hAnsi="Arial" w:cs="Arial"/>
        </w:rPr>
        <w:t>e us</w:t>
      </w:r>
      <w:r w:rsidRPr="007F77B7">
        <w:rPr>
          <w:rFonts w:ascii="Arial" w:hAnsi="Arial" w:cs="Arial"/>
        </w:rPr>
        <w:t xml:space="preserve">ers are compared to </w:t>
      </w:r>
      <w:r w:rsidR="00D875F6">
        <w:rPr>
          <w:rFonts w:ascii="Arial" w:hAnsi="Arial" w:cs="Arial"/>
        </w:rPr>
        <w:t>none vape users</w:t>
      </w:r>
      <w:r w:rsidR="00D875F6" w:rsidRPr="007F77B7">
        <w:rPr>
          <w:rFonts w:ascii="Arial" w:hAnsi="Arial" w:cs="Arial"/>
        </w:rPr>
        <w:t xml:space="preserve"> </w:t>
      </w:r>
      <w:r w:rsidRPr="007F77B7">
        <w:rPr>
          <w:rFonts w:ascii="Arial" w:hAnsi="Arial" w:cs="Arial"/>
        </w:rPr>
        <w:t xml:space="preserve">in the RNA-seq data. </w:t>
      </w:r>
      <w:del w:id="79" w:author="Hawkins, Jonathan" w:date="2023-04-06T09:33:00Z">
        <w:r w:rsidRPr="007F77B7" w:rsidDel="00802FED">
          <w:rPr>
            <w:rFonts w:ascii="Arial" w:hAnsi="Arial" w:cs="Arial"/>
          </w:rPr>
          <w:delText xml:space="preserve">Finally, we </w:delText>
        </w:r>
        <w:r w:rsidR="00D779B2" w:rsidDel="00802FED">
          <w:rPr>
            <w:rFonts w:ascii="Arial" w:hAnsi="Arial" w:cs="Arial"/>
          </w:rPr>
          <w:delText xml:space="preserve">corrected for </w:delText>
        </w:r>
      </w:del>
      <w:ins w:id="80" w:author="Sharma, Sunita" w:date="2023-03-29T22:11:00Z">
        <w:del w:id="81" w:author="Hawkins, Jonathan" w:date="2023-04-06T09:33:00Z">
          <w:r w:rsidR="00376081" w:rsidDel="00802FED">
            <w:rPr>
              <w:rFonts w:ascii="Arial" w:hAnsi="Arial" w:cs="Arial"/>
            </w:rPr>
            <w:delText>epi</w:delText>
          </w:r>
        </w:del>
      </w:ins>
      <w:del w:id="82" w:author="Hawkins, Jonathan" w:date="2023-04-06T09:33:00Z">
        <w:r w:rsidR="00D779B2" w:rsidDel="00802FED">
          <w:rPr>
            <w:rFonts w:ascii="Arial" w:hAnsi="Arial" w:cs="Arial"/>
          </w:rPr>
          <w:delText>genomic inflation using</w:delText>
        </w:r>
        <w:r w:rsidRPr="007F77B7" w:rsidDel="00802FED">
          <w:rPr>
            <w:rFonts w:ascii="Arial" w:hAnsi="Arial" w:cs="Arial"/>
          </w:rPr>
          <w:delText xml:space="preserve"> </w:delText>
        </w:r>
        <w:r w:rsidRPr="007F77B7" w:rsidDel="00802FED">
          <w:rPr>
            <w:rFonts w:ascii="Arial" w:hAnsi="Arial" w:cs="Arial"/>
            <w:i/>
            <w:iCs/>
          </w:rPr>
          <w:delText>bacon</w:delText>
        </w:r>
        <w:r w:rsidR="00D875F6" w:rsidDel="00802FED">
          <w:rPr>
            <w:rFonts w:ascii="Arial" w:hAnsi="Arial" w:cs="Arial"/>
          </w:rPr>
          <w:delText xml:space="preserve"> </w:delText>
        </w:r>
        <w:r w:rsidR="00D875F6" w:rsidRPr="007F77B7" w:rsidDel="00802FED">
          <w:rPr>
            <w:rFonts w:ascii="Arial" w:hAnsi="Arial" w:cs="Arial"/>
          </w:rPr>
          <w:fldChar w:fldCharType="begin">
            <w:fldData xml:space="preserve">PEVuZE5vdGU+PENpdGU+PEF1dGhvcj52YW4gSXRlcnNvbjwvQXV0aG9yPjxZZWFyPjIwMTc8L1ll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</w:fldData>
          </w:fldChar>
        </w:r>
        <w:r w:rsidR="00802FED" w:rsidDel="00802FED">
          <w:rPr>
            <w:rFonts w:ascii="Arial" w:hAnsi="Arial" w:cs="Arial"/>
          </w:rPr>
          <w:delInstrText xml:space="preserve"> ADDIN EN.CITE </w:delInstrText>
        </w:r>
        <w:r w:rsidR="00802FED" w:rsidDel="00802FED">
          <w:rPr>
            <w:rFonts w:ascii="Arial" w:hAnsi="Arial" w:cs="Arial"/>
          </w:rPr>
          <w:fldChar w:fldCharType="begin">
            <w:fldData xml:space="preserve">PEVuZE5vdGU+PENpdGU+PEF1dGhvcj52YW4gSXRlcnNvbjwvQXV0aG9yPjxZZWFyPjIwMTc8L1ll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</w:fldData>
          </w:fldChar>
        </w:r>
        <w:r w:rsidR="00802FED" w:rsidDel="00802FED">
          <w:rPr>
            <w:rFonts w:ascii="Arial" w:hAnsi="Arial" w:cs="Arial"/>
          </w:rPr>
          <w:delInstrText xml:space="preserve"> ADDIN EN.CITE.DATA </w:delInstrText>
        </w:r>
        <w:r w:rsidR="00802FED" w:rsidDel="00802FED">
          <w:rPr>
            <w:rFonts w:ascii="Arial" w:hAnsi="Arial" w:cs="Arial"/>
          </w:rPr>
        </w:r>
        <w:r w:rsidR="00802FED" w:rsidDel="00802FED">
          <w:rPr>
            <w:rFonts w:ascii="Arial" w:hAnsi="Arial" w:cs="Arial"/>
          </w:rPr>
          <w:fldChar w:fldCharType="end"/>
        </w:r>
        <w:r w:rsidR="00D875F6" w:rsidRPr="007F77B7" w:rsidDel="00802FED">
          <w:rPr>
            <w:rFonts w:ascii="Arial" w:hAnsi="Arial" w:cs="Arial"/>
          </w:rPr>
          <w:fldChar w:fldCharType="separate"/>
        </w:r>
        <w:r w:rsidR="00802FED" w:rsidDel="00802FED">
          <w:rPr>
            <w:rFonts w:ascii="Arial" w:hAnsi="Arial" w:cs="Arial"/>
            <w:noProof/>
          </w:rPr>
          <w:delText>[37]</w:delText>
        </w:r>
        <w:r w:rsidR="00D875F6" w:rsidRPr="007F77B7" w:rsidDel="00802FED">
          <w:rPr>
            <w:rFonts w:ascii="Arial" w:hAnsi="Arial" w:cs="Arial"/>
          </w:rPr>
          <w:fldChar w:fldCharType="end"/>
        </w:r>
        <w:r w:rsidR="00D779B2" w:rsidDel="00802FED">
          <w:rPr>
            <w:rFonts w:ascii="Arial" w:hAnsi="Arial" w:cs="Arial"/>
          </w:rPr>
          <w:delText xml:space="preserve"> and corrected for multiple comparisons using</w:delText>
        </w:r>
        <w:r w:rsidR="00D779B2" w:rsidRPr="007F77B7" w:rsidDel="00802FED">
          <w:rPr>
            <w:rFonts w:ascii="Arial" w:hAnsi="Arial" w:cs="Arial"/>
          </w:rPr>
          <w:delText xml:space="preserve"> FDR adjustment</w:delText>
        </w:r>
        <w:r w:rsidR="00654D6F" w:rsidDel="00802FED">
          <w:rPr>
            <w:rFonts w:ascii="Arial" w:hAnsi="Arial" w:cs="Arial"/>
          </w:rPr>
          <w:delText xml:space="preserve">. </w:delText>
        </w:r>
      </w:del>
      <w:r w:rsidRPr="007F77B7">
        <w:rPr>
          <w:rFonts w:ascii="Arial" w:hAnsi="Arial" w:cs="Arial"/>
        </w:rPr>
        <w:t>Secondly, we conducted another targeted analysis which included only the CpG sites which were annotated to the genes found in the Gene Ontologies</w:t>
      </w:r>
      <w:r w:rsidRPr="007F77B7">
        <w:rPr>
          <w:rFonts w:ascii="Arial" w:hAnsi="Arial" w:cs="Arial"/>
        </w:rPr>
        <w:fldChar w:fldCharType="begin"/>
      </w:r>
      <w:r w:rsidR="00802FED">
        <w:rPr>
          <w:rFonts w:ascii="Arial" w:hAnsi="Arial" w:cs="Arial"/>
        </w:rPr>
        <w:instrText xml:space="preserve"> ADDIN EN.CITE &lt;EndNote&gt;&lt;Cite&gt;&lt;Year&gt;2021&lt;/Year&gt;&lt;RecNum&gt;62&lt;/RecNum&gt;&lt;DisplayText&gt;[39]&lt;/DisplayText&gt;&lt;record&gt;&lt;rec-number&gt;62&lt;/rec-number&gt;&lt;foreign-keys&gt;&lt;key app="EN" db-id="f9tp0zfpp9ztsmerf04pd2zqxxwza995dwdf" timestamp="1676053938"&gt;62&lt;/key&gt;&lt;/foreign-keys&gt;&lt;ref-type name="Journal Article"&gt;17&lt;/ref-type&gt;&lt;contributors&gt;&lt;/contributors&gt;&lt;titles&gt;&lt;title&gt;The Gene Ontology resource: enriching a GOld mine&lt;/title&gt;&lt;secondary-title&gt;Nucleic Acids Res&lt;/secondary-title&gt;&lt;alt-title&gt;Nucleic acids research&lt;/alt-title&gt;&lt;/titles&gt;&lt;periodical&gt;&lt;full-title&gt;Nucleic Acids Res&lt;/full-title&gt;&lt;/periodical&gt;&lt;pages&gt;D325-d334&lt;/pages&gt;&lt;volume&gt;49&lt;/volume&gt;&lt;number&gt;D1&lt;/number&gt;&lt;edition&gt;2020/12/09&lt;/edition&gt;&lt;keywords&gt;&lt;keyword&gt;Animals&lt;/keyword&gt;&lt;keyword&gt;Arabidopsis/genetics/metabolism&lt;/keyword&gt;&lt;keyword&gt;Caenorhabditis elegans/genetics/metabolism&lt;/keyword&gt;&lt;keyword&gt;Dictyostelium/genetics/metabolism&lt;/keyword&gt;&lt;keyword&gt;Drosophila melanogaster/genetics/metabolism&lt;/keyword&gt;&lt;keyword&gt;Escherichia coli/genetics/metabolism&lt;/keyword&gt;&lt;keyword&gt;*Gene Ontology&lt;/keyword&gt;&lt;keyword&gt;Humans&lt;/keyword&gt;&lt;keyword&gt;Internet&lt;/keyword&gt;&lt;keyword&gt;Mice&lt;/keyword&gt;&lt;keyword&gt;Molecular Sequence Annotation/*statistics &amp;amp; numerical data&lt;/keyword&gt;&lt;keyword&gt;Rats&lt;/keyword&gt;&lt;keyword&gt;Saccharomyces cerevisiae/genetics/metabolism&lt;/keyword&gt;&lt;keyword&gt;Schizosaccharomyces/genetics/metabolism&lt;/keyword&gt;&lt;keyword&gt;*User-Computer Interface&lt;/keyword&gt;&lt;keyword&gt;Zebrafish/genetics/metabolism&lt;/keyword&gt;&lt;/keywords&gt;&lt;dates&gt;&lt;year&gt;2021&lt;/year&gt;&lt;pub-dates&gt;&lt;date&gt;Jan 8&lt;/date&gt;&lt;/pub-dates&gt;&lt;/dates&gt;&lt;isbn&gt;0305-1048 (Print)&amp;#xD;0305-1048&lt;/isbn&gt;&lt;accession-num&gt;33290552&lt;/accession-num&gt;&lt;urls&gt;&lt;/urls&gt;&lt;custom2&gt;PMC7779012&lt;/custom2&gt;&lt;electronic-resource-num&gt;10.1093/nar/gkaa1113&lt;/electronic-resource-num&gt;&lt;remote-database-provider&gt;NLM&lt;/remote-database-provider&gt;&lt;language&gt;eng&lt;/language&gt;&lt;/record&gt;&lt;/Cite&gt;&lt;/EndNote&gt;</w:instrText>
      </w:r>
      <w:r w:rsidRPr="007F77B7">
        <w:rPr>
          <w:rFonts w:ascii="Arial" w:hAnsi="Arial" w:cs="Arial"/>
        </w:rPr>
        <w:fldChar w:fldCharType="separate"/>
      </w:r>
      <w:r w:rsidR="00802FED">
        <w:rPr>
          <w:rFonts w:ascii="Arial" w:hAnsi="Arial" w:cs="Arial"/>
          <w:noProof/>
        </w:rPr>
        <w:t>[39]</w:t>
      </w:r>
      <w:r w:rsidRPr="007F77B7">
        <w:rPr>
          <w:rFonts w:ascii="Arial" w:hAnsi="Arial" w:cs="Arial"/>
        </w:rPr>
        <w:fldChar w:fldCharType="end"/>
      </w:r>
      <w:r w:rsidRPr="007F77B7">
        <w:rPr>
          <w:rFonts w:ascii="Arial" w:hAnsi="Arial" w:cs="Arial"/>
        </w:rPr>
        <w:t xml:space="preserve"> for “</w:t>
      </w:r>
      <w:commentRangeStart w:id="83"/>
      <w:r w:rsidRPr="007F77B7">
        <w:rPr>
          <w:rFonts w:ascii="Arial" w:hAnsi="Arial" w:cs="Arial"/>
        </w:rPr>
        <w:t>inflammatory</w:t>
      </w:r>
      <w:commentRangeEnd w:id="83"/>
      <w:r w:rsidR="00CE0A7A">
        <w:rPr>
          <w:rStyle w:val="CommentReference"/>
        </w:rPr>
        <w:commentReference w:id="83"/>
      </w:r>
      <w:r w:rsidRPr="007F77B7">
        <w:rPr>
          <w:rFonts w:ascii="Arial" w:hAnsi="Arial" w:cs="Arial"/>
        </w:rPr>
        <w:t xml:space="preserve"> response”, “immune system process”, “immune response”, and “cilium”. This search also included CpG sites annotated to the </w:t>
      </w:r>
      <w:r w:rsidRPr="007F77B7">
        <w:rPr>
          <w:rFonts w:ascii="Arial" w:hAnsi="Arial" w:cs="Arial"/>
          <w:i/>
          <w:iCs/>
        </w:rPr>
        <w:t>AHRR</w:t>
      </w:r>
      <w:r w:rsidRPr="007F77B7">
        <w:rPr>
          <w:rFonts w:ascii="Arial" w:hAnsi="Arial" w:cs="Arial"/>
        </w:rPr>
        <w:t xml:space="preserve"> gene, which has been the subject of tobacco-related research.</w:t>
      </w:r>
      <w:r w:rsidRPr="007F77B7">
        <w:rPr>
          <w:rFonts w:ascii="Arial" w:hAnsi="Arial" w:cs="Arial"/>
        </w:rPr>
        <w:fldChar w:fldCharType="begin">
          <w:fldData xml:space="preserve">PEVuZE5vdGU+PENpdGU+PEF1dGhvcj5SaWNobW9uZDwvQXV0aG9yPjxZZWFyPjIwMjE8L1llYXI+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</w:fldData>
        </w:fldChar>
      </w:r>
      <w:r w:rsidR="00802FED">
        <w:rPr>
          <w:rFonts w:ascii="Arial" w:hAnsi="Arial" w:cs="Arial"/>
        </w:rPr>
        <w:instrText xml:space="preserve"> ADDIN EN.CITE </w:instrText>
      </w:r>
      <w:r w:rsidR="00802FED">
        <w:rPr>
          <w:rFonts w:ascii="Arial" w:hAnsi="Arial" w:cs="Arial"/>
        </w:rPr>
        <w:fldChar w:fldCharType="begin">
          <w:fldData xml:space="preserve">PEVuZE5vdGU+PENpdGU+PEF1dGhvcj5SaWNobW9uZDwvQXV0aG9yPjxZZWFyPjIwMjE8L1llYXI+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r w:rsidRPr="007F77B7">
        <w:rPr>
          <w:rFonts w:ascii="Arial" w:hAnsi="Arial" w:cs="Arial"/>
        </w:rPr>
        <w:fldChar w:fldCharType="separate"/>
      </w:r>
      <w:r w:rsidR="00802FED">
        <w:rPr>
          <w:rFonts w:ascii="Arial" w:hAnsi="Arial" w:cs="Arial"/>
          <w:noProof/>
        </w:rPr>
        <w:t>[40]</w:t>
      </w:r>
      <w:r w:rsidRPr="007F77B7">
        <w:rPr>
          <w:rFonts w:ascii="Arial" w:hAnsi="Arial" w:cs="Arial"/>
        </w:rPr>
        <w:fldChar w:fldCharType="end"/>
      </w:r>
      <w:r w:rsidRPr="007F77B7">
        <w:rPr>
          <w:rFonts w:ascii="Arial" w:hAnsi="Arial" w:cs="Arial"/>
        </w:rPr>
        <w:t xml:space="preserve"> We again repeated the FDR p-value adjustment for only the CpG sites associated with these genes</w:t>
      </w:r>
      <w:r w:rsidR="00A556B0">
        <w:rPr>
          <w:rFonts w:ascii="Arial" w:hAnsi="Arial" w:cs="Arial"/>
        </w:rPr>
        <w:t xml:space="preserve"> (FDR &lt; </w:t>
      </w:r>
      <w:r w:rsidR="005D362E">
        <w:rPr>
          <w:rFonts w:ascii="Arial" w:hAnsi="Arial" w:cs="Arial"/>
        </w:rPr>
        <w:t>0.2</w:t>
      </w:r>
      <w:r w:rsidR="00A556B0">
        <w:rPr>
          <w:rFonts w:ascii="Arial" w:hAnsi="Arial" w:cs="Arial"/>
        </w:rPr>
        <w:t>)</w:t>
      </w:r>
      <w:r w:rsidR="00A556B0" w:rsidRPr="007F77B7">
        <w:rPr>
          <w:rFonts w:ascii="Arial" w:hAnsi="Arial" w:cs="Arial"/>
        </w:rPr>
        <w:t>.</w:t>
      </w:r>
    </w:p>
    <w:p w14:paraId="3B71F401" w14:textId="3AB1B3FC" w:rsidR="002A2E3D" w:rsidRDefault="002A2E3D" w:rsidP="002A2E3D">
      <w:pPr>
        <w:pStyle w:val="xdefault"/>
        <w:shd w:val="clear" w:color="auto" w:fill="FFFFFF"/>
        <w:spacing w:line="276" w:lineRule="auto"/>
        <w:jc w:val="both"/>
        <w:rPr>
          <w:rFonts w:ascii="Arial" w:hAnsi="Arial" w:cs="Arial"/>
          <w:b/>
          <w:bCs/>
        </w:rPr>
      </w:pPr>
      <w:r>
        <w:rPr>
          <w:rFonts w:ascii="Arial" w:hAnsi="Arial" w:cs="Arial"/>
          <w:b/>
          <w:bCs/>
        </w:rPr>
        <w:t>Assessment of differentially methylated regions (DMRs)</w:t>
      </w:r>
    </w:p>
    <w:p w14:paraId="4E528D75" w14:textId="77777777" w:rsidR="005955DC" w:rsidRPr="003E6C8E" w:rsidRDefault="005955DC" w:rsidP="003E6C8E">
      <w:pPr>
        <w:pStyle w:val="xdefault"/>
        <w:shd w:val="clear" w:color="auto" w:fill="FFFFFF"/>
        <w:spacing w:line="276" w:lineRule="auto"/>
        <w:jc w:val="both"/>
        <w:rPr>
          <w:rFonts w:ascii="Arial" w:hAnsi="Arial" w:cs="Arial"/>
          <w:b/>
          <w:bCs/>
        </w:rPr>
      </w:pPr>
    </w:p>
    <w:p w14:paraId="33E5A25A" w14:textId="290C11C4" w:rsidR="002A2E3D" w:rsidRPr="00DA1AB4" w:rsidRDefault="002A2E3D" w:rsidP="002A2E3D">
      <w:pPr>
        <w:jc w:val="both"/>
        <w:rPr>
          <w:rFonts w:ascii="Arial" w:hAnsi="Arial" w:cs="Arial"/>
          <w:color w:val="222222"/>
          <w:shd w:val="clear" w:color="auto" w:fill="FFFFFF"/>
        </w:rPr>
      </w:pPr>
      <w:r w:rsidRPr="00DA1AB4">
        <w:rPr>
          <w:rFonts w:ascii="Arial" w:hAnsi="Arial" w:cs="Arial"/>
          <w:color w:val="222222"/>
          <w:shd w:val="clear" w:color="auto" w:fill="FFFFFF"/>
        </w:rPr>
        <w:t xml:space="preserve">The comb-p (combining p-values) method </w:t>
      </w:r>
      <w:r w:rsidRPr="00DA1AB4">
        <w:rPr>
          <w:rFonts w:ascii="Arial" w:hAnsi="Arial" w:cs="Arial"/>
          <w:color w:val="222222"/>
          <w:shd w:val="clear" w:color="auto" w:fill="FFFFFF"/>
        </w:rPr>
        <w:fldChar w:fldCharType="begin"/>
      </w:r>
      <w:r w:rsidR="00802FED">
        <w:rPr>
          <w:rFonts w:ascii="Arial" w:hAnsi="Arial" w:cs="Arial"/>
          <w:color w:val="222222"/>
          <w:shd w:val="clear" w:color="auto" w:fill="FFFFFF"/>
        </w:rPr>
        <w:instrText xml:space="preserve"> ADDIN EN.CITE &lt;EndNote&gt;&lt;Cite&gt;&lt;Author&gt;Kechris&lt;/Author&gt;&lt;Year&gt;2010&lt;/Year&gt;&lt;RecNum&gt;79&lt;/RecNum&gt;&lt;DisplayText&gt;[41]&lt;/DisplayText&gt;&lt;record&gt;&lt;rec-number&gt;79&lt;/rec-number&gt;&lt;foreign-keys&gt;&lt;key app="EN" db-id="f9tp0zfpp9ztsmerf04pd2zqxxwza995dwdf" timestamp="1679044235"&gt;79&lt;/key&gt;&lt;/foreign-keys&gt;&lt;ref-type name="Journal Article"&gt;17&lt;/ref-type&gt;&lt;contributors&gt;&lt;authors&gt;&lt;author&gt;Kechris, K. J.&lt;/author&gt;&lt;author&gt;Biehs, B.&lt;/author&gt;&lt;author&gt;Kornberg, T. B.&lt;/author&gt;&lt;/authors&gt;&lt;/contributors&gt;&lt;auth-address&gt;University of Colorado Denver, CO, USA. katerina.kechris@ucdenver.edu&lt;/auth-address&gt;&lt;titles&gt;&lt;title&gt;Generalizing moving averages for tiling arrays using combined p-value statistics&lt;/title&gt;&lt;secondary-title&gt;Stat Appl Genet Mol Biol&lt;/secondary-title&gt;&lt;alt-title&gt;Statistical applications in genetics and molecular biology&lt;/alt-title&gt;&lt;/titles&gt;&lt;periodical&gt;&lt;full-title&gt;Stat Appl Genet Mol Biol&lt;/full-title&gt;&lt;abbr-1&gt;Statistical applications in genetics and molecular biology&lt;/abbr-1&gt;&lt;/periodical&gt;&lt;alt-periodical&gt;&lt;full-title&gt;Stat Appl Genet Mol Biol&lt;/full-title&gt;&lt;abbr-1&gt;Statistical applications in genetics and molecular biology&lt;/abbr-1&gt;&lt;/alt-periodical&gt;&lt;pages&gt;Article29&lt;/pages&gt;&lt;volume&gt;9&lt;/volume&gt;&lt;number&gt;1&lt;/number&gt;&lt;edition&gt;2010/09/04&lt;/edition&gt;&lt;keywords&gt;&lt;keyword&gt;Animals&lt;/keyword&gt;&lt;keyword&gt;Binding Sites&lt;/keyword&gt;&lt;keyword&gt;Data Interpretation, Statistical&lt;/keyword&gt;&lt;keyword&gt;Drosophila/*genetics&lt;/keyword&gt;&lt;keyword&gt;Gene Expression Profiling/*methods&lt;/keyword&gt;&lt;keyword&gt;Oligonucleotide Array Sequence Analysis/*methods&lt;/keyword&gt;&lt;keyword&gt;Transcription Factors/genetics&lt;/keyword&gt;&lt;/keywords&gt;&lt;dates&gt;&lt;year&gt;2010&lt;/year&gt;&lt;/dates&gt;&lt;isbn&gt;1544-6115&lt;/isbn&gt;&lt;accession-num&gt;20812907&lt;/accession-num&gt;&lt;urls&gt;&lt;/urls&gt;&lt;custom2&gt;PMC2942027&lt;/custom2&gt;&lt;electronic-resource-num&gt;10.2202/1544-6115.1434&lt;/electronic-resource-num&gt;&lt;remote-database-provider&gt;NLM&lt;/remote-database-provider&gt;&lt;language&gt;eng&lt;/language&gt;&lt;/record&gt;&lt;/Cite&gt;&lt;/EndNote&gt;</w:instrText>
      </w:r>
      <w:r w:rsidRPr="00DA1AB4">
        <w:rPr>
          <w:rFonts w:ascii="Arial" w:hAnsi="Arial" w:cs="Arial"/>
          <w:color w:val="222222"/>
          <w:shd w:val="clear" w:color="auto" w:fill="FFFFFF"/>
        </w:rPr>
        <w:fldChar w:fldCharType="separate"/>
      </w:r>
      <w:r w:rsidR="00802FED">
        <w:rPr>
          <w:rFonts w:ascii="Arial" w:hAnsi="Arial" w:cs="Arial"/>
          <w:noProof/>
          <w:color w:val="222222"/>
          <w:shd w:val="clear" w:color="auto" w:fill="FFFFFF"/>
        </w:rPr>
        <w:t>[41]</w:t>
      </w:r>
      <w:r w:rsidRPr="00DA1AB4">
        <w:rPr>
          <w:rFonts w:ascii="Arial" w:hAnsi="Arial" w:cs="Arial"/>
          <w:color w:val="222222"/>
          <w:shd w:val="clear" w:color="auto" w:fill="FFFFFF"/>
        </w:rPr>
        <w:fldChar w:fldCharType="end"/>
      </w:r>
      <w:r w:rsidRPr="00DA1AB4">
        <w:rPr>
          <w:rStyle w:val="citation"/>
          <w:rFonts w:ascii="Arial" w:hAnsi="Arial" w:cs="Arial"/>
          <w:color w:val="222222"/>
          <w:shd w:val="clear" w:color="auto" w:fill="FFFFFF"/>
          <w:vertAlign w:val="superscript"/>
        </w:rPr>
        <w:t xml:space="preserve"> </w:t>
      </w:r>
      <w:r w:rsidRPr="00DA1AB4">
        <w:rPr>
          <w:rFonts w:ascii="Arial" w:hAnsi="Arial" w:cs="Arial"/>
          <w:color w:val="222222"/>
          <w:shd w:val="clear" w:color="auto" w:fill="FFFFFF"/>
        </w:rPr>
        <w:t>was used and implemented in the python package </w:t>
      </w:r>
      <w:r w:rsidRPr="00DA1AB4">
        <w:rPr>
          <w:rStyle w:val="Emphasis"/>
          <w:rFonts w:ascii="Arial" w:hAnsi="Arial" w:cs="Arial"/>
          <w:color w:val="222222"/>
          <w:shd w:val="clear" w:color="auto" w:fill="FFFFFF"/>
        </w:rPr>
        <w:t>comb</w:t>
      </w:r>
      <w:ins w:id="84" w:author="Sharma, Sunita" w:date="2023-03-29T22:19:00Z">
        <w:r w:rsidR="00376081">
          <w:rPr>
            <w:rStyle w:val="Emphasis"/>
            <w:rFonts w:ascii="Arial" w:hAnsi="Arial" w:cs="Arial"/>
            <w:color w:val="222222"/>
            <w:shd w:val="clear" w:color="auto" w:fill="FFFFFF"/>
          </w:rPr>
          <w:t>ined</w:t>
        </w:r>
      </w:ins>
      <w:r w:rsidRPr="00DA1AB4">
        <w:rPr>
          <w:rStyle w:val="Emphasis"/>
          <w:rFonts w:ascii="Arial" w:hAnsi="Arial" w:cs="Arial"/>
          <w:color w:val="222222"/>
          <w:shd w:val="clear" w:color="auto" w:fill="FFFFFF"/>
        </w:rPr>
        <w:t>-</w:t>
      </w:r>
      <w:ins w:id="85" w:author="Sharma, Sunita" w:date="2023-03-29T22:19:00Z">
        <w:r w:rsidR="00376081">
          <w:rPr>
            <w:rStyle w:val="citation"/>
            <w:rFonts w:ascii="Arial" w:hAnsi="Arial" w:cs="Arial"/>
            <w:color w:val="222222"/>
            <w:shd w:val="clear" w:color="auto" w:fill="FFFFFF"/>
          </w:rPr>
          <w:t>p-values=0.51</w:t>
        </w:r>
      </w:ins>
      <w:del w:id="86" w:author="Sharma, Sunita" w:date="2023-03-29T22:19:00Z">
        <w:r w:rsidRPr="00DA1AB4" w:rsidDel="00376081">
          <w:rPr>
            <w:rStyle w:val="Emphasis"/>
            <w:rFonts w:ascii="Arial" w:hAnsi="Arial" w:cs="Arial"/>
            <w:color w:val="222222"/>
            <w:shd w:val="clear" w:color="auto" w:fill="FFFFFF"/>
          </w:rPr>
          <w:delText>p</w:delText>
        </w:r>
        <w:r w:rsidRPr="00DA1AB4" w:rsidDel="00376081">
          <w:rPr>
            <w:rStyle w:val="citation"/>
            <w:rFonts w:ascii="Arial" w:hAnsi="Arial" w:cs="Arial"/>
            <w:color w:val="222222"/>
            <w:shd w:val="clear" w:color="auto" w:fill="FFFFFF"/>
          </w:rPr>
          <w:delText>v</w:delText>
        </w:r>
      </w:del>
      <w:r w:rsidRPr="00DA1AB4">
        <w:rPr>
          <w:rStyle w:val="citation"/>
          <w:rFonts w:ascii="Arial" w:hAnsi="Arial" w:cs="Arial"/>
          <w:color w:val="222222"/>
          <w:shd w:val="clear" w:color="auto" w:fill="FFFFFF"/>
        </w:rPr>
        <w:t xml:space="preserve"> </w:t>
      </w:r>
      <w:r w:rsidRPr="00DA1AB4">
        <w:rPr>
          <w:rStyle w:val="citation"/>
          <w:rFonts w:ascii="Arial" w:hAnsi="Arial" w:cs="Arial"/>
          <w:color w:val="222222"/>
          <w:shd w:val="clear" w:color="auto" w:fill="FFFFFF"/>
        </w:rPr>
        <w:fldChar w:fldCharType="begin"/>
      </w:r>
      <w:r w:rsidR="00802FED">
        <w:rPr>
          <w:rStyle w:val="citation"/>
          <w:rFonts w:ascii="Arial" w:hAnsi="Arial" w:cs="Arial"/>
          <w:color w:val="222222"/>
          <w:shd w:val="clear" w:color="auto" w:fill="FFFFFF"/>
        </w:rPr>
        <w:instrText xml:space="preserve"> ADDIN EN.CITE &lt;EndNote&gt;&lt;Cite&gt;&lt;Author&gt;Pedersen&lt;/Author&gt;&lt;Year&gt;2012&lt;/Year&gt;&lt;RecNum&gt;80&lt;/RecNum&gt;&lt;DisplayText&gt;[42]&lt;/DisplayText&gt;&lt;record&gt;&lt;rec-number&gt;80&lt;/rec-number&gt;&lt;foreign-keys&gt;&lt;key app="EN" db-id="f9tp0zfpp9ztsmerf04pd2zqxxwza995dwdf" timestamp="1679044299"&gt;80&lt;/key&gt;&lt;/foreign-keys&gt;&lt;ref-type name="Journal Article"&gt;17&lt;/ref-type&gt;&lt;contributors&gt;&lt;authors&gt;&lt;author&gt;Pedersen, B. S.&lt;/author&gt;&lt;author&gt;Schwartz, D. A.&lt;/author&gt;&lt;author&gt;Yang, I. V.&lt;/author&gt;&lt;author&gt;Kechris, K. J.&lt;/author&gt;&lt;/authors&gt;&lt;/contributors&gt;&lt;auth-address&gt;Department of Medicine, University of Colorado, Denver, Anschutz Medical Campus, Aurora, CO 80045, USA. bpederse@gmail.com&lt;/auth-address&gt;&lt;titles&gt;&lt;title&gt;Comb-p: software for combining, analyzing, grouping and correcting spatially correlated P-values&lt;/title&gt;&lt;secondary-title&gt;Bioinformatics&lt;/secondary-title&gt;&lt;alt-title&gt;Bioinformatics (Oxford, England)&lt;/alt-title&gt;&lt;/titles&gt;&lt;periodical&gt;&lt;full-title&gt;Bioinformatics&lt;/full-title&gt;&lt;/periodical&gt;&lt;pages&gt;2986-8&lt;/pages&gt;&lt;volume&gt;28&lt;/volume&gt;&lt;number&gt;22&lt;/number&gt;&lt;edition&gt;2012/09/08&lt;/edition&gt;&lt;keywords&gt;&lt;keyword&gt;DNA Probes/analysis/genetics&lt;/keyword&gt;&lt;keyword&gt;Genome-Wide Association Study&lt;/keyword&gt;&lt;keyword&gt;Genomics/*methods&lt;/keyword&gt;&lt;keyword&gt;Humans&lt;/keyword&gt;&lt;keyword&gt;Programming Languages&lt;/keyword&gt;&lt;keyword&gt;Sequence Analysis, DNA&lt;/keyword&gt;&lt;keyword&gt;*Software&lt;/keyword&gt;&lt;/keywords&gt;&lt;dates&gt;&lt;year&gt;2012&lt;/year&gt;&lt;pub-dates&gt;&lt;date&gt;Nov 15&lt;/date&gt;&lt;/pub-dates&gt;&lt;/dates&gt;&lt;isbn&gt;1367-4803 (Print)&amp;#xD;1367-4803&lt;/isbn&gt;&lt;accession-num&gt;22954632&lt;/accession-num&gt;&lt;urls&gt;&lt;/urls&gt;&lt;custom2&gt;PMC3496335&lt;/custom2&gt;&lt;electronic-resource-num&gt;10.1093/bioinformatics/bts545&lt;/electronic-resource-num&gt;&lt;remote-database-provider&gt;NLM&lt;/remote-database-provider&gt;&lt;language&gt;eng&lt;/language&gt;&lt;/record&gt;&lt;/Cite&gt;&lt;/EndNote&gt;</w:instrText>
      </w:r>
      <w:r w:rsidRPr="00DA1AB4">
        <w:rPr>
          <w:rStyle w:val="citation"/>
          <w:rFonts w:ascii="Arial" w:hAnsi="Arial" w:cs="Arial"/>
          <w:color w:val="222222"/>
          <w:shd w:val="clear" w:color="auto" w:fill="FFFFFF"/>
        </w:rPr>
        <w:fldChar w:fldCharType="separate"/>
      </w:r>
      <w:r w:rsidR="00802FED">
        <w:rPr>
          <w:rStyle w:val="citation"/>
          <w:rFonts w:ascii="Arial" w:hAnsi="Arial" w:cs="Arial"/>
          <w:noProof/>
          <w:color w:val="222222"/>
          <w:shd w:val="clear" w:color="auto" w:fill="FFFFFF"/>
        </w:rPr>
        <w:t>[42]</w:t>
      </w:r>
      <w:r w:rsidRPr="00DA1AB4">
        <w:rPr>
          <w:rStyle w:val="citation"/>
          <w:rFonts w:ascii="Arial" w:hAnsi="Arial" w:cs="Arial"/>
          <w:color w:val="222222"/>
          <w:shd w:val="clear" w:color="auto" w:fill="FFFFFF"/>
        </w:rPr>
        <w:fldChar w:fldCharType="end"/>
      </w:r>
      <w:r w:rsidRPr="00DA1AB4">
        <w:rPr>
          <w:rFonts w:ascii="Arial" w:hAnsi="Arial" w:cs="Arial"/>
          <w:color w:val="222222"/>
          <w:shd w:val="clear" w:color="auto" w:fill="FFFFFF"/>
        </w:rPr>
        <w:t xml:space="preserve">. This method results in the identification of differentially methylated regions along with the CpG probes and genes which those regions overlap. Corrections for multiple testing in comb-p are made using the Sidak correction and all </w:t>
      </w:r>
      <w:r w:rsidR="00204E0E">
        <w:rPr>
          <w:rFonts w:ascii="Arial" w:hAnsi="Arial" w:cs="Arial"/>
          <w:color w:val="222222"/>
          <w:shd w:val="clear" w:color="auto" w:fill="FFFFFF"/>
        </w:rPr>
        <w:t>S</w:t>
      </w:r>
      <w:r w:rsidRPr="00DA1AB4">
        <w:rPr>
          <w:rFonts w:ascii="Arial" w:hAnsi="Arial" w:cs="Arial"/>
          <w:color w:val="222222"/>
          <w:shd w:val="clear" w:color="auto" w:fill="FFFFFF"/>
        </w:rPr>
        <w:t>idak-corrected p-values up to a type-I error rate of 0.2 are reported.</w:t>
      </w:r>
    </w:p>
    <w:p w14:paraId="779ADD44" w14:textId="77777777" w:rsidR="00F857CD" w:rsidRDefault="00F857CD" w:rsidP="003E6C8E"/>
    <w:p w14:paraId="0435324A" w14:textId="7244664C" w:rsidR="00076D2D" w:rsidRDefault="00163438" w:rsidP="00D31EA1">
      <w:pPr>
        <w:pStyle w:val="xdefault"/>
        <w:numPr>
          <w:ilvl w:val="3"/>
          <w:numId w:val="1"/>
        </w:numPr>
        <w:shd w:val="clear" w:color="auto" w:fill="FFFFFF"/>
        <w:spacing w:line="276" w:lineRule="auto"/>
        <w:jc w:val="both"/>
        <w:rPr>
          <w:rFonts w:ascii="Arial" w:hAnsi="Arial" w:cs="Arial"/>
          <w:b/>
          <w:bCs/>
        </w:rPr>
      </w:pPr>
      <w:r w:rsidRPr="005C77DA">
        <w:rPr>
          <w:rFonts w:ascii="Arial" w:hAnsi="Arial" w:cs="Arial"/>
          <w:b/>
          <w:bCs/>
        </w:rPr>
        <w:lastRenderedPageBreak/>
        <w:t>Results</w:t>
      </w:r>
    </w:p>
    <w:p w14:paraId="4515673F" w14:textId="77777777" w:rsidR="005955DC" w:rsidRPr="005C77DA" w:rsidRDefault="005955DC" w:rsidP="00D31EA1">
      <w:pPr>
        <w:pStyle w:val="xdefault"/>
        <w:numPr>
          <w:ilvl w:val="3"/>
          <w:numId w:val="1"/>
        </w:numPr>
        <w:shd w:val="clear" w:color="auto" w:fill="FFFFFF"/>
        <w:spacing w:line="276" w:lineRule="auto"/>
        <w:jc w:val="both"/>
        <w:rPr>
          <w:rFonts w:ascii="Arial" w:hAnsi="Arial" w:cs="Arial"/>
          <w:b/>
          <w:bCs/>
        </w:rPr>
      </w:pPr>
    </w:p>
    <w:p w14:paraId="07ECFF94" w14:textId="7A79D6D4" w:rsidR="00D31EA1" w:rsidRPr="003E6C8E" w:rsidRDefault="00CE0A7A" w:rsidP="00CE0A7A">
      <w:pPr>
        <w:pStyle w:val="xdefault"/>
        <w:shd w:val="clear" w:color="auto" w:fill="FFFFFF"/>
        <w:spacing w:line="276" w:lineRule="auto"/>
        <w:jc w:val="both"/>
        <w:rPr>
          <w:rFonts w:ascii="Arial" w:hAnsi="Arial" w:cs="Arial"/>
          <w:b/>
          <w:bCs/>
          <w:i/>
          <w:iCs/>
        </w:rPr>
      </w:pPr>
      <w:r>
        <w:rPr>
          <w:rFonts w:ascii="Arial" w:hAnsi="Arial" w:cs="Arial"/>
          <w:b/>
          <w:bCs/>
          <w:i/>
          <w:iCs/>
        </w:rPr>
        <w:t>Study Participants</w:t>
      </w:r>
    </w:p>
    <w:p w14:paraId="329E4B0C" w14:textId="4A1C3349" w:rsidR="00297E67" w:rsidRPr="005C77DA" w:rsidRDefault="00297E67" w:rsidP="00D31EA1">
      <w:pPr>
        <w:pStyle w:val="xdefault"/>
        <w:numPr>
          <w:ilvl w:val="3"/>
          <w:numId w:val="1"/>
        </w:numPr>
        <w:shd w:val="clear" w:color="auto" w:fill="FFFFFF"/>
        <w:spacing w:line="276" w:lineRule="auto"/>
        <w:jc w:val="both"/>
        <w:rPr>
          <w:rFonts w:ascii="Arial" w:hAnsi="Arial" w:cs="Arial"/>
          <w:b/>
          <w:bCs/>
        </w:rPr>
      </w:pPr>
      <w:r w:rsidRPr="005C77DA">
        <w:rPr>
          <w:rFonts w:ascii="Arial" w:hAnsi="Arial" w:cs="Arial"/>
        </w:rPr>
        <w:t>A total of 5</w:t>
      </w:r>
      <w:r w:rsidR="002C6797">
        <w:rPr>
          <w:rFonts w:ascii="Arial" w:hAnsi="Arial" w:cs="Arial"/>
        </w:rPr>
        <w:t>1</w:t>
      </w:r>
      <w:r w:rsidRPr="005C77DA">
        <w:rPr>
          <w:rFonts w:ascii="Arial" w:hAnsi="Arial" w:cs="Arial"/>
        </w:rPr>
        <w:t xml:space="preserve"> subjects participated in the study.  </w:t>
      </w:r>
      <w:r w:rsidR="00D875F6">
        <w:rPr>
          <w:rFonts w:ascii="Arial" w:hAnsi="Arial" w:cs="Arial"/>
        </w:rPr>
        <w:t>Vape users</w:t>
      </w:r>
      <w:r w:rsidRPr="005C77DA">
        <w:rPr>
          <w:rFonts w:ascii="Arial" w:hAnsi="Arial" w:cs="Arial"/>
        </w:rPr>
        <w:t xml:space="preserve"> were characterized as adolescents who reported vaping within the past 6 months</w:t>
      </w:r>
      <w:r w:rsidR="00143E9E" w:rsidRPr="005C77DA">
        <w:rPr>
          <w:rFonts w:ascii="Arial" w:hAnsi="Arial" w:cs="Arial"/>
        </w:rPr>
        <w:t xml:space="preserve"> (n=13)</w:t>
      </w:r>
      <w:r w:rsidRPr="005C77DA">
        <w:rPr>
          <w:rFonts w:ascii="Arial" w:hAnsi="Arial" w:cs="Arial"/>
        </w:rPr>
        <w:t xml:space="preserve"> while </w:t>
      </w:r>
      <w:r w:rsidR="00D875F6">
        <w:rPr>
          <w:rFonts w:ascii="Arial" w:hAnsi="Arial" w:cs="Arial"/>
        </w:rPr>
        <w:t>non-vape users</w:t>
      </w:r>
      <w:r w:rsidRPr="005C77DA">
        <w:rPr>
          <w:rFonts w:ascii="Arial" w:hAnsi="Arial" w:cs="Arial"/>
        </w:rPr>
        <w:t xml:space="preserve"> were adolescents who did not have any vape exposure in the past 6 months</w:t>
      </w:r>
      <w:r w:rsidR="00143E9E" w:rsidRPr="005C77DA">
        <w:rPr>
          <w:rFonts w:ascii="Arial" w:hAnsi="Arial" w:cs="Arial"/>
        </w:rPr>
        <w:t xml:space="preserve"> (n=37)</w:t>
      </w:r>
      <w:r w:rsidRPr="005C77DA">
        <w:rPr>
          <w:rFonts w:ascii="Arial" w:hAnsi="Arial" w:cs="Arial"/>
        </w:rPr>
        <w:t xml:space="preserve">. </w:t>
      </w:r>
      <w:r w:rsidR="002C6797">
        <w:rPr>
          <w:rFonts w:ascii="Arial" w:hAnsi="Arial" w:cs="Arial"/>
        </w:rPr>
        <w:t>One subject did not report vape status and was therefore excluded from the study.</w:t>
      </w:r>
      <w:r w:rsidR="002C6797" w:rsidRPr="005C77DA">
        <w:rPr>
          <w:rFonts w:ascii="Arial" w:hAnsi="Arial" w:cs="Arial"/>
        </w:rPr>
        <w:t xml:space="preserve"> </w:t>
      </w:r>
      <w:r w:rsidRPr="005C77DA">
        <w:rPr>
          <w:rFonts w:ascii="Arial" w:hAnsi="Arial" w:cs="Arial"/>
        </w:rPr>
        <w:t xml:space="preserve">The mean (standard deviation) age was </w:t>
      </w:r>
      <w:r w:rsidR="00143E9E" w:rsidRPr="005C77DA">
        <w:rPr>
          <w:rFonts w:ascii="Arial" w:hAnsi="Arial" w:cs="Arial"/>
        </w:rPr>
        <w:t>14.8</w:t>
      </w:r>
      <w:r w:rsidRPr="005C77DA">
        <w:rPr>
          <w:rFonts w:ascii="Arial" w:hAnsi="Arial" w:cs="Arial"/>
        </w:rPr>
        <w:t xml:space="preserve"> (1.</w:t>
      </w:r>
      <w:r w:rsidR="00143E9E" w:rsidRPr="005C77DA">
        <w:rPr>
          <w:rFonts w:ascii="Arial" w:hAnsi="Arial" w:cs="Arial"/>
        </w:rPr>
        <w:t>4</w:t>
      </w:r>
      <w:r w:rsidRPr="005C77DA">
        <w:rPr>
          <w:rFonts w:ascii="Arial" w:hAnsi="Arial" w:cs="Arial"/>
        </w:rPr>
        <w:t xml:space="preserve">) years for </w:t>
      </w:r>
      <w:r w:rsidR="00997E05">
        <w:rPr>
          <w:rFonts w:ascii="Arial" w:hAnsi="Arial" w:cs="Arial"/>
        </w:rPr>
        <w:t>vape users</w:t>
      </w:r>
      <w:r w:rsidRPr="005C77DA">
        <w:rPr>
          <w:rFonts w:ascii="Arial" w:hAnsi="Arial" w:cs="Arial"/>
        </w:rPr>
        <w:t xml:space="preserve"> and 14.</w:t>
      </w:r>
      <w:r w:rsidR="00143E9E" w:rsidRPr="005C77DA">
        <w:rPr>
          <w:rFonts w:ascii="Arial" w:hAnsi="Arial" w:cs="Arial"/>
        </w:rPr>
        <w:t>6</w:t>
      </w:r>
      <w:r w:rsidRPr="005C77DA">
        <w:rPr>
          <w:rFonts w:ascii="Arial" w:hAnsi="Arial" w:cs="Arial"/>
        </w:rPr>
        <w:t xml:space="preserve"> (1.4) years for </w:t>
      </w:r>
      <w:r w:rsidR="00997E05">
        <w:rPr>
          <w:rFonts w:ascii="Arial" w:hAnsi="Arial" w:cs="Arial"/>
        </w:rPr>
        <w:t>non-vape users</w:t>
      </w:r>
      <w:r w:rsidRPr="005C77DA">
        <w:rPr>
          <w:rFonts w:ascii="Arial" w:hAnsi="Arial" w:cs="Arial"/>
        </w:rPr>
        <w:t xml:space="preserve">. We observed some demographic differences by vaping status. </w:t>
      </w:r>
      <w:r w:rsidR="006628AB" w:rsidRPr="006628AB">
        <w:rPr>
          <w:rFonts w:ascii="Arial" w:hAnsi="Arial" w:cs="Arial"/>
        </w:rPr>
        <w:t>Most vap</w:t>
      </w:r>
      <w:r w:rsidR="000D0D8A">
        <w:rPr>
          <w:rFonts w:ascii="Arial" w:hAnsi="Arial" w:cs="Arial"/>
        </w:rPr>
        <w:t>e users</w:t>
      </w:r>
      <w:r w:rsidR="006628AB" w:rsidRPr="006628AB">
        <w:rPr>
          <w:rFonts w:ascii="Arial" w:hAnsi="Arial" w:cs="Arial"/>
        </w:rPr>
        <w:t xml:space="preserve"> were recruited in Pueblo (91%) and identified as LatinX (85%). 53% of subjects were female</w:t>
      </w:r>
      <w:del w:id="87" w:author="Sharma, Sunita [2]" w:date="2023-03-29T14:06:00Z">
        <w:r w:rsidR="006628AB" w:rsidDel="00CE0A7A">
          <w:rPr>
            <w:rFonts w:ascii="Arial" w:hAnsi="Arial" w:cs="Arial"/>
          </w:rPr>
          <w:delText>.</w:delText>
        </w:r>
        <w:r w:rsidRPr="005C77DA" w:rsidDel="00CE0A7A">
          <w:rPr>
            <w:rFonts w:ascii="Arial" w:hAnsi="Arial" w:cs="Arial"/>
          </w:rPr>
          <w:delText xml:space="preserve"> </w:delText>
        </w:r>
        <w:r w:rsidR="00143E9E" w:rsidRPr="005C77DA" w:rsidDel="00CE0A7A">
          <w:rPr>
            <w:rFonts w:ascii="Arial" w:hAnsi="Arial" w:cs="Arial"/>
          </w:rPr>
          <w:delText>Spirometry measurements were missing for all but one of the v</w:delText>
        </w:r>
        <w:r w:rsidR="000D0D8A" w:rsidDel="00CE0A7A">
          <w:rPr>
            <w:rFonts w:ascii="Arial" w:hAnsi="Arial" w:cs="Arial"/>
          </w:rPr>
          <w:delText>ape users</w:delText>
        </w:r>
        <w:r w:rsidR="00143E9E" w:rsidRPr="005C77DA" w:rsidDel="00CE0A7A">
          <w:rPr>
            <w:rFonts w:ascii="Arial" w:hAnsi="Arial" w:cs="Arial"/>
          </w:rPr>
          <w:delText xml:space="preserve"> and IOS data was available for most subjects</w:delText>
        </w:r>
        <w:r w:rsidR="00163438" w:rsidRPr="005C77DA" w:rsidDel="00CE0A7A">
          <w:rPr>
            <w:rFonts w:ascii="Arial" w:hAnsi="Arial" w:cs="Arial"/>
          </w:rPr>
          <w:delText xml:space="preserve"> </w:delText>
        </w:r>
      </w:del>
      <w:r w:rsidR="00163438" w:rsidRPr="005C77DA">
        <w:rPr>
          <w:rFonts w:ascii="Arial" w:hAnsi="Arial" w:cs="Arial"/>
        </w:rPr>
        <w:t>(Table 1)</w:t>
      </w:r>
      <w:r w:rsidRPr="005C77DA">
        <w:rPr>
          <w:rFonts w:ascii="Arial" w:hAnsi="Arial" w:cs="Arial"/>
        </w:rPr>
        <w:t>.</w:t>
      </w:r>
    </w:p>
    <w:p w14:paraId="484B861F" w14:textId="77777777" w:rsidR="00EF57BD" w:rsidRPr="005C77DA" w:rsidRDefault="00EF57BD" w:rsidP="00D31EA1">
      <w:pPr>
        <w:pStyle w:val="xdefault"/>
        <w:numPr>
          <w:ilvl w:val="1"/>
          <w:numId w:val="1"/>
        </w:numPr>
        <w:shd w:val="clear" w:color="auto" w:fill="FFFFFF"/>
        <w:spacing w:line="276" w:lineRule="auto"/>
        <w:jc w:val="both"/>
        <w:rPr>
          <w:rFonts w:ascii="Arial" w:hAnsi="Arial" w:cs="Arial"/>
          <w:b/>
          <w:bCs/>
        </w:rPr>
      </w:pPr>
    </w:p>
    <w:p w14:paraId="3D40D53F" w14:textId="041707D6" w:rsidR="00163438" w:rsidRPr="00D31EA1" w:rsidRDefault="00EF57BD" w:rsidP="00D31EA1">
      <w:pPr>
        <w:pStyle w:val="xdefault"/>
        <w:numPr>
          <w:ilvl w:val="1"/>
          <w:numId w:val="1"/>
        </w:numPr>
        <w:shd w:val="clear" w:color="auto" w:fill="FFFFFF"/>
        <w:spacing w:line="276" w:lineRule="auto"/>
        <w:jc w:val="both"/>
        <w:rPr>
          <w:rFonts w:ascii="Arial" w:hAnsi="Arial" w:cs="Arial"/>
          <w:b/>
          <w:bCs/>
        </w:rPr>
      </w:pPr>
      <w:r w:rsidRPr="00D31EA1">
        <w:rPr>
          <w:rFonts w:ascii="Arial" w:hAnsi="Arial" w:cs="Arial"/>
          <w:b/>
          <w:bCs/>
        </w:rPr>
        <w:t>Table 1. Demographic characteristics and lung function testing results of study participants</w:t>
      </w:r>
      <w:r w:rsidR="00192C25">
        <w:rPr>
          <w:rFonts w:ascii="Arial" w:hAnsi="Arial" w:cs="Arial"/>
          <w:b/>
          <w:bCs/>
        </w:rPr>
        <w:t xml:space="preserve">. </w:t>
      </w:r>
      <w:r w:rsidR="00192C25">
        <w:rPr>
          <w:rFonts w:ascii="Arial" w:hAnsi="Arial" w:cs="Arial"/>
        </w:rPr>
        <w:t xml:space="preserve">SD: standard deviation </w:t>
      </w:r>
    </w:p>
    <w:tbl>
      <w:tblPr>
        <w:tblW w:w="9810" w:type="dxa"/>
        <w:tblLook w:val="04A0" w:firstRow="1" w:lastRow="0" w:firstColumn="1" w:lastColumn="0" w:noHBand="0" w:noVBand="1"/>
      </w:tblPr>
      <w:tblGrid>
        <w:gridCol w:w="2790"/>
        <w:gridCol w:w="2340"/>
        <w:gridCol w:w="2340"/>
        <w:gridCol w:w="2340"/>
      </w:tblGrid>
      <w:tr w:rsidR="00143E9E" w:rsidRPr="005C77DA" w14:paraId="1F0F4D15" w14:textId="77777777" w:rsidTr="003E6C8E">
        <w:trPr>
          <w:trHeight w:val="420"/>
        </w:trPr>
        <w:tc>
          <w:tcPr>
            <w:tcW w:w="2790" w:type="dxa"/>
            <w:tcBorders>
              <w:top w:val="single" w:sz="4" w:space="0" w:color="auto"/>
              <w:left w:val="nil"/>
              <w:bottom w:val="single" w:sz="4" w:space="0" w:color="auto"/>
              <w:right w:val="nil"/>
            </w:tcBorders>
            <w:shd w:val="clear" w:color="000000" w:fill="FFFFFF"/>
            <w:vAlign w:val="bottom"/>
            <w:hideMark/>
          </w:tcPr>
          <w:p w14:paraId="63983E13"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 </w:t>
            </w:r>
          </w:p>
        </w:tc>
        <w:tc>
          <w:tcPr>
            <w:tcW w:w="2340" w:type="dxa"/>
            <w:tcBorders>
              <w:top w:val="single" w:sz="4" w:space="0" w:color="auto"/>
              <w:left w:val="nil"/>
              <w:bottom w:val="single" w:sz="4" w:space="0" w:color="auto"/>
              <w:right w:val="nil"/>
            </w:tcBorders>
            <w:shd w:val="clear" w:color="000000" w:fill="FFFFFF"/>
            <w:vAlign w:val="center"/>
            <w:hideMark/>
          </w:tcPr>
          <w:p w14:paraId="6292586F" w14:textId="1C5BDDC4" w:rsidR="00143E9E" w:rsidRPr="005C77DA" w:rsidRDefault="00143E9E" w:rsidP="00192C25">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Did Not Vape in Last 6 Months</w:t>
            </w:r>
            <w:r w:rsidR="000D0D8A">
              <w:rPr>
                <w:rFonts w:ascii="Arial" w:eastAsia="Times New Roman" w:hAnsi="Arial" w:cs="Arial"/>
                <w:b/>
                <w:bCs/>
                <w:color w:val="222222"/>
              </w:rPr>
              <w:t xml:space="preserve"> (non-vape users)</w:t>
            </w:r>
            <w:r w:rsidRPr="005C77DA">
              <w:rPr>
                <w:rFonts w:ascii="Arial" w:eastAsia="Times New Roman" w:hAnsi="Arial" w:cs="Arial"/>
                <w:b/>
                <w:bCs/>
                <w:color w:val="222222"/>
              </w:rPr>
              <w:t xml:space="preserve"> (N=37)</w:t>
            </w:r>
          </w:p>
        </w:tc>
        <w:tc>
          <w:tcPr>
            <w:tcW w:w="2340" w:type="dxa"/>
            <w:tcBorders>
              <w:top w:val="single" w:sz="4" w:space="0" w:color="auto"/>
              <w:left w:val="nil"/>
              <w:bottom w:val="single" w:sz="4" w:space="0" w:color="auto"/>
              <w:right w:val="nil"/>
            </w:tcBorders>
            <w:shd w:val="clear" w:color="000000" w:fill="FFFFFF"/>
            <w:vAlign w:val="center"/>
            <w:hideMark/>
          </w:tcPr>
          <w:p w14:paraId="23578BFE" w14:textId="7582D994" w:rsidR="00143E9E" w:rsidRPr="005C77DA" w:rsidRDefault="00143E9E" w:rsidP="00192C25">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Vaped in Last 6 Months (N=13)</w:t>
            </w:r>
            <w:r w:rsidR="000D0D8A">
              <w:rPr>
                <w:rFonts w:ascii="Arial" w:eastAsia="Times New Roman" w:hAnsi="Arial" w:cs="Arial"/>
                <w:b/>
                <w:bCs/>
                <w:color w:val="222222"/>
              </w:rPr>
              <w:t xml:space="preserve"> (vape users)</w:t>
            </w:r>
          </w:p>
        </w:tc>
        <w:tc>
          <w:tcPr>
            <w:tcW w:w="2340" w:type="dxa"/>
            <w:tcBorders>
              <w:top w:val="single" w:sz="4" w:space="0" w:color="auto"/>
              <w:left w:val="nil"/>
              <w:bottom w:val="single" w:sz="4" w:space="0" w:color="auto"/>
              <w:right w:val="nil"/>
            </w:tcBorders>
            <w:shd w:val="clear" w:color="000000" w:fill="FFFFFF"/>
            <w:vAlign w:val="center"/>
            <w:hideMark/>
          </w:tcPr>
          <w:p w14:paraId="70A257CD" w14:textId="77777777" w:rsidR="00143E9E" w:rsidRPr="005C77DA" w:rsidRDefault="00143E9E" w:rsidP="00192C25">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Total (N=50)</w:t>
            </w:r>
          </w:p>
        </w:tc>
      </w:tr>
      <w:tr w:rsidR="00143E9E" w:rsidRPr="005C77DA" w14:paraId="50122FA3" w14:textId="77777777" w:rsidTr="003E6C8E">
        <w:trPr>
          <w:trHeight w:val="210"/>
        </w:trPr>
        <w:tc>
          <w:tcPr>
            <w:tcW w:w="2790" w:type="dxa"/>
            <w:tcBorders>
              <w:top w:val="nil"/>
              <w:left w:val="nil"/>
              <w:bottom w:val="nil"/>
              <w:right w:val="nil"/>
            </w:tcBorders>
            <w:shd w:val="clear" w:color="000000" w:fill="FFFFFF"/>
            <w:hideMark/>
          </w:tcPr>
          <w:p w14:paraId="290CF0FA"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Sex</w:t>
            </w:r>
          </w:p>
        </w:tc>
        <w:tc>
          <w:tcPr>
            <w:tcW w:w="2340" w:type="dxa"/>
            <w:tcBorders>
              <w:top w:val="nil"/>
              <w:left w:val="nil"/>
              <w:bottom w:val="nil"/>
              <w:right w:val="nil"/>
            </w:tcBorders>
            <w:shd w:val="clear" w:color="000000" w:fill="FFFFFF"/>
            <w:vAlign w:val="center"/>
            <w:hideMark/>
          </w:tcPr>
          <w:p w14:paraId="70857232" w14:textId="2712CD2C"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4A7ADE07" w14:textId="1755E9C7"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66A481BD" w14:textId="55F63422" w:rsidR="00143E9E" w:rsidRPr="005C77DA" w:rsidRDefault="00143E9E" w:rsidP="003E6C8E">
            <w:pPr>
              <w:spacing w:after="0" w:line="276" w:lineRule="auto"/>
              <w:jc w:val="center"/>
              <w:rPr>
                <w:rFonts w:ascii="Arial" w:eastAsia="Times New Roman" w:hAnsi="Arial" w:cs="Arial"/>
                <w:color w:val="222222"/>
              </w:rPr>
            </w:pPr>
          </w:p>
        </w:tc>
      </w:tr>
      <w:tr w:rsidR="00F12801" w:rsidRPr="005C77DA" w14:paraId="255BC7E3" w14:textId="77777777" w:rsidTr="003E6C8E">
        <w:trPr>
          <w:trHeight w:val="200"/>
        </w:trPr>
        <w:tc>
          <w:tcPr>
            <w:tcW w:w="2790" w:type="dxa"/>
            <w:tcBorders>
              <w:top w:val="nil"/>
              <w:left w:val="nil"/>
              <w:bottom w:val="nil"/>
              <w:right w:val="nil"/>
            </w:tcBorders>
            <w:shd w:val="clear" w:color="000000" w:fill="FFFFFF"/>
            <w:hideMark/>
          </w:tcPr>
          <w:p w14:paraId="64BA6358" w14:textId="3117B113"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   Female</w:t>
            </w:r>
          </w:p>
        </w:tc>
        <w:tc>
          <w:tcPr>
            <w:tcW w:w="2340" w:type="dxa"/>
            <w:tcBorders>
              <w:top w:val="nil"/>
              <w:left w:val="nil"/>
              <w:bottom w:val="nil"/>
              <w:right w:val="nil"/>
            </w:tcBorders>
            <w:shd w:val="clear" w:color="000000" w:fill="FFFFFF"/>
            <w:vAlign w:val="center"/>
            <w:hideMark/>
          </w:tcPr>
          <w:p w14:paraId="5D820CB8" w14:textId="599ECF94"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17 (45.9%)</w:t>
            </w:r>
          </w:p>
        </w:tc>
        <w:tc>
          <w:tcPr>
            <w:tcW w:w="2340" w:type="dxa"/>
            <w:tcBorders>
              <w:top w:val="nil"/>
              <w:left w:val="nil"/>
              <w:bottom w:val="nil"/>
              <w:right w:val="nil"/>
            </w:tcBorders>
            <w:shd w:val="clear" w:color="000000" w:fill="FFFFFF"/>
            <w:vAlign w:val="center"/>
            <w:hideMark/>
          </w:tcPr>
          <w:p w14:paraId="612EE24E" w14:textId="382E9530"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8 (61.5%)</w:t>
            </w:r>
          </w:p>
        </w:tc>
        <w:tc>
          <w:tcPr>
            <w:tcW w:w="2340" w:type="dxa"/>
            <w:tcBorders>
              <w:top w:val="nil"/>
              <w:left w:val="nil"/>
              <w:bottom w:val="nil"/>
              <w:right w:val="nil"/>
            </w:tcBorders>
            <w:shd w:val="clear" w:color="000000" w:fill="FFFFFF"/>
            <w:vAlign w:val="center"/>
            <w:hideMark/>
          </w:tcPr>
          <w:p w14:paraId="5EACC704" w14:textId="14C3C66B"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25 (50.0%)</w:t>
            </w:r>
          </w:p>
        </w:tc>
      </w:tr>
      <w:tr w:rsidR="00F12801" w:rsidRPr="005C77DA" w14:paraId="6825A876" w14:textId="77777777" w:rsidTr="003E6C8E">
        <w:trPr>
          <w:trHeight w:val="200"/>
        </w:trPr>
        <w:tc>
          <w:tcPr>
            <w:tcW w:w="2790" w:type="dxa"/>
            <w:tcBorders>
              <w:top w:val="nil"/>
              <w:left w:val="nil"/>
              <w:bottom w:val="nil"/>
              <w:right w:val="nil"/>
            </w:tcBorders>
            <w:shd w:val="clear" w:color="000000" w:fill="FFFFFF"/>
            <w:hideMark/>
          </w:tcPr>
          <w:p w14:paraId="4D10045D" w14:textId="4B95D023"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   Male</w:t>
            </w:r>
          </w:p>
        </w:tc>
        <w:tc>
          <w:tcPr>
            <w:tcW w:w="2340" w:type="dxa"/>
            <w:tcBorders>
              <w:top w:val="nil"/>
              <w:left w:val="nil"/>
              <w:bottom w:val="nil"/>
              <w:right w:val="nil"/>
            </w:tcBorders>
            <w:shd w:val="clear" w:color="000000" w:fill="FFFFFF"/>
            <w:vAlign w:val="center"/>
            <w:hideMark/>
          </w:tcPr>
          <w:p w14:paraId="7A8446C3" w14:textId="465ABFE4"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20 (54.1%)</w:t>
            </w:r>
          </w:p>
        </w:tc>
        <w:tc>
          <w:tcPr>
            <w:tcW w:w="2340" w:type="dxa"/>
            <w:tcBorders>
              <w:top w:val="nil"/>
              <w:left w:val="nil"/>
              <w:bottom w:val="nil"/>
              <w:right w:val="nil"/>
            </w:tcBorders>
            <w:shd w:val="clear" w:color="000000" w:fill="FFFFFF"/>
            <w:vAlign w:val="center"/>
            <w:hideMark/>
          </w:tcPr>
          <w:p w14:paraId="3F9BA505" w14:textId="34A84AB0"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5 (38.5%)</w:t>
            </w:r>
          </w:p>
        </w:tc>
        <w:tc>
          <w:tcPr>
            <w:tcW w:w="2340" w:type="dxa"/>
            <w:tcBorders>
              <w:top w:val="nil"/>
              <w:left w:val="nil"/>
              <w:bottom w:val="nil"/>
              <w:right w:val="nil"/>
            </w:tcBorders>
            <w:shd w:val="clear" w:color="000000" w:fill="FFFFFF"/>
            <w:vAlign w:val="center"/>
            <w:hideMark/>
          </w:tcPr>
          <w:p w14:paraId="51168629" w14:textId="1759B655"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25 (50.0%)</w:t>
            </w:r>
          </w:p>
        </w:tc>
      </w:tr>
      <w:tr w:rsidR="00143E9E" w:rsidRPr="005C77DA" w14:paraId="781A0962" w14:textId="77777777" w:rsidTr="003E6C8E">
        <w:trPr>
          <w:trHeight w:val="210"/>
        </w:trPr>
        <w:tc>
          <w:tcPr>
            <w:tcW w:w="2790" w:type="dxa"/>
            <w:tcBorders>
              <w:top w:val="nil"/>
              <w:left w:val="nil"/>
              <w:bottom w:val="nil"/>
              <w:right w:val="nil"/>
            </w:tcBorders>
            <w:shd w:val="clear" w:color="000000" w:fill="FFFFFF"/>
            <w:hideMark/>
          </w:tcPr>
          <w:p w14:paraId="07BCA158" w14:textId="56851308"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Age (y</w:t>
            </w:r>
            <w:r w:rsidR="00192C25">
              <w:rPr>
                <w:rFonts w:ascii="Arial" w:eastAsia="Times New Roman" w:hAnsi="Arial" w:cs="Arial"/>
                <w:b/>
                <w:bCs/>
                <w:color w:val="222222"/>
              </w:rPr>
              <w:t>ea</w:t>
            </w:r>
            <w:r w:rsidRPr="005C77DA">
              <w:rPr>
                <w:rFonts w:ascii="Arial" w:eastAsia="Times New Roman" w:hAnsi="Arial" w:cs="Arial"/>
                <w:b/>
                <w:bCs/>
                <w:color w:val="222222"/>
              </w:rPr>
              <w:t>rs)</w:t>
            </w:r>
          </w:p>
        </w:tc>
        <w:tc>
          <w:tcPr>
            <w:tcW w:w="2340" w:type="dxa"/>
            <w:tcBorders>
              <w:top w:val="nil"/>
              <w:left w:val="nil"/>
              <w:bottom w:val="nil"/>
              <w:right w:val="nil"/>
            </w:tcBorders>
            <w:shd w:val="clear" w:color="000000" w:fill="FFFFFF"/>
            <w:vAlign w:val="center"/>
            <w:hideMark/>
          </w:tcPr>
          <w:p w14:paraId="6A8664B7" w14:textId="613AE912"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40D29FB7" w14:textId="2C0C46E2"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6B460426" w14:textId="6E0822CB"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1A2BEE2C" w14:textId="77777777" w:rsidTr="003E6C8E">
        <w:trPr>
          <w:trHeight w:val="200"/>
        </w:trPr>
        <w:tc>
          <w:tcPr>
            <w:tcW w:w="2790" w:type="dxa"/>
            <w:tcBorders>
              <w:top w:val="nil"/>
              <w:left w:val="nil"/>
              <w:bottom w:val="nil"/>
              <w:right w:val="nil"/>
            </w:tcBorders>
            <w:shd w:val="clear" w:color="000000" w:fill="FFFFFF"/>
            <w:hideMark/>
          </w:tcPr>
          <w:p w14:paraId="19E6DDE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2340" w:type="dxa"/>
            <w:tcBorders>
              <w:top w:val="nil"/>
              <w:left w:val="nil"/>
              <w:bottom w:val="nil"/>
              <w:right w:val="nil"/>
            </w:tcBorders>
            <w:shd w:val="clear" w:color="000000" w:fill="FFFFFF"/>
            <w:vAlign w:val="center"/>
            <w:hideMark/>
          </w:tcPr>
          <w:p w14:paraId="48DABC28"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14.6 (1.4)</w:t>
            </w:r>
          </w:p>
        </w:tc>
        <w:tc>
          <w:tcPr>
            <w:tcW w:w="2340" w:type="dxa"/>
            <w:tcBorders>
              <w:top w:val="nil"/>
              <w:left w:val="nil"/>
              <w:bottom w:val="nil"/>
              <w:right w:val="nil"/>
            </w:tcBorders>
            <w:shd w:val="clear" w:color="000000" w:fill="FFFFFF"/>
            <w:vAlign w:val="center"/>
            <w:hideMark/>
          </w:tcPr>
          <w:p w14:paraId="0A7125F3"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14.8 (1.4)</w:t>
            </w:r>
          </w:p>
        </w:tc>
        <w:tc>
          <w:tcPr>
            <w:tcW w:w="2340" w:type="dxa"/>
            <w:tcBorders>
              <w:top w:val="nil"/>
              <w:left w:val="nil"/>
              <w:bottom w:val="nil"/>
              <w:right w:val="nil"/>
            </w:tcBorders>
            <w:shd w:val="clear" w:color="000000" w:fill="FFFFFF"/>
            <w:vAlign w:val="center"/>
            <w:hideMark/>
          </w:tcPr>
          <w:p w14:paraId="31C97F78"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14.6 (1.4)</w:t>
            </w:r>
          </w:p>
        </w:tc>
      </w:tr>
      <w:tr w:rsidR="00143E9E" w:rsidRPr="005C77DA" w14:paraId="2E3AA996" w14:textId="77777777" w:rsidTr="003E6C8E">
        <w:trPr>
          <w:trHeight w:val="200"/>
        </w:trPr>
        <w:tc>
          <w:tcPr>
            <w:tcW w:w="2790" w:type="dxa"/>
            <w:tcBorders>
              <w:top w:val="nil"/>
              <w:left w:val="nil"/>
              <w:bottom w:val="nil"/>
              <w:right w:val="nil"/>
            </w:tcBorders>
            <w:shd w:val="clear" w:color="000000" w:fill="FFFFFF"/>
            <w:hideMark/>
          </w:tcPr>
          <w:p w14:paraId="225CBDB7"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nil"/>
              <w:right w:val="nil"/>
            </w:tcBorders>
            <w:shd w:val="clear" w:color="000000" w:fill="FFFFFF"/>
            <w:vAlign w:val="center"/>
            <w:hideMark/>
          </w:tcPr>
          <w:p w14:paraId="5AE6E401"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12.0 - 17.0</w:t>
            </w:r>
          </w:p>
        </w:tc>
        <w:tc>
          <w:tcPr>
            <w:tcW w:w="2340" w:type="dxa"/>
            <w:tcBorders>
              <w:top w:val="nil"/>
              <w:left w:val="nil"/>
              <w:bottom w:val="nil"/>
              <w:right w:val="nil"/>
            </w:tcBorders>
            <w:shd w:val="clear" w:color="000000" w:fill="FFFFFF"/>
            <w:vAlign w:val="center"/>
            <w:hideMark/>
          </w:tcPr>
          <w:p w14:paraId="66C5E1FD"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13.0 - 17.0</w:t>
            </w:r>
          </w:p>
        </w:tc>
        <w:tc>
          <w:tcPr>
            <w:tcW w:w="2340" w:type="dxa"/>
            <w:tcBorders>
              <w:top w:val="nil"/>
              <w:left w:val="nil"/>
              <w:bottom w:val="nil"/>
              <w:right w:val="nil"/>
            </w:tcBorders>
            <w:shd w:val="clear" w:color="000000" w:fill="FFFFFF"/>
            <w:vAlign w:val="center"/>
            <w:hideMark/>
          </w:tcPr>
          <w:p w14:paraId="507B88C4"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12.0 - 17.0</w:t>
            </w:r>
          </w:p>
        </w:tc>
      </w:tr>
      <w:tr w:rsidR="00143E9E" w:rsidRPr="005C77DA" w14:paraId="35EAEB86" w14:textId="77777777" w:rsidTr="003E6C8E">
        <w:trPr>
          <w:trHeight w:val="210"/>
        </w:trPr>
        <w:tc>
          <w:tcPr>
            <w:tcW w:w="2790" w:type="dxa"/>
            <w:tcBorders>
              <w:top w:val="nil"/>
              <w:left w:val="nil"/>
              <w:bottom w:val="nil"/>
              <w:right w:val="nil"/>
            </w:tcBorders>
            <w:shd w:val="clear" w:color="000000" w:fill="FFFFFF"/>
            <w:hideMark/>
          </w:tcPr>
          <w:p w14:paraId="1B88A5ED"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Recruitment Center</w:t>
            </w:r>
          </w:p>
        </w:tc>
        <w:tc>
          <w:tcPr>
            <w:tcW w:w="2340" w:type="dxa"/>
            <w:tcBorders>
              <w:top w:val="nil"/>
              <w:left w:val="nil"/>
              <w:bottom w:val="nil"/>
              <w:right w:val="nil"/>
            </w:tcBorders>
            <w:shd w:val="clear" w:color="000000" w:fill="FFFFFF"/>
            <w:vAlign w:val="center"/>
            <w:hideMark/>
          </w:tcPr>
          <w:p w14:paraId="6452450B" w14:textId="492BA5A7"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432FAFEE" w14:textId="2A7EE4B1"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177D1DBF" w14:textId="611818CA"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69F54BEB" w14:textId="77777777" w:rsidTr="003E6C8E">
        <w:trPr>
          <w:trHeight w:val="200"/>
        </w:trPr>
        <w:tc>
          <w:tcPr>
            <w:tcW w:w="2790" w:type="dxa"/>
            <w:tcBorders>
              <w:top w:val="nil"/>
              <w:left w:val="nil"/>
              <w:bottom w:val="nil"/>
              <w:right w:val="nil"/>
            </w:tcBorders>
            <w:shd w:val="clear" w:color="000000" w:fill="FFFFFF"/>
            <w:hideMark/>
          </w:tcPr>
          <w:p w14:paraId="105A43E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Aurora</w:t>
            </w:r>
          </w:p>
        </w:tc>
        <w:tc>
          <w:tcPr>
            <w:tcW w:w="2340" w:type="dxa"/>
            <w:tcBorders>
              <w:top w:val="nil"/>
              <w:left w:val="nil"/>
              <w:bottom w:val="nil"/>
              <w:right w:val="nil"/>
            </w:tcBorders>
            <w:shd w:val="clear" w:color="000000" w:fill="FFFFFF"/>
            <w:vAlign w:val="center"/>
            <w:hideMark/>
          </w:tcPr>
          <w:p w14:paraId="71ECC98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15 (40.5%)</w:t>
            </w:r>
          </w:p>
        </w:tc>
        <w:tc>
          <w:tcPr>
            <w:tcW w:w="2340" w:type="dxa"/>
            <w:tcBorders>
              <w:top w:val="nil"/>
              <w:left w:val="nil"/>
              <w:bottom w:val="nil"/>
              <w:right w:val="nil"/>
            </w:tcBorders>
            <w:shd w:val="clear" w:color="000000" w:fill="FFFFFF"/>
            <w:vAlign w:val="center"/>
            <w:hideMark/>
          </w:tcPr>
          <w:p w14:paraId="23FCA94C"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 (0.0%)</w:t>
            </w:r>
          </w:p>
        </w:tc>
        <w:tc>
          <w:tcPr>
            <w:tcW w:w="2340" w:type="dxa"/>
            <w:tcBorders>
              <w:top w:val="nil"/>
              <w:left w:val="nil"/>
              <w:bottom w:val="nil"/>
              <w:right w:val="nil"/>
            </w:tcBorders>
            <w:shd w:val="clear" w:color="000000" w:fill="FFFFFF"/>
            <w:vAlign w:val="center"/>
            <w:hideMark/>
          </w:tcPr>
          <w:p w14:paraId="2EF78D52"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15 (30.0%)</w:t>
            </w:r>
          </w:p>
        </w:tc>
      </w:tr>
      <w:tr w:rsidR="00143E9E" w:rsidRPr="005C77DA" w14:paraId="6E552237" w14:textId="77777777" w:rsidTr="003E6C8E">
        <w:trPr>
          <w:trHeight w:val="200"/>
        </w:trPr>
        <w:tc>
          <w:tcPr>
            <w:tcW w:w="2790" w:type="dxa"/>
            <w:tcBorders>
              <w:top w:val="nil"/>
              <w:left w:val="nil"/>
              <w:bottom w:val="nil"/>
              <w:right w:val="nil"/>
            </w:tcBorders>
            <w:shd w:val="clear" w:color="000000" w:fill="FFFFFF"/>
            <w:hideMark/>
          </w:tcPr>
          <w:p w14:paraId="026E5B01" w14:textId="73ED6CED"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Comm</w:t>
            </w:r>
            <w:r w:rsidR="00192C25">
              <w:rPr>
                <w:rFonts w:ascii="Arial" w:eastAsia="Times New Roman" w:hAnsi="Arial" w:cs="Arial"/>
                <w:color w:val="222222"/>
              </w:rPr>
              <w:t xml:space="preserve">erce </w:t>
            </w:r>
            <w:r w:rsidRPr="005C77DA">
              <w:rPr>
                <w:rFonts w:ascii="Arial" w:eastAsia="Times New Roman" w:hAnsi="Arial" w:cs="Arial"/>
                <w:color w:val="222222"/>
              </w:rPr>
              <w:t>City</w:t>
            </w:r>
            <w:r w:rsidR="00192C25">
              <w:rPr>
                <w:rFonts w:ascii="Arial" w:eastAsia="Times New Roman" w:hAnsi="Arial" w:cs="Arial"/>
                <w:color w:val="222222"/>
              </w:rPr>
              <w:t>/</w:t>
            </w:r>
            <w:r w:rsidRPr="005C77DA">
              <w:rPr>
                <w:rFonts w:ascii="Arial" w:eastAsia="Times New Roman" w:hAnsi="Arial" w:cs="Arial"/>
                <w:color w:val="222222"/>
              </w:rPr>
              <w:t>Denver</w:t>
            </w:r>
          </w:p>
        </w:tc>
        <w:tc>
          <w:tcPr>
            <w:tcW w:w="2340" w:type="dxa"/>
            <w:tcBorders>
              <w:top w:val="nil"/>
              <w:left w:val="nil"/>
              <w:bottom w:val="nil"/>
              <w:right w:val="nil"/>
            </w:tcBorders>
            <w:shd w:val="clear" w:color="000000" w:fill="FFFFFF"/>
            <w:vAlign w:val="center"/>
            <w:hideMark/>
          </w:tcPr>
          <w:p w14:paraId="5EA5E6A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13 (35.1%)</w:t>
            </w:r>
          </w:p>
        </w:tc>
        <w:tc>
          <w:tcPr>
            <w:tcW w:w="2340" w:type="dxa"/>
            <w:tcBorders>
              <w:top w:val="nil"/>
              <w:left w:val="nil"/>
              <w:bottom w:val="nil"/>
              <w:right w:val="nil"/>
            </w:tcBorders>
            <w:shd w:val="clear" w:color="000000" w:fill="FFFFFF"/>
            <w:vAlign w:val="center"/>
            <w:hideMark/>
          </w:tcPr>
          <w:p w14:paraId="1D8EF588"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 (7.7%)</w:t>
            </w:r>
          </w:p>
        </w:tc>
        <w:tc>
          <w:tcPr>
            <w:tcW w:w="2340" w:type="dxa"/>
            <w:tcBorders>
              <w:top w:val="nil"/>
              <w:left w:val="nil"/>
              <w:bottom w:val="nil"/>
              <w:right w:val="nil"/>
            </w:tcBorders>
            <w:shd w:val="clear" w:color="000000" w:fill="FFFFFF"/>
            <w:vAlign w:val="center"/>
            <w:hideMark/>
          </w:tcPr>
          <w:p w14:paraId="106E30DC"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 (28.0%)</w:t>
            </w:r>
          </w:p>
        </w:tc>
      </w:tr>
      <w:tr w:rsidR="00143E9E" w:rsidRPr="005C77DA" w14:paraId="473F5320" w14:textId="77777777" w:rsidTr="003E6C8E">
        <w:trPr>
          <w:trHeight w:val="200"/>
        </w:trPr>
        <w:tc>
          <w:tcPr>
            <w:tcW w:w="2790" w:type="dxa"/>
            <w:tcBorders>
              <w:top w:val="nil"/>
              <w:left w:val="nil"/>
              <w:bottom w:val="nil"/>
              <w:right w:val="nil"/>
            </w:tcBorders>
            <w:shd w:val="clear" w:color="000000" w:fill="FFFFFF"/>
            <w:hideMark/>
          </w:tcPr>
          <w:p w14:paraId="530E7DF5"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Pueblo</w:t>
            </w:r>
          </w:p>
        </w:tc>
        <w:tc>
          <w:tcPr>
            <w:tcW w:w="2340" w:type="dxa"/>
            <w:tcBorders>
              <w:top w:val="nil"/>
              <w:left w:val="nil"/>
              <w:bottom w:val="nil"/>
              <w:right w:val="nil"/>
            </w:tcBorders>
            <w:shd w:val="clear" w:color="000000" w:fill="FFFFFF"/>
            <w:vAlign w:val="center"/>
            <w:hideMark/>
          </w:tcPr>
          <w:p w14:paraId="6E030215"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9 (24.3%)</w:t>
            </w:r>
          </w:p>
        </w:tc>
        <w:tc>
          <w:tcPr>
            <w:tcW w:w="2340" w:type="dxa"/>
            <w:tcBorders>
              <w:top w:val="nil"/>
              <w:left w:val="nil"/>
              <w:bottom w:val="nil"/>
              <w:right w:val="nil"/>
            </w:tcBorders>
            <w:shd w:val="clear" w:color="000000" w:fill="FFFFFF"/>
            <w:vAlign w:val="center"/>
            <w:hideMark/>
          </w:tcPr>
          <w:p w14:paraId="0473D6EB"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12 (92.3%)</w:t>
            </w:r>
          </w:p>
        </w:tc>
        <w:tc>
          <w:tcPr>
            <w:tcW w:w="2340" w:type="dxa"/>
            <w:tcBorders>
              <w:top w:val="nil"/>
              <w:left w:val="nil"/>
              <w:bottom w:val="nil"/>
              <w:right w:val="nil"/>
            </w:tcBorders>
            <w:shd w:val="clear" w:color="000000" w:fill="FFFFFF"/>
            <w:vAlign w:val="center"/>
            <w:hideMark/>
          </w:tcPr>
          <w:p w14:paraId="6B08AF70"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21 (42.0%)</w:t>
            </w:r>
          </w:p>
        </w:tc>
      </w:tr>
      <w:tr w:rsidR="00143E9E" w:rsidRPr="005C77DA" w14:paraId="29FC91C5" w14:textId="77777777" w:rsidTr="003E6C8E">
        <w:trPr>
          <w:trHeight w:val="210"/>
        </w:trPr>
        <w:tc>
          <w:tcPr>
            <w:tcW w:w="2790" w:type="dxa"/>
            <w:tcBorders>
              <w:top w:val="nil"/>
              <w:left w:val="nil"/>
              <w:bottom w:val="nil"/>
              <w:right w:val="nil"/>
            </w:tcBorders>
            <w:shd w:val="clear" w:color="000000" w:fill="FFFFFF"/>
            <w:hideMark/>
          </w:tcPr>
          <w:p w14:paraId="6364BAC7"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Ethnicity</w:t>
            </w:r>
          </w:p>
        </w:tc>
        <w:tc>
          <w:tcPr>
            <w:tcW w:w="2340" w:type="dxa"/>
            <w:tcBorders>
              <w:top w:val="nil"/>
              <w:left w:val="nil"/>
              <w:bottom w:val="nil"/>
              <w:right w:val="nil"/>
            </w:tcBorders>
            <w:shd w:val="clear" w:color="000000" w:fill="FFFFFF"/>
            <w:vAlign w:val="center"/>
            <w:hideMark/>
          </w:tcPr>
          <w:p w14:paraId="2A5E616D" w14:textId="747BE9F3"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01CC531D" w14:textId="50CB170C"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169D4213" w14:textId="1A40064C"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155B9905" w14:textId="77777777" w:rsidTr="003E6C8E">
        <w:trPr>
          <w:trHeight w:val="200"/>
        </w:trPr>
        <w:tc>
          <w:tcPr>
            <w:tcW w:w="2790" w:type="dxa"/>
            <w:tcBorders>
              <w:top w:val="nil"/>
              <w:left w:val="nil"/>
              <w:bottom w:val="nil"/>
              <w:right w:val="nil"/>
            </w:tcBorders>
            <w:shd w:val="clear" w:color="000000" w:fill="FFFFFF"/>
            <w:hideMark/>
          </w:tcPr>
          <w:p w14:paraId="59710C4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LatinX</w:t>
            </w:r>
          </w:p>
        </w:tc>
        <w:tc>
          <w:tcPr>
            <w:tcW w:w="2340" w:type="dxa"/>
            <w:tcBorders>
              <w:top w:val="nil"/>
              <w:left w:val="nil"/>
              <w:bottom w:val="nil"/>
              <w:right w:val="nil"/>
            </w:tcBorders>
            <w:shd w:val="clear" w:color="000000" w:fill="FFFFFF"/>
            <w:vAlign w:val="center"/>
            <w:hideMark/>
          </w:tcPr>
          <w:p w14:paraId="60F003B6"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23 (62.2%)</w:t>
            </w:r>
          </w:p>
        </w:tc>
        <w:tc>
          <w:tcPr>
            <w:tcW w:w="2340" w:type="dxa"/>
            <w:tcBorders>
              <w:top w:val="nil"/>
              <w:left w:val="nil"/>
              <w:bottom w:val="nil"/>
              <w:right w:val="nil"/>
            </w:tcBorders>
            <w:shd w:val="clear" w:color="000000" w:fill="FFFFFF"/>
            <w:vAlign w:val="center"/>
            <w:hideMark/>
          </w:tcPr>
          <w:p w14:paraId="72CB3EBF"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11 (84.6%)</w:t>
            </w:r>
          </w:p>
        </w:tc>
        <w:tc>
          <w:tcPr>
            <w:tcW w:w="2340" w:type="dxa"/>
            <w:tcBorders>
              <w:top w:val="nil"/>
              <w:left w:val="nil"/>
              <w:bottom w:val="nil"/>
              <w:right w:val="nil"/>
            </w:tcBorders>
            <w:shd w:val="clear" w:color="000000" w:fill="FFFFFF"/>
            <w:vAlign w:val="center"/>
            <w:hideMark/>
          </w:tcPr>
          <w:p w14:paraId="7A331939"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34 (68.0%)</w:t>
            </w:r>
          </w:p>
        </w:tc>
      </w:tr>
      <w:tr w:rsidR="00143E9E" w:rsidRPr="005C77DA" w14:paraId="246C9B58" w14:textId="77777777" w:rsidTr="003E6C8E">
        <w:trPr>
          <w:trHeight w:val="200"/>
        </w:trPr>
        <w:tc>
          <w:tcPr>
            <w:tcW w:w="2790" w:type="dxa"/>
            <w:tcBorders>
              <w:top w:val="nil"/>
              <w:left w:val="nil"/>
              <w:bottom w:val="nil"/>
              <w:right w:val="nil"/>
            </w:tcBorders>
            <w:shd w:val="clear" w:color="000000" w:fill="FFFFFF"/>
            <w:hideMark/>
          </w:tcPr>
          <w:p w14:paraId="760A0B4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Non-LatinX</w:t>
            </w:r>
          </w:p>
        </w:tc>
        <w:tc>
          <w:tcPr>
            <w:tcW w:w="2340" w:type="dxa"/>
            <w:tcBorders>
              <w:top w:val="nil"/>
              <w:left w:val="nil"/>
              <w:bottom w:val="nil"/>
              <w:right w:val="nil"/>
            </w:tcBorders>
            <w:shd w:val="clear" w:color="000000" w:fill="FFFFFF"/>
            <w:vAlign w:val="center"/>
            <w:hideMark/>
          </w:tcPr>
          <w:p w14:paraId="7A5FF1B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 (37.8%)</w:t>
            </w:r>
          </w:p>
        </w:tc>
        <w:tc>
          <w:tcPr>
            <w:tcW w:w="2340" w:type="dxa"/>
            <w:tcBorders>
              <w:top w:val="nil"/>
              <w:left w:val="nil"/>
              <w:bottom w:val="nil"/>
              <w:right w:val="nil"/>
            </w:tcBorders>
            <w:shd w:val="clear" w:color="000000" w:fill="FFFFFF"/>
            <w:vAlign w:val="center"/>
            <w:hideMark/>
          </w:tcPr>
          <w:p w14:paraId="4DC9FA89"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 (15.4%)</w:t>
            </w:r>
          </w:p>
        </w:tc>
        <w:tc>
          <w:tcPr>
            <w:tcW w:w="2340" w:type="dxa"/>
            <w:tcBorders>
              <w:top w:val="nil"/>
              <w:left w:val="nil"/>
              <w:bottom w:val="nil"/>
              <w:right w:val="nil"/>
            </w:tcBorders>
            <w:shd w:val="clear" w:color="000000" w:fill="FFFFFF"/>
            <w:vAlign w:val="center"/>
            <w:hideMark/>
          </w:tcPr>
          <w:p w14:paraId="589D44F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16 (32.0%)</w:t>
            </w:r>
          </w:p>
        </w:tc>
      </w:tr>
      <w:tr w:rsidR="00143E9E" w:rsidRPr="005C77DA" w14:paraId="5220F670" w14:textId="77777777" w:rsidTr="003E6C8E">
        <w:trPr>
          <w:trHeight w:val="210"/>
        </w:trPr>
        <w:tc>
          <w:tcPr>
            <w:tcW w:w="2790" w:type="dxa"/>
            <w:tcBorders>
              <w:top w:val="nil"/>
              <w:left w:val="nil"/>
              <w:bottom w:val="nil"/>
              <w:right w:val="nil"/>
            </w:tcBorders>
            <w:shd w:val="clear" w:color="000000" w:fill="FFFFFF"/>
            <w:hideMark/>
          </w:tcPr>
          <w:p w14:paraId="79ACC9AF"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R5</w:t>
            </w:r>
          </w:p>
        </w:tc>
        <w:tc>
          <w:tcPr>
            <w:tcW w:w="2340" w:type="dxa"/>
            <w:tcBorders>
              <w:top w:val="nil"/>
              <w:left w:val="nil"/>
              <w:bottom w:val="nil"/>
              <w:right w:val="nil"/>
            </w:tcBorders>
            <w:shd w:val="clear" w:color="000000" w:fill="FFFFFF"/>
            <w:vAlign w:val="center"/>
            <w:hideMark/>
          </w:tcPr>
          <w:p w14:paraId="74C23E79" w14:textId="7638F25C"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5AE3AA8E" w14:textId="01B697C1"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6B12FA80" w14:textId="54E882FB"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1F4DAC34" w14:textId="77777777" w:rsidTr="003E6C8E">
        <w:trPr>
          <w:trHeight w:val="200"/>
        </w:trPr>
        <w:tc>
          <w:tcPr>
            <w:tcW w:w="2790" w:type="dxa"/>
            <w:tcBorders>
              <w:top w:val="nil"/>
              <w:left w:val="nil"/>
              <w:bottom w:val="nil"/>
              <w:right w:val="nil"/>
            </w:tcBorders>
            <w:shd w:val="clear" w:color="000000" w:fill="FFFFFF"/>
            <w:hideMark/>
          </w:tcPr>
          <w:p w14:paraId="559AFCEE" w14:textId="7678C850"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w:t>
            </w:r>
            <w:r w:rsidR="00192C25">
              <w:rPr>
                <w:rFonts w:ascii="Arial" w:eastAsia="Times New Roman" w:hAnsi="Arial" w:cs="Arial"/>
                <w:color w:val="222222"/>
              </w:rPr>
              <w:t xml:space="preserve"> of </w:t>
            </w:r>
            <w:r w:rsidRPr="005C77DA">
              <w:rPr>
                <w:rFonts w:ascii="Arial" w:eastAsia="Times New Roman" w:hAnsi="Arial" w:cs="Arial"/>
                <w:color w:val="222222"/>
              </w:rPr>
              <w:t>Miss</w:t>
            </w:r>
            <w:r w:rsidR="00192C25">
              <w:rPr>
                <w:rFonts w:ascii="Arial" w:eastAsia="Times New Roman" w:hAnsi="Arial" w:cs="Arial"/>
                <w:color w:val="222222"/>
              </w:rPr>
              <w:t>ing</w:t>
            </w:r>
          </w:p>
        </w:tc>
        <w:tc>
          <w:tcPr>
            <w:tcW w:w="2340" w:type="dxa"/>
            <w:tcBorders>
              <w:top w:val="nil"/>
              <w:left w:val="nil"/>
              <w:bottom w:val="nil"/>
              <w:right w:val="nil"/>
            </w:tcBorders>
            <w:shd w:val="clear" w:color="000000" w:fill="FFFFFF"/>
            <w:vAlign w:val="center"/>
            <w:hideMark/>
          </w:tcPr>
          <w:p w14:paraId="35E612EC"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w:t>
            </w:r>
          </w:p>
        </w:tc>
        <w:tc>
          <w:tcPr>
            <w:tcW w:w="2340" w:type="dxa"/>
            <w:tcBorders>
              <w:top w:val="nil"/>
              <w:left w:val="nil"/>
              <w:bottom w:val="nil"/>
              <w:right w:val="nil"/>
            </w:tcBorders>
            <w:shd w:val="clear" w:color="000000" w:fill="FFFFFF"/>
            <w:vAlign w:val="center"/>
            <w:hideMark/>
          </w:tcPr>
          <w:p w14:paraId="5670C71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w:t>
            </w:r>
          </w:p>
        </w:tc>
        <w:tc>
          <w:tcPr>
            <w:tcW w:w="2340" w:type="dxa"/>
            <w:tcBorders>
              <w:top w:val="nil"/>
              <w:left w:val="nil"/>
              <w:bottom w:val="nil"/>
              <w:right w:val="nil"/>
            </w:tcBorders>
            <w:shd w:val="clear" w:color="000000" w:fill="FFFFFF"/>
            <w:vAlign w:val="center"/>
            <w:hideMark/>
          </w:tcPr>
          <w:p w14:paraId="3F93AC81"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w:t>
            </w:r>
          </w:p>
        </w:tc>
      </w:tr>
      <w:tr w:rsidR="00143E9E" w:rsidRPr="005C77DA" w14:paraId="4766E012" w14:textId="77777777" w:rsidTr="003E6C8E">
        <w:trPr>
          <w:trHeight w:val="200"/>
        </w:trPr>
        <w:tc>
          <w:tcPr>
            <w:tcW w:w="2790" w:type="dxa"/>
            <w:tcBorders>
              <w:top w:val="nil"/>
              <w:left w:val="nil"/>
              <w:bottom w:val="nil"/>
              <w:right w:val="nil"/>
            </w:tcBorders>
            <w:shd w:val="clear" w:color="000000" w:fill="FFFFFF"/>
            <w:hideMark/>
          </w:tcPr>
          <w:p w14:paraId="01D40A7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2340" w:type="dxa"/>
            <w:tcBorders>
              <w:top w:val="nil"/>
              <w:left w:val="nil"/>
              <w:bottom w:val="nil"/>
              <w:right w:val="nil"/>
            </w:tcBorders>
            <w:shd w:val="clear" w:color="000000" w:fill="FFFFFF"/>
            <w:vAlign w:val="center"/>
            <w:hideMark/>
          </w:tcPr>
          <w:p w14:paraId="3EA2BE04"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4.0 (0.9)</w:t>
            </w:r>
          </w:p>
        </w:tc>
        <w:tc>
          <w:tcPr>
            <w:tcW w:w="2340" w:type="dxa"/>
            <w:tcBorders>
              <w:top w:val="nil"/>
              <w:left w:val="nil"/>
              <w:bottom w:val="nil"/>
              <w:right w:val="nil"/>
            </w:tcBorders>
            <w:shd w:val="clear" w:color="000000" w:fill="FFFFFF"/>
            <w:vAlign w:val="center"/>
            <w:hideMark/>
          </w:tcPr>
          <w:p w14:paraId="0460752D"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5.0 (1.3)</w:t>
            </w:r>
          </w:p>
        </w:tc>
        <w:tc>
          <w:tcPr>
            <w:tcW w:w="2340" w:type="dxa"/>
            <w:tcBorders>
              <w:top w:val="nil"/>
              <w:left w:val="nil"/>
              <w:bottom w:val="nil"/>
              <w:right w:val="nil"/>
            </w:tcBorders>
            <w:shd w:val="clear" w:color="000000" w:fill="FFFFFF"/>
            <w:vAlign w:val="center"/>
            <w:hideMark/>
          </w:tcPr>
          <w:p w14:paraId="037C020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4.3 (1.1)</w:t>
            </w:r>
          </w:p>
        </w:tc>
      </w:tr>
      <w:tr w:rsidR="00143E9E" w:rsidRPr="005C77DA" w14:paraId="1D4C8E35" w14:textId="77777777" w:rsidTr="003E6C8E">
        <w:trPr>
          <w:trHeight w:val="200"/>
        </w:trPr>
        <w:tc>
          <w:tcPr>
            <w:tcW w:w="2790" w:type="dxa"/>
            <w:tcBorders>
              <w:top w:val="nil"/>
              <w:left w:val="nil"/>
              <w:bottom w:val="nil"/>
              <w:right w:val="nil"/>
            </w:tcBorders>
            <w:shd w:val="clear" w:color="000000" w:fill="FFFFFF"/>
            <w:hideMark/>
          </w:tcPr>
          <w:p w14:paraId="50AEF35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nil"/>
              <w:right w:val="nil"/>
            </w:tcBorders>
            <w:shd w:val="clear" w:color="000000" w:fill="FFFFFF"/>
            <w:vAlign w:val="center"/>
            <w:hideMark/>
          </w:tcPr>
          <w:p w14:paraId="62BA6AE2"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2.0 - 6.1</w:t>
            </w:r>
          </w:p>
        </w:tc>
        <w:tc>
          <w:tcPr>
            <w:tcW w:w="2340" w:type="dxa"/>
            <w:tcBorders>
              <w:top w:val="nil"/>
              <w:left w:val="nil"/>
              <w:bottom w:val="nil"/>
              <w:right w:val="nil"/>
            </w:tcBorders>
            <w:shd w:val="clear" w:color="000000" w:fill="FFFFFF"/>
            <w:vAlign w:val="center"/>
            <w:hideMark/>
          </w:tcPr>
          <w:p w14:paraId="24A339D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3.7 - 7.6</w:t>
            </w:r>
          </w:p>
        </w:tc>
        <w:tc>
          <w:tcPr>
            <w:tcW w:w="2340" w:type="dxa"/>
            <w:tcBorders>
              <w:top w:val="nil"/>
              <w:left w:val="nil"/>
              <w:bottom w:val="nil"/>
              <w:right w:val="nil"/>
            </w:tcBorders>
            <w:shd w:val="clear" w:color="000000" w:fill="FFFFFF"/>
            <w:vAlign w:val="center"/>
            <w:hideMark/>
          </w:tcPr>
          <w:p w14:paraId="24EFC45B"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2.0 - 7.6</w:t>
            </w:r>
          </w:p>
        </w:tc>
      </w:tr>
      <w:tr w:rsidR="00143E9E" w:rsidRPr="005C77DA" w14:paraId="00A88034" w14:textId="77777777" w:rsidTr="003E6C8E">
        <w:trPr>
          <w:trHeight w:val="210"/>
        </w:trPr>
        <w:tc>
          <w:tcPr>
            <w:tcW w:w="2790" w:type="dxa"/>
            <w:tcBorders>
              <w:top w:val="nil"/>
              <w:left w:val="nil"/>
              <w:bottom w:val="nil"/>
              <w:right w:val="nil"/>
            </w:tcBorders>
            <w:shd w:val="clear" w:color="000000" w:fill="FFFFFF"/>
            <w:hideMark/>
          </w:tcPr>
          <w:p w14:paraId="1CF8551B"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X20</w:t>
            </w:r>
          </w:p>
        </w:tc>
        <w:tc>
          <w:tcPr>
            <w:tcW w:w="2340" w:type="dxa"/>
            <w:tcBorders>
              <w:top w:val="nil"/>
              <w:left w:val="nil"/>
              <w:bottom w:val="nil"/>
              <w:right w:val="nil"/>
            </w:tcBorders>
            <w:shd w:val="clear" w:color="000000" w:fill="FFFFFF"/>
            <w:vAlign w:val="center"/>
            <w:hideMark/>
          </w:tcPr>
          <w:p w14:paraId="7DE5BC14" w14:textId="76F5B60B"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716D5235" w14:textId="4B55B330"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09F7C0B4" w14:textId="31C8278F"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65447DA9" w14:textId="77777777" w:rsidTr="003E6C8E">
        <w:trPr>
          <w:trHeight w:val="200"/>
        </w:trPr>
        <w:tc>
          <w:tcPr>
            <w:tcW w:w="2790" w:type="dxa"/>
            <w:tcBorders>
              <w:top w:val="nil"/>
              <w:left w:val="nil"/>
              <w:bottom w:val="nil"/>
              <w:right w:val="nil"/>
            </w:tcBorders>
            <w:shd w:val="clear" w:color="000000" w:fill="FFFFFF"/>
            <w:hideMark/>
          </w:tcPr>
          <w:p w14:paraId="5B4AF0F4" w14:textId="12A9ADF6"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w:t>
            </w:r>
            <w:r w:rsidR="00192C25">
              <w:rPr>
                <w:rFonts w:ascii="Arial" w:eastAsia="Times New Roman" w:hAnsi="Arial" w:cs="Arial"/>
                <w:color w:val="222222"/>
              </w:rPr>
              <w:t xml:space="preserve"> of </w:t>
            </w:r>
            <w:r w:rsidRPr="005C77DA">
              <w:rPr>
                <w:rFonts w:ascii="Arial" w:eastAsia="Times New Roman" w:hAnsi="Arial" w:cs="Arial"/>
                <w:color w:val="222222"/>
              </w:rPr>
              <w:t>Miss</w:t>
            </w:r>
            <w:r w:rsidR="00192C25">
              <w:rPr>
                <w:rFonts w:ascii="Arial" w:eastAsia="Times New Roman" w:hAnsi="Arial" w:cs="Arial"/>
                <w:color w:val="222222"/>
              </w:rPr>
              <w:t>ing</w:t>
            </w:r>
          </w:p>
        </w:tc>
        <w:tc>
          <w:tcPr>
            <w:tcW w:w="2340" w:type="dxa"/>
            <w:tcBorders>
              <w:top w:val="nil"/>
              <w:left w:val="nil"/>
              <w:bottom w:val="nil"/>
              <w:right w:val="nil"/>
            </w:tcBorders>
            <w:shd w:val="clear" w:color="000000" w:fill="FFFFFF"/>
            <w:vAlign w:val="center"/>
            <w:hideMark/>
          </w:tcPr>
          <w:p w14:paraId="650AA4F8"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4</w:t>
            </w:r>
          </w:p>
        </w:tc>
        <w:tc>
          <w:tcPr>
            <w:tcW w:w="2340" w:type="dxa"/>
            <w:tcBorders>
              <w:top w:val="nil"/>
              <w:left w:val="nil"/>
              <w:bottom w:val="nil"/>
              <w:right w:val="nil"/>
            </w:tcBorders>
            <w:shd w:val="clear" w:color="000000" w:fill="FFFFFF"/>
            <w:vAlign w:val="center"/>
            <w:hideMark/>
          </w:tcPr>
          <w:p w14:paraId="6467ABB6"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w:t>
            </w:r>
          </w:p>
        </w:tc>
        <w:tc>
          <w:tcPr>
            <w:tcW w:w="2340" w:type="dxa"/>
            <w:tcBorders>
              <w:top w:val="nil"/>
              <w:left w:val="nil"/>
              <w:bottom w:val="nil"/>
              <w:right w:val="nil"/>
            </w:tcBorders>
            <w:shd w:val="clear" w:color="000000" w:fill="FFFFFF"/>
            <w:vAlign w:val="center"/>
            <w:hideMark/>
          </w:tcPr>
          <w:p w14:paraId="78335B5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6</w:t>
            </w:r>
          </w:p>
        </w:tc>
      </w:tr>
      <w:tr w:rsidR="00143E9E" w:rsidRPr="005C77DA" w14:paraId="3BA07007" w14:textId="77777777" w:rsidTr="003E6C8E">
        <w:trPr>
          <w:trHeight w:val="200"/>
        </w:trPr>
        <w:tc>
          <w:tcPr>
            <w:tcW w:w="2790" w:type="dxa"/>
            <w:tcBorders>
              <w:top w:val="nil"/>
              <w:left w:val="nil"/>
              <w:bottom w:val="nil"/>
              <w:right w:val="nil"/>
            </w:tcBorders>
            <w:shd w:val="clear" w:color="000000" w:fill="FFFFFF"/>
            <w:hideMark/>
          </w:tcPr>
          <w:p w14:paraId="0F95A0E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lastRenderedPageBreak/>
              <w:t>   Mean (SD)</w:t>
            </w:r>
          </w:p>
        </w:tc>
        <w:tc>
          <w:tcPr>
            <w:tcW w:w="2340" w:type="dxa"/>
            <w:tcBorders>
              <w:top w:val="nil"/>
              <w:left w:val="nil"/>
              <w:bottom w:val="nil"/>
              <w:right w:val="nil"/>
            </w:tcBorders>
            <w:shd w:val="clear" w:color="000000" w:fill="FFFFFF"/>
            <w:vAlign w:val="center"/>
            <w:hideMark/>
          </w:tcPr>
          <w:p w14:paraId="7A497B1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0.1 (0.6)</w:t>
            </w:r>
          </w:p>
        </w:tc>
        <w:tc>
          <w:tcPr>
            <w:tcW w:w="2340" w:type="dxa"/>
            <w:tcBorders>
              <w:top w:val="nil"/>
              <w:left w:val="nil"/>
              <w:bottom w:val="nil"/>
              <w:right w:val="nil"/>
            </w:tcBorders>
            <w:shd w:val="clear" w:color="000000" w:fill="FFFFFF"/>
            <w:vAlign w:val="center"/>
            <w:hideMark/>
          </w:tcPr>
          <w:p w14:paraId="70048A74"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0.7 (0.9)</w:t>
            </w:r>
          </w:p>
        </w:tc>
        <w:tc>
          <w:tcPr>
            <w:tcW w:w="2340" w:type="dxa"/>
            <w:tcBorders>
              <w:top w:val="nil"/>
              <w:left w:val="nil"/>
              <w:bottom w:val="nil"/>
              <w:right w:val="nil"/>
            </w:tcBorders>
            <w:shd w:val="clear" w:color="000000" w:fill="FFFFFF"/>
            <w:vAlign w:val="center"/>
            <w:hideMark/>
          </w:tcPr>
          <w:p w14:paraId="794087A3"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0.2 (0.7)</w:t>
            </w:r>
          </w:p>
        </w:tc>
      </w:tr>
      <w:tr w:rsidR="00143E9E" w:rsidRPr="005C77DA" w14:paraId="46F795E9" w14:textId="77777777" w:rsidTr="003E6C8E">
        <w:trPr>
          <w:trHeight w:val="200"/>
        </w:trPr>
        <w:tc>
          <w:tcPr>
            <w:tcW w:w="2790" w:type="dxa"/>
            <w:tcBorders>
              <w:top w:val="nil"/>
              <w:left w:val="nil"/>
              <w:bottom w:val="single" w:sz="4" w:space="0" w:color="auto"/>
              <w:right w:val="nil"/>
            </w:tcBorders>
            <w:shd w:val="clear" w:color="000000" w:fill="FFFFFF"/>
            <w:hideMark/>
          </w:tcPr>
          <w:p w14:paraId="14F6811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single" w:sz="4" w:space="0" w:color="auto"/>
              <w:right w:val="nil"/>
            </w:tcBorders>
            <w:shd w:val="clear" w:color="000000" w:fill="FFFFFF"/>
            <w:vAlign w:val="center"/>
            <w:hideMark/>
          </w:tcPr>
          <w:p w14:paraId="4FC3A400"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-1.1 - 2.4</w:t>
            </w:r>
          </w:p>
        </w:tc>
        <w:tc>
          <w:tcPr>
            <w:tcW w:w="2340" w:type="dxa"/>
            <w:tcBorders>
              <w:top w:val="nil"/>
              <w:left w:val="nil"/>
              <w:bottom w:val="single" w:sz="4" w:space="0" w:color="auto"/>
              <w:right w:val="nil"/>
            </w:tcBorders>
            <w:shd w:val="clear" w:color="000000" w:fill="FFFFFF"/>
            <w:vAlign w:val="center"/>
            <w:hideMark/>
          </w:tcPr>
          <w:p w14:paraId="1F7780E0"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-1.0 - 2.3</w:t>
            </w:r>
          </w:p>
        </w:tc>
        <w:tc>
          <w:tcPr>
            <w:tcW w:w="2340" w:type="dxa"/>
            <w:tcBorders>
              <w:top w:val="nil"/>
              <w:left w:val="nil"/>
              <w:bottom w:val="single" w:sz="4" w:space="0" w:color="auto"/>
              <w:right w:val="nil"/>
            </w:tcBorders>
            <w:shd w:val="clear" w:color="000000" w:fill="FFFFFF"/>
            <w:vAlign w:val="center"/>
            <w:hideMark/>
          </w:tcPr>
          <w:p w14:paraId="4697C1E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-1.1 - 2.4</w:t>
            </w:r>
          </w:p>
        </w:tc>
      </w:tr>
    </w:tbl>
    <w:p w14:paraId="17F6EE8E" w14:textId="77777777" w:rsidR="00296A58" w:rsidRPr="005C77DA" w:rsidRDefault="00296A58" w:rsidP="00D31EA1">
      <w:pPr>
        <w:pStyle w:val="xdefault"/>
        <w:numPr>
          <w:ilvl w:val="0"/>
          <w:numId w:val="1"/>
        </w:numPr>
        <w:shd w:val="clear" w:color="auto" w:fill="FFFFFF"/>
        <w:spacing w:line="276" w:lineRule="auto"/>
        <w:jc w:val="both"/>
        <w:rPr>
          <w:rFonts w:ascii="Arial" w:hAnsi="Arial" w:cs="Arial"/>
        </w:rPr>
      </w:pPr>
    </w:p>
    <w:p w14:paraId="2F6436FD" w14:textId="07976DD4" w:rsidR="00297E67" w:rsidRPr="00D31EA1" w:rsidRDefault="00D31EA1" w:rsidP="00D31EA1">
      <w:pPr>
        <w:pStyle w:val="xdefault"/>
        <w:shd w:val="clear" w:color="auto" w:fill="FFFFFF"/>
        <w:spacing w:line="276" w:lineRule="auto"/>
        <w:jc w:val="both"/>
        <w:rPr>
          <w:rFonts w:ascii="Arial" w:hAnsi="Arial" w:cs="Arial"/>
          <w:noProof/>
        </w:rPr>
      </w:pPr>
      <w:r w:rsidRPr="00D31EA1">
        <w:rPr>
          <w:rFonts w:ascii="Arial" w:hAnsi="Arial" w:cs="Arial"/>
          <w:b/>
          <w:bCs/>
          <w:i/>
          <w:iCs/>
        </w:rPr>
        <w:t>Lung function measures</w:t>
      </w:r>
      <w:r w:rsidR="00296A58" w:rsidRPr="00D31EA1">
        <w:rPr>
          <w:rFonts w:ascii="Arial" w:hAnsi="Arial" w:cs="Arial"/>
          <w:noProof/>
        </w:rPr>
        <w:tab/>
      </w:r>
    </w:p>
    <w:p w14:paraId="0D718471" w14:textId="1DDE2ACF" w:rsidR="007D6979" w:rsidRPr="005C77DA" w:rsidRDefault="00163438" w:rsidP="00482A44">
      <w:pPr>
        <w:pStyle w:val="xdefault"/>
        <w:shd w:val="clear" w:color="auto" w:fill="FFFFFF"/>
        <w:spacing w:line="276" w:lineRule="auto"/>
        <w:jc w:val="both"/>
        <w:rPr>
          <w:rFonts w:ascii="Arial" w:hAnsi="Arial" w:cs="Arial"/>
          <w:b/>
        </w:rPr>
      </w:pPr>
      <w:r w:rsidRPr="00D05959">
        <w:rPr>
          <w:rFonts w:ascii="Arial" w:hAnsi="Arial" w:cs="Arial"/>
          <w:noProof/>
        </w:rPr>
        <w:t>To assess</w:t>
      </w:r>
      <w:r w:rsidR="00296A58" w:rsidRPr="00D05959">
        <w:rPr>
          <w:rFonts w:ascii="Arial" w:hAnsi="Arial" w:cs="Arial"/>
        </w:rPr>
        <w:t xml:space="preserve"> the impact of vape exposure on measures of lung function</w:t>
      </w:r>
      <w:r w:rsidRPr="00D05959">
        <w:rPr>
          <w:rFonts w:ascii="Arial" w:hAnsi="Arial" w:cs="Arial"/>
        </w:rPr>
        <w:t>,</w:t>
      </w:r>
      <w:r w:rsidRPr="005C77DA">
        <w:rPr>
          <w:rFonts w:ascii="Arial" w:hAnsi="Arial" w:cs="Arial"/>
        </w:rPr>
        <w:t xml:space="preserve"> we tested</w:t>
      </w:r>
      <w:r w:rsidR="00296A58" w:rsidRPr="005C77DA">
        <w:rPr>
          <w:rFonts w:ascii="Arial" w:hAnsi="Arial" w:cs="Arial"/>
        </w:rPr>
        <w:t xml:space="preserve"> the association of vape exposure with IOS measurements using </w:t>
      </w:r>
      <w:r w:rsidR="00CD048E">
        <w:rPr>
          <w:rFonts w:ascii="Arial" w:hAnsi="Arial" w:cs="Arial"/>
        </w:rPr>
        <w:t>two-sample t-tests of means</w:t>
      </w:r>
      <w:r w:rsidR="00296A58" w:rsidRPr="005C77DA">
        <w:rPr>
          <w:rFonts w:ascii="Arial" w:hAnsi="Arial" w:cs="Arial"/>
        </w:rPr>
        <w:t xml:space="preserve">. </w:t>
      </w:r>
      <w:r w:rsidR="007D6979" w:rsidRPr="005C77DA">
        <w:rPr>
          <w:rFonts w:ascii="Arial" w:hAnsi="Arial" w:cs="Arial"/>
          <w:shd w:val="clear" w:color="auto" w:fill="FFFFFF"/>
        </w:rPr>
        <w:t xml:space="preserve">We observed significant differences in airway resistance by vaping status. </w:t>
      </w:r>
      <w:r w:rsidR="007D6979" w:rsidRPr="005C77DA">
        <w:rPr>
          <w:rFonts w:ascii="Arial" w:hAnsi="Arial" w:cs="Arial"/>
        </w:rPr>
        <w:t xml:space="preserve">Mean airway resistance (R) values calculated over a measurement period of 60 seconds at a frequency of 5 Hz (R5) revealed </w:t>
      </w:r>
      <w:r w:rsidR="00594315">
        <w:rPr>
          <w:rFonts w:ascii="Arial" w:hAnsi="Arial" w:cs="Arial"/>
        </w:rPr>
        <w:t>increased airway resistance</w:t>
      </w:r>
      <w:r w:rsidR="007D6979" w:rsidRPr="005C77DA">
        <w:rPr>
          <w:rFonts w:ascii="Arial" w:hAnsi="Arial" w:cs="Arial"/>
        </w:rPr>
        <w:t xml:space="preserve"> </w:t>
      </w:r>
      <w:r w:rsidR="00594315">
        <w:rPr>
          <w:rFonts w:ascii="Arial" w:hAnsi="Arial" w:cs="Arial"/>
        </w:rPr>
        <w:t>in</w:t>
      </w:r>
      <w:r w:rsidR="007D6979" w:rsidRPr="005C77DA">
        <w:rPr>
          <w:rFonts w:ascii="Arial" w:hAnsi="Arial" w:cs="Arial"/>
        </w:rPr>
        <w:t xml:space="preserve"> vaping</w:t>
      </w:r>
      <w:r w:rsidR="003E74DD" w:rsidRPr="005C77DA">
        <w:rPr>
          <w:rFonts w:ascii="Arial" w:hAnsi="Arial" w:cs="Arial"/>
        </w:rPr>
        <w:t xml:space="preserve"> (n=</w:t>
      </w:r>
      <w:r w:rsidR="007D3275" w:rsidRPr="005C77DA">
        <w:rPr>
          <w:rFonts w:ascii="Arial" w:hAnsi="Arial" w:cs="Arial"/>
        </w:rPr>
        <w:t>1</w:t>
      </w:r>
      <w:r w:rsidR="006628AB">
        <w:rPr>
          <w:rFonts w:ascii="Arial" w:hAnsi="Arial" w:cs="Arial"/>
        </w:rPr>
        <w:t>3</w:t>
      </w:r>
      <w:r w:rsidR="003E74DD" w:rsidRPr="005C77DA">
        <w:rPr>
          <w:rFonts w:ascii="Arial" w:hAnsi="Arial" w:cs="Arial"/>
        </w:rPr>
        <w:t>)</w:t>
      </w:r>
      <w:r w:rsidR="00594315">
        <w:rPr>
          <w:rFonts w:ascii="Arial" w:hAnsi="Arial" w:cs="Arial"/>
        </w:rPr>
        <w:t xml:space="preserve"> subjects compared to non-vaping</w:t>
      </w:r>
      <w:r w:rsidR="007D6979" w:rsidRPr="005C77DA">
        <w:rPr>
          <w:rFonts w:ascii="Arial" w:hAnsi="Arial" w:cs="Arial"/>
        </w:rPr>
        <w:t xml:space="preserve"> control </w:t>
      </w:r>
      <w:r w:rsidR="003E74DD" w:rsidRPr="005C77DA">
        <w:rPr>
          <w:rFonts w:ascii="Arial" w:hAnsi="Arial" w:cs="Arial"/>
        </w:rPr>
        <w:t>(n=3</w:t>
      </w:r>
      <w:r w:rsidR="006628AB">
        <w:rPr>
          <w:rFonts w:ascii="Arial" w:hAnsi="Arial" w:cs="Arial"/>
        </w:rPr>
        <w:t>7</w:t>
      </w:r>
      <w:r w:rsidR="003E74DD" w:rsidRPr="005C77DA">
        <w:rPr>
          <w:rFonts w:ascii="Arial" w:hAnsi="Arial" w:cs="Arial"/>
        </w:rPr>
        <w:t xml:space="preserve">) </w:t>
      </w:r>
      <w:r w:rsidR="007D6979" w:rsidRPr="005C77DA">
        <w:rPr>
          <w:rFonts w:ascii="Arial" w:hAnsi="Arial" w:cs="Arial"/>
        </w:rPr>
        <w:t>subjects</w:t>
      </w:r>
      <w:r w:rsidR="00594315">
        <w:rPr>
          <w:rFonts w:ascii="Arial" w:hAnsi="Arial" w:cs="Arial"/>
        </w:rPr>
        <w:t xml:space="preserve"> </w:t>
      </w:r>
      <w:bookmarkStart w:id="88" w:name="_Hlk121640305"/>
      <w:r w:rsidR="007D6979" w:rsidRPr="005C77DA">
        <w:rPr>
          <w:rFonts w:ascii="Arial" w:hAnsi="Arial" w:cs="Arial"/>
        </w:rPr>
        <w:t>(</w:t>
      </w:r>
      <w:r w:rsidR="007D6979" w:rsidRPr="007F77B7">
        <w:rPr>
          <w:rFonts w:ascii="Arial" w:hAnsi="Arial" w:cs="Arial"/>
        </w:rPr>
        <w:t>p=0.0</w:t>
      </w:r>
      <w:r w:rsidR="0094686D" w:rsidRPr="007F77B7">
        <w:rPr>
          <w:rFonts w:ascii="Arial" w:hAnsi="Arial" w:cs="Arial"/>
        </w:rPr>
        <w:t>2</w:t>
      </w:r>
      <w:r w:rsidR="007D6979" w:rsidRPr="007F77B7">
        <w:rPr>
          <w:rFonts w:ascii="Arial" w:hAnsi="Arial" w:cs="Arial"/>
        </w:rPr>
        <w:t>6</w:t>
      </w:r>
      <w:r w:rsidR="007D6979" w:rsidRPr="005C77DA">
        <w:rPr>
          <w:rFonts w:ascii="Arial" w:hAnsi="Arial" w:cs="Arial"/>
        </w:rPr>
        <w:t>) [Fig 1], an early indication of increased airflow obstruction. Additionally, our results showed higher X20 (reactance) values in vape</w:t>
      </w:r>
      <w:r w:rsidR="00823DF6">
        <w:rPr>
          <w:rFonts w:ascii="Arial" w:hAnsi="Arial" w:cs="Arial"/>
        </w:rPr>
        <w:t xml:space="preserve"> use</w:t>
      </w:r>
      <w:r w:rsidR="007D6979" w:rsidRPr="005C77DA">
        <w:rPr>
          <w:rFonts w:ascii="Arial" w:hAnsi="Arial" w:cs="Arial"/>
        </w:rPr>
        <w:t>rs compared to non-vap</w:t>
      </w:r>
      <w:r w:rsidR="00823DF6">
        <w:rPr>
          <w:rFonts w:ascii="Arial" w:hAnsi="Arial" w:cs="Arial"/>
        </w:rPr>
        <w:t>e user</w:t>
      </w:r>
      <w:r w:rsidR="007D6979" w:rsidRPr="005C77DA">
        <w:rPr>
          <w:rFonts w:ascii="Arial" w:hAnsi="Arial" w:cs="Arial"/>
        </w:rPr>
        <w:t>s</w:t>
      </w:r>
      <w:r w:rsidR="003E57F1" w:rsidRPr="005C77DA">
        <w:rPr>
          <w:rFonts w:ascii="Arial" w:hAnsi="Arial" w:cs="Arial"/>
        </w:rPr>
        <w:t xml:space="preserve"> </w:t>
      </w:r>
      <w:r w:rsidR="007D6979" w:rsidRPr="005C77DA">
        <w:rPr>
          <w:rFonts w:ascii="Arial" w:hAnsi="Arial" w:cs="Arial"/>
        </w:rPr>
        <w:t>(</w:t>
      </w:r>
      <w:r w:rsidR="007D6979" w:rsidRPr="007F77B7">
        <w:rPr>
          <w:rFonts w:ascii="Arial" w:hAnsi="Arial" w:cs="Arial"/>
        </w:rPr>
        <w:t>p=0.0</w:t>
      </w:r>
      <w:r w:rsidR="00EC3599">
        <w:rPr>
          <w:rFonts w:ascii="Arial" w:hAnsi="Arial" w:cs="Arial"/>
        </w:rPr>
        <w:t>43</w:t>
      </w:r>
      <w:r w:rsidR="007D6979" w:rsidRPr="005C77DA">
        <w:rPr>
          <w:rFonts w:ascii="Arial" w:hAnsi="Arial" w:cs="Arial"/>
        </w:rPr>
        <w:t>), which suggests adverse effects of vaping on lung parenchyma.</w:t>
      </w:r>
      <w:bookmarkEnd w:id="88"/>
      <w:r w:rsidR="007D6979" w:rsidRPr="005C77DA">
        <w:rPr>
          <w:rFonts w:ascii="Arial" w:hAnsi="Arial" w:cs="Arial"/>
        </w:rPr>
        <w:t xml:space="preserve"> </w:t>
      </w:r>
    </w:p>
    <w:p w14:paraId="47D286C3" w14:textId="59185BE0" w:rsidR="00296A58" w:rsidRPr="005C77DA" w:rsidRDefault="00296A58" w:rsidP="00D31EA1">
      <w:pPr>
        <w:pStyle w:val="xmsonormal"/>
        <w:shd w:val="clear" w:color="auto" w:fill="FFFFFF"/>
        <w:spacing w:line="276" w:lineRule="auto"/>
        <w:jc w:val="both"/>
        <w:rPr>
          <w:rFonts w:ascii="Arial" w:hAnsi="Arial" w:cs="Arial"/>
          <w:b/>
          <w:bCs/>
        </w:rPr>
      </w:pPr>
    </w:p>
    <w:p w14:paraId="365300E1" w14:textId="6224B479" w:rsidR="00143E9E" w:rsidRPr="005C77DA" w:rsidRDefault="00ED1660" w:rsidP="00D31EA1">
      <w:pPr>
        <w:pStyle w:val="xmsonormal"/>
        <w:numPr>
          <w:ilvl w:val="0"/>
          <w:numId w:val="1"/>
        </w:numPr>
        <w:shd w:val="clear" w:color="auto" w:fill="FFFFFF"/>
        <w:spacing w:line="276" w:lineRule="auto"/>
        <w:jc w:val="both"/>
        <w:rPr>
          <w:rFonts w:ascii="Arial" w:hAnsi="Arial" w:cs="Arial"/>
          <w:b/>
          <w:bCs/>
        </w:rPr>
      </w:pPr>
      <w:r>
        <w:rPr>
          <w:rFonts w:ascii="Arial" w:hAnsi="Arial" w:cs="Arial"/>
          <w:b/>
          <w:bCs/>
          <w:noProof/>
        </w:rPr>
        <w:drawing>
          <wp:inline distT="0" distB="0" distL="0" distR="0" wp14:anchorId="352C827D" wp14:editId="070B8878">
            <wp:extent cx="5943600" cy="3710305"/>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p>
    <w:p w14:paraId="01635B43" w14:textId="1C09D2B1" w:rsidR="00296A58" w:rsidRDefault="00296A58" w:rsidP="00D31EA1">
      <w:pPr>
        <w:pStyle w:val="xmsonormal"/>
        <w:numPr>
          <w:ilvl w:val="0"/>
          <w:numId w:val="1"/>
        </w:numPr>
        <w:shd w:val="clear" w:color="auto" w:fill="FFFFFF"/>
        <w:spacing w:line="276" w:lineRule="auto"/>
        <w:jc w:val="both"/>
        <w:rPr>
          <w:rFonts w:ascii="Arial" w:hAnsi="Arial" w:cs="Arial"/>
        </w:rPr>
      </w:pPr>
    </w:p>
    <w:p w14:paraId="67A69A4F" w14:textId="0C5011DC" w:rsidR="00D05959" w:rsidRPr="005C77DA" w:rsidRDefault="00D05959" w:rsidP="00D31EA1">
      <w:pPr>
        <w:pStyle w:val="xmsonormal"/>
        <w:numPr>
          <w:ilvl w:val="0"/>
          <w:numId w:val="1"/>
        </w:numPr>
        <w:shd w:val="clear" w:color="auto" w:fill="FFFFFF"/>
        <w:spacing w:line="276" w:lineRule="auto"/>
        <w:jc w:val="both"/>
        <w:rPr>
          <w:rFonts w:ascii="Arial" w:hAnsi="Arial" w:cs="Arial"/>
          <w:b/>
          <w:bCs/>
        </w:rPr>
      </w:pPr>
      <w:r w:rsidRPr="005C77DA">
        <w:rPr>
          <w:rFonts w:ascii="Arial" w:hAnsi="Arial" w:cs="Arial"/>
          <w:b/>
          <w:bCs/>
        </w:rPr>
        <w:lastRenderedPageBreak/>
        <w:t>Fig 1. Differences in</w:t>
      </w:r>
      <w:r w:rsidR="00594315">
        <w:rPr>
          <w:rFonts w:ascii="Arial" w:hAnsi="Arial" w:cs="Arial"/>
          <w:b/>
          <w:bCs/>
        </w:rPr>
        <w:t xml:space="preserve"> </w:t>
      </w:r>
      <w:r w:rsidRPr="005C77DA">
        <w:rPr>
          <w:rFonts w:ascii="Arial" w:hAnsi="Arial" w:cs="Arial"/>
          <w:b/>
          <w:bCs/>
        </w:rPr>
        <w:t>i</w:t>
      </w:r>
      <w:r w:rsidRPr="005C77DA">
        <w:rPr>
          <w:rFonts w:ascii="Arial" w:hAnsi="Arial" w:cs="Arial"/>
          <w:b/>
          <w:bCs/>
          <w:shd w:val="clear" w:color="auto" w:fill="FFFFFF"/>
        </w:rPr>
        <w:t>mpulse oscillometry (IOS)</w:t>
      </w:r>
      <w:r w:rsidRPr="005C77DA">
        <w:rPr>
          <w:rFonts w:ascii="Arial" w:hAnsi="Arial" w:cs="Arial"/>
          <w:shd w:val="clear" w:color="auto" w:fill="FFFFFF"/>
        </w:rPr>
        <w:t xml:space="preserve"> </w:t>
      </w:r>
      <w:r w:rsidRPr="005C77DA">
        <w:rPr>
          <w:rFonts w:ascii="Arial" w:hAnsi="Arial" w:cs="Arial"/>
          <w:b/>
          <w:bCs/>
        </w:rPr>
        <w:t xml:space="preserve">measures between </w:t>
      </w:r>
      <w:r w:rsidR="00823DF6">
        <w:rPr>
          <w:rFonts w:ascii="Arial" w:hAnsi="Arial" w:cs="Arial"/>
          <w:b/>
          <w:bCs/>
        </w:rPr>
        <w:t>vape users and non-vape users</w:t>
      </w:r>
      <w:r w:rsidRPr="005C77DA">
        <w:rPr>
          <w:rFonts w:ascii="Arial" w:hAnsi="Arial" w:cs="Arial"/>
          <w:b/>
          <w:bCs/>
        </w:rPr>
        <w:t xml:space="preserve">. </w:t>
      </w:r>
    </w:p>
    <w:p w14:paraId="016A66EA" w14:textId="77777777" w:rsidR="00D05959" w:rsidRPr="005C77DA" w:rsidRDefault="00D05959" w:rsidP="00D31EA1">
      <w:pPr>
        <w:pStyle w:val="xmsonormal"/>
        <w:numPr>
          <w:ilvl w:val="0"/>
          <w:numId w:val="1"/>
        </w:numPr>
        <w:shd w:val="clear" w:color="auto" w:fill="FFFFFF"/>
        <w:spacing w:line="276" w:lineRule="auto"/>
        <w:jc w:val="both"/>
        <w:rPr>
          <w:rFonts w:ascii="Arial" w:hAnsi="Arial" w:cs="Arial"/>
        </w:rPr>
      </w:pPr>
    </w:p>
    <w:p w14:paraId="125401C9" w14:textId="3F4490EE" w:rsidR="00D31EA1" w:rsidRPr="00D31EA1" w:rsidRDefault="00CE0A7A" w:rsidP="00D31EA1">
      <w:pPr>
        <w:pStyle w:val="xdefault"/>
        <w:shd w:val="clear" w:color="auto" w:fill="FFFFFF"/>
        <w:spacing w:line="276" w:lineRule="auto"/>
        <w:jc w:val="both"/>
        <w:rPr>
          <w:rFonts w:ascii="Arial" w:hAnsi="Arial" w:cs="Arial"/>
          <w:b/>
          <w:bCs/>
          <w:i/>
          <w:iCs/>
        </w:rPr>
      </w:pPr>
      <w:r>
        <w:rPr>
          <w:rFonts w:ascii="Arial" w:hAnsi="Arial" w:cs="Arial"/>
          <w:b/>
          <w:bCs/>
          <w:i/>
          <w:iCs/>
        </w:rPr>
        <w:t xml:space="preserve">Nasal Epithelial </w:t>
      </w:r>
      <w:r w:rsidR="00D31EA1" w:rsidRPr="00D31EA1">
        <w:rPr>
          <w:rFonts w:ascii="Arial" w:hAnsi="Arial" w:cs="Arial"/>
          <w:b/>
          <w:bCs/>
          <w:i/>
          <w:iCs/>
        </w:rPr>
        <w:t>Gene expression</w:t>
      </w:r>
    </w:p>
    <w:p w14:paraId="761FA67A" w14:textId="2F7116B4" w:rsidR="00C54245" w:rsidRDefault="00594315" w:rsidP="002A2E3D">
      <w:pPr>
        <w:pStyle w:val="xdefault"/>
        <w:shd w:val="clear" w:color="auto" w:fill="FFFFFF"/>
        <w:spacing w:line="276" w:lineRule="auto"/>
        <w:ind w:firstLine="720"/>
        <w:jc w:val="both"/>
        <w:rPr>
          <w:rFonts w:ascii="Arial" w:hAnsi="Arial" w:cs="Arial"/>
          <w:b/>
          <w:noProof/>
        </w:rPr>
      </w:pPr>
      <w:r w:rsidRPr="00482A44">
        <w:rPr>
          <w:rFonts w:ascii="Arial" w:hAnsi="Arial" w:cs="Arial"/>
        </w:rPr>
        <w:t>N</w:t>
      </w:r>
      <w:r w:rsidR="007D6979" w:rsidRPr="00482A44">
        <w:rPr>
          <w:rFonts w:ascii="Arial" w:hAnsi="Arial" w:cs="Arial"/>
        </w:rPr>
        <w:t xml:space="preserve">asal epithelial gene expression was utilized to </w:t>
      </w:r>
      <w:r w:rsidR="00746F64" w:rsidRPr="00482A44">
        <w:rPr>
          <w:rFonts w:ascii="Arial" w:hAnsi="Arial" w:cs="Arial"/>
        </w:rPr>
        <w:t>assess</w:t>
      </w:r>
      <w:r w:rsidR="007D6979" w:rsidRPr="00482A44">
        <w:rPr>
          <w:rFonts w:ascii="Arial" w:hAnsi="Arial" w:cs="Arial"/>
        </w:rPr>
        <w:t xml:space="preserve"> the biological impact of vape exposure on the airway epithelium of the study subjects</w:t>
      </w:r>
      <w:r w:rsidRPr="00482A44">
        <w:rPr>
          <w:rFonts w:ascii="Arial" w:hAnsi="Arial" w:cs="Arial"/>
        </w:rPr>
        <w:t xml:space="preserve">. </w:t>
      </w:r>
      <w:r w:rsidR="00BF7A21" w:rsidRPr="003E6C8E">
        <w:rPr>
          <w:rFonts w:ascii="Arial" w:hAnsi="Arial" w:cs="Arial"/>
        </w:rPr>
        <w:t>Three participants</w:t>
      </w:r>
      <w:r w:rsidR="00746F64" w:rsidRPr="003E6C8E">
        <w:rPr>
          <w:rFonts w:ascii="Arial" w:hAnsi="Arial" w:cs="Arial"/>
        </w:rPr>
        <w:t xml:space="preserve"> </w:t>
      </w:r>
      <w:r w:rsidR="00BF7A21" w:rsidRPr="003E6C8E">
        <w:rPr>
          <w:rFonts w:ascii="Arial" w:hAnsi="Arial" w:cs="Arial"/>
        </w:rPr>
        <w:t>we</w:t>
      </w:r>
      <w:r w:rsidR="00746F64" w:rsidRPr="003E6C8E">
        <w:rPr>
          <w:rFonts w:ascii="Arial" w:hAnsi="Arial" w:cs="Arial"/>
        </w:rPr>
        <w:t xml:space="preserve">re missing </w:t>
      </w:r>
      <w:r w:rsidR="00AE4003" w:rsidRPr="003E6C8E">
        <w:rPr>
          <w:rFonts w:ascii="Arial" w:hAnsi="Arial" w:cs="Arial"/>
        </w:rPr>
        <w:t xml:space="preserve">gene expression </w:t>
      </w:r>
      <w:r w:rsidR="00746F64" w:rsidRPr="003E6C8E">
        <w:rPr>
          <w:rFonts w:ascii="Arial" w:hAnsi="Arial" w:cs="Arial"/>
        </w:rPr>
        <w:t>data</w:t>
      </w:r>
      <w:r w:rsidR="00D05959" w:rsidRPr="003E6C8E">
        <w:rPr>
          <w:rFonts w:ascii="Arial" w:hAnsi="Arial" w:cs="Arial"/>
        </w:rPr>
        <w:t xml:space="preserve"> and are excluded from subsequent analysis</w:t>
      </w:r>
      <w:r w:rsidR="00482A44">
        <w:rPr>
          <w:rFonts w:ascii="Arial" w:hAnsi="Arial" w:cs="Arial"/>
        </w:rPr>
        <w:t xml:space="preserve"> (N=</w:t>
      </w:r>
      <w:r w:rsidR="00CD048E" w:rsidRPr="003E6C8E">
        <w:rPr>
          <w:rFonts w:ascii="Arial" w:hAnsi="Arial" w:cs="Arial"/>
        </w:rPr>
        <w:t>47</w:t>
      </w:r>
      <w:r w:rsidR="00482A44">
        <w:rPr>
          <w:rFonts w:ascii="Arial" w:hAnsi="Arial" w:cs="Arial"/>
        </w:rPr>
        <w:t>)</w:t>
      </w:r>
      <w:r w:rsidR="00746F64" w:rsidRPr="003E6C8E">
        <w:rPr>
          <w:rFonts w:ascii="Arial" w:hAnsi="Arial" w:cs="Arial"/>
        </w:rPr>
        <w:t xml:space="preserve">. </w:t>
      </w:r>
      <w:bookmarkStart w:id="89" w:name="_Hlk118992771"/>
      <w:bookmarkStart w:id="90" w:name="_Hlk120802601"/>
      <w:r w:rsidR="00482A44">
        <w:rPr>
          <w:rFonts w:ascii="Arial" w:hAnsi="Arial" w:cs="Arial"/>
        </w:rPr>
        <w:t xml:space="preserve">16,860 genes of the </w:t>
      </w:r>
      <w:r w:rsidR="006628AB" w:rsidRPr="00D31EA1">
        <w:rPr>
          <w:rFonts w:ascii="Arial" w:hAnsi="Arial" w:cs="Arial"/>
        </w:rPr>
        <w:t xml:space="preserve">60,651 genes </w:t>
      </w:r>
      <w:r w:rsidR="00482A44">
        <w:rPr>
          <w:rFonts w:ascii="Arial" w:hAnsi="Arial" w:cs="Arial"/>
        </w:rPr>
        <w:t xml:space="preserve">were retained after </w:t>
      </w:r>
      <w:r w:rsidR="005324BC">
        <w:rPr>
          <w:rFonts w:ascii="Arial" w:hAnsi="Arial" w:cs="Arial"/>
        </w:rPr>
        <w:t xml:space="preserve">removing </w:t>
      </w:r>
      <w:r w:rsidR="00AE4003">
        <w:rPr>
          <w:rFonts w:ascii="Arial" w:hAnsi="Arial" w:cs="Arial"/>
        </w:rPr>
        <w:t>low expressed genes</w:t>
      </w:r>
      <w:r w:rsidR="006628AB" w:rsidRPr="00D31EA1">
        <w:rPr>
          <w:rFonts w:ascii="Arial" w:hAnsi="Arial" w:cs="Arial"/>
        </w:rPr>
        <w:t>.</w:t>
      </w:r>
      <w:r w:rsidR="00296A58" w:rsidRPr="00D31EA1">
        <w:rPr>
          <w:rFonts w:ascii="Arial" w:hAnsi="Arial" w:cs="Arial"/>
        </w:rPr>
        <w:t xml:space="preserve"> </w:t>
      </w:r>
      <w:r w:rsidR="00894D43" w:rsidRPr="00D31EA1">
        <w:rPr>
          <w:rFonts w:ascii="Arial" w:hAnsi="Arial" w:cs="Arial"/>
        </w:rPr>
        <w:t>7</w:t>
      </w:r>
      <w:r w:rsidR="00482A44">
        <w:rPr>
          <w:rFonts w:ascii="Arial" w:hAnsi="Arial" w:cs="Arial"/>
        </w:rPr>
        <w:t>,</w:t>
      </w:r>
      <w:r w:rsidR="00894D43" w:rsidRPr="00D31EA1">
        <w:rPr>
          <w:rFonts w:ascii="Arial" w:hAnsi="Arial" w:cs="Arial"/>
        </w:rPr>
        <w:t>136</w:t>
      </w:r>
      <w:r w:rsidR="00296A58" w:rsidRPr="00D31EA1">
        <w:rPr>
          <w:rFonts w:ascii="Arial" w:hAnsi="Arial" w:cs="Arial"/>
        </w:rPr>
        <w:t xml:space="preserve"> were significantly differentially expressed between vaping subjects and control subjects </w:t>
      </w:r>
      <w:r w:rsidR="00482A44" w:rsidRPr="00D31EA1">
        <w:rPr>
          <w:rFonts w:ascii="Arial" w:hAnsi="Arial" w:cs="Arial"/>
        </w:rPr>
        <w:t xml:space="preserve">after adjusting for age, sex, recruitment center, and two </w:t>
      </w:r>
      <w:r w:rsidR="00482A44">
        <w:rPr>
          <w:rFonts w:ascii="Arial" w:hAnsi="Arial" w:cs="Arial"/>
        </w:rPr>
        <w:t>normalization</w:t>
      </w:r>
      <w:r w:rsidR="00482A44" w:rsidRPr="00D31EA1">
        <w:rPr>
          <w:rFonts w:ascii="Arial" w:hAnsi="Arial" w:cs="Arial"/>
        </w:rPr>
        <w:t xml:space="preserve"> factors</w:t>
      </w:r>
      <w:r w:rsidR="00482A44">
        <w:rPr>
          <w:rFonts w:ascii="Arial" w:hAnsi="Arial" w:cs="Arial"/>
        </w:rPr>
        <w:t xml:space="preserve"> </w:t>
      </w:r>
      <w:r w:rsidR="00482A44" w:rsidRPr="00D31EA1">
        <w:rPr>
          <w:rFonts w:ascii="Arial" w:hAnsi="Arial" w:cs="Arial"/>
        </w:rPr>
        <w:t>(</w:t>
      </w:r>
      <w:r w:rsidR="00482A44">
        <w:rPr>
          <w:rFonts w:ascii="Arial" w:hAnsi="Arial" w:cs="Arial"/>
        </w:rPr>
        <w:t>FDR</w:t>
      </w:r>
      <w:r w:rsidR="00482A44" w:rsidRPr="00D31EA1">
        <w:rPr>
          <w:rFonts w:ascii="Arial" w:hAnsi="Arial" w:cs="Arial"/>
        </w:rPr>
        <w:t>&lt;0.05)</w:t>
      </w:r>
      <w:r w:rsidR="00482A44">
        <w:rPr>
          <w:rFonts w:ascii="Arial" w:hAnsi="Arial" w:cs="Arial"/>
        </w:rPr>
        <w:t xml:space="preserve"> </w:t>
      </w:r>
      <w:bookmarkEnd w:id="89"/>
      <w:r w:rsidR="00297E67" w:rsidRPr="00D31EA1">
        <w:rPr>
          <w:rFonts w:ascii="Arial" w:hAnsi="Arial" w:cs="Arial"/>
        </w:rPr>
        <w:fldChar w:fldCharType="begin"/>
      </w:r>
      <w:r w:rsidR="00802FED">
        <w:rPr>
          <w:rFonts w:ascii="Arial" w:hAnsi="Arial" w:cs="Arial"/>
        </w:rPr>
        <w:instrText xml:space="preserve"> ADDIN EN.CITE &lt;EndNote&gt;&lt;Cite&gt;&lt;Author&gt;Risso&lt;/Author&gt;&lt;Year&gt;2014&lt;/Year&gt;&lt;RecNum&gt;23&lt;/RecNum&gt;&lt;DisplayText&gt;[43]&lt;/DisplayText&gt;&lt;record&gt;&lt;rec-number&gt;23&lt;/rec-number&gt;&lt;foreign-keys&gt;&lt;key app="EN" db-id="f9tp0zfpp9ztsmerf04pd2zqxxwza995dwdf" timestamp="1675977298"&gt;23&lt;/key&gt;&lt;/foreign-keys&gt;&lt;ref-type name="Journal Article"&gt;17&lt;/ref-type&gt;&lt;contributors&gt;&lt;authors&gt;&lt;author&gt;Risso, Davide&lt;/author&gt;&lt;author&gt;Ngai, John&lt;/author&gt;&lt;author&gt;Speed, Terence P.&lt;/author&gt;&lt;author&gt;Dudoit, Sandrine&lt;/author&gt;&lt;/authors&gt;&lt;/contributors&gt;&lt;titles&gt;&lt;title&gt;Normalization of RNA-seq data using factor analysis of control genes or samples&lt;/title&gt;&lt;secondary-title&gt;Nature biotechnology&lt;/secondary-title&gt;&lt;alt-title&gt;Nat Biotechnol&lt;/alt-title&gt;&lt;/titles&gt;&lt;periodical&gt;&lt;full-title&gt;Nature biotechnology&lt;/full-title&gt;&lt;abbr-1&gt;Nat Biotechnol&lt;/abbr-1&gt;&lt;/periodical&gt;&lt;alt-periodical&gt;&lt;full-title&gt;Nature biotechnology&lt;/full-title&gt;&lt;abbr-1&gt;Nat Biotechnol&lt;/abbr-1&gt;&lt;/alt-periodical&gt;&lt;pages&gt;896-902&lt;/pages&gt;&lt;volume&gt;32&lt;/volume&gt;&lt;number&gt;9&lt;/number&gt;&lt;edition&gt;2014/08/24&lt;/edition&gt;&lt;keywords&gt;&lt;keyword&gt;Action Potentials&lt;/keyword&gt;&lt;keyword&gt;*Factor Analysis, Statistical&lt;/keyword&gt;&lt;keyword&gt;*Sequence Analysis, RNA&lt;/keyword&gt;&lt;/keywords&gt;&lt;dates&gt;&lt;year&gt;2014&lt;/year&gt;&lt;/dates&gt;&lt;isbn&gt;1546-1696&amp;#xD;1087-0156&lt;/isbn&gt;&lt;accession-num&gt;25150836&lt;/accession-num&gt;&lt;urls&gt;&lt;related-urls&gt;&lt;url&gt;https://pubmed.ncbi.nlm.nih.gov/25150836&lt;/url&gt;&lt;url&gt;https://www.ncbi.nlm.nih.gov/pmc/articles/PMC4404308/&lt;/url&gt;&lt;/related-urls&gt;&lt;/urls&gt;&lt;electronic-resource-num&gt;10.1038/nbt.2931&lt;/electronic-resource-num&gt;&lt;remote-database-name&gt;PubMed&lt;/remote-database-name&gt;&lt;language&gt;eng&lt;/language&gt;&lt;/record&gt;&lt;/Cite&gt;&lt;/EndNote&gt;</w:instrText>
      </w:r>
      <w:r w:rsidR="00297E67" w:rsidRPr="00D31EA1">
        <w:rPr>
          <w:rFonts w:ascii="Arial" w:hAnsi="Arial" w:cs="Arial"/>
        </w:rPr>
        <w:fldChar w:fldCharType="separate"/>
      </w:r>
      <w:r w:rsidR="00802FED">
        <w:rPr>
          <w:rFonts w:ascii="Arial" w:hAnsi="Arial" w:cs="Arial"/>
          <w:noProof/>
        </w:rPr>
        <w:t>[43]</w:t>
      </w:r>
      <w:r w:rsidR="00297E67" w:rsidRPr="00D31EA1">
        <w:rPr>
          <w:rFonts w:ascii="Arial" w:hAnsi="Arial" w:cs="Arial"/>
        </w:rPr>
        <w:fldChar w:fldCharType="end"/>
      </w:r>
      <w:r w:rsidR="002545AF">
        <w:rPr>
          <w:rFonts w:ascii="Arial" w:hAnsi="Arial" w:cs="Arial"/>
        </w:rPr>
        <w:t xml:space="preserve"> (Figure 2)</w:t>
      </w:r>
      <w:r w:rsidR="00296A58" w:rsidRPr="00D31EA1">
        <w:rPr>
          <w:rFonts w:ascii="Arial" w:hAnsi="Arial" w:cs="Arial"/>
        </w:rPr>
        <w:t>.</w:t>
      </w:r>
      <w:r w:rsidR="00544ECA" w:rsidRPr="00D31EA1">
        <w:rPr>
          <w:rFonts w:ascii="Arial" w:hAnsi="Arial" w:cs="Arial"/>
        </w:rPr>
        <w:t xml:space="preserve"> </w:t>
      </w:r>
      <w:bookmarkEnd w:id="90"/>
      <w:r w:rsidR="00544ECA" w:rsidRPr="00D31EA1">
        <w:rPr>
          <w:rFonts w:ascii="Arial" w:hAnsi="Arial" w:cs="Arial"/>
        </w:rPr>
        <w:t xml:space="preserve">A total of </w:t>
      </w:r>
      <w:r w:rsidR="00894D43" w:rsidRPr="00D31EA1">
        <w:rPr>
          <w:rFonts w:ascii="Arial" w:hAnsi="Arial" w:cs="Arial"/>
        </w:rPr>
        <w:t>4</w:t>
      </w:r>
      <w:r w:rsidR="00482A44">
        <w:rPr>
          <w:rFonts w:ascii="Arial" w:hAnsi="Arial" w:cs="Arial"/>
        </w:rPr>
        <w:t>,</w:t>
      </w:r>
      <w:r w:rsidR="00894D43" w:rsidRPr="00D31EA1">
        <w:rPr>
          <w:rFonts w:ascii="Arial" w:hAnsi="Arial" w:cs="Arial"/>
        </w:rPr>
        <w:t>193</w:t>
      </w:r>
      <w:r w:rsidR="00544ECA" w:rsidRPr="00D31EA1">
        <w:rPr>
          <w:rFonts w:ascii="Arial" w:hAnsi="Arial" w:cs="Arial"/>
        </w:rPr>
        <w:t xml:space="preserve"> genes were underexpressed </w:t>
      </w:r>
      <w:r w:rsidR="00477A6A" w:rsidRPr="00D31EA1">
        <w:rPr>
          <w:rFonts w:ascii="Arial" w:hAnsi="Arial" w:cs="Arial"/>
        </w:rPr>
        <w:t xml:space="preserve">(e.g., </w:t>
      </w:r>
      <w:r w:rsidR="00477A6A" w:rsidRPr="00D31EA1">
        <w:rPr>
          <w:rFonts w:ascii="Arial" w:hAnsi="Arial" w:cs="Arial"/>
          <w:i/>
          <w:iCs/>
        </w:rPr>
        <w:t>WNT5B</w:t>
      </w:r>
      <w:r w:rsidR="00477A6A" w:rsidRPr="00D31EA1">
        <w:rPr>
          <w:rFonts w:ascii="Arial" w:hAnsi="Arial" w:cs="Arial"/>
        </w:rPr>
        <w:t xml:space="preserve">, </w:t>
      </w:r>
      <w:r w:rsidR="00147964" w:rsidRPr="00D31EA1">
        <w:rPr>
          <w:rFonts w:ascii="Arial" w:hAnsi="Arial" w:cs="Arial"/>
          <w:i/>
          <w:iCs/>
        </w:rPr>
        <w:t xml:space="preserve">WNT3A, </w:t>
      </w:r>
      <w:r w:rsidR="00477A6A" w:rsidRPr="00D31EA1">
        <w:rPr>
          <w:rFonts w:ascii="Arial" w:hAnsi="Arial" w:cs="Arial"/>
          <w:i/>
          <w:iCs/>
        </w:rPr>
        <w:t>ACE2, IL7</w:t>
      </w:r>
      <w:r w:rsidR="00477A6A" w:rsidRPr="00D31EA1">
        <w:rPr>
          <w:rFonts w:ascii="Arial" w:hAnsi="Arial" w:cs="Arial"/>
        </w:rPr>
        <w:t xml:space="preserve">) </w:t>
      </w:r>
      <w:r w:rsidR="00544ECA" w:rsidRPr="00D31EA1">
        <w:rPr>
          <w:rFonts w:ascii="Arial" w:hAnsi="Arial" w:cs="Arial"/>
        </w:rPr>
        <w:t xml:space="preserve">while </w:t>
      </w:r>
      <w:r w:rsidR="00894D43" w:rsidRPr="00D31EA1">
        <w:rPr>
          <w:rFonts w:ascii="Arial" w:hAnsi="Arial" w:cs="Arial"/>
        </w:rPr>
        <w:t>2</w:t>
      </w:r>
      <w:r w:rsidR="00482A44">
        <w:rPr>
          <w:rFonts w:ascii="Arial" w:hAnsi="Arial" w:cs="Arial"/>
        </w:rPr>
        <w:t>,</w:t>
      </w:r>
      <w:r w:rsidR="00894D43" w:rsidRPr="00D31EA1">
        <w:rPr>
          <w:rFonts w:ascii="Arial" w:hAnsi="Arial" w:cs="Arial"/>
        </w:rPr>
        <w:t>943</w:t>
      </w:r>
      <w:r w:rsidR="00544ECA" w:rsidRPr="00D31EA1">
        <w:rPr>
          <w:rFonts w:ascii="Arial" w:hAnsi="Arial" w:cs="Arial"/>
        </w:rPr>
        <w:t xml:space="preserve"> were overexpressed</w:t>
      </w:r>
      <w:r w:rsidR="004C0659" w:rsidRPr="00D31EA1">
        <w:rPr>
          <w:rFonts w:ascii="Arial" w:hAnsi="Arial" w:cs="Arial"/>
        </w:rPr>
        <w:t xml:space="preserve"> </w:t>
      </w:r>
      <w:r w:rsidR="006D354A" w:rsidRPr="00D31EA1">
        <w:rPr>
          <w:rFonts w:ascii="Arial" w:hAnsi="Arial" w:cs="Arial"/>
        </w:rPr>
        <w:t xml:space="preserve">(e.g. </w:t>
      </w:r>
      <w:r w:rsidR="006D354A" w:rsidRPr="00D31EA1">
        <w:rPr>
          <w:rFonts w:ascii="Arial" w:hAnsi="Arial" w:cs="Arial"/>
          <w:i/>
          <w:iCs/>
        </w:rPr>
        <w:t>TNF</w:t>
      </w:r>
      <w:r w:rsidR="006D354A" w:rsidRPr="00D31EA1">
        <w:rPr>
          <w:rFonts w:ascii="Arial" w:hAnsi="Arial" w:cs="Arial"/>
        </w:rPr>
        <w:t xml:space="preserve">, </w:t>
      </w:r>
      <w:r w:rsidR="006D354A" w:rsidRPr="00D31EA1">
        <w:rPr>
          <w:rFonts w:ascii="Arial" w:hAnsi="Arial" w:cs="Arial"/>
          <w:i/>
          <w:iCs/>
        </w:rPr>
        <w:t>MUC5A, IL</w:t>
      </w:r>
      <w:r w:rsidR="00147964" w:rsidRPr="00D31EA1">
        <w:rPr>
          <w:rFonts w:ascii="Arial" w:hAnsi="Arial" w:cs="Arial"/>
          <w:i/>
          <w:iCs/>
        </w:rPr>
        <w:t>10</w:t>
      </w:r>
      <w:r w:rsidR="006D354A" w:rsidRPr="00D31EA1">
        <w:rPr>
          <w:rFonts w:ascii="Arial" w:hAnsi="Arial" w:cs="Arial"/>
          <w:i/>
          <w:iCs/>
        </w:rPr>
        <w:t>,</w:t>
      </w:r>
      <w:r w:rsidR="00FA41A4">
        <w:rPr>
          <w:rFonts w:ascii="Arial" w:hAnsi="Arial" w:cs="Arial"/>
          <w:i/>
          <w:iCs/>
        </w:rPr>
        <w:t xml:space="preserve"> IL17C)</w:t>
      </w:r>
      <w:r w:rsidR="00DE56C6">
        <w:rPr>
          <w:rFonts w:ascii="Arial" w:hAnsi="Arial" w:cs="Arial"/>
        </w:rPr>
        <w:t xml:space="preserve"> when vape</w:t>
      </w:r>
      <w:r w:rsidR="0005083A">
        <w:rPr>
          <w:rFonts w:ascii="Arial" w:hAnsi="Arial" w:cs="Arial"/>
        </w:rPr>
        <w:t xml:space="preserve"> use</w:t>
      </w:r>
      <w:r w:rsidR="00DE56C6">
        <w:rPr>
          <w:rFonts w:ascii="Arial" w:hAnsi="Arial" w:cs="Arial"/>
        </w:rPr>
        <w:t xml:space="preserve">rs are compared to </w:t>
      </w:r>
      <w:r w:rsidR="0005083A">
        <w:rPr>
          <w:rFonts w:ascii="Arial" w:hAnsi="Arial" w:cs="Arial"/>
        </w:rPr>
        <w:t xml:space="preserve">non-vape users </w:t>
      </w:r>
      <w:r w:rsidR="002545AF">
        <w:rPr>
          <w:rFonts w:ascii="Arial" w:hAnsi="Arial" w:cs="Arial"/>
        </w:rPr>
        <w:t>(Table 2)</w:t>
      </w:r>
      <w:r w:rsidR="00544ECA" w:rsidRPr="00D31EA1">
        <w:rPr>
          <w:rFonts w:ascii="Arial" w:hAnsi="Arial" w:cs="Arial"/>
        </w:rPr>
        <w:t>.</w:t>
      </w:r>
      <w:r w:rsidR="00147964" w:rsidRPr="00D31EA1">
        <w:rPr>
          <w:rFonts w:ascii="Arial" w:hAnsi="Arial" w:cs="Arial"/>
        </w:rPr>
        <w:t xml:space="preserve"> </w:t>
      </w:r>
      <w:r w:rsidR="002237C0">
        <w:rPr>
          <w:rFonts w:ascii="Arial" w:hAnsi="Arial" w:cs="Arial"/>
        </w:rPr>
        <w:t>Using</w:t>
      </w:r>
      <w:r w:rsidR="00147964" w:rsidRPr="00D31EA1">
        <w:rPr>
          <w:rFonts w:ascii="Arial" w:hAnsi="Arial" w:cs="Arial"/>
        </w:rPr>
        <w:t xml:space="preserve"> a fold change cut of </w:t>
      </w:r>
      <w:r w:rsidR="002237C0">
        <w:rPr>
          <w:rFonts w:ascii="Arial" w:hAnsi="Arial" w:cs="Arial"/>
        </w:rPr>
        <w:t>|log</w:t>
      </w:r>
      <w:r w:rsidR="002237C0">
        <w:rPr>
          <w:rFonts w:ascii="Arial" w:hAnsi="Arial" w:cs="Arial"/>
          <w:vertAlign w:val="subscript"/>
        </w:rPr>
        <w:t>2</w:t>
      </w:r>
      <w:r w:rsidR="002237C0">
        <w:rPr>
          <w:rFonts w:ascii="Arial" w:hAnsi="Arial" w:cs="Arial"/>
        </w:rPr>
        <w:t>(FC)|</w:t>
      </w:r>
      <w:r w:rsidR="002237C0" w:rsidRPr="00D31EA1">
        <w:rPr>
          <w:rFonts w:ascii="Arial" w:hAnsi="Arial" w:cs="Arial"/>
        </w:rPr>
        <w:t xml:space="preserve"> ≥</w:t>
      </w:r>
      <w:r w:rsidR="002237C0">
        <w:rPr>
          <w:rFonts w:ascii="Arial" w:hAnsi="Arial" w:cs="Arial"/>
        </w:rPr>
        <w:t xml:space="preserve"> </w:t>
      </w:r>
      <w:r w:rsidR="002237C0" w:rsidRPr="00D31EA1">
        <w:rPr>
          <w:rFonts w:ascii="Arial" w:hAnsi="Arial" w:cs="Arial"/>
        </w:rPr>
        <w:t>2</w:t>
      </w:r>
      <w:r w:rsidR="00147964" w:rsidRPr="00D31EA1">
        <w:rPr>
          <w:rFonts w:ascii="Arial" w:hAnsi="Arial" w:cs="Arial"/>
        </w:rPr>
        <w:t xml:space="preserve"> there were </w:t>
      </w:r>
      <w:r w:rsidR="002545AF">
        <w:rPr>
          <w:rFonts w:ascii="Arial" w:hAnsi="Arial" w:cs="Arial"/>
        </w:rPr>
        <w:t xml:space="preserve">505 genes; </w:t>
      </w:r>
      <w:r w:rsidR="00147964" w:rsidRPr="00D31EA1">
        <w:rPr>
          <w:rFonts w:ascii="Arial" w:hAnsi="Arial" w:cs="Arial"/>
        </w:rPr>
        <w:t xml:space="preserve">135 genes that were upregulated and 370 genes that were downregulated when </w:t>
      </w:r>
      <w:r w:rsidR="002237C0">
        <w:rPr>
          <w:rFonts w:ascii="Arial" w:hAnsi="Arial" w:cs="Arial"/>
        </w:rPr>
        <w:t xml:space="preserve">comparing </w:t>
      </w:r>
      <w:r w:rsidR="00823DF6">
        <w:rPr>
          <w:rFonts w:ascii="Arial" w:hAnsi="Arial" w:cs="Arial"/>
        </w:rPr>
        <w:t>vape users</w:t>
      </w:r>
      <w:r w:rsidR="00823DF6" w:rsidRPr="00D31EA1">
        <w:rPr>
          <w:rFonts w:ascii="Arial" w:hAnsi="Arial" w:cs="Arial"/>
        </w:rPr>
        <w:t xml:space="preserve"> </w:t>
      </w:r>
      <w:r w:rsidR="00147964" w:rsidRPr="00D31EA1">
        <w:rPr>
          <w:rFonts w:ascii="Arial" w:hAnsi="Arial" w:cs="Arial"/>
        </w:rPr>
        <w:t xml:space="preserve">with </w:t>
      </w:r>
      <w:r w:rsidR="00823DF6">
        <w:rPr>
          <w:rFonts w:ascii="Arial" w:hAnsi="Arial" w:cs="Arial"/>
        </w:rPr>
        <w:t>non-vape users</w:t>
      </w:r>
      <w:r w:rsidR="00147964" w:rsidRPr="00D31EA1">
        <w:rPr>
          <w:rFonts w:ascii="Arial" w:hAnsi="Arial" w:cs="Arial"/>
        </w:rPr>
        <w:t xml:space="preserve"> (Supplementary Table 1).</w:t>
      </w:r>
      <w:r w:rsidR="00296A58" w:rsidRPr="00D31EA1">
        <w:rPr>
          <w:rFonts w:ascii="Arial" w:hAnsi="Arial" w:cs="Arial"/>
        </w:rPr>
        <w:t xml:space="preserve"> </w:t>
      </w:r>
      <w:r w:rsidR="00D463EF" w:rsidRPr="005C77DA">
        <w:rPr>
          <w:rFonts w:ascii="Arial" w:hAnsi="Arial" w:cs="Arial"/>
          <w:b/>
          <w:noProof/>
        </w:rPr>
        <w:t xml:space="preserve"> </w:t>
      </w:r>
    </w:p>
    <w:p w14:paraId="74FEACF0" w14:textId="1A13DC77" w:rsidR="00C176E5" w:rsidRDefault="0035657B" w:rsidP="0035657B">
      <w:pPr>
        <w:pStyle w:val="xdefault"/>
        <w:shd w:val="clear" w:color="auto" w:fill="FFFFFF"/>
        <w:spacing w:line="276" w:lineRule="auto"/>
        <w:jc w:val="both"/>
        <w:rPr>
          <w:rFonts w:ascii="Arial" w:hAnsi="Arial" w:cs="Arial"/>
          <w:b/>
          <w:noProof/>
        </w:rPr>
      </w:pPr>
      <w:r w:rsidRPr="00C176E5">
        <w:rPr>
          <w:rFonts w:ascii="Arial" w:eastAsia="Times New Roman" w:hAnsi="Arial" w:cs="Arial"/>
          <w:b/>
          <w:bCs/>
          <w:color w:val="000000"/>
        </w:rPr>
        <w:t xml:space="preserve">Table 2. The top twenty </w:t>
      </w:r>
      <w:r>
        <w:rPr>
          <w:rFonts w:ascii="Arial" w:eastAsia="Times New Roman" w:hAnsi="Arial" w:cs="Arial"/>
          <w:b/>
          <w:bCs/>
          <w:color w:val="000000"/>
        </w:rPr>
        <w:t>genes</w:t>
      </w:r>
      <w:r w:rsidRPr="00C176E5">
        <w:rPr>
          <w:rFonts w:ascii="Arial" w:eastAsia="Times New Roman" w:hAnsi="Arial" w:cs="Arial"/>
          <w:b/>
          <w:bCs/>
          <w:color w:val="000000"/>
        </w:rPr>
        <w:t xml:space="preserve"> with the greatest fold-change (log</w:t>
      </w:r>
      <w:r>
        <w:rPr>
          <w:rFonts w:ascii="Arial" w:eastAsia="Times New Roman" w:hAnsi="Arial" w:cs="Arial"/>
          <w:b/>
          <w:bCs/>
          <w:color w:val="000000"/>
          <w:vertAlign w:val="subscript"/>
        </w:rPr>
        <w:t>2</w:t>
      </w:r>
      <w:r>
        <w:rPr>
          <w:rFonts w:ascii="Arial" w:eastAsia="Times New Roman" w:hAnsi="Arial" w:cs="Arial"/>
          <w:b/>
          <w:bCs/>
          <w:color w:val="000000"/>
        </w:rPr>
        <w:t>(</w:t>
      </w:r>
      <w:r w:rsidRPr="00C176E5">
        <w:rPr>
          <w:rFonts w:ascii="Arial" w:eastAsia="Times New Roman" w:hAnsi="Arial" w:cs="Arial"/>
          <w:b/>
          <w:bCs/>
          <w:color w:val="000000"/>
        </w:rPr>
        <w:t>FC)</w:t>
      </w:r>
      <w:r>
        <w:rPr>
          <w:rFonts w:ascii="Arial" w:eastAsia="Times New Roman" w:hAnsi="Arial" w:cs="Arial"/>
          <w:b/>
          <w:bCs/>
          <w:color w:val="000000"/>
        </w:rPr>
        <w:t>)</w:t>
      </w:r>
      <w:r w:rsidRPr="00C176E5">
        <w:rPr>
          <w:rFonts w:ascii="Arial" w:eastAsia="Times New Roman" w:hAnsi="Arial" w:cs="Arial"/>
          <w:b/>
          <w:bCs/>
          <w:color w:val="000000"/>
        </w:rPr>
        <w:t xml:space="preserve"> when adolescents who vaped in the last 6 months</w:t>
      </w:r>
      <w:r>
        <w:rPr>
          <w:rFonts w:ascii="Arial" w:eastAsia="Times New Roman" w:hAnsi="Arial" w:cs="Arial"/>
          <w:b/>
          <w:bCs/>
          <w:color w:val="000000"/>
        </w:rPr>
        <w:t xml:space="preserve"> (vape users)</w:t>
      </w:r>
      <w:r w:rsidRPr="00C176E5">
        <w:rPr>
          <w:rFonts w:ascii="Arial" w:eastAsia="Times New Roman" w:hAnsi="Arial" w:cs="Arial"/>
          <w:b/>
          <w:bCs/>
          <w:color w:val="000000"/>
        </w:rPr>
        <w:t xml:space="preserve"> are compared to adolescents who did not vape</w:t>
      </w:r>
      <w:r>
        <w:rPr>
          <w:rFonts w:ascii="Arial" w:eastAsia="Times New Roman" w:hAnsi="Arial" w:cs="Arial"/>
          <w:b/>
          <w:bCs/>
          <w:color w:val="000000"/>
        </w:rPr>
        <w:t xml:space="preserve"> (non-vape users)</w:t>
      </w:r>
      <w:r w:rsidRPr="00C176E5">
        <w:rPr>
          <w:rFonts w:ascii="Arial" w:eastAsia="Times New Roman" w:hAnsi="Arial" w:cs="Arial"/>
          <w:b/>
          <w:bCs/>
          <w:color w:val="000000"/>
        </w:rPr>
        <w:t xml:space="preserve">. </w:t>
      </w:r>
      <w:r w:rsidRPr="003E6C8E">
        <w:rPr>
          <w:rFonts w:ascii="Arial" w:eastAsia="Times New Roman" w:hAnsi="Arial" w:cs="Arial"/>
          <w:color w:val="000000"/>
        </w:rPr>
        <w:t xml:space="preserve">The fold-change is the expression in </w:t>
      </w:r>
      <w:r>
        <w:rPr>
          <w:rFonts w:ascii="Arial" w:eastAsia="Times New Roman" w:hAnsi="Arial" w:cs="Arial"/>
          <w:color w:val="000000"/>
        </w:rPr>
        <w:t>vape users</w:t>
      </w:r>
      <w:r w:rsidRPr="003E6C8E">
        <w:rPr>
          <w:rFonts w:ascii="Arial" w:eastAsia="Times New Roman" w:hAnsi="Arial" w:cs="Arial"/>
          <w:color w:val="000000"/>
        </w:rPr>
        <w:t xml:space="preserve"> relative to the </w:t>
      </w:r>
      <w:r>
        <w:rPr>
          <w:rFonts w:ascii="Arial" w:eastAsia="Times New Roman" w:hAnsi="Arial" w:cs="Arial"/>
          <w:color w:val="000000"/>
        </w:rPr>
        <w:t>non-vape users</w:t>
      </w:r>
      <w:r w:rsidRPr="003E6C8E">
        <w:rPr>
          <w:rFonts w:ascii="Arial" w:eastAsia="Times New Roman" w:hAnsi="Arial" w:cs="Arial"/>
          <w:color w:val="000000"/>
        </w:rPr>
        <w:t xml:space="preserve"> (i.e., FC &gt; 1 represents increased expression).</w:t>
      </w:r>
      <w:r w:rsidRPr="00C176E5">
        <w:rPr>
          <w:rFonts w:ascii="Arial" w:eastAsia="Times New Roman" w:hAnsi="Arial" w:cs="Arial"/>
          <w:b/>
          <w:bCs/>
          <w:color w:val="000000"/>
        </w:rPr>
        <w:t xml:space="preserve">  </w:t>
      </w:r>
    </w:p>
    <w:tbl>
      <w:tblPr>
        <w:tblStyle w:val="PlainTable2"/>
        <w:tblW w:w="15494" w:type="dxa"/>
        <w:tblBorders>
          <w:top w:val="single" w:sz="4" w:space="0" w:color="auto"/>
          <w:bottom w:val="single" w:sz="4" w:space="0" w:color="auto"/>
        </w:tblBorders>
        <w:tblLook w:val="04A0" w:firstRow="1" w:lastRow="0" w:firstColumn="1" w:lastColumn="0" w:noHBand="0" w:noVBand="1"/>
      </w:tblPr>
      <w:tblGrid>
        <w:gridCol w:w="2200"/>
        <w:gridCol w:w="2220"/>
        <w:gridCol w:w="1300"/>
        <w:gridCol w:w="1260"/>
        <w:gridCol w:w="1260"/>
        <w:gridCol w:w="1574"/>
        <w:gridCol w:w="5680"/>
      </w:tblGrid>
      <w:tr w:rsidR="0035657B" w:rsidRPr="0035657B" w14:paraId="6F8E43E9" w14:textId="77777777" w:rsidTr="0035657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tcBorders>
              <w:top w:val="single" w:sz="4" w:space="0" w:color="auto"/>
              <w:bottom w:val="single" w:sz="4" w:space="0" w:color="auto"/>
            </w:tcBorders>
            <w:noWrap/>
            <w:hideMark/>
          </w:tcPr>
          <w:p w14:paraId="05B6579A"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Ensembl ID</w:t>
            </w:r>
          </w:p>
        </w:tc>
        <w:tc>
          <w:tcPr>
            <w:tcW w:w="2220" w:type="dxa"/>
            <w:tcBorders>
              <w:top w:val="single" w:sz="4" w:space="0" w:color="auto"/>
              <w:bottom w:val="single" w:sz="4" w:space="0" w:color="auto"/>
            </w:tcBorders>
            <w:noWrap/>
            <w:hideMark/>
          </w:tcPr>
          <w:p w14:paraId="3F4B717B" w14:textId="77777777" w:rsidR="0035657B" w:rsidRPr="0035657B" w:rsidRDefault="0035657B" w:rsidP="003565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Gene Symbol</w:t>
            </w:r>
          </w:p>
        </w:tc>
        <w:tc>
          <w:tcPr>
            <w:tcW w:w="1300" w:type="dxa"/>
            <w:tcBorders>
              <w:top w:val="single" w:sz="4" w:space="0" w:color="auto"/>
              <w:bottom w:val="single" w:sz="4" w:space="0" w:color="auto"/>
            </w:tcBorders>
            <w:noWrap/>
            <w:hideMark/>
          </w:tcPr>
          <w:p w14:paraId="4C4D60E9" w14:textId="77777777" w:rsidR="0035657B" w:rsidRPr="0035657B" w:rsidRDefault="0035657B" w:rsidP="003565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 xml:space="preserve">Log2(FC) </w:t>
            </w:r>
          </w:p>
        </w:tc>
        <w:tc>
          <w:tcPr>
            <w:tcW w:w="1260" w:type="dxa"/>
            <w:tcBorders>
              <w:top w:val="single" w:sz="4" w:space="0" w:color="auto"/>
              <w:bottom w:val="single" w:sz="4" w:space="0" w:color="auto"/>
            </w:tcBorders>
            <w:noWrap/>
            <w:hideMark/>
          </w:tcPr>
          <w:p w14:paraId="4F8BB3B2" w14:textId="77777777" w:rsidR="0035657B" w:rsidRPr="0035657B" w:rsidRDefault="0035657B" w:rsidP="003565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p-value</w:t>
            </w:r>
          </w:p>
        </w:tc>
        <w:tc>
          <w:tcPr>
            <w:tcW w:w="1260" w:type="dxa"/>
            <w:tcBorders>
              <w:top w:val="single" w:sz="4" w:space="0" w:color="auto"/>
              <w:bottom w:val="single" w:sz="4" w:space="0" w:color="auto"/>
            </w:tcBorders>
            <w:noWrap/>
            <w:hideMark/>
          </w:tcPr>
          <w:p w14:paraId="3D798077" w14:textId="77777777" w:rsidR="0035657B" w:rsidRPr="0035657B" w:rsidRDefault="0035657B" w:rsidP="003565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FDR</w:t>
            </w:r>
          </w:p>
        </w:tc>
        <w:tc>
          <w:tcPr>
            <w:tcW w:w="1574" w:type="dxa"/>
            <w:tcBorders>
              <w:top w:val="single" w:sz="4" w:space="0" w:color="auto"/>
              <w:bottom w:val="single" w:sz="4" w:space="0" w:color="auto"/>
            </w:tcBorders>
            <w:noWrap/>
            <w:hideMark/>
          </w:tcPr>
          <w:p w14:paraId="79423609" w14:textId="77777777" w:rsidR="0035657B" w:rsidRPr="0035657B" w:rsidRDefault="0035657B" w:rsidP="003565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Associated function</w:t>
            </w:r>
          </w:p>
        </w:tc>
        <w:tc>
          <w:tcPr>
            <w:tcW w:w="5680" w:type="dxa"/>
            <w:tcBorders>
              <w:top w:val="single" w:sz="4" w:space="0" w:color="auto"/>
              <w:bottom w:val="single" w:sz="4" w:space="0" w:color="auto"/>
            </w:tcBorders>
            <w:noWrap/>
            <w:hideMark/>
          </w:tcPr>
          <w:p w14:paraId="7C1FEB2E" w14:textId="77777777" w:rsidR="0035657B" w:rsidRPr="0035657B" w:rsidRDefault="0035657B" w:rsidP="003565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p>
        </w:tc>
      </w:tr>
      <w:tr w:rsidR="0035657B" w:rsidRPr="0035657B" w14:paraId="092AA8EF" w14:textId="77777777" w:rsidTr="003565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814" w:type="dxa"/>
            <w:gridSpan w:val="6"/>
            <w:tcBorders>
              <w:top w:val="single" w:sz="4" w:space="0" w:color="auto"/>
              <w:bottom w:val="none" w:sz="0" w:space="0" w:color="auto"/>
            </w:tcBorders>
            <w:noWrap/>
            <w:hideMark/>
          </w:tcPr>
          <w:p w14:paraId="3FD039C1" w14:textId="77777777" w:rsidR="0035657B" w:rsidRPr="0035657B" w:rsidRDefault="0035657B" w:rsidP="0035657B">
            <w:pPr>
              <w:jc w:val="center"/>
              <w:rPr>
                <w:rFonts w:ascii="Calibri" w:eastAsia="Times New Roman" w:hAnsi="Calibri" w:cs="Calibri"/>
                <w:i/>
                <w:iCs/>
                <w:color w:val="000000"/>
              </w:rPr>
            </w:pPr>
            <w:r w:rsidRPr="0035657B">
              <w:rPr>
                <w:rFonts w:ascii="Calibri" w:eastAsia="Times New Roman" w:hAnsi="Calibri" w:cs="Calibri"/>
                <w:i/>
                <w:iCs/>
                <w:color w:val="000000"/>
              </w:rPr>
              <w:t>Negative log2 fold change</w:t>
            </w:r>
          </w:p>
        </w:tc>
        <w:tc>
          <w:tcPr>
            <w:tcW w:w="5680" w:type="dxa"/>
            <w:tcBorders>
              <w:top w:val="single" w:sz="4" w:space="0" w:color="auto"/>
              <w:bottom w:val="none" w:sz="0" w:space="0" w:color="auto"/>
            </w:tcBorders>
            <w:noWrap/>
            <w:hideMark/>
          </w:tcPr>
          <w:p w14:paraId="3244818C"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p>
        </w:tc>
      </w:tr>
      <w:tr w:rsidR="0035657B" w:rsidRPr="0035657B" w14:paraId="7D9CF615" w14:textId="77777777" w:rsidTr="0035657B">
        <w:trPr>
          <w:trHeight w:val="29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49FA0D5"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ENSG00000147647</w:t>
            </w:r>
          </w:p>
        </w:tc>
        <w:tc>
          <w:tcPr>
            <w:tcW w:w="2220" w:type="dxa"/>
            <w:noWrap/>
            <w:hideMark/>
          </w:tcPr>
          <w:p w14:paraId="3AE9D436"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DPYS</w:t>
            </w:r>
          </w:p>
        </w:tc>
        <w:tc>
          <w:tcPr>
            <w:tcW w:w="1300" w:type="dxa"/>
            <w:noWrap/>
            <w:hideMark/>
          </w:tcPr>
          <w:p w14:paraId="377EE460"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-3.9</w:t>
            </w:r>
          </w:p>
        </w:tc>
        <w:tc>
          <w:tcPr>
            <w:tcW w:w="1260" w:type="dxa"/>
            <w:noWrap/>
            <w:hideMark/>
          </w:tcPr>
          <w:p w14:paraId="1A0BF8AA"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5.8E-06</w:t>
            </w:r>
          </w:p>
        </w:tc>
        <w:tc>
          <w:tcPr>
            <w:tcW w:w="1260" w:type="dxa"/>
            <w:noWrap/>
            <w:hideMark/>
          </w:tcPr>
          <w:p w14:paraId="584F57AA"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4.2E-05</w:t>
            </w:r>
          </w:p>
        </w:tc>
        <w:tc>
          <w:tcPr>
            <w:tcW w:w="7254" w:type="dxa"/>
            <w:gridSpan w:val="2"/>
            <w:noWrap/>
            <w:hideMark/>
          </w:tcPr>
          <w:p w14:paraId="76E300A7"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AGE-RAGE signaling pathway, oxidative stress</w:t>
            </w:r>
          </w:p>
        </w:tc>
      </w:tr>
      <w:tr w:rsidR="0035657B" w:rsidRPr="0035657B" w14:paraId="5934430F" w14:textId="77777777" w:rsidTr="003565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00" w:type="dxa"/>
            <w:tcBorders>
              <w:top w:val="none" w:sz="0" w:space="0" w:color="auto"/>
              <w:bottom w:val="none" w:sz="0" w:space="0" w:color="auto"/>
            </w:tcBorders>
            <w:noWrap/>
            <w:hideMark/>
          </w:tcPr>
          <w:p w14:paraId="099987BB"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ENSG00000198838</w:t>
            </w:r>
          </w:p>
        </w:tc>
        <w:tc>
          <w:tcPr>
            <w:tcW w:w="2220" w:type="dxa"/>
            <w:tcBorders>
              <w:top w:val="none" w:sz="0" w:space="0" w:color="auto"/>
              <w:bottom w:val="none" w:sz="0" w:space="0" w:color="auto"/>
            </w:tcBorders>
            <w:noWrap/>
            <w:hideMark/>
          </w:tcPr>
          <w:p w14:paraId="61F8CD66"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RYR3</w:t>
            </w:r>
          </w:p>
        </w:tc>
        <w:tc>
          <w:tcPr>
            <w:tcW w:w="1300" w:type="dxa"/>
            <w:tcBorders>
              <w:top w:val="none" w:sz="0" w:space="0" w:color="auto"/>
              <w:bottom w:val="none" w:sz="0" w:space="0" w:color="auto"/>
            </w:tcBorders>
            <w:noWrap/>
            <w:hideMark/>
          </w:tcPr>
          <w:p w14:paraId="20ECB24D"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-3.5</w:t>
            </w:r>
          </w:p>
        </w:tc>
        <w:tc>
          <w:tcPr>
            <w:tcW w:w="1260" w:type="dxa"/>
            <w:tcBorders>
              <w:top w:val="none" w:sz="0" w:space="0" w:color="auto"/>
              <w:bottom w:val="none" w:sz="0" w:space="0" w:color="auto"/>
            </w:tcBorders>
            <w:noWrap/>
            <w:hideMark/>
          </w:tcPr>
          <w:p w14:paraId="3380EB32"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9.2E-04</w:t>
            </w:r>
          </w:p>
        </w:tc>
        <w:tc>
          <w:tcPr>
            <w:tcW w:w="1260" w:type="dxa"/>
            <w:tcBorders>
              <w:top w:val="none" w:sz="0" w:space="0" w:color="auto"/>
              <w:bottom w:val="none" w:sz="0" w:space="0" w:color="auto"/>
            </w:tcBorders>
            <w:noWrap/>
            <w:hideMark/>
          </w:tcPr>
          <w:p w14:paraId="73CBB1FB"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3.5E-03</w:t>
            </w:r>
          </w:p>
        </w:tc>
        <w:tc>
          <w:tcPr>
            <w:tcW w:w="7254" w:type="dxa"/>
            <w:gridSpan w:val="2"/>
            <w:tcBorders>
              <w:top w:val="none" w:sz="0" w:space="0" w:color="auto"/>
              <w:bottom w:val="none" w:sz="0" w:space="0" w:color="auto"/>
            </w:tcBorders>
            <w:noWrap/>
            <w:hideMark/>
          </w:tcPr>
          <w:p w14:paraId="6877DBB3"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9+2 motile cilium</w:t>
            </w:r>
          </w:p>
        </w:tc>
      </w:tr>
      <w:tr w:rsidR="0035657B" w:rsidRPr="0035657B" w14:paraId="6C93713B" w14:textId="77777777" w:rsidTr="0035657B">
        <w:trPr>
          <w:trHeight w:val="29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4FD78E8"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ENSG00000162782</w:t>
            </w:r>
          </w:p>
        </w:tc>
        <w:tc>
          <w:tcPr>
            <w:tcW w:w="2220" w:type="dxa"/>
            <w:noWrap/>
            <w:hideMark/>
          </w:tcPr>
          <w:p w14:paraId="4B1429AF"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TDRD5</w:t>
            </w:r>
          </w:p>
        </w:tc>
        <w:tc>
          <w:tcPr>
            <w:tcW w:w="1300" w:type="dxa"/>
            <w:noWrap/>
            <w:hideMark/>
          </w:tcPr>
          <w:p w14:paraId="5F8FEA66"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-3.4</w:t>
            </w:r>
          </w:p>
        </w:tc>
        <w:tc>
          <w:tcPr>
            <w:tcW w:w="1260" w:type="dxa"/>
            <w:noWrap/>
            <w:hideMark/>
          </w:tcPr>
          <w:p w14:paraId="2F20445D"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1.1E-03</w:t>
            </w:r>
          </w:p>
        </w:tc>
        <w:tc>
          <w:tcPr>
            <w:tcW w:w="1260" w:type="dxa"/>
            <w:noWrap/>
            <w:hideMark/>
          </w:tcPr>
          <w:p w14:paraId="03EB808D"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4.2E-03</w:t>
            </w:r>
          </w:p>
        </w:tc>
        <w:tc>
          <w:tcPr>
            <w:tcW w:w="7254" w:type="dxa"/>
            <w:gridSpan w:val="2"/>
            <w:noWrap/>
            <w:hideMark/>
          </w:tcPr>
          <w:p w14:paraId="7CAF4FC0"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9+2 motile cilium</w:t>
            </w:r>
          </w:p>
        </w:tc>
      </w:tr>
      <w:tr w:rsidR="0035657B" w:rsidRPr="0035657B" w14:paraId="4AA1C066" w14:textId="77777777" w:rsidTr="003565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00" w:type="dxa"/>
            <w:tcBorders>
              <w:top w:val="none" w:sz="0" w:space="0" w:color="auto"/>
              <w:bottom w:val="none" w:sz="0" w:space="0" w:color="auto"/>
            </w:tcBorders>
            <w:noWrap/>
            <w:hideMark/>
          </w:tcPr>
          <w:p w14:paraId="6F6BE7A1"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ENSG00000152779</w:t>
            </w:r>
          </w:p>
        </w:tc>
        <w:tc>
          <w:tcPr>
            <w:tcW w:w="2220" w:type="dxa"/>
            <w:tcBorders>
              <w:top w:val="none" w:sz="0" w:space="0" w:color="auto"/>
              <w:bottom w:val="none" w:sz="0" w:space="0" w:color="auto"/>
            </w:tcBorders>
            <w:noWrap/>
            <w:hideMark/>
          </w:tcPr>
          <w:p w14:paraId="19A20DCB"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SLC16A12</w:t>
            </w:r>
          </w:p>
        </w:tc>
        <w:tc>
          <w:tcPr>
            <w:tcW w:w="1300" w:type="dxa"/>
            <w:tcBorders>
              <w:top w:val="none" w:sz="0" w:space="0" w:color="auto"/>
              <w:bottom w:val="none" w:sz="0" w:space="0" w:color="auto"/>
            </w:tcBorders>
            <w:noWrap/>
            <w:hideMark/>
          </w:tcPr>
          <w:p w14:paraId="78F7D36C"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-3.4</w:t>
            </w:r>
          </w:p>
        </w:tc>
        <w:tc>
          <w:tcPr>
            <w:tcW w:w="1260" w:type="dxa"/>
            <w:tcBorders>
              <w:top w:val="none" w:sz="0" w:space="0" w:color="auto"/>
              <w:bottom w:val="none" w:sz="0" w:space="0" w:color="auto"/>
            </w:tcBorders>
            <w:noWrap/>
            <w:hideMark/>
          </w:tcPr>
          <w:p w14:paraId="5676DCA8"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8.7E-09</w:t>
            </w:r>
          </w:p>
        </w:tc>
        <w:tc>
          <w:tcPr>
            <w:tcW w:w="1260" w:type="dxa"/>
            <w:tcBorders>
              <w:top w:val="none" w:sz="0" w:space="0" w:color="auto"/>
              <w:bottom w:val="none" w:sz="0" w:space="0" w:color="auto"/>
            </w:tcBorders>
            <w:noWrap/>
            <w:hideMark/>
          </w:tcPr>
          <w:p w14:paraId="28FBEDC7"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1.2E-07</w:t>
            </w:r>
          </w:p>
        </w:tc>
        <w:tc>
          <w:tcPr>
            <w:tcW w:w="7254" w:type="dxa"/>
            <w:gridSpan w:val="2"/>
            <w:tcBorders>
              <w:top w:val="none" w:sz="0" w:space="0" w:color="auto"/>
              <w:bottom w:val="none" w:sz="0" w:space="0" w:color="auto"/>
            </w:tcBorders>
            <w:noWrap/>
            <w:hideMark/>
          </w:tcPr>
          <w:p w14:paraId="63DDAF7A"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9+0 motile cilium</w:t>
            </w:r>
          </w:p>
        </w:tc>
      </w:tr>
      <w:tr w:rsidR="0035657B" w:rsidRPr="0035657B" w14:paraId="00CB033D" w14:textId="77777777" w:rsidTr="0035657B">
        <w:trPr>
          <w:trHeight w:val="29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A5EE42B"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ENSG00000039537</w:t>
            </w:r>
          </w:p>
        </w:tc>
        <w:tc>
          <w:tcPr>
            <w:tcW w:w="2220" w:type="dxa"/>
            <w:noWrap/>
            <w:hideMark/>
          </w:tcPr>
          <w:p w14:paraId="65641AAA"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C6</w:t>
            </w:r>
          </w:p>
        </w:tc>
        <w:tc>
          <w:tcPr>
            <w:tcW w:w="1300" w:type="dxa"/>
            <w:noWrap/>
            <w:hideMark/>
          </w:tcPr>
          <w:p w14:paraId="4C5FCBD1"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-3.4</w:t>
            </w:r>
          </w:p>
        </w:tc>
        <w:tc>
          <w:tcPr>
            <w:tcW w:w="1260" w:type="dxa"/>
            <w:noWrap/>
            <w:hideMark/>
          </w:tcPr>
          <w:p w14:paraId="121AE586"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4.6E-03</w:t>
            </w:r>
          </w:p>
        </w:tc>
        <w:tc>
          <w:tcPr>
            <w:tcW w:w="1260" w:type="dxa"/>
            <w:noWrap/>
            <w:hideMark/>
          </w:tcPr>
          <w:p w14:paraId="2CE3FBEE"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1.4E-02</w:t>
            </w:r>
          </w:p>
        </w:tc>
        <w:tc>
          <w:tcPr>
            <w:tcW w:w="7254" w:type="dxa"/>
            <w:gridSpan w:val="2"/>
            <w:noWrap/>
            <w:hideMark/>
          </w:tcPr>
          <w:p w14:paraId="4144A06B"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ADORA2B mediated anti-inflammatory cytokines production</w:t>
            </w:r>
          </w:p>
        </w:tc>
      </w:tr>
      <w:tr w:rsidR="0035657B" w:rsidRPr="0035657B" w14:paraId="5D3EE63E" w14:textId="77777777" w:rsidTr="003565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00" w:type="dxa"/>
            <w:tcBorders>
              <w:top w:val="none" w:sz="0" w:space="0" w:color="auto"/>
              <w:bottom w:val="none" w:sz="0" w:space="0" w:color="auto"/>
            </w:tcBorders>
            <w:noWrap/>
            <w:hideMark/>
          </w:tcPr>
          <w:p w14:paraId="0747F0E3"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ENSG00000280780</w:t>
            </w:r>
          </w:p>
        </w:tc>
        <w:tc>
          <w:tcPr>
            <w:tcW w:w="2220" w:type="dxa"/>
            <w:tcBorders>
              <w:top w:val="none" w:sz="0" w:space="0" w:color="auto"/>
              <w:bottom w:val="none" w:sz="0" w:space="0" w:color="auto"/>
            </w:tcBorders>
            <w:noWrap/>
            <w:hideMark/>
          </w:tcPr>
          <w:p w14:paraId="6DF0F101"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JAKMIP2-AS1</w:t>
            </w:r>
          </w:p>
        </w:tc>
        <w:tc>
          <w:tcPr>
            <w:tcW w:w="1300" w:type="dxa"/>
            <w:tcBorders>
              <w:top w:val="none" w:sz="0" w:space="0" w:color="auto"/>
              <w:bottom w:val="none" w:sz="0" w:space="0" w:color="auto"/>
            </w:tcBorders>
            <w:noWrap/>
            <w:hideMark/>
          </w:tcPr>
          <w:p w14:paraId="4F5AB613"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-3.3</w:t>
            </w:r>
          </w:p>
        </w:tc>
        <w:tc>
          <w:tcPr>
            <w:tcW w:w="1260" w:type="dxa"/>
            <w:tcBorders>
              <w:top w:val="none" w:sz="0" w:space="0" w:color="auto"/>
              <w:bottom w:val="none" w:sz="0" w:space="0" w:color="auto"/>
            </w:tcBorders>
            <w:noWrap/>
            <w:hideMark/>
          </w:tcPr>
          <w:p w14:paraId="6607DF20"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8.1E-12</w:t>
            </w:r>
          </w:p>
        </w:tc>
        <w:tc>
          <w:tcPr>
            <w:tcW w:w="1260" w:type="dxa"/>
            <w:tcBorders>
              <w:top w:val="none" w:sz="0" w:space="0" w:color="auto"/>
              <w:bottom w:val="none" w:sz="0" w:space="0" w:color="auto"/>
            </w:tcBorders>
            <w:noWrap/>
            <w:hideMark/>
          </w:tcPr>
          <w:p w14:paraId="5707C1DD"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2.6E-10</w:t>
            </w:r>
          </w:p>
        </w:tc>
        <w:tc>
          <w:tcPr>
            <w:tcW w:w="7254" w:type="dxa"/>
            <w:gridSpan w:val="2"/>
            <w:tcBorders>
              <w:top w:val="none" w:sz="0" w:space="0" w:color="auto"/>
              <w:bottom w:val="none" w:sz="0" w:space="0" w:color="auto"/>
            </w:tcBorders>
            <w:noWrap/>
            <w:hideMark/>
          </w:tcPr>
          <w:p w14:paraId="5FA5230F"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 xml:space="preserve">Novel transcript </w:t>
            </w:r>
          </w:p>
        </w:tc>
      </w:tr>
      <w:tr w:rsidR="0035657B" w:rsidRPr="0035657B" w14:paraId="4D9B5426" w14:textId="77777777" w:rsidTr="0035657B">
        <w:trPr>
          <w:trHeight w:val="29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113B2A9"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ENSG00000244067</w:t>
            </w:r>
          </w:p>
        </w:tc>
        <w:tc>
          <w:tcPr>
            <w:tcW w:w="2220" w:type="dxa"/>
            <w:noWrap/>
            <w:hideMark/>
          </w:tcPr>
          <w:p w14:paraId="7BB9EAF0"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GSTA2</w:t>
            </w:r>
          </w:p>
        </w:tc>
        <w:tc>
          <w:tcPr>
            <w:tcW w:w="1300" w:type="dxa"/>
            <w:noWrap/>
            <w:hideMark/>
          </w:tcPr>
          <w:p w14:paraId="2676E875"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-3.3</w:t>
            </w:r>
          </w:p>
        </w:tc>
        <w:tc>
          <w:tcPr>
            <w:tcW w:w="1260" w:type="dxa"/>
            <w:noWrap/>
            <w:hideMark/>
          </w:tcPr>
          <w:p w14:paraId="3AC0A04E"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1.7E-13</w:t>
            </w:r>
          </w:p>
        </w:tc>
        <w:tc>
          <w:tcPr>
            <w:tcW w:w="1260" w:type="dxa"/>
            <w:noWrap/>
            <w:hideMark/>
          </w:tcPr>
          <w:p w14:paraId="0AD294F9"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8.3E-12</w:t>
            </w:r>
          </w:p>
        </w:tc>
        <w:tc>
          <w:tcPr>
            <w:tcW w:w="7254" w:type="dxa"/>
            <w:gridSpan w:val="2"/>
            <w:noWrap/>
            <w:hideMark/>
          </w:tcPr>
          <w:p w14:paraId="4BA9D69E"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9+0 motile cilium</w:t>
            </w:r>
          </w:p>
        </w:tc>
      </w:tr>
      <w:tr w:rsidR="0035657B" w:rsidRPr="0035657B" w14:paraId="62066A4F" w14:textId="77777777" w:rsidTr="003565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00" w:type="dxa"/>
            <w:tcBorders>
              <w:top w:val="none" w:sz="0" w:space="0" w:color="auto"/>
              <w:bottom w:val="none" w:sz="0" w:space="0" w:color="auto"/>
            </w:tcBorders>
            <w:noWrap/>
            <w:hideMark/>
          </w:tcPr>
          <w:p w14:paraId="5AF80D18"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ENSG00000260951</w:t>
            </w:r>
          </w:p>
        </w:tc>
        <w:tc>
          <w:tcPr>
            <w:tcW w:w="2220" w:type="dxa"/>
            <w:tcBorders>
              <w:top w:val="none" w:sz="0" w:space="0" w:color="auto"/>
              <w:bottom w:val="none" w:sz="0" w:space="0" w:color="auto"/>
            </w:tcBorders>
            <w:noWrap/>
            <w:hideMark/>
          </w:tcPr>
          <w:p w14:paraId="791B4302"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AC005100.1</w:t>
            </w:r>
          </w:p>
        </w:tc>
        <w:tc>
          <w:tcPr>
            <w:tcW w:w="1300" w:type="dxa"/>
            <w:tcBorders>
              <w:top w:val="none" w:sz="0" w:space="0" w:color="auto"/>
              <w:bottom w:val="none" w:sz="0" w:space="0" w:color="auto"/>
            </w:tcBorders>
            <w:noWrap/>
            <w:hideMark/>
          </w:tcPr>
          <w:p w14:paraId="25E69625"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-3.2</w:t>
            </w:r>
          </w:p>
        </w:tc>
        <w:tc>
          <w:tcPr>
            <w:tcW w:w="1260" w:type="dxa"/>
            <w:tcBorders>
              <w:top w:val="none" w:sz="0" w:space="0" w:color="auto"/>
              <w:bottom w:val="none" w:sz="0" w:space="0" w:color="auto"/>
            </w:tcBorders>
            <w:noWrap/>
            <w:hideMark/>
          </w:tcPr>
          <w:p w14:paraId="1A1ACB02"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1.5E-05</w:t>
            </w:r>
          </w:p>
        </w:tc>
        <w:tc>
          <w:tcPr>
            <w:tcW w:w="1260" w:type="dxa"/>
            <w:tcBorders>
              <w:top w:val="none" w:sz="0" w:space="0" w:color="auto"/>
              <w:bottom w:val="none" w:sz="0" w:space="0" w:color="auto"/>
            </w:tcBorders>
            <w:noWrap/>
            <w:hideMark/>
          </w:tcPr>
          <w:p w14:paraId="10EABCBC"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9.4E-05</w:t>
            </w:r>
          </w:p>
        </w:tc>
        <w:tc>
          <w:tcPr>
            <w:tcW w:w="7254" w:type="dxa"/>
            <w:gridSpan w:val="2"/>
            <w:tcBorders>
              <w:top w:val="none" w:sz="0" w:space="0" w:color="auto"/>
              <w:bottom w:val="none" w:sz="0" w:space="0" w:color="auto"/>
            </w:tcBorders>
            <w:noWrap/>
            <w:hideMark/>
          </w:tcPr>
          <w:p w14:paraId="185723D5"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Novel transcript</w:t>
            </w:r>
          </w:p>
        </w:tc>
      </w:tr>
      <w:tr w:rsidR="0035657B" w:rsidRPr="0035657B" w14:paraId="652E1552" w14:textId="77777777" w:rsidTr="0035657B">
        <w:trPr>
          <w:trHeight w:val="29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B2940ED"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ENSG00000277893</w:t>
            </w:r>
          </w:p>
        </w:tc>
        <w:tc>
          <w:tcPr>
            <w:tcW w:w="2220" w:type="dxa"/>
            <w:noWrap/>
            <w:hideMark/>
          </w:tcPr>
          <w:p w14:paraId="68AC90F9"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SRD5A2</w:t>
            </w:r>
          </w:p>
        </w:tc>
        <w:tc>
          <w:tcPr>
            <w:tcW w:w="1300" w:type="dxa"/>
            <w:noWrap/>
            <w:hideMark/>
          </w:tcPr>
          <w:p w14:paraId="3F42883C"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-3.1</w:t>
            </w:r>
          </w:p>
        </w:tc>
        <w:tc>
          <w:tcPr>
            <w:tcW w:w="1260" w:type="dxa"/>
            <w:noWrap/>
            <w:hideMark/>
          </w:tcPr>
          <w:p w14:paraId="76712F39"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1.4E-08</w:t>
            </w:r>
          </w:p>
        </w:tc>
        <w:tc>
          <w:tcPr>
            <w:tcW w:w="1260" w:type="dxa"/>
            <w:noWrap/>
            <w:hideMark/>
          </w:tcPr>
          <w:p w14:paraId="6F2D9E35"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1.9E-07</w:t>
            </w:r>
          </w:p>
        </w:tc>
        <w:tc>
          <w:tcPr>
            <w:tcW w:w="7254" w:type="dxa"/>
            <w:gridSpan w:val="2"/>
            <w:noWrap/>
            <w:hideMark/>
          </w:tcPr>
          <w:p w14:paraId="441B44E0"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9+0 motile cilium</w:t>
            </w:r>
          </w:p>
        </w:tc>
      </w:tr>
      <w:tr w:rsidR="0035657B" w:rsidRPr="0035657B" w14:paraId="70E7A0E7" w14:textId="77777777" w:rsidTr="003565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tcBorders>
              <w:top w:val="none" w:sz="0" w:space="0" w:color="auto"/>
              <w:bottom w:val="none" w:sz="0" w:space="0" w:color="auto"/>
            </w:tcBorders>
            <w:noWrap/>
            <w:hideMark/>
          </w:tcPr>
          <w:p w14:paraId="33F4E3B9"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ENSG00000268566</w:t>
            </w:r>
          </w:p>
        </w:tc>
        <w:tc>
          <w:tcPr>
            <w:tcW w:w="2220" w:type="dxa"/>
            <w:tcBorders>
              <w:top w:val="none" w:sz="0" w:space="0" w:color="auto"/>
              <w:bottom w:val="none" w:sz="0" w:space="0" w:color="auto"/>
            </w:tcBorders>
            <w:noWrap/>
            <w:hideMark/>
          </w:tcPr>
          <w:p w14:paraId="54D1107D"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AC100781.1</w:t>
            </w:r>
          </w:p>
        </w:tc>
        <w:tc>
          <w:tcPr>
            <w:tcW w:w="1300" w:type="dxa"/>
            <w:tcBorders>
              <w:top w:val="none" w:sz="0" w:space="0" w:color="auto"/>
              <w:bottom w:val="none" w:sz="0" w:space="0" w:color="auto"/>
            </w:tcBorders>
            <w:noWrap/>
            <w:hideMark/>
          </w:tcPr>
          <w:p w14:paraId="737274E8"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-3.1</w:t>
            </w:r>
          </w:p>
        </w:tc>
        <w:tc>
          <w:tcPr>
            <w:tcW w:w="1260" w:type="dxa"/>
            <w:tcBorders>
              <w:top w:val="none" w:sz="0" w:space="0" w:color="auto"/>
              <w:bottom w:val="none" w:sz="0" w:space="0" w:color="auto"/>
            </w:tcBorders>
            <w:noWrap/>
            <w:hideMark/>
          </w:tcPr>
          <w:p w14:paraId="08FBDEE5"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6.5E-04</w:t>
            </w:r>
          </w:p>
        </w:tc>
        <w:tc>
          <w:tcPr>
            <w:tcW w:w="1260" w:type="dxa"/>
            <w:tcBorders>
              <w:top w:val="none" w:sz="0" w:space="0" w:color="auto"/>
              <w:bottom w:val="none" w:sz="0" w:space="0" w:color="auto"/>
            </w:tcBorders>
            <w:noWrap/>
            <w:hideMark/>
          </w:tcPr>
          <w:p w14:paraId="41A2BF59"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2.6E-03</w:t>
            </w:r>
          </w:p>
        </w:tc>
        <w:tc>
          <w:tcPr>
            <w:tcW w:w="1574" w:type="dxa"/>
            <w:tcBorders>
              <w:top w:val="none" w:sz="0" w:space="0" w:color="auto"/>
              <w:bottom w:val="none" w:sz="0" w:space="0" w:color="auto"/>
            </w:tcBorders>
            <w:noWrap/>
            <w:hideMark/>
          </w:tcPr>
          <w:p w14:paraId="1B93901A"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Novel transcript</w:t>
            </w:r>
          </w:p>
        </w:tc>
        <w:tc>
          <w:tcPr>
            <w:tcW w:w="5680" w:type="dxa"/>
            <w:tcBorders>
              <w:top w:val="none" w:sz="0" w:space="0" w:color="auto"/>
              <w:bottom w:val="none" w:sz="0" w:space="0" w:color="auto"/>
            </w:tcBorders>
            <w:noWrap/>
            <w:hideMark/>
          </w:tcPr>
          <w:p w14:paraId="070BF5F6"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r>
      <w:tr w:rsidR="0035657B" w:rsidRPr="0035657B" w14:paraId="6099AD72" w14:textId="77777777" w:rsidTr="0035657B">
        <w:trPr>
          <w:trHeight w:val="290"/>
        </w:trPr>
        <w:tc>
          <w:tcPr>
            <w:cnfStyle w:val="001000000000" w:firstRow="0" w:lastRow="0" w:firstColumn="1" w:lastColumn="0" w:oddVBand="0" w:evenVBand="0" w:oddHBand="0" w:evenHBand="0" w:firstRowFirstColumn="0" w:firstRowLastColumn="0" w:lastRowFirstColumn="0" w:lastRowLastColumn="0"/>
            <w:tcW w:w="9814" w:type="dxa"/>
            <w:gridSpan w:val="6"/>
            <w:noWrap/>
            <w:hideMark/>
          </w:tcPr>
          <w:p w14:paraId="0114A326" w14:textId="77777777" w:rsidR="0035657B" w:rsidRPr="0035657B" w:rsidRDefault="0035657B" w:rsidP="0035657B">
            <w:pPr>
              <w:jc w:val="center"/>
              <w:rPr>
                <w:rFonts w:ascii="Calibri" w:eastAsia="Times New Roman" w:hAnsi="Calibri" w:cs="Calibri"/>
                <w:i/>
                <w:iCs/>
                <w:color w:val="000000"/>
              </w:rPr>
            </w:pPr>
            <w:r w:rsidRPr="0035657B">
              <w:rPr>
                <w:rFonts w:ascii="Calibri" w:eastAsia="Times New Roman" w:hAnsi="Calibri" w:cs="Calibri"/>
                <w:i/>
                <w:iCs/>
                <w:color w:val="000000"/>
              </w:rPr>
              <w:t>Positive log2 fold change</w:t>
            </w:r>
          </w:p>
        </w:tc>
        <w:tc>
          <w:tcPr>
            <w:tcW w:w="5680" w:type="dxa"/>
            <w:noWrap/>
            <w:hideMark/>
          </w:tcPr>
          <w:p w14:paraId="0FC3AB92"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i/>
                <w:iCs/>
                <w:color w:val="000000"/>
              </w:rPr>
            </w:pPr>
          </w:p>
        </w:tc>
      </w:tr>
      <w:tr w:rsidR="0035657B" w:rsidRPr="0035657B" w14:paraId="40A473E0" w14:textId="77777777" w:rsidTr="003565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00" w:type="dxa"/>
            <w:tcBorders>
              <w:top w:val="none" w:sz="0" w:space="0" w:color="auto"/>
              <w:bottom w:val="none" w:sz="0" w:space="0" w:color="auto"/>
            </w:tcBorders>
            <w:noWrap/>
            <w:hideMark/>
          </w:tcPr>
          <w:p w14:paraId="029FD69B"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ENSG00000177257</w:t>
            </w:r>
          </w:p>
        </w:tc>
        <w:tc>
          <w:tcPr>
            <w:tcW w:w="2220" w:type="dxa"/>
            <w:tcBorders>
              <w:top w:val="none" w:sz="0" w:space="0" w:color="auto"/>
              <w:bottom w:val="none" w:sz="0" w:space="0" w:color="auto"/>
            </w:tcBorders>
            <w:noWrap/>
            <w:hideMark/>
          </w:tcPr>
          <w:p w14:paraId="48F8AE8E"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DEFB4B</w:t>
            </w:r>
          </w:p>
        </w:tc>
        <w:tc>
          <w:tcPr>
            <w:tcW w:w="1300" w:type="dxa"/>
            <w:tcBorders>
              <w:top w:val="none" w:sz="0" w:space="0" w:color="auto"/>
              <w:bottom w:val="none" w:sz="0" w:space="0" w:color="auto"/>
            </w:tcBorders>
            <w:noWrap/>
            <w:hideMark/>
          </w:tcPr>
          <w:p w14:paraId="074D6AEA"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7.2</w:t>
            </w:r>
          </w:p>
        </w:tc>
        <w:tc>
          <w:tcPr>
            <w:tcW w:w="1260" w:type="dxa"/>
            <w:tcBorders>
              <w:top w:val="none" w:sz="0" w:space="0" w:color="auto"/>
              <w:bottom w:val="none" w:sz="0" w:space="0" w:color="auto"/>
            </w:tcBorders>
            <w:noWrap/>
            <w:hideMark/>
          </w:tcPr>
          <w:p w14:paraId="400B37A6"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2.1E-03</w:t>
            </w:r>
          </w:p>
        </w:tc>
        <w:tc>
          <w:tcPr>
            <w:tcW w:w="1260" w:type="dxa"/>
            <w:tcBorders>
              <w:top w:val="none" w:sz="0" w:space="0" w:color="auto"/>
              <w:bottom w:val="none" w:sz="0" w:space="0" w:color="auto"/>
            </w:tcBorders>
            <w:noWrap/>
            <w:hideMark/>
          </w:tcPr>
          <w:p w14:paraId="0962AE54"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7.3E-03</w:t>
            </w:r>
          </w:p>
        </w:tc>
        <w:tc>
          <w:tcPr>
            <w:tcW w:w="7254" w:type="dxa"/>
            <w:gridSpan w:val="2"/>
            <w:tcBorders>
              <w:top w:val="none" w:sz="0" w:space="0" w:color="auto"/>
              <w:bottom w:val="none" w:sz="0" w:space="0" w:color="auto"/>
            </w:tcBorders>
            <w:noWrap/>
            <w:hideMark/>
          </w:tcPr>
          <w:p w14:paraId="29C689E2"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ADORA2B mediated anti-inflammatory cytokines production</w:t>
            </w:r>
          </w:p>
        </w:tc>
      </w:tr>
      <w:tr w:rsidR="0035657B" w:rsidRPr="0035657B" w14:paraId="79C91273" w14:textId="77777777" w:rsidTr="0035657B">
        <w:trPr>
          <w:trHeight w:val="29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FFE2ADE"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ENSG00000198692</w:t>
            </w:r>
          </w:p>
        </w:tc>
        <w:tc>
          <w:tcPr>
            <w:tcW w:w="2220" w:type="dxa"/>
            <w:noWrap/>
            <w:hideMark/>
          </w:tcPr>
          <w:p w14:paraId="54BF8653"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EIF1AY</w:t>
            </w:r>
          </w:p>
        </w:tc>
        <w:tc>
          <w:tcPr>
            <w:tcW w:w="1300" w:type="dxa"/>
            <w:noWrap/>
            <w:hideMark/>
          </w:tcPr>
          <w:p w14:paraId="52910BC6"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6.4</w:t>
            </w:r>
          </w:p>
        </w:tc>
        <w:tc>
          <w:tcPr>
            <w:tcW w:w="1260" w:type="dxa"/>
            <w:noWrap/>
            <w:hideMark/>
          </w:tcPr>
          <w:p w14:paraId="217D7ACE"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4.9E-03</w:t>
            </w:r>
          </w:p>
        </w:tc>
        <w:tc>
          <w:tcPr>
            <w:tcW w:w="1260" w:type="dxa"/>
            <w:noWrap/>
            <w:hideMark/>
          </w:tcPr>
          <w:p w14:paraId="65DCFC70"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1.5E-02</w:t>
            </w:r>
          </w:p>
        </w:tc>
        <w:tc>
          <w:tcPr>
            <w:tcW w:w="1574" w:type="dxa"/>
            <w:noWrap/>
            <w:hideMark/>
          </w:tcPr>
          <w:p w14:paraId="69CD3917"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9+0 motile cilium</w:t>
            </w:r>
          </w:p>
        </w:tc>
        <w:tc>
          <w:tcPr>
            <w:tcW w:w="5680" w:type="dxa"/>
            <w:noWrap/>
            <w:hideMark/>
          </w:tcPr>
          <w:p w14:paraId="0114107C"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r>
      <w:tr w:rsidR="0035657B" w:rsidRPr="0035657B" w14:paraId="3B8DF688" w14:textId="77777777" w:rsidTr="003565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00" w:type="dxa"/>
            <w:tcBorders>
              <w:top w:val="none" w:sz="0" w:space="0" w:color="auto"/>
              <w:bottom w:val="none" w:sz="0" w:space="0" w:color="auto"/>
            </w:tcBorders>
            <w:noWrap/>
            <w:hideMark/>
          </w:tcPr>
          <w:p w14:paraId="31D5C8D4"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lastRenderedPageBreak/>
              <w:t>ENSG00000129824</w:t>
            </w:r>
          </w:p>
        </w:tc>
        <w:tc>
          <w:tcPr>
            <w:tcW w:w="2220" w:type="dxa"/>
            <w:tcBorders>
              <w:top w:val="none" w:sz="0" w:space="0" w:color="auto"/>
              <w:bottom w:val="none" w:sz="0" w:space="0" w:color="auto"/>
            </w:tcBorders>
            <w:noWrap/>
            <w:hideMark/>
          </w:tcPr>
          <w:p w14:paraId="7186468D"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RPS4Y1</w:t>
            </w:r>
          </w:p>
        </w:tc>
        <w:tc>
          <w:tcPr>
            <w:tcW w:w="1300" w:type="dxa"/>
            <w:tcBorders>
              <w:top w:val="none" w:sz="0" w:space="0" w:color="auto"/>
              <w:bottom w:val="none" w:sz="0" w:space="0" w:color="auto"/>
            </w:tcBorders>
            <w:noWrap/>
            <w:hideMark/>
          </w:tcPr>
          <w:p w14:paraId="474D91BF"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6.4</w:t>
            </w:r>
          </w:p>
        </w:tc>
        <w:tc>
          <w:tcPr>
            <w:tcW w:w="1260" w:type="dxa"/>
            <w:tcBorders>
              <w:top w:val="none" w:sz="0" w:space="0" w:color="auto"/>
              <w:bottom w:val="none" w:sz="0" w:space="0" w:color="auto"/>
            </w:tcBorders>
            <w:noWrap/>
            <w:hideMark/>
          </w:tcPr>
          <w:p w14:paraId="05DD366A"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4.6E-03</w:t>
            </w:r>
          </w:p>
        </w:tc>
        <w:tc>
          <w:tcPr>
            <w:tcW w:w="1260" w:type="dxa"/>
            <w:tcBorders>
              <w:top w:val="none" w:sz="0" w:space="0" w:color="auto"/>
              <w:bottom w:val="none" w:sz="0" w:space="0" w:color="auto"/>
            </w:tcBorders>
            <w:noWrap/>
            <w:hideMark/>
          </w:tcPr>
          <w:p w14:paraId="127D34D0"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1.4E-02</w:t>
            </w:r>
          </w:p>
        </w:tc>
        <w:tc>
          <w:tcPr>
            <w:tcW w:w="7254" w:type="dxa"/>
            <w:gridSpan w:val="2"/>
            <w:tcBorders>
              <w:top w:val="none" w:sz="0" w:space="0" w:color="auto"/>
              <w:bottom w:val="none" w:sz="0" w:space="0" w:color="auto"/>
            </w:tcBorders>
            <w:noWrap/>
            <w:hideMark/>
          </w:tcPr>
          <w:p w14:paraId="685FBACB"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ADORA2B mediated anti-inflammatory cytokines production</w:t>
            </w:r>
          </w:p>
        </w:tc>
      </w:tr>
      <w:tr w:rsidR="0035657B" w:rsidRPr="0035657B" w14:paraId="6EB07027" w14:textId="77777777" w:rsidTr="0035657B">
        <w:trPr>
          <w:trHeight w:val="29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03791C0"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ENSG00000012817</w:t>
            </w:r>
          </w:p>
        </w:tc>
        <w:tc>
          <w:tcPr>
            <w:tcW w:w="2220" w:type="dxa"/>
            <w:noWrap/>
            <w:hideMark/>
          </w:tcPr>
          <w:p w14:paraId="7EDF647D"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KDM5D</w:t>
            </w:r>
          </w:p>
        </w:tc>
        <w:tc>
          <w:tcPr>
            <w:tcW w:w="1300" w:type="dxa"/>
            <w:noWrap/>
            <w:hideMark/>
          </w:tcPr>
          <w:p w14:paraId="5B1F0545"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5.9</w:t>
            </w:r>
          </w:p>
        </w:tc>
        <w:tc>
          <w:tcPr>
            <w:tcW w:w="1260" w:type="dxa"/>
            <w:noWrap/>
            <w:hideMark/>
          </w:tcPr>
          <w:p w14:paraId="501A1DA1"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2.1E-03</w:t>
            </w:r>
          </w:p>
        </w:tc>
        <w:tc>
          <w:tcPr>
            <w:tcW w:w="1260" w:type="dxa"/>
            <w:noWrap/>
            <w:hideMark/>
          </w:tcPr>
          <w:p w14:paraId="14EF831B"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7.1E-03</w:t>
            </w:r>
          </w:p>
        </w:tc>
        <w:tc>
          <w:tcPr>
            <w:tcW w:w="7254" w:type="dxa"/>
            <w:gridSpan w:val="2"/>
            <w:noWrap/>
            <w:hideMark/>
          </w:tcPr>
          <w:p w14:paraId="43855F93"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9+2 motile cilium</w:t>
            </w:r>
          </w:p>
        </w:tc>
      </w:tr>
      <w:tr w:rsidR="0035657B" w:rsidRPr="0035657B" w14:paraId="4950705D" w14:textId="77777777" w:rsidTr="003565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00" w:type="dxa"/>
            <w:tcBorders>
              <w:top w:val="none" w:sz="0" w:space="0" w:color="auto"/>
              <w:bottom w:val="none" w:sz="0" w:space="0" w:color="auto"/>
            </w:tcBorders>
            <w:noWrap/>
            <w:hideMark/>
          </w:tcPr>
          <w:p w14:paraId="01CB7BA3"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ENSG00000067048</w:t>
            </w:r>
          </w:p>
        </w:tc>
        <w:tc>
          <w:tcPr>
            <w:tcW w:w="2220" w:type="dxa"/>
            <w:tcBorders>
              <w:top w:val="none" w:sz="0" w:space="0" w:color="auto"/>
              <w:bottom w:val="none" w:sz="0" w:space="0" w:color="auto"/>
            </w:tcBorders>
            <w:noWrap/>
            <w:hideMark/>
          </w:tcPr>
          <w:p w14:paraId="7652CC3E"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DDX3Y</w:t>
            </w:r>
          </w:p>
        </w:tc>
        <w:tc>
          <w:tcPr>
            <w:tcW w:w="1300" w:type="dxa"/>
            <w:tcBorders>
              <w:top w:val="none" w:sz="0" w:space="0" w:color="auto"/>
              <w:bottom w:val="none" w:sz="0" w:space="0" w:color="auto"/>
            </w:tcBorders>
            <w:noWrap/>
            <w:hideMark/>
          </w:tcPr>
          <w:p w14:paraId="617250EC"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5.7</w:t>
            </w:r>
          </w:p>
        </w:tc>
        <w:tc>
          <w:tcPr>
            <w:tcW w:w="1260" w:type="dxa"/>
            <w:tcBorders>
              <w:top w:val="none" w:sz="0" w:space="0" w:color="auto"/>
              <w:bottom w:val="none" w:sz="0" w:space="0" w:color="auto"/>
            </w:tcBorders>
            <w:noWrap/>
            <w:hideMark/>
          </w:tcPr>
          <w:p w14:paraId="79975BF3"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2.1E-04</w:t>
            </w:r>
          </w:p>
        </w:tc>
        <w:tc>
          <w:tcPr>
            <w:tcW w:w="1260" w:type="dxa"/>
            <w:tcBorders>
              <w:top w:val="none" w:sz="0" w:space="0" w:color="auto"/>
              <w:bottom w:val="none" w:sz="0" w:space="0" w:color="auto"/>
            </w:tcBorders>
            <w:noWrap/>
            <w:hideMark/>
          </w:tcPr>
          <w:p w14:paraId="3EAF80E6"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9.6E-04</w:t>
            </w:r>
          </w:p>
        </w:tc>
        <w:tc>
          <w:tcPr>
            <w:tcW w:w="7254" w:type="dxa"/>
            <w:gridSpan w:val="2"/>
            <w:tcBorders>
              <w:top w:val="none" w:sz="0" w:space="0" w:color="auto"/>
              <w:bottom w:val="none" w:sz="0" w:space="0" w:color="auto"/>
            </w:tcBorders>
            <w:noWrap/>
            <w:hideMark/>
          </w:tcPr>
          <w:p w14:paraId="6DF0C8B3"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9+2 motile cilium</w:t>
            </w:r>
          </w:p>
        </w:tc>
      </w:tr>
      <w:tr w:rsidR="0035657B" w:rsidRPr="0035657B" w14:paraId="27ECC6CD" w14:textId="77777777" w:rsidTr="0035657B">
        <w:trPr>
          <w:trHeight w:val="29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DF38B02"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ENSG00000114374</w:t>
            </w:r>
          </w:p>
        </w:tc>
        <w:tc>
          <w:tcPr>
            <w:tcW w:w="2220" w:type="dxa"/>
            <w:noWrap/>
            <w:hideMark/>
          </w:tcPr>
          <w:p w14:paraId="7328A2CA"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USP9Y</w:t>
            </w:r>
          </w:p>
        </w:tc>
        <w:tc>
          <w:tcPr>
            <w:tcW w:w="1300" w:type="dxa"/>
            <w:noWrap/>
            <w:hideMark/>
          </w:tcPr>
          <w:p w14:paraId="78FA2221"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4.8</w:t>
            </w:r>
          </w:p>
        </w:tc>
        <w:tc>
          <w:tcPr>
            <w:tcW w:w="1260" w:type="dxa"/>
            <w:noWrap/>
            <w:hideMark/>
          </w:tcPr>
          <w:p w14:paraId="2EFC4AD8"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5.8E-03</w:t>
            </w:r>
          </w:p>
        </w:tc>
        <w:tc>
          <w:tcPr>
            <w:tcW w:w="1260" w:type="dxa"/>
            <w:noWrap/>
            <w:hideMark/>
          </w:tcPr>
          <w:p w14:paraId="1FD007E1"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1.7E-02</w:t>
            </w:r>
          </w:p>
        </w:tc>
        <w:tc>
          <w:tcPr>
            <w:tcW w:w="7254" w:type="dxa"/>
            <w:gridSpan w:val="2"/>
            <w:noWrap/>
            <w:hideMark/>
          </w:tcPr>
          <w:p w14:paraId="0ACAFA30"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9+0 motile cilium</w:t>
            </w:r>
          </w:p>
        </w:tc>
      </w:tr>
      <w:tr w:rsidR="0035657B" w:rsidRPr="0035657B" w14:paraId="483B1099" w14:textId="77777777" w:rsidTr="003565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00" w:type="dxa"/>
            <w:tcBorders>
              <w:top w:val="none" w:sz="0" w:space="0" w:color="auto"/>
              <w:bottom w:val="none" w:sz="0" w:space="0" w:color="auto"/>
            </w:tcBorders>
            <w:noWrap/>
            <w:hideMark/>
          </w:tcPr>
          <w:p w14:paraId="41936543"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ENSG00000232177</w:t>
            </w:r>
          </w:p>
        </w:tc>
        <w:tc>
          <w:tcPr>
            <w:tcW w:w="2220" w:type="dxa"/>
            <w:tcBorders>
              <w:top w:val="none" w:sz="0" w:space="0" w:color="auto"/>
              <w:bottom w:val="none" w:sz="0" w:space="0" w:color="auto"/>
            </w:tcBorders>
            <w:noWrap/>
            <w:hideMark/>
          </w:tcPr>
          <w:p w14:paraId="4EA09D6C"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MTND4P24</w:t>
            </w:r>
          </w:p>
        </w:tc>
        <w:tc>
          <w:tcPr>
            <w:tcW w:w="1300" w:type="dxa"/>
            <w:tcBorders>
              <w:top w:val="none" w:sz="0" w:space="0" w:color="auto"/>
              <w:bottom w:val="none" w:sz="0" w:space="0" w:color="auto"/>
            </w:tcBorders>
            <w:noWrap/>
            <w:hideMark/>
          </w:tcPr>
          <w:p w14:paraId="02C40929"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4.7</w:t>
            </w:r>
          </w:p>
        </w:tc>
        <w:tc>
          <w:tcPr>
            <w:tcW w:w="1260" w:type="dxa"/>
            <w:tcBorders>
              <w:top w:val="none" w:sz="0" w:space="0" w:color="auto"/>
              <w:bottom w:val="none" w:sz="0" w:space="0" w:color="auto"/>
            </w:tcBorders>
            <w:noWrap/>
            <w:hideMark/>
          </w:tcPr>
          <w:p w14:paraId="35A023F7"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4.2E-04</w:t>
            </w:r>
          </w:p>
        </w:tc>
        <w:tc>
          <w:tcPr>
            <w:tcW w:w="1260" w:type="dxa"/>
            <w:tcBorders>
              <w:top w:val="none" w:sz="0" w:space="0" w:color="auto"/>
              <w:bottom w:val="none" w:sz="0" w:space="0" w:color="auto"/>
            </w:tcBorders>
            <w:noWrap/>
            <w:hideMark/>
          </w:tcPr>
          <w:p w14:paraId="5B908BCE"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1.8E-03</w:t>
            </w:r>
          </w:p>
        </w:tc>
        <w:tc>
          <w:tcPr>
            <w:tcW w:w="7254" w:type="dxa"/>
            <w:gridSpan w:val="2"/>
            <w:tcBorders>
              <w:top w:val="none" w:sz="0" w:space="0" w:color="auto"/>
              <w:bottom w:val="none" w:sz="0" w:space="0" w:color="auto"/>
            </w:tcBorders>
            <w:noWrap/>
            <w:hideMark/>
          </w:tcPr>
          <w:p w14:paraId="53503CD8"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Novel transcript</w:t>
            </w:r>
          </w:p>
        </w:tc>
      </w:tr>
      <w:tr w:rsidR="0035657B" w:rsidRPr="0035657B" w14:paraId="61A6B059" w14:textId="77777777" w:rsidTr="0035657B">
        <w:trPr>
          <w:trHeight w:val="29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CF8872A"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ENSG00000225972</w:t>
            </w:r>
          </w:p>
        </w:tc>
        <w:tc>
          <w:tcPr>
            <w:tcW w:w="2220" w:type="dxa"/>
            <w:noWrap/>
            <w:hideMark/>
          </w:tcPr>
          <w:p w14:paraId="056617F9"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MTND1P23</w:t>
            </w:r>
          </w:p>
        </w:tc>
        <w:tc>
          <w:tcPr>
            <w:tcW w:w="1300" w:type="dxa"/>
            <w:noWrap/>
            <w:hideMark/>
          </w:tcPr>
          <w:p w14:paraId="38B26A66"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4.2</w:t>
            </w:r>
          </w:p>
        </w:tc>
        <w:tc>
          <w:tcPr>
            <w:tcW w:w="1260" w:type="dxa"/>
            <w:noWrap/>
            <w:hideMark/>
          </w:tcPr>
          <w:p w14:paraId="2FA894B6"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9.3E-04</w:t>
            </w:r>
          </w:p>
        </w:tc>
        <w:tc>
          <w:tcPr>
            <w:tcW w:w="1260" w:type="dxa"/>
            <w:noWrap/>
            <w:hideMark/>
          </w:tcPr>
          <w:p w14:paraId="715DD2CC"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3.6E-03</w:t>
            </w:r>
          </w:p>
        </w:tc>
        <w:tc>
          <w:tcPr>
            <w:tcW w:w="7254" w:type="dxa"/>
            <w:gridSpan w:val="2"/>
            <w:noWrap/>
            <w:hideMark/>
          </w:tcPr>
          <w:p w14:paraId="376CBD4B"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Novel transcript</w:t>
            </w:r>
          </w:p>
        </w:tc>
      </w:tr>
      <w:tr w:rsidR="0035657B" w:rsidRPr="0035657B" w14:paraId="5008DF6F" w14:textId="77777777" w:rsidTr="003565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00" w:type="dxa"/>
            <w:tcBorders>
              <w:top w:val="none" w:sz="0" w:space="0" w:color="auto"/>
              <w:bottom w:val="none" w:sz="0" w:space="0" w:color="auto"/>
            </w:tcBorders>
            <w:noWrap/>
            <w:hideMark/>
          </w:tcPr>
          <w:p w14:paraId="52C838D2"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ENSG00000201321</w:t>
            </w:r>
          </w:p>
        </w:tc>
        <w:tc>
          <w:tcPr>
            <w:tcW w:w="2220" w:type="dxa"/>
            <w:tcBorders>
              <w:top w:val="none" w:sz="0" w:space="0" w:color="auto"/>
              <w:bottom w:val="none" w:sz="0" w:space="0" w:color="auto"/>
            </w:tcBorders>
            <w:noWrap/>
            <w:hideMark/>
          </w:tcPr>
          <w:p w14:paraId="6638BF1B"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RNA5S9</w:t>
            </w:r>
          </w:p>
        </w:tc>
        <w:tc>
          <w:tcPr>
            <w:tcW w:w="1300" w:type="dxa"/>
            <w:tcBorders>
              <w:top w:val="none" w:sz="0" w:space="0" w:color="auto"/>
              <w:bottom w:val="none" w:sz="0" w:space="0" w:color="auto"/>
            </w:tcBorders>
            <w:noWrap/>
            <w:hideMark/>
          </w:tcPr>
          <w:p w14:paraId="2A086173"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3.7</w:t>
            </w:r>
          </w:p>
        </w:tc>
        <w:tc>
          <w:tcPr>
            <w:tcW w:w="1260" w:type="dxa"/>
            <w:tcBorders>
              <w:top w:val="none" w:sz="0" w:space="0" w:color="auto"/>
              <w:bottom w:val="none" w:sz="0" w:space="0" w:color="auto"/>
            </w:tcBorders>
            <w:noWrap/>
            <w:hideMark/>
          </w:tcPr>
          <w:p w14:paraId="1E8F4F2C"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3.8E-03</w:t>
            </w:r>
          </w:p>
        </w:tc>
        <w:tc>
          <w:tcPr>
            <w:tcW w:w="1260" w:type="dxa"/>
            <w:tcBorders>
              <w:top w:val="none" w:sz="0" w:space="0" w:color="auto"/>
              <w:bottom w:val="none" w:sz="0" w:space="0" w:color="auto"/>
            </w:tcBorders>
            <w:noWrap/>
            <w:hideMark/>
          </w:tcPr>
          <w:p w14:paraId="7ADD0F04" w14:textId="77777777" w:rsidR="0035657B" w:rsidRPr="0035657B" w:rsidRDefault="0035657B" w:rsidP="0035657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1.2E-02</w:t>
            </w:r>
          </w:p>
        </w:tc>
        <w:tc>
          <w:tcPr>
            <w:tcW w:w="7254" w:type="dxa"/>
            <w:gridSpan w:val="2"/>
            <w:tcBorders>
              <w:top w:val="none" w:sz="0" w:space="0" w:color="auto"/>
              <w:bottom w:val="none" w:sz="0" w:space="0" w:color="auto"/>
            </w:tcBorders>
            <w:noWrap/>
            <w:hideMark/>
          </w:tcPr>
          <w:p w14:paraId="0D9609F6" w14:textId="77777777" w:rsidR="0035657B" w:rsidRPr="0035657B" w:rsidRDefault="0035657B" w:rsidP="003565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Novel transcript</w:t>
            </w:r>
          </w:p>
        </w:tc>
      </w:tr>
      <w:tr w:rsidR="0035657B" w:rsidRPr="0035657B" w14:paraId="2EF8AA5F" w14:textId="77777777" w:rsidTr="0035657B">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F708095" w14:textId="77777777" w:rsidR="0035657B" w:rsidRPr="0035657B" w:rsidRDefault="0035657B" w:rsidP="0035657B">
            <w:pPr>
              <w:rPr>
                <w:rFonts w:ascii="Calibri" w:eastAsia="Times New Roman" w:hAnsi="Calibri" w:cs="Calibri"/>
                <w:color w:val="000000"/>
              </w:rPr>
            </w:pPr>
            <w:r w:rsidRPr="0035657B">
              <w:rPr>
                <w:rFonts w:ascii="Calibri" w:eastAsia="Times New Roman" w:hAnsi="Calibri" w:cs="Calibri"/>
                <w:color w:val="000000"/>
              </w:rPr>
              <w:t>ENSG00000183878</w:t>
            </w:r>
          </w:p>
        </w:tc>
        <w:tc>
          <w:tcPr>
            <w:tcW w:w="2220" w:type="dxa"/>
            <w:noWrap/>
            <w:hideMark/>
          </w:tcPr>
          <w:p w14:paraId="1A01DD7A"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35657B">
              <w:rPr>
                <w:rFonts w:ascii="Calibri" w:eastAsia="Times New Roman" w:hAnsi="Calibri" w:cs="Calibri"/>
                <w:i/>
                <w:iCs/>
                <w:color w:val="000000"/>
              </w:rPr>
              <w:t>UTY</w:t>
            </w:r>
          </w:p>
        </w:tc>
        <w:tc>
          <w:tcPr>
            <w:tcW w:w="1300" w:type="dxa"/>
            <w:noWrap/>
            <w:hideMark/>
          </w:tcPr>
          <w:p w14:paraId="549A42D9"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3.5</w:t>
            </w:r>
          </w:p>
        </w:tc>
        <w:tc>
          <w:tcPr>
            <w:tcW w:w="1260" w:type="dxa"/>
            <w:noWrap/>
            <w:hideMark/>
          </w:tcPr>
          <w:p w14:paraId="3D035B25"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1.5E-04</w:t>
            </w:r>
          </w:p>
        </w:tc>
        <w:tc>
          <w:tcPr>
            <w:tcW w:w="1260" w:type="dxa"/>
            <w:noWrap/>
            <w:hideMark/>
          </w:tcPr>
          <w:p w14:paraId="44CC6BE3" w14:textId="77777777" w:rsidR="0035657B" w:rsidRPr="0035657B" w:rsidRDefault="0035657B" w:rsidP="0035657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657B">
              <w:rPr>
                <w:rFonts w:ascii="Calibri" w:eastAsia="Times New Roman" w:hAnsi="Calibri" w:cs="Calibri"/>
                <w:color w:val="000000"/>
              </w:rPr>
              <w:t>7.1E-04</w:t>
            </w:r>
          </w:p>
        </w:tc>
        <w:tc>
          <w:tcPr>
            <w:tcW w:w="1574" w:type="dxa"/>
            <w:noWrap/>
            <w:hideMark/>
          </w:tcPr>
          <w:p w14:paraId="7153CE4F"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5657B">
              <w:rPr>
                <w:rFonts w:ascii="Calibri" w:eastAsia="Times New Roman" w:hAnsi="Calibri" w:cs="Calibri"/>
              </w:rPr>
              <w:t>9+0 motile cilium</w:t>
            </w:r>
          </w:p>
        </w:tc>
        <w:tc>
          <w:tcPr>
            <w:tcW w:w="5680" w:type="dxa"/>
            <w:noWrap/>
            <w:hideMark/>
          </w:tcPr>
          <w:p w14:paraId="371EADA7" w14:textId="77777777" w:rsidR="0035657B" w:rsidRPr="0035657B" w:rsidRDefault="0035657B" w:rsidP="003565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r>
    </w:tbl>
    <w:p w14:paraId="65555D05" w14:textId="39DA45C0" w:rsidR="00477A6A" w:rsidRDefault="00477A6A" w:rsidP="00D31EA1">
      <w:pPr>
        <w:pStyle w:val="xdefault"/>
        <w:shd w:val="clear" w:color="auto" w:fill="FFFFFF"/>
        <w:spacing w:line="276" w:lineRule="auto"/>
        <w:ind w:firstLine="720"/>
        <w:jc w:val="both"/>
        <w:rPr>
          <w:rFonts w:ascii="Arial" w:hAnsi="Arial" w:cs="Arial"/>
          <w:b/>
          <w:noProof/>
        </w:rPr>
      </w:pPr>
    </w:p>
    <w:p w14:paraId="3895AD61" w14:textId="77777777" w:rsidR="005533CD" w:rsidRDefault="005533CD" w:rsidP="00D31EA1">
      <w:pPr>
        <w:pStyle w:val="xdefault"/>
        <w:shd w:val="clear" w:color="auto" w:fill="FFFFFF"/>
        <w:spacing w:line="276" w:lineRule="auto"/>
        <w:ind w:firstLine="720"/>
        <w:jc w:val="both"/>
        <w:rPr>
          <w:rFonts w:ascii="Arial" w:hAnsi="Arial" w:cs="Arial"/>
          <w:b/>
          <w:noProof/>
        </w:rPr>
      </w:pPr>
    </w:p>
    <w:p w14:paraId="0489CBDF" w14:textId="2EE337F1" w:rsidR="00477A6A" w:rsidRDefault="00477A6A" w:rsidP="00D31EA1">
      <w:pPr>
        <w:pStyle w:val="xdefault"/>
        <w:shd w:val="clear" w:color="auto" w:fill="FFFFFF"/>
        <w:spacing w:line="276" w:lineRule="auto"/>
        <w:ind w:firstLine="720"/>
        <w:jc w:val="both"/>
        <w:rPr>
          <w:rFonts w:ascii="Arial" w:hAnsi="Arial" w:cs="Arial"/>
          <w:b/>
          <w:noProof/>
        </w:rPr>
      </w:pPr>
    </w:p>
    <w:p w14:paraId="6DFA2387" w14:textId="410AA7DB" w:rsidR="00C56C37" w:rsidRPr="009939BD" w:rsidRDefault="004D35B9" w:rsidP="00C56C37">
      <w:pPr>
        <w:pStyle w:val="xmsonormal"/>
        <w:shd w:val="clear" w:color="auto" w:fill="FFFFFF"/>
        <w:spacing w:line="276" w:lineRule="auto"/>
        <w:jc w:val="both"/>
        <w:rPr>
          <w:rFonts w:ascii="Arial" w:hAnsi="Arial" w:cs="Arial"/>
          <w:b/>
          <w:bCs/>
          <w:i/>
          <w:iCs/>
        </w:rPr>
      </w:pPr>
      <w:r w:rsidRPr="009939BD">
        <w:rPr>
          <w:rFonts w:ascii="Arial" w:hAnsi="Arial" w:cs="Arial"/>
          <w:b/>
          <w:bCs/>
          <w:i/>
          <w:iCs/>
        </w:rPr>
        <w:t>E</w:t>
      </w:r>
      <w:r w:rsidR="00C56C37" w:rsidRPr="009939BD">
        <w:rPr>
          <w:rFonts w:ascii="Arial" w:hAnsi="Arial" w:cs="Arial"/>
          <w:b/>
          <w:bCs/>
          <w:i/>
          <w:iCs/>
        </w:rPr>
        <w:t>nrichment analysis</w:t>
      </w:r>
    </w:p>
    <w:p w14:paraId="5DE5E5A7" w14:textId="6A037F2A" w:rsidR="00C56C37" w:rsidRDefault="00482A44" w:rsidP="003E6C8E">
      <w:pPr>
        <w:pStyle w:val="NormalWeb"/>
        <w:shd w:val="clear" w:color="auto" w:fill="FFFFFF"/>
        <w:spacing w:before="0" w:beforeAutospacing="0" w:after="158" w:afterAutospacing="0" w:line="276" w:lineRule="auto"/>
        <w:rPr>
          <w:rFonts w:ascii="Arial" w:hAnsi="Arial" w:cs="Arial"/>
          <w:b/>
          <w:noProof/>
        </w:rPr>
      </w:pPr>
      <w:r>
        <w:rPr>
          <w:rFonts w:ascii="Arial" w:hAnsi="Arial" w:cs="Arial"/>
          <w:color w:val="222222"/>
          <w:sz w:val="22"/>
          <w:szCs w:val="22"/>
        </w:rPr>
        <w:t>P</w:t>
      </w:r>
      <w:r w:rsidR="004D35B9" w:rsidRPr="009939BD">
        <w:rPr>
          <w:rFonts w:ascii="Arial" w:hAnsi="Arial" w:cs="Arial"/>
          <w:color w:val="222222"/>
          <w:sz w:val="22"/>
          <w:szCs w:val="22"/>
        </w:rPr>
        <w:t xml:space="preserve">athways or ontologies </w:t>
      </w:r>
      <w:r>
        <w:rPr>
          <w:rFonts w:ascii="Arial" w:hAnsi="Arial" w:cs="Arial"/>
          <w:color w:val="222222"/>
          <w:sz w:val="22"/>
          <w:szCs w:val="22"/>
        </w:rPr>
        <w:t xml:space="preserve">were sourced from </w:t>
      </w:r>
      <w:r w:rsidR="004D35B9" w:rsidRPr="009939BD">
        <w:rPr>
          <w:rFonts w:ascii="Arial" w:hAnsi="Arial" w:cs="Arial"/>
          <w:color w:val="222222"/>
          <w:sz w:val="22"/>
          <w:szCs w:val="22"/>
        </w:rPr>
        <w:t>KEGG, Reactome and GO database</w:t>
      </w:r>
      <w:r>
        <w:rPr>
          <w:rFonts w:ascii="Arial" w:hAnsi="Arial" w:cs="Arial"/>
          <w:color w:val="222222"/>
          <w:sz w:val="22"/>
          <w:szCs w:val="22"/>
        </w:rPr>
        <w:t>s</w:t>
      </w:r>
      <w:r w:rsidR="004D35B9" w:rsidRPr="009939BD">
        <w:rPr>
          <w:rFonts w:ascii="Arial" w:hAnsi="Arial" w:cs="Arial"/>
          <w:color w:val="222222"/>
          <w:sz w:val="22"/>
          <w:szCs w:val="22"/>
        </w:rPr>
        <w:t>.</w:t>
      </w:r>
      <w:r w:rsidR="00390D3C">
        <w:rPr>
          <w:rFonts w:ascii="Arial" w:hAnsi="Arial" w:cs="Arial"/>
          <w:color w:val="222222"/>
          <w:sz w:val="22"/>
          <w:szCs w:val="22"/>
        </w:rPr>
        <w:t xml:space="preserve"> </w:t>
      </w:r>
      <w:r w:rsidR="000F27E5">
        <w:rPr>
          <w:rFonts w:ascii="Arial" w:hAnsi="Arial" w:cs="Arial"/>
          <w:color w:val="222222"/>
          <w:sz w:val="22"/>
          <w:szCs w:val="22"/>
        </w:rPr>
        <w:t xml:space="preserve">The </w:t>
      </w:r>
      <w:r w:rsidR="00390D3C">
        <w:rPr>
          <w:rFonts w:ascii="Arial" w:hAnsi="Arial" w:cs="Arial"/>
          <w:color w:val="222222"/>
          <w:sz w:val="22"/>
          <w:szCs w:val="22"/>
        </w:rPr>
        <w:t>5</w:t>
      </w:r>
      <w:r w:rsidR="00204E0E">
        <w:rPr>
          <w:rFonts w:ascii="Arial" w:hAnsi="Arial" w:cs="Arial"/>
          <w:color w:val="222222"/>
          <w:sz w:val="22"/>
          <w:szCs w:val="22"/>
        </w:rPr>
        <w:t>0</w:t>
      </w:r>
      <w:r w:rsidR="00390D3C">
        <w:rPr>
          <w:rFonts w:ascii="Arial" w:hAnsi="Arial" w:cs="Arial"/>
          <w:color w:val="222222"/>
          <w:sz w:val="22"/>
          <w:szCs w:val="22"/>
        </w:rPr>
        <w:t>5 Ensemble genes</w:t>
      </w:r>
      <w:r w:rsidR="000F27E5">
        <w:rPr>
          <w:rFonts w:ascii="Arial" w:hAnsi="Arial" w:cs="Arial"/>
          <w:color w:val="222222"/>
          <w:sz w:val="22"/>
          <w:szCs w:val="22"/>
        </w:rPr>
        <w:t xml:space="preserve"> with </w:t>
      </w:r>
      <w:r w:rsidR="000F27E5">
        <w:rPr>
          <w:rFonts w:ascii="Arial" w:hAnsi="Arial" w:cs="Arial"/>
        </w:rPr>
        <w:t>|log</w:t>
      </w:r>
      <w:r w:rsidR="000F27E5">
        <w:rPr>
          <w:rFonts w:ascii="Arial" w:hAnsi="Arial" w:cs="Arial"/>
          <w:vertAlign w:val="subscript"/>
        </w:rPr>
        <w:t>2</w:t>
      </w:r>
      <w:r w:rsidR="000F27E5">
        <w:rPr>
          <w:rFonts w:ascii="Arial" w:hAnsi="Arial" w:cs="Arial"/>
        </w:rPr>
        <w:t>(FC)|</w:t>
      </w:r>
      <w:r w:rsidR="000F27E5" w:rsidRPr="00D31EA1">
        <w:rPr>
          <w:rFonts w:ascii="Arial" w:hAnsi="Arial" w:cs="Arial"/>
        </w:rPr>
        <w:t xml:space="preserve"> ≥</w:t>
      </w:r>
      <w:r w:rsidR="000F27E5">
        <w:rPr>
          <w:rFonts w:ascii="Arial" w:hAnsi="Arial" w:cs="Arial"/>
        </w:rPr>
        <w:t xml:space="preserve"> </w:t>
      </w:r>
      <w:r w:rsidR="000F27E5" w:rsidRPr="00D31EA1">
        <w:rPr>
          <w:rFonts w:ascii="Arial" w:hAnsi="Arial" w:cs="Arial"/>
        </w:rPr>
        <w:t>2</w:t>
      </w:r>
      <w:r w:rsidR="000F27E5">
        <w:rPr>
          <w:rFonts w:ascii="Arial" w:hAnsi="Arial" w:cs="Arial"/>
          <w:color w:val="222222"/>
          <w:sz w:val="22"/>
          <w:szCs w:val="22"/>
        </w:rPr>
        <w:t xml:space="preserve"> mapped to 476 Entrez gene IDs for enrichment analysis.</w:t>
      </w:r>
      <w:r w:rsidR="004D35B9" w:rsidRPr="009939BD">
        <w:rPr>
          <w:rFonts w:ascii="Arial" w:hAnsi="Arial" w:cs="Arial"/>
          <w:color w:val="222222"/>
          <w:sz w:val="22"/>
          <w:szCs w:val="22"/>
        </w:rPr>
        <w:t xml:space="preserve"> </w:t>
      </w:r>
      <w:r w:rsidR="004D35B9" w:rsidRPr="007F77B7">
        <w:rPr>
          <w:rFonts w:ascii="Arial" w:hAnsi="Arial" w:cs="Arial"/>
          <w:sz w:val="22"/>
          <w:szCs w:val="22"/>
        </w:rPr>
        <w:t xml:space="preserve">Overall, </w:t>
      </w:r>
      <w:r w:rsidR="0003002D">
        <w:rPr>
          <w:rFonts w:ascii="Arial" w:hAnsi="Arial" w:cs="Arial"/>
          <w:sz w:val="22"/>
          <w:szCs w:val="22"/>
        </w:rPr>
        <w:t>vape users</w:t>
      </w:r>
      <w:r w:rsidR="004D35B9" w:rsidRPr="007F77B7">
        <w:rPr>
          <w:rFonts w:ascii="Arial" w:hAnsi="Arial" w:cs="Arial"/>
          <w:noProof/>
          <w:sz w:val="22"/>
          <w:szCs w:val="22"/>
        </w:rPr>
        <w:t xml:space="preserve"> tended to have dysregulated expression of pathways associated with ciliogenesis and  inflammation compared to the </w:t>
      </w:r>
      <w:r w:rsidR="0003002D">
        <w:rPr>
          <w:rFonts w:ascii="Arial" w:hAnsi="Arial" w:cs="Arial"/>
          <w:noProof/>
          <w:sz w:val="22"/>
          <w:szCs w:val="22"/>
        </w:rPr>
        <w:t>non-vape users</w:t>
      </w:r>
      <w:r w:rsidR="004D35B9" w:rsidRPr="007F77B7">
        <w:rPr>
          <w:rFonts w:ascii="Arial" w:hAnsi="Arial" w:cs="Arial"/>
          <w:noProof/>
          <w:sz w:val="22"/>
          <w:szCs w:val="22"/>
        </w:rPr>
        <w:t xml:space="preserve"> (Table 2). We also </w:t>
      </w:r>
      <w:r w:rsidR="009939BD" w:rsidRPr="007F77B7">
        <w:rPr>
          <w:rFonts w:ascii="Arial" w:hAnsi="Arial" w:cs="Arial"/>
          <w:noProof/>
          <w:sz w:val="22"/>
          <w:szCs w:val="22"/>
        </w:rPr>
        <w:t>observed</w:t>
      </w:r>
      <w:r w:rsidR="004D35B9" w:rsidRPr="007F77B7">
        <w:rPr>
          <w:rFonts w:ascii="Arial" w:hAnsi="Arial" w:cs="Arial"/>
          <w:noProof/>
          <w:sz w:val="22"/>
          <w:szCs w:val="22"/>
        </w:rPr>
        <w:t xml:space="preserve"> </w:t>
      </w:r>
      <w:r>
        <w:rPr>
          <w:rFonts w:ascii="Arial" w:hAnsi="Arial" w:cs="Arial"/>
          <w:noProof/>
          <w:sz w:val="22"/>
          <w:szCs w:val="22"/>
        </w:rPr>
        <w:t xml:space="preserve">the </w:t>
      </w:r>
      <w:r w:rsidR="004D35B9" w:rsidRPr="007F77B7">
        <w:rPr>
          <w:rFonts w:ascii="Arial" w:hAnsi="Arial" w:cs="Arial"/>
          <w:sz w:val="22"/>
          <w:szCs w:val="22"/>
        </w:rPr>
        <w:t>inflammatory response, immune system process, immune response, and cilium</w:t>
      </w:r>
      <w:r>
        <w:rPr>
          <w:rFonts w:ascii="Arial" w:hAnsi="Arial" w:cs="Arial"/>
          <w:sz w:val="22"/>
          <w:szCs w:val="22"/>
        </w:rPr>
        <w:t xml:space="preserve"> pathways and ontologies</w:t>
      </w:r>
      <w:r w:rsidR="00C56C37" w:rsidRPr="009939BD">
        <w:rPr>
          <w:rFonts w:ascii="Arial" w:hAnsi="Arial" w:cs="Arial"/>
          <w:sz w:val="22"/>
          <w:szCs w:val="22"/>
        </w:rPr>
        <w:t xml:space="preserve"> to be enriched</w:t>
      </w:r>
      <w:r>
        <w:rPr>
          <w:rFonts w:ascii="Arial" w:hAnsi="Arial" w:cs="Arial"/>
          <w:sz w:val="22"/>
          <w:szCs w:val="22"/>
        </w:rPr>
        <w:t xml:space="preserve"> (Table</w:t>
      </w:r>
      <w:r w:rsidR="005955DC">
        <w:rPr>
          <w:rFonts w:ascii="Arial" w:hAnsi="Arial" w:cs="Arial"/>
          <w:sz w:val="22"/>
          <w:szCs w:val="22"/>
        </w:rPr>
        <w:t>s</w:t>
      </w:r>
      <w:r>
        <w:rPr>
          <w:rFonts w:ascii="Arial" w:hAnsi="Arial" w:cs="Arial"/>
          <w:sz w:val="22"/>
          <w:szCs w:val="22"/>
        </w:rPr>
        <w:t xml:space="preserve"> </w:t>
      </w:r>
      <w:r w:rsidR="006055FB">
        <w:rPr>
          <w:rFonts w:ascii="Arial" w:hAnsi="Arial" w:cs="Arial"/>
          <w:sz w:val="22"/>
          <w:szCs w:val="22"/>
        </w:rPr>
        <w:t>3</w:t>
      </w:r>
      <w:r>
        <w:rPr>
          <w:rFonts w:ascii="Arial" w:hAnsi="Arial" w:cs="Arial"/>
          <w:sz w:val="22"/>
          <w:szCs w:val="22"/>
        </w:rPr>
        <w:t>-</w:t>
      </w:r>
      <w:r w:rsidR="006055FB">
        <w:rPr>
          <w:rFonts w:ascii="Arial" w:hAnsi="Arial" w:cs="Arial"/>
          <w:sz w:val="22"/>
          <w:szCs w:val="22"/>
        </w:rPr>
        <w:t>5</w:t>
      </w:r>
      <w:r>
        <w:rPr>
          <w:rFonts w:ascii="Arial" w:hAnsi="Arial" w:cs="Arial"/>
          <w:sz w:val="22"/>
          <w:szCs w:val="22"/>
        </w:rPr>
        <w:t>)</w:t>
      </w:r>
      <w:r w:rsidR="004D35B9" w:rsidRPr="009939BD">
        <w:rPr>
          <w:rFonts w:ascii="Arial" w:hAnsi="Arial" w:cs="Arial"/>
          <w:sz w:val="22"/>
          <w:szCs w:val="22"/>
        </w:rPr>
        <w:t xml:space="preserve">. </w:t>
      </w:r>
    </w:p>
    <w:p w14:paraId="14FEEC51" w14:textId="3447D7FF" w:rsidR="00C54245" w:rsidRDefault="00C54245" w:rsidP="00D31EA1">
      <w:pPr>
        <w:pStyle w:val="xdefault"/>
        <w:shd w:val="clear" w:color="auto" w:fill="FFFFFF"/>
        <w:spacing w:line="276" w:lineRule="auto"/>
        <w:jc w:val="both"/>
        <w:rPr>
          <w:rFonts w:ascii="Arial" w:hAnsi="Arial" w:cs="Arial"/>
          <w:b/>
          <w:noProof/>
        </w:rPr>
      </w:pPr>
    </w:p>
    <w:p w14:paraId="54C0827B" w14:textId="2ABE124F" w:rsidR="00C54245" w:rsidRDefault="00BF48DB" w:rsidP="00D31EA1">
      <w:pPr>
        <w:pStyle w:val="xdefault"/>
        <w:shd w:val="clear" w:color="auto" w:fill="FFFFFF"/>
        <w:spacing w:line="276" w:lineRule="auto"/>
        <w:jc w:val="both"/>
        <w:rPr>
          <w:rFonts w:ascii="Arial" w:hAnsi="Arial" w:cs="Arial"/>
          <w:b/>
          <w:noProof/>
        </w:rPr>
      </w:pPr>
      <w:r w:rsidRPr="00BF48DB">
        <w:rPr>
          <w:rFonts w:ascii="Arial" w:hAnsi="Arial" w:cs="Arial"/>
          <w:b/>
          <w:noProof/>
        </w:rPr>
        <w:lastRenderedPageBreak/>
        <w:drawing>
          <wp:inline distT="0" distB="0" distL="0" distR="0" wp14:anchorId="58D11AFE" wp14:editId="4F85EA75">
            <wp:extent cx="5943600" cy="4453895"/>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11"/>
                    <a:srcRect t="11114"/>
                    <a:stretch/>
                  </pic:blipFill>
                  <pic:spPr bwMode="auto">
                    <a:xfrm>
                      <a:off x="0" y="0"/>
                      <a:ext cx="5943600" cy="4453895"/>
                    </a:xfrm>
                    <a:prstGeom prst="rect">
                      <a:avLst/>
                    </a:prstGeom>
                    <a:ln>
                      <a:noFill/>
                    </a:ln>
                    <a:extLst>
                      <a:ext uri="{53640926-AAD7-44D8-BBD7-CCE9431645EC}">
                        <a14:shadowObscured xmlns:a14="http://schemas.microsoft.com/office/drawing/2010/main"/>
                      </a:ext>
                    </a:extLst>
                  </pic:spPr>
                </pic:pic>
              </a:graphicData>
            </a:graphic>
          </wp:inline>
        </w:drawing>
      </w:r>
    </w:p>
    <w:p w14:paraId="7D16B778" w14:textId="59D0DCAE" w:rsidR="00CF200E" w:rsidRDefault="00894D43" w:rsidP="00D31EA1">
      <w:pPr>
        <w:pStyle w:val="xdefault"/>
        <w:shd w:val="clear" w:color="auto" w:fill="FFFFFF"/>
        <w:spacing w:line="276" w:lineRule="auto"/>
        <w:jc w:val="both"/>
        <w:rPr>
          <w:rFonts w:ascii="Arial" w:hAnsi="Arial" w:cs="Arial"/>
        </w:rPr>
      </w:pPr>
      <w:r>
        <w:rPr>
          <w:rFonts w:ascii="Arial" w:hAnsi="Arial" w:cs="Arial"/>
          <w:b/>
          <w:noProof/>
        </w:rPr>
        <w:t xml:space="preserve">Figure </w:t>
      </w:r>
      <w:r w:rsidR="006D354A">
        <w:rPr>
          <w:rFonts w:ascii="Arial" w:hAnsi="Arial" w:cs="Arial"/>
          <w:b/>
          <w:noProof/>
        </w:rPr>
        <w:t>2</w:t>
      </w:r>
      <w:r w:rsidR="00B7201B">
        <w:rPr>
          <w:rFonts w:ascii="Arial" w:hAnsi="Arial" w:cs="Arial"/>
          <w:b/>
          <w:noProof/>
        </w:rPr>
        <w:t xml:space="preserve"> </w:t>
      </w:r>
      <w:r w:rsidR="003F0AFF">
        <w:rPr>
          <w:rFonts w:ascii="Arial" w:hAnsi="Arial" w:cs="Arial"/>
          <w:b/>
          <w:noProof/>
        </w:rPr>
        <w:t>Differ</w:t>
      </w:r>
      <w:r w:rsidR="003B61AC">
        <w:rPr>
          <w:rFonts w:ascii="Arial" w:hAnsi="Arial" w:cs="Arial"/>
          <w:b/>
          <w:noProof/>
        </w:rPr>
        <w:t>e</w:t>
      </w:r>
      <w:r w:rsidR="003F0AFF">
        <w:rPr>
          <w:rFonts w:ascii="Arial" w:hAnsi="Arial" w:cs="Arial"/>
          <w:b/>
          <w:noProof/>
        </w:rPr>
        <w:t xml:space="preserve">ntial </w:t>
      </w:r>
      <w:r w:rsidR="006055FB">
        <w:rPr>
          <w:rFonts w:ascii="Arial" w:hAnsi="Arial" w:cs="Arial"/>
          <w:b/>
          <w:noProof/>
        </w:rPr>
        <w:t>g</w:t>
      </w:r>
      <w:r w:rsidR="003F0AFF">
        <w:rPr>
          <w:rFonts w:ascii="Arial" w:hAnsi="Arial" w:cs="Arial"/>
          <w:b/>
          <w:noProof/>
        </w:rPr>
        <w:t xml:space="preserve">ene </w:t>
      </w:r>
      <w:r w:rsidR="006055FB">
        <w:rPr>
          <w:rFonts w:ascii="Arial" w:hAnsi="Arial" w:cs="Arial"/>
          <w:b/>
          <w:noProof/>
        </w:rPr>
        <w:t>e</w:t>
      </w:r>
      <w:r w:rsidR="003F0AFF">
        <w:rPr>
          <w:rFonts w:ascii="Arial" w:hAnsi="Arial" w:cs="Arial"/>
          <w:b/>
          <w:noProof/>
        </w:rPr>
        <w:t xml:space="preserve">xpression </w:t>
      </w:r>
      <w:r w:rsidR="006055FB">
        <w:rPr>
          <w:rFonts w:ascii="Arial" w:hAnsi="Arial" w:cs="Arial"/>
          <w:b/>
          <w:noProof/>
        </w:rPr>
        <w:t>r</w:t>
      </w:r>
      <w:r w:rsidR="003F0AFF">
        <w:rPr>
          <w:rFonts w:ascii="Arial" w:hAnsi="Arial" w:cs="Arial"/>
          <w:b/>
          <w:noProof/>
        </w:rPr>
        <w:t>esults.</w:t>
      </w:r>
      <w:r w:rsidR="00081914">
        <w:rPr>
          <w:rFonts w:ascii="Arial" w:hAnsi="Arial" w:cs="Arial"/>
        </w:rPr>
        <w:t xml:space="preserve"> </w:t>
      </w:r>
      <w:r w:rsidR="00F279F3">
        <w:rPr>
          <w:rFonts w:ascii="Arial" w:hAnsi="Arial" w:cs="Arial"/>
        </w:rPr>
        <w:t xml:space="preserve">A volcano plot of differentially </w:t>
      </w:r>
      <w:r w:rsidR="00CF200E" w:rsidRPr="00D31EA1">
        <w:rPr>
          <w:rFonts w:ascii="Arial" w:hAnsi="Arial" w:cs="Arial"/>
        </w:rPr>
        <w:t xml:space="preserve">expressed </w:t>
      </w:r>
      <w:r w:rsidR="005533CD">
        <w:rPr>
          <w:rFonts w:ascii="Arial" w:hAnsi="Arial" w:cs="Arial"/>
        </w:rPr>
        <w:t xml:space="preserve">genes </w:t>
      </w:r>
      <w:r w:rsidR="00CF200E" w:rsidRPr="00D31EA1">
        <w:rPr>
          <w:rFonts w:ascii="Arial" w:hAnsi="Arial" w:cs="Arial"/>
        </w:rPr>
        <w:t xml:space="preserve">between </w:t>
      </w:r>
      <w:r w:rsidR="0003002D">
        <w:rPr>
          <w:rFonts w:ascii="Arial" w:hAnsi="Arial" w:cs="Arial"/>
        </w:rPr>
        <w:t>vape users and non-vape users</w:t>
      </w:r>
      <w:r w:rsidR="00CF200E" w:rsidRPr="00D31EA1">
        <w:rPr>
          <w:rFonts w:ascii="Arial" w:hAnsi="Arial" w:cs="Arial"/>
        </w:rPr>
        <w:t xml:space="preserve"> (false discovery rate [FDR]&lt;0.05), after adjusting for age, sex, recruitment center, and two </w:t>
      </w:r>
      <w:r w:rsidR="00C176E5">
        <w:rPr>
          <w:rFonts w:ascii="Arial" w:hAnsi="Arial" w:cs="Arial"/>
        </w:rPr>
        <w:t>normalization factors.</w:t>
      </w:r>
      <w:r w:rsidR="00CF200E" w:rsidRPr="00D31EA1">
        <w:rPr>
          <w:rFonts w:ascii="Arial" w:hAnsi="Arial" w:cs="Arial"/>
        </w:rPr>
        <w:t xml:space="preserve"> </w:t>
      </w:r>
      <w:r w:rsidR="00BF48DB">
        <w:rPr>
          <w:rFonts w:ascii="Arial" w:hAnsi="Arial" w:cs="Arial"/>
        </w:rPr>
        <w:t>Grey points (</w:t>
      </w:r>
      <w:r w:rsidR="00103859">
        <w:rPr>
          <w:rFonts w:ascii="Arial" w:hAnsi="Arial" w:cs="Arial"/>
        </w:rPr>
        <w:t>not significant</w:t>
      </w:r>
      <w:r w:rsidR="00BF48DB">
        <w:rPr>
          <w:rFonts w:ascii="Arial" w:hAnsi="Arial" w:cs="Arial"/>
        </w:rPr>
        <w:t>) represent genes with an FDR &gt; 0.5 and |Log</w:t>
      </w:r>
      <w:r w:rsidR="00BF48DB">
        <w:rPr>
          <w:rFonts w:ascii="Arial" w:hAnsi="Arial" w:cs="Arial"/>
          <w:vertAlign w:val="subscript"/>
        </w:rPr>
        <w:t>2</w:t>
      </w:r>
      <w:r w:rsidR="00BF48DB">
        <w:rPr>
          <w:rFonts w:ascii="Arial" w:hAnsi="Arial" w:cs="Arial"/>
        </w:rPr>
        <w:t xml:space="preserve"> FC| &lt; 2.</w:t>
      </w:r>
    </w:p>
    <w:p w14:paraId="3CAEDDC5" w14:textId="64D1F315" w:rsidR="00DC2757" w:rsidRDefault="00DC2757" w:rsidP="00D31EA1">
      <w:pPr>
        <w:pStyle w:val="xdefault"/>
        <w:shd w:val="clear" w:color="auto" w:fill="FFFFFF"/>
        <w:spacing w:line="276" w:lineRule="auto"/>
        <w:jc w:val="both"/>
        <w:rPr>
          <w:rFonts w:ascii="Arial" w:hAnsi="Arial" w:cs="Arial"/>
        </w:rPr>
      </w:pPr>
    </w:p>
    <w:p w14:paraId="7CD0050D" w14:textId="77777777" w:rsidR="008769D5" w:rsidRDefault="008769D5" w:rsidP="00DC2757">
      <w:pPr>
        <w:pStyle w:val="EndNoteBibliography"/>
        <w:spacing w:line="276" w:lineRule="auto"/>
        <w:ind w:left="720" w:hanging="720"/>
        <w:jc w:val="both"/>
        <w:rPr>
          <w:b/>
          <w:bCs/>
        </w:rPr>
      </w:pPr>
    </w:p>
    <w:p w14:paraId="1A455D86" w14:textId="77777777" w:rsidR="008769D5" w:rsidRDefault="008769D5" w:rsidP="00DC2757">
      <w:pPr>
        <w:pStyle w:val="EndNoteBibliography"/>
        <w:spacing w:line="276" w:lineRule="auto"/>
        <w:ind w:left="720" w:hanging="720"/>
        <w:jc w:val="both"/>
        <w:rPr>
          <w:b/>
          <w:bCs/>
        </w:rPr>
      </w:pPr>
    </w:p>
    <w:p w14:paraId="1F6F9CB2" w14:textId="3BB7EE7F" w:rsidR="00DC2757" w:rsidRDefault="00DC2757" w:rsidP="00DC2757">
      <w:pPr>
        <w:pStyle w:val="EndNoteBibliography"/>
        <w:spacing w:line="276" w:lineRule="auto"/>
        <w:ind w:left="720" w:hanging="720"/>
        <w:jc w:val="both"/>
      </w:pPr>
      <w:r w:rsidRPr="00F4004E">
        <w:rPr>
          <w:b/>
          <w:bCs/>
        </w:rPr>
        <w:lastRenderedPageBreak/>
        <w:t xml:space="preserve">Table </w:t>
      </w:r>
      <w:r>
        <w:rPr>
          <w:b/>
          <w:bCs/>
        </w:rPr>
        <w:t>3</w:t>
      </w:r>
      <w:r w:rsidRPr="00F4004E">
        <w:rPr>
          <w:b/>
          <w:bCs/>
        </w:rPr>
        <w:t xml:space="preserve">. Top 15 </w:t>
      </w:r>
      <w:r>
        <w:rPr>
          <w:b/>
          <w:bCs/>
        </w:rPr>
        <w:t>Gene Ontologies</w:t>
      </w:r>
      <w:r w:rsidRPr="00F4004E">
        <w:rPr>
          <w:b/>
          <w:bCs/>
        </w:rPr>
        <w:t xml:space="preserve"> for differentially regulated genes when adolescents who vaped in the last 6 months </w:t>
      </w:r>
      <w:r>
        <w:rPr>
          <w:b/>
          <w:bCs/>
        </w:rPr>
        <w:t xml:space="preserve">(vape users) </w:t>
      </w:r>
      <w:r w:rsidRPr="00F4004E">
        <w:rPr>
          <w:b/>
          <w:bCs/>
        </w:rPr>
        <w:t>are compared to adolescents who did not vape</w:t>
      </w:r>
      <w:r>
        <w:rPr>
          <w:b/>
          <w:bCs/>
        </w:rPr>
        <w:t xml:space="preserve"> (non-vape users)</w:t>
      </w:r>
      <w:r w:rsidRPr="00F4004E">
        <w:rPr>
          <w:b/>
          <w:bCs/>
        </w:rPr>
        <w:t xml:space="preserve">. </w:t>
      </w:r>
      <w:r w:rsidRPr="003E6C8E">
        <w:t>Pathways with low false discovery rate (FDR) values and negative Normalized Enrichment Scores (NES) represent downregulated biological processes while those with low FDR and positive NES represent upregulated biological processes.</w:t>
      </w:r>
    </w:p>
    <w:p w14:paraId="1F9CE5CE" w14:textId="77777777" w:rsidR="00381EF4" w:rsidRPr="005C77DA" w:rsidRDefault="00DC2757" w:rsidP="00DC2757">
      <w:pPr>
        <w:pStyle w:val="EndNoteBibliography"/>
        <w:spacing w:line="276" w:lineRule="auto"/>
        <w:ind w:left="720" w:hanging="720"/>
        <w:jc w:val="both"/>
      </w:pPr>
      <w:r w:rsidRPr="0011214D">
        <w:t xml:space="preserve"> </w:t>
      </w:r>
    </w:p>
    <w:p w14:paraId="17DB2A57" w14:textId="4AE4DCCA" w:rsidR="00DC2757" w:rsidRPr="005C77DA" w:rsidRDefault="00F85D71" w:rsidP="00DC2757">
      <w:pPr>
        <w:pStyle w:val="EndNoteBibliography"/>
        <w:spacing w:line="276" w:lineRule="auto"/>
        <w:ind w:left="720" w:hanging="720"/>
        <w:jc w:val="both"/>
      </w:pPr>
      <w:r>
        <w:pict w14:anchorId="55E1FE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727.35pt;height:198.15pt;mso-width-percent:0;mso-height-percent:0;mso-width-percent:0;mso-height-percent:0">
            <v:imagedata r:id="rId12" o:title=""/>
          </v:shape>
        </w:pict>
      </w:r>
    </w:p>
    <w:p w14:paraId="4DF3FEA2" w14:textId="77777777" w:rsidR="00DC2757" w:rsidRDefault="00DC2757" w:rsidP="00DC2757">
      <w:pPr>
        <w:rPr>
          <w:rFonts w:ascii="Arial" w:hAnsi="Arial" w:cs="Arial"/>
          <w:b/>
          <w:bCs/>
          <w:noProof/>
        </w:rPr>
      </w:pPr>
      <w:r>
        <w:rPr>
          <w:b/>
          <w:bCs/>
          <w:noProof/>
        </w:rPr>
        <w:br w:type="page"/>
      </w:r>
    </w:p>
    <w:p w14:paraId="247C5B14" w14:textId="6ADA43FE" w:rsidR="00DC2757" w:rsidRDefault="00DC2757" w:rsidP="00DC2757">
      <w:pPr>
        <w:pStyle w:val="Default"/>
        <w:spacing w:line="276" w:lineRule="auto"/>
        <w:jc w:val="both"/>
        <w:rPr>
          <w:ins w:id="91" w:author="Commodore, Sarah" w:date="2023-03-22T16:15:00Z"/>
          <w:noProof/>
        </w:rPr>
      </w:pPr>
      <w:r w:rsidRPr="00F4004E">
        <w:rPr>
          <w:b/>
          <w:bCs/>
          <w:noProof/>
          <w:color w:val="auto"/>
          <w:sz w:val="22"/>
          <w:szCs w:val="22"/>
        </w:rPr>
        <w:lastRenderedPageBreak/>
        <w:t xml:space="preserve">Table </w:t>
      </w:r>
      <w:r>
        <w:rPr>
          <w:b/>
          <w:bCs/>
          <w:noProof/>
          <w:color w:val="auto"/>
          <w:sz w:val="22"/>
          <w:szCs w:val="22"/>
        </w:rPr>
        <w:t>4</w:t>
      </w:r>
      <w:r w:rsidRPr="00F4004E">
        <w:rPr>
          <w:b/>
          <w:bCs/>
          <w:noProof/>
          <w:color w:val="auto"/>
          <w:sz w:val="22"/>
          <w:szCs w:val="22"/>
        </w:rPr>
        <w:t>. Top 15</w:t>
      </w:r>
      <w:r>
        <w:rPr>
          <w:b/>
          <w:bCs/>
          <w:noProof/>
          <w:color w:val="auto"/>
          <w:sz w:val="22"/>
          <w:szCs w:val="22"/>
        </w:rPr>
        <w:t xml:space="preserve"> Reactome pathways for</w:t>
      </w:r>
      <w:r w:rsidRPr="00F4004E">
        <w:rPr>
          <w:b/>
          <w:bCs/>
          <w:noProof/>
          <w:color w:val="auto"/>
          <w:sz w:val="22"/>
          <w:szCs w:val="22"/>
        </w:rPr>
        <w:t xml:space="preserve"> differentially regulated genes when adolescents who vaped in the last 6 months </w:t>
      </w:r>
      <w:r>
        <w:rPr>
          <w:b/>
          <w:bCs/>
          <w:noProof/>
          <w:color w:val="auto"/>
          <w:sz w:val="22"/>
          <w:szCs w:val="22"/>
        </w:rPr>
        <w:t xml:space="preserve">(vape users) </w:t>
      </w:r>
      <w:r w:rsidRPr="00F4004E">
        <w:rPr>
          <w:b/>
          <w:bCs/>
          <w:noProof/>
          <w:color w:val="auto"/>
          <w:sz w:val="22"/>
          <w:szCs w:val="22"/>
        </w:rPr>
        <w:t>are compared to adolescents who did not vape</w:t>
      </w:r>
      <w:r>
        <w:rPr>
          <w:b/>
          <w:bCs/>
          <w:noProof/>
          <w:color w:val="auto"/>
          <w:sz w:val="22"/>
          <w:szCs w:val="22"/>
        </w:rPr>
        <w:t xml:space="preserve"> (non-vape users)</w:t>
      </w:r>
      <w:r w:rsidRPr="00F4004E">
        <w:rPr>
          <w:b/>
          <w:bCs/>
          <w:noProof/>
          <w:color w:val="auto"/>
          <w:sz w:val="22"/>
          <w:szCs w:val="22"/>
        </w:rPr>
        <w:t xml:space="preserve">. </w:t>
      </w:r>
      <w:r w:rsidRPr="003E6C8E">
        <w:rPr>
          <w:noProof/>
          <w:color w:val="auto"/>
          <w:sz w:val="22"/>
          <w:szCs w:val="22"/>
        </w:rPr>
        <w:t>Pathways with low false discovery rate (FDR) values and negative Normalized Enrichment Scores (NES) represent downregulated biological processes while those with low FDR and positive NES represent upregulated biological processes.</w:t>
      </w:r>
      <w:r w:rsidRPr="003E6C8E">
        <w:rPr>
          <w:noProof/>
        </w:rPr>
        <w:t xml:space="preserve"> </w:t>
      </w:r>
    </w:p>
    <w:p w14:paraId="51BEDA04" w14:textId="49262698" w:rsidR="00DC2757" w:rsidRPr="005C77DA" w:rsidRDefault="00DC2757" w:rsidP="00DC2757">
      <w:pPr>
        <w:pStyle w:val="Default"/>
        <w:spacing w:line="276" w:lineRule="auto"/>
        <w:jc w:val="both"/>
        <w:rPr>
          <w:sz w:val="22"/>
          <w:szCs w:val="22"/>
        </w:rPr>
      </w:pPr>
    </w:p>
    <w:p w14:paraId="21BEBDCC" w14:textId="77777777" w:rsidR="00DC2757" w:rsidRPr="005C77DA" w:rsidRDefault="00DC2757" w:rsidP="00DC2757">
      <w:pPr>
        <w:pStyle w:val="Default"/>
        <w:spacing w:line="276" w:lineRule="auto"/>
        <w:jc w:val="both"/>
        <w:rPr>
          <w:sz w:val="22"/>
          <w:szCs w:val="22"/>
        </w:rPr>
      </w:pPr>
    </w:p>
    <w:p w14:paraId="2D83F5A1" w14:textId="548F4C05" w:rsidR="00DC2757" w:rsidRPr="005C77DA" w:rsidRDefault="00F85D71" w:rsidP="00DC2757">
      <w:pPr>
        <w:pStyle w:val="EndNoteBibliography"/>
        <w:spacing w:line="276" w:lineRule="auto"/>
        <w:ind w:left="720" w:hanging="720"/>
        <w:jc w:val="both"/>
        <w:rPr>
          <w:b/>
          <w:bCs/>
        </w:rPr>
        <w:sectPr w:rsidR="00DC2757" w:rsidRPr="005C77DA" w:rsidSect="00BF5781">
          <w:type w:val="continuous"/>
          <w:pgSz w:w="15840" w:h="12240" w:orient="landscape"/>
          <w:pgMar w:top="1440" w:right="1440" w:bottom="1440" w:left="1440" w:header="720" w:footer="720" w:gutter="0"/>
          <w:lnNumType w:countBy="1" w:restart="continuous"/>
          <w:cols w:space="720"/>
          <w:docGrid w:linePitch="360"/>
        </w:sectPr>
      </w:pPr>
      <w:r>
        <w:rPr>
          <w:b/>
          <w:bCs/>
        </w:rPr>
        <w:pict w14:anchorId="00F4009F">
          <v:shape id="_x0000_i1026" type="#_x0000_t75" alt="" style="width:693.7pt;height:252.25pt;mso-width-percent:0;mso-height-percent:0;mso-width-percent:0;mso-height-percent:0">
            <v:imagedata r:id="rId13" o:title=""/>
          </v:shape>
        </w:pict>
      </w:r>
    </w:p>
    <w:p w14:paraId="3A72F602" w14:textId="77777777" w:rsidR="00DC2757" w:rsidRPr="005C77DA" w:rsidRDefault="00DC2757" w:rsidP="00DC2757">
      <w:pPr>
        <w:pStyle w:val="EndNoteBibliography"/>
        <w:spacing w:line="276" w:lineRule="auto"/>
        <w:ind w:left="720" w:hanging="720"/>
        <w:jc w:val="both"/>
      </w:pPr>
      <w:r w:rsidRPr="00F4004E">
        <w:rPr>
          <w:b/>
          <w:bCs/>
        </w:rPr>
        <w:lastRenderedPageBreak/>
        <w:t xml:space="preserve">Table </w:t>
      </w:r>
      <w:r>
        <w:rPr>
          <w:b/>
          <w:bCs/>
        </w:rPr>
        <w:t>5</w:t>
      </w:r>
      <w:r w:rsidRPr="00F4004E">
        <w:rPr>
          <w:b/>
          <w:bCs/>
        </w:rPr>
        <w:t xml:space="preserve">. Top 15 </w:t>
      </w:r>
      <w:r>
        <w:rPr>
          <w:b/>
          <w:bCs/>
        </w:rPr>
        <w:t>KEGG</w:t>
      </w:r>
      <w:r w:rsidRPr="00F4004E">
        <w:rPr>
          <w:b/>
          <w:bCs/>
        </w:rPr>
        <w:t xml:space="preserve"> pathways for differentially regulated genes when adolescents who vaped in the last 6 months </w:t>
      </w:r>
      <w:r>
        <w:rPr>
          <w:b/>
          <w:bCs/>
        </w:rPr>
        <w:t xml:space="preserve">(vape users) </w:t>
      </w:r>
      <w:r w:rsidRPr="00F4004E">
        <w:rPr>
          <w:b/>
          <w:bCs/>
        </w:rPr>
        <w:t>are compared to adolescents who did not vape</w:t>
      </w:r>
      <w:r>
        <w:rPr>
          <w:b/>
          <w:bCs/>
        </w:rPr>
        <w:t xml:space="preserve"> (non-vape users)</w:t>
      </w:r>
      <w:r w:rsidRPr="00F4004E">
        <w:rPr>
          <w:b/>
          <w:bCs/>
        </w:rPr>
        <w:t>.</w:t>
      </w:r>
      <w:r w:rsidRPr="003E6C8E">
        <w:t xml:space="preserve"> Pathways with low false discovery rate (FDR) values and negative Normalized Enrichment Scores (NES) represent downregulated biological processes while those with low FDR and positive NES represent upregulated biological processes.</w:t>
      </w:r>
    </w:p>
    <w:p w14:paraId="554A6938" w14:textId="32F47655" w:rsidR="00C36CE5" w:rsidRDefault="00DC2757" w:rsidP="00DC2757">
      <w:pPr>
        <w:pStyle w:val="EndNoteBibliography"/>
        <w:spacing w:line="276" w:lineRule="auto"/>
        <w:ind w:left="720" w:hanging="720"/>
        <w:jc w:val="both"/>
        <w:rPr>
          <w:b/>
          <w:bCs/>
        </w:rPr>
      </w:pPr>
      <w:r w:rsidRPr="0011214D">
        <w:rPr>
          <w:b/>
          <w:bCs/>
        </w:rPr>
        <w:t xml:space="preserve"> </w:t>
      </w:r>
      <w:r w:rsidR="00F85D71">
        <w:rPr>
          <w:b/>
          <w:bCs/>
        </w:rPr>
        <w:pict w14:anchorId="1C311C8D">
          <v:shape id="_x0000_i1025" type="#_x0000_t75" alt="" style="width:730pt;height:211.25pt;mso-width-percent:0;mso-height-percent:0;mso-width-percent:0;mso-height-percent:0">
            <v:imagedata r:id="rId14" o:title=""/>
          </v:shape>
        </w:pict>
      </w:r>
    </w:p>
    <w:p w14:paraId="6754805E" w14:textId="66C2AF6A" w:rsidR="00DC2757" w:rsidRDefault="00DC2757" w:rsidP="00DC2757">
      <w:pPr>
        <w:pStyle w:val="EndNoteBibliography"/>
        <w:spacing w:line="276" w:lineRule="auto"/>
        <w:ind w:left="720" w:hanging="720"/>
        <w:jc w:val="both"/>
        <w:rPr>
          <w:b/>
          <w:bCs/>
        </w:rPr>
      </w:pPr>
    </w:p>
    <w:p w14:paraId="65675E12" w14:textId="77777777" w:rsidR="00DC2757" w:rsidRDefault="00DC2757" w:rsidP="00D31EA1">
      <w:pPr>
        <w:pStyle w:val="xdefault"/>
        <w:shd w:val="clear" w:color="auto" w:fill="FFFFFF"/>
        <w:spacing w:line="276" w:lineRule="auto"/>
        <w:jc w:val="both"/>
        <w:rPr>
          <w:rFonts w:ascii="Arial" w:hAnsi="Arial" w:cs="Arial"/>
          <w:b/>
          <w:noProof/>
        </w:rPr>
      </w:pPr>
    </w:p>
    <w:p w14:paraId="1E363813" w14:textId="77777777" w:rsidR="00143E9E" w:rsidRPr="005C77DA" w:rsidRDefault="00143E9E" w:rsidP="00D31EA1">
      <w:pPr>
        <w:pStyle w:val="xmsonormal"/>
        <w:shd w:val="clear" w:color="auto" w:fill="FFFFFF"/>
        <w:spacing w:line="276" w:lineRule="auto"/>
        <w:jc w:val="both"/>
        <w:rPr>
          <w:rFonts w:ascii="Arial" w:hAnsi="Arial" w:cs="Arial"/>
        </w:rPr>
      </w:pPr>
    </w:p>
    <w:p w14:paraId="61DFD508" w14:textId="6E57DAB1" w:rsidR="00296A58" w:rsidRPr="00D31EA1" w:rsidRDefault="00143E9E" w:rsidP="00D31EA1">
      <w:pPr>
        <w:pStyle w:val="xmsonormal"/>
        <w:shd w:val="clear" w:color="auto" w:fill="FFFFFF"/>
        <w:spacing w:line="276" w:lineRule="auto"/>
        <w:jc w:val="both"/>
        <w:rPr>
          <w:rFonts w:ascii="Arial" w:hAnsi="Arial" w:cs="Arial"/>
          <w:b/>
          <w:bCs/>
          <w:i/>
          <w:iCs/>
        </w:rPr>
      </w:pPr>
      <w:r w:rsidRPr="00D31EA1">
        <w:rPr>
          <w:rFonts w:ascii="Arial" w:hAnsi="Arial" w:cs="Arial"/>
          <w:b/>
          <w:bCs/>
          <w:i/>
          <w:iCs/>
        </w:rPr>
        <w:t>Sensitivity analysis</w:t>
      </w:r>
    </w:p>
    <w:p w14:paraId="77521A04" w14:textId="3A7E399C" w:rsidR="00DD3EE9" w:rsidRDefault="00DD3EE9" w:rsidP="00D31EA1">
      <w:pPr>
        <w:pStyle w:val="xmsonormal"/>
        <w:shd w:val="clear" w:color="auto" w:fill="FFFFFF"/>
        <w:spacing w:line="276" w:lineRule="auto"/>
        <w:jc w:val="both"/>
        <w:rPr>
          <w:rFonts w:ascii="Arial" w:hAnsi="Arial" w:cs="Arial"/>
        </w:rPr>
      </w:pPr>
      <w:r w:rsidRPr="00E5208D">
        <w:rPr>
          <w:rFonts w:ascii="Arial" w:hAnsi="Arial" w:cs="Arial"/>
        </w:rPr>
        <w:t>With 92% (12/13) vape</w:t>
      </w:r>
      <w:r w:rsidR="0005083A">
        <w:rPr>
          <w:rFonts w:ascii="Arial" w:hAnsi="Arial" w:cs="Arial"/>
        </w:rPr>
        <w:t xml:space="preserve"> use</w:t>
      </w:r>
      <w:r w:rsidRPr="00E5208D">
        <w:rPr>
          <w:rFonts w:ascii="Arial" w:hAnsi="Arial" w:cs="Arial"/>
        </w:rPr>
        <w:t>rs and 42% 21/50 participants recruited at the Pueblo center, we sought to understand how this demographic imbalance act</w:t>
      </w:r>
      <w:r w:rsidR="003F0AFF">
        <w:rPr>
          <w:rFonts w:ascii="Arial" w:hAnsi="Arial" w:cs="Arial"/>
        </w:rPr>
        <w:t>s</w:t>
      </w:r>
      <w:r w:rsidRPr="00E5208D">
        <w:rPr>
          <w:rFonts w:ascii="Arial" w:hAnsi="Arial" w:cs="Arial"/>
        </w:rPr>
        <w:t xml:space="preserve"> as a potential confounder or source of multicollinearity. As such we restricted analysis to participants recruited from the Pueblo center and compared it to the overall model containing all study participants to assess differences in estimates and significant gene composition between the models.</w:t>
      </w:r>
      <w:r w:rsidR="00A93013" w:rsidRPr="00E5208D">
        <w:rPr>
          <w:rFonts w:ascii="Arial" w:eastAsia="Times New Roman" w:hAnsi="Arial" w:cs="Arial"/>
          <w:color w:val="222222"/>
        </w:rPr>
        <w:t xml:space="preserve"> </w:t>
      </w:r>
      <w:r w:rsidR="00C176E5" w:rsidRPr="00B7201B">
        <w:rPr>
          <w:rFonts w:ascii="Arial" w:hAnsi="Arial" w:cs="Arial"/>
          <w:color w:val="222222"/>
        </w:rPr>
        <w:t>The top 2</w:t>
      </w:r>
      <w:r w:rsidR="00C176E5">
        <w:rPr>
          <w:rFonts w:ascii="Arial" w:hAnsi="Arial" w:cs="Arial"/>
          <w:color w:val="222222"/>
        </w:rPr>
        <w:t>,</w:t>
      </w:r>
      <w:r w:rsidR="00C176E5" w:rsidRPr="00B7201B">
        <w:rPr>
          <w:rFonts w:ascii="Arial" w:hAnsi="Arial" w:cs="Arial"/>
          <w:color w:val="222222"/>
        </w:rPr>
        <w:t xml:space="preserve">000 significant genes </w:t>
      </w:r>
      <w:r w:rsidR="00C176E5">
        <w:rPr>
          <w:rFonts w:ascii="Arial" w:hAnsi="Arial" w:cs="Arial"/>
          <w:color w:val="222222"/>
        </w:rPr>
        <w:t xml:space="preserve">for the </w:t>
      </w:r>
      <w:r w:rsidR="00024426">
        <w:rPr>
          <w:rFonts w:ascii="Arial" w:hAnsi="Arial" w:cs="Arial"/>
          <w:color w:val="222222"/>
        </w:rPr>
        <w:t>restricted and full models</w:t>
      </w:r>
      <w:r w:rsidR="00C176E5" w:rsidRPr="00B7201B">
        <w:rPr>
          <w:rFonts w:ascii="Arial" w:hAnsi="Arial" w:cs="Arial"/>
          <w:color w:val="222222"/>
        </w:rPr>
        <w:t xml:space="preserve"> are identical both before and after the selected cutoff value (|Log</w:t>
      </w:r>
      <w:r w:rsidR="00C176E5" w:rsidRPr="00B7201B">
        <w:rPr>
          <w:rFonts w:ascii="Arial" w:hAnsi="Arial" w:cs="Arial"/>
          <w:color w:val="222222"/>
          <w:vertAlign w:val="subscript"/>
        </w:rPr>
        <w:t>2</w:t>
      </w:r>
      <w:r w:rsidR="00C176E5" w:rsidRPr="00B7201B">
        <w:rPr>
          <w:rFonts w:ascii="Arial" w:hAnsi="Arial" w:cs="Arial"/>
          <w:color w:val="222222"/>
        </w:rPr>
        <w:t>(</w:t>
      </w:r>
      <w:r w:rsidR="00D779B2">
        <w:rPr>
          <w:rFonts w:ascii="Arial" w:hAnsi="Arial" w:cs="Arial"/>
          <w:color w:val="222222"/>
        </w:rPr>
        <w:t>FC</w:t>
      </w:r>
      <w:r w:rsidR="00C176E5" w:rsidRPr="00B7201B">
        <w:rPr>
          <w:rFonts w:ascii="Arial" w:hAnsi="Arial" w:cs="Arial"/>
          <w:color w:val="222222"/>
        </w:rPr>
        <w:t xml:space="preserve">) | &gt; 2). </w:t>
      </w:r>
      <w:r w:rsidR="00024426">
        <w:rPr>
          <w:rFonts w:ascii="Arial" w:hAnsi="Arial" w:cs="Arial"/>
          <w:color w:val="222222"/>
        </w:rPr>
        <w:t>T</w:t>
      </w:r>
      <w:r w:rsidR="00C176E5" w:rsidRPr="00B7201B">
        <w:rPr>
          <w:rFonts w:ascii="Arial" w:hAnsi="Arial" w:cs="Arial"/>
          <w:color w:val="222222"/>
        </w:rPr>
        <w:t>he</w:t>
      </w:r>
      <w:r w:rsidR="00C176E5">
        <w:rPr>
          <w:rFonts w:ascii="Arial" w:hAnsi="Arial" w:cs="Arial"/>
          <w:color w:val="222222"/>
        </w:rPr>
        <w:t xml:space="preserve"> variation of </w:t>
      </w:r>
      <w:r w:rsidR="00C176E5" w:rsidRPr="00B7201B">
        <w:rPr>
          <w:rFonts w:ascii="Arial" w:hAnsi="Arial" w:cs="Arial"/>
          <w:color w:val="222222"/>
        </w:rPr>
        <w:t>Log</w:t>
      </w:r>
      <w:r w:rsidR="00C176E5" w:rsidRPr="00176486">
        <w:rPr>
          <w:rFonts w:ascii="Arial" w:hAnsi="Arial" w:cs="Arial"/>
          <w:color w:val="222222"/>
          <w:vertAlign w:val="subscript"/>
        </w:rPr>
        <w:t>2</w:t>
      </w:r>
      <w:r w:rsidR="00C176E5" w:rsidRPr="00B7201B">
        <w:rPr>
          <w:rFonts w:ascii="Arial" w:hAnsi="Arial" w:cs="Arial"/>
          <w:color w:val="222222"/>
        </w:rPr>
        <w:t>(</w:t>
      </w:r>
      <w:r w:rsidR="00D779B2">
        <w:rPr>
          <w:rFonts w:ascii="Arial" w:hAnsi="Arial" w:cs="Arial"/>
          <w:color w:val="222222"/>
        </w:rPr>
        <w:t>FC</w:t>
      </w:r>
      <w:r w:rsidR="00C176E5">
        <w:rPr>
          <w:rFonts w:ascii="Arial" w:hAnsi="Arial" w:cs="Arial"/>
          <w:color w:val="222222"/>
        </w:rPr>
        <w:t xml:space="preserve">) from </w:t>
      </w:r>
      <w:r w:rsidR="00C176E5" w:rsidRPr="00B7201B">
        <w:rPr>
          <w:rFonts w:ascii="Arial" w:hAnsi="Arial" w:cs="Arial"/>
          <w:color w:val="222222"/>
        </w:rPr>
        <w:t>the top 2</w:t>
      </w:r>
      <w:r w:rsidR="00C176E5">
        <w:rPr>
          <w:rFonts w:ascii="Arial" w:hAnsi="Arial" w:cs="Arial"/>
          <w:color w:val="222222"/>
        </w:rPr>
        <w:t>,</w:t>
      </w:r>
      <w:r w:rsidR="00C176E5" w:rsidRPr="00B7201B">
        <w:rPr>
          <w:rFonts w:ascii="Arial" w:hAnsi="Arial" w:cs="Arial"/>
          <w:color w:val="222222"/>
        </w:rPr>
        <w:t>000 genes</w:t>
      </w:r>
      <w:r w:rsidR="00C176E5">
        <w:rPr>
          <w:rFonts w:ascii="Arial" w:hAnsi="Arial" w:cs="Arial"/>
          <w:color w:val="222222"/>
        </w:rPr>
        <w:t xml:space="preserve"> in the model with only subjects and the model with only Pueblo subjects were minimal (</w:t>
      </w:r>
      <w:commentRangeStart w:id="92"/>
      <w:commentRangeStart w:id="93"/>
      <w:r w:rsidR="00C176E5">
        <w:rPr>
          <w:rFonts w:ascii="Arial" w:hAnsi="Arial" w:cs="Arial"/>
          <w:color w:val="222222"/>
        </w:rPr>
        <w:t>Supplementary Figure 2</w:t>
      </w:r>
      <w:commentRangeEnd w:id="92"/>
      <w:r w:rsidR="000A22A6">
        <w:rPr>
          <w:rStyle w:val="CommentReference"/>
          <w:rFonts w:asciiTheme="minorHAnsi" w:hAnsiTheme="minorHAnsi" w:cstheme="minorBidi"/>
        </w:rPr>
        <w:commentReference w:id="92"/>
      </w:r>
      <w:commentRangeEnd w:id="93"/>
      <w:r w:rsidR="00BE0539">
        <w:rPr>
          <w:rStyle w:val="CommentReference"/>
          <w:rFonts w:asciiTheme="minorHAnsi" w:hAnsiTheme="minorHAnsi" w:cstheme="minorBidi"/>
        </w:rPr>
        <w:commentReference w:id="93"/>
      </w:r>
      <w:r w:rsidR="000A22A6">
        <w:rPr>
          <w:rFonts w:ascii="Arial" w:hAnsi="Arial" w:cs="Arial"/>
          <w:color w:val="222222"/>
        </w:rPr>
        <w:t>, Supplementary Table 2</w:t>
      </w:r>
      <w:r w:rsidR="00024426">
        <w:rPr>
          <w:rFonts w:ascii="Arial" w:hAnsi="Arial" w:cs="Arial"/>
          <w:color w:val="222222"/>
        </w:rPr>
        <w:t>)</w:t>
      </w:r>
      <w:r w:rsidR="00C176E5">
        <w:rPr>
          <w:rFonts w:ascii="Arial" w:hAnsi="Arial" w:cs="Arial"/>
          <w:color w:val="222222"/>
        </w:rPr>
        <w:t>.</w:t>
      </w:r>
      <w:r w:rsidR="00C176E5" w:rsidRPr="00C176E5" w:rsidDel="00C176E5">
        <w:rPr>
          <w:rFonts w:ascii="Arial" w:hAnsi="Arial" w:cs="Arial"/>
        </w:rPr>
        <w:t xml:space="preserve"> </w:t>
      </w:r>
    </w:p>
    <w:p w14:paraId="569F581B" w14:textId="77777777" w:rsidR="003F0AFF" w:rsidRPr="005C77DA" w:rsidRDefault="003F0AFF" w:rsidP="00D31EA1">
      <w:pPr>
        <w:pStyle w:val="xmsonormal"/>
        <w:shd w:val="clear" w:color="auto" w:fill="FFFFFF"/>
        <w:spacing w:line="276" w:lineRule="auto"/>
        <w:jc w:val="both"/>
        <w:rPr>
          <w:rFonts w:ascii="Arial" w:hAnsi="Arial" w:cs="Arial"/>
        </w:rPr>
      </w:pPr>
    </w:p>
    <w:p w14:paraId="229B2904" w14:textId="4C6C4444" w:rsidR="009B2FAF" w:rsidRPr="007F77B7" w:rsidRDefault="00C56C37" w:rsidP="003E6C8E">
      <w:pPr>
        <w:pStyle w:val="NormalWeb"/>
        <w:shd w:val="clear" w:color="auto" w:fill="FFFFFF"/>
        <w:spacing w:before="0" w:beforeAutospacing="0" w:after="0" w:afterAutospacing="0" w:line="276" w:lineRule="auto"/>
        <w:rPr>
          <w:rFonts w:ascii="Arial" w:hAnsi="Arial" w:cs="Arial"/>
          <w:b/>
          <w:bCs/>
          <w:i/>
          <w:iCs/>
          <w:sz w:val="22"/>
          <w:szCs w:val="22"/>
        </w:rPr>
      </w:pPr>
      <w:r w:rsidRPr="007F77B7">
        <w:rPr>
          <w:rFonts w:ascii="Arial" w:hAnsi="Arial" w:cs="Arial"/>
          <w:b/>
          <w:bCs/>
          <w:i/>
          <w:iCs/>
          <w:sz w:val="22"/>
          <w:szCs w:val="22"/>
        </w:rPr>
        <w:t>Targeted DNA</w:t>
      </w:r>
      <w:r w:rsidR="009B2FAF" w:rsidRPr="007F77B7">
        <w:rPr>
          <w:rFonts w:ascii="Arial" w:hAnsi="Arial" w:cs="Arial"/>
          <w:b/>
          <w:bCs/>
          <w:i/>
          <w:iCs/>
          <w:sz w:val="22"/>
          <w:szCs w:val="22"/>
        </w:rPr>
        <w:t xml:space="preserve"> Methylation Analysis</w:t>
      </w:r>
    </w:p>
    <w:p w14:paraId="6461D426" w14:textId="7217A062" w:rsidR="00F857CD" w:rsidRDefault="00F857CD" w:rsidP="00D31EA1">
      <w:pPr>
        <w:pStyle w:val="NormalWeb"/>
        <w:shd w:val="clear" w:color="auto" w:fill="FFFFFF"/>
        <w:spacing w:before="0" w:beforeAutospacing="0" w:after="158" w:afterAutospacing="0" w:line="276" w:lineRule="auto"/>
        <w:rPr>
          <w:rFonts w:ascii="Arial" w:hAnsi="Arial" w:cs="Arial"/>
          <w:color w:val="222222"/>
          <w:sz w:val="22"/>
          <w:szCs w:val="22"/>
          <w:shd w:val="clear" w:color="auto" w:fill="FFFFFF"/>
        </w:rPr>
      </w:pPr>
      <w:r w:rsidRPr="007F77B7">
        <w:rPr>
          <w:rFonts w:ascii="Arial" w:hAnsi="Arial" w:cs="Arial"/>
          <w:color w:val="222222"/>
          <w:sz w:val="22"/>
          <w:szCs w:val="22"/>
          <w:shd w:val="clear" w:color="auto" w:fill="FFFFFF"/>
        </w:rPr>
        <w:t xml:space="preserve">One CpG site, cg02123174, was significantly differentially methylated at a type-I error rate of 0.05. The site maps to </w:t>
      </w:r>
      <w:r w:rsidRPr="007F77B7">
        <w:rPr>
          <w:rFonts w:ascii="Arial" w:hAnsi="Arial" w:cs="Arial"/>
          <w:i/>
          <w:iCs/>
          <w:color w:val="222222"/>
          <w:sz w:val="22"/>
          <w:szCs w:val="22"/>
          <w:shd w:val="clear" w:color="auto" w:fill="FFFFFF"/>
        </w:rPr>
        <w:t>REXO1</w:t>
      </w:r>
      <w:r w:rsidRPr="007F77B7">
        <w:rPr>
          <w:rFonts w:ascii="Arial" w:hAnsi="Arial" w:cs="Arial"/>
          <w:color w:val="222222"/>
          <w:sz w:val="22"/>
          <w:szCs w:val="22"/>
          <w:shd w:val="clear" w:color="auto" w:fill="FFFFFF"/>
        </w:rPr>
        <w:t xml:space="preserve"> and was </w:t>
      </w:r>
      <w:r w:rsidRPr="007F77B7">
        <w:rPr>
          <w:rStyle w:val="Emphasis"/>
          <w:rFonts w:ascii="Arial" w:hAnsi="Arial" w:cs="Arial"/>
          <w:color w:val="222222"/>
          <w:sz w:val="22"/>
          <w:szCs w:val="22"/>
          <w:shd w:val="clear" w:color="auto" w:fill="FFFFFF"/>
        </w:rPr>
        <w:t>less</w:t>
      </w:r>
      <w:r w:rsidRPr="007F77B7">
        <w:rPr>
          <w:rFonts w:ascii="Arial" w:hAnsi="Arial" w:cs="Arial"/>
          <w:color w:val="222222"/>
          <w:sz w:val="22"/>
          <w:szCs w:val="22"/>
          <w:shd w:val="clear" w:color="auto" w:fill="FFFFFF"/>
        </w:rPr>
        <w:t> methylated in vape</w:t>
      </w:r>
      <w:r w:rsidR="0005083A">
        <w:rPr>
          <w:rFonts w:ascii="Arial" w:hAnsi="Arial" w:cs="Arial"/>
          <w:color w:val="222222"/>
          <w:sz w:val="22"/>
          <w:szCs w:val="22"/>
          <w:shd w:val="clear" w:color="auto" w:fill="FFFFFF"/>
        </w:rPr>
        <w:t xml:space="preserve"> use</w:t>
      </w:r>
      <w:r w:rsidRPr="007F77B7">
        <w:rPr>
          <w:rFonts w:ascii="Arial" w:hAnsi="Arial" w:cs="Arial"/>
          <w:color w:val="222222"/>
          <w:sz w:val="22"/>
          <w:szCs w:val="22"/>
          <w:shd w:val="clear" w:color="auto" w:fill="FFFFFF"/>
        </w:rPr>
        <w:t>rs compared to non-vape</w:t>
      </w:r>
      <w:r w:rsidR="0005083A">
        <w:rPr>
          <w:rFonts w:ascii="Arial" w:hAnsi="Arial" w:cs="Arial"/>
          <w:color w:val="222222"/>
          <w:sz w:val="22"/>
          <w:szCs w:val="22"/>
          <w:shd w:val="clear" w:color="auto" w:fill="FFFFFF"/>
        </w:rPr>
        <w:t xml:space="preserve"> use</w:t>
      </w:r>
      <w:r w:rsidRPr="007F77B7">
        <w:rPr>
          <w:rFonts w:ascii="Arial" w:hAnsi="Arial" w:cs="Arial"/>
          <w:color w:val="222222"/>
          <w:sz w:val="22"/>
          <w:szCs w:val="22"/>
          <w:shd w:val="clear" w:color="auto" w:fill="FFFFFF"/>
        </w:rPr>
        <w:t xml:space="preserve">rs. This result is consistent with RNA-Seq results where the gene was up-regulated (0.396, </w:t>
      </w:r>
      <w:r w:rsidR="00BF48DB">
        <w:rPr>
          <w:rFonts w:ascii="Arial" w:hAnsi="Arial" w:cs="Arial"/>
          <w:color w:val="222222"/>
          <w:sz w:val="22"/>
          <w:szCs w:val="22"/>
          <w:shd w:val="clear" w:color="auto" w:fill="FFFFFF"/>
        </w:rPr>
        <w:t>FDR</w:t>
      </w:r>
      <w:r w:rsidRPr="007F77B7">
        <w:rPr>
          <w:rFonts w:ascii="Arial" w:hAnsi="Arial" w:cs="Arial"/>
          <w:color w:val="222222"/>
          <w:sz w:val="22"/>
          <w:szCs w:val="22"/>
          <w:shd w:val="clear" w:color="auto" w:fill="FFFFFF"/>
        </w:rPr>
        <w:t xml:space="preserve"> = 0.02). One additional site, cg11903190 was marginally significant at an FDR-adjusted p-value of 0.06 and maps to </w:t>
      </w:r>
      <w:r w:rsidRPr="007F77B7">
        <w:rPr>
          <w:rFonts w:ascii="Arial" w:hAnsi="Arial" w:cs="Arial"/>
          <w:i/>
          <w:iCs/>
          <w:color w:val="222222"/>
          <w:sz w:val="22"/>
          <w:szCs w:val="22"/>
          <w:shd w:val="clear" w:color="auto" w:fill="FFFFFF"/>
        </w:rPr>
        <w:t>CERK</w:t>
      </w:r>
      <w:r w:rsidRPr="007F77B7">
        <w:rPr>
          <w:rFonts w:ascii="Arial" w:hAnsi="Arial" w:cs="Arial"/>
          <w:color w:val="222222"/>
          <w:sz w:val="22"/>
          <w:szCs w:val="22"/>
          <w:shd w:val="clear" w:color="auto" w:fill="FFFFFF"/>
        </w:rPr>
        <w:t xml:space="preserve">, which was also up-regulated in the RNA-Seq results (0.395, </w:t>
      </w:r>
      <w:r w:rsidR="00BF48DB">
        <w:rPr>
          <w:rFonts w:ascii="Arial" w:hAnsi="Arial" w:cs="Arial"/>
          <w:color w:val="222222"/>
          <w:sz w:val="22"/>
          <w:szCs w:val="22"/>
          <w:shd w:val="clear" w:color="auto" w:fill="FFFFFF"/>
        </w:rPr>
        <w:t>FDR</w:t>
      </w:r>
      <w:r w:rsidRPr="007F77B7">
        <w:rPr>
          <w:rFonts w:ascii="Arial" w:hAnsi="Arial" w:cs="Arial"/>
          <w:color w:val="222222"/>
          <w:sz w:val="22"/>
          <w:szCs w:val="22"/>
          <w:shd w:val="clear" w:color="auto" w:fill="FFFFFF"/>
        </w:rPr>
        <w:t xml:space="preserve"> = 0.00</w:t>
      </w:r>
      <w:r w:rsidR="00BF48DB">
        <w:rPr>
          <w:rFonts w:ascii="Arial" w:hAnsi="Arial" w:cs="Arial"/>
          <w:color w:val="222222"/>
          <w:sz w:val="22"/>
          <w:szCs w:val="22"/>
          <w:shd w:val="clear" w:color="auto" w:fill="FFFFFF"/>
        </w:rPr>
        <w:t>2</w:t>
      </w:r>
      <w:r w:rsidRPr="007F77B7">
        <w:rPr>
          <w:rFonts w:ascii="Arial" w:hAnsi="Arial" w:cs="Arial"/>
          <w:color w:val="222222"/>
          <w:sz w:val="22"/>
          <w:szCs w:val="22"/>
          <w:shd w:val="clear" w:color="auto" w:fill="FFFFFF"/>
        </w:rPr>
        <w:t>).</w:t>
      </w:r>
      <w:r w:rsidR="00720967" w:rsidRPr="007F77B7">
        <w:rPr>
          <w:rFonts w:ascii="Arial" w:hAnsi="Arial" w:cs="Arial"/>
          <w:color w:val="222222"/>
          <w:sz w:val="22"/>
          <w:szCs w:val="22"/>
          <w:shd w:val="clear" w:color="auto" w:fill="FFFFFF"/>
        </w:rPr>
        <w:t xml:space="preserve"> At a type-I error rate of 0.2, there were 36 differentially methylated sites. </w:t>
      </w:r>
      <w:commentRangeStart w:id="94"/>
      <w:commentRangeStart w:id="95"/>
      <w:r w:rsidR="00720967" w:rsidRPr="007F77B7">
        <w:rPr>
          <w:rFonts w:ascii="Arial" w:hAnsi="Arial" w:cs="Arial"/>
          <w:color w:val="222222"/>
          <w:sz w:val="22"/>
          <w:szCs w:val="22"/>
          <w:shd w:val="clear" w:color="auto" w:fill="FFFFFF"/>
        </w:rPr>
        <w:lastRenderedPageBreak/>
        <w:t>Supplementary Table 3</w:t>
      </w:r>
      <w:commentRangeEnd w:id="94"/>
      <w:r w:rsidR="000A22A6">
        <w:rPr>
          <w:rStyle w:val="CommentReference"/>
          <w:rFonts w:asciiTheme="minorHAnsi" w:eastAsiaTheme="minorHAnsi" w:hAnsiTheme="minorHAnsi" w:cstheme="minorBidi"/>
        </w:rPr>
        <w:commentReference w:id="94"/>
      </w:r>
      <w:commentRangeEnd w:id="95"/>
      <w:r w:rsidR="00BE0539">
        <w:rPr>
          <w:rStyle w:val="CommentReference"/>
          <w:rFonts w:asciiTheme="minorHAnsi" w:eastAsiaTheme="minorHAnsi" w:hAnsiTheme="minorHAnsi" w:cstheme="minorBidi"/>
        </w:rPr>
        <w:commentReference w:id="95"/>
      </w:r>
      <w:r w:rsidR="00720967" w:rsidRPr="007F77B7">
        <w:rPr>
          <w:rFonts w:ascii="Arial" w:hAnsi="Arial" w:cs="Arial"/>
          <w:color w:val="222222"/>
          <w:sz w:val="22"/>
          <w:szCs w:val="22"/>
          <w:shd w:val="clear" w:color="auto" w:fill="FFFFFF"/>
        </w:rPr>
        <w:t xml:space="preserve"> gives the top 10 sorted by adjusted p-value and estimate size while Supplementary Table 3 shows boxplots of five of such CpG sites (and their associated genes).</w:t>
      </w:r>
    </w:p>
    <w:p w14:paraId="16A81B1E" w14:textId="5B494082" w:rsidR="0024015D" w:rsidRPr="003E6C8E" w:rsidRDefault="0024015D" w:rsidP="003E6C8E">
      <w:pPr>
        <w:pStyle w:val="NormalWeb"/>
        <w:shd w:val="clear" w:color="auto" w:fill="FFFFFF"/>
        <w:spacing w:before="0" w:beforeAutospacing="0" w:after="0" w:afterAutospacing="0" w:line="276" w:lineRule="auto"/>
        <w:rPr>
          <w:rFonts w:ascii="Arial" w:hAnsi="Arial" w:cs="Arial"/>
          <w:b/>
          <w:bCs/>
          <w:i/>
          <w:iCs/>
          <w:sz w:val="22"/>
          <w:szCs w:val="22"/>
        </w:rPr>
      </w:pPr>
      <w:r w:rsidRPr="003E6C8E">
        <w:rPr>
          <w:rFonts w:ascii="Arial" w:hAnsi="Arial" w:cs="Arial"/>
          <w:b/>
          <w:bCs/>
          <w:i/>
          <w:iCs/>
          <w:sz w:val="22"/>
          <w:szCs w:val="22"/>
        </w:rPr>
        <w:t>Identification of differentially methylated regions</w:t>
      </w:r>
      <w:r w:rsidR="002A2E3D" w:rsidRPr="003E6C8E">
        <w:rPr>
          <w:rFonts w:ascii="Arial" w:hAnsi="Arial" w:cs="Arial"/>
          <w:b/>
          <w:bCs/>
          <w:i/>
          <w:iCs/>
          <w:sz w:val="22"/>
          <w:szCs w:val="22"/>
        </w:rPr>
        <w:t xml:space="preserve"> (DMRs)</w:t>
      </w:r>
    </w:p>
    <w:p w14:paraId="7C0E236A" w14:textId="653B3CA1" w:rsidR="0002483E" w:rsidRPr="00C56C37" w:rsidRDefault="002A2E3D" w:rsidP="00D31EA1">
      <w:pPr>
        <w:pStyle w:val="NormalWeb"/>
        <w:shd w:val="clear" w:color="auto" w:fill="FFFFFF"/>
        <w:spacing w:before="0" w:beforeAutospacing="0" w:after="158" w:afterAutospacing="0" w:line="276" w:lineRule="auto"/>
        <w:rPr>
          <w:rFonts w:ascii="Arial" w:hAnsi="Arial" w:cs="Arial"/>
          <w:sz w:val="22"/>
          <w:szCs w:val="22"/>
        </w:rPr>
      </w:pPr>
      <w:commentRangeStart w:id="96"/>
      <w:commentRangeStart w:id="97"/>
      <w:r>
        <w:rPr>
          <w:rFonts w:ascii="Arial" w:hAnsi="Arial" w:cs="Arial"/>
          <w:sz w:val="22"/>
          <w:szCs w:val="22"/>
        </w:rPr>
        <w:t xml:space="preserve">Supplementary </w:t>
      </w:r>
      <w:r w:rsidR="00C450DF">
        <w:rPr>
          <w:rFonts w:ascii="Arial" w:hAnsi="Arial" w:cs="Arial"/>
          <w:sz w:val="22"/>
          <w:szCs w:val="22"/>
        </w:rPr>
        <w:t>T</w:t>
      </w:r>
      <w:r w:rsidR="0002483E" w:rsidRPr="0002483E">
        <w:rPr>
          <w:rFonts w:ascii="Arial" w:hAnsi="Arial" w:cs="Arial"/>
          <w:sz w:val="22"/>
          <w:szCs w:val="22"/>
        </w:rPr>
        <w:t xml:space="preserve">able </w:t>
      </w:r>
      <w:r>
        <w:rPr>
          <w:rFonts w:ascii="Arial" w:hAnsi="Arial" w:cs="Arial"/>
          <w:sz w:val="22"/>
          <w:szCs w:val="22"/>
        </w:rPr>
        <w:t>4</w:t>
      </w:r>
      <w:r w:rsidR="0002483E" w:rsidRPr="0002483E">
        <w:rPr>
          <w:rFonts w:ascii="Arial" w:hAnsi="Arial" w:cs="Arial"/>
          <w:sz w:val="22"/>
          <w:szCs w:val="22"/>
        </w:rPr>
        <w:t xml:space="preserve"> </w:t>
      </w:r>
      <w:commentRangeEnd w:id="96"/>
      <w:r w:rsidR="000A22A6">
        <w:rPr>
          <w:rStyle w:val="CommentReference"/>
          <w:rFonts w:asciiTheme="minorHAnsi" w:eastAsiaTheme="minorHAnsi" w:hAnsiTheme="minorHAnsi" w:cstheme="minorBidi"/>
        </w:rPr>
        <w:commentReference w:id="96"/>
      </w:r>
      <w:commentRangeEnd w:id="97"/>
      <w:r w:rsidR="00926620">
        <w:rPr>
          <w:rStyle w:val="CommentReference"/>
          <w:rFonts w:asciiTheme="minorHAnsi" w:eastAsiaTheme="minorHAnsi" w:hAnsiTheme="minorHAnsi" w:cstheme="minorBidi"/>
        </w:rPr>
        <w:commentReference w:id="97"/>
      </w:r>
      <w:r w:rsidR="0002483E" w:rsidRPr="0002483E">
        <w:rPr>
          <w:rFonts w:ascii="Arial" w:hAnsi="Arial" w:cs="Arial"/>
          <w:sz w:val="22"/>
          <w:szCs w:val="22"/>
        </w:rPr>
        <w:t xml:space="preserve">shows all DMRs with </w:t>
      </w:r>
      <w:r w:rsidR="00DD1ABB">
        <w:rPr>
          <w:rFonts w:ascii="Arial" w:hAnsi="Arial" w:cs="Arial"/>
          <w:sz w:val="22"/>
          <w:szCs w:val="22"/>
        </w:rPr>
        <w:t>S</w:t>
      </w:r>
      <w:r w:rsidR="0002483E" w:rsidRPr="0002483E">
        <w:rPr>
          <w:rFonts w:ascii="Arial" w:hAnsi="Arial" w:cs="Arial"/>
          <w:sz w:val="22"/>
          <w:szCs w:val="22"/>
        </w:rPr>
        <w:t>idak-adjusted p-values &lt; 0.</w:t>
      </w:r>
      <w:r w:rsidR="00C450DF">
        <w:rPr>
          <w:rFonts w:ascii="Arial" w:hAnsi="Arial" w:cs="Arial"/>
          <w:sz w:val="22"/>
          <w:szCs w:val="22"/>
        </w:rPr>
        <w:t>1</w:t>
      </w:r>
      <w:r w:rsidR="0002483E" w:rsidRPr="0002483E">
        <w:rPr>
          <w:rFonts w:ascii="Arial" w:hAnsi="Arial" w:cs="Arial"/>
          <w:sz w:val="22"/>
          <w:szCs w:val="22"/>
        </w:rPr>
        <w:t xml:space="preserve"> in addition to their associated </w:t>
      </w:r>
      <w:r>
        <w:rPr>
          <w:rFonts w:ascii="Arial" w:hAnsi="Arial" w:cs="Arial"/>
          <w:sz w:val="22"/>
          <w:szCs w:val="22"/>
        </w:rPr>
        <w:t>g</w:t>
      </w:r>
      <w:r w:rsidR="0002483E" w:rsidRPr="0002483E">
        <w:rPr>
          <w:rFonts w:ascii="Arial" w:hAnsi="Arial" w:cs="Arial"/>
          <w:sz w:val="22"/>
          <w:szCs w:val="22"/>
        </w:rPr>
        <w:t>enes from the UCSC genome browser.</w:t>
      </w:r>
      <w:r w:rsidR="00EF27BC">
        <w:rPr>
          <w:rFonts w:ascii="Arial" w:hAnsi="Arial" w:cs="Arial"/>
          <w:sz w:val="22"/>
          <w:szCs w:val="22"/>
        </w:rPr>
        <w:t xml:space="preserve"> </w:t>
      </w:r>
      <w:r w:rsidR="00C450DF">
        <w:rPr>
          <w:rFonts w:ascii="Arial" w:hAnsi="Arial" w:cs="Arial"/>
          <w:sz w:val="22"/>
          <w:szCs w:val="22"/>
        </w:rPr>
        <w:t xml:space="preserve">Four </w:t>
      </w:r>
      <w:r w:rsidR="00EF27BC">
        <w:rPr>
          <w:rFonts w:ascii="Arial" w:hAnsi="Arial" w:cs="Arial"/>
          <w:sz w:val="22"/>
          <w:szCs w:val="22"/>
        </w:rPr>
        <w:t>CpG sit</w:t>
      </w:r>
      <w:r w:rsidR="00C450DF">
        <w:rPr>
          <w:rFonts w:ascii="Arial" w:hAnsi="Arial" w:cs="Arial"/>
          <w:sz w:val="22"/>
          <w:szCs w:val="22"/>
        </w:rPr>
        <w:t xml:space="preserve">es: </w:t>
      </w:r>
      <w:r w:rsidR="00EF27BC" w:rsidRPr="00EF27BC">
        <w:rPr>
          <w:rFonts w:ascii="Arial" w:hAnsi="Arial" w:cs="Arial"/>
          <w:sz w:val="22"/>
          <w:szCs w:val="22"/>
        </w:rPr>
        <w:t>cg13300473;cg15775218;cg15913725;cg25411977</w:t>
      </w:r>
      <w:r w:rsidR="00C450DF">
        <w:rPr>
          <w:rFonts w:ascii="Arial" w:hAnsi="Arial" w:cs="Arial"/>
          <w:sz w:val="22"/>
          <w:szCs w:val="22"/>
        </w:rPr>
        <w:t xml:space="preserve">, </w:t>
      </w:r>
      <w:r w:rsidR="00EF27BC">
        <w:rPr>
          <w:rFonts w:ascii="Arial" w:hAnsi="Arial" w:cs="Arial"/>
          <w:sz w:val="22"/>
          <w:szCs w:val="22"/>
        </w:rPr>
        <w:t xml:space="preserve">which are associated with </w:t>
      </w:r>
      <w:r w:rsidR="00EF27BC" w:rsidRPr="003E6C8E">
        <w:rPr>
          <w:rFonts w:ascii="Arial" w:hAnsi="Arial" w:cs="Arial"/>
          <w:i/>
          <w:iCs/>
          <w:sz w:val="22"/>
          <w:szCs w:val="22"/>
        </w:rPr>
        <w:t>EIPR1</w:t>
      </w:r>
      <w:r w:rsidR="00EF27BC" w:rsidRPr="00EF27BC">
        <w:rPr>
          <w:rFonts w:ascii="Arial" w:hAnsi="Arial" w:cs="Arial"/>
          <w:sz w:val="22"/>
          <w:szCs w:val="22"/>
        </w:rPr>
        <w:t xml:space="preserve"> </w:t>
      </w:r>
      <w:r w:rsidR="00C450DF">
        <w:rPr>
          <w:rFonts w:ascii="Arial" w:hAnsi="Arial" w:cs="Arial"/>
          <w:sz w:val="22"/>
          <w:szCs w:val="22"/>
        </w:rPr>
        <w:t>(a gene identified in the c</w:t>
      </w:r>
      <w:r w:rsidR="00C450DF" w:rsidRPr="00EF27BC">
        <w:rPr>
          <w:rFonts w:ascii="Arial" w:hAnsi="Arial" w:cs="Arial"/>
          <w:sz w:val="22"/>
          <w:szCs w:val="22"/>
        </w:rPr>
        <w:t xml:space="preserve">iliary landscape </w:t>
      </w:r>
      <w:r w:rsidR="00C450DF">
        <w:rPr>
          <w:rFonts w:ascii="Arial" w:hAnsi="Arial" w:cs="Arial"/>
          <w:sz w:val="22"/>
          <w:szCs w:val="22"/>
        </w:rPr>
        <w:t>s</w:t>
      </w:r>
      <w:r w:rsidR="00C450DF" w:rsidRPr="00EF27BC">
        <w:rPr>
          <w:rFonts w:ascii="Arial" w:hAnsi="Arial" w:cs="Arial"/>
          <w:sz w:val="22"/>
          <w:szCs w:val="22"/>
        </w:rPr>
        <w:t>uper</w:t>
      </w:r>
      <w:r w:rsidR="00C450DF">
        <w:rPr>
          <w:rFonts w:ascii="Arial" w:hAnsi="Arial" w:cs="Arial"/>
          <w:sz w:val="22"/>
          <w:szCs w:val="22"/>
        </w:rPr>
        <w:t xml:space="preserve"> p</w:t>
      </w:r>
      <w:r w:rsidR="00C450DF" w:rsidRPr="00EF27BC">
        <w:rPr>
          <w:rFonts w:ascii="Arial" w:hAnsi="Arial" w:cs="Arial"/>
          <w:sz w:val="22"/>
          <w:szCs w:val="22"/>
        </w:rPr>
        <w:t>ath</w:t>
      </w:r>
      <w:r w:rsidR="00C450DF">
        <w:rPr>
          <w:rFonts w:ascii="Arial" w:hAnsi="Arial" w:cs="Arial"/>
          <w:sz w:val="22"/>
          <w:szCs w:val="22"/>
        </w:rPr>
        <w:t xml:space="preserve"> </w:t>
      </w:r>
      <w:r w:rsidR="00C450DF">
        <w:rPr>
          <w:rFonts w:ascii="Arial" w:hAnsi="Arial" w:cs="Arial"/>
          <w:sz w:val="22"/>
          <w:szCs w:val="22"/>
        </w:rPr>
        <w:fldChar w:fldCharType="begin"/>
      </w:r>
      <w:r w:rsidR="00802FED">
        <w:rPr>
          <w:rFonts w:ascii="Arial" w:hAnsi="Arial" w:cs="Arial"/>
          <w:sz w:val="22"/>
          <w:szCs w:val="22"/>
        </w:rPr>
        <w:instrText xml:space="preserve"> ADDIN EN.CITE &lt;EndNote&gt;&lt;Cite&gt;&lt;Author&gt;Weizmann Institute of Science&lt;/Author&gt;&lt;Year&gt;2023&lt;/Year&gt;&lt;RecNum&gt;81&lt;/RecNum&gt;&lt;DisplayText&gt;[44]&lt;/DisplayText&gt;&lt;record&gt;&lt;rec-number&gt;81&lt;/rec-number&gt;&lt;foreign-keys&gt;&lt;key app="EN" db-id="f9tp0zfpp9ztsmerf04pd2zqxxwza995dwdf" timestamp="1679046913"&gt;81&lt;/key&gt;&lt;/foreign-keys&gt;&lt;ref-type name="Web Page"&gt;12&lt;/ref-type&gt;&lt;contributors&gt;&lt;authors&gt;&lt;author&gt;Weizmann Institute of Science,,&lt;/author&gt;&lt;/authors&gt;&lt;/contributors&gt;&lt;titles&gt;&lt;title&gt;Ciliary landscape Singleton SuperPath&lt;/title&gt;&lt;/titles&gt;&lt;pages&gt;https://pathcards.genecards.org/card/ciliary_landscape&lt;/pages&gt;&lt;number&gt;3/17/2023&lt;/number&gt;&lt;dates&gt;&lt;year&gt;2023&lt;/year&gt;&lt;/dates&gt;&lt;urls&gt;&lt;related-urls&gt;&lt;url&gt;https://pathcards.genecards.org/card/ciliary_landscape&lt;/url&gt;&lt;/related-urls&gt;&lt;/urls&gt;&lt;/record&gt;&lt;/Cite&gt;&lt;/EndNote&gt;</w:instrText>
      </w:r>
      <w:r w:rsidR="00C450DF">
        <w:rPr>
          <w:rFonts w:ascii="Arial" w:hAnsi="Arial" w:cs="Arial"/>
          <w:sz w:val="22"/>
          <w:szCs w:val="22"/>
        </w:rPr>
        <w:fldChar w:fldCharType="separate"/>
      </w:r>
      <w:r w:rsidR="00802FED">
        <w:rPr>
          <w:rFonts w:ascii="Arial" w:hAnsi="Arial" w:cs="Arial"/>
          <w:noProof/>
          <w:sz w:val="22"/>
          <w:szCs w:val="22"/>
        </w:rPr>
        <w:t>[44]</w:t>
      </w:r>
      <w:r w:rsidR="00C450DF">
        <w:rPr>
          <w:rFonts w:ascii="Arial" w:hAnsi="Arial" w:cs="Arial"/>
          <w:sz w:val="22"/>
          <w:szCs w:val="22"/>
        </w:rPr>
        <w:fldChar w:fldCharType="end"/>
      </w:r>
      <w:r w:rsidR="00C450DF">
        <w:rPr>
          <w:rFonts w:ascii="Arial" w:hAnsi="Arial" w:cs="Arial"/>
          <w:sz w:val="22"/>
          <w:szCs w:val="22"/>
        </w:rPr>
        <w:t>),</w:t>
      </w:r>
      <w:r w:rsidR="00EF27BC">
        <w:rPr>
          <w:rFonts w:ascii="Arial" w:hAnsi="Arial" w:cs="Arial"/>
          <w:sz w:val="22"/>
          <w:szCs w:val="22"/>
        </w:rPr>
        <w:t xml:space="preserve"> w</w:t>
      </w:r>
      <w:r w:rsidR="00C450DF">
        <w:rPr>
          <w:rFonts w:ascii="Arial" w:hAnsi="Arial" w:cs="Arial"/>
          <w:sz w:val="22"/>
          <w:szCs w:val="22"/>
        </w:rPr>
        <w:t>as located in a DMR that</w:t>
      </w:r>
      <w:r w:rsidR="00EF27BC">
        <w:rPr>
          <w:rFonts w:ascii="Arial" w:hAnsi="Arial" w:cs="Arial"/>
          <w:sz w:val="22"/>
          <w:szCs w:val="22"/>
        </w:rPr>
        <w:t xml:space="preserve"> </w:t>
      </w:r>
      <w:r w:rsidR="00C450DF">
        <w:rPr>
          <w:rFonts w:ascii="Arial" w:hAnsi="Arial" w:cs="Arial"/>
          <w:sz w:val="22"/>
          <w:szCs w:val="22"/>
        </w:rPr>
        <w:t xml:space="preserve">was </w:t>
      </w:r>
      <w:r w:rsidR="00EF27BC">
        <w:rPr>
          <w:rFonts w:ascii="Arial" w:hAnsi="Arial" w:cs="Arial"/>
          <w:sz w:val="22"/>
          <w:szCs w:val="22"/>
        </w:rPr>
        <w:t>highly statistically significant</w:t>
      </w:r>
      <w:r w:rsidR="00C450DF">
        <w:rPr>
          <w:rFonts w:ascii="Arial" w:hAnsi="Arial" w:cs="Arial"/>
          <w:sz w:val="22"/>
          <w:szCs w:val="22"/>
        </w:rPr>
        <w:t xml:space="preserve"> (Sidak-adjusted p value &lt;0.001). Likewise, </w:t>
      </w:r>
      <w:r w:rsidR="00C450DF" w:rsidRPr="00C450DF">
        <w:rPr>
          <w:rFonts w:ascii="Arial" w:hAnsi="Arial" w:cs="Arial"/>
          <w:sz w:val="22"/>
          <w:szCs w:val="22"/>
        </w:rPr>
        <w:t>cg0212317</w:t>
      </w:r>
      <w:r w:rsidR="00C450DF">
        <w:rPr>
          <w:rFonts w:ascii="Arial" w:hAnsi="Arial" w:cs="Arial"/>
          <w:sz w:val="22"/>
          <w:szCs w:val="22"/>
        </w:rPr>
        <w:t xml:space="preserve">4, which is associated with </w:t>
      </w:r>
      <w:r w:rsidR="00C450DF" w:rsidRPr="007F77B7">
        <w:rPr>
          <w:rFonts w:ascii="Arial" w:hAnsi="Arial" w:cs="Arial"/>
          <w:i/>
          <w:iCs/>
          <w:color w:val="222222"/>
          <w:sz w:val="22"/>
          <w:szCs w:val="22"/>
          <w:shd w:val="clear" w:color="auto" w:fill="FFFFFF"/>
        </w:rPr>
        <w:t>REXO1</w:t>
      </w:r>
      <w:r w:rsidR="00C450DF">
        <w:rPr>
          <w:rFonts w:ascii="Arial" w:hAnsi="Arial" w:cs="Arial"/>
          <w:i/>
          <w:iCs/>
          <w:color w:val="222222"/>
          <w:sz w:val="22"/>
          <w:szCs w:val="22"/>
          <w:shd w:val="clear" w:color="auto" w:fill="FFFFFF"/>
        </w:rPr>
        <w:t xml:space="preserve"> </w:t>
      </w:r>
      <w:r w:rsidR="00C450DF" w:rsidRPr="003E6C8E">
        <w:rPr>
          <w:rFonts w:ascii="Arial" w:hAnsi="Arial" w:cs="Arial"/>
          <w:color w:val="222222"/>
          <w:sz w:val="22"/>
          <w:szCs w:val="22"/>
          <w:shd w:val="clear" w:color="auto" w:fill="FFFFFF"/>
        </w:rPr>
        <w:t xml:space="preserve">was </w:t>
      </w:r>
      <w:r w:rsidR="00E61BC6">
        <w:rPr>
          <w:rFonts w:ascii="Arial" w:hAnsi="Arial" w:cs="Arial"/>
          <w:sz w:val="22"/>
          <w:szCs w:val="22"/>
        </w:rPr>
        <w:t xml:space="preserve">less methylated (Sidak-adjusted p value = 0.037). </w:t>
      </w:r>
    </w:p>
    <w:tbl>
      <w:tblPr>
        <w:tblW w:w="0" w:type="auto"/>
        <w:tblLook w:val="04A0" w:firstRow="1" w:lastRow="0" w:firstColumn="1" w:lastColumn="0" w:noHBand="0" w:noVBand="1"/>
      </w:tblPr>
      <w:tblGrid>
        <w:gridCol w:w="2579"/>
        <w:gridCol w:w="1807"/>
        <w:gridCol w:w="2000"/>
        <w:gridCol w:w="1062"/>
        <w:gridCol w:w="1055"/>
        <w:gridCol w:w="857"/>
      </w:tblGrid>
      <w:tr w:rsidR="00BE0539" w:rsidRPr="00DC2757" w14:paraId="66BA3759" w14:textId="77777777" w:rsidTr="00E750DA">
        <w:trPr>
          <w:trHeight w:val="1490"/>
          <w:ins w:id="98" w:author="Commodore, Sarah" w:date="2023-03-30T13:25:00Z"/>
        </w:trPr>
        <w:tc>
          <w:tcPr>
            <w:tcW w:w="0" w:type="auto"/>
            <w:gridSpan w:val="6"/>
            <w:tcBorders>
              <w:top w:val="nil"/>
              <w:left w:val="nil"/>
              <w:bottom w:val="single" w:sz="8" w:space="0" w:color="auto"/>
              <w:right w:val="nil"/>
            </w:tcBorders>
            <w:shd w:val="clear" w:color="auto" w:fill="auto"/>
            <w:vAlign w:val="center"/>
            <w:hideMark/>
          </w:tcPr>
          <w:p w14:paraId="23935896" w14:textId="406C612A" w:rsidR="00BE0539" w:rsidRPr="00DC2757" w:rsidRDefault="00BE0539" w:rsidP="00E750DA">
            <w:pPr>
              <w:spacing w:after="0" w:line="240" w:lineRule="auto"/>
              <w:rPr>
                <w:ins w:id="99" w:author="Commodore, Sarah" w:date="2023-03-30T13:25:00Z"/>
                <w:rFonts w:ascii="Arial" w:eastAsia="Times New Roman" w:hAnsi="Arial" w:cs="Arial"/>
                <w:b/>
                <w:bCs/>
                <w:color w:val="222222"/>
                <w:sz w:val="20"/>
                <w:szCs w:val="20"/>
              </w:rPr>
            </w:pPr>
            <w:ins w:id="100" w:author="Commodore, Sarah" w:date="2023-03-30T13:25:00Z">
              <w:r w:rsidRPr="00DC2757">
                <w:rPr>
                  <w:rFonts w:ascii="Arial" w:eastAsia="Times New Roman" w:hAnsi="Arial" w:cs="Arial"/>
                  <w:b/>
                  <w:bCs/>
                  <w:color w:val="222222"/>
                  <w:sz w:val="20"/>
                  <w:szCs w:val="20"/>
                </w:rPr>
                <w:t xml:space="preserve">Supplementary Table 1: All transcripts with at least 2 fold-change (log2FC) when adolescents who vaped in the last 6 months (vape users) are compared to adolescents who did not vape (non-vape users). The fold-change is the expression in the vaping group relative to the control group (i.e., FC &gt; 2 represents increased expression).  </w:t>
              </w:r>
            </w:ins>
          </w:p>
        </w:tc>
      </w:tr>
      <w:tr w:rsidR="00BE0539" w:rsidRPr="00DC2757" w14:paraId="732188E8" w14:textId="77777777" w:rsidTr="00E750DA">
        <w:trPr>
          <w:trHeight w:val="300"/>
          <w:ins w:id="101" w:author="Commodore, Sarah" w:date="2023-03-30T13:25:00Z"/>
        </w:trPr>
        <w:tc>
          <w:tcPr>
            <w:tcW w:w="0" w:type="auto"/>
            <w:tcBorders>
              <w:top w:val="nil"/>
              <w:left w:val="nil"/>
              <w:bottom w:val="single" w:sz="8" w:space="0" w:color="auto"/>
              <w:right w:val="nil"/>
            </w:tcBorders>
            <w:shd w:val="clear" w:color="auto" w:fill="auto"/>
            <w:noWrap/>
            <w:vAlign w:val="center"/>
            <w:hideMark/>
          </w:tcPr>
          <w:p w14:paraId="10EA4EC4" w14:textId="77777777" w:rsidR="00BE0539" w:rsidRPr="00DC2757" w:rsidRDefault="00BE0539" w:rsidP="00E750DA">
            <w:pPr>
              <w:spacing w:after="0" w:line="240" w:lineRule="auto"/>
              <w:rPr>
                <w:ins w:id="102" w:author="Commodore, Sarah" w:date="2023-03-30T13:25:00Z"/>
                <w:rFonts w:ascii="Calibri" w:eastAsia="Times New Roman" w:hAnsi="Calibri" w:cs="Calibri"/>
                <w:b/>
                <w:bCs/>
                <w:color w:val="000000"/>
              </w:rPr>
            </w:pPr>
            <w:ins w:id="103" w:author="Commodore, Sarah" w:date="2023-03-30T13:25:00Z">
              <w:r w:rsidRPr="00DC2757">
                <w:rPr>
                  <w:rFonts w:ascii="Calibri" w:eastAsia="Times New Roman" w:hAnsi="Calibri" w:cs="Calibri"/>
                  <w:b/>
                  <w:bCs/>
                  <w:color w:val="000000"/>
                </w:rPr>
                <w:t>Ensembl ID</w:t>
              </w:r>
            </w:ins>
          </w:p>
        </w:tc>
        <w:tc>
          <w:tcPr>
            <w:tcW w:w="0" w:type="auto"/>
            <w:tcBorders>
              <w:top w:val="nil"/>
              <w:left w:val="nil"/>
              <w:bottom w:val="single" w:sz="8" w:space="0" w:color="auto"/>
              <w:right w:val="nil"/>
            </w:tcBorders>
            <w:shd w:val="clear" w:color="auto" w:fill="auto"/>
            <w:noWrap/>
            <w:vAlign w:val="center"/>
            <w:hideMark/>
          </w:tcPr>
          <w:p w14:paraId="07DC6B3B" w14:textId="77777777" w:rsidR="00BE0539" w:rsidRPr="00DC2757" w:rsidRDefault="00BE0539" w:rsidP="00E750DA">
            <w:pPr>
              <w:spacing w:after="0" w:line="240" w:lineRule="auto"/>
              <w:rPr>
                <w:ins w:id="104" w:author="Commodore, Sarah" w:date="2023-03-30T13:25:00Z"/>
                <w:rFonts w:ascii="Calibri" w:eastAsia="Times New Roman" w:hAnsi="Calibri" w:cs="Calibri"/>
                <w:b/>
                <w:bCs/>
                <w:color w:val="000000"/>
              </w:rPr>
            </w:pPr>
            <w:ins w:id="105" w:author="Commodore, Sarah" w:date="2023-03-30T13:25:00Z">
              <w:r w:rsidRPr="00DC2757">
                <w:rPr>
                  <w:rFonts w:ascii="Calibri" w:eastAsia="Times New Roman" w:hAnsi="Calibri" w:cs="Calibri"/>
                  <w:b/>
                  <w:bCs/>
                  <w:color w:val="000000"/>
                </w:rPr>
                <w:t>Gene Symbol</w:t>
              </w:r>
            </w:ins>
          </w:p>
        </w:tc>
        <w:tc>
          <w:tcPr>
            <w:tcW w:w="0" w:type="auto"/>
            <w:tcBorders>
              <w:top w:val="nil"/>
              <w:left w:val="nil"/>
              <w:bottom w:val="single" w:sz="8" w:space="0" w:color="auto"/>
              <w:right w:val="nil"/>
            </w:tcBorders>
            <w:shd w:val="clear" w:color="auto" w:fill="auto"/>
            <w:noWrap/>
            <w:vAlign w:val="bottom"/>
            <w:hideMark/>
          </w:tcPr>
          <w:p w14:paraId="2E0A687D" w14:textId="77777777" w:rsidR="00BE0539" w:rsidRPr="00DC2757" w:rsidRDefault="00BE0539" w:rsidP="00E750DA">
            <w:pPr>
              <w:spacing w:after="0" w:line="240" w:lineRule="auto"/>
              <w:rPr>
                <w:ins w:id="106" w:author="Commodore, Sarah" w:date="2023-03-30T13:25:00Z"/>
                <w:rFonts w:ascii="Calibri" w:eastAsia="Times New Roman" w:hAnsi="Calibri" w:cs="Calibri"/>
                <w:b/>
                <w:bCs/>
                <w:color w:val="000000"/>
                <w:sz w:val="20"/>
                <w:szCs w:val="20"/>
              </w:rPr>
            </w:pPr>
            <w:ins w:id="107" w:author="Commodore, Sarah" w:date="2023-03-30T13:25:00Z">
              <w:r w:rsidRPr="00DC2757">
                <w:rPr>
                  <w:rFonts w:ascii="Calibri" w:eastAsia="Times New Roman" w:hAnsi="Calibri" w:cs="Calibri"/>
                  <w:b/>
                  <w:bCs/>
                  <w:color w:val="000000"/>
                  <w:sz w:val="20"/>
                  <w:szCs w:val="20"/>
                </w:rPr>
                <w:t>Log2FoldChange</w:t>
              </w:r>
            </w:ins>
          </w:p>
        </w:tc>
        <w:tc>
          <w:tcPr>
            <w:tcW w:w="0" w:type="auto"/>
            <w:tcBorders>
              <w:top w:val="nil"/>
              <w:left w:val="nil"/>
              <w:bottom w:val="single" w:sz="8" w:space="0" w:color="auto"/>
              <w:right w:val="nil"/>
            </w:tcBorders>
            <w:shd w:val="clear" w:color="auto" w:fill="auto"/>
            <w:noWrap/>
            <w:vAlign w:val="bottom"/>
            <w:hideMark/>
          </w:tcPr>
          <w:p w14:paraId="605743C6" w14:textId="77777777" w:rsidR="00BE0539" w:rsidRPr="00DC2757" w:rsidRDefault="00BE0539" w:rsidP="00E750DA">
            <w:pPr>
              <w:spacing w:after="0" w:line="240" w:lineRule="auto"/>
              <w:rPr>
                <w:ins w:id="108" w:author="Commodore, Sarah" w:date="2023-03-30T13:25:00Z"/>
                <w:rFonts w:ascii="Calibri" w:eastAsia="Times New Roman" w:hAnsi="Calibri" w:cs="Calibri"/>
                <w:b/>
                <w:bCs/>
                <w:color w:val="000000"/>
                <w:sz w:val="20"/>
                <w:szCs w:val="20"/>
              </w:rPr>
            </w:pPr>
            <w:ins w:id="109" w:author="Commodore, Sarah" w:date="2023-03-30T13:25:00Z">
              <w:r w:rsidRPr="00DC2757">
                <w:rPr>
                  <w:rFonts w:ascii="Calibri" w:eastAsia="Times New Roman" w:hAnsi="Calibri" w:cs="Calibri"/>
                  <w:b/>
                  <w:bCs/>
                  <w:color w:val="000000"/>
                  <w:sz w:val="20"/>
                  <w:szCs w:val="20"/>
                </w:rPr>
                <w:t>p-value</w:t>
              </w:r>
            </w:ins>
          </w:p>
        </w:tc>
        <w:tc>
          <w:tcPr>
            <w:tcW w:w="0" w:type="auto"/>
            <w:tcBorders>
              <w:top w:val="nil"/>
              <w:left w:val="nil"/>
              <w:bottom w:val="single" w:sz="8" w:space="0" w:color="auto"/>
              <w:right w:val="nil"/>
            </w:tcBorders>
            <w:shd w:val="clear" w:color="auto" w:fill="auto"/>
            <w:noWrap/>
            <w:vAlign w:val="bottom"/>
            <w:hideMark/>
          </w:tcPr>
          <w:p w14:paraId="0ECFDDE5" w14:textId="77777777" w:rsidR="00BE0539" w:rsidRPr="00DC2757" w:rsidRDefault="00BE0539" w:rsidP="00E750DA">
            <w:pPr>
              <w:spacing w:after="0" w:line="240" w:lineRule="auto"/>
              <w:rPr>
                <w:ins w:id="110" w:author="Commodore, Sarah" w:date="2023-03-30T13:25:00Z"/>
                <w:rFonts w:ascii="Calibri" w:eastAsia="Times New Roman" w:hAnsi="Calibri" w:cs="Calibri"/>
                <w:b/>
                <w:bCs/>
                <w:color w:val="000000"/>
                <w:sz w:val="20"/>
                <w:szCs w:val="20"/>
              </w:rPr>
            </w:pPr>
            <w:ins w:id="111" w:author="Commodore, Sarah" w:date="2023-03-30T13:25:00Z">
              <w:r w:rsidRPr="00DC2757">
                <w:rPr>
                  <w:rFonts w:ascii="Calibri" w:eastAsia="Times New Roman" w:hAnsi="Calibri" w:cs="Calibri"/>
                  <w:b/>
                  <w:bCs/>
                  <w:color w:val="000000"/>
                  <w:sz w:val="20"/>
                  <w:szCs w:val="20"/>
                </w:rPr>
                <w:t>FDR</w:t>
              </w:r>
            </w:ins>
          </w:p>
        </w:tc>
        <w:tc>
          <w:tcPr>
            <w:tcW w:w="0" w:type="auto"/>
            <w:tcBorders>
              <w:top w:val="nil"/>
              <w:left w:val="nil"/>
              <w:bottom w:val="single" w:sz="8" w:space="0" w:color="auto"/>
              <w:right w:val="nil"/>
            </w:tcBorders>
            <w:shd w:val="clear" w:color="auto" w:fill="auto"/>
            <w:noWrap/>
            <w:vAlign w:val="bottom"/>
            <w:hideMark/>
          </w:tcPr>
          <w:p w14:paraId="5780614C" w14:textId="77777777" w:rsidR="00BE0539" w:rsidRPr="00DC2757" w:rsidRDefault="00BE0539" w:rsidP="00E750DA">
            <w:pPr>
              <w:spacing w:after="0" w:line="240" w:lineRule="auto"/>
              <w:jc w:val="center"/>
              <w:rPr>
                <w:ins w:id="112" w:author="Commodore, Sarah" w:date="2023-03-30T13:25:00Z"/>
                <w:rFonts w:ascii="Calibri" w:eastAsia="Times New Roman" w:hAnsi="Calibri" w:cs="Calibri"/>
                <w:b/>
                <w:bCs/>
                <w:color w:val="000000"/>
                <w:sz w:val="20"/>
                <w:szCs w:val="20"/>
              </w:rPr>
            </w:pPr>
            <w:ins w:id="113" w:author="Commodore, Sarah" w:date="2023-03-30T13:25:00Z">
              <w:r w:rsidRPr="00DC2757">
                <w:rPr>
                  <w:rFonts w:ascii="Calibri" w:eastAsia="Times New Roman" w:hAnsi="Calibri" w:cs="Calibri"/>
                  <w:b/>
                  <w:bCs/>
                  <w:color w:val="000000"/>
                  <w:sz w:val="20"/>
                  <w:szCs w:val="20"/>
                </w:rPr>
                <w:t>Signif</w:t>
              </w:r>
            </w:ins>
          </w:p>
        </w:tc>
      </w:tr>
      <w:tr w:rsidR="00BE0539" w:rsidRPr="00DC2757" w14:paraId="243056E8" w14:textId="77777777" w:rsidTr="00E750DA">
        <w:trPr>
          <w:trHeight w:val="260"/>
          <w:ins w:id="114" w:author="Commodore, Sarah" w:date="2023-03-30T13:25:00Z"/>
        </w:trPr>
        <w:tc>
          <w:tcPr>
            <w:tcW w:w="0" w:type="auto"/>
            <w:tcBorders>
              <w:top w:val="nil"/>
              <w:left w:val="nil"/>
              <w:bottom w:val="nil"/>
              <w:right w:val="nil"/>
            </w:tcBorders>
            <w:shd w:val="clear" w:color="auto" w:fill="auto"/>
            <w:noWrap/>
            <w:vAlign w:val="bottom"/>
            <w:hideMark/>
          </w:tcPr>
          <w:p w14:paraId="688E267D" w14:textId="77777777" w:rsidR="00BE0539" w:rsidRPr="00DC2757" w:rsidRDefault="00BE0539" w:rsidP="00E750DA">
            <w:pPr>
              <w:spacing w:after="0" w:line="240" w:lineRule="auto"/>
              <w:rPr>
                <w:ins w:id="115" w:author="Commodore, Sarah" w:date="2023-03-30T13:25:00Z"/>
                <w:rFonts w:ascii="Calibri" w:eastAsia="Times New Roman" w:hAnsi="Calibri" w:cs="Calibri"/>
                <w:color w:val="000000"/>
                <w:sz w:val="20"/>
                <w:szCs w:val="20"/>
              </w:rPr>
            </w:pPr>
            <w:ins w:id="116" w:author="Commodore, Sarah" w:date="2023-03-30T13:25:00Z">
              <w:r w:rsidRPr="00DC2757">
                <w:rPr>
                  <w:rFonts w:ascii="Calibri" w:eastAsia="Times New Roman" w:hAnsi="Calibri" w:cs="Calibri"/>
                  <w:color w:val="000000"/>
                  <w:sz w:val="20"/>
                  <w:szCs w:val="20"/>
                </w:rPr>
                <w:t>ENSG00000147647.13</w:t>
              </w:r>
            </w:ins>
          </w:p>
        </w:tc>
        <w:tc>
          <w:tcPr>
            <w:tcW w:w="0" w:type="auto"/>
            <w:tcBorders>
              <w:top w:val="nil"/>
              <w:left w:val="nil"/>
              <w:bottom w:val="nil"/>
              <w:right w:val="nil"/>
            </w:tcBorders>
            <w:shd w:val="clear" w:color="auto" w:fill="auto"/>
            <w:noWrap/>
            <w:vAlign w:val="bottom"/>
            <w:hideMark/>
          </w:tcPr>
          <w:p w14:paraId="30676D24" w14:textId="77777777" w:rsidR="00BE0539" w:rsidRPr="00DC2757" w:rsidRDefault="00BE0539" w:rsidP="00E750DA">
            <w:pPr>
              <w:spacing w:after="0" w:line="240" w:lineRule="auto"/>
              <w:rPr>
                <w:ins w:id="117" w:author="Commodore, Sarah" w:date="2023-03-30T13:25:00Z"/>
                <w:rFonts w:ascii="Calibri" w:eastAsia="Times New Roman" w:hAnsi="Calibri" w:cs="Calibri"/>
                <w:color w:val="000000"/>
                <w:sz w:val="20"/>
                <w:szCs w:val="20"/>
              </w:rPr>
            </w:pPr>
            <w:ins w:id="118" w:author="Commodore, Sarah" w:date="2023-03-30T13:25:00Z">
              <w:r w:rsidRPr="00DC2757">
                <w:rPr>
                  <w:rFonts w:ascii="Calibri" w:eastAsia="Times New Roman" w:hAnsi="Calibri" w:cs="Calibri"/>
                  <w:color w:val="000000"/>
                  <w:sz w:val="20"/>
                  <w:szCs w:val="20"/>
                </w:rPr>
                <w:t>DPYS</w:t>
              </w:r>
            </w:ins>
          </w:p>
        </w:tc>
        <w:tc>
          <w:tcPr>
            <w:tcW w:w="0" w:type="auto"/>
            <w:tcBorders>
              <w:top w:val="nil"/>
              <w:left w:val="nil"/>
              <w:bottom w:val="nil"/>
              <w:right w:val="nil"/>
            </w:tcBorders>
            <w:shd w:val="clear" w:color="auto" w:fill="auto"/>
            <w:noWrap/>
            <w:vAlign w:val="bottom"/>
            <w:hideMark/>
          </w:tcPr>
          <w:p w14:paraId="0AD2CEDB" w14:textId="77777777" w:rsidR="00BE0539" w:rsidRPr="00DC2757" w:rsidRDefault="00BE0539" w:rsidP="00E750DA">
            <w:pPr>
              <w:spacing w:after="0" w:line="240" w:lineRule="auto"/>
              <w:jc w:val="center"/>
              <w:rPr>
                <w:ins w:id="119" w:author="Commodore, Sarah" w:date="2023-03-30T13:25:00Z"/>
                <w:rFonts w:ascii="Calibri" w:eastAsia="Times New Roman" w:hAnsi="Calibri" w:cs="Calibri"/>
                <w:color w:val="000000"/>
                <w:sz w:val="20"/>
                <w:szCs w:val="20"/>
              </w:rPr>
            </w:pPr>
            <w:ins w:id="120" w:author="Commodore, Sarah" w:date="2023-03-30T13:25:00Z">
              <w:r w:rsidRPr="00DC2757">
                <w:rPr>
                  <w:rFonts w:ascii="Calibri" w:eastAsia="Times New Roman" w:hAnsi="Calibri" w:cs="Calibri"/>
                  <w:color w:val="000000"/>
                  <w:sz w:val="20"/>
                  <w:szCs w:val="20"/>
                </w:rPr>
                <w:t>-3.9E+00</w:t>
              </w:r>
            </w:ins>
          </w:p>
        </w:tc>
        <w:tc>
          <w:tcPr>
            <w:tcW w:w="0" w:type="auto"/>
            <w:tcBorders>
              <w:top w:val="nil"/>
              <w:left w:val="nil"/>
              <w:bottom w:val="nil"/>
              <w:right w:val="nil"/>
            </w:tcBorders>
            <w:shd w:val="clear" w:color="auto" w:fill="auto"/>
            <w:noWrap/>
            <w:vAlign w:val="bottom"/>
            <w:hideMark/>
          </w:tcPr>
          <w:p w14:paraId="545653B1" w14:textId="77777777" w:rsidR="00BE0539" w:rsidRPr="00DC2757" w:rsidRDefault="00BE0539" w:rsidP="00E750DA">
            <w:pPr>
              <w:spacing w:after="0" w:line="240" w:lineRule="auto"/>
              <w:jc w:val="center"/>
              <w:rPr>
                <w:ins w:id="121" w:author="Commodore, Sarah" w:date="2023-03-30T13:25:00Z"/>
                <w:rFonts w:ascii="Calibri" w:eastAsia="Times New Roman" w:hAnsi="Calibri" w:cs="Calibri"/>
                <w:color w:val="000000"/>
                <w:sz w:val="20"/>
                <w:szCs w:val="20"/>
              </w:rPr>
            </w:pPr>
            <w:ins w:id="122" w:author="Commodore, Sarah" w:date="2023-03-30T13:25:00Z">
              <w:r w:rsidRPr="00DC2757">
                <w:rPr>
                  <w:rFonts w:ascii="Calibri" w:eastAsia="Times New Roman" w:hAnsi="Calibri" w:cs="Calibri"/>
                  <w:color w:val="000000"/>
                  <w:sz w:val="20"/>
                  <w:szCs w:val="20"/>
                </w:rPr>
                <w:t>5.8E-06</w:t>
              </w:r>
            </w:ins>
          </w:p>
        </w:tc>
        <w:tc>
          <w:tcPr>
            <w:tcW w:w="0" w:type="auto"/>
            <w:tcBorders>
              <w:top w:val="nil"/>
              <w:left w:val="nil"/>
              <w:bottom w:val="nil"/>
              <w:right w:val="nil"/>
            </w:tcBorders>
            <w:shd w:val="clear" w:color="auto" w:fill="auto"/>
            <w:noWrap/>
            <w:vAlign w:val="bottom"/>
            <w:hideMark/>
          </w:tcPr>
          <w:p w14:paraId="0ED5869E" w14:textId="77777777" w:rsidR="00BE0539" w:rsidRPr="00DC2757" w:rsidRDefault="00BE0539" w:rsidP="00E750DA">
            <w:pPr>
              <w:spacing w:after="0" w:line="240" w:lineRule="auto"/>
              <w:jc w:val="center"/>
              <w:rPr>
                <w:ins w:id="123" w:author="Commodore, Sarah" w:date="2023-03-30T13:25:00Z"/>
                <w:rFonts w:ascii="Calibri" w:eastAsia="Times New Roman" w:hAnsi="Calibri" w:cs="Calibri"/>
                <w:color w:val="000000"/>
                <w:sz w:val="20"/>
                <w:szCs w:val="20"/>
              </w:rPr>
            </w:pPr>
            <w:ins w:id="124" w:author="Commodore, Sarah" w:date="2023-03-30T13:25:00Z">
              <w:r w:rsidRPr="00DC2757">
                <w:rPr>
                  <w:rFonts w:ascii="Calibri" w:eastAsia="Times New Roman" w:hAnsi="Calibri" w:cs="Calibri"/>
                  <w:color w:val="000000"/>
                  <w:sz w:val="20"/>
                  <w:szCs w:val="20"/>
                </w:rPr>
                <w:t>4.2E-05</w:t>
              </w:r>
            </w:ins>
          </w:p>
        </w:tc>
        <w:tc>
          <w:tcPr>
            <w:tcW w:w="0" w:type="auto"/>
            <w:tcBorders>
              <w:top w:val="nil"/>
              <w:left w:val="nil"/>
              <w:bottom w:val="nil"/>
              <w:right w:val="nil"/>
            </w:tcBorders>
            <w:shd w:val="clear" w:color="auto" w:fill="auto"/>
            <w:noWrap/>
            <w:vAlign w:val="bottom"/>
            <w:hideMark/>
          </w:tcPr>
          <w:p w14:paraId="309A22A8" w14:textId="77777777" w:rsidR="00BE0539" w:rsidRPr="00DC2757" w:rsidRDefault="00BE0539" w:rsidP="00E750DA">
            <w:pPr>
              <w:spacing w:after="0" w:line="240" w:lineRule="auto"/>
              <w:jc w:val="center"/>
              <w:rPr>
                <w:ins w:id="125" w:author="Commodore, Sarah" w:date="2023-03-30T13:25:00Z"/>
                <w:rFonts w:ascii="Calibri" w:eastAsia="Times New Roman" w:hAnsi="Calibri" w:cs="Calibri"/>
                <w:color w:val="FF0000"/>
                <w:sz w:val="20"/>
                <w:szCs w:val="20"/>
              </w:rPr>
            </w:pPr>
            <w:ins w:id="126" w:author="Commodore, Sarah" w:date="2023-03-30T13:25:00Z">
              <w:r w:rsidRPr="00DC2757">
                <w:rPr>
                  <w:rFonts w:ascii="Calibri" w:eastAsia="Times New Roman" w:hAnsi="Calibri" w:cs="Calibri"/>
                  <w:color w:val="FF0000"/>
                  <w:sz w:val="20"/>
                  <w:szCs w:val="20"/>
                </w:rPr>
                <w:t>*</w:t>
              </w:r>
            </w:ins>
          </w:p>
        </w:tc>
      </w:tr>
      <w:tr w:rsidR="00BE0539" w:rsidRPr="00DC2757" w14:paraId="43B4EDB5" w14:textId="77777777" w:rsidTr="00E750DA">
        <w:trPr>
          <w:trHeight w:val="260"/>
          <w:ins w:id="127" w:author="Commodore, Sarah" w:date="2023-03-30T13:25:00Z"/>
        </w:trPr>
        <w:tc>
          <w:tcPr>
            <w:tcW w:w="0" w:type="auto"/>
            <w:tcBorders>
              <w:top w:val="nil"/>
              <w:left w:val="nil"/>
              <w:bottom w:val="nil"/>
              <w:right w:val="nil"/>
            </w:tcBorders>
            <w:shd w:val="clear" w:color="auto" w:fill="auto"/>
            <w:noWrap/>
            <w:vAlign w:val="bottom"/>
            <w:hideMark/>
          </w:tcPr>
          <w:p w14:paraId="6D82CDE2" w14:textId="77777777" w:rsidR="00BE0539" w:rsidRPr="00DC2757" w:rsidRDefault="00BE0539" w:rsidP="00E750DA">
            <w:pPr>
              <w:spacing w:after="0" w:line="240" w:lineRule="auto"/>
              <w:rPr>
                <w:ins w:id="128" w:author="Commodore, Sarah" w:date="2023-03-30T13:25:00Z"/>
                <w:rFonts w:ascii="Calibri" w:eastAsia="Times New Roman" w:hAnsi="Calibri" w:cs="Calibri"/>
                <w:color w:val="000000"/>
                <w:sz w:val="20"/>
                <w:szCs w:val="20"/>
              </w:rPr>
            </w:pPr>
            <w:ins w:id="129" w:author="Commodore, Sarah" w:date="2023-03-30T13:25:00Z">
              <w:r w:rsidRPr="00DC2757">
                <w:rPr>
                  <w:rFonts w:ascii="Calibri" w:eastAsia="Times New Roman" w:hAnsi="Calibri" w:cs="Calibri"/>
                  <w:color w:val="000000"/>
                  <w:sz w:val="20"/>
                  <w:szCs w:val="20"/>
                </w:rPr>
                <w:t>ENSG00000198838.14</w:t>
              </w:r>
            </w:ins>
          </w:p>
        </w:tc>
        <w:tc>
          <w:tcPr>
            <w:tcW w:w="0" w:type="auto"/>
            <w:tcBorders>
              <w:top w:val="nil"/>
              <w:left w:val="nil"/>
              <w:bottom w:val="nil"/>
              <w:right w:val="nil"/>
            </w:tcBorders>
            <w:shd w:val="clear" w:color="auto" w:fill="auto"/>
            <w:noWrap/>
            <w:vAlign w:val="bottom"/>
            <w:hideMark/>
          </w:tcPr>
          <w:p w14:paraId="4E213B81" w14:textId="77777777" w:rsidR="00BE0539" w:rsidRPr="00DC2757" w:rsidRDefault="00BE0539" w:rsidP="00E750DA">
            <w:pPr>
              <w:spacing w:after="0" w:line="240" w:lineRule="auto"/>
              <w:rPr>
                <w:ins w:id="130" w:author="Commodore, Sarah" w:date="2023-03-30T13:25:00Z"/>
                <w:rFonts w:ascii="Calibri" w:eastAsia="Times New Roman" w:hAnsi="Calibri" w:cs="Calibri"/>
                <w:color w:val="000000"/>
                <w:sz w:val="20"/>
                <w:szCs w:val="20"/>
              </w:rPr>
            </w:pPr>
            <w:ins w:id="131" w:author="Commodore, Sarah" w:date="2023-03-30T13:25:00Z">
              <w:r w:rsidRPr="00DC2757">
                <w:rPr>
                  <w:rFonts w:ascii="Calibri" w:eastAsia="Times New Roman" w:hAnsi="Calibri" w:cs="Calibri"/>
                  <w:color w:val="000000"/>
                  <w:sz w:val="20"/>
                  <w:szCs w:val="20"/>
                </w:rPr>
                <w:t>RYR3</w:t>
              </w:r>
            </w:ins>
          </w:p>
        </w:tc>
        <w:tc>
          <w:tcPr>
            <w:tcW w:w="0" w:type="auto"/>
            <w:tcBorders>
              <w:top w:val="nil"/>
              <w:left w:val="nil"/>
              <w:bottom w:val="nil"/>
              <w:right w:val="nil"/>
            </w:tcBorders>
            <w:shd w:val="clear" w:color="auto" w:fill="auto"/>
            <w:noWrap/>
            <w:vAlign w:val="bottom"/>
            <w:hideMark/>
          </w:tcPr>
          <w:p w14:paraId="6BF4ACFC" w14:textId="77777777" w:rsidR="00BE0539" w:rsidRPr="00DC2757" w:rsidRDefault="00BE0539" w:rsidP="00E750DA">
            <w:pPr>
              <w:spacing w:after="0" w:line="240" w:lineRule="auto"/>
              <w:jc w:val="center"/>
              <w:rPr>
                <w:ins w:id="132" w:author="Commodore, Sarah" w:date="2023-03-30T13:25:00Z"/>
                <w:rFonts w:ascii="Calibri" w:eastAsia="Times New Roman" w:hAnsi="Calibri" w:cs="Calibri"/>
                <w:color w:val="000000"/>
                <w:sz w:val="20"/>
                <w:szCs w:val="20"/>
              </w:rPr>
            </w:pPr>
            <w:ins w:id="133" w:author="Commodore, Sarah" w:date="2023-03-30T13:25:00Z">
              <w:r w:rsidRPr="00DC2757">
                <w:rPr>
                  <w:rFonts w:ascii="Calibri" w:eastAsia="Times New Roman" w:hAnsi="Calibri" w:cs="Calibri"/>
                  <w:color w:val="000000"/>
                  <w:sz w:val="20"/>
                  <w:szCs w:val="20"/>
                </w:rPr>
                <w:t>-3.5E+00</w:t>
              </w:r>
            </w:ins>
          </w:p>
        </w:tc>
        <w:tc>
          <w:tcPr>
            <w:tcW w:w="0" w:type="auto"/>
            <w:tcBorders>
              <w:top w:val="nil"/>
              <w:left w:val="nil"/>
              <w:bottom w:val="nil"/>
              <w:right w:val="nil"/>
            </w:tcBorders>
            <w:shd w:val="clear" w:color="auto" w:fill="auto"/>
            <w:noWrap/>
            <w:vAlign w:val="bottom"/>
            <w:hideMark/>
          </w:tcPr>
          <w:p w14:paraId="249D39AF" w14:textId="77777777" w:rsidR="00BE0539" w:rsidRPr="00DC2757" w:rsidRDefault="00BE0539" w:rsidP="00E750DA">
            <w:pPr>
              <w:spacing w:after="0" w:line="240" w:lineRule="auto"/>
              <w:jc w:val="center"/>
              <w:rPr>
                <w:ins w:id="134" w:author="Commodore, Sarah" w:date="2023-03-30T13:25:00Z"/>
                <w:rFonts w:ascii="Calibri" w:eastAsia="Times New Roman" w:hAnsi="Calibri" w:cs="Calibri"/>
                <w:color w:val="000000"/>
                <w:sz w:val="20"/>
                <w:szCs w:val="20"/>
              </w:rPr>
            </w:pPr>
            <w:ins w:id="135" w:author="Commodore, Sarah" w:date="2023-03-30T13:25:00Z">
              <w:r w:rsidRPr="00DC2757">
                <w:rPr>
                  <w:rFonts w:ascii="Calibri" w:eastAsia="Times New Roman" w:hAnsi="Calibri" w:cs="Calibri"/>
                  <w:color w:val="000000"/>
                  <w:sz w:val="20"/>
                  <w:szCs w:val="20"/>
                </w:rPr>
                <w:t>9.2E-04</w:t>
              </w:r>
            </w:ins>
          </w:p>
        </w:tc>
        <w:tc>
          <w:tcPr>
            <w:tcW w:w="0" w:type="auto"/>
            <w:tcBorders>
              <w:top w:val="nil"/>
              <w:left w:val="nil"/>
              <w:bottom w:val="nil"/>
              <w:right w:val="nil"/>
            </w:tcBorders>
            <w:shd w:val="clear" w:color="auto" w:fill="auto"/>
            <w:noWrap/>
            <w:vAlign w:val="bottom"/>
            <w:hideMark/>
          </w:tcPr>
          <w:p w14:paraId="3EBAA50C" w14:textId="77777777" w:rsidR="00BE0539" w:rsidRPr="00DC2757" w:rsidRDefault="00BE0539" w:rsidP="00E750DA">
            <w:pPr>
              <w:spacing w:after="0" w:line="240" w:lineRule="auto"/>
              <w:jc w:val="center"/>
              <w:rPr>
                <w:ins w:id="136" w:author="Commodore, Sarah" w:date="2023-03-30T13:25:00Z"/>
                <w:rFonts w:ascii="Calibri" w:eastAsia="Times New Roman" w:hAnsi="Calibri" w:cs="Calibri"/>
                <w:color w:val="000000"/>
                <w:sz w:val="20"/>
                <w:szCs w:val="20"/>
              </w:rPr>
            </w:pPr>
            <w:ins w:id="137" w:author="Commodore, Sarah" w:date="2023-03-30T13:25:00Z">
              <w:r w:rsidRPr="00DC2757">
                <w:rPr>
                  <w:rFonts w:ascii="Calibri" w:eastAsia="Times New Roman" w:hAnsi="Calibri" w:cs="Calibri"/>
                  <w:color w:val="000000"/>
                  <w:sz w:val="20"/>
                  <w:szCs w:val="20"/>
                </w:rPr>
                <w:t>3.5E-03</w:t>
              </w:r>
            </w:ins>
          </w:p>
        </w:tc>
        <w:tc>
          <w:tcPr>
            <w:tcW w:w="0" w:type="auto"/>
            <w:tcBorders>
              <w:top w:val="nil"/>
              <w:left w:val="nil"/>
              <w:bottom w:val="nil"/>
              <w:right w:val="nil"/>
            </w:tcBorders>
            <w:shd w:val="clear" w:color="auto" w:fill="auto"/>
            <w:noWrap/>
            <w:vAlign w:val="bottom"/>
            <w:hideMark/>
          </w:tcPr>
          <w:p w14:paraId="195A9939" w14:textId="77777777" w:rsidR="00BE0539" w:rsidRPr="00DC2757" w:rsidRDefault="00BE0539" w:rsidP="00E750DA">
            <w:pPr>
              <w:spacing w:after="0" w:line="240" w:lineRule="auto"/>
              <w:jc w:val="center"/>
              <w:rPr>
                <w:ins w:id="138" w:author="Commodore, Sarah" w:date="2023-03-30T13:25:00Z"/>
                <w:rFonts w:ascii="Calibri" w:eastAsia="Times New Roman" w:hAnsi="Calibri" w:cs="Calibri"/>
                <w:color w:val="FF0000"/>
                <w:sz w:val="20"/>
                <w:szCs w:val="20"/>
              </w:rPr>
            </w:pPr>
            <w:ins w:id="139" w:author="Commodore, Sarah" w:date="2023-03-30T13:25:00Z">
              <w:r w:rsidRPr="00DC2757">
                <w:rPr>
                  <w:rFonts w:ascii="Calibri" w:eastAsia="Times New Roman" w:hAnsi="Calibri" w:cs="Calibri"/>
                  <w:color w:val="FF0000"/>
                  <w:sz w:val="20"/>
                  <w:szCs w:val="20"/>
                </w:rPr>
                <w:t>*</w:t>
              </w:r>
            </w:ins>
          </w:p>
        </w:tc>
      </w:tr>
      <w:tr w:rsidR="00BE0539" w:rsidRPr="00DC2757" w14:paraId="25B6C086" w14:textId="77777777" w:rsidTr="00E750DA">
        <w:trPr>
          <w:trHeight w:val="260"/>
          <w:ins w:id="140" w:author="Commodore, Sarah" w:date="2023-03-30T13:25:00Z"/>
        </w:trPr>
        <w:tc>
          <w:tcPr>
            <w:tcW w:w="0" w:type="auto"/>
            <w:tcBorders>
              <w:top w:val="nil"/>
              <w:left w:val="nil"/>
              <w:bottom w:val="nil"/>
              <w:right w:val="nil"/>
            </w:tcBorders>
            <w:shd w:val="clear" w:color="auto" w:fill="auto"/>
            <w:noWrap/>
            <w:vAlign w:val="bottom"/>
            <w:hideMark/>
          </w:tcPr>
          <w:p w14:paraId="0F1015F8" w14:textId="77777777" w:rsidR="00BE0539" w:rsidRPr="00DC2757" w:rsidRDefault="00BE0539" w:rsidP="00E750DA">
            <w:pPr>
              <w:spacing w:after="0" w:line="240" w:lineRule="auto"/>
              <w:rPr>
                <w:ins w:id="141" w:author="Commodore, Sarah" w:date="2023-03-30T13:25:00Z"/>
                <w:rFonts w:ascii="Calibri" w:eastAsia="Times New Roman" w:hAnsi="Calibri" w:cs="Calibri"/>
                <w:color w:val="000000"/>
                <w:sz w:val="20"/>
                <w:szCs w:val="20"/>
              </w:rPr>
            </w:pPr>
            <w:ins w:id="142" w:author="Commodore, Sarah" w:date="2023-03-30T13:25:00Z">
              <w:r w:rsidRPr="00DC2757">
                <w:rPr>
                  <w:rFonts w:ascii="Calibri" w:eastAsia="Times New Roman" w:hAnsi="Calibri" w:cs="Calibri"/>
                  <w:color w:val="000000"/>
                  <w:sz w:val="20"/>
                  <w:szCs w:val="20"/>
                </w:rPr>
                <w:t>ENSG00000162782.16</w:t>
              </w:r>
            </w:ins>
          </w:p>
        </w:tc>
        <w:tc>
          <w:tcPr>
            <w:tcW w:w="0" w:type="auto"/>
            <w:tcBorders>
              <w:top w:val="nil"/>
              <w:left w:val="nil"/>
              <w:bottom w:val="nil"/>
              <w:right w:val="nil"/>
            </w:tcBorders>
            <w:shd w:val="clear" w:color="auto" w:fill="auto"/>
            <w:noWrap/>
            <w:vAlign w:val="bottom"/>
            <w:hideMark/>
          </w:tcPr>
          <w:p w14:paraId="77277D11" w14:textId="77777777" w:rsidR="00BE0539" w:rsidRPr="00DC2757" w:rsidRDefault="00BE0539" w:rsidP="00E750DA">
            <w:pPr>
              <w:spacing w:after="0" w:line="240" w:lineRule="auto"/>
              <w:rPr>
                <w:ins w:id="143" w:author="Commodore, Sarah" w:date="2023-03-30T13:25:00Z"/>
                <w:rFonts w:ascii="Calibri" w:eastAsia="Times New Roman" w:hAnsi="Calibri" w:cs="Calibri"/>
                <w:color w:val="000000"/>
                <w:sz w:val="20"/>
                <w:szCs w:val="20"/>
              </w:rPr>
            </w:pPr>
            <w:ins w:id="144" w:author="Commodore, Sarah" w:date="2023-03-30T13:25:00Z">
              <w:r w:rsidRPr="00DC2757">
                <w:rPr>
                  <w:rFonts w:ascii="Calibri" w:eastAsia="Times New Roman" w:hAnsi="Calibri" w:cs="Calibri"/>
                  <w:color w:val="000000"/>
                  <w:sz w:val="20"/>
                  <w:szCs w:val="20"/>
                </w:rPr>
                <w:t>TDRD5</w:t>
              </w:r>
            </w:ins>
          </w:p>
        </w:tc>
        <w:tc>
          <w:tcPr>
            <w:tcW w:w="0" w:type="auto"/>
            <w:tcBorders>
              <w:top w:val="nil"/>
              <w:left w:val="nil"/>
              <w:bottom w:val="nil"/>
              <w:right w:val="nil"/>
            </w:tcBorders>
            <w:shd w:val="clear" w:color="auto" w:fill="auto"/>
            <w:noWrap/>
            <w:vAlign w:val="bottom"/>
            <w:hideMark/>
          </w:tcPr>
          <w:p w14:paraId="40F5FB4C" w14:textId="77777777" w:rsidR="00BE0539" w:rsidRPr="00DC2757" w:rsidRDefault="00BE0539" w:rsidP="00E750DA">
            <w:pPr>
              <w:spacing w:after="0" w:line="240" w:lineRule="auto"/>
              <w:jc w:val="center"/>
              <w:rPr>
                <w:ins w:id="145" w:author="Commodore, Sarah" w:date="2023-03-30T13:25:00Z"/>
                <w:rFonts w:ascii="Calibri" w:eastAsia="Times New Roman" w:hAnsi="Calibri" w:cs="Calibri"/>
                <w:color w:val="000000"/>
                <w:sz w:val="20"/>
                <w:szCs w:val="20"/>
              </w:rPr>
            </w:pPr>
            <w:ins w:id="146" w:author="Commodore, Sarah" w:date="2023-03-30T13:25:00Z">
              <w:r w:rsidRPr="00DC2757">
                <w:rPr>
                  <w:rFonts w:ascii="Calibri" w:eastAsia="Times New Roman" w:hAnsi="Calibri" w:cs="Calibri"/>
                  <w:color w:val="000000"/>
                  <w:sz w:val="20"/>
                  <w:szCs w:val="20"/>
                </w:rPr>
                <w:t>-3.4E+00</w:t>
              </w:r>
            </w:ins>
          </w:p>
        </w:tc>
        <w:tc>
          <w:tcPr>
            <w:tcW w:w="0" w:type="auto"/>
            <w:tcBorders>
              <w:top w:val="nil"/>
              <w:left w:val="nil"/>
              <w:bottom w:val="nil"/>
              <w:right w:val="nil"/>
            </w:tcBorders>
            <w:shd w:val="clear" w:color="auto" w:fill="auto"/>
            <w:noWrap/>
            <w:vAlign w:val="bottom"/>
            <w:hideMark/>
          </w:tcPr>
          <w:p w14:paraId="37B671D8" w14:textId="77777777" w:rsidR="00BE0539" w:rsidRPr="00DC2757" w:rsidRDefault="00BE0539" w:rsidP="00E750DA">
            <w:pPr>
              <w:spacing w:after="0" w:line="240" w:lineRule="auto"/>
              <w:jc w:val="center"/>
              <w:rPr>
                <w:ins w:id="147" w:author="Commodore, Sarah" w:date="2023-03-30T13:25:00Z"/>
                <w:rFonts w:ascii="Calibri" w:eastAsia="Times New Roman" w:hAnsi="Calibri" w:cs="Calibri"/>
                <w:color w:val="000000"/>
                <w:sz w:val="20"/>
                <w:szCs w:val="20"/>
              </w:rPr>
            </w:pPr>
            <w:ins w:id="148" w:author="Commodore, Sarah" w:date="2023-03-30T13:25: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6D3A4023" w14:textId="77777777" w:rsidR="00BE0539" w:rsidRPr="00DC2757" w:rsidRDefault="00BE0539" w:rsidP="00E750DA">
            <w:pPr>
              <w:spacing w:after="0" w:line="240" w:lineRule="auto"/>
              <w:jc w:val="center"/>
              <w:rPr>
                <w:ins w:id="149" w:author="Commodore, Sarah" w:date="2023-03-30T13:25:00Z"/>
                <w:rFonts w:ascii="Calibri" w:eastAsia="Times New Roman" w:hAnsi="Calibri" w:cs="Calibri"/>
                <w:color w:val="000000"/>
                <w:sz w:val="20"/>
                <w:szCs w:val="20"/>
              </w:rPr>
            </w:pPr>
            <w:ins w:id="150" w:author="Commodore, Sarah" w:date="2023-03-30T13:25:00Z">
              <w:r w:rsidRPr="00DC2757">
                <w:rPr>
                  <w:rFonts w:ascii="Calibri" w:eastAsia="Times New Roman" w:hAnsi="Calibri" w:cs="Calibri"/>
                  <w:color w:val="000000"/>
                  <w:sz w:val="20"/>
                  <w:szCs w:val="20"/>
                </w:rPr>
                <w:t>4.2E-03</w:t>
              </w:r>
            </w:ins>
          </w:p>
        </w:tc>
        <w:tc>
          <w:tcPr>
            <w:tcW w:w="0" w:type="auto"/>
            <w:tcBorders>
              <w:top w:val="nil"/>
              <w:left w:val="nil"/>
              <w:bottom w:val="nil"/>
              <w:right w:val="nil"/>
            </w:tcBorders>
            <w:shd w:val="clear" w:color="auto" w:fill="auto"/>
            <w:noWrap/>
            <w:vAlign w:val="bottom"/>
            <w:hideMark/>
          </w:tcPr>
          <w:p w14:paraId="6EBB624B" w14:textId="77777777" w:rsidR="00BE0539" w:rsidRPr="00DC2757" w:rsidRDefault="00BE0539" w:rsidP="00E750DA">
            <w:pPr>
              <w:spacing w:after="0" w:line="240" w:lineRule="auto"/>
              <w:jc w:val="center"/>
              <w:rPr>
                <w:ins w:id="151" w:author="Commodore, Sarah" w:date="2023-03-30T13:25:00Z"/>
                <w:rFonts w:ascii="Calibri" w:eastAsia="Times New Roman" w:hAnsi="Calibri" w:cs="Calibri"/>
                <w:color w:val="FF0000"/>
                <w:sz w:val="20"/>
                <w:szCs w:val="20"/>
              </w:rPr>
            </w:pPr>
            <w:ins w:id="152" w:author="Commodore, Sarah" w:date="2023-03-30T13:25:00Z">
              <w:r w:rsidRPr="00DC2757">
                <w:rPr>
                  <w:rFonts w:ascii="Calibri" w:eastAsia="Times New Roman" w:hAnsi="Calibri" w:cs="Calibri"/>
                  <w:color w:val="FF0000"/>
                  <w:sz w:val="20"/>
                  <w:szCs w:val="20"/>
                </w:rPr>
                <w:t>*</w:t>
              </w:r>
            </w:ins>
          </w:p>
        </w:tc>
      </w:tr>
      <w:tr w:rsidR="00BE0539" w:rsidRPr="00DC2757" w14:paraId="45447B87" w14:textId="77777777" w:rsidTr="00E750DA">
        <w:trPr>
          <w:trHeight w:val="260"/>
          <w:ins w:id="153" w:author="Commodore, Sarah" w:date="2023-03-30T13:25:00Z"/>
        </w:trPr>
        <w:tc>
          <w:tcPr>
            <w:tcW w:w="0" w:type="auto"/>
            <w:tcBorders>
              <w:top w:val="nil"/>
              <w:left w:val="nil"/>
              <w:bottom w:val="nil"/>
              <w:right w:val="nil"/>
            </w:tcBorders>
            <w:shd w:val="clear" w:color="auto" w:fill="auto"/>
            <w:noWrap/>
            <w:vAlign w:val="bottom"/>
            <w:hideMark/>
          </w:tcPr>
          <w:p w14:paraId="6F049018" w14:textId="77777777" w:rsidR="00BE0539" w:rsidRPr="00DC2757" w:rsidRDefault="00BE0539" w:rsidP="00E750DA">
            <w:pPr>
              <w:spacing w:after="0" w:line="240" w:lineRule="auto"/>
              <w:rPr>
                <w:ins w:id="154" w:author="Commodore, Sarah" w:date="2023-03-30T13:25:00Z"/>
                <w:rFonts w:ascii="Calibri" w:eastAsia="Times New Roman" w:hAnsi="Calibri" w:cs="Calibri"/>
                <w:color w:val="000000"/>
                <w:sz w:val="20"/>
                <w:szCs w:val="20"/>
              </w:rPr>
            </w:pPr>
            <w:ins w:id="155" w:author="Commodore, Sarah" w:date="2023-03-30T13:25:00Z">
              <w:r w:rsidRPr="00DC2757">
                <w:rPr>
                  <w:rFonts w:ascii="Calibri" w:eastAsia="Times New Roman" w:hAnsi="Calibri" w:cs="Calibri"/>
                  <w:color w:val="000000"/>
                  <w:sz w:val="20"/>
                  <w:szCs w:val="20"/>
                </w:rPr>
                <w:t>ENSG00000152779.14</w:t>
              </w:r>
            </w:ins>
          </w:p>
        </w:tc>
        <w:tc>
          <w:tcPr>
            <w:tcW w:w="0" w:type="auto"/>
            <w:tcBorders>
              <w:top w:val="nil"/>
              <w:left w:val="nil"/>
              <w:bottom w:val="nil"/>
              <w:right w:val="nil"/>
            </w:tcBorders>
            <w:shd w:val="clear" w:color="auto" w:fill="auto"/>
            <w:noWrap/>
            <w:vAlign w:val="bottom"/>
            <w:hideMark/>
          </w:tcPr>
          <w:p w14:paraId="1D18EA7F" w14:textId="77777777" w:rsidR="00BE0539" w:rsidRPr="00DC2757" w:rsidRDefault="00BE0539" w:rsidP="00E750DA">
            <w:pPr>
              <w:spacing w:after="0" w:line="240" w:lineRule="auto"/>
              <w:rPr>
                <w:ins w:id="156" w:author="Commodore, Sarah" w:date="2023-03-30T13:25:00Z"/>
                <w:rFonts w:ascii="Calibri" w:eastAsia="Times New Roman" w:hAnsi="Calibri" w:cs="Calibri"/>
                <w:color w:val="000000"/>
                <w:sz w:val="20"/>
                <w:szCs w:val="20"/>
              </w:rPr>
            </w:pPr>
            <w:ins w:id="157" w:author="Commodore, Sarah" w:date="2023-03-30T13:25:00Z">
              <w:r w:rsidRPr="00DC2757">
                <w:rPr>
                  <w:rFonts w:ascii="Calibri" w:eastAsia="Times New Roman" w:hAnsi="Calibri" w:cs="Calibri"/>
                  <w:color w:val="000000"/>
                  <w:sz w:val="20"/>
                  <w:szCs w:val="20"/>
                </w:rPr>
                <w:t>SLC16A12</w:t>
              </w:r>
            </w:ins>
          </w:p>
        </w:tc>
        <w:tc>
          <w:tcPr>
            <w:tcW w:w="0" w:type="auto"/>
            <w:tcBorders>
              <w:top w:val="nil"/>
              <w:left w:val="nil"/>
              <w:bottom w:val="nil"/>
              <w:right w:val="nil"/>
            </w:tcBorders>
            <w:shd w:val="clear" w:color="auto" w:fill="auto"/>
            <w:noWrap/>
            <w:vAlign w:val="bottom"/>
            <w:hideMark/>
          </w:tcPr>
          <w:p w14:paraId="5FE8D4B0" w14:textId="77777777" w:rsidR="00BE0539" w:rsidRPr="00DC2757" w:rsidRDefault="00BE0539" w:rsidP="00E750DA">
            <w:pPr>
              <w:spacing w:after="0" w:line="240" w:lineRule="auto"/>
              <w:jc w:val="center"/>
              <w:rPr>
                <w:ins w:id="158" w:author="Commodore, Sarah" w:date="2023-03-30T13:25:00Z"/>
                <w:rFonts w:ascii="Calibri" w:eastAsia="Times New Roman" w:hAnsi="Calibri" w:cs="Calibri"/>
                <w:color w:val="000000"/>
                <w:sz w:val="20"/>
                <w:szCs w:val="20"/>
              </w:rPr>
            </w:pPr>
            <w:ins w:id="159" w:author="Commodore, Sarah" w:date="2023-03-30T13:25:00Z">
              <w:r w:rsidRPr="00DC2757">
                <w:rPr>
                  <w:rFonts w:ascii="Calibri" w:eastAsia="Times New Roman" w:hAnsi="Calibri" w:cs="Calibri"/>
                  <w:color w:val="000000"/>
                  <w:sz w:val="20"/>
                  <w:szCs w:val="20"/>
                </w:rPr>
                <w:t>-3.4E+00</w:t>
              </w:r>
            </w:ins>
          </w:p>
        </w:tc>
        <w:tc>
          <w:tcPr>
            <w:tcW w:w="0" w:type="auto"/>
            <w:tcBorders>
              <w:top w:val="nil"/>
              <w:left w:val="nil"/>
              <w:bottom w:val="nil"/>
              <w:right w:val="nil"/>
            </w:tcBorders>
            <w:shd w:val="clear" w:color="auto" w:fill="auto"/>
            <w:noWrap/>
            <w:vAlign w:val="bottom"/>
            <w:hideMark/>
          </w:tcPr>
          <w:p w14:paraId="023459E1" w14:textId="77777777" w:rsidR="00BE0539" w:rsidRPr="00DC2757" w:rsidRDefault="00BE0539" w:rsidP="00E750DA">
            <w:pPr>
              <w:spacing w:after="0" w:line="240" w:lineRule="auto"/>
              <w:jc w:val="center"/>
              <w:rPr>
                <w:ins w:id="160" w:author="Commodore, Sarah" w:date="2023-03-30T13:25:00Z"/>
                <w:rFonts w:ascii="Calibri" w:eastAsia="Times New Roman" w:hAnsi="Calibri" w:cs="Calibri"/>
                <w:color w:val="000000"/>
                <w:sz w:val="20"/>
                <w:szCs w:val="20"/>
              </w:rPr>
            </w:pPr>
            <w:ins w:id="161" w:author="Commodore, Sarah" w:date="2023-03-30T13:25:00Z">
              <w:r w:rsidRPr="00DC2757">
                <w:rPr>
                  <w:rFonts w:ascii="Calibri" w:eastAsia="Times New Roman" w:hAnsi="Calibri" w:cs="Calibri"/>
                  <w:color w:val="000000"/>
                  <w:sz w:val="20"/>
                  <w:szCs w:val="20"/>
                </w:rPr>
                <w:t>8.7E-09</w:t>
              </w:r>
            </w:ins>
          </w:p>
        </w:tc>
        <w:tc>
          <w:tcPr>
            <w:tcW w:w="0" w:type="auto"/>
            <w:tcBorders>
              <w:top w:val="nil"/>
              <w:left w:val="nil"/>
              <w:bottom w:val="nil"/>
              <w:right w:val="nil"/>
            </w:tcBorders>
            <w:shd w:val="clear" w:color="auto" w:fill="auto"/>
            <w:noWrap/>
            <w:vAlign w:val="bottom"/>
            <w:hideMark/>
          </w:tcPr>
          <w:p w14:paraId="2D68BC78" w14:textId="77777777" w:rsidR="00BE0539" w:rsidRPr="00DC2757" w:rsidRDefault="00BE0539" w:rsidP="00E750DA">
            <w:pPr>
              <w:spacing w:after="0" w:line="240" w:lineRule="auto"/>
              <w:jc w:val="center"/>
              <w:rPr>
                <w:ins w:id="162" w:author="Commodore, Sarah" w:date="2023-03-30T13:25:00Z"/>
                <w:rFonts w:ascii="Calibri" w:eastAsia="Times New Roman" w:hAnsi="Calibri" w:cs="Calibri"/>
                <w:color w:val="000000"/>
                <w:sz w:val="20"/>
                <w:szCs w:val="20"/>
              </w:rPr>
            </w:pPr>
            <w:ins w:id="163" w:author="Commodore, Sarah" w:date="2023-03-30T13:25: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2613161F" w14:textId="77777777" w:rsidR="00BE0539" w:rsidRPr="00DC2757" w:rsidRDefault="00BE0539" w:rsidP="00E750DA">
            <w:pPr>
              <w:spacing w:after="0" w:line="240" w:lineRule="auto"/>
              <w:jc w:val="center"/>
              <w:rPr>
                <w:ins w:id="164" w:author="Commodore, Sarah" w:date="2023-03-30T13:25:00Z"/>
                <w:rFonts w:ascii="Calibri" w:eastAsia="Times New Roman" w:hAnsi="Calibri" w:cs="Calibri"/>
                <w:color w:val="FF0000"/>
                <w:sz w:val="20"/>
                <w:szCs w:val="20"/>
              </w:rPr>
            </w:pPr>
            <w:ins w:id="165" w:author="Commodore, Sarah" w:date="2023-03-30T13:25:00Z">
              <w:r w:rsidRPr="00DC2757">
                <w:rPr>
                  <w:rFonts w:ascii="Calibri" w:eastAsia="Times New Roman" w:hAnsi="Calibri" w:cs="Calibri"/>
                  <w:color w:val="FF0000"/>
                  <w:sz w:val="20"/>
                  <w:szCs w:val="20"/>
                </w:rPr>
                <w:t>*</w:t>
              </w:r>
            </w:ins>
          </w:p>
        </w:tc>
      </w:tr>
      <w:tr w:rsidR="00BE0539" w:rsidRPr="00DC2757" w14:paraId="39E04727" w14:textId="77777777" w:rsidTr="00E750DA">
        <w:trPr>
          <w:trHeight w:val="260"/>
          <w:ins w:id="166" w:author="Commodore, Sarah" w:date="2023-03-30T13:25:00Z"/>
        </w:trPr>
        <w:tc>
          <w:tcPr>
            <w:tcW w:w="0" w:type="auto"/>
            <w:tcBorders>
              <w:top w:val="nil"/>
              <w:left w:val="nil"/>
              <w:bottom w:val="nil"/>
              <w:right w:val="nil"/>
            </w:tcBorders>
            <w:shd w:val="clear" w:color="auto" w:fill="auto"/>
            <w:noWrap/>
            <w:vAlign w:val="bottom"/>
            <w:hideMark/>
          </w:tcPr>
          <w:p w14:paraId="6F43C2D5" w14:textId="77777777" w:rsidR="00BE0539" w:rsidRPr="00DC2757" w:rsidRDefault="00BE0539" w:rsidP="00E750DA">
            <w:pPr>
              <w:spacing w:after="0" w:line="240" w:lineRule="auto"/>
              <w:rPr>
                <w:ins w:id="167" w:author="Commodore, Sarah" w:date="2023-03-30T13:25:00Z"/>
                <w:rFonts w:ascii="Calibri" w:eastAsia="Times New Roman" w:hAnsi="Calibri" w:cs="Calibri"/>
                <w:color w:val="000000"/>
                <w:sz w:val="20"/>
                <w:szCs w:val="20"/>
              </w:rPr>
            </w:pPr>
            <w:ins w:id="168" w:author="Commodore, Sarah" w:date="2023-03-30T13:25:00Z">
              <w:r w:rsidRPr="00DC2757">
                <w:rPr>
                  <w:rFonts w:ascii="Calibri" w:eastAsia="Times New Roman" w:hAnsi="Calibri" w:cs="Calibri"/>
                  <w:color w:val="000000"/>
                  <w:sz w:val="20"/>
                  <w:szCs w:val="20"/>
                </w:rPr>
                <w:t>ENSG00000039537.14</w:t>
              </w:r>
            </w:ins>
          </w:p>
        </w:tc>
        <w:tc>
          <w:tcPr>
            <w:tcW w:w="0" w:type="auto"/>
            <w:tcBorders>
              <w:top w:val="nil"/>
              <w:left w:val="nil"/>
              <w:bottom w:val="nil"/>
              <w:right w:val="nil"/>
            </w:tcBorders>
            <w:shd w:val="clear" w:color="auto" w:fill="auto"/>
            <w:noWrap/>
            <w:vAlign w:val="bottom"/>
            <w:hideMark/>
          </w:tcPr>
          <w:p w14:paraId="15964896" w14:textId="77777777" w:rsidR="00BE0539" w:rsidRPr="00DC2757" w:rsidRDefault="00BE0539" w:rsidP="00E750DA">
            <w:pPr>
              <w:spacing w:after="0" w:line="240" w:lineRule="auto"/>
              <w:rPr>
                <w:ins w:id="169" w:author="Commodore, Sarah" w:date="2023-03-30T13:25:00Z"/>
                <w:rFonts w:ascii="Calibri" w:eastAsia="Times New Roman" w:hAnsi="Calibri" w:cs="Calibri"/>
                <w:color w:val="000000"/>
                <w:sz w:val="20"/>
                <w:szCs w:val="20"/>
              </w:rPr>
            </w:pPr>
            <w:ins w:id="170" w:author="Commodore, Sarah" w:date="2023-03-30T13:25:00Z">
              <w:r w:rsidRPr="00DC2757">
                <w:rPr>
                  <w:rFonts w:ascii="Calibri" w:eastAsia="Times New Roman" w:hAnsi="Calibri" w:cs="Calibri"/>
                  <w:color w:val="000000"/>
                  <w:sz w:val="20"/>
                  <w:szCs w:val="20"/>
                </w:rPr>
                <w:t>C6</w:t>
              </w:r>
            </w:ins>
          </w:p>
        </w:tc>
        <w:tc>
          <w:tcPr>
            <w:tcW w:w="0" w:type="auto"/>
            <w:tcBorders>
              <w:top w:val="nil"/>
              <w:left w:val="nil"/>
              <w:bottom w:val="nil"/>
              <w:right w:val="nil"/>
            </w:tcBorders>
            <w:shd w:val="clear" w:color="auto" w:fill="auto"/>
            <w:noWrap/>
            <w:vAlign w:val="bottom"/>
            <w:hideMark/>
          </w:tcPr>
          <w:p w14:paraId="416B68DA" w14:textId="77777777" w:rsidR="00BE0539" w:rsidRPr="00DC2757" w:rsidRDefault="00BE0539" w:rsidP="00E750DA">
            <w:pPr>
              <w:spacing w:after="0" w:line="240" w:lineRule="auto"/>
              <w:jc w:val="center"/>
              <w:rPr>
                <w:ins w:id="171" w:author="Commodore, Sarah" w:date="2023-03-30T13:25:00Z"/>
                <w:rFonts w:ascii="Calibri" w:eastAsia="Times New Roman" w:hAnsi="Calibri" w:cs="Calibri"/>
                <w:color w:val="000000"/>
                <w:sz w:val="20"/>
                <w:szCs w:val="20"/>
              </w:rPr>
            </w:pPr>
            <w:ins w:id="172" w:author="Commodore, Sarah" w:date="2023-03-30T13:25:00Z">
              <w:r w:rsidRPr="00DC2757">
                <w:rPr>
                  <w:rFonts w:ascii="Calibri" w:eastAsia="Times New Roman" w:hAnsi="Calibri" w:cs="Calibri"/>
                  <w:color w:val="000000"/>
                  <w:sz w:val="20"/>
                  <w:szCs w:val="20"/>
                </w:rPr>
                <w:t>-3.4E+00</w:t>
              </w:r>
            </w:ins>
          </w:p>
        </w:tc>
        <w:tc>
          <w:tcPr>
            <w:tcW w:w="0" w:type="auto"/>
            <w:tcBorders>
              <w:top w:val="nil"/>
              <w:left w:val="nil"/>
              <w:bottom w:val="nil"/>
              <w:right w:val="nil"/>
            </w:tcBorders>
            <w:shd w:val="clear" w:color="auto" w:fill="auto"/>
            <w:noWrap/>
            <w:vAlign w:val="bottom"/>
            <w:hideMark/>
          </w:tcPr>
          <w:p w14:paraId="50A23C2D" w14:textId="77777777" w:rsidR="00BE0539" w:rsidRPr="00DC2757" w:rsidRDefault="00BE0539" w:rsidP="00E750DA">
            <w:pPr>
              <w:spacing w:after="0" w:line="240" w:lineRule="auto"/>
              <w:jc w:val="center"/>
              <w:rPr>
                <w:ins w:id="173" w:author="Commodore, Sarah" w:date="2023-03-30T13:25:00Z"/>
                <w:rFonts w:ascii="Calibri" w:eastAsia="Times New Roman" w:hAnsi="Calibri" w:cs="Calibri"/>
                <w:color w:val="000000"/>
                <w:sz w:val="20"/>
                <w:szCs w:val="20"/>
              </w:rPr>
            </w:pPr>
            <w:ins w:id="174" w:author="Commodore, Sarah" w:date="2023-03-30T13:25:00Z">
              <w:r w:rsidRPr="00DC2757">
                <w:rPr>
                  <w:rFonts w:ascii="Calibri" w:eastAsia="Times New Roman" w:hAnsi="Calibri" w:cs="Calibri"/>
                  <w:color w:val="000000"/>
                  <w:sz w:val="20"/>
                  <w:szCs w:val="20"/>
                </w:rPr>
                <w:t>4.6E-03</w:t>
              </w:r>
            </w:ins>
          </w:p>
        </w:tc>
        <w:tc>
          <w:tcPr>
            <w:tcW w:w="0" w:type="auto"/>
            <w:tcBorders>
              <w:top w:val="nil"/>
              <w:left w:val="nil"/>
              <w:bottom w:val="nil"/>
              <w:right w:val="nil"/>
            </w:tcBorders>
            <w:shd w:val="clear" w:color="auto" w:fill="auto"/>
            <w:noWrap/>
            <w:vAlign w:val="bottom"/>
            <w:hideMark/>
          </w:tcPr>
          <w:p w14:paraId="7AEB6109" w14:textId="77777777" w:rsidR="00BE0539" w:rsidRPr="00DC2757" w:rsidRDefault="00BE0539" w:rsidP="00E750DA">
            <w:pPr>
              <w:spacing w:after="0" w:line="240" w:lineRule="auto"/>
              <w:jc w:val="center"/>
              <w:rPr>
                <w:ins w:id="175" w:author="Commodore, Sarah" w:date="2023-03-30T13:25:00Z"/>
                <w:rFonts w:ascii="Calibri" w:eastAsia="Times New Roman" w:hAnsi="Calibri" w:cs="Calibri"/>
                <w:color w:val="000000"/>
                <w:sz w:val="20"/>
                <w:szCs w:val="20"/>
              </w:rPr>
            </w:pPr>
            <w:ins w:id="176" w:author="Commodore, Sarah" w:date="2023-03-30T13:25:00Z">
              <w:r w:rsidRPr="00DC2757">
                <w:rPr>
                  <w:rFonts w:ascii="Calibri" w:eastAsia="Times New Roman" w:hAnsi="Calibri" w:cs="Calibri"/>
                  <w:color w:val="000000"/>
                  <w:sz w:val="20"/>
                  <w:szCs w:val="20"/>
                </w:rPr>
                <w:t>1.4E-02</w:t>
              </w:r>
            </w:ins>
          </w:p>
        </w:tc>
        <w:tc>
          <w:tcPr>
            <w:tcW w:w="0" w:type="auto"/>
            <w:tcBorders>
              <w:top w:val="nil"/>
              <w:left w:val="nil"/>
              <w:bottom w:val="nil"/>
              <w:right w:val="nil"/>
            </w:tcBorders>
            <w:shd w:val="clear" w:color="auto" w:fill="auto"/>
            <w:noWrap/>
            <w:vAlign w:val="bottom"/>
            <w:hideMark/>
          </w:tcPr>
          <w:p w14:paraId="32F69C8B" w14:textId="77777777" w:rsidR="00BE0539" w:rsidRPr="00DC2757" w:rsidRDefault="00BE0539" w:rsidP="00E750DA">
            <w:pPr>
              <w:spacing w:after="0" w:line="240" w:lineRule="auto"/>
              <w:jc w:val="center"/>
              <w:rPr>
                <w:ins w:id="177" w:author="Commodore, Sarah" w:date="2023-03-30T13:25:00Z"/>
                <w:rFonts w:ascii="Calibri" w:eastAsia="Times New Roman" w:hAnsi="Calibri" w:cs="Calibri"/>
                <w:color w:val="FF0000"/>
                <w:sz w:val="20"/>
                <w:szCs w:val="20"/>
              </w:rPr>
            </w:pPr>
            <w:ins w:id="178" w:author="Commodore, Sarah" w:date="2023-03-30T13:25:00Z">
              <w:r w:rsidRPr="00DC2757">
                <w:rPr>
                  <w:rFonts w:ascii="Calibri" w:eastAsia="Times New Roman" w:hAnsi="Calibri" w:cs="Calibri"/>
                  <w:color w:val="FF0000"/>
                  <w:sz w:val="20"/>
                  <w:szCs w:val="20"/>
                </w:rPr>
                <w:t>*</w:t>
              </w:r>
            </w:ins>
          </w:p>
        </w:tc>
      </w:tr>
      <w:tr w:rsidR="00BE0539" w:rsidRPr="00DC2757" w14:paraId="3D2C0BAA" w14:textId="77777777" w:rsidTr="00E750DA">
        <w:trPr>
          <w:trHeight w:val="260"/>
          <w:ins w:id="179" w:author="Commodore, Sarah" w:date="2023-03-30T13:25:00Z"/>
        </w:trPr>
        <w:tc>
          <w:tcPr>
            <w:tcW w:w="0" w:type="auto"/>
            <w:tcBorders>
              <w:top w:val="nil"/>
              <w:left w:val="nil"/>
              <w:bottom w:val="nil"/>
              <w:right w:val="nil"/>
            </w:tcBorders>
            <w:shd w:val="clear" w:color="auto" w:fill="auto"/>
            <w:noWrap/>
            <w:vAlign w:val="bottom"/>
            <w:hideMark/>
          </w:tcPr>
          <w:p w14:paraId="6C168805" w14:textId="77777777" w:rsidR="00BE0539" w:rsidRPr="00DC2757" w:rsidRDefault="00BE0539" w:rsidP="00E750DA">
            <w:pPr>
              <w:spacing w:after="0" w:line="240" w:lineRule="auto"/>
              <w:rPr>
                <w:ins w:id="180" w:author="Commodore, Sarah" w:date="2023-03-30T13:25:00Z"/>
                <w:rFonts w:ascii="Calibri" w:eastAsia="Times New Roman" w:hAnsi="Calibri" w:cs="Calibri"/>
                <w:color w:val="000000"/>
                <w:sz w:val="20"/>
                <w:szCs w:val="20"/>
              </w:rPr>
            </w:pPr>
            <w:ins w:id="181" w:author="Commodore, Sarah" w:date="2023-03-30T13:25:00Z">
              <w:r w:rsidRPr="00DC2757">
                <w:rPr>
                  <w:rFonts w:ascii="Calibri" w:eastAsia="Times New Roman" w:hAnsi="Calibri" w:cs="Calibri"/>
                  <w:color w:val="000000"/>
                  <w:sz w:val="20"/>
                  <w:szCs w:val="20"/>
                </w:rPr>
                <w:t>ENSG00000280780.2</w:t>
              </w:r>
            </w:ins>
          </w:p>
        </w:tc>
        <w:tc>
          <w:tcPr>
            <w:tcW w:w="0" w:type="auto"/>
            <w:tcBorders>
              <w:top w:val="nil"/>
              <w:left w:val="nil"/>
              <w:bottom w:val="nil"/>
              <w:right w:val="nil"/>
            </w:tcBorders>
            <w:shd w:val="clear" w:color="auto" w:fill="auto"/>
            <w:noWrap/>
            <w:vAlign w:val="bottom"/>
            <w:hideMark/>
          </w:tcPr>
          <w:p w14:paraId="376D1463" w14:textId="77777777" w:rsidR="00BE0539" w:rsidRPr="00DC2757" w:rsidRDefault="00BE0539" w:rsidP="00E750DA">
            <w:pPr>
              <w:spacing w:after="0" w:line="240" w:lineRule="auto"/>
              <w:rPr>
                <w:ins w:id="182" w:author="Commodore, Sarah" w:date="2023-03-30T13:25:00Z"/>
                <w:rFonts w:ascii="Calibri" w:eastAsia="Times New Roman" w:hAnsi="Calibri" w:cs="Calibri"/>
                <w:color w:val="000000"/>
                <w:sz w:val="20"/>
                <w:szCs w:val="20"/>
              </w:rPr>
            </w:pPr>
            <w:ins w:id="183" w:author="Commodore, Sarah" w:date="2023-03-30T13:25:00Z">
              <w:r w:rsidRPr="00DC2757">
                <w:rPr>
                  <w:rFonts w:ascii="Calibri" w:eastAsia="Times New Roman" w:hAnsi="Calibri" w:cs="Calibri"/>
                  <w:color w:val="000000"/>
                  <w:sz w:val="20"/>
                  <w:szCs w:val="20"/>
                </w:rPr>
                <w:t>JAKMIP2-AS1</w:t>
              </w:r>
            </w:ins>
          </w:p>
        </w:tc>
        <w:tc>
          <w:tcPr>
            <w:tcW w:w="0" w:type="auto"/>
            <w:tcBorders>
              <w:top w:val="nil"/>
              <w:left w:val="nil"/>
              <w:bottom w:val="nil"/>
              <w:right w:val="nil"/>
            </w:tcBorders>
            <w:shd w:val="clear" w:color="auto" w:fill="auto"/>
            <w:noWrap/>
            <w:vAlign w:val="bottom"/>
            <w:hideMark/>
          </w:tcPr>
          <w:p w14:paraId="6EB3FB72" w14:textId="77777777" w:rsidR="00BE0539" w:rsidRPr="00DC2757" w:rsidRDefault="00BE0539" w:rsidP="00E750DA">
            <w:pPr>
              <w:spacing w:after="0" w:line="240" w:lineRule="auto"/>
              <w:jc w:val="center"/>
              <w:rPr>
                <w:ins w:id="184" w:author="Commodore, Sarah" w:date="2023-03-30T13:25:00Z"/>
                <w:rFonts w:ascii="Calibri" w:eastAsia="Times New Roman" w:hAnsi="Calibri" w:cs="Calibri"/>
                <w:color w:val="000000"/>
                <w:sz w:val="20"/>
                <w:szCs w:val="20"/>
              </w:rPr>
            </w:pPr>
            <w:ins w:id="185" w:author="Commodore, Sarah" w:date="2023-03-30T13:25:00Z">
              <w:r w:rsidRPr="00DC2757">
                <w:rPr>
                  <w:rFonts w:ascii="Calibri" w:eastAsia="Times New Roman" w:hAnsi="Calibri" w:cs="Calibri"/>
                  <w:color w:val="000000"/>
                  <w:sz w:val="20"/>
                  <w:szCs w:val="20"/>
                </w:rPr>
                <w:t>-3.3E+00</w:t>
              </w:r>
            </w:ins>
          </w:p>
        </w:tc>
        <w:tc>
          <w:tcPr>
            <w:tcW w:w="0" w:type="auto"/>
            <w:tcBorders>
              <w:top w:val="nil"/>
              <w:left w:val="nil"/>
              <w:bottom w:val="nil"/>
              <w:right w:val="nil"/>
            </w:tcBorders>
            <w:shd w:val="clear" w:color="auto" w:fill="auto"/>
            <w:noWrap/>
            <w:vAlign w:val="bottom"/>
            <w:hideMark/>
          </w:tcPr>
          <w:p w14:paraId="09C22A52" w14:textId="77777777" w:rsidR="00BE0539" w:rsidRPr="00DC2757" w:rsidRDefault="00BE0539" w:rsidP="00E750DA">
            <w:pPr>
              <w:spacing w:after="0" w:line="240" w:lineRule="auto"/>
              <w:jc w:val="center"/>
              <w:rPr>
                <w:ins w:id="186" w:author="Commodore, Sarah" w:date="2023-03-30T13:25:00Z"/>
                <w:rFonts w:ascii="Calibri" w:eastAsia="Times New Roman" w:hAnsi="Calibri" w:cs="Calibri"/>
                <w:color w:val="000000"/>
                <w:sz w:val="20"/>
                <w:szCs w:val="20"/>
              </w:rPr>
            </w:pPr>
            <w:ins w:id="187" w:author="Commodore, Sarah" w:date="2023-03-30T13:25:00Z">
              <w:r w:rsidRPr="00DC2757">
                <w:rPr>
                  <w:rFonts w:ascii="Calibri" w:eastAsia="Times New Roman" w:hAnsi="Calibri" w:cs="Calibri"/>
                  <w:color w:val="000000"/>
                  <w:sz w:val="20"/>
                  <w:szCs w:val="20"/>
                </w:rPr>
                <w:t>8.1E-12</w:t>
              </w:r>
            </w:ins>
          </w:p>
        </w:tc>
        <w:tc>
          <w:tcPr>
            <w:tcW w:w="0" w:type="auto"/>
            <w:tcBorders>
              <w:top w:val="nil"/>
              <w:left w:val="nil"/>
              <w:bottom w:val="nil"/>
              <w:right w:val="nil"/>
            </w:tcBorders>
            <w:shd w:val="clear" w:color="auto" w:fill="auto"/>
            <w:noWrap/>
            <w:vAlign w:val="bottom"/>
            <w:hideMark/>
          </w:tcPr>
          <w:p w14:paraId="78DE4076" w14:textId="77777777" w:rsidR="00BE0539" w:rsidRPr="00DC2757" w:rsidRDefault="00BE0539" w:rsidP="00E750DA">
            <w:pPr>
              <w:spacing w:after="0" w:line="240" w:lineRule="auto"/>
              <w:jc w:val="center"/>
              <w:rPr>
                <w:ins w:id="188" w:author="Commodore, Sarah" w:date="2023-03-30T13:25:00Z"/>
                <w:rFonts w:ascii="Calibri" w:eastAsia="Times New Roman" w:hAnsi="Calibri" w:cs="Calibri"/>
                <w:color w:val="000000"/>
                <w:sz w:val="20"/>
                <w:szCs w:val="20"/>
              </w:rPr>
            </w:pPr>
            <w:ins w:id="189" w:author="Commodore, Sarah" w:date="2023-03-30T13:25:00Z">
              <w:r w:rsidRPr="00DC2757">
                <w:rPr>
                  <w:rFonts w:ascii="Calibri" w:eastAsia="Times New Roman" w:hAnsi="Calibri" w:cs="Calibri"/>
                  <w:color w:val="000000"/>
                  <w:sz w:val="20"/>
                  <w:szCs w:val="20"/>
                </w:rPr>
                <w:t>2.6E-10</w:t>
              </w:r>
            </w:ins>
          </w:p>
        </w:tc>
        <w:tc>
          <w:tcPr>
            <w:tcW w:w="0" w:type="auto"/>
            <w:tcBorders>
              <w:top w:val="nil"/>
              <w:left w:val="nil"/>
              <w:bottom w:val="nil"/>
              <w:right w:val="nil"/>
            </w:tcBorders>
            <w:shd w:val="clear" w:color="auto" w:fill="auto"/>
            <w:noWrap/>
            <w:vAlign w:val="bottom"/>
            <w:hideMark/>
          </w:tcPr>
          <w:p w14:paraId="015BE34F" w14:textId="77777777" w:rsidR="00BE0539" w:rsidRPr="00DC2757" w:rsidRDefault="00BE0539" w:rsidP="00E750DA">
            <w:pPr>
              <w:spacing w:after="0" w:line="240" w:lineRule="auto"/>
              <w:jc w:val="center"/>
              <w:rPr>
                <w:ins w:id="190" w:author="Commodore, Sarah" w:date="2023-03-30T13:25:00Z"/>
                <w:rFonts w:ascii="Calibri" w:eastAsia="Times New Roman" w:hAnsi="Calibri" w:cs="Calibri"/>
                <w:color w:val="FF0000"/>
                <w:sz w:val="20"/>
                <w:szCs w:val="20"/>
              </w:rPr>
            </w:pPr>
            <w:ins w:id="191" w:author="Commodore, Sarah" w:date="2023-03-30T13:25:00Z">
              <w:r w:rsidRPr="00DC2757">
                <w:rPr>
                  <w:rFonts w:ascii="Calibri" w:eastAsia="Times New Roman" w:hAnsi="Calibri" w:cs="Calibri"/>
                  <w:color w:val="FF0000"/>
                  <w:sz w:val="20"/>
                  <w:szCs w:val="20"/>
                </w:rPr>
                <w:t>*</w:t>
              </w:r>
            </w:ins>
          </w:p>
        </w:tc>
      </w:tr>
      <w:tr w:rsidR="00BE0539" w:rsidRPr="00DC2757" w14:paraId="1019B705" w14:textId="77777777" w:rsidTr="00E750DA">
        <w:trPr>
          <w:trHeight w:val="260"/>
          <w:ins w:id="192" w:author="Commodore, Sarah" w:date="2023-03-30T13:25:00Z"/>
        </w:trPr>
        <w:tc>
          <w:tcPr>
            <w:tcW w:w="0" w:type="auto"/>
            <w:tcBorders>
              <w:top w:val="nil"/>
              <w:left w:val="nil"/>
              <w:bottom w:val="nil"/>
              <w:right w:val="nil"/>
            </w:tcBorders>
            <w:shd w:val="clear" w:color="auto" w:fill="auto"/>
            <w:noWrap/>
            <w:vAlign w:val="bottom"/>
            <w:hideMark/>
          </w:tcPr>
          <w:p w14:paraId="5DC85AEA" w14:textId="77777777" w:rsidR="00BE0539" w:rsidRPr="00DC2757" w:rsidRDefault="00BE0539" w:rsidP="00E750DA">
            <w:pPr>
              <w:spacing w:after="0" w:line="240" w:lineRule="auto"/>
              <w:rPr>
                <w:ins w:id="193" w:author="Commodore, Sarah" w:date="2023-03-30T13:25:00Z"/>
                <w:rFonts w:ascii="Calibri" w:eastAsia="Times New Roman" w:hAnsi="Calibri" w:cs="Calibri"/>
                <w:color w:val="000000"/>
                <w:sz w:val="20"/>
                <w:szCs w:val="20"/>
              </w:rPr>
            </w:pPr>
            <w:ins w:id="194" w:author="Commodore, Sarah" w:date="2023-03-30T13:25:00Z">
              <w:r w:rsidRPr="00DC2757">
                <w:rPr>
                  <w:rFonts w:ascii="Calibri" w:eastAsia="Times New Roman" w:hAnsi="Calibri" w:cs="Calibri"/>
                  <w:color w:val="000000"/>
                  <w:sz w:val="20"/>
                  <w:szCs w:val="20"/>
                </w:rPr>
                <w:t>ENSG00000244067.3</w:t>
              </w:r>
            </w:ins>
          </w:p>
        </w:tc>
        <w:tc>
          <w:tcPr>
            <w:tcW w:w="0" w:type="auto"/>
            <w:tcBorders>
              <w:top w:val="nil"/>
              <w:left w:val="nil"/>
              <w:bottom w:val="nil"/>
              <w:right w:val="nil"/>
            </w:tcBorders>
            <w:shd w:val="clear" w:color="auto" w:fill="auto"/>
            <w:noWrap/>
            <w:vAlign w:val="bottom"/>
            <w:hideMark/>
          </w:tcPr>
          <w:p w14:paraId="6A54A65C" w14:textId="77777777" w:rsidR="00BE0539" w:rsidRPr="00DC2757" w:rsidRDefault="00BE0539" w:rsidP="00E750DA">
            <w:pPr>
              <w:spacing w:after="0" w:line="240" w:lineRule="auto"/>
              <w:rPr>
                <w:ins w:id="195" w:author="Commodore, Sarah" w:date="2023-03-30T13:25:00Z"/>
                <w:rFonts w:ascii="Calibri" w:eastAsia="Times New Roman" w:hAnsi="Calibri" w:cs="Calibri"/>
                <w:color w:val="000000"/>
                <w:sz w:val="20"/>
                <w:szCs w:val="20"/>
              </w:rPr>
            </w:pPr>
            <w:ins w:id="196" w:author="Commodore, Sarah" w:date="2023-03-30T13:25:00Z">
              <w:r w:rsidRPr="00DC2757">
                <w:rPr>
                  <w:rFonts w:ascii="Calibri" w:eastAsia="Times New Roman" w:hAnsi="Calibri" w:cs="Calibri"/>
                  <w:color w:val="000000"/>
                  <w:sz w:val="20"/>
                  <w:szCs w:val="20"/>
                </w:rPr>
                <w:t>GSTA2</w:t>
              </w:r>
            </w:ins>
          </w:p>
        </w:tc>
        <w:tc>
          <w:tcPr>
            <w:tcW w:w="0" w:type="auto"/>
            <w:tcBorders>
              <w:top w:val="nil"/>
              <w:left w:val="nil"/>
              <w:bottom w:val="nil"/>
              <w:right w:val="nil"/>
            </w:tcBorders>
            <w:shd w:val="clear" w:color="auto" w:fill="auto"/>
            <w:noWrap/>
            <w:vAlign w:val="bottom"/>
            <w:hideMark/>
          </w:tcPr>
          <w:p w14:paraId="4C7F1214" w14:textId="77777777" w:rsidR="00BE0539" w:rsidRPr="00DC2757" w:rsidRDefault="00BE0539" w:rsidP="00E750DA">
            <w:pPr>
              <w:spacing w:after="0" w:line="240" w:lineRule="auto"/>
              <w:jc w:val="center"/>
              <w:rPr>
                <w:ins w:id="197" w:author="Commodore, Sarah" w:date="2023-03-30T13:25:00Z"/>
                <w:rFonts w:ascii="Calibri" w:eastAsia="Times New Roman" w:hAnsi="Calibri" w:cs="Calibri"/>
                <w:color w:val="000000"/>
                <w:sz w:val="20"/>
                <w:szCs w:val="20"/>
              </w:rPr>
            </w:pPr>
            <w:ins w:id="198" w:author="Commodore, Sarah" w:date="2023-03-30T13:25:00Z">
              <w:r w:rsidRPr="00DC2757">
                <w:rPr>
                  <w:rFonts w:ascii="Calibri" w:eastAsia="Times New Roman" w:hAnsi="Calibri" w:cs="Calibri"/>
                  <w:color w:val="000000"/>
                  <w:sz w:val="20"/>
                  <w:szCs w:val="20"/>
                </w:rPr>
                <w:t>-3.3E+00</w:t>
              </w:r>
            </w:ins>
          </w:p>
        </w:tc>
        <w:tc>
          <w:tcPr>
            <w:tcW w:w="0" w:type="auto"/>
            <w:tcBorders>
              <w:top w:val="nil"/>
              <w:left w:val="nil"/>
              <w:bottom w:val="nil"/>
              <w:right w:val="nil"/>
            </w:tcBorders>
            <w:shd w:val="clear" w:color="auto" w:fill="auto"/>
            <w:noWrap/>
            <w:vAlign w:val="bottom"/>
            <w:hideMark/>
          </w:tcPr>
          <w:p w14:paraId="41E5705E" w14:textId="77777777" w:rsidR="00BE0539" w:rsidRPr="00DC2757" w:rsidRDefault="00BE0539" w:rsidP="00E750DA">
            <w:pPr>
              <w:spacing w:after="0" w:line="240" w:lineRule="auto"/>
              <w:jc w:val="center"/>
              <w:rPr>
                <w:ins w:id="199" w:author="Commodore, Sarah" w:date="2023-03-30T13:25:00Z"/>
                <w:rFonts w:ascii="Calibri" w:eastAsia="Times New Roman" w:hAnsi="Calibri" w:cs="Calibri"/>
                <w:color w:val="000000"/>
                <w:sz w:val="20"/>
                <w:szCs w:val="20"/>
              </w:rPr>
            </w:pPr>
            <w:ins w:id="200" w:author="Commodore, Sarah" w:date="2023-03-30T13:25:00Z">
              <w:r w:rsidRPr="00DC2757">
                <w:rPr>
                  <w:rFonts w:ascii="Calibri" w:eastAsia="Times New Roman" w:hAnsi="Calibri" w:cs="Calibri"/>
                  <w:color w:val="000000"/>
                  <w:sz w:val="20"/>
                  <w:szCs w:val="20"/>
                </w:rPr>
                <w:t>1.7E-13</w:t>
              </w:r>
            </w:ins>
          </w:p>
        </w:tc>
        <w:tc>
          <w:tcPr>
            <w:tcW w:w="0" w:type="auto"/>
            <w:tcBorders>
              <w:top w:val="nil"/>
              <w:left w:val="nil"/>
              <w:bottom w:val="nil"/>
              <w:right w:val="nil"/>
            </w:tcBorders>
            <w:shd w:val="clear" w:color="auto" w:fill="auto"/>
            <w:noWrap/>
            <w:vAlign w:val="bottom"/>
            <w:hideMark/>
          </w:tcPr>
          <w:p w14:paraId="1A149D98" w14:textId="77777777" w:rsidR="00BE0539" w:rsidRPr="00DC2757" w:rsidRDefault="00BE0539" w:rsidP="00E750DA">
            <w:pPr>
              <w:spacing w:after="0" w:line="240" w:lineRule="auto"/>
              <w:jc w:val="center"/>
              <w:rPr>
                <w:ins w:id="201" w:author="Commodore, Sarah" w:date="2023-03-30T13:25:00Z"/>
                <w:rFonts w:ascii="Calibri" w:eastAsia="Times New Roman" w:hAnsi="Calibri" w:cs="Calibri"/>
                <w:color w:val="000000"/>
                <w:sz w:val="20"/>
                <w:szCs w:val="20"/>
              </w:rPr>
            </w:pPr>
            <w:ins w:id="202" w:author="Commodore, Sarah" w:date="2023-03-30T13:25:00Z">
              <w:r w:rsidRPr="00DC2757">
                <w:rPr>
                  <w:rFonts w:ascii="Calibri" w:eastAsia="Times New Roman" w:hAnsi="Calibri" w:cs="Calibri"/>
                  <w:color w:val="000000"/>
                  <w:sz w:val="20"/>
                  <w:szCs w:val="20"/>
                </w:rPr>
                <w:t>8.3E-12</w:t>
              </w:r>
            </w:ins>
          </w:p>
        </w:tc>
        <w:tc>
          <w:tcPr>
            <w:tcW w:w="0" w:type="auto"/>
            <w:tcBorders>
              <w:top w:val="nil"/>
              <w:left w:val="nil"/>
              <w:bottom w:val="nil"/>
              <w:right w:val="nil"/>
            </w:tcBorders>
            <w:shd w:val="clear" w:color="auto" w:fill="auto"/>
            <w:noWrap/>
            <w:vAlign w:val="bottom"/>
            <w:hideMark/>
          </w:tcPr>
          <w:p w14:paraId="23EE82B9" w14:textId="77777777" w:rsidR="00BE0539" w:rsidRPr="00DC2757" w:rsidRDefault="00BE0539" w:rsidP="00E750DA">
            <w:pPr>
              <w:spacing w:after="0" w:line="240" w:lineRule="auto"/>
              <w:jc w:val="center"/>
              <w:rPr>
                <w:ins w:id="203" w:author="Commodore, Sarah" w:date="2023-03-30T13:25:00Z"/>
                <w:rFonts w:ascii="Calibri" w:eastAsia="Times New Roman" w:hAnsi="Calibri" w:cs="Calibri"/>
                <w:color w:val="FF0000"/>
                <w:sz w:val="20"/>
                <w:szCs w:val="20"/>
              </w:rPr>
            </w:pPr>
            <w:ins w:id="204" w:author="Commodore, Sarah" w:date="2023-03-30T13:25:00Z">
              <w:r w:rsidRPr="00DC2757">
                <w:rPr>
                  <w:rFonts w:ascii="Calibri" w:eastAsia="Times New Roman" w:hAnsi="Calibri" w:cs="Calibri"/>
                  <w:color w:val="FF0000"/>
                  <w:sz w:val="20"/>
                  <w:szCs w:val="20"/>
                </w:rPr>
                <w:t>*</w:t>
              </w:r>
            </w:ins>
          </w:p>
        </w:tc>
      </w:tr>
      <w:tr w:rsidR="00BE0539" w:rsidRPr="00DC2757" w14:paraId="60541C12" w14:textId="77777777" w:rsidTr="00E750DA">
        <w:trPr>
          <w:trHeight w:val="260"/>
          <w:ins w:id="205" w:author="Commodore, Sarah" w:date="2023-03-30T13:25:00Z"/>
        </w:trPr>
        <w:tc>
          <w:tcPr>
            <w:tcW w:w="0" w:type="auto"/>
            <w:tcBorders>
              <w:top w:val="nil"/>
              <w:left w:val="nil"/>
              <w:bottom w:val="nil"/>
              <w:right w:val="nil"/>
            </w:tcBorders>
            <w:shd w:val="clear" w:color="auto" w:fill="auto"/>
            <w:noWrap/>
            <w:vAlign w:val="bottom"/>
            <w:hideMark/>
          </w:tcPr>
          <w:p w14:paraId="458EFD0E" w14:textId="77777777" w:rsidR="00BE0539" w:rsidRPr="00DC2757" w:rsidRDefault="00BE0539" w:rsidP="00E750DA">
            <w:pPr>
              <w:spacing w:after="0" w:line="240" w:lineRule="auto"/>
              <w:rPr>
                <w:ins w:id="206" w:author="Commodore, Sarah" w:date="2023-03-30T13:25:00Z"/>
                <w:rFonts w:ascii="Calibri" w:eastAsia="Times New Roman" w:hAnsi="Calibri" w:cs="Calibri"/>
                <w:color w:val="000000"/>
                <w:sz w:val="20"/>
                <w:szCs w:val="20"/>
              </w:rPr>
            </w:pPr>
            <w:ins w:id="207" w:author="Commodore, Sarah" w:date="2023-03-30T13:25:00Z">
              <w:r w:rsidRPr="00DC2757">
                <w:rPr>
                  <w:rFonts w:ascii="Calibri" w:eastAsia="Times New Roman" w:hAnsi="Calibri" w:cs="Calibri"/>
                  <w:color w:val="000000"/>
                  <w:sz w:val="20"/>
                  <w:szCs w:val="20"/>
                </w:rPr>
                <w:t>ENSG00000260951.2</w:t>
              </w:r>
            </w:ins>
          </w:p>
        </w:tc>
        <w:tc>
          <w:tcPr>
            <w:tcW w:w="0" w:type="auto"/>
            <w:tcBorders>
              <w:top w:val="nil"/>
              <w:left w:val="nil"/>
              <w:bottom w:val="nil"/>
              <w:right w:val="nil"/>
            </w:tcBorders>
            <w:shd w:val="clear" w:color="auto" w:fill="auto"/>
            <w:noWrap/>
            <w:vAlign w:val="bottom"/>
            <w:hideMark/>
          </w:tcPr>
          <w:p w14:paraId="198ECB72" w14:textId="77777777" w:rsidR="00BE0539" w:rsidRPr="00DC2757" w:rsidRDefault="00BE0539" w:rsidP="00E750DA">
            <w:pPr>
              <w:spacing w:after="0" w:line="240" w:lineRule="auto"/>
              <w:rPr>
                <w:ins w:id="208" w:author="Commodore, Sarah" w:date="2023-03-30T13:25:00Z"/>
                <w:rFonts w:ascii="Calibri" w:eastAsia="Times New Roman" w:hAnsi="Calibri" w:cs="Calibri"/>
                <w:color w:val="000000"/>
                <w:sz w:val="20"/>
                <w:szCs w:val="20"/>
              </w:rPr>
            </w:pPr>
            <w:ins w:id="209" w:author="Commodore, Sarah" w:date="2023-03-30T13:25:00Z">
              <w:r w:rsidRPr="00DC2757">
                <w:rPr>
                  <w:rFonts w:ascii="Calibri" w:eastAsia="Times New Roman" w:hAnsi="Calibri" w:cs="Calibri"/>
                  <w:color w:val="000000"/>
                  <w:sz w:val="20"/>
                  <w:szCs w:val="20"/>
                </w:rPr>
                <w:t>AC005100.1</w:t>
              </w:r>
            </w:ins>
          </w:p>
        </w:tc>
        <w:tc>
          <w:tcPr>
            <w:tcW w:w="0" w:type="auto"/>
            <w:tcBorders>
              <w:top w:val="nil"/>
              <w:left w:val="nil"/>
              <w:bottom w:val="nil"/>
              <w:right w:val="nil"/>
            </w:tcBorders>
            <w:shd w:val="clear" w:color="auto" w:fill="auto"/>
            <w:noWrap/>
            <w:vAlign w:val="bottom"/>
            <w:hideMark/>
          </w:tcPr>
          <w:p w14:paraId="161F8139" w14:textId="77777777" w:rsidR="00BE0539" w:rsidRPr="00DC2757" w:rsidRDefault="00BE0539" w:rsidP="00E750DA">
            <w:pPr>
              <w:spacing w:after="0" w:line="240" w:lineRule="auto"/>
              <w:jc w:val="center"/>
              <w:rPr>
                <w:ins w:id="210" w:author="Commodore, Sarah" w:date="2023-03-30T13:25:00Z"/>
                <w:rFonts w:ascii="Calibri" w:eastAsia="Times New Roman" w:hAnsi="Calibri" w:cs="Calibri"/>
                <w:color w:val="000000"/>
                <w:sz w:val="20"/>
                <w:szCs w:val="20"/>
              </w:rPr>
            </w:pPr>
            <w:ins w:id="211" w:author="Commodore, Sarah" w:date="2023-03-30T13:25:00Z">
              <w:r w:rsidRPr="00DC2757">
                <w:rPr>
                  <w:rFonts w:ascii="Calibri" w:eastAsia="Times New Roman" w:hAnsi="Calibri" w:cs="Calibri"/>
                  <w:color w:val="000000"/>
                  <w:sz w:val="20"/>
                  <w:szCs w:val="20"/>
                </w:rPr>
                <w:t>-3.2E+00</w:t>
              </w:r>
            </w:ins>
          </w:p>
        </w:tc>
        <w:tc>
          <w:tcPr>
            <w:tcW w:w="0" w:type="auto"/>
            <w:tcBorders>
              <w:top w:val="nil"/>
              <w:left w:val="nil"/>
              <w:bottom w:val="nil"/>
              <w:right w:val="nil"/>
            </w:tcBorders>
            <w:shd w:val="clear" w:color="auto" w:fill="auto"/>
            <w:noWrap/>
            <w:vAlign w:val="bottom"/>
            <w:hideMark/>
          </w:tcPr>
          <w:p w14:paraId="51AD3302" w14:textId="77777777" w:rsidR="00BE0539" w:rsidRPr="00DC2757" w:rsidRDefault="00BE0539" w:rsidP="00E750DA">
            <w:pPr>
              <w:spacing w:after="0" w:line="240" w:lineRule="auto"/>
              <w:jc w:val="center"/>
              <w:rPr>
                <w:ins w:id="212" w:author="Commodore, Sarah" w:date="2023-03-30T13:25:00Z"/>
                <w:rFonts w:ascii="Calibri" w:eastAsia="Times New Roman" w:hAnsi="Calibri" w:cs="Calibri"/>
                <w:color w:val="000000"/>
                <w:sz w:val="20"/>
                <w:szCs w:val="20"/>
              </w:rPr>
            </w:pPr>
            <w:ins w:id="213" w:author="Commodore, Sarah" w:date="2023-03-30T13:25:00Z">
              <w:r w:rsidRPr="00DC2757">
                <w:rPr>
                  <w:rFonts w:ascii="Calibri" w:eastAsia="Times New Roman" w:hAnsi="Calibri" w:cs="Calibri"/>
                  <w:color w:val="000000"/>
                  <w:sz w:val="20"/>
                  <w:szCs w:val="20"/>
                </w:rPr>
                <w:t>1.5E-05</w:t>
              </w:r>
            </w:ins>
          </w:p>
        </w:tc>
        <w:tc>
          <w:tcPr>
            <w:tcW w:w="0" w:type="auto"/>
            <w:tcBorders>
              <w:top w:val="nil"/>
              <w:left w:val="nil"/>
              <w:bottom w:val="nil"/>
              <w:right w:val="nil"/>
            </w:tcBorders>
            <w:shd w:val="clear" w:color="auto" w:fill="auto"/>
            <w:noWrap/>
            <w:vAlign w:val="bottom"/>
            <w:hideMark/>
          </w:tcPr>
          <w:p w14:paraId="7C8AC29E" w14:textId="77777777" w:rsidR="00BE0539" w:rsidRPr="00DC2757" w:rsidRDefault="00BE0539" w:rsidP="00E750DA">
            <w:pPr>
              <w:spacing w:after="0" w:line="240" w:lineRule="auto"/>
              <w:jc w:val="center"/>
              <w:rPr>
                <w:ins w:id="214" w:author="Commodore, Sarah" w:date="2023-03-30T13:25:00Z"/>
                <w:rFonts w:ascii="Calibri" w:eastAsia="Times New Roman" w:hAnsi="Calibri" w:cs="Calibri"/>
                <w:color w:val="000000"/>
                <w:sz w:val="20"/>
                <w:szCs w:val="20"/>
              </w:rPr>
            </w:pPr>
            <w:ins w:id="215" w:author="Commodore, Sarah" w:date="2023-03-30T13:25:00Z">
              <w:r w:rsidRPr="00DC2757">
                <w:rPr>
                  <w:rFonts w:ascii="Calibri" w:eastAsia="Times New Roman" w:hAnsi="Calibri" w:cs="Calibri"/>
                  <w:color w:val="000000"/>
                  <w:sz w:val="20"/>
                  <w:szCs w:val="20"/>
                </w:rPr>
                <w:t>9.4E-05</w:t>
              </w:r>
            </w:ins>
          </w:p>
        </w:tc>
        <w:tc>
          <w:tcPr>
            <w:tcW w:w="0" w:type="auto"/>
            <w:tcBorders>
              <w:top w:val="nil"/>
              <w:left w:val="nil"/>
              <w:bottom w:val="nil"/>
              <w:right w:val="nil"/>
            </w:tcBorders>
            <w:shd w:val="clear" w:color="auto" w:fill="auto"/>
            <w:noWrap/>
            <w:vAlign w:val="bottom"/>
            <w:hideMark/>
          </w:tcPr>
          <w:p w14:paraId="72592101" w14:textId="77777777" w:rsidR="00BE0539" w:rsidRPr="00DC2757" w:rsidRDefault="00BE0539" w:rsidP="00E750DA">
            <w:pPr>
              <w:spacing w:after="0" w:line="240" w:lineRule="auto"/>
              <w:jc w:val="center"/>
              <w:rPr>
                <w:ins w:id="216" w:author="Commodore, Sarah" w:date="2023-03-30T13:25:00Z"/>
                <w:rFonts w:ascii="Calibri" w:eastAsia="Times New Roman" w:hAnsi="Calibri" w:cs="Calibri"/>
                <w:color w:val="FF0000"/>
                <w:sz w:val="20"/>
                <w:szCs w:val="20"/>
              </w:rPr>
            </w:pPr>
            <w:ins w:id="217" w:author="Commodore, Sarah" w:date="2023-03-30T13:25:00Z">
              <w:r w:rsidRPr="00DC2757">
                <w:rPr>
                  <w:rFonts w:ascii="Calibri" w:eastAsia="Times New Roman" w:hAnsi="Calibri" w:cs="Calibri"/>
                  <w:color w:val="FF0000"/>
                  <w:sz w:val="20"/>
                  <w:szCs w:val="20"/>
                </w:rPr>
                <w:t>*</w:t>
              </w:r>
            </w:ins>
          </w:p>
        </w:tc>
      </w:tr>
      <w:tr w:rsidR="00BE0539" w:rsidRPr="00DC2757" w14:paraId="62460B25" w14:textId="77777777" w:rsidTr="00E750DA">
        <w:trPr>
          <w:trHeight w:val="260"/>
          <w:ins w:id="218" w:author="Commodore, Sarah" w:date="2023-03-30T13:25:00Z"/>
        </w:trPr>
        <w:tc>
          <w:tcPr>
            <w:tcW w:w="0" w:type="auto"/>
            <w:tcBorders>
              <w:top w:val="nil"/>
              <w:left w:val="nil"/>
              <w:bottom w:val="nil"/>
              <w:right w:val="nil"/>
            </w:tcBorders>
            <w:shd w:val="clear" w:color="auto" w:fill="auto"/>
            <w:noWrap/>
            <w:vAlign w:val="bottom"/>
            <w:hideMark/>
          </w:tcPr>
          <w:p w14:paraId="15C5D05C" w14:textId="77777777" w:rsidR="00BE0539" w:rsidRPr="00DC2757" w:rsidRDefault="00BE0539" w:rsidP="00E750DA">
            <w:pPr>
              <w:spacing w:after="0" w:line="240" w:lineRule="auto"/>
              <w:rPr>
                <w:ins w:id="219" w:author="Commodore, Sarah" w:date="2023-03-30T13:25:00Z"/>
                <w:rFonts w:ascii="Calibri" w:eastAsia="Times New Roman" w:hAnsi="Calibri" w:cs="Calibri"/>
                <w:color w:val="000000"/>
                <w:sz w:val="20"/>
                <w:szCs w:val="20"/>
              </w:rPr>
            </w:pPr>
            <w:ins w:id="220" w:author="Commodore, Sarah" w:date="2023-03-30T13:25:00Z">
              <w:r w:rsidRPr="00DC2757">
                <w:rPr>
                  <w:rFonts w:ascii="Calibri" w:eastAsia="Times New Roman" w:hAnsi="Calibri" w:cs="Calibri"/>
                  <w:color w:val="000000"/>
                  <w:sz w:val="20"/>
                  <w:szCs w:val="20"/>
                </w:rPr>
                <w:t>ENSG00000277893.2</w:t>
              </w:r>
            </w:ins>
          </w:p>
        </w:tc>
        <w:tc>
          <w:tcPr>
            <w:tcW w:w="0" w:type="auto"/>
            <w:tcBorders>
              <w:top w:val="nil"/>
              <w:left w:val="nil"/>
              <w:bottom w:val="nil"/>
              <w:right w:val="nil"/>
            </w:tcBorders>
            <w:shd w:val="clear" w:color="auto" w:fill="auto"/>
            <w:noWrap/>
            <w:vAlign w:val="bottom"/>
            <w:hideMark/>
          </w:tcPr>
          <w:p w14:paraId="60D70986" w14:textId="77777777" w:rsidR="00BE0539" w:rsidRPr="00DC2757" w:rsidRDefault="00BE0539" w:rsidP="00E750DA">
            <w:pPr>
              <w:spacing w:after="0" w:line="240" w:lineRule="auto"/>
              <w:rPr>
                <w:ins w:id="221" w:author="Commodore, Sarah" w:date="2023-03-30T13:25:00Z"/>
                <w:rFonts w:ascii="Calibri" w:eastAsia="Times New Roman" w:hAnsi="Calibri" w:cs="Calibri"/>
                <w:color w:val="000000"/>
                <w:sz w:val="20"/>
                <w:szCs w:val="20"/>
              </w:rPr>
            </w:pPr>
            <w:ins w:id="222" w:author="Commodore, Sarah" w:date="2023-03-30T13:25:00Z">
              <w:r w:rsidRPr="00DC2757">
                <w:rPr>
                  <w:rFonts w:ascii="Calibri" w:eastAsia="Times New Roman" w:hAnsi="Calibri" w:cs="Calibri"/>
                  <w:color w:val="000000"/>
                  <w:sz w:val="20"/>
                  <w:szCs w:val="20"/>
                </w:rPr>
                <w:t>SRD5A2</w:t>
              </w:r>
            </w:ins>
          </w:p>
        </w:tc>
        <w:tc>
          <w:tcPr>
            <w:tcW w:w="0" w:type="auto"/>
            <w:tcBorders>
              <w:top w:val="nil"/>
              <w:left w:val="nil"/>
              <w:bottom w:val="nil"/>
              <w:right w:val="nil"/>
            </w:tcBorders>
            <w:shd w:val="clear" w:color="auto" w:fill="auto"/>
            <w:noWrap/>
            <w:vAlign w:val="bottom"/>
            <w:hideMark/>
          </w:tcPr>
          <w:p w14:paraId="34954B0C" w14:textId="77777777" w:rsidR="00BE0539" w:rsidRPr="00DC2757" w:rsidRDefault="00BE0539" w:rsidP="00E750DA">
            <w:pPr>
              <w:spacing w:after="0" w:line="240" w:lineRule="auto"/>
              <w:jc w:val="center"/>
              <w:rPr>
                <w:ins w:id="223" w:author="Commodore, Sarah" w:date="2023-03-30T13:25:00Z"/>
                <w:rFonts w:ascii="Calibri" w:eastAsia="Times New Roman" w:hAnsi="Calibri" w:cs="Calibri"/>
                <w:color w:val="000000"/>
                <w:sz w:val="20"/>
                <w:szCs w:val="20"/>
              </w:rPr>
            </w:pPr>
            <w:ins w:id="224" w:author="Commodore, Sarah" w:date="2023-03-30T13:25: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5E6CDE61" w14:textId="77777777" w:rsidR="00BE0539" w:rsidRPr="00DC2757" w:rsidRDefault="00BE0539" w:rsidP="00E750DA">
            <w:pPr>
              <w:spacing w:after="0" w:line="240" w:lineRule="auto"/>
              <w:jc w:val="center"/>
              <w:rPr>
                <w:ins w:id="225" w:author="Commodore, Sarah" w:date="2023-03-30T13:25:00Z"/>
                <w:rFonts w:ascii="Calibri" w:eastAsia="Times New Roman" w:hAnsi="Calibri" w:cs="Calibri"/>
                <w:color w:val="000000"/>
                <w:sz w:val="20"/>
                <w:szCs w:val="20"/>
              </w:rPr>
            </w:pPr>
            <w:ins w:id="226" w:author="Commodore, Sarah" w:date="2023-03-30T13:25:00Z">
              <w:r w:rsidRPr="00DC2757">
                <w:rPr>
                  <w:rFonts w:ascii="Calibri" w:eastAsia="Times New Roman" w:hAnsi="Calibri" w:cs="Calibri"/>
                  <w:color w:val="000000"/>
                  <w:sz w:val="20"/>
                  <w:szCs w:val="20"/>
                </w:rPr>
                <w:t>1.4E-08</w:t>
              </w:r>
            </w:ins>
          </w:p>
        </w:tc>
        <w:tc>
          <w:tcPr>
            <w:tcW w:w="0" w:type="auto"/>
            <w:tcBorders>
              <w:top w:val="nil"/>
              <w:left w:val="nil"/>
              <w:bottom w:val="nil"/>
              <w:right w:val="nil"/>
            </w:tcBorders>
            <w:shd w:val="clear" w:color="auto" w:fill="auto"/>
            <w:noWrap/>
            <w:vAlign w:val="bottom"/>
            <w:hideMark/>
          </w:tcPr>
          <w:p w14:paraId="119C12F9" w14:textId="77777777" w:rsidR="00BE0539" w:rsidRPr="00DC2757" w:rsidRDefault="00BE0539" w:rsidP="00E750DA">
            <w:pPr>
              <w:spacing w:after="0" w:line="240" w:lineRule="auto"/>
              <w:jc w:val="center"/>
              <w:rPr>
                <w:ins w:id="227" w:author="Commodore, Sarah" w:date="2023-03-30T13:25:00Z"/>
                <w:rFonts w:ascii="Calibri" w:eastAsia="Times New Roman" w:hAnsi="Calibri" w:cs="Calibri"/>
                <w:color w:val="000000"/>
                <w:sz w:val="20"/>
                <w:szCs w:val="20"/>
              </w:rPr>
            </w:pPr>
            <w:ins w:id="228" w:author="Commodore, Sarah" w:date="2023-03-30T13:25:00Z">
              <w:r w:rsidRPr="00DC2757">
                <w:rPr>
                  <w:rFonts w:ascii="Calibri" w:eastAsia="Times New Roman" w:hAnsi="Calibri" w:cs="Calibri"/>
                  <w:color w:val="000000"/>
                  <w:sz w:val="20"/>
                  <w:szCs w:val="20"/>
                </w:rPr>
                <w:t>1.9E-07</w:t>
              </w:r>
            </w:ins>
          </w:p>
        </w:tc>
        <w:tc>
          <w:tcPr>
            <w:tcW w:w="0" w:type="auto"/>
            <w:tcBorders>
              <w:top w:val="nil"/>
              <w:left w:val="nil"/>
              <w:bottom w:val="nil"/>
              <w:right w:val="nil"/>
            </w:tcBorders>
            <w:shd w:val="clear" w:color="auto" w:fill="auto"/>
            <w:noWrap/>
            <w:vAlign w:val="bottom"/>
            <w:hideMark/>
          </w:tcPr>
          <w:p w14:paraId="2B9084DE" w14:textId="77777777" w:rsidR="00BE0539" w:rsidRPr="00DC2757" w:rsidRDefault="00BE0539" w:rsidP="00E750DA">
            <w:pPr>
              <w:spacing w:after="0" w:line="240" w:lineRule="auto"/>
              <w:jc w:val="center"/>
              <w:rPr>
                <w:ins w:id="229" w:author="Commodore, Sarah" w:date="2023-03-30T13:25:00Z"/>
                <w:rFonts w:ascii="Calibri" w:eastAsia="Times New Roman" w:hAnsi="Calibri" w:cs="Calibri"/>
                <w:color w:val="FF0000"/>
                <w:sz w:val="20"/>
                <w:szCs w:val="20"/>
              </w:rPr>
            </w:pPr>
            <w:ins w:id="230" w:author="Commodore, Sarah" w:date="2023-03-30T13:25:00Z">
              <w:r w:rsidRPr="00DC2757">
                <w:rPr>
                  <w:rFonts w:ascii="Calibri" w:eastAsia="Times New Roman" w:hAnsi="Calibri" w:cs="Calibri"/>
                  <w:color w:val="FF0000"/>
                  <w:sz w:val="20"/>
                  <w:szCs w:val="20"/>
                </w:rPr>
                <w:t>*</w:t>
              </w:r>
            </w:ins>
          </w:p>
        </w:tc>
      </w:tr>
      <w:tr w:rsidR="00BE0539" w:rsidRPr="00DC2757" w14:paraId="10E41233" w14:textId="77777777" w:rsidTr="00E750DA">
        <w:trPr>
          <w:trHeight w:val="260"/>
          <w:ins w:id="231" w:author="Commodore, Sarah" w:date="2023-03-30T13:25:00Z"/>
        </w:trPr>
        <w:tc>
          <w:tcPr>
            <w:tcW w:w="0" w:type="auto"/>
            <w:tcBorders>
              <w:top w:val="nil"/>
              <w:left w:val="nil"/>
              <w:bottom w:val="nil"/>
              <w:right w:val="nil"/>
            </w:tcBorders>
            <w:shd w:val="clear" w:color="auto" w:fill="auto"/>
            <w:noWrap/>
            <w:vAlign w:val="bottom"/>
            <w:hideMark/>
          </w:tcPr>
          <w:p w14:paraId="342663C2" w14:textId="77777777" w:rsidR="00BE0539" w:rsidRPr="00DC2757" w:rsidRDefault="00BE0539" w:rsidP="00E750DA">
            <w:pPr>
              <w:spacing w:after="0" w:line="240" w:lineRule="auto"/>
              <w:rPr>
                <w:ins w:id="232" w:author="Commodore, Sarah" w:date="2023-03-30T13:25:00Z"/>
                <w:rFonts w:ascii="Calibri" w:eastAsia="Times New Roman" w:hAnsi="Calibri" w:cs="Calibri"/>
                <w:color w:val="000000"/>
                <w:sz w:val="20"/>
                <w:szCs w:val="20"/>
              </w:rPr>
            </w:pPr>
            <w:ins w:id="233" w:author="Commodore, Sarah" w:date="2023-03-30T13:25:00Z">
              <w:r w:rsidRPr="00DC2757">
                <w:rPr>
                  <w:rFonts w:ascii="Calibri" w:eastAsia="Times New Roman" w:hAnsi="Calibri" w:cs="Calibri"/>
                  <w:color w:val="000000"/>
                  <w:sz w:val="20"/>
                  <w:szCs w:val="20"/>
                </w:rPr>
                <w:t>ENSG00000268566.6</w:t>
              </w:r>
            </w:ins>
          </w:p>
        </w:tc>
        <w:tc>
          <w:tcPr>
            <w:tcW w:w="0" w:type="auto"/>
            <w:tcBorders>
              <w:top w:val="nil"/>
              <w:left w:val="nil"/>
              <w:bottom w:val="nil"/>
              <w:right w:val="nil"/>
            </w:tcBorders>
            <w:shd w:val="clear" w:color="auto" w:fill="auto"/>
            <w:noWrap/>
            <w:vAlign w:val="bottom"/>
            <w:hideMark/>
          </w:tcPr>
          <w:p w14:paraId="3FCDD0BC" w14:textId="77777777" w:rsidR="00BE0539" w:rsidRPr="00DC2757" w:rsidRDefault="00BE0539" w:rsidP="00E750DA">
            <w:pPr>
              <w:spacing w:after="0" w:line="240" w:lineRule="auto"/>
              <w:rPr>
                <w:ins w:id="234" w:author="Commodore, Sarah" w:date="2023-03-30T13:25:00Z"/>
                <w:rFonts w:ascii="Calibri" w:eastAsia="Times New Roman" w:hAnsi="Calibri" w:cs="Calibri"/>
                <w:color w:val="000000"/>
                <w:sz w:val="20"/>
                <w:szCs w:val="20"/>
              </w:rPr>
            </w:pPr>
            <w:ins w:id="235" w:author="Commodore, Sarah" w:date="2023-03-30T13:25:00Z">
              <w:r w:rsidRPr="00DC2757">
                <w:rPr>
                  <w:rFonts w:ascii="Calibri" w:eastAsia="Times New Roman" w:hAnsi="Calibri" w:cs="Calibri"/>
                  <w:color w:val="000000"/>
                  <w:sz w:val="20"/>
                  <w:szCs w:val="20"/>
                </w:rPr>
                <w:t>AC100781.1</w:t>
              </w:r>
            </w:ins>
          </w:p>
        </w:tc>
        <w:tc>
          <w:tcPr>
            <w:tcW w:w="0" w:type="auto"/>
            <w:tcBorders>
              <w:top w:val="nil"/>
              <w:left w:val="nil"/>
              <w:bottom w:val="nil"/>
              <w:right w:val="nil"/>
            </w:tcBorders>
            <w:shd w:val="clear" w:color="auto" w:fill="auto"/>
            <w:noWrap/>
            <w:vAlign w:val="bottom"/>
            <w:hideMark/>
          </w:tcPr>
          <w:p w14:paraId="55CD8C2B" w14:textId="77777777" w:rsidR="00BE0539" w:rsidRPr="00DC2757" w:rsidRDefault="00BE0539" w:rsidP="00E750DA">
            <w:pPr>
              <w:spacing w:after="0" w:line="240" w:lineRule="auto"/>
              <w:jc w:val="center"/>
              <w:rPr>
                <w:ins w:id="236" w:author="Commodore, Sarah" w:date="2023-03-30T13:25:00Z"/>
                <w:rFonts w:ascii="Calibri" w:eastAsia="Times New Roman" w:hAnsi="Calibri" w:cs="Calibri"/>
                <w:color w:val="000000"/>
                <w:sz w:val="20"/>
                <w:szCs w:val="20"/>
              </w:rPr>
            </w:pPr>
            <w:ins w:id="237" w:author="Commodore, Sarah" w:date="2023-03-30T13:25: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49873F96" w14:textId="77777777" w:rsidR="00BE0539" w:rsidRPr="00DC2757" w:rsidRDefault="00BE0539" w:rsidP="00E750DA">
            <w:pPr>
              <w:spacing w:after="0" w:line="240" w:lineRule="auto"/>
              <w:jc w:val="center"/>
              <w:rPr>
                <w:ins w:id="238" w:author="Commodore, Sarah" w:date="2023-03-30T13:25:00Z"/>
                <w:rFonts w:ascii="Calibri" w:eastAsia="Times New Roman" w:hAnsi="Calibri" w:cs="Calibri"/>
                <w:color w:val="000000"/>
                <w:sz w:val="20"/>
                <w:szCs w:val="20"/>
              </w:rPr>
            </w:pPr>
            <w:ins w:id="239" w:author="Commodore, Sarah" w:date="2023-03-30T13:25:00Z">
              <w:r w:rsidRPr="00DC2757">
                <w:rPr>
                  <w:rFonts w:ascii="Calibri" w:eastAsia="Times New Roman" w:hAnsi="Calibri" w:cs="Calibri"/>
                  <w:color w:val="000000"/>
                  <w:sz w:val="20"/>
                  <w:szCs w:val="20"/>
                </w:rPr>
                <w:t>6.5E-04</w:t>
              </w:r>
            </w:ins>
          </w:p>
        </w:tc>
        <w:tc>
          <w:tcPr>
            <w:tcW w:w="0" w:type="auto"/>
            <w:tcBorders>
              <w:top w:val="nil"/>
              <w:left w:val="nil"/>
              <w:bottom w:val="nil"/>
              <w:right w:val="nil"/>
            </w:tcBorders>
            <w:shd w:val="clear" w:color="auto" w:fill="auto"/>
            <w:noWrap/>
            <w:vAlign w:val="bottom"/>
            <w:hideMark/>
          </w:tcPr>
          <w:p w14:paraId="649F41E5" w14:textId="77777777" w:rsidR="00BE0539" w:rsidRPr="00DC2757" w:rsidRDefault="00BE0539" w:rsidP="00E750DA">
            <w:pPr>
              <w:spacing w:after="0" w:line="240" w:lineRule="auto"/>
              <w:jc w:val="center"/>
              <w:rPr>
                <w:ins w:id="240" w:author="Commodore, Sarah" w:date="2023-03-30T13:25:00Z"/>
                <w:rFonts w:ascii="Calibri" w:eastAsia="Times New Roman" w:hAnsi="Calibri" w:cs="Calibri"/>
                <w:color w:val="000000"/>
                <w:sz w:val="20"/>
                <w:szCs w:val="20"/>
              </w:rPr>
            </w:pPr>
            <w:ins w:id="241" w:author="Commodore, Sarah" w:date="2023-03-30T13:25:00Z">
              <w:r w:rsidRPr="00DC2757">
                <w:rPr>
                  <w:rFonts w:ascii="Calibri" w:eastAsia="Times New Roman" w:hAnsi="Calibri" w:cs="Calibri"/>
                  <w:color w:val="000000"/>
                  <w:sz w:val="20"/>
                  <w:szCs w:val="20"/>
                </w:rPr>
                <w:t>2.6E-03</w:t>
              </w:r>
            </w:ins>
          </w:p>
        </w:tc>
        <w:tc>
          <w:tcPr>
            <w:tcW w:w="0" w:type="auto"/>
            <w:tcBorders>
              <w:top w:val="nil"/>
              <w:left w:val="nil"/>
              <w:bottom w:val="nil"/>
              <w:right w:val="nil"/>
            </w:tcBorders>
            <w:shd w:val="clear" w:color="auto" w:fill="auto"/>
            <w:noWrap/>
            <w:vAlign w:val="bottom"/>
            <w:hideMark/>
          </w:tcPr>
          <w:p w14:paraId="4CAFD751" w14:textId="77777777" w:rsidR="00BE0539" w:rsidRPr="00DC2757" w:rsidRDefault="00BE0539" w:rsidP="00E750DA">
            <w:pPr>
              <w:spacing w:after="0" w:line="240" w:lineRule="auto"/>
              <w:jc w:val="center"/>
              <w:rPr>
                <w:ins w:id="242" w:author="Commodore, Sarah" w:date="2023-03-30T13:25:00Z"/>
                <w:rFonts w:ascii="Calibri" w:eastAsia="Times New Roman" w:hAnsi="Calibri" w:cs="Calibri"/>
                <w:color w:val="FF0000"/>
                <w:sz w:val="20"/>
                <w:szCs w:val="20"/>
              </w:rPr>
            </w:pPr>
            <w:ins w:id="243" w:author="Commodore, Sarah" w:date="2023-03-30T13:25:00Z">
              <w:r w:rsidRPr="00DC2757">
                <w:rPr>
                  <w:rFonts w:ascii="Calibri" w:eastAsia="Times New Roman" w:hAnsi="Calibri" w:cs="Calibri"/>
                  <w:color w:val="FF0000"/>
                  <w:sz w:val="20"/>
                  <w:szCs w:val="20"/>
                </w:rPr>
                <w:t>*</w:t>
              </w:r>
            </w:ins>
          </w:p>
        </w:tc>
      </w:tr>
      <w:tr w:rsidR="00BE0539" w:rsidRPr="00DC2757" w14:paraId="699FE882" w14:textId="77777777" w:rsidTr="00E750DA">
        <w:trPr>
          <w:trHeight w:val="260"/>
          <w:ins w:id="244" w:author="Commodore, Sarah" w:date="2023-03-30T13:25:00Z"/>
        </w:trPr>
        <w:tc>
          <w:tcPr>
            <w:tcW w:w="0" w:type="auto"/>
            <w:tcBorders>
              <w:top w:val="nil"/>
              <w:left w:val="nil"/>
              <w:bottom w:val="nil"/>
              <w:right w:val="nil"/>
            </w:tcBorders>
            <w:shd w:val="clear" w:color="auto" w:fill="auto"/>
            <w:noWrap/>
            <w:vAlign w:val="bottom"/>
            <w:hideMark/>
          </w:tcPr>
          <w:p w14:paraId="189AE4DA" w14:textId="77777777" w:rsidR="00BE0539" w:rsidRPr="00DC2757" w:rsidRDefault="00BE0539" w:rsidP="00E750DA">
            <w:pPr>
              <w:spacing w:after="0" w:line="240" w:lineRule="auto"/>
              <w:rPr>
                <w:ins w:id="245" w:author="Commodore, Sarah" w:date="2023-03-30T13:25:00Z"/>
                <w:rFonts w:ascii="Calibri" w:eastAsia="Times New Roman" w:hAnsi="Calibri" w:cs="Calibri"/>
                <w:color w:val="000000"/>
                <w:sz w:val="20"/>
                <w:szCs w:val="20"/>
              </w:rPr>
            </w:pPr>
            <w:ins w:id="246" w:author="Commodore, Sarah" w:date="2023-03-30T13:25:00Z">
              <w:r w:rsidRPr="00DC2757">
                <w:rPr>
                  <w:rFonts w:ascii="Calibri" w:eastAsia="Times New Roman" w:hAnsi="Calibri" w:cs="Calibri"/>
                  <w:color w:val="000000"/>
                  <w:sz w:val="20"/>
                  <w:szCs w:val="20"/>
                </w:rPr>
                <w:t>ENSG00000178473.7</w:t>
              </w:r>
            </w:ins>
          </w:p>
        </w:tc>
        <w:tc>
          <w:tcPr>
            <w:tcW w:w="0" w:type="auto"/>
            <w:tcBorders>
              <w:top w:val="nil"/>
              <w:left w:val="nil"/>
              <w:bottom w:val="nil"/>
              <w:right w:val="nil"/>
            </w:tcBorders>
            <w:shd w:val="clear" w:color="auto" w:fill="auto"/>
            <w:noWrap/>
            <w:vAlign w:val="bottom"/>
            <w:hideMark/>
          </w:tcPr>
          <w:p w14:paraId="094A4D20" w14:textId="77777777" w:rsidR="00BE0539" w:rsidRPr="00DC2757" w:rsidRDefault="00BE0539" w:rsidP="00E750DA">
            <w:pPr>
              <w:spacing w:after="0" w:line="240" w:lineRule="auto"/>
              <w:rPr>
                <w:ins w:id="247" w:author="Commodore, Sarah" w:date="2023-03-30T13:25:00Z"/>
                <w:rFonts w:ascii="Calibri" w:eastAsia="Times New Roman" w:hAnsi="Calibri" w:cs="Calibri"/>
                <w:color w:val="000000"/>
                <w:sz w:val="20"/>
                <w:szCs w:val="20"/>
              </w:rPr>
            </w:pPr>
            <w:ins w:id="248" w:author="Commodore, Sarah" w:date="2023-03-30T13:25:00Z">
              <w:r w:rsidRPr="00DC2757">
                <w:rPr>
                  <w:rFonts w:ascii="Calibri" w:eastAsia="Times New Roman" w:hAnsi="Calibri" w:cs="Calibri"/>
                  <w:color w:val="000000"/>
                  <w:sz w:val="20"/>
                  <w:szCs w:val="20"/>
                </w:rPr>
                <w:t>UCN3</w:t>
              </w:r>
            </w:ins>
          </w:p>
        </w:tc>
        <w:tc>
          <w:tcPr>
            <w:tcW w:w="0" w:type="auto"/>
            <w:tcBorders>
              <w:top w:val="nil"/>
              <w:left w:val="nil"/>
              <w:bottom w:val="nil"/>
              <w:right w:val="nil"/>
            </w:tcBorders>
            <w:shd w:val="clear" w:color="auto" w:fill="auto"/>
            <w:noWrap/>
            <w:vAlign w:val="bottom"/>
            <w:hideMark/>
          </w:tcPr>
          <w:p w14:paraId="027D7482" w14:textId="77777777" w:rsidR="00BE0539" w:rsidRPr="00DC2757" w:rsidRDefault="00BE0539" w:rsidP="00E750DA">
            <w:pPr>
              <w:spacing w:after="0" w:line="240" w:lineRule="auto"/>
              <w:jc w:val="center"/>
              <w:rPr>
                <w:ins w:id="249" w:author="Commodore, Sarah" w:date="2023-03-30T13:25:00Z"/>
                <w:rFonts w:ascii="Calibri" w:eastAsia="Times New Roman" w:hAnsi="Calibri" w:cs="Calibri"/>
                <w:color w:val="000000"/>
                <w:sz w:val="20"/>
                <w:szCs w:val="20"/>
              </w:rPr>
            </w:pPr>
            <w:ins w:id="250" w:author="Commodore, Sarah" w:date="2023-03-30T13:25: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21EB5554" w14:textId="77777777" w:rsidR="00BE0539" w:rsidRPr="00DC2757" w:rsidRDefault="00BE0539" w:rsidP="00E750DA">
            <w:pPr>
              <w:spacing w:after="0" w:line="240" w:lineRule="auto"/>
              <w:jc w:val="center"/>
              <w:rPr>
                <w:ins w:id="251" w:author="Commodore, Sarah" w:date="2023-03-30T13:25:00Z"/>
                <w:rFonts w:ascii="Calibri" w:eastAsia="Times New Roman" w:hAnsi="Calibri" w:cs="Calibri"/>
                <w:color w:val="000000"/>
                <w:sz w:val="20"/>
                <w:szCs w:val="20"/>
              </w:rPr>
            </w:pPr>
            <w:ins w:id="252" w:author="Commodore, Sarah" w:date="2023-03-30T13:25:00Z">
              <w:r w:rsidRPr="00DC2757">
                <w:rPr>
                  <w:rFonts w:ascii="Calibri" w:eastAsia="Times New Roman" w:hAnsi="Calibri" w:cs="Calibri"/>
                  <w:color w:val="000000"/>
                  <w:sz w:val="20"/>
                  <w:szCs w:val="20"/>
                </w:rPr>
                <w:t>1.1E-08</w:t>
              </w:r>
            </w:ins>
          </w:p>
        </w:tc>
        <w:tc>
          <w:tcPr>
            <w:tcW w:w="0" w:type="auto"/>
            <w:tcBorders>
              <w:top w:val="nil"/>
              <w:left w:val="nil"/>
              <w:bottom w:val="nil"/>
              <w:right w:val="nil"/>
            </w:tcBorders>
            <w:shd w:val="clear" w:color="auto" w:fill="auto"/>
            <w:noWrap/>
            <w:vAlign w:val="bottom"/>
            <w:hideMark/>
          </w:tcPr>
          <w:p w14:paraId="5C353089" w14:textId="77777777" w:rsidR="00BE0539" w:rsidRPr="00DC2757" w:rsidRDefault="00BE0539" w:rsidP="00E750DA">
            <w:pPr>
              <w:spacing w:after="0" w:line="240" w:lineRule="auto"/>
              <w:jc w:val="center"/>
              <w:rPr>
                <w:ins w:id="253" w:author="Commodore, Sarah" w:date="2023-03-30T13:25:00Z"/>
                <w:rFonts w:ascii="Calibri" w:eastAsia="Times New Roman" w:hAnsi="Calibri" w:cs="Calibri"/>
                <w:color w:val="000000"/>
                <w:sz w:val="20"/>
                <w:szCs w:val="20"/>
              </w:rPr>
            </w:pPr>
            <w:ins w:id="254" w:author="Commodore, Sarah" w:date="2023-03-30T13:25:00Z">
              <w:r w:rsidRPr="00DC2757">
                <w:rPr>
                  <w:rFonts w:ascii="Calibri" w:eastAsia="Times New Roman" w:hAnsi="Calibri" w:cs="Calibri"/>
                  <w:color w:val="000000"/>
                  <w:sz w:val="20"/>
                  <w:szCs w:val="20"/>
                </w:rPr>
                <w:t>1.6E-07</w:t>
              </w:r>
            </w:ins>
          </w:p>
        </w:tc>
        <w:tc>
          <w:tcPr>
            <w:tcW w:w="0" w:type="auto"/>
            <w:tcBorders>
              <w:top w:val="nil"/>
              <w:left w:val="nil"/>
              <w:bottom w:val="nil"/>
              <w:right w:val="nil"/>
            </w:tcBorders>
            <w:shd w:val="clear" w:color="auto" w:fill="auto"/>
            <w:noWrap/>
            <w:vAlign w:val="bottom"/>
            <w:hideMark/>
          </w:tcPr>
          <w:p w14:paraId="7F93F160" w14:textId="77777777" w:rsidR="00BE0539" w:rsidRPr="00DC2757" w:rsidRDefault="00BE0539" w:rsidP="00E750DA">
            <w:pPr>
              <w:spacing w:after="0" w:line="240" w:lineRule="auto"/>
              <w:jc w:val="center"/>
              <w:rPr>
                <w:ins w:id="255" w:author="Commodore, Sarah" w:date="2023-03-30T13:25:00Z"/>
                <w:rFonts w:ascii="Calibri" w:eastAsia="Times New Roman" w:hAnsi="Calibri" w:cs="Calibri"/>
                <w:color w:val="FF0000"/>
                <w:sz w:val="20"/>
                <w:szCs w:val="20"/>
              </w:rPr>
            </w:pPr>
            <w:ins w:id="256" w:author="Commodore, Sarah" w:date="2023-03-30T13:25:00Z">
              <w:r w:rsidRPr="00DC2757">
                <w:rPr>
                  <w:rFonts w:ascii="Calibri" w:eastAsia="Times New Roman" w:hAnsi="Calibri" w:cs="Calibri"/>
                  <w:color w:val="FF0000"/>
                  <w:sz w:val="20"/>
                  <w:szCs w:val="20"/>
                </w:rPr>
                <w:t>*</w:t>
              </w:r>
            </w:ins>
          </w:p>
        </w:tc>
      </w:tr>
      <w:tr w:rsidR="00BE0539" w:rsidRPr="00DC2757" w14:paraId="761F521E" w14:textId="77777777" w:rsidTr="00E750DA">
        <w:trPr>
          <w:trHeight w:val="260"/>
          <w:ins w:id="257" w:author="Commodore, Sarah" w:date="2023-03-30T13:25:00Z"/>
        </w:trPr>
        <w:tc>
          <w:tcPr>
            <w:tcW w:w="0" w:type="auto"/>
            <w:tcBorders>
              <w:top w:val="nil"/>
              <w:left w:val="nil"/>
              <w:bottom w:val="nil"/>
              <w:right w:val="nil"/>
            </w:tcBorders>
            <w:shd w:val="clear" w:color="auto" w:fill="auto"/>
            <w:noWrap/>
            <w:vAlign w:val="bottom"/>
            <w:hideMark/>
          </w:tcPr>
          <w:p w14:paraId="36A7AE26" w14:textId="77777777" w:rsidR="00BE0539" w:rsidRPr="00DC2757" w:rsidRDefault="00BE0539" w:rsidP="00E750DA">
            <w:pPr>
              <w:spacing w:after="0" w:line="240" w:lineRule="auto"/>
              <w:rPr>
                <w:ins w:id="258" w:author="Commodore, Sarah" w:date="2023-03-30T13:25:00Z"/>
                <w:rFonts w:ascii="Calibri" w:eastAsia="Times New Roman" w:hAnsi="Calibri" w:cs="Calibri"/>
                <w:color w:val="000000"/>
                <w:sz w:val="20"/>
                <w:szCs w:val="20"/>
              </w:rPr>
            </w:pPr>
            <w:ins w:id="259" w:author="Commodore, Sarah" w:date="2023-03-30T13:25:00Z">
              <w:r w:rsidRPr="00DC2757">
                <w:rPr>
                  <w:rFonts w:ascii="Calibri" w:eastAsia="Times New Roman" w:hAnsi="Calibri" w:cs="Calibri"/>
                  <w:color w:val="000000"/>
                  <w:sz w:val="20"/>
                  <w:szCs w:val="20"/>
                </w:rPr>
                <w:t>ENSG00000144834.14</w:t>
              </w:r>
            </w:ins>
          </w:p>
        </w:tc>
        <w:tc>
          <w:tcPr>
            <w:tcW w:w="0" w:type="auto"/>
            <w:tcBorders>
              <w:top w:val="nil"/>
              <w:left w:val="nil"/>
              <w:bottom w:val="nil"/>
              <w:right w:val="nil"/>
            </w:tcBorders>
            <w:shd w:val="clear" w:color="auto" w:fill="auto"/>
            <w:noWrap/>
            <w:vAlign w:val="bottom"/>
            <w:hideMark/>
          </w:tcPr>
          <w:p w14:paraId="59D0C95C" w14:textId="77777777" w:rsidR="00BE0539" w:rsidRPr="00DC2757" w:rsidRDefault="00BE0539" w:rsidP="00E750DA">
            <w:pPr>
              <w:spacing w:after="0" w:line="240" w:lineRule="auto"/>
              <w:rPr>
                <w:ins w:id="260" w:author="Commodore, Sarah" w:date="2023-03-30T13:25:00Z"/>
                <w:rFonts w:ascii="Calibri" w:eastAsia="Times New Roman" w:hAnsi="Calibri" w:cs="Calibri"/>
                <w:color w:val="000000"/>
                <w:sz w:val="20"/>
                <w:szCs w:val="20"/>
              </w:rPr>
            </w:pPr>
            <w:ins w:id="261" w:author="Commodore, Sarah" w:date="2023-03-30T13:25:00Z">
              <w:r w:rsidRPr="00DC2757">
                <w:rPr>
                  <w:rFonts w:ascii="Calibri" w:eastAsia="Times New Roman" w:hAnsi="Calibri" w:cs="Calibri"/>
                  <w:color w:val="000000"/>
                  <w:sz w:val="20"/>
                  <w:szCs w:val="20"/>
                </w:rPr>
                <w:t>TAGLN3</w:t>
              </w:r>
            </w:ins>
          </w:p>
        </w:tc>
        <w:tc>
          <w:tcPr>
            <w:tcW w:w="0" w:type="auto"/>
            <w:tcBorders>
              <w:top w:val="nil"/>
              <w:left w:val="nil"/>
              <w:bottom w:val="nil"/>
              <w:right w:val="nil"/>
            </w:tcBorders>
            <w:shd w:val="clear" w:color="auto" w:fill="auto"/>
            <w:noWrap/>
            <w:vAlign w:val="bottom"/>
            <w:hideMark/>
          </w:tcPr>
          <w:p w14:paraId="39C9BB4B" w14:textId="77777777" w:rsidR="00BE0539" w:rsidRPr="00DC2757" w:rsidRDefault="00BE0539" w:rsidP="00E750DA">
            <w:pPr>
              <w:spacing w:after="0" w:line="240" w:lineRule="auto"/>
              <w:jc w:val="center"/>
              <w:rPr>
                <w:ins w:id="262" w:author="Commodore, Sarah" w:date="2023-03-30T13:25:00Z"/>
                <w:rFonts w:ascii="Calibri" w:eastAsia="Times New Roman" w:hAnsi="Calibri" w:cs="Calibri"/>
                <w:color w:val="000000"/>
                <w:sz w:val="20"/>
                <w:szCs w:val="20"/>
              </w:rPr>
            </w:pPr>
            <w:ins w:id="263" w:author="Commodore, Sarah" w:date="2023-03-30T13:25: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0B23032B" w14:textId="77777777" w:rsidR="00BE0539" w:rsidRPr="00DC2757" w:rsidRDefault="00BE0539" w:rsidP="00E750DA">
            <w:pPr>
              <w:spacing w:after="0" w:line="240" w:lineRule="auto"/>
              <w:jc w:val="center"/>
              <w:rPr>
                <w:ins w:id="264" w:author="Commodore, Sarah" w:date="2023-03-30T13:25:00Z"/>
                <w:rFonts w:ascii="Calibri" w:eastAsia="Times New Roman" w:hAnsi="Calibri" w:cs="Calibri"/>
                <w:color w:val="000000"/>
                <w:sz w:val="20"/>
                <w:szCs w:val="20"/>
              </w:rPr>
            </w:pPr>
            <w:ins w:id="265" w:author="Commodore, Sarah" w:date="2023-03-30T13:25: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593D30B5" w14:textId="77777777" w:rsidR="00BE0539" w:rsidRPr="00DC2757" w:rsidRDefault="00BE0539" w:rsidP="00E750DA">
            <w:pPr>
              <w:spacing w:after="0" w:line="240" w:lineRule="auto"/>
              <w:jc w:val="center"/>
              <w:rPr>
                <w:ins w:id="266" w:author="Commodore, Sarah" w:date="2023-03-30T13:25:00Z"/>
                <w:rFonts w:ascii="Calibri" w:eastAsia="Times New Roman" w:hAnsi="Calibri" w:cs="Calibri"/>
                <w:color w:val="000000"/>
                <w:sz w:val="20"/>
                <w:szCs w:val="20"/>
              </w:rPr>
            </w:pPr>
            <w:ins w:id="267" w:author="Commodore, Sarah" w:date="2023-03-30T13:25: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1B82706A" w14:textId="77777777" w:rsidR="00BE0539" w:rsidRPr="00DC2757" w:rsidRDefault="00BE0539" w:rsidP="00E750DA">
            <w:pPr>
              <w:spacing w:after="0" w:line="240" w:lineRule="auto"/>
              <w:jc w:val="center"/>
              <w:rPr>
                <w:ins w:id="268" w:author="Commodore, Sarah" w:date="2023-03-30T13:25:00Z"/>
                <w:rFonts w:ascii="Calibri" w:eastAsia="Times New Roman" w:hAnsi="Calibri" w:cs="Calibri"/>
                <w:color w:val="FF0000"/>
                <w:sz w:val="20"/>
                <w:szCs w:val="20"/>
              </w:rPr>
            </w:pPr>
            <w:ins w:id="269" w:author="Commodore, Sarah" w:date="2023-03-30T13:25:00Z">
              <w:r w:rsidRPr="00DC2757">
                <w:rPr>
                  <w:rFonts w:ascii="Calibri" w:eastAsia="Times New Roman" w:hAnsi="Calibri" w:cs="Calibri"/>
                  <w:color w:val="FF0000"/>
                  <w:sz w:val="20"/>
                  <w:szCs w:val="20"/>
                </w:rPr>
                <w:t>*</w:t>
              </w:r>
            </w:ins>
          </w:p>
        </w:tc>
      </w:tr>
      <w:tr w:rsidR="00BE0539" w:rsidRPr="00DC2757" w14:paraId="0B051CA0" w14:textId="77777777" w:rsidTr="00E750DA">
        <w:trPr>
          <w:trHeight w:val="260"/>
          <w:ins w:id="270" w:author="Commodore, Sarah" w:date="2023-03-30T13:25:00Z"/>
        </w:trPr>
        <w:tc>
          <w:tcPr>
            <w:tcW w:w="0" w:type="auto"/>
            <w:tcBorders>
              <w:top w:val="nil"/>
              <w:left w:val="nil"/>
              <w:bottom w:val="nil"/>
              <w:right w:val="nil"/>
            </w:tcBorders>
            <w:shd w:val="clear" w:color="auto" w:fill="auto"/>
            <w:noWrap/>
            <w:vAlign w:val="bottom"/>
            <w:hideMark/>
          </w:tcPr>
          <w:p w14:paraId="2A9E5145" w14:textId="77777777" w:rsidR="00BE0539" w:rsidRPr="00DC2757" w:rsidRDefault="00BE0539" w:rsidP="00E750DA">
            <w:pPr>
              <w:spacing w:after="0" w:line="240" w:lineRule="auto"/>
              <w:rPr>
                <w:ins w:id="271" w:author="Commodore, Sarah" w:date="2023-03-30T13:25:00Z"/>
                <w:rFonts w:ascii="Calibri" w:eastAsia="Times New Roman" w:hAnsi="Calibri" w:cs="Calibri"/>
                <w:color w:val="000000"/>
                <w:sz w:val="20"/>
                <w:szCs w:val="20"/>
              </w:rPr>
            </w:pPr>
            <w:ins w:id="272" w:author="Commodore, Sarah" w:date="2023-03-30T13:25:00Z">
              <w:r w:rsidRPr="00DC2757">
                <w:rPr>
                  <w:rFonts w:ascii="Calibri" w:eastAsia="Times New Roman" w:hAnsi="Calibri" w:cs="Calibri"/>
                  <w:color w:val="000000"/>
                  <w:sz w:val="20"/>
                  <w:szCs w:val="20"/>
                </w:rPr>
                <w:t>ENSG00000174898.16</w:t>
              </w:r>
            </w:ins>
          </w:p>
        </w:tc>
        <w:tc>
          <w:tcPr>
            <w:tcW w:w="0" w:type="auto"/>
            <w:tcBorders>
              <w:top w:val="nil"/>
              <w:left w:val="nil"/>
              <w:bottom w:val="nil"/>
              <w:right w:val="nil"/>
            </w:tcBorders>
            <w:shd w:val="clear" w:color="auto" w:fill="auto"/>
            <w:noWrap/>
            <w:vAlign w:val="bottom"/>
            <w:hideMark/>
          </w:tcPr>
          <w:p w14:paraId="16A08E06" w14:textId="77777777" w:rsidR="00BE0539" w:rsidRPr="00DC2757" w:rsidRDefault="00BE0539" w:rsidP="00E750DA">
            <w:pPr>
              <w:spacing w:after="0" w:line="240" w:lineRule="auto"/>
              <w:rPr>
                <w:ins w:id="273" w:author="Commodore, Sarah" w:date="2023-03-30T13:25:00Z"/>
                <w:rFonts w:ascii="Calibri" w:eastAsia="Times New Roman" w:hAnsi="Calibri" w:cs="Calibri"/>
                <w:color w:val="000000"/>
                <w:sz w:val="20"/>
                <w:szCs w:val="20"/>
              </w:rPr>
            </w:pPr>
            <w:ins w:id="274" w:author="Commodore, Sarah" w:date="2023-03-30T13:25:00Z">
              <w:r w:rsidRPr="00DC2757">
                <w:rPr>
                  <w:rFonts w:ascii="Calibri" w:eastAsia="Times New Roman" w:hAnsi="Calibri" w:cs="Calibri"/>
                  <w:color w:val="000000"/>
                  <w:sz w:val="20"/>
                  <w:szCs w:val="20"/>
                </w:rPr>
                <w:t>CATSPERD</w:t>
              </w:r>
            </w:ins>
          </w:p>
        </w:tc>
        <w:tc>
          <w:tcPr>
            <w:tcW w:w="0" w:type="auto"/>
            <w:tcBorders>
              <w:top w:val="nil"/>
              <w:left w:val="nil"/>
              <w:bottom w:val="nil"/>
              <w:right w:val="nil"/>
            </w:tcBorders>
            <w:shd w:val="clear" w:color="auto" w:fill="auto"/>
            <w:noWrap/>
            <w:vAlign w:val="bottom"/>
            <w:hideMark/>
          </w:tcPr>
          <w:p w14:paraId="28753A5F" w14:textId="77777777" w:rsidR="00BE0539" w:rsidRPr="00DC2757" w:rsidRDefault="00BE0539" w:rsidP="00E750DA">
            <w:pPr>
              <w:spacing w:after="0" w:line="240" w:lineRule="auto"/>
              <w:jc w:val="center"/>
              <w:rPr>
                <w:ins w:id="275" w:author="Commodore, Sarah" w:date="2023-03-30T13:25:00Z"/>
                <w:rFonts w:ascii="Calibri" w:eastAsia="Times New Roman" w:hAnsi="Calibri" w:cs="Calibri"/>
                <w:color w:val="000000"/>
                <w:sz w:val="20"/>
                <w:szCs w:val="20"/>
              </w:rPr>
            </w:pPr>
            <w:ins w:id="276" w:author="Commodore, Sarah" w:date="2023-03-30T13:25: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344D1F36" w14:textId="77777777" w:rsidR="00BE0539" w:rsidRPr="00DC2757" w:rsidRDefault="00BE0539" w:rsidP="00E750DA">
            <w:pPr>
              <w:spacing w:after="0" w:line="240" w:lineRule="auto"/>
              <w:jc w:val="center"/>
              <w:rPr>
                <w:ins w:id="277" w:author="Commodore, Sarah" w:date="2023-03-30T13:25:00Z"/>
                <w:rFonts w:ascii="Calibri" w:eastAsia="Times New Roman" w:hAnsi="Calibri" w:cs="Calibri"/>
                <w:color w:val="000000"/>
                <w:sz w:val="20"/>
                <w:szCs w:val="20"/>
              </w:rPr>
            </w:pPr>
            <w:ins w:id="278" w:author="Commodore, Sarah" w:date="2023-03-30T13:25:00Z">
              <w:r w:rsidRPr="00DC2757">
                <w:rPr>
                  <w:rFonts w:ascii="Calibri" w:eastAsia="Times New Roman" w:hAnsi="Calibri" w:cs="Calibri"/>
                  <w:color w:val="000000"/>
                  <w:sz w:val="20"/>
                  <w:szCs w:val="20"/>
                </w:rPr>
                <w:t>1.2E-15</w:t>
              </w:r>
            </w:ins>
          </w:p>
        </w:tc>
        <w:tc>
          <w:tcPr>
            <w:tcW w:w="0" w:type="auto"/>
            <w:tcBorders>
              <w:top w:val="nil"/>
              <w:left w:val="nil"/>
              <w:bottom w:val="nil"/>
              <w:right w:val="nil"/>
            </w:tcBorders>
            <w:shd w:val="clear" w:color="auto" w:fill="auto"/>
            <w:noWrap/>
            <w:vAlign w:val="bottom"/>
            <w:hideMark/>
          </w:tcPr>
          <w:p w14:paraId="0DB32626" w14:textId="77777777" w:rsidR="00BE0539" w:rsidRPr="00DC2757" w:rsidRDefault="00BE0539" w:rsidP="00E750DA">
            <w:pPr>
              <w:spacing w:after="0" w:line="240" w:lineRule="auto"/>
              <w:jc w:val="center"/>
              <w:rPr>
                <w:ins w:id="279" w:author="Commodore, Sarah" w:date="2023-03-30T13:25:00Z"/>
                <w:rFonts w:ascii="Calibri" w:eastAsia="Times New Roman" w:hAnsi="Calibri" w:cs="Calibri"/>
                <w:color w:val="000000"/>
                <w:sz w:val="20"/>
                <w:szCs w:val="20"/>
              </w:rPr>
            </w:pPr>
            <w:ins w:id="280" w:author="Commodore, Sarah" w:date="2023-03-30T13:25:00Z">
              <w:r w:rsidRPr="00DC2757">
                <w:rPr>
                  <w:rFonts w:ascii="Calibri" w:eastAsia="Times New Roman" w:hAnsi="Calibri" w:cs="Calibri"/>
                  <w:color w:val="000000"/>
                  <w:sz w:val="20"/>
                  <w:szCs w:val="20"/>
                </w:rPr>
                <w:t>1.1E-13</w:t>
              </w:r>
            </w:ins>
          </w:p>
        </w:tc>
        <w:tc>
          <w:tcPr>
            <w:tcW w:w="0" w:type="auto"/>
            <w:tcBorders>
              <w:top w:val="nil"/>
              <w:left w:val="nil"/>
              <w:bottom w:val="nil"/>
              <w:right w:val="nil"/>
            </w:tcBorders>
            <w:shd w:val="clear" w:color="auto" w:fill="auto"/>
            <w:noWrap/>
            <w:vAlign w:val="bottom"/>
            <w:hideMark/>
          </w:tcPr>
          <w:p w14:paraId="2CCB36E1" w14:textId="77777777" w:rsidR="00BE0539" w:rsidRPr="00DC2757" w:rsidRDefault="00BE0539" w:rsidP="00E750DA">
            <w:pPr>
              <w:spacing w:after="0" w:line="240" w:lineRule="auto"/>
              <w:jc w:val="center"/>
              <w:rPr>
                <w:ins w:id="281" w:author="Commodore, Sarah" w:date="2023-03-30T13:25:00Z"/>
                <w:rFonts w:ascii="Calibri" w:eastAsia="Times New Roman" w:hAnsi="Calibri" w:cs="Calibri"/>
                <w:color w:val="FF0000"/>
                <w:sz w:val="20"/>
                <w:szCs w:val="20"/>
              </w:rPr>
            </w:pPr>
            <w:ins w:id="282" w:author="Commodore, Sarah" w:date="2023-03-30T13:25:00Z">
              <w:r w:rsidRPr="00DC2757">
                <w:rPr>
                  <w:rFonts w:ascii="Calibri" w:eastAsia="Times New Roman" w:hAnsi="Calibri" w:cs="Calibri"/>
                  <w:color w:val="FF0000"/>
                  <w:sz w:val="20"/>
                  <w:szCs w:val="20"/>
                </w:rPr>
                <w:t>*</w:t>
              </w:r>
            </w:ins>
          </w:p>
        </w:tc>
      </w:tr>
      <w:tr w:rsidR="00BE0539" w:rsidRPr="00DC2757" w14:paraId="071AAEC9" w14:textId="77777777" w:rsidTr="00E750DA">
        <w:trPr>
          <w:trHeight w:val="260"/>
          <w:ins w:id="283" w:author="Commodore, Sarah" w:date="2023-03-30T13:25:00Z"/>
        </w:trPr>
        <w:tc>
          <w:tcPr>
            <w:tcW w:w="0" w:type="auto"/>
            <w:tcBorders>
              <w:top w:val="nil"/>
              <w:left w:val="nil"/>
              <w:bottom w:val="nil"/>
              <w:right w:val="nil"/>
            </w:tcBorders>
            <w:shd w:val="clear" w:color="auto" w:fill="auto"/>
            <w:noWrap/>
            <w:vAlign w:val="bottom"/>
            <w:hideMark/>
          </w:tcPr>
          <w:p w14:paraId="5E27D328" w14:textId="77777777" w:rsidR="00BE0539" w:rsidRPr="00DC2757" w:rsidRDefault="00BE0539" w:rsidP="00E750DA">
            <w:pPr>
              <w:spacing w:after="0" w:line="240" w:lineRule="auto"/>
              <w:rPr>
                <w:ins w:id="284" w:author="Commodore, Sarah" w:date="2023-03-30T13:25:00Z"/>
                <w:rFonts w:ascii="Calibri" w:eastAsia="Times New Roman" w:hAnsi="Calibri" w:cs="Calibri"/>
                <w:color w:val="000000"/>
                <w:sz w:val="20"/>
                <w:szCs w:val="20"/>
              </w:rPr>
            </w:pPr>
            <w:ins w:id="285" w:author="Commodore, Sarah" w:date="2023-03-30T13:25:00Z">
              <w:r w:rsidRPr="00DC2757">
                <w:rPr>
                  <w:rFonts w:ascii="Calibri" w:eastAsia="Times New Roman" w:hAnsi="Calibri" w:cs="Calibri"/>
                  <w:color w:val="000000"/>
                  <w:sz w:val="20"/>
                  <w:szCs w:val="20"/>
                </w:rPr>
                <w:t>ENSG00000160472.5</w:t>
              </w:r>
            </w:ins>
          </w:p>
        </w:tc>
        <w:tc>
          <w:tcPr>
            <w:tcW w:w="0" w:type="auto"/>
            <w:tcBorders>
              <w:top w:val="nil"/>
              <w:left w:val="nil"/>
              <w:bottom w:val="nil"/>
              <w:right w:val="nil"/>
            </w:tcBorders>
            <w:shd w:val="clear" w:color="auto" w:fill="auto"/>
            <w:noWrap/>
            <w:vAlign w:val="bottom"/>
            <w:hideMark/>
          </w:tcPr>
          <w:p w14:paraId="38DC85BD" w14:textId="77777777" w:rsidR="00BE0539" w:rsidRPr="00DC2757" w:rsidRDefault="00BE0539" w:rsidP="00E750DA">
            <w:pPr>
              <w:spacing w:after="0" w:line="240" w:lineRule="auto"/>
              <w:rPr>
                <w:ins w:id="286" w:author="Commodore, Sarah" w:date="2023-03-30T13:25:00Z"/>
                <w:rFonts w:ascii="Calibri" w:eastAsia="Times New Roman" w:hAnsi="Calibri" w:cs="Calibri"/>
                <w:color w:val="000000"/>
                <w:sz w:val="20"/>
                <w:szCs w:val="20"/>
              </w:rPr>
            </w:pPr>
            <w:ins w:id="287" w:author="Commodore, Sarah" w:date="2023-03-30T13:25:00Z">
              <w:r w:rsidRPr="00DC2757">
                <w:rPr>
                  <w:rFonts w:ascii="Calibri" w:eastAsia="Times New Roman" w:hAnsi="Calibri" w:cs="Calibri"/>
                  <w:color w:val="000000"/>
                  <w:sz w:val="20"/>
                  <w:szCs w:val="20"/>
                </w:rPr>
                <w:t>TMEM190</w:t>
              </w:r>
            </w:ins>
          </w:p>
        </w:tc>
        <w:tc>
          <w:tcPr>
            <w:tcW w:w="0" w:type="auto"/>
            <w:tcBorders>
              <w:top w:val="nil"/>
              <w:left w:val="nil"/>
              <w:bottom w:val="nil"/>
              <w:right w:val="nil"/>
            </w:tcBorders>
            <w:shd w:val="clear" w:color="auto" w:fill="auto"/>
            <w:noWrap/>
            <w:vAlign w:val="bottom"/>
            <w:hideMark/>
          </w:tcPr>
          <w:p w14:paraId="7F038630" w14:textId="77777777" w:rsidR="00BE0539" w:rsidRPr="00DC2757" w:rsidRDefault="00BE0539" w:rsidP="00E750DA">
            <w:pPr>
              <w:spacing w:after="0" w:line="240" w:lineRule="auto"/>
              <w:jc w:val="center"/>
              <w:rPr>
                <w:ins w:id="288" w:author="Commodore, Sarah" w:date="2023-03-30T13:25:00Z"/>
                <w:rFonts w:ascii="Calibri" w:eastAsia="Times New Roman" w:hAnsi="Calibri" w:cs="Calibri"/>
                <w:color w:val="000000"/>
                <w:sz w:val="20"/>
                <w:szCs w:val="20"/>
              </w:rPr>
            </w:pPr>
            <w:ins w:id="289" w:author="Commodore, Sarah" w:date="2023-03-30T13:25: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453FDA2C" w14:textId="77777777" w:rsidR="00BE0539" w:rsidRPr="00DC2757" w:rsidRDefault="00BE0539" w:rsidP="00E750DA">
            <w:pPr>
              <w:spacing w:after="0" w:line="240" w:lineRule="auto"/>
              <w:jc w:val="center"/>
              <w:rPr>
                <w:ins w:id="290" w:author="Commodore, Sarah" w:date="2023-03-30T13:25:00Z"/>
                <w:rFonts w:ascii="Calibri" w:eastAsia="Times New Roman" w:hAnsi="Calibri" w:cs="Calibri"/>
                <w:color w:val="000000"/>
                <w:sz w:val="20"/>
                <w:szCs w:val="20"/>
              </w:rPr>
            </w:pPr>
            <w:ins w:id="291" w:author="Commodore, Sarah" w:date="2023-03-30T13:25:00Z">
              <w:r w:rsidRPr="00DC2757">
                <w:rPr>
                  <w:rFonts w:ascii="Calibri" w:eastAsia="Times New Roman" w:hAnsi="Calibri" w:cs="Calibri"/>
                  <w:color w:val="000000"/>
                  <w:sz w:val="20"/>
                  <w:szCs w:val="20"/>
                </w:rPr>
                <w:t>1.4E-06</w:t>
              </w:r>
            </w:ins>
          </w:p>
        </w:tc>
        <w:tc>
          <w:tcPr>
            <w:tcW w:w="0" w:type="auto"/>
            <w:tcBorders>
              <w:top w:val="nil"/>
              <w:left w:val="nil"/>
              <w:bottom w:val="nil"/>
              <w:right w:val="nil"/>
            </w:tcBorders>
            <w:shd w:val="clear" w:color="auto" w:fill="auto"/>
            <w:noWrap/>
            <w:vAlign w:val="bottom"/>
            <w:hideMark/>
          </w:tcPr>
          <w:p w14:paraId="3DA191D7" w14:textId="77777777" w:rsidR="00BE0539" w:rsidRPr="00DC2757" w:rsidRDefault="00BE0539" w:rsidP="00E750DA">
            <w:pPr>
              <w:spacing w:after="0" w:line="240" w:lineRule="auto"/>
              <w:jc w:val="center"/>
              <w:rPr>
                <w:ins w:id="292" w:author="Commodore, Sarah" w:date="2023-03-30T13:25:00Z"/>
                <w:rFonts w:ascii="Calibri" w:eastAsia="Times New Roman" w:hAnsi="Calibri" w:cs="Calibri"/>
                <w:color w:val="000000"/>
                <w:sz w:val="20"/>
                <w:szCs w:val="20"/>
              </w:rPr>
            </w:pPr>
            <w:ins w:id="293" w:author="Commodore, Sarah" w:date="2023-03-30T13:25:00Z">
              <w:r w:rsidRPr="00DC2757">
                <w:rPr>
                  <w:rFonts w:ascii="Calibri" w:eastAsia="Times New Roman" w:hAnsi="Calibri" w:cs="Calibri"/>
                  <w:color w:val="000000"/>
                  <w:sz w:val="20"/>
                  <w:szCs w:val="20"/>
                </w:rPr>
                <w:t>1.1E-05</w:t>
              </w:r>
            </w:ins>
          </w:p>
        </w:tc>
        <w:tc>
          <w:tcPr>
            <w:tcW w:w="0" w:type="auto"/>
            <w:tcBorders>
              <w:top w:val="nil"/>
              <w:left w:val="nil"/>
              <w:bottom w:val="nil"/>
              <w:right w:val="nil"/>
            </w:tcBorders>
            <w:shd w:val="clear" w:color="auto" w:fill="auto"/>
            <w:noWrap/>
            <w:vAlign w:val="bottom"/>
            <w:hideMark/>
          </w:tcPr>
          <w:p w14:paraId="7A64C65C" w14:textId="77777777" w:rsidR="00BE0539" w:rsidRPr="00DC2757" w:rsidRDefault="00BE0539" w:rsidP="00E750DA">
            <w:pPr>
              <w:spacing w:after="0" w:line="240" w:lineRule="auto"/>
              <w:jc w:val="center"/>
              <w:rPr>
                <w:ins w:id="294" w:author="Commodore, Sarah" w:date="2023-03-30T13:25:00Z"/>
                <w:rFonts w:ascii="Calibri" w:eastAsia="Times New Roman" w:hAnsi="Calibri" w:cs="Calibri"/>
                <w:color w:val="FF0000"/>
                <w:sz w:val="20"/>
                <w:szCs w:val="20"/>
              </w:rPr>
            </w:pPr>
            <w:ins w:id="295" w:author="Commodore, Sarah" w:date="2023-03-30T13:25:00Z">
              <w:r w:rsidRPr="00DC2757">
                <w:rPr>
                  <w:rFonts w:ascii="Calibri" w:eastAsia="Times New Roman" w:hAnsi="Calibri" w:cs="Calibri"/>
                  <w:color w:val="FF0000"/>
                  <w:sz w:val="20"/>
                  <w:szCs w:val="20"/>
                </w:rPr>
                <w:t>*</w:t>
              </w:r>
            </w:ins>
          </w:p>
        </w:tc>
      </w:tr>
      <w:tr w:rsidR="00BE0539" w:rsidRPr="00DC2757" w14:paraId="02F2F8F7" w14:textId="77777777" w:rsidTr="00E750DA">
        <w:trPr>
          <w:trHeight w:val="260"/>
          <w:ins w:id="296" w:author="Commodore, Sarah" w:date="2023-03-30T13:25:00Z"/>
        </w:trPr>
        <w:tc>
          <w:tcPr>
            <w:tcW w:w="0" w:type="auto"/>
            <w:tcBorders>
              <w:top w:val="nil"/>
              <w:left w:val="nil"/>
              <w:bottom w:val="nil"/>
              <w:right w:val="nil"/>
            </w:tcBorders>
            <w:shd w:val="clear" w:color="auto" w:fill="auto"/>
            <w:noWrap/>
            <w:vAlign w:val="bottom"/>
            <w:hideMark/>
          </w:tcPr>
          <w:p w14:paraId="25B01622" w14:textId="77777777" w:rsidR="00BE0539" w:rsidRPr="00DC2757" w:rsidRDefault="00BE0539" w:rsidP="00E750DA">
            <w:pPr>
              <w:spacing w:after="0" w:line="240" w:lineRule="auto"/>
              <w:rPr>
                <w:ins w:id="297" w:author="Commodore, Sarah" w:date="2023-03-30T13:25:00Z"/>
                <w:rFonts w:ascii="Calibri" w:eastAsia="Times New Roman" w:hAnsi="Calibri" w:cs="Calibri"/>
                <w:color w:val="000000"/>
                <w:sz w:val="20"/>
                <w:szCs w:val="20"/>
              </w:rPr>
            </w:pPr>
            <w:ins w:id="298" w:author="Commodore, Sarah" w:date="2023-03-30T13:25:00Z">
              <w:r w:rsidRPr="00DC2757">
                <w:rPr>
                  <w:rFonts w:ascii="Calibri" w:eastAsia="Times New Roman" w:hAnsi="Calibri" w:cs="Calibri"/>
                  <w:color w:val="000000"/>
                  <w:sz w:val="20"/>
                  <w:szCs w:val="20"/>
                </w:rPr>
                <w:t>ENSG00000170703.15</w:t>
              </w:r>
            </w:ins>
          </w:p>
        </w:tc>
        <w:tc>
          <w:tcPr>
            <w:tcW w:w="0" w:type="auto"/>
            <w:tcBorders>
              <w:top w:val="nil"/>
              <w:left w:val="nil"/>
              <w:bottom w:val="nil"/>
              <w:right w:val="nil"/>
            </w:tcBorders>
            <w:shd w:val="clear" w:color="auto" w:fill="auto"/>
            <w:noWrap/>
            <w:vAlign w:val="bottom"/>
            <w:hideMark/>
          </w:tcPr>
          <w:p w14:paraId="6F4DEA45" w14:textId="77777777" w:rsidR="00BE0539" w:rsidRPr="00DC2757" w:rsidRDefault="00BE0539" w:rsidP="00E750DA">
            <w:pPr>
              <w:spacing w:after="0" w:line="240" w:lineRule="auto"/>
              <w:rPr>
                <w:ins w:id="299" w:author="Commodore, Sarah" w:date="2023-03-30T13:25:00Z"/>
                <w:rFonts w:ascii="Calibri" w:eastAsia="Times New Roman" w:hAnsi="Calibri" w:cs="Calibri"/>
                <w:color w:val="000000"/>
                <w:sz w:val="20"/>
                <w:szCs w:val="20"/>
              </w:rPr>
            </w:pPr>
            <w:ins w:id="300" w:author="Commodore, Sarah" w:date="2023-03-30T13:25:00Z">
              <w:r w:rsidRPr="00DC2757">
                <w:rPr>
                  <w:rFonts w:ascii="Calibri" w:eastAsia="Times New Roman" w:hAnsi="Calibri" w:cs="Calibri"/>
                  <w:color w:val="000000"/>
                  <w:sz w:val="20"/>
                  <w:szCs w:val="20"/>
                </w:rPr>
                <w:t>TTLL6</w:t>
              </w:r>
            </w:ins>
          </w:p>
        </w:tc>
        <w:tc>
          <w:tcPr>
            <w:tcW w:w="0" w:type="auto"/>
            <w:tcBorders>
              <w:top w:val="nil"/>
              <w:left w:val="nil"/>
              <w:bottom w:val="nil"/>
              <w:right w:val="nil"/>
            </w:tcBorders>
            <w:shd w:val="clear" w:color="auto" w:fill="auto"/>
            <w:noWrap/>
            <w:vAlign w:val="bottom"/>
            <w:hideMark/>
          </w:tcPr>
          <w:p w14:paraId="1B2143B1" w14:textId="77777777" w:rsidR="00BE0539" w:rsidRPr="00DC2757" w:rsidRDefault="00BE0539" w:rsidP="00E750DA">
            <w:pPr>
              <w:spacing w:after="0" w:line="240" w:lineRule="auto"/>
              <w:jc w:val="center"/>
              <w:rPr>
                <w:ins w:id="301" w:author="Commodore, Sarah" w:date="2023-03-30T13:25:00Z"/>
                <w:rFonts w:ascii="Calibri" w:eastAsia="Times New Roman" w:hAnsi="Calibri" w:cs="Calibri"/>
                <w:color w:val="000000"/>
                <w:sz w:val="20"/>
                <w:szCs w:val="20"/>
              </w:rPr>
            </w:pPr>
            <w:ins w:id="302" w:author="Commodore, Sarah" w:date="2023-03-30T13:25: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662EA30F" w14:textId="77777777" w:rsidR="00BE0539" w:rsidRPr="00DC2757" w:rsidRDefault="00BE0539" w:rsidP="00E750DA">
            <w:pPr>
              <w:spacing w:after="0" w:line="240" w:lineRule="auto"/>
              <w:jc w:val="center"/>
              <w:rPr>
                <w:ins w:id="303" w:author="Commodore, Sarah" w:date="2023-03-30T13:25:00Z"/>
                <w:rFonts w:ascii="Calibri" w:eastAsia="Times New Roman" w:hAnsi="Calibri" w:cs="Calibri"/>
                <w:color w:val="000000"/>
                <w:sz w:val="20"/>
                <w:szCs w:val="20"/>
              </w:rPr>
            </w:pPr>
            <w:ins w:id="304" w:author="Commodore, Sarah" w:date="2023-03-30T13:25:00Z">
              <w:r w:rsidRPr="00DC2757">
                <w:rPr>
                  <w:rFonts w:ascii="Calibri" w:eastAsia="Times New Roman" w:hAnsi="Calibri" w:cs="Calibri"/>
                  <w:color w:val="000000"/>
                  <w:sz w:val="20"/>
                  <w:szCs w:val="20"/>
                </w:rPr>
                <w:t>8.8E-13</w:t>
              </w:r>
            </w:ins>
          </w:p>
        </w:tc>
        <w:tc>
          <w:tcPr>
            <w:tcW w:w="0" w:type="auto"/>
            <w:tcBorders>
              <w:top w:val="nil"/>
              <w:left w:val="nil"/>
              <w:bottom w:val="nil"/>
              <w:right w:val="nil"/>
            </w:tcBorders>
            <w:shd w:val="clear" w:color="auto" w:fill="auto"/>
            <w:noWrap/>
            <w:vAlign w:val="bottom"/>
            <w:hideMark/>
          </w:tcPr>
          <w:p w14:paraId="26325469" w14:textId="77777777" w:rsidR="00BE0539" w:rsidRPr="00DC2757" w:rsidRDefault="00BE0539" w:rsidP="00E750DA">
            <w:pPr>
              <w:spacing w:after="0" w:line="240" w:lineRule="auto"/>
              <w:jc w:val="center"/>
              <w:rPr>
                <w:ins w:id="305" w:author="Commodore, Sarah" w:date="2023-03-30T13:25:00Z"/>
                <w:rFonts w:ascii="Calibri" w:eastAsia="Times New Roman" w:hAnsi="Calibri" w:cs="Calibri"/>
                <w:color w:val="000000"/>
                <w:sz w:val="20"/>
                <w:szCs w:val="20"/>
              </w:rPr>
            </w:pPr>
            <w:ins w:id="306" w:author="Commodore, Sarah" w:date="2023-03-30T13:25:00Z">
              <w:r w:rsidRPr="00DC2757">
                <w:rPr>
                  <w:rFonts w:ascii="Calibri" w:eastAsia="Times New Roman" w:hAnsi="Calibri" w:cs="Calibri"/>
                  <w:color w:val="000000"/>
                  <w:sz w:val="20"/>
                  <w:szCs w:val="20"/>
                </w:rPr>
                <w:t>3.6E-11</w:t>
              </w:r>
            </w:ins>
          </w:p>
        </w:tc>
        <w:tc>
          <w:tcPr>
            <w:tcW w:w="0" w:type="auto"/>
            <w:tcBorders>
              <w:top w:val="nil"/>
              <w:left w:val="nil"/>
              <w:bottom w:val="nil"/>
              <w:right w:val="nil"/>
            </w:tcBorders>
            <w:shd w:val="clear" w:color="auto" w:fill="auto"/>
            <w:noWrap/>
            <w:vAlign w:val="bottom"/>
            <w:hideMark/>
          </w:tcPr>
          <w:p w14:paraId="73DD1170" w14:textId="77777777" w:rsidR="00BE0539" w:rsidRPr="00DC2757" w:rsidRDefault="00BE0539" w:rsidP="00E750DA">
            <w:pPr>
              <w:spacing w:after="0" w:line="240" w:lineRule="auto"/>
              <w:jc w:val="center"/>
              <w:rPr>
                <w:ins w:id="307" w:author="Commodore, Sarah" w:date="2023-03-30T13:25:00Z"/>
                <w:rFonts w:ascii="Calibri" w:eastAsia="Times New Roman" w:hAnsi="Calibri" w:cs="Calibri"/>
                <w:color w:val="FF0000"/>
                <w:sz w:val="20"/>
                <w:szCs w:val="20"/>
              </w:rPr>
            </w:pPr>
            <w:ins w:id="308" w:author="Commodore, Sarah" w:date="2023-03-30T13:25:00Z">
              <w:r w:rsidRPr="00DC2757">
                <w:rPr>
                  <w:rFonts w:ascii="Calibri" w:eastAsia="Times New Roman" w:hAnsi="Calibri" w:cs="Calibri"/>
                  <w:color w:val="FF0000"/>
                  <w:sz w:val="20"/>
                  <w:szCs w:val="20"/>
                </w:rPr>
                <w:t>*</w:t>
              </w:r>
            </w:ins>
          </w:p>
        </w:tc>
      </w:tr>
      <w:tr w:rsidR="00BE0539" w:rsidRPr="00DC2757" w14:paraId="002A6CFC" w14:textId="77777777" w:rsidTr="00E750DA">
        <w:trPr>
          <w:trHeight w:val="260"/>
          <w:ins w:id="309" w:author="Commodore, Sarah" w:date="2023-03-30T13:25:00Z"/>
        </w:trPr>
        <w:tc>
          <w:tcPr>
            <w:tcW w:w="0" w:type="auto"/>
            <w:tcBorders>
              <w:top w:val="nil"/>
              <w:left w:val="nil"/>
              <w:bottom w:val="nil"/>
              <w:right w:val="nil"/>
            </w:tcBorders>
            <w:shd w:val="clear" w:color="auto" w:fill="auto"/>
            <w:noWrap/>
            <w:vAlign w:val="bottom"/>
            <w:hideMark/>
          </w:tcPr>
          <w:p w14:paraId="3E45D833" w14:textId="77777777" w:rsidR="00BE0539" w:rsidRPr="00DC2757" w:rsidRDefault="00BE0539" w:rsidP="00E750DA">
            <w:pPr>
              <w:spacing w:after="0" w:line="240" w:lineRule="auto"/>
              <w:rPr>
                <w:ins w:id="310" w:author="Commodore, Sarah" w:date="2023-03-30T13:25:00Z"/>
                <w:rFonts w:ascii="Calibri" w:eastAsia="Times New Roman" w:hAnsi="Calibri" w:cs="Calibri"/>
                <w:color w:val="000000"/>
                <w:sz w:val="20"/>
                <w:szCs w:val="20"/>
              </w:rPr>
            </w:pPr>
            <w:ins w:id="311" w:author="Commodore, Sarah" w:date="2023-03-30T13:25:00Z">
              <w:r w:rsidRPr="00DC2757">
                <w:rPr>
                  <w:rFonts w:ascii="Calibri" w:eastAsia="Times New Roman" w:hAnsi="Calibri" w:cs="Calibri"/>
                  <w:color w:val="000000"/>
                  <w:sz w:val="20"/>
                  <w:szCs w:val="20"/>
                </w:rPr>
                <w:t>ENSG00000118407.15</w:t>
              </w:r>
            </w:ins>
          </w:p>
        </w:tc>
        <w:tc>
          <w:tcPr>
            <w:tcW w:w="0" w:type="auto"/>
            <w:tcBorders>
              <w:top w:val="nil"/>
              <w:left w:val="nil"/>
              <w:bottom w:val="nil"/>
              <w:right w:val="nil"/>
            </w:tcBorders>
            <w:shd w:val="clear" w:color="auto" w:fill="auto"/>
            <w:noWrap/>
            <w:vAlign w:val="bottom"/>
            <w:hideMark/>
          </w:tcPr>
          <w:p w14:paraId="1883E669" w14:textId="77777777" w:rsidR="00BE0539" w:rsidRPr="00DC2757" w:rsidRDefault="00BE0539" w:rsidP="00E750DA">
            <w:pPr>
              <w:spacing w:after="0" w:line="240" w:lineRule="auto"/>
              <w:rPr>
                <w:ins w:id="312" w:author="Commodore, Sarah" w:date="2023-03-30T13:25:00Z"/>
                <w:rFonts w:ascii="Calibri" w:eastAsia="Times New Roman" w:hAnsi="Calibri" w:cs="Calibri"/>
                <w:color w:val="000000"/>
                <w:sz w:val="20"/>
                <w:szCs w:val="20"/>
              </w:rPr>
            </w:pPr>
            <w:ins w:id="313" w:author="Commodore, Sarah" w:date="2023-03-30T13:25:00Z">
              <w:r w:rsidRPr="00DC2757">
                <w:rPr>
                  <w:rFonts w:ascii="Calibri" w:eastAsia="Times New Roman" w:hAnsi="Calibri" w:cs="Calibri"/>
                  <w:color w:val="000000"/>
                  <w:sz w:val="20"/>
                  <w:szCs w:val="20"/>
                </w:rPr>
                <w:t>FILIP1</w:t>
              </w:r>
            </w:ins>
          </w:p>
        </w:tc>
        <w:tc>
          <w:tcPr>
            <w:tcW w:w="0" w:type="auto"/>
            <w:tcBorders>
              <w:top w:val="nil"/>
              <w:left w:val="nil"/>
              <w:bottom w:val="nil"/>
              <w:right w:val="nil"/>
            </w:tcBorders>
            <w:shd w:val="clear" w:color="auto" w:fill="auto"/>
            <w:noWrap/>
            <w:vAlign w:val="bottom"/>
            <w:hideMark/>
          </w:tcPr>
          <w:p w14:paraId="172B185F" w14:textId="77777777" w:rsidR="00BE0539" w:rsidRPr="00DC2757" w:rsidRDefault="00BE0539" w:rsidP="00E750DA">
            <w:pPr>
              <w:spacing w:after="0" w:line="240" w:lineRule="auto"/>
              <w:jc w:val="center"/>
              <w:rPr>
                <w:ins w:id="314" w:author="Commodore, Sarah" w:date="2023-03-30T13:25:00Z"/>
                <w:rFonts w:ascii="Calibri" w:eastAsia="Times New Roman" w:hAnsi="Calibri" w:cs="Calibri"/>
                <w:color w:val="000000"/>
                <w:sz w:val="20"/>
                <w:szCs w:val="20"/>
              </w:rPr>
            </w:pPr>
            <w:ins w:id="315" w:author="Commodore, Sarah" w:date="2023-03-30T13:25: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6B52C043" w14:textId="77777777" w:rsidR="00BE0539" w:rsidRPr="00DC2757" w:rsidRDefault="00BE0539" w:rsidP="00E750DA">
            <w:pPr>
              <w:spacing w:after="0" w:line="240" w:lineRule="auto"/>
              <w:jc w:val="center"/>
              <w:rPr>
                <w:ins w:id="316" w:author="Commodore, Sarah" w:date="2023-03-30T13:25:00Z"/>
                <w:rFonts w:ascii="Calibri" w:eastAsia="Times New Roman" w:hAnsi="Calibri" w:cs="Calibri"/>
                <w:color w:val="000000"/>
                <w:sz w:val="20"/>
                <w:szCs w:val="20"/>
              </w:rPr>
            </w:pPr>
            <w:ins w:id="317" w:author="Commodore, Sarah" w:date="2023-03-30T13:25:00Z">
              <w:r w:rsidRPr="00DC2757">
                <w:rPr>
                  <w:rFonts w:ascii="Calibri" w:eastAsia="Times New Roman" w:hAnsi="Calibri" w:cs="Calibri"/>
                  <w:color w:val="000000"/>
                  <w:sz w:val="20"/>
                  <w:szCs w:val="20"/>
                </w:rPr>
                <w:t>1.2E-08</w:t>
              </w:r>
            </w:ins>
          </w:p>
        </w:tc>
        <w:tc>
          <w:tcPr>
            <w:tcW w:w="0" w:type="auto"/>
            <w:tcBorders>
              <w:top w:val="nil"/>
              <w:left w:val="nil"/>
              <w:bottom w:val="nil"/>
              <w:right w:val="nil"/>
            </w:tcBorders>
            <w:shd w:val="clear" w:color="auto" w:fill="auto"/>
            <w:noWrap/>
            <w:vAlign w:val="bottom"/>
            <w:hideMark/>
          </w:tcPr>
          <w:p w14:paraId="60A6BCAE" w14:textId="77777777" w:rsidR="00BE0539" w:rsidRPr="00DC2757" w:rsidRDefault="00BE0539" w:rsidP="00E750DA">
            <w:pPr>
              <w:spacing w:after="0" w:line="240" w:lineRule="auto"/>
              <w:jc w:val="center"/>
              <w:rPr>
                <w:ins w:id="318" w:author="Commodore, Sarah" w:date="2023-03-30T13:25:00Z"/>
                <w:rFonts w:ascii="Calibri" w:eastAsia="Times New Roman" w:hAnsi="Calibri" w:cs="Calibri"/>
                <w:color w:val="000000"/>
                <w:sz w:val="20"/>
                <w:szCs w:val="20"/>
              </w:rPr>
            </w:pPr>
            <w:ins w:id="319" w:author="Commodore, Sarah" w:date="2023-03-30T13:25:00Z">
              <w:r w:rsidRPr="00DC2757">
                <w:rPr>
                  <w:rFonts w:ascii="Calibri" w:eastAsia="Times New Roman" w:hAnsi="Calibri" w:cs="Calibri"/>
                  <w:color w:val="000000"/>
                  <w:sz w:val="20"/>
                  <w:szCs w:val="20"/>
                </w:rPr>
                <w:t>1.6E-07</w:t>
              </w:r>
            </w:ins>
          </w:p>
        </w:tc>
        <w:tc>
          <w:tcPr>
            <w:tcW w:w="0" w:type="auto"/>
            <w:tcBorders>
              <w:top w:val="nil"/>
              <w:left w:val="nil"/>
              <w:bottom w:val="nil"/>
              <w:right w:val="nil"/>
            </w:tcBorders>
            <w:shd w:val="clear" w:color="auto" w:fill="auto"/>
            <w:noWrap/>
            <w:vAlign w:val="bottom"/>
            <w:hideMark/>
          </w:tcPr>
          <w:p w14:paraId="77A1403D" w14:textId="77777777" w:rsidR="00BE0539" w:rsidRPr="00DC2757" w:rsidRDefault="00BE0539" w:rsidP="00E750DA">
            <w:pPr>
              <w:spacing w:after="0" w:line="240" w:lineRule="auto"/>
              <w:jc w:val="center"/>
              <w:rPr>
                <w:ins w:id="320" w:author="Commodore, Sarah" w:date="2023-03-30T13:25:00Z"/>
                <w:rFonts w:ascii="Calibri" w:eastAsia="Times New Roman" w:hAnsi="Calibri" w:cs="Calibri"/>
                <w:color w:val="FF0000"/>
                <w:sz w:val="20"/>
                <w:szCs w:val="20"/>
              </w:rPr>
            </w:pPr>
            <w:ins w:id="321" w:author="Commodore, Sarah" w:date="2023-03-30T13:25:00Z">
              <w:r w:rsidRPr="00DC2757">
                <w:rPr>
                  <w:rFonts w:ascii="Calibri" w:eastAsia="Times New Roman" w:hAnsi="Calibri" w:cs="Calibri"/>
                  <w:color w:val="FF0000"/>
                  <w:sz w:val="20"/>
                  <w:szCs w:val="20"/>
                </w:rPr>
                <w:t>*</w:t>
              </w:r>
            </w:ins>
          </w:p>
        </w:tc>
      </w:tr>
      <w:tr w:rsidR="00BE0539" w:rsidRPr="00DC2757" w14:paraId="3005218D" w14:textId="77777777" w:rsidTr="00E750DA">
        <w:trPr>
          <w:trHeight w:val="260"/>
          <w:ins w:id="322" w:author="Commodore, Sarah" w:date="2023-03-30T13:25:00Z"/>
        </w:trPr>
        <w:tc>
          <w:tcPr>
            <w:tcW w:w="0" w:type="auto"/>
            <w:tcBorders>
              <w:top w:val="nil"/>
              <w:left w:val="nil"/>
              <w:bottom w:val="nil"/>
              <w:right w:val="nil"/>
            </w:tcBorders>
            <w:shd w:val="clear" w:color="auto" w:fill="auto"/>
            <w:noWrap/>
            <w:vAlign w:val="bottom"/>
            <w:hideMark/>
          </w:tcPr>
          <w:p w14:paraId="76A3A6BB" w14:textId="77777777" w:rsidR="00BE0539" w:rsidRPr="00DC2757" w:rsidRDefault="00BE0539" w:rsidP="00E750DA">
            <w:pPr>
              <w:spacing w:after="0" w:line="240" w:lineRule="auto"/>
              <w:rPr>
                <w:ins w:id="323" w:author="Commodore, Sarah" w:date="2023-03-30T13:25:00Z"/>
                <w:rFonts w:ascii="Calibri" w:eastAsia="Times New Roman" w:hAnsi="Calibri" w:cs="Calibri"/>
                <w:color w:val="000000"/>
                <w:sz w:val="20"/>
                <w:szCs w:val="20"/>
              </w:rPr>
            </w:pPr>
            <w:ins w:id="324" w:author="Commodore, Sarah" w:date="2023-03-30T13:25:00Z">
              <w:r w:rsidRPr="00DC2757">
                <w:rPr>
                  <w:rFonts w:ascii="Calibri" w:eastAsia="Times New Roman" w:hAnsi="Calibri" w:cs="Calibri"/>
                  <w:color w:val="000000"/>
                  <w:sz w:val="20"/>
                  <w:szCs w:val="20"/>
                </w:rPr>
                <w:t>ENSG00000237423.3</w:t>
              </w:r>
            </w:ins>
          </w:p>
        </w:tc>
        <w:tc>
          <w:tcPr>
            <w:tcW w:w="0" w:type="auto"/>
            <w:tcBorders>
              <w:top w:val="nil"/>
              <w:left w:val="nil"/>
              <w:bottom w:val="nil"/>
              <w:right w:val="nil"/>
            </w:tcBorders>
            <w:shd w:val="clear" w:color="auto" w:fill="auto"/>
            <w:noWrap/>
            <w:vAlign w:val="bottom"/>
            <w:hideMark/>
          </w:tcPr>
          <w:p w14:paraId="7F40540F" w14:textId="77777777" w:rsidR="00BE0539" w:rsidRPr="00DC2757" w:rsidRDefault="00BE0539" w:rsidP="00E750DA">
            <w:pPr>
              <w:spacing w:after="0" w:line="240" w:lineRule="auto"/>
              <w:rPr>
                <w:ins w:id="325" w:author="Commodore, Sarah" w:date="2023-03-30T13:25:00Z"/>
                <w:rFonts w:ascii="Calibri" w:eastAsia="Times New Roman" w:hAnsi="Calibri" w:cs="Calibri"/>
                <w:color w:val="000000"/>
                <w:sz w:val="20"/>
                <w:szCs w:val="20"/>
              </w:rPr>
            </w:pPr>
            <w:ins w:id="326" w:author="Commodore, Sarah" w:date="2023-03-30T13:25:00Z">
              <w:r w:rsidRPr="00DC2757">
                <w:rPr>
                  <w:rFonts w:ascii="Calibri" w:eastAsia="Times New Roman" w:hAnsi="Calibri" w:cs="Calibri"/>
                  <w:color w:val="000000"/>
                  <w:sz w:val="20"/>
                  <w:szCs w:val="20"/>
                </w:rPr>
                <w:t>LINC01522</w:t>
              </w:r>
            </w:ins>
          </w:p>
        </w:tc>
        <w:tc>
          <w:tcPr>
            <w:tcW w:w="0" w:type="auto"/>
            <w:tcBorders>
              <w:top w:val="nil"/>
              <w:left w:val="nil"/>
              <w:bottom w:val="nil"/>
              <w:right w:val="nil"/>
            </w:tcBorders>
            <w:shd w:val="clear" w:color="auto" w:fill="auto"/>
            <w:noWrap/>
            <w:vAlign w:val="bottom"/>
            <w:hideMark/>
          </w:tcPr>
          <w:p w14:paraId="61E5C2E7" w14:textId="77777777" w:rsidR="00BE0539" w:rsidRPr="00DC2757" w:rsidRDefault="00BE0539" w:rsidP="00E750DA">
            <w:pPr>
              <w:spacing w:after="0" w:line="240" w:lineRule="auto"/>
              <w:jc w:val="center"/>
              <w:rPr>
                <w:ins w:id="327" w:author="Commodore, Sarah" w:date="2023-03-30T13:25:00Z"/>
                <w:rFonts w:ascii="Calibri" w:eastAsia="Times New Roman" w:hAnsi="Calibri" w:cs="Calibri"/>
                <w:color w:val="000000"/>
                <w:sz w:val="20"/>
                <w:szCs w:val="20"/>
              </w:rPr>
            </w:pPr>
            <w:ins w:id="328" w:author="Commodore, Sarah" w:date="2023-03-30T13:25: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4672F0B5" w14:textId="77777777" w:rsidR="00BE0539" w:rsidRPr="00DC2757" w:rsidRDefault="00BE0539" w:rsidP="00E750DA">
            <w:pPr>
              <w:spacing w:after="0" w:line="240" w:lineRule="auto"/>
              <w:jc w:val="center"/>
              <w:rPr>
                <w:ins w:id="329" w:author="Commodore, Sarah" w:date="2023-03-30T13:25:00Z"/>
                <w:rFonts w:ascii="Calibri" w:eastAsia="Times New Roman" w:hAnsi="Calibri" w:cs="Calibri"/>
                <w:color w:val="000000"/>
                <w:sz w:val="20"/>
                <w:szCs w:val="20"/>
              </w:rPr>
            </w:pPr>
            <w:ins w:id="330" w:author="Commodore, Sarah" w:date="2023-03-30T13:25:00Z">
              <w:r w:rsidRPr="00DC2757">
                <w:rPr>
                  <w:rFonts w:ascii="Calibri" w:eastAsia="Times New Roman" w:hAnsi="Calibri" w:cs="Calibri"/>
                  <w:color w:val="000000"/>
                  <w:sz w:val="20"/>
                  <w:szCs w:val="20"/>
                </w:rPr>
                <w:t>7.0E-09</w:t>
              </w:r>
            </w:ins>
          </w:p>
        </w:tc>
        <w:tc>
          <w:tcPr>
            <w:tcW w:w="0" w:type="auto"/>
            <w:tcBorders>
              <w:top w:val="nil"/>
              <w:left w:val="nil"/>
              <w:bottom w:val="nil"/>
              <w:right w:val="nil"/>
            </w:tcBorders>
            <w:shd w:val="clear" w:color="auto" w:fill="auto"/>
            <w:noWrap/>
            <w:vAlign w:val="bottom"/>
            <w:hideMark/>
          </w:tcPr>
          <w:p w14:paraId="428932F6" w14:textId="77777777" w:rsidR="00BE0539" w:rsidRPr="00DC2757" w:rsidRDefault="00BE0539" w:rsidP="00E750DA">
            <w:pPr>
              <w:spacing w:after="0" w:line="240" w:lineRule="auto"/>
              <w:jc w:val="center"/>
              <w:rPr>
                <w:ins w:id="331" w:author="Commodore, Sarah" w:date="2023-03-30T13:25:00Z"/>
                <w:rFonts w:ascii="Calibri" w:eastAsia="Times New Roman" w:hAnsi="Calibri" w:cs="Calibri"/>
                <w:color w:val="000000"/>
                <w:sz w:val="20"/>
                <w:szCs w:val="20"/>
              </w:rPr>
            </w:pPr>
            <w:ins w:id="332" w:author="Commodore, Sarah" w:date="2023-03-30T13:25:00Z">
              <w:r w:rsidRPr="00DC2757">
                <w:rPr>
                  <w:rFonts w:ascii="Calibri" w:eastAsia="Times New Roman" w:hAnsi="Calibri" w:cs="Calibri"/>
                  <w:color w:val="000000"/>
                  <w:sz w:val="20"/>
                  <w:szCs w:val="20"/>
                </w:rPr>
                <w:t>1.0E-07</w:t>
              </w:r>
            </w:ins>
          </w:p>
        </w:tc>
        <w:tc>
          <w:tcPr>
            <w:tcW w:w="0" w:type="auto"/>
            <w:tcBorders>
              <w:top w:val="nil"/>
              <w:left w:val="nil"/>
              <w:bottom w:val="nil"/>
              <w:right w:val="nil"/>
            </w:tcBorders>
            <w:shd w:val="clear" w:color="auto" w:fill="auto"/>
            <w:noWrap/>
            <w:vAlign w:val="bottom"/>
            <w:hideMark/>
          </w:tcPr>
          <w:p w14:paraId="2474CDBA" w14:textId="77777777" w:rsidR="00BE0539" w:rsidRPr="00DC2757" w:rsidRDefault="00BE0539" w:rsidP="00E750DA">
            <w:pPr>
              <w:spacing w:after="0" w:line="240" w:lineRule="auto"/>
              <w:jc w:val="center"/>
              <w:rPr>
                <w:ins w:id="333" w:author="Commodore, Sarah" w:date="2023-03-30T13:25:00Z"/>
                <w:rFonts w:ascii="Calibri" w:eastAsia="Times New Roman" w:hAnsi="Calibri" w:cs="Calibri"/>
                <w:color w:val="FF0000"/>
                <w:sz w:val="20"/>
                <w:szCs w:val="20"/>
              </w:rPr>
            </w:pPr>
            <w:ins w:id="334" w:author="Commodore, Sarah" w:date="2023-03-30T13:25:00Z">
              <w:r w:rsidRPr="00DC2757">
                <w:rPr>
                  <w:rFonts w:ascii="Calibri" w:eastAsia="Times New Roman" w:hAnsi="Calibri" w:cs="Calibri"/>
                  <w:color w:val="FF0000"/>
                  <w:sz w:val="20"/>
                  <w:szCs w:val="20"/>
                </w:rPr>
                <w:t>*</w:t>
              </w:r>
            </w:ins>
          </w:p>
        </w:tc>
      </w:tr>
      <w:tr w:rsidR="00BE0539" w:rsidRPr="00DC2757" w14:paraId="71A79B44" w14:textId="77777777" w:rsidTr="00E750DA">
        <w:trPr>
          <w:trHeight w:val="260"/>
          <w:ins w:id="335" w:author="Commodore, Sarah" w:date="2023-03-30T13:25:00Z"/>
        </w:trPr>
        <w:tc>
          <w:tcPr>
            <w:tcW w:w="0" w:type="auto"/>
            <w:tcBorders>
              <w:top w:val="nil"/>
              <w:left w:val="nil"/>
              <w:bottom w:val="nil"/>
              <w:right w:val="nil"/>
            </w:tcBorders>
            <w:shd w:val="clear" w:color="auto" w:fill="auto"/>
            <w:noWrap/>
            <w:vAlign w:val="bottom"/>
            <w:hideMark/>
          </w:tcPr>
          <w:p w14:paraId="4FE4F4EA" w14:textId="77777777" w:rsidR="00BE0539" w:rsidRPr="00DC2757" w:rsidRDefault="00BE0539" w:rsidP="00E750DA">
            <w:pPr>
              <w:spacing w:after="0" w:line="240" w:lineRule="auto"/>
              <w:rPr>
                <w:ins w:id="336" w:author="Commodore, Sarah" w:date="2023-03-30T13:25:00Z"/>
                <w:rFonts w:ascii="Calibri" w:eastAsia="Times New Roman" w:hAnsi="Calibri" w:cs="Calibri"/>
                <w:color w:val="000000"/>
                <w:sz w:val="20"/>
                <w:szCs w:val="20"/>
              </w:rPr>
            </w:pPr>
            <w:ins w:id="337" w:author="Commodore, Sarah" w:date="2023-03-30T13:25:00Z">
              <w:r w:rsidRPr="00DC2757">
                <w:rPr>
                  <w:rFonts w:ascii="Calibri" w:eastAsia="Times New Roman" w:hAnsi="Calibri" w:cs="Calibri"/>
                  <w:color w:val="000000"/>
                  <w:sz w:val="20"/>
                  <w:szCs w:val="20"/>
                </w:rPr>
                <w:t>ENSG00000019505.8</w:t>
              </w:r>
            </w:ins>
          </w:p>
        </w:tc>
        <w:tc>
          <w:tcPr>
            <w:tcW w:w="0" w:type="auto"/>
            <w:tcBorders>
              <w:top w:val="nil"/>
              <w:left w:val="nil"/>
              <w:bottom w:val="nil"/>
              <w:right w:val="nil"/>
            </w:tcBorders>
            <w:shd w:val="clear" w:color="auto" w:fill="auto"/>
            <w:noWrap/>
            <w:vAlign w:val="bottom"/>
            <w:hideMark/>
          </w:tcPr>
          <w:p w14:paraId="1D9494EB" w14:textId="77777777" w:rsidR="00BE0539" w:rsidRPr="00DC2757" w:rsidRDefault="00BE0539" w:rsidP="00E750DA">
            <w:pPr>
              <w:spacing w:after="0" w:line="240" w:lineRule="auto"/>
              <w:rPr>
                <w:ins w:id="338" w:author="Commodore, Sarah" w:date="2023-03-30T13:25:00Z"/>
                <w:rFonts w:ascii="Calibri" w:eastAsia="Times New Roman" w:hAnsi="Calibri" w:cs="Calibri"/>
                <w:color w:val="000000"/>
                <w:sz w:val="20"/>
                <w:szCs w:val="20"/>
              </w:rPr>
            </w:pPr>
            <w:ins w:id="339" w:author="Commodore, Sarah" w:date="2023-03-30T13:25:00Z">
              <w:r w:rsidRPr="00DC2757">
                <w:rPr>
                  <w:rFonts w:ascii="Calibri" w:eastAsia="Times New Roman" w:hAnsi="Calibri" w:cs="Calibri"/>
                  <w:color w:val="000000"/>
                  <w:sz w:val="20"/>
                  <w:szCs w:val="20"/>
                </w:rPr>
                <w:t>SYT13</w:t>
              </w:r>
            </w:ins>
          </w:p>
        </w:tc>
        <w:tc>
          <w:tcPr>
            <w:tcW w:w="0" w:type="auto"/>
            <w:tcBorders>
              <w:top w:val="nil"/>
              <w:left w:val="nil"/>
              <w:bottom w:val="nil"/>
              <w:right w:val="nil"/>
            </w:tcBorders>
            <w:shd w:val="clear" w:color="auto" w:fill="auto"/>
            <w:noWrap/>
            <w:vAlign w:val="bottom"/>
            <w:hideMark/>
          </w:tcPr>
          <w:p w14:paraId="6821C207" w14:textId="77777777" w:rsidR="00BE0539" w:rsidRPr="00DC2757" w:rsidRDefault="00BE0539" w:rsidP="00E750DA">
            <w:pPr>
              <w:spacing w:after="0" w:line="240" w:lineRule="auto"/>
              <w:jc w:val="center"/>
              <w:rPr>
                <w:ins w:id="340" w:author="Commodore, Sarah" w:date="2023-03-30T13:25:00Z"/>
                <w:rFonts w:ascii="Calibri" w:eastAsia="Times New Roman" w:hAnsi="Calibri" w:cs="Calibri"/>
                <w:color w:val="000000"/>
                <w:sz w:val="20"/>
                <w:szCs w:val="20"/>
              </w:rPr>
            </w:pPr>
            <w:ins w:id="341" w:author="Commodore, Sarah" w:date="2023-03-30T13:25: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721D6B65" w14:textId="77777777" w:rsidR="00BE0539" w:rsidRPr="00DC2757" w:rsidRDefault="00BE0539" w:rsidP="00E750DA">
            <w:pPr>
              <w:spacing w:after="0" w:line="240" w:lineRule="auto"/>
              <w:jc w:val="center"/>
              <w:rPr>
                <w:ins w:id="342" w:author="Commodore, Sarah" w:date="2023-03-30T13:25:00Z"/>
                <w:rFonts w:ascii="Calibri" w:eastAsia="Times New Roman" w:hAnsi="Calibri" w:cs="Calibri"/>
                <w:color w:val="000000"/>
                <w:sz w:val="20"/>
                <w:szCs w:val="20"/>
              </w:rPr>
            </w:pPr>
            <w:ins w:id="343" w:author="Commodore, Sarah" w:date="2023-03-30T13:25:00Z">
              <w:r w:rsidRPr="00DC2757">
                <w:rPr>
                  <w:rFonts w:ascii="Calibri" w:eastAsia="Times New Roman" w:hAnsi="Calibri" w:cs="Calibri"/>
                  <w:color w:val="000000"/>
                  <w:sz w:val="20"/>
                  <w:szCs w:val="20"/>
                </w:rPr>
                <w:t>1.4E-03</w:t>
              </w:r>
            </w:ins>
          </w:p>
        </w:tc>
        <w:tc>
          <w:tcPr>
            <w:tcW w:w="0" w:type="auto"/>
            <w:tcBorders>
              <w:top w:val="nil"/>
              <w:left w:val="nil"/>
              <w:bottom w:val="nil"/>
              <w:right w:val="nil"/>
            </w:tcBorders>
            <w:shd w:val="clear" w:color="auto" w:fill="auto"/>
            <w:noWrap/>
            <w:vAlign w:val="bottom"/>
            <w:hideMark/>
          </w:tcPr>
          <w:p w14:paraId="6DADEE43" w14:textId="77777777" w:rsidR="00BE0539" w:rsidRPr="00DC2757" w:rsidRDefault="00BE0539" w:rsidP="00E750DA">
            <w:pPr>
              <w:spacing w:after="0" w:line="240" w:lineRule="auto"/>
              <w:jc w:val="center"/>
              <w:rPr>
                <w:ins w:id="344" w:author="Commodore, Sarah" w:date="2023-03-30T13:25:00Z"/>
                <w:rFonts w:ascii="Calibri" w:eastAsia="Times New Roman" w:hAnsi="Calibri" w:cs="Calibri"/>
                <w:color w:val="000000"/>
                <w:sz w:val="20"/>
                <w:szCs w:val="20"/>
              </w:rPr>
            </w:pPr>
            <w:ins w:id="345" w:author="Commodore, Sarah" w:date="2023-03-30T13:25:00Z">
              <w:r w:rsidRPr="00DC2757">
                <w:rPr>
                  <w:rFonts w:ascii="Calibri" w:eastAsia="Times New Roman" w:hAnsi="Calibri" w:cs="Calibri"/>
                  <w:color w:val="000000"/>
                  <w:sz w:val="20"/>
                  <w:szCs w:val="20"/>
                </w:rPr>
                <w:t>4.9E-03</w:t>
              </w:r>
            </w:ins>
          </w:p>
        </w:tc>
        <w:tc>
          <w:tcPr>
            <w:tcW w:w="0" w:type="auto"/>
            <w:tcBorders>
              <w:top w:val="nil"/>
              <w:left w:val="nil"/>
              <w:bottom w:val="nil"/>
              <w:right w:val="nil"/>
            </w:tcBorders>
            <w:shd w:val="clear" w:color="auto" w:fill="auto"/>
            <w:noWrap/>
            <w:vAlign w:val="bottom"/>
            <w:hideMark/>
          </w:tcPr>
          <w:p w14:paraId="449A61D2" w14:textId="77777777" w:rsidR="00BE0539" w:rsidRPr="00DC2757" w:rsidRDefault="00BE0539" w:rsidP="00E750DA">
            <w:pPr>
              <w:spacing w:after="0" w:line="240" w:lineRule="auto"/>
              <w:jc w:val="center"/>
              <w:rPr>
                <w:ins w:id="346" w:author="Commodore, Sarah" w:date="2023-03-30T13:25:00Z"/>
                <w:rFonts w:ascii="Calibri" w:eastAsia="Times New Roman" w:hAnsi="Calibri" w:cs="Calibri"/>
                <w:color w:val="FF0000"/>
                <w:sz w:val="20"/>
                <w:szCs w:val="20"/>
              </w:rPr>
            </w:pPr>
            <w:ins w:id="347" w:author="Commodore, Sarah" w:date="2023-03-30T13:25:00Z">
              <w:r w:rsidRPr="00DC2757">
                <w:rPr>
                  <w:rFonts w:ascii="Calibri" w:eastAsia="Times New Roman" w:hAnsi="Calibri" w:cs="Calibri"/>
                  <w:color w:val="FF0000"/>
                  <w:sz w:val="20"/>
                  <w:szCs w:val="20"/>
                </w:rPr>
                <w:t>*</w:t>
              </w:r>
            </w:ins>
          </w:p>
        </w:tc>
      </w:tr>
      <w:tr w:rsidR="00BE0539" w:rsidRPr="00DC2757" w14:paraId="41DE2810" w14:textId="77777777" w:rsidTr="00E750DA">
        <w:trPr>
          <w:trHeight w:val="260"/>
          <w:ins w:id="348" w:author="Commodore, Sarah" w:date="2023-03-30T13:25:00Z"/>
        </w:trPr>
        <w:tc>
          <w:tcPr>
            <w:tcW w:w="0" w:type="auto"/>
            <w:tcBorders>
              <w:top w:val="nil"/>
              <w:left w:val="nil"/>
              <w:bottom w:val="nil"/>
              <w:right w:val="nil"/>
            </w:tcBorders>
            <w:shd w:val="clear" w:color="auto" w:fill="auto"/>
            <w:noWrap/>
            <w:vAlign w:val="bottom"/>
            <w:hideMark/>
          </w:tcPr>
          <w:p w14:paraId="45FC61B6" w14:textId="77777777" w:rsidR="00BE0539" w:rsidRPr="00DC2757" w:rsidRDefault="00BE0539" w:rsidP="00E750DA">
            <w:pPr>
              <w:spacing w:after="0" w:line="240" w:lineRule="auto"/>
              <w:rPr>
                <w:ins w:id="349" w:author="Commodore, Sarah" w:date="2023-03-30T13:25:00Z"/>
                <w:rFonts w:ascii="Calibri" w:eastAsia="Times New Roman" w:hAnsi="Calibri" w:cs="Calibri"/>
                <w:color w:val="000000"/>
                <w:sz w:val="20"/>
                <w:szCs w:val="20"/>
              </w:rPr>
            </w:pPr>
            <w:ins w:id="350" w:author="Commodore, Sarah" w:date="2023-03-30T13:25:00Z">
              <w:r w:rsidRPr="00DC2757">
                <w:rPr>
                  <w:rFonts w:ascii="Calibri" w:eastAsia="Times New Roman" w:hAnsi="Calibri" w:cs="Calibri"/>
                  <w:color w:val="000000"/>
                  <w:sz w:val="20"/>
                  <w:szCs w:val="20"/>
                </w:rPr>
                <w:t>ENSG00000175664.10</w:t>
              </w:r>
            </w:ins>
          </w:p>
        </w:tc>
        <w:tc>
          <w:tcPr>
            <w:tcW w:w="0" w:type="auto"/>
            <w:tcBorders>
              <w:top w:val="nil"/>
              <w:left w:val="nil"/>
              <w:bottom w:val="nil"/>
              <w:right w:val="nil"/>
            </w:tcBorders>
            <w:shd w:val="clear" w:color="auto" w:fill="auto"/>
            <w:noWrap/>
            <w:vAlign w:val="bottom"/>
            <w:hideMark/>
          </w:tcPr>
          <w:p w14:paraId="7E3D4D11" w14:textId="77777777" w:rsidR="00BE0539" w:rsidRPr="00DC2757" w:rsidRDefault="00BE0539" w:rsidP="00E750DA">
            <w:pPr>
              <w:spacing w:after="0" w:line="240" w:lineRule="auto"/>
              <w:rPr>
                <w:ins w:id="351" w:author="Commodore, Sarah" w:date="2023-03-30T13:25:00Z"/>
                <w:rFonts w:ascii="Calibri" w:eastAsia="Times New Roman" w:hAnsi="Calibri" w:cs="Calibri"/>
                <w:color w:val="000000"/>
                <w:sz w:val="20"/>
                <w:szCs w:val="20"/>
              </w:rPr>
            </w:pPr>
            <w:ins w:id="352" w:author="Commodore, Sarah" w:date="2023-03-30T13:25:00Z">
              <w:r w:rsidRPr="00DC2757">
                <w:rPr>
                  <w:rFonts w:ascii="Calibri" w:eastAsia="Times New Roman" w:hAnsi="Calibri" w:cs="Calibri"/>
                  <w:color w:val="000000"/>
                  <w:sz w:val="20"/>
                  <w:szCs w:val="20"/>
                </w:rPr>
                <w:t>TEX26</w:t>
              </w:r>
            </w:ins>
          </w:p>
        </w:tc>
        <w:tc>
          <w:tcPr>
            <w:tcW w:w="0" w:type="auto"/>
            <w:tcBorders>
              <w:top w:val="nil"/>
              <w:left w:val="nil"/>
              <w:bottom w:val="nil"/>
              <w:right w:val="nil"/>
            </w:tcBorders>
            <w:shd w:val="clear" w:color="auto" w:fill="auto"/>
            <w:noWrap/>
            <w:vAlign w:val="bottom"/>
            <w:hideMark/>
          </w:tcPr>
          <w:p w14:paraId="10C29019" w14:textId="77777777" w:rsidR="00BE0539" w:rsidRPr="00DC2757" w:rsidRDefault="00BE0539" w:rsidP="00E750DA">
            <w:pPr>
              <w:spacing w:after="0" w:line="240" w:lineRule="auto"/>
              <w:jc w:val="center"/>
              <w:rPr>
                <w:ins w:id="353" w:author="Commodore, Sarah" w:date="2023-03-30T13:25:00Z"/>
                <w:rFonts w:ascii="Calibri" w:eastAsia="Times New Roman" w:hAnsi="Calibri" w:cs="Calibri"/>
                <w:color w:val="000000"/>
                <w:sz w:val="20"/>
                <w:szCs w:val="20"/>
              </w:rPr>
            </w:pPr>
            <w:ins w:id="354"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131EB992" w14:textId="77777777" w:rsidR="00BE0539" w:rsidRPr="00DC2757" w:rsidRDefault="00BE0539" w:rsidP="00E750DA">
            <w:pPr>
              <w:spacing w:after="0" w:line="240" w:lineRule="auto"/>
              <w:jc w:val="center"/>
              <w:rPr>
                <w:ins w:id="355" w:author="Commodore, Sarah" w:date="2023-03-30T13:25:00Z"/>
                <w:rFonts w:ascii="Calibri" w:eastAsia="Times New Roman" w:hAnsi="Calibri" w:cs="Calibri"/>
                <w:color w:val="000000"/>
                <w:sz w:val="20"/>
                <w:szCs w:val="20"/>
              </w:rPr>
            </w:pPr>
            <w:ins w:id="356" w:author="Commodore, Sarah" w:date="2023-03-30T13:25:00Z">
              <w:r w:rsidRPr="00DC2757">
                <w:rPr>
                  <w:rFonts w:ascii="Calibri" w:eastAsia="Times New Roman" w:hAnsi="Calibri" w:cs="Calibri"/>
                  <w:color w:val="000000"/>
                  <w:sz w:val="20"/>
                  <w:szCs w:val="20"/>
                </w:rPr>
                <w:t>1.0E-11</w:t>
              </w:r>
            </w:ins>
          </w:p>
        </w:tc>
        <w:tc>
          <w:tcPr>
            <w:tcW w:w="0" w:type="auto"/>
            <w:tcBorders>
              <w:top w:val="nil"/>
              <w:left w:val="nil"/>
              <w:bottom w:val="nil"/>
              <w:right w:val="nil"/>
            </w:tcBorders>
            <w:shd w:val="clear" w:color="auto" w:fill="auto"/>
            <w:noWrap/>
            <w:vAlign w:val="bottom"/>
            <w:hideMark/>
          </w:tcPr>
          <w:p w14:paraId="1CC1C925" w14:textId="77777777" w:rsidR="00BE0539" w:rsidRPr="00DC2757" w:rsidRDefault="00BE0539" w:rsidP="00E750DA">
            <w:pPr>
              <w:spacing w:after="0" w:line="240" w:lineRule="auto"/>
              <w:jc w:val="center"/>
              <w:rPr>
                <w:ins w:id="357" w:author="Commodore, Sarah" w:date="2023-03-30T13:25:00Z"/>
                <w:rFonts w:ascii="Calibri" w:eastAsia="Times New Roman" w:hAnsi="Calibri" w:cs="Calibri"/>
                <w:color w:val="000000"/>
                <w:sz w:val="20"/>
                <w:szCs w:val="20"/>
              </w:rPr>
            </w:pPr>
            <w:ins w:id="358" w:author="Commodore, Sarah" w:date="2023-03-30T13:25:00Z">
              <w:r w:rsidRPr="00DC2757">
                <w:rPr>
                  <w:rFonts w:ascii="Calibri" w:eastAsia="Times New Roman" w:hAnsi="Calibri" w:cs="Calibri"/>
                  <w:color w:val="000000"/>
                  <w:sz w:val="20"/>
                  <w:szCs w:val="20"/>
                </w:rPr>
                <w:t>3.1E-10</w:t>
              </w:r>
            </w:ins>
          </w:p>
        </w:tc>
        <w:tc>
          <w:tcPr>
            <w:tcW w:w="0" w:type="auto"/>
            <w:tcBorders>
              <w:top w:val="nil"/>
              <w:left w:val="nil"/>
              <w:bottom w:val="nil"/>
              <w:right w:val="nil"/>
            </w:tcBorders>
            <w:shd w:val="clear" w:color="auto" w:fill="auto"/>
            <w:noWrap/>
            <w:vAlign w:val="bottom"/>
            <w:hideMark/>
          </w:tcPr>
          <w:p w14:paraId="514E3F45" w14:textId="77777777" w:rsidR="00BE0539" w:rsidRPr="00DC2757" w:rsidRDefault="00BE0539" w:rsidP="00E750DA">
            <w:pPr>
              <w:spacing w:after="0" w:line="240" w:lineRule="auto"/>
              <w:jc w:val="center"/>
              <w:rPr>
                <w:ins w:id="359" w:author="Commodore, Sarah" w:date="2023-03-30T13:25:00Z"/>
                <w:rFonts w:ascii="Calibri" w:eastAsia="Times New Roman" w:hAnsi="Calibri" w:cs="Calibri"/>
                <w:color w:val="FF0000"/>
                <w:sz w:val="20"/>
                <w:szCs w:val="20"/>
              </w:rPr>
            </w:pPr>
            <w:ins w:id="360" w:author="Commodore, Sarah" w:date="2023-03-30T13:25:00Z">
              <w:r w:rsidRPr="00DC2757">
                <w:rPr>
                  <w:rFonts w:ascii="Calibri" w:eastAsia="Times New Roman" w:hAnsi="Calibri" w:cs="Calibri"/>
                  <w:color w:val="FF0000"/>
                  <w:sz w:val="20"/>
                  <w:szCs w:val="20"/>
                </w:rPr>
                <w:t>*</w:t>
              </w:r>
            </w:ins>
          </w:p>
        </w:tc>
      </w:tr>
      <w:tr w:rsidR="00BE0539" w:rsidRPr="00DC2757" w14:paraId="39494A14" w14:textId="77777777" w:rsidTr="00E750DA">
        <w:trPr>
          <w:trHeight w:val="260"/>
          <w:ins w:id="361" w:author="Commodore, Sarah" w:date="2023-03-30T13:25:00Z"/>
        </w:trPr>
        <w:tc>
          <w:tcPr>
            <w:tcW w:w="0" w:type="auto"/>
            <w:tcBorders>
              <w:top w:val="nil"/>
              <w:left w:val="nil"/>
              <w:bottom w:val="nil"/>
              <w:right w:val="nil"/>
            </w:tcBorders>
            <w:shd w:val="clear" w:color="auto" w:fill="auto"/>
            <w:noWrap/>
            <w:vAlign w:val="bottom"/>
            <w:hideMark/>
          </w:tcPr>
          <w:p w14:paraId="02B3BA2B" w14:textId="77777777" w:rsidR="00BE0539" w:rsidRPr="00DC2757" w:rsidRDefault="00BE0539" w:rsidP="00E750DA">
            <w:pPr>
              <w:spacing w:after="0" w:line="240" w:lineRule="auto"/>
              <w:rPr>
                <w:ins w:id="362" w:author="Commodore, Sarah" w:date="2023-03-30T13:25:00Z"/>
                <w:rFonts w:ascii="Calibri" w:eastAsia="Times New Roman" w:hAnsi="Calibri" w:cs="Calibri"/>
                <w:color w:val="000000"/>
                <w:sz w:val="20"/>
                <w:szCs w:val="20"/>
              </w:rPr>
            </w:pPr>
            <w:ins w:id="363" w:author="Commodore, Sarah" w:date="2023-03-30T13:25:00Z">
              <w:r w:rsidRPr="00DC2757">
                <w:rPr>
                  <w:rFonts w:ascii="Calibri" w:eastAsia="Times New Roman" w:hAnsi="Calibri" w:cs="Calibri"/>
                  <w:color w:val="000000"/>
                  <w:sz w:val="20"/>
                  <w:szCs w:val="20"/>
                </w:rPr>
                <w:t>ENSG00000282904.2</w:t>
              </w:r>
            </w:ins>
          </w:p>
        </w:tc>
        <w:tc>
          <w:tcPr>
            <w:tcW w:w="0" w:type="auto"/>
            <w:tcBorders>
              <w:top w:val="nil"/>
              <w:left w:val="nil"/>
              <w:bottom w:val="nil"/>
              <w:right w:val="nil"/>
            </w:tcBorders>
            <w:shd w:val="clear" w:color="auto" w:fill="auto"/>
            <w:noWrap/>
            <w:vAlign w:val="bottom"/>
            <w:hideMark/>
          </w:tcPr>
          <w:p w14:paraId="43F9BA9E" w14:textId="77777777" w:rsidR="00BE0539" w:rsidRPr="00DC2757" w:rsidRDefault="00BE0539" w:rsidP="00E750DA">
            <w:pPr>
              <w:spacing w:after="0" w:line="240" w:lineRule="auto"/>
              <w:rPr>
                <w:ins w:id="364" w:author="Commodore, Sarah" w:date="2023-03-30T13:25:00Z"/>
                <w:rFonts w:ascii="Calibri" w:eastAsia="Times New Roman" w:hAnsi="Calibri" w:cs="Calibri"/>
                <w:color w:val="000000"/>
                <w:sz w:val="20"/>
                <w:szCs w:val="20"/>
              </w:rPr>
            </w:pPr>
            <w:ins w:id="365" w:author="Commodore, Sarah" w:date="2023-03-30T13:25:00Z">
              <w:r w:rsidRPr="00DC2757">
                <w:rPr>
                  <w:rFonts w:ascii="Calibri" w:eastAsia="Times New Roman" w:hAnsi="Calibri" w:cs="Calibri"/>
                  <w:color w:val="000000"/>
                  <w:sz w:val="20"/>
                  <w:szCs w:val="20"/>
                </w:rPr>
                <w:t>AC107398.4</w:t>
              </w:r>
            </w:ins>
          </w:p>
        </w:tc>
        <w:tc>
          <w:tcPr>
            <w:tcW w:w="0" w:type="auto"/>
            <w:tcBorders>
              <w:top w:val="nil"/>
              <w:left w:val="nil"/>
              <w:bottom w:val="nil"/>
              <w:right w:val="nil"/>
            </w:tcBorders>
            <w:shd w:val="clear" w:color="auto" w:fill="auto"/>
            <w:noWrap/>
            <w:vAlign w:val="bottom"/>
            <w:hideMark/>
          </w:tcPr>
          <w:p w14:paraId="5E7925AD" w14:textId="77777777" w:rsidR="00BE0539" w:rsidRPr="00DC2757" w:rsidRDefault="00BE0539" w:rsidP="00E750DA">
            <w:pPr>
              <w:spacing w:after="0" w:line="240" w:lineRule="auto"/>
              <w:jc w:val="center"/>
              <w:rPr>
                <w:ins w:id="366" w:author="Commodore, Sarah" w:date="2023-03-30T13:25:00Z"/>
                <w:rFonts w:ascii="Calibri" w:eastAsia="Times New Roman" w:hAnsi="Calibri" w:cs="Calibri"/>
                <w:color w:val="000000"/>
                <w:sz w:val="20"/>
                <w:szCs w:val="20"/>
              </w:rPr>
            </w:pPr>
            <w:ins w:id="367"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8A74C5D" w14:textId="77777777" w:rsidR="00BE0539" w:rsidRPr="00DC2757" w:rsidRDefault="00BE0539" w:rsidP="00E750DA">
            <w:pPr>
              <w:spacing w:after="0" w:line="240" w:lineRule="auto"/>
              <w:jc w:val="center"/>
              <w:rPr>
                <w:ins w:id="368" w:author="Commodore, Sarah" w:date="2023-03-30T13:25:00Z"/>
                <w:rFonts w:ascii="Calibri" w:eastAsia="Times New Roman" w:hAnsi="Calibri" w:cs="Calibri"/>
                <w:color w:val="000000"/>
                <w:sz w:val="20"/>
                <w:szCs w:val="20"/>
              </w:rPr>
            </w:pPr>
            <w:ins w:id="369" w:author="Commodore, Sarah" w:date="2023-03-30T13:25: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752988EA" w14:textId="77777777" w:rsidR="00BE0539" w:rsidRPr="00DC2757" w:rsidRDefault="00BE0539" w:rsidP="00E750DA">
            <w:pPr>
              <w:spacing w:after="0" w:line="240" w:lineRule="auto"/>
              <w:jc w:val="center"/>
              <w:rPr>
                <w:ins w:id="370" w:author="Commodore, Sarah" w:date="2023-03-30T13:25:00Z"/>
                <w:rFonts w:ascii="Calibri" w:eastAsia="Times New Roman" w:hAnsi="Calibri" w:cs="Calibri"/>
                <w:color w:val="000000"/>
                <w:sz w:val="20"/>
                <w:szCs w:val="20"/>
              </w:rPr>
            </w:pPr>
            <w:ins w:id="371" w:author="Commodore, Sarah" w:date="2023-03-30T13:25:00Z">
              <w:r w:rsidRPr="00DC2757">
                <w:rPr>
                  <w:rFonts w:ascii="Calibri" w:eastAsia="Times New Roman" w:hAnsi="Calibri" w:cs="Calibri"/>
                  <w:color w:val="000000"/>
                  <w:sz w:val="20"/>
                  <w:szCs w:val="20"/>
                </w:rPr>
                <w:t>6.4E-03</w:t>
              </w:r>
            </w:ins>
          </w:p>
        </w:tc>
        <w:tc>
          <w:tcPr>
            <w:tcW w:w="0" w:type="auto"/>
            <w:tcBorders>
              <w:top w:val="nil"/>
              <w:left w:val="nil"/>
              <w:bottom w:val="nil"/>
              <w:right w:val="nil"/>
            </w:tcBorders>
            <w:shd w:val="clear" w:color="auto" w:fill="auto"/>
            <w:noWrap/>
            <w:vAlign w:val="bottom"/>
            <w:hideMark/>
          </w:tcPr>
          <w:p w14:paraId="55765FE2" w14:textId="77777777" w:rsidR="00BE0539" w:rsidRPr="00DC2757" w:rsidRDefault="00BE0539" w:rsidP="00E750DA">
            <w:pPr>
              <w:spacing w:after="0" w:line="240" w:lineRule="auto"/>
              <w:jc w:val="center"/>
              <w:rPr>
                <w:ins w:id="372" w:author="Commodore, Sarah" w:date="2023-03-30T13:25:00Z"/>
                <w:rFonts w:ascii="Calibri" w:eastAsia="Times New Roman" w:hAnsi="Calibri" w:cs="Calibri"/>
                <w:color w:val="FF0000"/>
                <w:sz w:val="20"/>
                <w:szCs w:val="20"/>
              </w:rPr>
            </w:pPr>
            <w:ins w:id="373" w:author="Commodore, Sarah" w:date="2023-03-30T13:25:00Z">
              <w:r w:rsidRPr="00DC2757">
                <w:rPr>
                  <w:rFonts w:ascii="Calibri" w:eastAsia="Times New Roman" w:hAnsi="Calibri" w:cs="Calibri"/>
                  <w:color w:val="FF0000"/>
                  <w:sz w:val="20"/>
                  <w:szCs w:val="20"/>
                </w:rPr>
                <w:t>*</w:t>
              </w:r>
            </w:ins>
          </w:p>
        </w:tc>
      </w:tr>
      <w:tr w:rsidR="00BE0539" w:rsidRPr="00DC2757" w14:paraId="7200D4A4" w14:textId="77777777" w:rsidTr="00E750DA">
        <w:trPr>
          <w:trHeight w:val="260"/>
          <w:ins w:id="374" w:author="Commodore, Sarah" w:date="2023-03-30T13:25:00Z"/>
        </w:trPr>
        <w:tc>
          <w:tcPr>
            <w:tcW w:w="0" w:type="auto"/>
            <w:tcBorders>
              <w:top w:val="nil"/>
              <w:left w:val="nil"/>
              <w:bottom w:val="nil"/>
              <w:right w:val="nil"/>
            </w:tcBorders>
            <w:shd w:val="clear" w:color="auto" w:fill="auto"/>
            <w:noWrap/>
            <w:vAlign w:val="bottom"/>
            <w:hideMark/>
          </w:tcPr>
          <w:p w14:paraId="4BABA719" w14:textId="77777777" w:rsidR="00BE0539" w:rsidRPr="00DC2757" w:rsidRDefault="00BE0539" w:rsidP="00E750DA">
            <w:pPr>
              <w:spacing w:after="0" w:line="240" w:lineRule="auto"/>
              <w:rPr>
                <w:ins w:id="375" w:author="Commodore, Sarah" w:date="2023-03-30T13:25:00Z"/>
                <w:rFonts w:ascii="Calibri" w:eastAsia="Times New Roman" w:hAnsi="Calibri" w:cs="Calibri"/>
                <w:color w:val="000000"/>
                <w:sz w:val="20"/>
                <w:szCs w:val="20"/>
              </w:rPr>
            </w:pPr>
            <w:ins w:id="376" w:author="Commodore, Sarah" w:date="2023-03-30T13:25:00Z">
              <w:r w:rsidRPr="00DC2757">
                <w:rPr>
                  <w:rFonts w:ascii="Calibri" w:eastAsia="Times New Roman" w:hAnsi="Calibri" w:cs="Calibri"/>
                  <w:color w:val="000000"/>
                  <w:sz w:val="20"/>
                  <w:szCs w:val="20"/>
                </w:rPr>
                <w:t>ENSG00000197748.13</w:t>
              </w:r>
            </w:ins>
          </w:p>
        </w:tc>
        <w:tc>
          <w:tcPr>
            <w:tcW w:w="0" w:type="auto"/>
            <w:tcBorders>
              <w:top w:val="nil"/>
              <w:left w:val="nil"/>
              <w:bottom w:val="nil"/>
              <w:right w:val="nil"/>
            </w:tcBorders>
            <w:shd w:val="clear" w:color="auto" w:fill="auto"/>
            <w:noWrap/>
            <w:vAlign w:val="bottom"/>
            <w:hideMark/>
          </w:tcPr>
          <w:p w14:paraId="13364F03" w14:textId="77777777" w:rsidR="00BE0539" w:rsidRPr="00DC2757" w:rsidRDefault="00BE0539" w:rsidP="00E750DA">
            <w:pPr>
              <w:spacing w:after="0" w:line="240" w:lineRule="auto"/>
              <w:rPr>
                <w:ins w:id="377" w:author="Commodore, Sarah" w:date="2023-03-30T13:25:00Z"/>
                <w:rFonts w:ascii="Calibri" w:eastAsia="Times New Roman" w:hAnsi="Calibri" w:cs="Calibri"/>
                <w:color w:val="000000"/>
                <w:sz w:val="20"/>
                <w:szCs w:val="20"/>
              </w:rPr>
            </w:pPr>
            <w:ins w:id="378" w:author="Commodore, Sarah" w:date="2023-03-30T13:25:00Z">
              <w:r w:rsidRPr="00DC2757">
                <w:rPr>
                  <w:rFonts w:ascii="Calibri" w:eastAsia="Times New Roman" w:hAnsi="Calibri" w:cs="Calibri"/>
                  <w:color w:val="000000"/>
                  <w:sz w:val="20"/>
                  <w:szCs w:val="20"/>
                </w:rPr>
                <w:t>CFAP43</w:t>
              </w:r>
            </w:ins>
          </w:p>
        </w:tc>
        <w:tc>
          <w:tcPr>
            <w:tcW w:w="0" w:type="auto"/>
            <w:tcBorders>
              <w:top w:val="nil"/>
              <w:left w:val="nil"/>
              <w:bottom w:val="nil"/>
              <w:right w:val="nil"/>
            </w:tcBorders>
            <w:shd w:val="clear" w:color="auto" w:fill="auto"/>
            <w:noWrap/>
            <w:vAlign w:val="bottom"/>
            <w:hideMark/>
          </w:tcPr>
          <w:p w14:paraId="2581F345" w14:textId="77777777" w:rsidR="00BE0539" w:rsidRPr="00DC2757" w:rsidRDefault="00BE0539" w:rsidP="00E750DA">
            <w:pPr>
              <w:spacing w:after="0" w:line="240" w:lineRule="auto"/>
              <w:jc w:val="center"/>
              <w:rPr>
                <w:ins w:id="379" w:author="Commodore, Sarah" w:date="2023-03-30T13:25:00Z"/>
                <w:rFonts w:ascii="Calibri" w:eastAsia="Times New Roman" w:hAnsi="Calibri" w:cs="Calibri"/>
                <w:color w:val="000000"/>
                <w:sz w:val="20"/>
                <w:szCs w:val="20"/>
              </w:rPr>
            </w:pPr>
            <w:ins w:id="380"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055E54FE" w14:textId="77777777" w:rsidR="00BE0539" w:rsidRPr="00DC2757" w:rsidRDefault="00BE0539" w:rsidP="00E750DA">
            <w:pPr>
              <w:spacing w:after="0" w:line="240" w:lineRule="auto"/>
              <w:jc w:val="center"/>
              <w:rPr>
                <w:ins w:id="381" w:author="Commodore, Sarah" w:date="2023-03-30T13:25:00Z"/>
                <w:rFonts w:ascii="Calibri" w:eastAsia="Times New Roman" w:hAnsi="Calibri" w:cs="Calibri"/>
                <w:color w:val="000000"/>
                <w:sz w:val="20"/>
                <w:szCs w:val="20"/>
              </w:rPr>
            </w:pPr>
            <w:ins w:id="382" w:author="Commodore, Sarah" w:date="2023-03-30T13:25:00Z">
              <w:r w:rsidRPr="00DC2757">
                <w:rPr>
                  <w:rFonts w:ascii="Calibri" w:eastAsia="Times New Roman" w:hAnsi="Calibri" w:cs="Calibri"/>
                  <w:color w:val="000000"/>
                  <w:sz w:val="20"/>
                  <w:szCs w:val="20"/>
                </w:rPr>
                <w:t>4.5E-11</w:t>
              </w:r>
            </w:ins>
          </w:p>
        </w:tc>
        <w:tc>
          <w:tcPr>
            <w:tcW w:w="0" w:type="auto"/>
            <w:tcBorders>
              <w:top w:val="nil"/>
              <w:left w:val="nil"/>
              <w:bottom w:val="nil"/>
              <w:right w:val="nil"/>
            </w:tcBorders>
            <w:shd w:val="clear" w:color="auto" w:fill="auto"/>
            <w:noWrap/>
            <w:vAlign w:val="bottom"/>
            <w:hideMark/>
          </w:tcPr>
          <w:p w14:paraId="0EEF4D39" w14:textId="77777777" w:rsidR="00BE0539" w:rsidRPr="00DC2757" w:rsidRDefault="00BE0539" w:rsidP="00E750DA">
            <w:pPr>
              <w:spacing w:after="0" w:line="240" w:lineRule="auto"/>
              <w:jc w:val="center"/>
              <w:rPr>
                <w:ins w:id="383" w:author="Commodore, Sarah" w:date="2023-03-30T13:25:00Z"/>
                <w:rFonts w:ascii="Calibri" w:eastAsia="Times New Roman" w:hAnsi="Calibri" w:cs="Calibri"/>
                <w:color w:val="000000"/>
                <w:sz w:val="20"/>
                <w:szCs w:val="20"/>
              </w:rPr>
            </w:pPr>
            <w:ins w:id="384" w:author="Commodore, Sarah" w:date="2023-03-30T13:25:00Z">
              <w:r w:rsidRPr="00DC2757">
                <w:rPr>
                  <w:rFonts w:ascii="Calibri" w:eastAsia="Times New Roman" w:hAnsi="Calibri" w:cs="Calibri"/>
                  <w:color w:val="000000"/>
                  <w:sz w:val="20"/>
                  <w:szCs w:val="20"/>
                </w:rPr>
                <w:t>1.2E-09</w:t>
              </w:r>
            </w:ins>
          </w:p>
        </w:tc>
        <w:tc>
          <w:tcPr>
            <w:tcW w:w="0" w:type="auto"/>
            <w:tcBorders>
              <w:top w:val="nil"/>
              <w:left w:val="nil"/>
              <w:bottom w:val="nil"/>
              <w:right w:val="nil"/>
            </w:tcBorders>
            <w:shd w:val="clear" w:color="auto" w:fill="auto"/>
            <w:noWrap/>
            <w:vAlign w:val="bottom"/>
            <w:hideMark/>
          </w:tcPr>
          <w:p w14:paraId="0D7238FC" w14:textId="77777777" w:rsidR="00BE0539" w:rsidRPr="00DC2757" w:rsidRDefault="00BE0539" w:rsidP="00E750DA">
            <w:pPr>
              <w:spacing w:after="0" w:line="240" w:lineRule="auto"/>
              <w:jc w:val="center"/>
              <w:rPr>
                <w:ins w:id="385" w:author="Commodore, Sarah" w:date="2023-03-30T13:25:00Z"/>
                <w:rFonts w:ascii="Calibri" w:eastAsia="Times New Roman" w:hAnsi="Calibri" w:cs="Calibri"/>
                <w:color w:val="FF0000"/>
                <w:sz w:val="20"/>
                <w:szCs w:val="20"/>
              </w:rPr>
            </w:pPr>
            <w:ins w:id="386" w:author="Commodore, Sarah" w:date="2023-03-30T13:25:00Z">
              <w:r w:rsidRPr="00DC2757">
                <w:rPr>
                  <w:rFonts w:ascii="Calibri" w:eastAsia="Times New Roman" w:hAnsi="Calibri" w:cs="Calibri"/>
                  <w:color w:val="FF0000"/>
                  <w:sz w:val="20"/>
                  <w:szCs w:val="20"/>
                </w:rPr>
                <w:t>*</w:t>
              </w:r>
            </w:ins>
          </w:p>
        </w:tc>
      </w:tr>
      <w:tr w:rsidR="00BE0539" w:rsidRPr="00DC2757" w14:paraId="32E1EF1D" w14:textId="77777777" w:rsidTr="00E750DA">
        <w:trPr>
          <w:trHeight w:val="260"/>
          <w:ins w:id="387" w:author="Commodore, Sarah" w:date="2023-03-30T13:25:00Z"/>
        </w:trPr>
        <w:tc>
          <w:tcPr>
            <w:tcW w:w="0" w:type="auto"/>
            <w:tcBorders>
              <w:top w:val="nil"/>
              <w:left w:val="nil"/>
              <w:bottom w:val="nil"/>
              <w:right w:val="nil"/>
            </w:tcBorders>
            <w:shd w:val="clear" w:color="auto" w:fill="auto"/>
            <w:noWrap/>
            <w:vAlign w:val="bottom"/>
            <w:hideMark/>
          </w:tcPr>
          <w:p w14:paraId="24EA8127" w14:textId="77777777" w:rsidR="00BE0539" w:rsidRPr="00DC2757" w:rsidRDefault="00BE0539" w:rsidP="00E750DA">
            <w:pPr>
              <w:spacing w:after="0" w:line="240" w:lineRule="auto"/>
              <w:rPr>
                <w:ins w:id="388" w:author="Commodore, Sarah" w:date="2023-03-30T13:25:00Z"/>
                <w:rFonts w:ascii="Calibri" w:eastAsia="Times New Roman" w:hAnsi="Calibri" w:cs="Calibri"/>
                <w:color w:val="000000"/>
                <w:sz w:val="20"/>
                <w:szCs w:val="20"/>
              </w:rPr>
            </w:pPr>
            <w:ins w:id="389" w:author="Commodore, Sarah" w:date="2023-03-30T13:25:00Z">
              <w:r w:rsidRPr="00DC2757">
                <w:rPr>
                  <w:rFonts w:ascii="Calibri" w:eastAsia="Times New Roman" w:hAnsi="Calibri" w:cs="Calibri"/>
                  <w:color w:val="000000"/>
                  <w:sz w:val="20"/>
                  <w:szCs w:val="20"/>
                </w:rPr>
                <w:t>ENSG00000150628.7</w:t>
              </w:r>
            </w:ins>
          </w:p>
        </w:tc>
        <w:tc>
          <w:tcPr>
            <w:tcW w:w="0" w:type="auto"/>
            <w:tcBorders>
              <w:top w:val="nil"/>
              <w:left w:val="nil"/>
              <w:bottom w:val="nil"/>
              <w:right w:val="nil"/>
            </w:tcBorders>
            <w:shd w:val="clear" w:color="auto" w:fill="auto"/>
            <w:noWrap/>
            <w:vAlign w:val="bottom"/>
            <w:hideMark/>
          </w:tcPr>
          <w:p w14:paraId="53698C75" w14:textId="77777777" w:rsidR="00BE0539" w:rsidRPr="00DC2757" w:rsidRDefault="00BE0539" w:rsidP="00E750DA">
            <w:pPr>
              <w:spacing w:after="0" w:line="240" w:lineRule="auto"/>
              <w:rPr>
                <w:ins w:id="390" w:author="Commodore, Sarah" w:date="2023-03-30T13:25:00Z"/>
                <w:rFonts w:ascii="Calibri" w:eastAsia="Times New Roman" w:hAnsi="Calibri" w:cs="Calibri"/>
                <w:color w:val="000000"/>
                <w:sz w:val="20"/>
                <w:szCs w:val="20"/>
              </w:rPr>
            </w:pPr>
            <w:ins w:id="391" w:author="Commodore, Sarah" w:date="2023-03-30T13:25:00Z">
              <w:r w:rsidRPr="00DC2757">
                <w:rPr>
                  <w:rFonts w:ascii="Calibri" w:eastAsia="Times New Roman" w:hAnsi="Calibri" w:cs="Calibri"/>
                  <w:color w:val="000000"/>
                  <w:sz w:val="20"/>
                  <w:szCs w:val="20"/>
                </w:rPr>
                <w:t>SPATA4</w:t>
              </w:r>
            </w:ins>
          </w:p>
        </w:tc>
        <w:tc>
          <w:tcPr>
            <w:tcW w:w="0" w:type="auto"/>
            <w:tcBorders>
              <w:top w:val="nil"/>
              <w:left w:val="nil"/>
              <w:bottom w:val="nil"/>
              <w:right w:val="nil"/>
            </w:tcBorders>
            <w:shd w:val="clear" w:color="auto" w:fill="auto"/>
            <w:noWrap/>
            <w:vAlign w:val="bottom"/>
            <w:hideMark/>
          </w:tcPr>
          <w:p w14:paraId="133E55CC" w14:textId="77777777" w:rsidR="00BE0539" w:rsidRPr="00DC2757" w:rsidRDefault="00BE0539" w:rsidP="00E750DA">
            <w:pPr>
              <w:spacing w:after="0" w:line="240" w:lineRule="auto"/>
              <w:jc w:val="center"/>
              <w:rPr>
                <w:ins w:id="392" w:author="Commodore, Sarah" w:date="2023-03-30T13:25:00Z"/>
                <w:rFonts w:ascii="Calibri" w:eastAsia="Times New Roman" w:hAnsi="Calibri" w:cs="Calibri"/>
                <w:color w:val="000000"/>
                <w:sz w:val="20"/>
                <w:szCs w:val="20"/>
              </w:rPr>
            </w:pPr>
            <w:ins w:id="393"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596E3F29" w14:textId="77777777" w:rsidR="00BE0539" w:rsidRPr="00DC2757" w:rsidRDefault="00BE0539" w:rsidP="00E750DA">
            <w:pPr>
              <w:spacing w:after="0" w:line="240" w:lineRule="auto"/>
              <w:jc w:val="center"/>
              <w:rPr>
                <w:ins w:id="394" w:author="Commodore, Sarah" w:date="2023-03-30T13:25:00Z"/>
                <w:rFonts w:ascii="Calibri" w:eastAsia="Times New Roman" w:hAnsi="Calibri" w:cs="Calibri"/>
                <w:color w:val="000000"/>
                <w:sz w:val="20"/>
                <w:szCs w:val="20"/>
              </w:rPr>
            </w:pPr>
            <w:ins w:id="395" w:author="Commodore, Sarah" w:date="2023-03-30T13:25:00Z">
              <w:r w:rsidRPr="00DC2757">
                <w:rPr>
                  <w:rFonts w:ascii="Calibri" w:eastAsia="Times New Roman" w:hAnsi="Calibri" w:cs="Calibri"/>
                  <w:color w:val="000000"/>
                  <w:sz w:val="20"/>
                  <w:szCs w:val="20"/>
                </w:rPr>
                <w:t>4.0E-11</w:t>
              </w:r>
            </w:ins>
          </w:p>
        </w:tc>
        <w:tc>
          <w:tcPr>
            <w:tcW w:w="0" w:type="auto"/>
            <w:tcBorders>
              <w:top w:val="nil"/>
              <w:left w:val="nil"/>
              <w:bottom w:val="nil"/>
              <w:right w:val="nil"/>
            </w:tcBorders>
            <w:shd w:val="clear" w:color="auto" w:fill="auto"/>
            <w:noWrap/>
            <w:vAlign w:val="bottom"/>
            <w:hideMark/>
          </w:tcPr>
          <w:p w14:paraId="7579EFBE" w14:textId="77777777" w:rsidR="00BE0539" w:rsidRPr="00DC2757" w:rsidRDefault="00BE0539" w:rsidP="00E750DA">
            <w:pPr>
              <w:spacing w:after="0" w:line="240" w:lineRule="auto"/>
              <w:jc w:val="center"/>
              <w:rPr>
                <w:ins w:id="396" w:author="Commodore, Sarah" w:date="2023-03-30T13:25:00Z"/>
                <w:rFonts w:ascii="Calibri" w:eastAsia="Times New Roman" w:hAnsi="Calibri" w:cs="Calibri"/>
                <w:color w:val="000000"/>
                <w:sz w:val="20"/>
                <w:szCs w:val="20"/>
              </w:rPr>
            </w:pPr>
            <w:ins w:id="397" w:author="Commodore, Sarah" w:date="2023-03-30T13:25:00Z">
              <w:r w:rsidRPr="00DC2757">
                <w:rPr>
                  <w:rFonts w:ascii="Calibri" w:eastAsia="Times New Roman" w:hAnsi="Calibri" w:cs="Calibri"/>
                  <w:color w:val="000000"/>
                  <w:sz w:val="20"/>
                  <w:szCs w:val="20"/>
                </w:rPr>
                <w:t>1.1E-09</w:t>
              </w:r>
            </w:ins>
          </w:p>
        </w:tc>
        <w:tc>
          <w:tcPr>
            <w:tcW w:w="0" w:type="auto"/>
            <w:tcBorders>
              <w:top w:val="nil"/>
              <w:left w:val="nil"/>
              <w:bottom w:val="nil"/>
              <w:right w:val="nil"/>
            </w:tcBorders>
            <w:shd w:val="clear" w:color="auto" w:fill="auto"/>
            <w:noWrap/>
            <w:vAlign w:val="bottom"/>
            <w:hideMark/>
          </w:tcPr>
          <w:p w14:paraId="61EF42C8" w14:textId="77777777" w:rsidR="00BE0539" w:rsidRPr="00DC2757" w:rsidRDefault="00BE0539" w:rsidP="00E750DA">
            <w:pPr>
              <w:spacing w:after="0" w:line="240" w:lineRule="auto"/>
              <w:jc w:val="center"/>
              <w:rPr>
                <w:ins w:id="398" w:author="Commodore, Sarah" w:date="2023-03-30T13:25:00Z"/>
                <w:rFonts w:ascii="Calibri" w:eastAsia="Times New Roman" w:hAnsi="Calibri" w:cs="Calibri"/>
                <w:color w:val="FF0000"/>
                <w:sz w:val="20"/>
                <w:szCs w:val="20"/>
              </w:rPr>
            </w:pPr>
            <w:ins w:id="399" w:author="Commodore, Sarah" w:date="2023-03-30T13:25:00Z">
              <w:r w:rsidRPr="00DC2757">
                <w:rPr>
                  <w:rFonts w:ascii="Calibri" w:eastAsia="Times New Roman" w:hAnsi="Calibri" w:cs="Calibri"/>
                  <w:color w:val="FF0000"/>
                  <w:sz w:val="20"/>
                  <w:szCs w:val="20"/>
                </w:rPr>
                <w:t>*</w:t>
              </w:r>
            </w:ins>
          </w:p>
        </w:tc>
      </w:tr>
      <w:tr w:rsidR="00BE0539" w:rsidRPr="00DC2757" w14:paraId="415B374C" w14:textId="77777777" w:rsidTr="00E750DA">
        <w:trPr>
          <w:trHeight w:val="260"/>
          <w:ins w:id="400" w:author="Commodore, Sarah" w:date="2023-03-30T13:25:00Z"/>
        </w:trPr>
        <w:tc>
          <w:tcPr>
            <w:tcW w:w="0" w:type="auto"/>
            <w:tcBorders>
              <w:top w:val="nil"/>
              <w:left w:val="nil"/>
              <w:bottom w:val="nil"/>
              <w:right w:val="nil"/>
            </w:tcBorders>
            <w:shd w:val="clear" w:color="auto" w:fill="auto"/>
            <w:noWrap/>
            <w:vAlign w:val="bottom"/>
            <w:hideMark/>
          </w:tcPr>
          <w:p w14:paraId="209EFA10" w14:textId="77777777" w:rsidR="00BE0539" w:rsidRPr="00DC2757" w:rsidRDefault="00BE0539" w:rsidP="00E750DA">
            <w:pPr>
              <w:spacing w:after="0" w:line="240" w:lineRule="auto"/>
              <w:rPr>
                <w:ins w:id="401" w:author="Commodore, Sarah" w:date="2023-03-30T13:25:00Z"/>
                <w:rFonts w:ascii="Calibri" w:eastAsia="Times New Roman" w:hAnsi="Calibri" w:cs="Calibri"/>
                <w:color w:val="000000"/>
                <w:sz w:val="20"/>
                <w:szCs w:val="20"/>
              </w:rPr>
            </w:pPr>
            <w:ins w:id="402" w:author="Commodore, Sarah" w:date="2023-03-30T13:25:00Z">
              <w:r w:rsidRPr="00DC2757">
                <w:rPr>
                  <w:rFonts w:ascii="Calibri" w:eastAsia="Times New Roman" w:hAnsi="Calibri" w:cs="Calibri"/>
                  <w:color w:val="000000"/>
                  <w:sz w:val="20"/>
                  <w:szCs w:val="20"/>
                </w:rPr>
                <w:t>ENSG00000178645.13</w:t>
              </w:r>
            </w:ins>
          </w:p>
        </w:tc>
        <w:tc>
          <w:tcPr>
            <w:tcW w:w="0" w:type="auto"/>
            <w:tcBorders>
              <w:top w:val="nil"/>
              <w:left w:val="nil"/>
              <w:bottom w:val="nil"/>
              <w:right w:val="nil"/>
            </w:tcBorders>
            <w:shd w:val="clear" w:color="auto" w:fill="auto"/>
            <w:noWrap/>
            <w:vAlign w:val="bottom"/>
            <w:hideMark/>
          </w:tcPr>
          <w:p w14:paraId="0DEBF914" w14:textId="77777777" w:rsidR="00BE0539" w:rsidRPr="00DC2757" w:rsidRDefault="00BE0539" w:rsidP="00E750DA">
            <w:pPr>
              <w:spacing w:after="0" w:line="240" w:lineRule="auto"/>
              <w:rPr>
                <w:ins w:id="403" w:author="Commodore, Sarah" w:date="2023-03-30T13:25:00Z"/>
                <w:rFonts w:ascii="Calibri" w:eastAsia="Times New Roman" w:hAnsi="Calibri" w:cs="Calibri"/>
                <w:color w:val="000000"/>
                <w:sz w:val="20"/>
                <w:szCs w:val="20"/>
              </w:rPr>
            </w:pPr>
            <w:ins w:id="404" w:author="Commodore, Sarah" w:date="2023-03-30T13:25:00Z">
              <w:r w:rsidRPr="00DC2757">
                <w:rPr>
                  <w:rFonts w:ascii="Calibri" w:eastAsia="Times New Roman" w:hAnsi="Calibri" w:cs="Calibri"/>
                  <w:color w:val="000000"/>
                  <w:sz w:val="20"/>
                  <w:szCs w:val="20"/>
                </w:rPr>
                <w:t>C10orf53</w:t>
              </w:r>
            </w:ins>
          </w:p>
        </w:tc>
        <w:tc>
          <w:tcPr>
            <w:tcW w:w="0" w:type="auto"/>
            <w:tcBorders>
              <w:top w:val="nil"/>
              <w:left w:val="nil"/>
              <w:bottom w:val="nil"/>
              <w:right w:val="nil"/>
            </w:tcBorders>
            <w:shd w:val="clear" w:color="auto" w:fill="auto"/>
            <w:noWrap/>
            <w:vAlign w:val="bottom"/>
            <w:hideMark/>
          </w:tcPr>
          <w:p w14:paraId="30BF2FC3" w14:textId="77777777" w:rsidR="00BE0539" w:rsidRPr="00DC2757" w:rsidRDefault="00BE0539" w:rsidP="00E750DA">
            <w:pPr>
              <w:spacing w:after="0" w:line="240" w:lineRule="auto"/>
              <w:jc w:val="center"/>
              <w:rPr>
                <w:ins w:id="405" w:author="Commodore, Sarah" w:date="2023-03-30T13:25:00Z"/>
                <w:rFonts w:ascii="Calibri" w:eastAsia="Times New Roman" w:hAnsi="Calibri" w:cs="Calibri"/>
                <w:color w:val="000000"/>
                <w:sz w:val="20"/>
                <w:szCs w:val="20"/>
              </w:rPr>
            </w:pPr>
            <w:ins w:id="406"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319807DC" w14:textId="77777777" w:rsidR="00BE0539" w:rsidRPr="00DC2757" w:rsidRDefault="00BE0539" w:rsidP="00E750DA">
            <w:pPr>
              <w:spacing w:after="0" w:line="240" w:lineRule="auto"/>
              <w:jc w:val="center"/>
              <w:rPr>
                <w:ins w:id="407" w:author="Commodore, Sarah" w:date="2023-03-30T13:25:00Z"/>
                <w:rFonts w:ascii="Calibri" w:eastAsia="Times New Roman" w:hAnsi="Calibri" w:cs="Calibri"/>
                <w:color w:val="000000"/>
                <w:sz w:val="20"/>
                <w:szCs w:val="20"/>
              </w:rPr>
            </w:pPr>
            <w:ins w:id="408" w:author="Commodore, Sarah" w:date="2023-03-30T13:25:00Z">
              <w:r w:rsidRPr="00DC2757">
                <w:rPr>
                  <w:rFonts w:ascii="Calibri" w:eastAsia="Times New Roman" w:hAnsi="Calibri" w:cs="Calibri"/>
                  <w:color w:val="000000"/>
                  <w:sz w:val="20"/>
                  <w:szCs w:val="20"/>
                </w:rPr>
                <w:t>2.5E-07</w:t>
              </w:r>
            </w:ins>
          </w:p>
        </w:tc>
        <w:tc>
          <w:tcPr>
            <w:tcW w:w="0" w:type="auto"/>
            <w:tcBorders>
              <w:top w:val="nil"/>
              <w:left w:val="nil"/>
              <w:bottom w:val="nil"/>
              <w:right w:val="nil"/>
            </w:tcBorders>
            <w:shd w:val="clear" w:color="auto" w:fill="auto"/>
            <w:noWrap/>
            <w:vAlign w:val="bottom"/>
            <w:hideMark/>
          </w:tcPr>
          <w:p w14:paraId="3072495B" w14:textId="77777777" w:rsidR="00BE0539" w:rsidRPr="00DC2757" w:rsidRDefault="00BE0539" w:rsidP="00E750DA">
            <w:pPr>
              <w:spacing w:after="0" w:line="240" w:lineRule="auto"/>
              <w:jc w:val="center"/>
              <w:rPr>
                <w:ins w:id="409" w:author="Commodore, Sarah" w:date="2023-03-30T13:25:00Z"/>
                <w:rFonts w:ascii="Calibri" w:eastAsia="Times New Roman" w:hAnsi="Calibri" w:cs="Calibri"/>
                <w:color w:val="000000"/>
                <w:sz w:val="20"/>
                <w:szCs w:val="20"/>
              </w:rPr>
            </w:pPr>
            <w:ins w:id="410" w:author="Commodore, Sarah" w:date="2023-03-30T13:25:00Z">
              <w:r w:rsidRPr="00DC2757">
                <w:rPr>
                  <w:rFonts w:ascii="Calibri" w:eastAsia="Times New Roman" w:hAnsi="Calibri" w:cs="Calibri"/>
                  <w:color w:val="000000"/>
                  <w:sz w:val="20"/>
                  <w:szCs w:val="20"/>
                </w:rPr>
                <w:t>2.6E-06</w:t>
              </w:r>
            </w:ins>
          </w:p>
        </w:tc>
        <w:tc>
          <w:tcPr>
            <w:tcW w:w="0" w:type="auto"/>
            <w:tcBorders>
              <w:top w:val="nil"/>
              <w:left w:val="nil"/>
              <w:bottom w:val="nil"/>
              <w:right w:val="nil"/>
            </w:tcBorders>
            <w:shd w:val="clear" w:color="auto" w:fill="auto"/>
            <w:noWrap/>
            <w:vAlign w:val="bottom"/>
            <w:hideMark/>
          </w:tcPr>
          <w:p w14:paraId="2B74F802" w14:textId="77777777" w:rsidR="00BE0539" w:rsidRPr="00DC2757" w:rsidRDefault="00BE0539" w:rsidP="00E750DA">
            <w:pPr>
              <w:spacing w:after="0" w:line="240" w:lineRule="auto"/>
              <w:jc w:val="center"/>
              <w:rPr>
                <w:ins w:id="411" w:author="Commodore, Sarah" w:date="2023-03-30T13:25:00Z"/>
                <w:rFonts w:ascii="Calibri" w:eastAsia="Times New Roman" w:hAnsi="Calibri" w:cs="Calibri"/>
                <w:color w:val="FF0000"/>
                <w:sz w:val="20"/>
                <w:szCs w:val="20"/>
              </w:rPr>
            </w:pPr>
            <w:ins w:id="412" w:author="Commodore, Sarah" w:date="2023-03-30T13:25:00Z">
              <w:r w:rsidRPr="00DC2757">
                <w:rPr>
                  <w:rFonts w:ascii="Calibri" w:eastAsia="Times New Roman" w:hAnsi="Calibri" w:cs="Calibri"/>
                  <w:color w:val="FF0000"/>
                  <w:sz w:val="20"/>
                  <w:szCs w:val="20"/>
                </w:rPr>
                <w:t>*</w:t>
              </w:r>
            </w:ins>
          </w:p>
        </w:tc>
      </w:tr>
      <w:tr w:rsidR="00BE0539" w:rsidRPr="00DC2757" w14:paraId="6F4A88C2" w14:textId="77777777" w:rsidTr="00E750DA">
        <w:trPr>
          <w:trHeight w:val="260"/>
          <w:ins w:id="413" w:author="Commodore, Sarah" w:date="2023-03-30T13:25:00Z"/>
        </w:trPr>
        <w:tc>
          <w:tcPr>
            <w:tcW w:w="0" w:type="auto"/>
            <w:tcBorders>
              <w:top w:val="nil"/>
              <w:left w:val="nil"/>
              <w:bottom w:val="nil"/>
              <w:right w:val="nil"/>
            </w:tcBorders>
            <w:shd w:val="clear" w:color="auto" w:fill="auto"/>
            <w:noWrap/>
            <w:vAlign w:val="bottom"/>
            <w:hideMark/>
          </w:tcPr>
          <w:p w14:paraId="63653EE4" w14:textId="77777777" w:rsidR="00BE0539" w:rsidRPr="00DC2757" w:rsidRDefault="00BE0539" w:rsidP="00E750DA">
            <w:pPr>
              <w:spacing w:after="0" w:line="240" w:lineRule="auto"/>
              <w:rPr>
                <w:ins w:id="414" w:author="Commodore, Sarah" w:date="2023-03-30T13:25:00Z"/>
                <w:rFonts w:ascii="Calibri" w:eastAsia="Times New Roman" w:hAnsi="Calibri" w:cs="Calibri"/>
                <w:color w:val="000000"/>
                <w:sz w:val="20"/>
                <w:szCs w:val="20"/>
              </w:rPr>
            </w:pPr>
            <w:ins w:id="415" w:author="Commodore, Sarah" w:date="2023-03-30T13:25:00Z">
              <w:r w:rsidRPr="00DC2757">
                <w:rPr>
                  <w:rFonts w:ascii="Calibri" w:eastAsia="Times New Roman" w:hAnsi="Calibri" w:cs="Calibri"/>
                  <w:color w:val="000000"/>
                  <w:sz w:val="20"/>
                  <w:szCs w:val="20"/>
                </w:rPr>
                <w:t>ENSG00000232415.1</w:t>
              </w:r>
            </w:ins>
          </w:p>
        </w:tc>
        <w:tc>
          <w:tcPr>
            <w:tcW w:w="0" w:type="auto"/>
            <w:tcBorders>
              <w:top w:val="nil"/>
              <w:left w:val="nil"/>
              <w:bottom w:val="nil"/>
              <w:right w:val="nil"/>
            </w:tcBorders>
            <w:shd w:val="clear" w:color="auto" w:fill="auto"/>
            <w:noWrap/>
            <w:vAlign w:val="bottom"/>
            <w:hideMark/>
          </w:tcPr>
          <w:p w14:paraId="3E2A9A54" w14:textId="77777777" w:rsidR="00BE0539" w:rsidRPr="00DC2757" w:rsidRDefault="00BE0539" w:rsidP="00E750DA">
            <w:pPr>
              <w:spacing w:after="0" w:line="240" w:lineRule="auto"/>
              <w:rPr>
                <w:ins w:id="416" w:author="Commodore, Sarah" w:date="2023-03-30T13:25:00Z"/>
                <w:rFonts w:ascii="Calibri" w:eastAsia="Times New Roman" w:hAnsi="Calibri" w:cs="Calibri"/>
                <w:color w:val="000000"/>
                <w:sz w:val="20"/>
                <w:szCs w:val="20"/>
              </w:rPr>
            </w:pPr>
            <w:ins w:id="417" w:author="Commodore, Sarah" w:date="2023-03-30T13:25:00Z">
              <w:r w:rsidRPr="00DC2757">
                <w:rPr>
                  <w:rFonts w:ascii="Calibri" w:eastAsia="Times New Roman" w:hAnsi="Calibri" w:cs="Calibri"/>
                  <w:color w:val="000000"/>
                  <w:sz w:val="20"/>
                  <w:szCs w:val="20"/>
                </w:rPr>
                <w:t>ELN-AS1</w:t>
              </w:r>
            </w:ins>
          </w:p>
        </w:tc>
        <w:tc>
          <w:tcPr>
            <w:tcW w:w="0" w:type="auto"/>
            <w:tcBorders>
              <w:top w:val="nil"/>
              <w:left w:val="nil"/>
              <w:bottom w:val="nil"/>
              <w:right w:val="nil"/>
            </w:tcBorders>
            <w:shd w:val="clear" w:color="auto" w:fill="auto"/>
            <w:noWrap/>
            <w:vAlign w:val="bottom"/>
            <w:hideMark/>
          </w:tcPr>
          <w:p w14:paraId="036F58C5" w14:textId="77777777" w:rsidR="00BE0539" w:rsidRPr="00DC2757" w:rsidRDefault="00BE0539" w:rsidP="00E750DA">
            <w:pPr>
              <w:spacing w:after="0" w:line="240" w:lineRule="auto"/>
              <w:jc w:val="center"/>
              <w:rPr>
                <w:ins w:id="418" w:author="Commodore, Sarah" w:date="2023-03-30T13:25:00Z"/>
                <w:rFonts w:ascii="Calibri" w:eastAsia="Times New Roman" w:hAnsi="Calibri" w:cs="Calibri"/>
                <w:color w:val="000000"/>
                <w:sz w:val="20"/>
                <w:szCs w:val="20"/>
              </w:rPr>
            </w:pPr>
            <w:ins w:id="419"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1AD1F48" w14:textId="77777777" w:rsidR="00BE0539" w:rsidRPr="00DC2757" w:rsidRDefault="00BE0539" w:rsidP="00E750DA">
            <w:pPr>
              <w:spacing w:after="0" w:line="240" w:lineRule="auto"/>
              <w:jc w:val="center"/>
              <w:rPr>
                <w:ins w:id="420" w:author="Commodore, Sarah" w:date="2023-03-30T13:25:00Z"/>
                <w:rFonts w:ascii="Calibri" w:eastAsia="Times New Roman" w:hAnsi="Calibri" w:cs="Calibri"/>
                <w:color w:val="000000"/>
                <w:sz w:val="20"/>
                <w:szCs w:val="20"/>
              </w:rPr>
            </w:pPr>
            <w:ins w:id="421" w:author="Commodore, Sarah" w:date="2023-03-30T13:25:00Z">
              <w:r w:rsidRPr="00DC2757">
                <w:rPr>
                  <w:rFonts w:ascii="Calibri" w:eastAsia="Times New Roman" w:hAnsi="Calibri" w:cs="Calibri"/>
                  <w:color w:val="000000"/>
                  <w:sz w:val="20"/>
                  <w:szCs w:val="20"/>
                </w:rPr>
                <w:t>2.8E-12</w:t>
              </w:r>
            </w:ins>
          </w:p>
        </w:tc>
        <w:tc>
          <w:tcPr>
            <w:tcW w:w="0" w:type="auto"/>
            <w:tcBorders>
              <w:top w:val="nil"/>
              <w:left w:val="nil"/>
              <w:bottom w:val="nil"/>
              <w:right w:val="nil"/>
            </w:tcBorders>
            <w:shd w:val="clear" w:color="auto" w:fill="auto"/>
            <w:noWrap/>
            <w:vAlign w:val="bottom"/>
            <w:hideMark/>
          </w:tcPr>
          <w:p w14:paraId="49960351" w14:textId="77777777" w:rsidR="00BE0539" w:rsidRPr="00DC2757" w:rsidRDefault="00BE0539" w:rsidP="00E750DA">
            <w:pPr>
              <w:spacing w:after="0" w:line="240" w:lineRule="auto"/>
              <w:jc w:val="center"/>
              <w:rPr>
                <w:ins w:id="422" w:author="Commodore, Sarah" w:date="2023-03-30T13:25:00Z"/>
                <w:rFonts w:ascii="Calibri" w:eastAsia="Times New Roman" w:hAnsi="Calibri" w:cs="Calibri"/>
                <w:color w:val="000000"/>
                <w:sz w:val="20"/>
                <w:szCs w:val="20"/>
              </w:rPr>
            </w:pPr>
            <w:ins w:id="423" w:author="Commodore, Sarah" w:date="2023-03-30T13:25:00Z">
              <w:r w:rsidRPr="00DC2757">
                <w:rPr>
                  <w:rFonts w:ascii="Calibri" w:eastAsia="Times New Roman" w:hAnsi="Calibri" w:cs="Calibri"/>
                  <w:color w:val="000000"/>
                  <w:sz w:val="20"/>
                  <w:szCs w:val="20"/>
                </w:rPr>
                <w:t>1.0E-10</w:t>
              </w:r>
            </w:ins>
          </w:p>
        </w:tc>
        <w:tc>
          <w:tcPr>
            <w:tcW w:w="0" w:type="auto"/>
            <w:tcBorders>
              <w:top w:val="nil"/>
              <w:left w:val="nil"/>
              <w:bottom w:val="nil"/>
              <w:right w:val="nil"/>
            </w:tcBorders>
            <w:shd w:val="clear" w:color="auto" w:fill="auto"/>
            <w:noWrap/>
            <w:vAlign w:val="bottom"/>
            <w:hideMark/>
          </w:tcPr>
          <w:p w14:paraId="1B0A256D" w14:textId="77777777" w:rsidR="00BE0539" w:rsidRPr="00DC2757" w:rsidRDefault="00BE0539" w:rsidP="00E750DA">
            <w:pPr>
              <w:spacing w:after="0" w:line="240" w:lineRule="auto"/>
              <w:jc w:val="center"/>
              <w:rPr>
                <w:ins w:id="424" w:author="Commodore, Sarah" w:date="2023-03-30T13:25:00Z"/>
                <w:rFonts w:ascii="Calibri" w:eastAsia="Times New Roman" w:hAnsi="Calibri" w:cs="Calibri"/>
                <w:color w:val="FF0000"/>
                <w:sz w:val="20"/>
                <w:szCs w:val="20"/>
              </w:rPr>
            </w:pPr>
            <w:ins w:id="425" w:author="Commodore, Sarah" w:date="2023-03-30T13:25:00Z">
              <w:r w:rsidRPr="00DC2757">
                <w:rPr>
                  <w:rFonts w:ascii="Calibri" w:eastAsia="Times New Roman" w:hAnsi="Calibri" w:cs="Calibri"/>
                  <w:color w:val="FF0000"/>
                  <w:sz w:val="20"/>
                  <w:szCs w:val="20"/>
                </w:rPr>
                <w:t>*</w:t>
              </w:r>
            </w:ins>
          </w:p>
        </w:tc>
      </w:tr>
      <w:tr w:rsidR="00BE0539" w:rsidRPr="00DC2757" w14:paraId="1404F8B5" w14:textId="77777777" w:rsidTr="00E750DA">
        <w:trPr>
          <w:trHeight w:val="260"/>
          <w:ins w:id="426" w:author="Commodore, Sarah" w:date="2023-03-30T13:25:00Z"/>
        </w:trPr>
        <w:tc>
          <w:tcPr>
            <w:tcW w:w="0" w:type="auto"/>
            <w:tcBorders>
              <w:top w:val="nil"/>
              <w:left w:val="nil"/>
              <w:bottom w:val="nil"/>
              <w:right w:val="nil"/>
            </w:tcBorders>
            <w:shd w:val="clear" w:color="auto" w:fill="auto"/>
            <w:noWrap/>
            <w:vAlign w:val="bottom"/>
            <w:hideMark/>
          </w:tcPr>
          <w:p w14:paraId="196D633B" w14:textId="77777777" w:rsidR="00BE0539" w:rsidRPr="00DC2757" w:rsidRDefault="00BE0539" w:rsidP="00E750DA">
            <w:pPr>
              <w:spacing w:after="0" w:line="240" w:lineRule="auto"/>
              <w:rPr>
                <w:ins w:id="427" w:author="Commodore, Sarah" w:date="2023-03-30T13:25:00Z"/>
                <w:rFonts w:ascii="Calibri" w:eastAsia="Times New Roman" w:hAnsi="Calibri" w:cs="Calibri"/>
                <w:color w:val="000000"/>
                <w:sz w:val="20"/>
                <w:szCs w:val="20"/>
              </w:rPr>
            </w:pPr>
            <w:ins w:id="428" w:author="Commodore, Sarah" w:date="2023-03-30T13:25:00Z">
              <w:r w:rsidRPr="00DC2757">
                <w:rPr>
                  <w:rFonts w:ascii="Calibri" w:eastAsia="Times New Roman" w:hAnsi="Calibri" w:cs="Calibri"/>
                  <w:color w:val="000000"/>
                  <w:sz w:val="20"/>
                  <w:szCs w:val="20"/>
                </w:rPr>
                <w:t>ENSG00000270332.2</w:t>
              </w:r>
            </w:ins>
          </w:p>
        </w:tc>
        <w:tc>
          <w:tcPr>
            <w:tcW w:w="0" w:type="auto"/>
            <w:tcBorders>
              <w:top w:val="nil"/>
              <w:left w:val="nil"/>
              <w:bottom w:val="nil"/>
              <w:right w:val="nil"/>
            </w:tcBorders>
            <w:shd w:val="clear" w:color="auto" w:fill="auto"/>
            <w:noWrap/>
            <w:vAlign w:val="bottom"/>
            <w:hideMark/>
          </w:tcPr>
          <w:p w14:paraId="14847F84" w14:textId="77777777" w:rsidR="00BE0539" w:rsidRPr="00DC2757" w:rsidRDefault="00BE0539" w:rsidP="00E750DA">
            <w:pPr>
              <w:spacing w:after="0" w:line="240" w:lineRule="auto"/>
              <w:rPr>
                <w:ins w:id="429" w:author="Commodore, Sarah" w:date="2023-03-30T13:25:00Z"/>
                <w:rFonts w:ascii="Calibri" w:eastAsia="Times New Roman" w:hAnsi="Calibri" w:cs="Calibri"/>
                <w:color w:val="000000"/>
                <w:sz w:val="20"/>
                <w:szCs w:val="20"/>
              </w:rPr>
            </w:pPr>
            <w:ins w:id="430" w:author="Commodore, Sarah" w:date="2023-03-30T13:25:00Z">
              <w:r w:rsidRPr="00DC2757">
                <w:rPr>
                  <w:rFonts w:ascii="Calibri" w:eastAsia="Times New Roman" w:hAnsi="Calibri" w:cs="Calibri"/>
                  <w:color w:val="000000"/>
                  <w:sz w:val="20"/>
                  <w:szCs w:val="20"/>
                </w:rPr>
                <w:t>SMC2-AS1</w:t>
              </w:r>
            </w:ins>
          </w:p>
        </w:tc>
        <w:tc>
          <w:tcPr>
            <w:tcW w:w="0" w:type="auto"/>
            <w:tcBorders>
              <w:top w:val="nil"/>
              <w:left w:val="nil"/>
              <w:bottom w:val="nil"/>
              <w:right w:val="nil"/>
            </w:tcBorders>
            <w:shd w:val="clear" w:color="auto" w:fill="auto"/>
            <w:noWrap/>
            <w:vAlign w:val="bottom"/>
            <w:hideMark/>
          </w:tcPr>
          <w:p w14:paraId="3A1C9D75" w14:textId="77777777" w:rsidR="00BE0539" w:rsidRPr="00DC2757" w:rsidRDefault="00BE0539" w:rsidP="00E750DA">
            <w:pPr>
              <w:spacing w:after="0" w:line="240" w:lineRule="auto"/>
              <w:jc w:val="center"/>
              <w:rPr>
                <w:ins w:id="431" w:author="Commodore, Sarah" w:date="2023-03-30T13:25:00Z"/>
                <w:rFonts w:ascii="Calibri" w:eastAsia="Times New Roman" w:hAnsi="Calibri" w:cs="Calibri"/>
                <w:color w:val="000000"/>
                <w:sz w:val="20"/>
                <w:szCs w:val="20"/>
              </w:rPr>
            </w:pPr>
            <w:ins w:id="432"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76D15550" w14:textId="77777777" w:rsidR="00BE0539" w:rsidRPr="00DC2757" w:rsidRDefault="00BE0539" w:rsidP="00E750DA">
            <w:pPr>
              <w:spacing w:after="0" w:line="240" w:lineRule="auto"/>
              <w:jc w:val="center"/>
              <w:rPr>
                <w:ins w:id="433" w:author="Commodore, Sarah" w:date="2023-03-30T13:25:00Z"/>
                <w:rFonts w:ascii="Calibri" w:eastAsia="Times New Roman" w:hAnsi="Calibri" w:cs="Calibri"/>
                <w:color w:val="000000"/>
                <w:sz w:val="20"/>
                <w:szCs w:val="20"/>
              </w:rPr>
            </w:pPr>
            <w:ins w:id="434" w:author="Commodore, Sarah" w:date="2023-03-30T13:25:00Z">
              <w:r w:rsidRPr="00DC2757">
                <w:rPr>
                  <w:rFonts w:ascii="Calibri" w:eastAsia="Times New Roman" w:hAnsi="Calibri" w:cs="Calibri"/>
                  <w:color w:val="000000"/>
                  <w:sz w:val="20"/>
                  <w:szCs w:val="20"/>
                </w:rPr>
                <w:t>2.3E-11</w:t>
              </w:r>
            </w:ins>
          </w:p>
        </w:tc>
        <w:tc>
          <w:tcPr>
            <w:tcW w:w="0" w:type="auto"/>
            <w:tcBorders>
              <w:top w:val="nil"/>
              <w:left w:val="nil"/>
              <w:bottom w:val="nil"/>
              <w:right w:val="nil"/>
            </w:tcBorders>
            <w:shd w:val="clear" w:color="auto" w:fill="auto"/>
            <w:noWrap/>
            <w:vAlign w:val="bottom"/>
            <w:hideMark/>
          </w:tcPr>
          <w:p w14:paraId="57C2C6A9" w14:textId="77777777" w:rsidR="00BE0539" w:rsidRPr="00DC2757" w:rsidRDefault="00BE0539" w:rsidP="00E750DA">
            <w:pPr>
              <w:spacing w:after="0" w:line="240" w:lineRule="auto"/>
              <w:jc w:val="center"/>
              <w:rPr>
                <w:ins w:id="435" w:author="Commodore, Sarah" w:date="2023-03-30T13:25:00Z"/>
                <w:rFonts w:ascii="Calibri" w:eastAsia="Times New Roman" w:hAnsi="Calibri" w:cs="Calibri"/>
                <w:color w:val="000000"/>
                <w:sz w:val="20"/>
                <w:szCs w:val="20"/>
              </w:rPr>
            </w:pPr>
            <w:ins w:id="436" w:author="Commodore, Sarah" w:date="2023-03-30T13:25:00Z">
              <w:r w:rsidRPr="00DC2757">
                <w:rPr>
                  <w:rFonts w:ascii="Calibri" w:eastAsia="Times New Roman" w:hAnsi="Calibri" w:cs="Calibri"/>
                  <w:color w:val="000000"/>
                  <w:sz w:val="20"/>
                  <w:szCs w:val="20"/>
                </w:rPr>
                <w:t>6.5E-10</w:t>
              </w:r>
            </w:ins>
          </w:p>
        </w:tc>
        <w:tc>
          <w:tcPr>
            <w:tcW w:w="0" w:type="auto"/>
            <w:tcBorders>
              <w:top w:val="nil"/>
              <w:left w:val="nil"/>
              <w:bottom w:val="nil"/>
              <w:right w:val="nil"/>
            </w:tcBorders>
            <w:shd w:val="clear" w:color="auto" w:fill="auto"/>
            <w:noWrap/>
            <w:vAlign w:val="bottom"/>
            <w:hideMark/>
          </w:tcPr>
          <w:p w14:paraId="664C311C" w14:textId="77777777" w:rsidR="00BE0539" w:rsidRPr="00DC2757" w:rsidRDefault="00BE0539" w:rsidP="00E750DA">
            <w:pPr>
              <w:spacing w:after="0" w:line="240" w:lineRule="auto"/>
              <w:jc w:val="center"/>
              <w:rPr>
                <w:ins w:id="437" w:author="Commodore, Sarah" w:date="2023-03-30T13:25:00Z"/>
                <w:rFonts w:ascii="Calibri" w:eastAsia="Times New Roman" w:hAnsi="Calibri" w:cs="Calibri"/>
                <w:color w:val="FF0000"/>
                <w:sz w:val="20"/>
                <w:szCs w:val="20"/>
              </w:rPr>
            </w:pPr>
            <w:ins w:id="438" w:author="Commodore, Sarah" w:date="2023-03-30T13:25:00Z">
              <w:r w:rsidRPr="00DC2757">
                <w:rPr>
                  <w:rFonts w:ascii="Calibri" w:eastAsia="Times New Roman" w:hAnsi="Calibri" w:cs="Calibri"/>
                  <w:color w:val="FF0000"/>
                  <w:sz w:val="20"/>
                  <w:szCs w:val="20"/>
                </w:rPr>
                <w:t>*</w:t>
              </w:r>
            </w:ins>
          </w:p>
        </w:tc>
      </w:tr>
      <w:tr w:rsidR="00BE0539" w:rsidRPr="00DC2757" w14:paraId="5D4175E8" w14:textId="77777777" w:rsidTr="00E750DA">
        <w:trPr>
          <w:trHeight w:val="260"/>
          <w:ins w:id="439" w:author="Commodore, Sarah" w:date="2023-03-30T13:25:00Z"/>
        </w:trPr>
        <w:tc>
          <w:tcPr>
            <w:tcW w:w="0" w:type="auto"/>
            <w:tcBorders>
              <w:top w:val="nil"/>
              <w:left w:val="nil"/>
              <w:bottom w:val="nil"/>
              <w:right w:val="nil"/>
            </w:tcBorders>
            <w:shd w:val="clear" w:color="auto" w:fill="auto"/>
            <w:noWrap/>
            <w:vAlign w:val="bottom"/>
            <w:hideMark/>
          </w:tcPr>
          <w:p w14:paraId="1DC6030F" w14:textId="77777777" w:rsidR="00BE0539" w:rsidRPr="00DC2757" w:rsidRDefault="00BE0539" w:rsidP="00E750DA">
            <w:pPr>
              <w:spacing w:after="0" w:line="240" w:lineRule="auto"/>
              <w:rPr>
                <w:ins w:id="440" w:author="Commodore, Sarah" w:date="2023-03-30T13:25:00Z"/>
                <w:rFonts w:ascii="Calibri" w:eastAsia="Times New Roman" w:hAnsi="Calibri" w:cs="Calibri"/>
                <w:color w:val="000000"/>
                <w:sz w:val="20"/>
                <w:szCs w:val="20"/>
              </w:rPr>
            </w:pPr>
            <w:ins w:id="441" w:author="Commodore, Sarah" w:date="2023-03-30T13:25:00Z">
              <w:r w:rsidRPr="00DC2757">
                <w:rPr>
                  <w:rFonts w:ascii="Calibri" w:eastAsia="Times New Roman" w:hAnsi="Calibri" w:cs="Calibri"/>
                  <w:color w:val="000000"/>
                  <w:sz w:val="20"/>
                  <w:szCs w:val="20"/>
                </w:rPr>
                <w:t>ENSG00000124490.14</w:t>
              </w:r>
            </w:ins>
          </w:p>
        </w:tc>
        <w:tc>
          <w:tcPr>
            <w:tcW w:w="0" w:type="auto"/>
            <w:tcBorders>
              <w:top w:val="nil"/>
              <w:left w:val="nil"/>
              <w:bottom w:val="nil"/>
              <w:right w:val="nil"/>
            </w:tcBorders>
            <w:shd w:val="clear" w:color="auto" w:fill="auto"/>
            <w:noWrap/>
            <w:vAlign w:val="bottom"/>
            <w:hideMark/>
          </w:tcPr>
          <w:p w14:paraId="50701EFB" w14:textId="77777777" w:rsidR="00BE0539" w:rsidRPr="00DC2757" w:rsidRDefault="00BE0539" w:rsidP="00E750DA">
            <w:pPr>
              <w:spacing w:after="0" w:line="240" w:lineRule="auto"/>
              <w:rPr>
                <w:ins w:id="442" w:author="Commodore, Sarah" w:date="2023-03-30T13:25:00Z"/>
                <w:rFonts w:ascii="Calibri" w:eastAsia="Times New Roman" w:hAnsi="Calibri" w:cs="Calibri"/>
                <w:color w:val="000000"/>
                <w:sz w:val="20"/>
                <w:szCs w:val="20"/>
              </w:rPr>
            </w:pPr>
            <w:ins w:id="443" w:author="Commodore, Sarah" w:date="2023-03-30T13:25:00Z">
              <w:r w:rsidRPr="00DC2757">
                <w:rPr>
                  <w:rFonts w:ascii="Calibri" w:eastAsia="Times New Roman" w:hAnsi="Calibri" w:cs="Calibri"/>
                  <w:color w:val="000000"/>
                  <w:sz w:val="20"/>
                  <w:szCs w:val="20"/>
                </w:rPr>
                <w:t>CRISP2</w:t>
              </w:r>
            </w:ins>
          </w:p>
        </w:tc>
        <w:tc>
          <w:tcPr>
            <w:tcW w:w="0" w:type="auto"/>
            <w:tcBorders>
              <w:top w:val="nil"/>
              <w:left w:val="nil"/>
              <w:bottom w:val="nil"/>
              <w:right w:val="nil"/>
            </w:tcBorders>
            <w:shd w:val="clear" w:color="auto" w:fill="auto"/>
            <w:noWrap/>
            <w:vAlign w:val="bottom"/>
            <w:hideMark/>
          </w:tcPr>
          <w:p w14:paraId="7861566D" w14:textId="77777777" w:rsidR="00BE0539" w:rsidRPr="00DC2757" w:rsidRDefault="00BE0539" w:rsidP="00E750DA">
            <w:pPr>
              <w:spacing w:after="0" w:line="240" w:lineRule="auto"/>
              <w:jc w:val="center"/>
              <w:rPr>
                <w:ins w:id="444" w:author="Commodore, Sarah" w:date="2023-03-30T13:25:00Z"/>
                <w:rFonts w:ascii="Calibri" w:eastAsia="Times New Roman" w:hAnsi="Calibri" w:cs="Calibri"/>
                <w:color w:val="000000"/>
                <w:sz w:val="20"/>
                <w:szCs w:val="20"/>
              </w:rPr>
            </w:pPr>
            <w:ins w:id="445"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493D8C3B" w14:textId="77777777" w:rsidR="00BE0539" w:rsidRPr="00DC2757" w:rsidRDefault="00BE0539" w:rsidP="00E750DA">
            <w:pPr>
              <w:spacing w:after="0" w:line="240" w:lineRule="auto"/>
              <w:jc w:val="center"/>
              <w:rPr>
                <w:ins w:id="446" w:author="Commodore, Sarah" w:date="2023-03-30T13:25:00Z"/>
                <w:rFonts w:ascii="Calibri" w:eastAsia="Times New Roman" w:hAnsi="Calibri" w:cs="Calibri"/>
                <w:color w:val="000000"/>
                <w:sz w:val="20"/>
                <w:szCs w:val="20"/>
              </w:rPr>
            </w:pPr>
            <w:ins w:id="447" w:author="Commodore, Sarah" w:date="2023-03-30T13:25:00Z">
              <w:r w:rsidRPr="00DC2757">
                <w:rPr>
                  <w:rFonts w:ascii="Calibri" w:eastAsia="Times New Roman" w:hAnsi="Calibri" w:cs="Calibri"/>
                  <w:color w:val="000000"/>
                  <w:sz w:val="20"/>
                  <w:szCs w:val="20"/>
                </w:rPr>
                <w:t>8.6E-07</w:t>
              </w:r>
            </w:ins>
          </w:p>
        </w:tc>
        <w:tc>
          <w:tcPr>
            <w:tcW w:w="0" w:type="auto"/>
            <w:tcBorders>
              <w:top w:val="nil"/>
              <w:left w:val="nil"/>
              <w:bottom w:val="nil"/>
              <w:right w:val="nil"/>
            </w:tcBorders>
            <w:shd w:val="clear" w:color="auto" w:fill="auto"/>
            <w:noWrap/>
            <w:vAlign w:val="bottom"/>
            <w:hideMark/>
          </w:tcPr>
          <w:p w14:paraId="59399E5B" w14:textId="77777777" w:rsidR="00BE0539" w:rsidRPr="00DC2757" w:rsidRDefault="00BE0539" w:rsidP="00E750DA">
            <w:pPr>
              <w:spacing w:after="0" w:line="240" w:lineRule="auto"/>
              <w:jc w:val="center"/>
              <w:rPr>
                <w:ins w:id="448" w:author="Commodore, Sarah" w:date="2023-03-30T13:25:00Z"/>
                <w:rFonts w:ascii="Calibri" w:eastAsia="Times New Roman" w:hAnsi="Calibri" w:cs="Calibri"/>
                <w:color w:val="000000"/>
                <w:sz w:val="20"/>
                <w:szCs w:val="20"/>
              </w:rPr>
            </w:pPr>
            <w:ins w:id="449" w:author="Commodore, Sarah" w:date="2023-03-30T13:25:00Z">
              <w:r w:rsidRPr="00DC2757">
                <w:rPr>
                  <w:rFonts w:ascii="Calibri" w:eastAsia="Times New Roman" w:hAnsi="Calibri" w:cs="Calibri"/>
                  <w:color w:val="000000"/>
                  <w:sz w:val="20"/>
                  <w:szCs w:val="20"/>
                </w:rPr>
                <w:t>7.6E-06</w:t>
              </w:r>
            </w:ins>
          </w:p>
        </w:tc>
        <w:tc>
          <w:tcPr>
            <w:tcW w:w="0" w:type="auto"/>
            <w:tcBorders>
              <w:top w:val="nil"/>
              <w:left w:val="nil"/>
              <w:bottom w:val="nil"/>
              <w:right w:val="nil"/>
            </w:tcBorders>
            <w:shd w:val="clear" w:color="auto" w:fill="auto"/>
            <w:noWrap/>
            <w:vAlign w:val="bottom"/>
            <w:hideMark/>
          </w:tcPr>
          <w:p w14:paraId="127CEA9E" w14:textId="77777777" w:rsidR="00BE0539" w:rsidRPr="00DC2757" w:rsidRDefault="00BE0539" w:rsidP="00E750DA">
            <w:pPr>
              <w:spacing w:after="0" w:line="240" w:lineRule="auto"/>
              <w:jc w:val="center"/>
              <w:rPr>
                <w:ins w:id="450" w:author="Commodore, Sarah" w:date="2023-03-30T13:25:00Z"/>
                <w:rFonts w:ascii="Calibri" w:eastAsia="Times New Roman" w:hAnsi="Calibri" w:cs="Calibri"/>
                <w:color w:val="FF0000"/>
                <w:sz w:val="20"/>
                <w:szCs w:val="20"/>
              </w:rPr>
            </w:pPr>
            <w:ins w:id="451" w:author="Commodore, Sarah" w:date="2023-03-30T13:25:00Z">
              <w:r w:rsidRPr="00DC2757">
                <w:rPr>
                  <w:rFonts w:ascii="Calibri" w:eastAsia="Times New Roman" w:hAnsi="Calibri" w:cs="Calibri"/>
                  <w:color w:val="FF0000"/>
                  <w:sz w:val="20"/>
                  <w:szCs w:val="20"/>
                </w:rPr>
                <w:t>*</w:t>
              </w:r>
            </w:ins>
          </w:p>
        </w:tc>
      </w:tr>
      <w:tr w:rsidR="00BE0539" w:rsidRPr="00DC2757" w14:paraId="7AD3546A" w14:textId="77777777" w:rsidTr="00E750DA">
        <w:trPr>
          <w:trHeight w:val="260"/>
          <w:ins w:id="452" w:author="Commodore, Sarah" w:date="2023-03-30T13:25:00Z"/>
        </w:trPr>
        <w:tc>
          <w:tcPr>
            <w:tcW w:w="0" w:type="auto"/>
            <w:tcBorders>
              <w:top w:val="nil"/>
              <w:left w:val="nil"/>
              <w:bottom w:val="nil"/>
              <w:right w:val="nil"/>
            </w:tcBorders>
            <w:shd w:val="clear" w:color="auto" w:fill="auto"/>
            <w:noWrap/>
            <w:vAlign w:val="bottom"/>
            <w:hideMark/>
          </w:tcPr>
          <w:p w14:paraId="33551C33" w14:textId="77777777" w:rsidR="00BE0539" w:rsidRPr="00DC2757" w:rsidRDefault="00BE0539" w:rsidP="00E750DA">
            <w:pPr>
              <w:spacing w:after="0" w:line="240" w:lineRule="auto"/>
              <w:rPr>
                <w:ins w:id="453" w:author="Commodore, Sarah" w:date="2023-03-30T13:25:00Z"/>
                <w:rFonts w:ascii="Calibri" w:eastAsia="Times New Roman" w:hAnsi="Calibri" w:cs="Calibri"/>
                <w:color w:val="000000"/>
                <w:sz w:val="20"/>
                <w:szCs w:val="20"/>
              </w:rPr>
            </w:pPr>
            <w:ins w:id="454" w:author="Commodore, Sarah" w:date="2023-03-30T13:25:00Z">
              <w:r w:rsidRPr="00DC2757">
                <w:rPr>
                  <w:rFonts w:ascii="Calibri" w:eastAsia="Times New Roman" w:hAnsi="Calibri" w:cs="Calibri"/>
                  <w:color w:val="000000"/>
                  <w:sz w:val="20"/>
                  <w:szCs w:val="20"/>
                </w:rPr>
                <w:t>ENSG00000007174.18</w:t>
              </w:r>
            </w:ins>
          </w:p>
        </w:tc>
        <w:tc>
          <w:tcPr>
            <w:tcW w:w="0" w:type="auto"/>
            <w:tcBorders>
              <w:top w:val="nil"/>
              <w:left w:val="nil"/>
              <w:bottom w:val="nil"/>
              <w:right w:val="nil"/>
            </w:tcBorders>
            <w:shd w:val="clear" w:color="auto" w:fill="auto"/>
            <w:noWrap/>
            <w:vAlign w:val="bottom"/>
            <w:hideMark/>
          </w:tcPr>
          <w:p w14:paraId="63279EFA" w14:textId="77777777" w:rsidR="00BE0539" w:rsidRPr="00DC2757" w:rsidRDefault="00BE0539" w:rsidP="00E750DA">
            <w:pPr>
              <w:spacing w:after="0" w:line="240" w:lineRule="auto"/>
              <w:rPr>
                <w:ins w:id="455" w:author="Commodore, Sarah" w:date="2023-03-30T13:25:00Z"/>
                <w:rFonts w:ascii="Calibri" w:eastAsia="Times New Roman" w:hAnsi="Calibri" w:cs="Calibri"/>
                <w:color w:val="000000"/>
                <w:sz w:val="20"/>
                <w:szCs w:val="20"/>
              </w:rPr>
            </w:pPr>
            <w:ins w:id="456" w:author="Commodore, Sarah" w:date="2023-03-30T13:25:00Z">
              <w:r w:rsidRPr="00DC2757">
                <w:rPr>
                  <w:rFonts w:ascii="Calibri" w:eastAsia="Times New Roman" w:hAnsi="Calibri" w:cs="Calibri"/>
                  <w:color w:val="000000"/>
                  <w:sz w:val="20"/>
                  <w:szCs w:val="20"/>
                </w:rPr>
                <w:t>DNAH9</w:t>
              </w:r>
            </w:ins>
          </w:p>
        </w:tc>
        <w:tc>
          <w:tcPr>
            <w:tcW w:w="0" w:type="auto"/>
            <w:tcBorders>
              <w:top w:val="nil"/>
              <w:left w:val="nil"/>
              <w:bottom w:val="nil"/>
              <w:right w:val="nil"/>
            </w:tcBorders>
            <w:shd w:val="clear" w:color="auto" w:fill="auto"/>
            <w:noWrap/>
            <w:vAlign w:val="bottom"/>
            <w:hideMark/>
          </w:tcPr>
          <w:p w14:paraId="020ABD7B" w14:textId="77777777" w:rsidR="00BE0539" w:rsidRPr="00DC2757" w:rsidRDefault="00BE0539" w:rsidP="00E750DA">
            <w:pPr>
              <w:spacing w:after="0" w:line="240" w:lineRule="auto"/>
              <w:jc w:val="center"/>
              <w:rPr>
                <w:ins w:id="457" w:author="Commodore, Sarah" w:date="2023-03-30T13:25:00Z"/>
                <w:rFonts w:ascii="Calibri" w:eastAsia="Times New Roman" w:hAnsi="Calibri" w:cs="Calibri"/>
                <w:color w:val="000000"/>
                <w:sz w:val="20"/>
                <w:szCs w:val="20"/>
              </w:rPr>
            </w:pPr>
            <w:ins w:id="458"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7113D74C" w14:textId="77777777" w:rsidR="00BE0539" w:rsidRPr="00DC2757" w:rsidRDefault="00BE0539" w:rsidP="00E750DA">
            <w:pPr>
              <w:spacing w:after="0" w:line="240" w:lineRule="auto"/>
              <w:jc w:val="center"/>
              <w:rPr>
                <w:ins w:id="459" w:author="Commodore, Sarah" w:date="2023-03-30T13:25:00Z"/>
                <w:rFonts w:ascii="Calibri" w:eastAsia="Times New Roman" w:hAnsi="Calibri" w:cs="Calibri"/>
                <w:color w:val="000000"/>
                <w:sz w:val="20"/>
                <w:szCs w:val="20"/>
              </w:rPr>
            </w:pPr>
            <w:ins w:id="460" w:author="Commodore, Sarah" w:date="2023-03-30T13:25: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2137609F" w14:textId="77777777" w:rsidR="00BE0539" w:rsidRPr="00DC2757" w:rsidRDefault="00BE0539" w:rsidP="00E750DA">
            <w:pPr>
              <w:spacing w:after="0" w:line="240" w:lineRule="auto"/>
              <w:jc w:val="center"/>
              <w:rPr>
                <w:ins w:id="461" w:author="Commodore, Sarah" w:date="2023-03-30T13:25:00Z"/>
                <w:rFonts w:ascii="Calibri" w:eastAsia="Times New Roman" w:hAnsi="Calibri" w:cs="Calibri"/>
                <w:color w:val="000000"/>
                <w:sz w:val="20"/>
                <w:szCs w:val="20"/>
              </w:rPr>
            </w:pPr>
            <w:ins w:id="462" w:author="Commodore, Sarah" w:date="2023-03-30T13:25:00Z">
              <w:r w:rsidRPr="00DC2757">
                <w:rPr>
                  <w:rFonts w:ascii="Calibri" w:eastAsia="Times New Roman" w:hAnsi="Calibri" w:cs="Calibri"/>
                  <w:color w:val="000000"/>
                  <w:sz w:val="20"/>
                  <w:szCs w:val="20"/>
                </w:rPr>
                <w:t>5.1E-10</w:t>
              </w:r>
            </w:ins>
          </w:p>
        </w:tc>
        <w:tc>
          <w:tcPr>
            <w:tcW w:w="0" w:type="auto"/>
            <w:tcBorders>
              <w:top w:val="nil"/>
              <w:left w:val="nil"/>
              <w:bottom w:val="nil"/>
              <w:right w:val="nil"/>
            </w:tcBorders>
            <w:shd w:val="clear" w:color="auto" w:fill="auto"/>
            <w:noWrap/>
            <w:vAlign w:val="bottom"/>
            <w:hideMark/>
          </w:tcPr>
          <w:p w14:paraId="64826E6E" w14:textId="77777777" w:rsidR="00BE0539" w:rsidRPr="00DC2757" w:rsidRDefault="00BE0539" w:rsidP="00E750DA">
            <w:pPr>
              <w:spacing w:after="0" w:line="240" w:lineRule="auto"/>
              <w:jc w:val="center"/>
              <w:rPr>
                <w:ins w:id="463" w:author="Commodore, Sarah" w:date="2023-03-30T13:25:00Z"/>
                <w:rFonts w:ascii="Calibri" w:eastAsia="Times New Roman" w:hAnsi="Calibri" w:cs="Calibri"/>
                <w:color w:val="FF0000"/>
                <w:sz w:val="20"/>
                <w:szCs w:val="20"/>
              </w:rPr>
            </w:pPr>
            <w:ins w:id="464" w:author="Commodore, Sarah" w:date="2023-03-30T13:25:00Z">
              <w:r w:rsidRPr="00DC2757">
                <w:rPr>
                  <w:rFonts w:ascii="Calibri" w:eastAsia="Times New Roman" w:hAnsi="Calibri" w:cs="Calibri"/>
                  <w:color w:val="FF0000"/>
                  <w:sz w:val="20"/>
                  <w:szCs w:val="20"/>
                </w:rPr>
                <w:t>*</w:t>
              </w:r>
            </w:ins>
          </w:p>
        </w:tc>
      </w:tr>
      <w:tr w:rsidR="00BE0539" w:rsidRPr="00DC2757" w14:paraId="5DA05907" w14:textId="77777777" w:rsidTr="00E750DA">
        <w:trPr>
          <w:trHeight w:val="260"/>
          <w:ins w:id="465" w:author="Commodore, Sarah" w:date="2023-03-30T13:25:00Z"/>
        </w:trPr>
        <w:tc>
          <w:tcPr>
            <w:tcW w:w="0" w:type="auto"/>
            <w:tcBorders>
              <w:top w:val="nil"/>
              <w:left w:val="nil"/>
              <w:bottom w:val="nil"/>
              <w:right w:val="nil"/>
            </w:tcBorders>
            <w:shd w:val="clear" w:color="auto" w:fill="auto"/>
            <w:noWrap/>
            <w:vAlign w:val="bottom"/>
            <w:hideMark/>
          </w:tcPr>
          <w:p w14:paraId="185A5A46" w14:textId="77777777" w:rsidR="00BE0539" w:rsidRPr="00DC2757" w:rsidRDefault="00BE0539" w:rsidP="00E750DA">
            <w:pPr>
              <w:spacing w:after="0" w:line="240" w:lineRule="auto"/>
              <w:rPr>
                <w:ins w:id="466" w:author="Commodore, Sarah" w:date="2023-03-30T13:25:00Z"/>
                <w:rFonts w:ascii="Calibri" w:eastAsia="Times New Roman" w:hAnsi="Calibri" w:cs="Calibri"/>
                <w:color w:val="000000"/>
                <w:sz w:val="20"/>
                <w:szCs w:val="20"/>
              </w:rPr>
            </w:pPr>
            <w:ins w:id="467" w:author="Commodore, Sarah" w:date="2023-03-30T13:25:00Z">
              <w:r w:rsidRPr="00DC2757">
                <w:rPr>
                  <w:rFonts w:ascii="Calibri" w:eastAsia="Times New Roman" w:hAnsi="Calibri" w:cs="Calibri"/>
                  <w:color w:val="000000"/>
                  <w:sz w:val="20"/>
                  <w:szCs w:val="20"/>
                </w:rPr>
                <w:t>ENSG00000168878.19</w:t>
              </w:r>
            </w:ins>
          </w:p>
        </w:tc>
        <w:tc>
          <w:tcPr>
            <w:tcW w:w="0" w:type="auto"/>
            <w:tcBorders>
              <w:top w:val="nil"/>
              <w:left w:val="nil"/>
              <w:bottom w:val="nil"/>
              <w:right w:val="nil"/>
            </w:tcBorders>
            <w:shd w:val="clear" w:color="auto" w:fill="auto"/>
            <w:noWrap/>
            <w:vAlign w:val="bottom"/>
            <w:hideMark/>
          </w:tcPr>
          <w:p w14:paraId="5D45FB55" w14:textId="77777777" w:rsidR="00BE0539" w:rsidRPr="00DC2757" w:rsidRDefault="00BE0539" w:rsidP="00E750DA">
            <w:pPr>
              <w:spacing w:after="0" w:line="240" w:lineRule="auto"/>
              <w:rPr>
                <w:ins w:id="468" w:author="Commodore, Sarah" w:date="2023-03-30T13:25:00Z"/>
                <w:rFonts w:ascii="Calibri" w:eastAsia="Times New Roman" w:hAnsi="Calibri" w:cs="Calibri"/>
                <w:color w:val="000000"/>
                <w:sz w:val="20"/>
                <w:szCs w:val="20"/>
              </w:rPr>
            </w:pPr>
            <w:ins w:id="469" w:author="Commodore, Sarah" w:date="2023-03-30T13:25:00Z">
              <w:r w:rsidRPr="00DC2757">
                <w:rPr>
                  <w:rFonts w:ascii="Calibri" w:eastAsia="Times New Roman" w:hAnsi="Calibri" w:cs="Calibri"/>
                  <w:color w:val="000000"/>
                  <w:sz w:val="20"/>
                  <w:szCs w:val="20"/>
                </w:rPr>
                <w:t>SFTPB</w:t>
              </w:r>
            </w:ins>
          </w:p>
        </w:tc>
        <w:tc>
          <w:tcPr>
            <w:tcW w:w="0" w:type="auto"/>
            <w:tcBorders>
              <w:top w:val="nil"/>
              <w:left w:val="nil"/>
              <w:bottom w:val="nil"/>
              <w:right w:val="nil"/>
            </w:tcBorders>
            <w:shd w:val="clear" w:color="auto" w:fill="auto"/>
            <w:noWrap/>
            <w:vAlign w:val="bottom"/>
            <w:hideMark/>
          </w:tcPr>
          <w:p w14:paraId="60C7C5CB" w14:textId="77777777" w:rsidR="00BE0539" w:rsidRPr="00DC2757" w:rsidRDefault="00BE0539" w:rsidP="00E750DA">
            <w:pPr>
              <w:spacing w:after="0" w:line="240" w:lineRule="auto"/>
              <w:jc w:val="center"/>
              <w:rPr>
                <w:ins w:id="470" w:author="Commodore, Sarah" w:date="2023-03-30T13:25:00Z"/>
                <w:rFonts w:ascii="Calibri" w:eastAsia="Times New Roman" w:hAnsi="Calibri" w:cs="Calibri"/>
                <w:color w:val="000000"/>
                <w:sz w:val="20"/>
                <w:szCs w:val="20"/>
              </w:rPr>
            </w:pPr>
            <w:ins w:id="471"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AFBD562" w14:textId="77777777" w:rsidR="00BE0539" w:rsidRPr="00DC2757" w:rsidRDefault="00BE0539" w:rsidP="00E750DA">
            <w:pPr>
              <w:spacing w:after="0" w:line="240" w:lineRule="auto"/>
              <w:jc w:val="center"/>
              <w:rPr>
                <w:ins w:id="472" w:author="Commodore, Sarah" w:date="2023-03-30T13:25:00Z"/>
                <w:rFonts w:ascii="Calibri" w:eastAsia="Times New Roman" w:hAnsi="Calibri" w:cs="Calibri"/>
                <w:color w:val="000000"/>
                <w:sz w:val="20"/>
                <w:szCs w:val="20"/>
              </w:rPr>
            </w:pPr>
            <w:ins w:id="473" w:author="Commodore, Sarah" w:date="2023-03-30T13:25:00Z">
              <w:r w:rsidRPr="00DC2757">
                <w:rPr>
                  <w:rFonts w:ascii="Calibri" w:eastAsia="Times New Roman" w:hAnsi="Calibri" w:cs="Calibri"/>
                  <w:color w:val="000000"/>
                  <w:sz w:val="20"/>
                  <w:szCs w:val="20"/>
                </w:rPr>
                <w:t>4.5E-06</w:t>
              </w:r>
            </w:ins>
          </w:p>
        </w:tc>
        <w:tc>
          <w:tcPr>
            <w:tcW w:w="0" w:type="auto"/>
            <w:tcBorders>
              <w:top w:val="nil"/>
              <w:left w:val="nil"/>
              <w:bottom w:val="nil"/>
              <w:right w:val="nil"/>
            </w:tcBorders>
            <w:shd w:val="clear" w:color="auto" w:fill="auto"/>
            <w:noWrap/>
            <w:vAlign w:val="bottom"/>
            <w:hideMark/>
          </w:tcPr>
          <w:p w14:paraId="5A360C3B" w14:textId="77777777" w:rsidR="00BE0539" w:rsidRPr="00DC2757" w:rsidRDefault="00BE0539" w:rsidP="00E750DA">
            <w:pPr>
              <w:spacing w:after="0" w:line="240" w:lineRule="auto"/>
              <w:jc w:val="center"/>
              <w:rPr>
                <w:ins w:id="474" w:author="Commodore, Sarah" w:date="2023-03-30T13:25:00Z"/>
                <w:rFonts w:ascii="Calibri" w:eastAsia="Times New Roman" w:hAnsi="Calibri" w:cs="Calibri"/>
                <w:color w:val="000000"/>
                <w:sz w:val="20"/>
                <w:szCs w:val="20"/>
              </w:rPr>
            </w:pPr>
            <w:ins w:id="475" w:author="Commodore, Sarah" w:date="2023-03-30T13:25:00Z">
              <w:r w:rsidRPr="00DC2757">
                <w:rPr>
                  <w:rFonts w:ascii="Calibri" w:eastAsia="Times New Roman" w:hAnsi="Calibri" w:cs="Calibri"/>
                  <w:color w:val="000000"/>
                  <w:sz w:val="20"/>
                  <w:szCs w:val="20"/>
                </w:rPr>
                <w:t>3.3E-05</w:t>
              </w:r>
            </w:ins>
          </w:p>
        </w:tc>
        <w:tc>
          <w:tcPr>
            <w:tcW w:w="0" w:type="auto"/>
            <w:tcBorders>
              <w:top w:val="nil"/>
              <w:left w:val="nil"/>
              <w:bottom w:val="nil"/>
              <w:right w:val="nil"/>
            </w:tcBorders>
            <w:shd w:val="clear" w:color="auto" w:fill="auto"/>
            <w:noWrap/>
            <w:vAlign w:val="bottom"/>
            <w:hideMark/>
          </w:tcPr>
          <w:p w14:paraId="6680288B" w14:textId="77777777" w:rsidR="00BE0539" w:rsidRPr="00DC2757" w:rsidRDefault="00BE0539" w:rsidP="00E750DA">
            <w:pPr>
              <w:spacing w:after="0" w:line="240" w:lineRule="auto"/>
              <w:jc w:val="center"/>
              <w:rPr>
                <w:ins w:id="476" w:author="Commodore, Sarah" w:date="2023-03-30T13:25:00Z"/>
                <w:rFonts w:ascii="Calibri" w:eastAsia="Times New Roman" w:hAnsi="Calibri" w:cs="Calibri"/>
                <w:color w:val="FF0000"/>
                <w:sz w:val="20"/>
                <w:szCs w:val="20"/>
              </w:rPr>
            </w:pPr>
            <w:ins w:id="477" w:author="Commodore, Sarah" w:date="2023-03-30T13:25:00Z">
              <w:r w:rsidRPr="00DC2757">
                <w:rPr>
                  <w:rFonts w:ascii="Calibri" w:eastAsia="Times New Roman" w:hAnsi="Calibri" w:cs="Calibri"/>
                  <w:color w:val="FF0000"/>
                  <w:sz w:val="20"/>
                  <w:szCs w:val="20"/>
                </w:rPr>
                <w:t>*</w:t>
              </w:r>
            </w:ins>
          </w:p>
        </w:tc>
      </w:tr>
      <w:tr w:rsidR="00BE0539" w:rsidRPr="00DC2757" w14:paraId="2B32EBDC" w14:textId="77777777" w:rsidTr="00E750DA">
        <w:trPr>
          <w:trHeight w:val="260"/>
          <w:ins w:id="478" w:author="Commodore, Sarah" w:date="2023-03-30T13:25:00Z"/>
        </w:trPr>
        <w:tc>
          <w:tcPr>
            <w:tcW w:w="0" w:type="auto"/>
            <w:tcBorders>
              <w:top w:val="nil"/>
              <w:left w:val="nil"/>
              <w:bottom w:val="nil"/>
              <w:right w:val="nil"/>
            </w:tcBorders>
            <w:shd w:val="clear" w:color="auto" w:fill="auto"/>
            <w:noWrap/>
            <w:vAlign w:val="bottom"/>
            <w:hideMark/>
          </w:tcPr>
          <w:p w14:paraId="6B843709" w14:textId="77777777" w:rsidR="00BE0539" w:rsidRPr="00DC2757" w:rsidRDefault="00BE0539" w:rsidP="00E750DA">
            <w:pPr>
              <w:spacing w:after="0" w:line="240" w:lineRule="auto"/>
              <w:rPr>
                <w:ins w:id="479" w:author="Commodore, Sarah" w:date="2023-03-30T13:25:00Z"/>
                <w:rFonts w:ascii="Calibri" w:eastAsia="Times New Roman" w:hAnsi="Calibri" w:cs="Calibri"/>
                <w:color w:val="000000"/>
                <w:sz w:val="20"/>
                <w:szCs w:val="20"/>
              </w:rPr>
            </w:pPr>
            <w:ins w:id="480" w:author="Commodore, Sarah" w:date="2023-03-30T13:25:00Z">
              <w:r w:rsidRPr="00DC2757">
                <w:rPr>
                  <w:rFonts w:ascii="Calibri" w:eastAsia="Times New Roman" w:hAnsi="Calibri" w:cs="Calibri"/>
                  <w:color w:val="000000"/>
                  <w:sz w:val="20"/>
                  <w:szCs w:val="20"/>
                </w:rPr>
                <w:t>ENSG00000162598.13</w:t>
              </w:r>
            </w:ins>
          </w:p>
        </w:tc>
        <w:tc>
          <w:tcPr>
            <w:tcW w:w="0" w:type="auto"/>
            <w:tcBorders>
              <w:top w:val="nil"/>
              <w:left w:val="nil"/>
              <w:bottom w:val="nil"/>
              <w:right w:val="nil"/>
            </w:tcBorders>
            <w:shd w:val="clear" w:color="auto" w:fill="auto"/>
            <w:noWrap/>
            <w:vAlign w:val="bottom"/>
            <w:hideMark/>
          </w:tcPr>
          <w:p w14:paraId="4A4037C6" w14:textId="77777777" w:rsidR="00BE0539" w:rsidRPr="00DC2757" w:rsidRDefault="00BE0539" w:rsidP="00E750DA">
            <w:pPr>
              <w:spacing w:after="0" w:line="240" w:lineRule="auto"/>
              <w:rPr>
                <w:ins w:id="481" w:author="Commodore, Sarah" w:date="2023-03-30T13:25:00Z"/>
                <w:rFonts w:ascii="Calibri" w:eastAsia="Times New Roman" w:hAnsi="Calibri" w:cs="Calibri"/>
                <w:color w:val="000000"/>
                <w:sz w:val="20"/>
                <w:szCs w:val="20"/>
              </w:rPr>
            </w:pPr>
            <w:ins w:id="482" w:author="Commodore, Sarah" w:date="2023-03-30T13:25:00Z">
              <w:r w:rsidRPr="00DC2757">
                <w:rPr>
                  <w:rFonts w:ascii="Calibri" w:eastAsia="Times New Roman" w:hAnsi="Calibri" w:cs="Calibri"/>
                  <w:color w:val="000000"/>
                  <w:sz w:val="20"/>
                  <w:szCs w:val="20"/>
                </w:rPr>
                <w:t>C1orf87</w:t>
              </w:r>
            </w:ins>
          </w:p>
        </w:tc>
        <w:tc>
          <w:tcPr>
            <w:tcW w:w="0" w:type="auto"/>
            <w:tcBorders>
              <w:top w:val="nil"/>
              <w:left w:val="nil"/>
              <w:bottom w:val="nil"/>
              <w:right w:val="nil"/>
            </w:tcBorders>
            <w:shd w:val="clear" w:color="auto" w:fill="auto"/>
            <w:noWrap/>
            <w:vAlign w:val="bottom"/>
            <w:hideMark/>
          </w:tcPr>
          <w:p w14:paraId="1CA8892A" w14:textId="77777777" w:rsidR="00BE0539" w:rsidRPr="00DC2757" w:rsidRDefault="00BE0539" w:rsidP="00E750DA">
            <w:pPr>
              <w:spacing w:after="0" w:line="240" w:lineRule="auto"/>
              <w:jc w:val="center"/>
              <w:rPr>
                <w:ins w:id="483" w:author="Commodore, Sarah" w:date="2023-03-30T13:25:00Z"/>
                <w:rFonts w:ascii="Calibri" w:eastAsia="Times New Roman" w:hAnsi="Calibri" w:cs="Calibri"/>
                <w:color w:val="000000"/>
                <w:sz w:val="20"/>
                <w:szCs w:val="20"/>
              </w:rPr>
            </w:pPr>
            <w:ins w:id="484"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08A2C8C2" w14:textId="77777777" w:rsidR="00BE0539" w:rsidRPr="00DC2757" w:rsidRDefault="00BE0539" w:rsidP="00E750DA">
            <w:pPr>
              <w:spacing w:after="0" w:line="240" w:lineRule="auto"/>
              <w:jc w:val="center"/>
              <w:rPr>
                <w:ins w:id="485" w:author="Commodore, Sarah" w:date="2023-03-30T13:25:00Z"/>
                <w:rFonts w:ascii="Calibri" w:eastAsia="Times New Roman" w:hAnsi="Calibri" w:cs="Calibri"/>
                <w:color w:val="000000"/>
                <w:sz w:val="20"/>
                <w:szCs w:val="20"/>
              </w:rPr>
            </w:pPr>
            <w:ins w:id="486" w:author="Commodore, Sarah" w:date="2023-03-30T13:25:00Z">
              <w:r w:rsidRPr="00DC2757">
                <w:rPr>
                  <w:rFonts w:ascii="Calibri" w:eastAsia="Times New Roman" w:hAnsi="Calibri" w:cs="Calibri"/>
                  <w:color w:val="000000"/>
                  <w:sz w:val="20"/>
                  <w:szCs w:val="20"/>
                </w:rPr>
                <w:t>1.8E-10</w:t>
              </w:r>
            </w:ins>
          </w:p>
        </w:tc>
        <w:tc>
          <w:tcPr>
            <w:tcW w:w="0" w:type="auto"/>
            <w:tcBorders>
              <w:top w:val="nil"/>
              <w:left w:val="nil"/>
              <w:bottom w:val="nil"/>
              <w:right w:val="nil"/>
            </w:tcBorders>
            <w:shd w:val="clear" w:color="auto" w:fill="auto"/>
            <w:noWrap/>
            <w:vAlign w:val="bottom"/>
            <w:hideMark/>
          </w:tcPr>
          <w:p w14:paraId="67FC6C4D" w14:textId="77777777" w:rsidR="00BE0539" w:rsidRPr="00DC2757" w:rsidRDefault="00BE0539" w:rsidP="00E750DA">
            <w:pPr>
              <w:spacing w:after="0" w:line="240" w:lineRule="auto"/>
              <w:jc w:val="center"/>
              <w:rPr>
                <w:ins w:id="487" w:author="Commodore, Sarah" w:date="2023-03-30T13:25:00Z"/>
                <w:rFonts w:ascii="Calibri" w:eastAsia="Times New Roman" w:hAnsi="Calibri" w:cs="Calibri"/>
                <w:color w:val="000000"/>
                <w:sz w:val="20"/>
                <w:szCs w:val="20"/>
              </w:rPr>
            </w:pPr>
            <w:ins w:id="488" w:author="Commodore, Sarah" w:date="2023-03-30T13:25:00Z">
              <w:r w:rsidRPr="00DC2757">
                <w:rPr>
                  <w:rFonts w:ascii="Calibri" w:eastAsia="Times New Roman" w:hAnsi="Calibri" w:cs="Calibri"/>
                  <w:color w:val="000000"/>
                  <w:sz w:val="20"/>
                  <w:szCs w:val="20"/>
                </w:rPr>
                <w:t>4.0E-09</w:t>
              </w:r>
            </w:ins>
          </w:p>
        </w:tc>
        <w:tc>
          <w:tcPr>
            <w:tcW w:w="0" w:type="auto"/>
            <w:tcBorders>
              <w:top w:val="nil"/>
              <w:left w:val="nil"/>
              <w:bottom w:val="nil"/>
              <w:right w:val="nil"/>
            </w:tcBorders>
            <w:shd w:val="clear" w:color="auto" w:fill="auto"/>
            <w:noWrap/>
            <w:vAlign w:val="bottom"/>
            <w:hideMark/>
          </w:tcPr>
          <w:p w14:paraId="59D3BE28" w14:textId="77777777" w:rsidR="00BE0539" w:rsidRPr="00DC2757" w:rsidRDefault="00BE0539" w:rsidP="00E750DA">
            <w:pPr>
              <w:spacing w:after="0" w:line="240" w:lineRule="auto"/>
              <w:jc w:val="center"/>
              <w:rPr>
                <w:ins w:id="489" w:author="Commodore, Sarah" w:date="2023-03-30T13:25:00Z"/>
                <w:rFonts w:ascii="Calibri" w:eastAsia="Times New Roman" w:hAnsi="Calibri" w:cs="Calibri"/>
                <w:color w:val="FF0000"/>
                <w:sz w:val="20"/>
                <w:szCs w:val="20"/>
              </w:rPr>
            </w:pPr>
            <w:ins w:id="490" w:author="Commodore, Sarah" w:date="2023-03-30T13:25:00Z">
              <w:r w:rsidRPr="00DC2757">
                <w:rPr>
                  <w:rFonts w:ascii="Calibri" w:eastAsia="Times New Roman" w:hAnsi="Calibri" w:cs="Calibri"/>
                  <w:color w:val="FF0000"/>
                  <w:sz w:val="20"/>
                  <w:szCs w:val="20"/>
                </w:rPr>
                <w:t>*</w:t>
              </w:r>
            </w:ins>
          </w:p>
        </w:tc>
      </w:tr>
      <w:tr w:rsidR="00BE0539" w:rsidRPr="00DC2757" w14:paraId="3387BC40" w14:textId="77777777" w:rsidTr="00E750DA">
        <w:trPr>
          <w:trHeight w:val="260"/>
          <w:ins w:id="491" w:author="Commodore, Sarah" w:date="2023-03-30T13:25:00Z"/>
        </w:trPr>
        <w:tc>
          <w:tcPr>
            <w:tcW w:w="0" w:type="auto"/>
            <w:tcBorders>
              <w:top w:val="nil"/>
              <w:left w:val="nil"/>
              <w:bottom w:val="nil"/>
              <w:right w:val="nil"/>
            </w:tcBorders>
            <w:shd w:val="clear" w:color="auto" w:fill="auto"/>
            <w:noWrap/>
            <w:vAlign w:val="bottom"/>
            <w:hideMark/>
          </w:tcPr>
          <w:p w14:paraId="5B8F1CE7" w14:textId="77777777" w:rsidR="00BE0539" w:rsidRPr="00DC2757" w:rsidRDefault="00BE0539" w:rsidP="00E750DA">
            <w:pPr>
              <w:spacing w:after="0" w:line="240" w:lineRule="auto"/>
              <w:rPr>
                <w:ins w:id="492" w:author="Commodore, Sarah" w:date="2023-03-30T13:25:00Z"/>
                <w:rFonts w:ascii="Calibri" w:eastAsia="Times New Roman" w:hAnsi="Calibri" w:cs="Calibri"/>
                <w:color w:val="000000"/>
                <w:sz w:val="20"/>
                <w:szCs w:val="20"/>
              </w:rPr>
            </w:pPr>
            <w:ins w:id="493" w:author="Commodore, Sarah" w:date="2023-03-30T13:25:00Z">
              <w:r w:rsidRPr="00DC2757">
                <w:rPr>
                  <w:rFonts w:ascii="Calibri" w:eastAsia="Times New Roman" w:hAnsi="Calibri" w:cs="Calibri"/>
                  <w:color w:val="000000"/>
                  <w:sz w:val="20"/>
                  <w:szCs w:val="20"/>
                </w:rPr>
                <w:t>ENSG00000285930.1</w:t>
              </w:r>
            </w:ins>
          </w:p>
        </w:tc>
        <w:tc>
          <w:tcPr>
            <w:tcW w:w="0" w:type="auto"/>
            <w:tcBorders>
              <w:top w:val="nil"/>
              <w:left w:val="nil"/>
              <w:bottom w:val="nil"/>
              <w:right w:val="nil"/>
            </w:tcBorders>
            <w:shd w:val="clear" w:color="auto" w:fill="auto"/>
            <w:noWrap/>
            <w:vAlign w:val="bottom"/>
            <w:hideMark/>
          </w:tcPr>
          <w:p w14:paraId="1C54BCC9" w14:textId="77777777" w:rsidR="00BE0539" w:rsidRPr="00DC2757" w:rsidRDefault="00BE0539" w:rsidP="00E750DA">
            <w:pPr>
              <w:spacing w:after="0" w:line="240" w:lineRule="auto"/>
              <w:rPr>
                <w:ins w:id="494" w:author="Commodore, Sarah" w:date="2023-03-30T13:25:00Z"/>
                <w:rFonts w:ascii="Calibri" w:eastAsia="Times New Roman" w:hAnsi="Calibri" w:cs="Calibri"/>
                <w:color w:val="000000"/>
                <w:sz w:val="20"/>
                <w:szCs w:val="20"/>
              </w:rPr>
            </w:pPr>
            <w:ins w:id="495" w:author="Commodore, Sarah" w:date="2023-03-30T13:25:00Z">
              <w:r w:rsidRPr="00DC2757">
                <w:rPr>
                  <w:rFonts w:ascii="Calibri" w:eastAsia="Times New Roman" w:hAnsi="Calibri" w:cs="Calibri"/>
                  <w:color w:val="000000"/>
                  <w:sz w:val="20"/>
                  <w:szCs w:val="20"/>
                </w:rPr>
                <w:t>AC015813.8</w:t>
              </w:r>
            </w:ins>
          </w:p>
        </w:tc>
        <w:tc>
          <w:tcPr>
            <w:tcW w:w="0" w:type="auto"/>
            <w:tcBorders>
              <w:top w:val="nil"/>
              <w:left w:val="nil"/>
              <w:bottom w:val="nil"/>
              <w:right w:val="nil"/>
            </w:tcBorders>
            <w:shd w:val="clear" w:color="auto" w:fill="auto"/>
            <w:noWrap/>
            <w:vAlign w:val="bottom"/>
            <w:hideMark/>
          </w:tcPr>
          <w:p w14:paraId="79DB2FF3" w14:textId="77777777" w:rsidR="00BE0539" w:rsidRPr="00DC2757" w:rsidRDefault="00BE0539" w:rsidP="00E750DA">
            <w:pPr>
              <w:spacing w:after="0" w:line="240" w:lineRule="auto"/>
              <w:jc w:val="center"/>
              <w:rPr>
                <w:ins w:id="496" w:author="Commodore, Sarah" w:date="2023-03-30T13:25:00Z"/>
                <w:rFonts w:ascii="Calibri" w:eastAsia="Times New Roman" w:hAnsi="Calibri" w:cs="Calibri"/>
                <w:color w:val="000000"/>
                <w:sz w:val="20"/>
                <w:szCs w:val="20"/>
              </w:rPr>
            </w:pPr>
            <w:ins w:id="497"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8CB81AC" w14:textId="77777777" w:rsidR="00BE0539" w:rsidRPr="00DC2757" w:rsidRDefault="00BE0539" w:rsidP="00E750DA">
            <w:pPr>
              <w:spacing w:after="0" w:line="240" w:lineRule="auto"/>
              <w:jc w:val="center"/>
              <w:rPr>
                <w:ins w:id="498" w:author="Commodore, Sarah" w:date="2023-03-30T13:25:00Z"/>
                <w:rFonts w:ascii="Calibri" w:eastAsia="Times New Roman" w:hAnsi="Calibri" w:cs="Calibri"/>
                <w:color w:val="000000"/>
                <w:sz w:val="20"/>
                <w:szCs w:val="20"/>
              </w:rPr>
            </w:pPr>
            <w:ins w:id="499" w:author="Commodore, Sarah" w:date="2023-03-30T13:25:00Z">
              <w:r w:rsidRPr="00DC2757">
                <w:rPr>
                  <w:rFonts w:ascii="Calibri" w:eastAsia="Times New Roman" w:hAnsi="Calibri" w:cs="Calibri"/>
                  <w:color w:val="000000"/>
                  <w:sz w:val="20"/>
                  <w:szCs w:val="20"/>
                </w:rPr>
                <w:t>3.2E-11</w:t>
              </w:r>
            </w:ins>
          </w:p>
        </w:tc>
        <w:tc>
          <w:tcPr>
            <w:tcW w:w="0" w:type="auto"/>
            <w:tcBorders>
              <w:top w:val="nil"/>
              <w:left w:val="nil"/>
              <w:bottom w:val="nil"/>
              <w:right w:val="nil"/>
            </w:tcBorders>
            <w:shd w:val="clear" w:color="auto" w:fill="auto"/>
            <w:noWrap/>
            <w:vAlign w:val="bottom"/>
            <w:hideMark/>
          </w:tcPr>
          <w:p w14:paraId="623AA230" w14:textId="77777777" w:rsidR="00BE0539" w:rsidRPr="00DC2757" w:rsidRDefault="00BE0539" w:rsidP="00E750DA">
            <w:pPr>
              <w:spacing w:after="0" w:line="240" w:lineRule="auto"/>
              <w:jc w:val="center"/>
              <w:rPr>
                <w:ins w:id="500" w:author="Commodore, Sarah" w:date="2023-03-30T13:25:00Z"/>
                <w:rFonts w:ascii="Calibri" w:eastAsia="Times New Roman" w:hAnsi="Calibri" w:cs="Calibri"/>
                <w:color w:val="000000"/>
                <w:sz w:val="20"/>
                <w:szCs w:val="20"/>
              </w:rPr>
            </w:pPr>
            <w:ins w:id="501" w:author="Commodore, Sarah" w:date="2023-03-30T13:25:00Z">
              <w:r w:rsidRPr="00DC2757">
                <w:rPr>
                  <w:rFonts w:ascii="Calibri" w:eastAsia="Times New Roman" w:hAnsi="Calibri" w:cs="Calibri"/>
                  <w:color w:val="000000"/>
                  <w:sz w:val="20"/>
                  <w:szCs w:val="20"/>
                </w:rPr>
                <w:t>8.5E-10</w:t>
              </w:r>
            </w:ins>
          </w:p>
        </w:tc>
        <w:tc>
          <w:tcPr>
            <w:tcW w:w="0" w:type="auto"/>
            <w:tcBorders>
              <w:top w:val="nil"/>
              <w:left w:val="nil"/>
              <w:bottom w:val="nil"/>
              <w:right w:val="nil"/>
            </w:tcBorders>
            <w:shd w:val="clear" w:color="auto" w:fill="auto"/>
            <w:noWrap/>
            <w:vAlign w:val="bottom"/>
            <w:hideMark/>
          </w:tcPr>
          <w:p w14:paraId="7E6CEB31" w14:textId="77777777" w:rsidR="00BE0539" w:rsidRPr="00DC2757" w:rsidRDefault="00BE0539" w:rsidP="00E750DA">
            <w:pPr>
              <w:spacing w:after="0" w:line="240" w:lineRule="auto"/>
              <w:jc w:val="center"/>
              <w:rPr>
                <w:ins w:id="502" w:author="Commodore, Sarah" w:date="2023-03-30T13:25:00Z"/>
                <w:rFonts w:ascii="Calibri" w:eastAsia="Times New Roman" w:hAnsi="Calibri" w:cs="Calibri"/>
                <w:color w:val="FF0000"/>
                <w:sz w:val="20"/>
                <w:szCs w:val="20"/>
              </w:rPr>
            </w:pPr>
            <w:ins w:id="503" w:author="Commodore, Sarah" w:date="2023-03-30T13:25:00Z">
              <w:r w:rsidRPr="00DC2757">
                <w:rPr>
                  <w:rFonts w:ascii="Calibri" w:eastAsia="Times New Roman" w:hAnsi="Calibri" w:cs="Calibri"/>
                  <w:color w:val="FF0000"/>
                  <w:sz w:val="20"/>
                  <w:szCs w:val="20"/>
                </w:rPr>
                <w:t>*</w:t>
              </w:r>
            </w:ins>
          </w:p>
        </w:tc>
      </w:tr>
      <w:tr w:rsidR="00BE0539" w:rsidRPr="00DC2757" w14:paraId="20698843" w14:textId="77777777" w:rsidTr="00E750DA">
        <w:trPr>
          <w:trHeight w:val="260"/>
          <w:ins w:id="504" w:author="Commodore, Sarah" w:date="2023-03-30T13:25:00Z"/>
        </w:trPr>
        <w:tc>
          <w:tcPr>
            <w:tcW w:w="0" w:type="auto"/>
            <w:tcBorders>
              <w:top w:val="nil"/>
              <w:left w:val="nil"/>
              <w:bottom w:val="nil"/>
              <w:right w:val="nil"/>
            </w:tcBorders>
            <w:shd w:val="clear" w:color="auto" w:fill="auto"/>
            <w:noWrap/>
            <w:vAlign w:val="bottom"/>
            <w:hideMark/>
          </w:tcPr>
          <w:p w14:paraId="794DAA0E" w14:textId="77777777" w:rsidR="00BE0539" w:rsidRPr="00DC2757" w:rsidRDefault="00BE0539" w:rsidP="00E750DA">
            <w:pPr>
              <w:spacing w:after="0" w:line="240" w:lineRule="auto"/>
              <w:rPr>
                <w:ins w:id="505" w:author="Commodore, Sarah" w:date="2023-03-30T13:25:00Z"/>
                <w:rFonts w:ascii="Calibri" w:eastAsia="Times New Roman" w:hAnsi="Calibri" w:cs="Calibri"/>
                <w:color w:val="000000"/>
                <w:sz w:val="20"/>
                <w:szCs w:val="20"/>
              </w:rPr>
            </w:pPr>
            <w:ins w:id="506" w:author="Commodore, Sarah" w:date="2023-03-30T13:25:00Z">
              <w:r w:rsidRPr="00DC2757">
                <w:rPr>
                  <w:rFonts w:ascii="Calibri" w:eastAsia="Times New Roman" w:hAnsi="Calibri" w:cs="Calibri"/>
                  <w:color w:val="000000"/>
                  <w:sz w:val="20"/>
                  <w:szCs w:val="20"/>
                </w:rPr>
                <w:t>ENSG00000239389.8</w:t>
              </w:r>
            </w:ins>
          </w:p>
        </w:tc>
        <w:tc>
          <w:tcPr>
            <w:tcW w:w="0" w:type="auto"/>
            <w:tcBorders>
              <w:top w:val="nil"/>
              <w:left w:val="nil"/>
              <w:bottom w:val="nil"/>
              <w:right w:val="nil"/>
            </w:tcBorders>
            <w:shd w:val="clear" w:color="auto" w:fill="auto"/>
            <w:noWrap/>
            <w:vAlign w:val="bottom"/>
            <w:hideMark/>
          </w:tcPr>
          <w:p w14:paraId="3381CDE1" w14:textId="77777777" w:rsidR="00BE0539" w:rsidRPr="00DC2757" w:rsidRDefault="00BE0539" w:rsidP="00E750DA">
            <w:pPr>
              <w:spacing w:after="0" w:line="240" w:lineRule="auto"/>
              <w:rPr>
                <w:ins w:id="507" w:author="Commodore, Sarah" w:date="2023-03-30T13:25:00Z"/>
                <w:rFonts w:ascii="Calibri" w:eastAsia="Times New Roman" w:hAnsi="Calibri" w:cs="Calibri"/>
                <w:color w:val="000000"/>
                <w:sz w:val="20"/>
                <w:szCs w:val="20"/>
              </w:rPr>
            </w:pPr>
            <w:ins w:id="508" w:author="Commodore, Sarah" w:date="2023-03-30T13:25:00Z">
              <w:r w:rsidRPr="00DC2757">
                <w:rPr>
                  <w:rFonts w:ascii="Calibri" w:eastAsia="Times New Roman" w:hAnsi="Calibri" w:cs="Calibri"/>
                  <w:color w:val="000000"/>
                  <w:sz w:val="20"/>
                  <w:szCs w:val="20"/>
                </w:rPr>
                <w:t>PCDHA13</w:t>
              </w:r>
            </w:ins>
          </w:p>
        </w:tc>
        <w:tc>
          <w:tcPr>
            <w:tcW w:w="0" w:type="auto"/>
            <w:tcBorders>
              <w:top w:val="nil"/>
              <w:left w:val="nil"/>
              <w:bottom w:val="nil"/>
              <w:right w:val="nil"/>
            </w:tcBorders>
            <w:shd w:val="clear" w:color="auto" w:fill="auto"/>
            <w:noWrap/>
            <w:vAlign w:val="bottom"/>
            <w:hideMark/>
          </w:tcPr>
          <w:p w14:paraId="15C3EEB5" w14:textId="77777777" w:rsidR="00BE0539" w:rsidRPr="00DC2757" w:rsidRDefault="00BE0539" w:rsidP="00E750DA">
            <w:pPr>
              <w:spacing w:after="0" w:line="240" w:lineRule="auto"/>
              <w:jc w:val="center"/>
              <w:rPr>
                <w:ins w:id="509" w:author="Commodore, Sarah" w:date="2023-03-30T13:25:00Z"/>
                <w:rFonts w:ascii="Calibri" w:eastAsia="Times New Roman" w:hAnsi="Calibri" w:cs="Calibri"/>
                <w:color w:val="000000"/>
                <w:sz w:val="20"/>
                <w:szCs w:val="20"/>
              </w:rPr>
            </w:pPr>
            <w:ins w:id="510"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18A9518D" w14:textId="77777777" w:rsidR="00BE0539" w:rsidRPr="00DC2757" w:rsidRDefault="00BE0539" w:rsidP="00E750DA">
            <w:pPr>
              <w:spacing w:after="0" w:line="240" w:lineRule="auto"/>
              <w:jc w:val="center"/>
              <w:rPr>
                <w:ins w:id="511" w:author="Commodore, Sarah" w:date="2023-03-30T13:25:00Z"/>
                <w:rFonts w:ascii="Calibri" w:eastAsia="Times New Roman" w:hAnsi="Calibri" w:cs="Calibri"/>
                <w:color w:val="000000"/>
                <w:sz w:val="20"/>
                <w:szCs w:val="20"/>
              </w:rPr>
            </w:pPr>
            <w:ins w:id="512" w:author="Commodore, Sarah" w:date="2023-03-30T13:25:00Z">
              <w:r w:rsidRPr="00DC2757">
                <w:rPr>
                  <w:rFonts w:ascii="Calibri" w:eastAsia="Times New Roman" w:hAnsi="Calibri" w:cs="Calibri"/>
                  <w:color w:val="000000"/>
                  <w:sz w:val="20"/>
                  <w:szCs w:val="20"/>
                </w:rPr>
                <w:t>3.3E-05</w:t>
              </w:r>
            </w:ins>
          </w:p>
        </w:tc>
        <w:tc>
          <w:tcPr>
            <w:tcW w:w="0" w:type="auto"/>
            <w:tcBorders>
              <w:top w:val="nil"/>
              <w:left w:val="nil"/>
              <w:bottom w:val="nil"/>
              <w:right w:val="nil"/>
            </w:tcBorders>
            <w:shd w:val="clear" w:color="auto" w:fill="auto"/>
            <w:noWrap/>
            <w:vAlign w:val="bottom"/>
            <w:hideMark/>
          </w:tcPr>
          <w:p w14:paraId="32AA3FC0" w14:textId="77777777" w:rsidR="00BE0539" w:rsidRPr="00DC2757" w:rsidRDefault="00BE0539" w:rsidP="00E750DA">
            <w:pPr>
              <w:spacing w:after="0" w:line="240" w:lineRule="auto"/>
              <w:jc w:val="center"/>
              <w:rPr>
                <w:ins w:id="513" w:author="Commodore, Sarah" w:date="2023-03-30T13:25:00Z"/>
                <w:rFonts w:ascii="Calibri" w:eastAsia="Times New Roman" w:hAnsi="Calibri" w:cs="Calibri"/>
                <w:color w:val="000000"/>
                <w:sz w:val="20"/>
                <w:szCs w:val="20"/>
              </w:rPr>
            </w:pPr>
            <w:ins w:id="514" w:author="Commodore, Sarah" w:date="2023-03-30T13:25:00Z">
              <w:r w:rsidRPr="00DC2757">
                <w:rPr>
                  <w:rFonts w:ascii="Calibri" w:eastAsia="Times New Roman" w:hAnsi="Calibri" w:cs="Calibri"/>
                  <w:color w:val="000000"/>
                  <w:sz w:val="20"/>
                  <w:szCs w:val="20"/>
                </w:rPr>
                <w:t>1.9E-04</w:t>
              </w:r>
            </w:ins>
          </w:p>
        </w:tc>
        <w:tc>
          <w:tcPr>
            <w:tcW w:w="0" w:type="auto"/>
            <w:tcBorders>
              <w:top w:val="nil"/>
              <w:left w:val="nil"/>
              <w:bottom w:val="nil"/>
              <w:right w:val="nil"/>
            </w:tcBorders>
            <w:shd w:val="clear" w:color="auto" w:fill="auto"/>
            <w:noWrap/>
            <w:vAlign w:val="bottom"/>
            <w:hideMark/>
          </w:tcPr>
          <w:p w14:paraId="485C8510" w14:textId="77777777" w:rsidR="00BE0539" w:rsidRPr="00DC2757" w:rsidRDefault="00BE0539" w:rsidP="00E750DA">
            <w:pPr>
              <w:spacing w:after="0" w:line="240" w:lineRule="auto"/>
              <w:jc w:val="center"/>
              <w:rPr>
                <w:ins w:id="515" w:author="Commodore, Sarah" w:date="2023-03-30T13:25:00Z"/>
                <w:rFonts w:ascii="Calibri" w:eastAsia="Times New Roman" w:hAnsi="Calibri" w:cs="Calibri"/>
                <w:color w:val="FF0000"/>
                <w:sz w:val="20"/>
                <w:szCs w:val="20"/>
              </w:rPr>
            </w:pPr>
            <w:ins w:id="516" w:author="Commodore, Sarah" w:date="2023-03-30T13:25:00Z">
              <w:r w:rsidRPr="00DC2757">
                <w:rPr>
                  <w:rFonts w:ascii="Calibri" w:eastAsia="Times New Roman" w:hAnsi="Calibri" w:cs="Calibri"/>
                  <w:color w:val="FF0000"/>
                  <w:sz w:val="20"/>
                  <w:szCs w:val="20"/>
                </w:rPr>
                <w:t>*</w:t>
              </w:r>
            </w:ins>
          </w:p>
        </w:tc>
      </w:tr>
      <w:tr w:rsidR="00BE0539" w:rsidRPr="00DC2757" w14:paraId="51E0ECCB" w14:textId="77777777" w:rsidTr="00E750DA">
        <w:trPr>
          <w:trHeight w:val="260"/>
          <w:ins w:id="517" w:author="Commodore, Sarah" w:date="2023-03-30T13:25:00Z"/>
        </w:trPr>
        <w:tc>
          <w:tcPr>
            <w:tcW w:w="0" w:type="auto"/>
            <w:tcBorders>
              <w:top w:val="nil"/>
              <w:left w:val="nil"/>
              <w:bottom w:val="nil"/>
              <w:right w:val="nil"/>
            </w:tcBorders>
            <w:shd w:val="clear" w:color="auto" w:fill="auto"/>
            <w:noWrap/>
            <w:vAlign w:val="bottom"/>
            <w:hideMark/>
          </w:tcPr>
          <w:p w14:paraId="0B9D36D4" w14:textId="77777777" w:rsidR="00BE0539" w:rsidRPr="00DC2757" w:rsidRDefault="00BE0539" w:rsidP="00E750DA">
            <w:pPr>
              <w:spacing w:after="0" w:line="240" w:lineRule="auto"/>
              <w:rPr>
                <w:ins w:id="518" w:author="Commodore, Sarah" w:date="2023-03-30T13:25:00Z"/>
                <w:rFonts w:ascii="Calibri" w:eastAsia="Times New Roman" w:hAnsi="Calibri" w:cs="Calibri"/>
                <w:color w:val="000000"/>
                <w:sz w:val="20"/>
                <w:szCs w:val="20"/>
              </w:rPr>
            </w:pPr>
            <w:ins w:id="519" w:author="Commodore, Sarah" w:date="2023-03-30T13:25:00Z">
              <w:r w:rsidRPr="00DC2757">
                <w:rPr>
                  <w:rFonts w:ascii="Calibri" w:eastAsia="Times New Roman" w:hAnsi="Calibri" w:cs="Calibri"/>
                  <w:color w:val="000000"/>
                  <w:sz w:val="20"/>
                  <w:szCs w:val="20"/>
                </w:rPr>
                <w:lastRenderedPageBreak/>
                <w:t>ENSG00000226594.1</w:t>
              </w:r>
            </w:ins>
          </w:p>
        </w:tc>
        <w:tc>
          <w:tcPr>
            <w:tcW w:w="0" w:type="auto"/>
            <w:tcBorders>
              <w:top w:val="nil"/>
              <w:left w:val="nil"/>
              <w:bottom w:val="nil"/>
              <w:right w:val="nil"/>
            </w:tcBorders>
            <w:shd w:val="clear" w:color="auto" w:fill="auto"/>
            <w:noWrap/>
            <w:vAlign w:val="bottom"/>
            <w:hideMark/>
          </w:tcPr>
          <w:p w14:paraId="294D173E" w14:textId="77777777" w:rsidR="00BE0539" w:rsidRPr="00DC2757" w:rsidRDefault="00BE0539" w:rsidP="00E750DA">
            <w:pPr>
              <w:spacing w:after="0" w:line="240" w:lineRule="auto"/>
              <w:rPr>
                <w:ins w:id="520" w:author="Commodore, Sarah" w:date="2023-03-30T13:25:00Z"/>
                <w:rFonts w:ascii="Calibri" w:eastAsia="Times New Roman" w:hAnsi="Calibri" w:cs="Calibri"/>
                <w:color w:val="000000"/>
                <w:sz w:val="20"/>
                <w:szCs w:val="20"/>
              </w:rPr>
            </w:pPr>
            <w:ins w:id="521" w:author="Commodore, Sarah" w:date="2023-03-30T13:25:00Z">
              <w:r w:rsidRPr="00DC2757">
                <w:rPr>
                  <w:rFonts w:ascii="Calibri" w:eastAsia="Times New Roman" w:hAnsi="Calibri" w:cs="Calibri"/>
                  <w:color w:val="000000"/>
                  <w:sz w:val="20"/>
                  <w:szCs w:val="20"/>
                </w:rPr>
                <w:t>AL356421.2</w:t>
              </w:r>
            </w:ins>
          </w:p>
        </w:tc>
        <w:tc>
          <w:tcPr>
            <w:tcW w:w="0" w:type="auto"/>
            <w:tcBorders>
              <w:top w:val="nil"/>
              <w:left w:val="nil"/>
              <w:bottom w:val="nil"/>
              <w:right w:val="nil"/>
            </w:tcBorders>
            <w:shd w:val="clear" w:color="auto" w:fill="auto"/>
            <w:noWrap/>
            <w:vAlign w:val="bottom"/>
            <w:hideMark/>
          </w:tcPr>
          <w:p w14:paraId="0D817028" w14:textId="77777777" w:rsidR="00BE0539" w:rsidRPr="00DC2757" w:rsidRDefault="00BE0539" w:rsidP="00E750DA">
            <w:pPr>
              <w:spacing w:after="0" w:line="240" w:lineRule="auto"/>
              <w:jc w:val="center"/>
              <w:rPr>
                <w:ins w:id="522" w:author="Commodore, Sarah" w:date="2023-03-30T13:25:00Z"/>
                <w:rFonts w:ascii="Calibri" w:eastAsia="Times New Roman" w:hAnsi="Calibri" w:cs="Calibri"/>
                <w:color w:val="000000"/>
                <w:sz w:val="20"/>
                <w:szCs w:val="20"/>
              </w:rPr>
            </w:pPr>
            <w:ins w:id="523"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39B85EB6" w14:textId="77777777" w:rsidR="00BE0539" w:rsidRPr="00DC2757" w:rsidRDefault="00BE0539" w:rsidP="00E750DA">
            <w:pPr>
              <w:spacing w:after="0" w:line="240" w:lineRule="auto"/>
              <w:jc w:val="center"/>
              <w:rPr>
                <w:ins w:id="524" w:author="Commodore, Sarah" w:date="2023-03-30T13:25:00Z"/>
                <w:rFonts w:ascii="Calibri" w:eastAsia="Times New Roman" w:hAnsi="Calibri" w:cs="Calibri"/>
                <w:color w:val="000000"/>
                <w:sz w:val="20"/>
                <w:szCs w:val="20"/>
              </w:rPr>
            </w:pPr>
            <w:ins w:id="525" w:author="Commodore, Sarah" w:date="2023-03-30T13:25:00Z">
              <w:r w:rsidRPr="00DC2757">
                <w:rPr>
                  <w:rFonts w:ascii="Calibri" w:eastAsia="Times New Roman" w:hAnsi="Calibri" w:cs="Calibri"/>
                  <w:color w:val="000000"/>
                  <w:sz w:val="20"/>
                  <w:szCs w:val="20"/>
                </w:rPr>
                <w:t>2.8E-07</w:t>
              </w:r>
            </w:ins>
          </w:p>
        </w:tc>
        <w:tc>
          <w:tcPr>
            <w:tcW w:w="0" w:type="auto"/>
            <w:tcBorders>
              <w:top w:val="nil"/>
              <w:left w:val="nil"/>
              <w:bottom w:val="nil"/>
              <w:right w:val="nil"/>
            </w:tcBorders>
            <w:shd w:val="clear" w:color="auto" w:fill="auto"/>
            <w:noWrap/>
            <w:vAlign w:val="bottom"/>
            <w:hideMark/>
          </w:tcPr>
          <w:p w14:paraId="71163E16" w14:textId="77777777" w:rsidR="00BE0539" w:rsidRPr="00DC2757" w:rsidRDefault="00BE0539" w:rsidP="00E750DA">
            <w:pPr>
              <w:spacing w:after="0" w:line="240" w:lineRule="auto"/>
              <w:jc w:val="center"/>
              <w:rPr>
                <w:ins w:id="526" w:author="Commodore, Sarah" w:date="2023-03-30T13:25:00Z"/>
                <w:rFonts w:ascii="Calibri" w:eastAsia="Times New Roman" w:hAnsi="Calibri" w:cs="Calibri"/>
                <w:color w:val="000000"/>
                <w:sz w:val="20"/>
                <w:szCs w:val="20"/>
              </w:rPr>
            </w:pPr>
            <w:ins w:id="527" w:author="Commodore, Sarah" w:date="2023-03-30T13:25:00Z">
              <w:r w:rsidRPr="00DC2757">
                <w:rPr>
                  <w:rFonts w:ascii="Calibri" w:eastAsia="Times New Roman" w:hAnsi="Calibri" w:cs="Calibri"/>
                  <w:color w:val="000000"/>
                  <w:sz w:val="20"/>
                  <w:szCs w:val="20"/>
                </w:rPr>
                <w:t>2.8E-06</w:t>
              </w:r>
            </w:ins>
          </w:p>
        </w:tc>
        <w:tc>
          <w:tcPr>
            <w:tcW w:w="0" w:type="auto"/>
            <w:tcBorders>
              <w:top w:val="nil"/>
              <w:left w:val="nil"/>
              <w:bottom w:val="nil"/>
              <w:right w:val="nil"/>
            </w:tcBorders>
            <w:shd w:val="clear" w:color="auto" w:fill="auto"/>
            <w:noWrap/>
            <w:vAlign w:val="bottom"/>
            <w:hideMark/>
          </w:tcPr>
          <w:p w14:paraId="7D58C740" w14:textId="77777777" w:rsidR="00BE0539" w:rsidRPr="00DC2757" w:rsidRDefault="00BE0539" w:rsidP="00E750DA">
            <w:pPr>
              <w:spacing w:after="0" w:line="240" w:lineRule="auto"/>
              <w:jc w:val="center"/>
              <w:rPr>
                <w:ins w:id="528" w:author="Commodore, Sarah" w:date="2023-03-30T13:25:00Z"/>
                <w:rFonts w:ascii="Calibri" w:eastAsia="Times New Roman" w:hAnsi="Calibri" w:cs="Calibri"/>
                <w:color w:val="FF0000"/>
                <w:sz w:val="20"/>
                <w:szCs w:val="20"/>
              </w:rPr>
            </w:pPr>
            <w:ins w:id="529" w:author="Commodore, Sarah" w:date="2023-03-30T13:25:00Z">
              <w:r w:rsidRPr="00DC2757">
                <w:rPr>
                  <w:rFonts w:ascii="Calibri" w:eastAsia="Times New Roman" w:hAnsi="Calibri" w:cs="Calibri"/>
                  <w:color w:val="FF0000"/>
                  <w:sz w:val="20"/>
                  <w:szCs w:val="20"/>
                </w:rPr>
                <w:t>*</w:t>
              </w:r>
            </w:ins>
          </w:p>
        </w:tc>
      </w:tr>
      <w:tr w:rsidR="00BE0539" w:rsidRPr="00DC2757" w14:paraId="135C381F" w14:textId="77777777" w:rsidTr="00E750DA">
        <w:trPr>
          <w:trHeight w:val="260"/>
          <w:ins w:id="530" w:author="Commodore, Sarah" w:date="2023-03-30T13:25:00Z"/>
        </w:trPr>
        <w:tc>
          <w:tcPr>
            <w:tcW w:w="0" w:type="auto"/>
            <w:tcBorders>
              <w:top w:val="nil"/>
              <w:left w:val="nil"/>
              <w:bottom w:val="nil"/>
              <w:right w:val="nil"/>
            </w:tcBorders>
            <w:shd w:val="clear" w:color="auto" w:fill="auto"/>
            <w:noWrap/>
            <w:vAlign w:val="bottom"/>
            <w:hideMark/>
          </w:tcPr>
          <w:p w14:paraId="3CE8FC0A" w14:textId="77777777" w:rsidR="00BE0539" w:rsidRPr="00DC2757" w:rsidRDefault="00BE0539" w:rsidP="00E750DA">
            <w:pPr>
              <w:spacing w:after="0" w:line="240" w:lineRule="auto"/>
              <w:rPr>
                <w:ins w:id="531" w:author="Commodore, Sarah" w:date="2023-03-30T13:25:00Z"/>
                <w:rFonts w:ascii="Calibri" w:eastAsia="Times New Roman" w:hAnsi="Calibri" w:cs="Calibri"/>
                <w:color w:val="000000"/>
                <w:sz w:val="20"/>
                <w:szCs w:val="20"/>
              </w:rPr>
            </w:pPr>
            <w:ins w:id="532" w:author="Commodore, Sarah" w:date="2023-03-30T13:25:00Z">
              <w:r w:rsidRPr="00DC2757">
                <w:rPr>
                  <w:rFonts w:ascii="Calibri" w:eastAsia="Times New Roman" w:hAnsi="Calibri" w:cs="Calibri"/>
                  <w:color w:val="000000"/>
                  <w:sz w:val="20"/>
                  <w:szCs w:val="20"/>
                </w:rPr>
                <w:t>ENSG00000228695.10</w:t>
              </w:r>
            </w:ins>
          </w:p>
        </w:tc>
        <w:tc>
          <w:tcPr>
            <w:tcW w:w="0" w:type="auto"/>
            <w:tcBorders>
              <w:top w:val="nil"/>
              <w:left w:val="nil"/>
              <w:bottom w:val="nil"/>
              <w:right w:val="nil"/>
            </w:tcBorders>
            <w:shd w:val="clear" w:color="auto" w:fill="auto"/>
            <w:noWrap/>
            <w:vAlign w:val="bottom"/>
            <w:hideMark/>
          </w:tcPr>
          <w:p w14:paraId="5119F2BC" w14:textId="77777777" w:rsidR="00BE0539" w:rsidRPr="00DC2757" w:rsidRDefault="00BE0539" w:rsidP="00E750DA">
            <w:pPr>
              <w:spacing w:after="0" w:line="240" w:lineRule="auto"/>
              <w:rPr>
                <w:ins w:id="533" w:author="Commodore, Sarah" w:date="2023-03-30T13:25:00Z"/>
                <w:rFonts w:ascii="Calibri" w:eastAsia="Times New Roman" w:hAnsi="Calibri" w:cs="Calibri"/>
                <w:color w:val="000000"/>
                <w:sz w:val="20"/>
                <w:szCs w:val="20"/>
              </w:rPr>
            </w:pPr>
            <w:ins w:id="534" w:author="Commodore, Sarah" w:date="2023-03-30T13:25:00Z">
              <w:r w:rsidRPr="00DC2757">
                <w:rPr>
                  <w:rFonts w:ascii="Calibri" w:eastAsia="Times New Roman" w:hAnsi="Calibri" w:cs="Calibri"/>
                  <w:color w:val="000000"/>
                  <w:sz w:val="20"/>
                  <w:szCs w:val="20"/>
                </w:rPr>
                <w:t>CES1P1</w:t>
              </w:r>
            </w:ins>
          </w:p>
        </w:tc>
        <w:tc>
          <w:tcPr>
            <w:tcW w:w="0" w:type="auto"/>
            <w:tcBorders>
              <w:top w:val="nil"/>
              <w:left w:val="nil"/>
              <w:bottom w:val="nil"/>
              <w:right w:val="nil"/>
            </w:tcBorders>
            <w:shd w:val="clear" w:color="auto" w:fill="auto"/>
            <w:noWrap/>
            <w:vAlign w:val="bottom"/>
            <w:hideMark/>
          </w:tcPr>
          <w:p w14:paraId="6B81EDBC" w14:textId="77777777" w:rsidR="00BE0539" w:rsidRPr="00DC2757" w:rsidRDefault="00BE0539" w:rsidP="00E750DA">
            <w:pPr>
              <w:spacing w:after="0" w:line="240" w:lineRule="auto"/>
              <w:jc w:val="center"/>
              <w:rPr>
                <w:ins w:id="535" w:author="Commodore, Sarah" w:date="2023-03-30T13:25:00Z"/>
                <w:rFonts w:ascii="Calibri" w:eastAsia="Times New Roman" w:hAnsi="Calibri" w:cs="Calibri"/>
                <w:color w:val="000000"/>
                <w:sz w:val="20"/>
                <w:szCs w:val="20"/>
              </w:rPr>
            </w:pPr>
            <w:ins w:id="536"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728A4486" w14:textId="77777777" w:rsidR="00BE0539" w:rsidRPr="00DC2757" w:rsidRDefault="00BE0539" w:rsidP="00E750DA">
            <w:pPr>
              <w:spacing w:after="0" w:line="240" w:lineRule="auto"/>
              <w:jc w:val="center"/>
              <w:rPr>
                <w:ins w:id="537" w:author="Commodore, Sarah" w:date="2023-03-30T13:25:00Z"/>
                <w:rFonts w:ascii="Calibri" w:eastAsia="Times New Roman" w:hAnsi="Calibri" w:cs="Calibri"/>
                <w:color w:val="000000"/>
                <w:sz w:val="20"/>
                <w:szCs w:val="20"/>
              </w:rPr>
            </w:pPr>
            <w:ins w:id="538" w:author="Commodore, Sarah" w:date="2023-03-30T13:25:00Z">
              <w:r w:rsidRPr="00DC2757">
                <w:rPr>
                  <w:rFonts w:ascii="Calibri" w:eastAsia="Times New Roman" w:hAnsi="Calibri" w:cs="Calibri"/>
                  <w:color w:val="000000"/>
                  <w:sz w:val="20"/>
                  <w:szCs w:val="20"/>
                </w:rPr>
                <w:t>3.1E-03</w:t>
              </w:r>
            </w:ins>
          </w:p>
        </w:tc>
        <w:tc>
          <w:tcPr>
            <w:tcW w:w="0" w:type="auto"/>
            <w:tcBorders>
              <w:top w:val="nil"/>
              <w:left w:val="nil"/>
              <w:bottom w:val="nil"/>
              <w:right w:val="nil"/>
            </w:tcBorders>
            <w:shd w:val="clear" w:color="auto" w:fill="auto"/>
            <w:noWrap/>
            <w:vAlign w:val="bottom"/>
            <w:hideMark/>
          </w:tcPr>
          <w:p w14:paraId="3D73B301" w14:textId="77777777" w:rsidR="00BE0539" w:rsidRPr="00DC2757" w:rsidRDefault="00BE0539" w:rsidP="00E750DA">
            <w:pPr>
              <w:spacing w:after="0" w:line="240" w:lineRule="auto"/>
              <w:jc w:val="center"/>
              <w:rPr>
                <w:ins w:id="539" w:author="Commodore, Sarah" w:date="2023-03-30T13:25:00Z"/>
                <w:rFonts w:ascii="Calibri" w:eastAsia="Times New Roman" w:hAnsi="Calibri" w:cs="Calibri"/>
                <w:color w:val="000000"/>
                <w:sz w:val="20"/>
                <w:szCs w:val="20"/>
              </w:rPr>
            </w:pPr>
            <w:ins w:id="540" w:author="Commodore, Sarah" w:date="2023-03-30T13:25:00Z">
              <w:r w:rsidRPr="00DC2757">
                <w:rPr>
                  <w:rFonts w:ascii="Calibri" w:eastAsia="Times New Roman" w:hAnsi="Calibri" w:cs="Calibri"/>
                  <w:color w:val="000000"/>
                  <w:sz w:val="20"/>
                  <w:szCs w:val="20"/>
                </w:rPr>
                <w:t>1.0E-02</w:t>
              </w:r>
            </w:ins>
          </w:p>
        </w:tc>
        <w:tc>
          <w:tcPr>
            <w:tcW w:w="0" w:type="auto"/>
            <w:tcBorders>
              <w:top w:val="nil"/>
              <w:left w:val="nil"/>
              <w:bottom w:val="nil"/>
              <w:right w:val="nil"/>
            </w:tcBorders>
            <w:shd w:val="clear" w:color="auto" w:fill="auto"/>
            <w:noWrap/>
            <w:vAlign w:val="bottom"/>
            <w:hideMark/>
          </w:tcPr>
          <w:p w14:paraId="1AA6FD9D" w14:textId="77777777" w:rsidR="00BE0539" w:rsidRPr="00DC2757" w:rsidRDefault="00BE0539" w:rsidP="00E750DA">
            <w:pPr>
              <w:spacing w:after="0" w:line="240" w:lineRule="auto"/>
              <w:jc w:val="center"/>
              <w:rPr>
                <w:ins w:id="541" w:author="Commodore, Sarah" w:date="2023-03-30T13:25:00Z"/>
                <w:rFonts w:ascii="Calibri" w:eastAsia="Times New Roman" w:hAnsi="Calibri" w:cs="Calibri"/>
                <w:color w:val="FF0000"/>
                <w:sz w:val="20"/>
                <w:szCs w:val="20"/>
              </w:rPr>
            </w:pPr>
            <w:ins w:id="542" w:author="Commodore, Sarah" w:date="2023-03-30T13:25:00Z">
              <w:r w:rsidRPr="00DC2757">
                <w:rPr>
                  <w:rFonts w:ascii="Calibri" w:eastAsia="Times New Roman" w:hAnsi="Calibri" w:cs="Calibri"/>
                  <w:color w:val="FF0000"/>
                  <w:sz w:val="20"/>
                  <w:szCs w:val="20"/>
                </w:rPr>
                <w:t>*</w:t>
              </w:r>
            </w:ins>
          </w:p>
        </w:tc>
      </w:tr>
      <w:tr w:rsidR="00BE0539" w:rsidRPr="00DC2757" w14:paraId="3DCB4601" w14:textId="77777777" w:rsidTr="00E750DA">
        <w:trPr>
          <w:trHeight w:val="260"/>
          <w:ins w:id="543" w:author="Commodore, Sarah" w:date="2023-03-30T13:25:00Z"/>
        </w:trPr>
        <w:tc>
          <w:tcPr>
            <w:tcW w:w="0" w:type="auto"/>
            <w:tcBorders>
              <w:top w:val="nil"/>
              <w:left w:val="nil"/>
              <w:bottom w:val="nil"/>
              <w:right w:val="nil"/>
            </w:tcBorders>
            <w:shd w:val="clear" w:color="auto" w:fill="auto"/>
            <w:noWrap/>
            <w:vAlign w:val="bottom"/>
            <w:hideMark/>
          </w:tcPr>
          <w:p w14:paraId="53E1A6B2" w14:textId="77777777" w:rsidR="00BE0539" w:rsidRPr="00DC2757" w:rsidRDefault="00BE0539" w:rsidP="00E750DA">
            <w:pPr>
              <w:spacing w:after="0" w:line="240" w:lineRule="auto"/>
              <w:rPr>
                <w:ins w:id="544" w:author="Commodore, Sarah" w:date="2023-03-30T13:25:00Z"/>
                <w:rFonts w:ascii="Calibri" w:eastAsia="Times New Roman" w:hAnsi="Calibri" w:cs="Calibri"/>
                <w:color w:val="000000"/>
                <w:sz w:val="20"/>
                <w:szCs w:val="20"/>
              </w:rPr>
            </w:pPr>
            <w:ins w:id="545" w:author="Commodore, Sarah" w:date="2023-03-30T13:25:00Z">
              <w:r w:rsidRPr="00DC2757">
                <w:rPr>
                  <w:rFonts w:ascii="Calibri" w:eastAsia="Times New Roman" w:hAnsi="Calibri" w:cs="Calibri"/>
                  <w:color w:val="000000"/>
                  <w:sz w:val="20"/>
                  <w:szCs w:val="20"/>
                </w:rPr>
                <w:t>ENSG00000172955.17</w:t>
              </w:r>
            </w:ins>
          </w:p>
        </w:tc>
        <w:tc>
          <w:tcPr>
            <w:tcW w:w="0" w:type="auto"/>
            <w:tcBorders>
              <w:top w:val="nil"/>
              <w:left w:val="nil"/>
              <w:bottom w:val="nil"/>
              <w:right w:val="nil"/>
            </w:tcBorders>
            <w:shd w:val="clear" w:color="auto" w:fill="auto"/>
            <w:noWrap/>
            <w:vAlign w:val="bottom"/>
            <w:hideMark/>
          </w:tcPr>
          <w:p w14:paraId="12C4E5AA" w14:textId="77777777" w:rsidR="00BE0539" w:rsidRPr="00DC2757" w:rsidRDefault="00BE0539" w:rsidP="00E750DA">
            <w:pPr>
              <w:spacing w:after="0" w:line="240" w:lineRule="auto"/>
              <w:rPr>
                <w:ins w:id="546" w:author="Commodore, Sarah" w:date="2023-03-30T13:25:00Z"/>
                <w:rFonts w:ascii="Calibri" w:eastAsia="Times New Roman" w:hAnsi="Calibri" w:cs="Calibri"/>
                <w:color w:val="000000"/>
                <w:sz w:val="20"/>
                <w:szCs w:val="20"/>
              </w:rPr>
            </w:pPr>
            <w:ins w:id="547" w:author="Commodore, Sarah" w:date="2023-03-30T13:25:00Z">
              <w:r w:rsidRPr="00DC2757">
                <w:rPr>
                  <w:rFonts w:ascii="Calibri" w:eastAsia="Times New Roman" w:hAnsi="Calibri" w:cs="Calibri"/>
                  <w:color w:val="000000"/>
                  <w:sz w:val="20"/>
                  <w:szCs w:val="20"/>
                </w:rPr>
                <w:t>ADH6</w:t>
              </w:r>
            </w:ins>
          </w:p>
        </w:tc>
        <w:tc>
          <w:tcPr>
            <w:tcW w:w="0" w:type="auto"/>
            <w:tcBorders>
              <w:top w:val="nil"/>
              <w:left w:val="nil"/>
              <w:bottom w:val="nil"/>
              <w:right w:val="nil"/>
            </w:tcBorders>
            <w:shd w:val="clear" w:color="auto" w:fill="auto"/>
            <w:noWrap/>
            <w:vAlign w:val="bottom"/>
            <w:hideMark/>
          </w:tcPr>
          <w:p w14:paraId="26AB6CEC" w14:textId="77777777" w:rsidR="00BE0539" w:rsidRPr="00DC2757" w:rsidRDefault="00BE0539" w:rsidP="00E750DA">
            <w:pPr>
              <w:spacing w:after="0" w:line="240" w:lineRule="auto"/>
              <w:jc w:val="center"/>
              <w:rPr>
                <w:ins w:id="548" w:author="Commodore, Sarah" w:date="2023-03-30T13:25:00Z"/>
                <w:rFonts w:ascii="Calibri" w:eastAsia="Times New Roman" w:hAnsi="Calibri" w:cs="Calibri"/>
                <w:color w:val="000000"/>
                <w:sz w:val="20"/>
                <w:szCs w:val="20"/>
              </w:rPr>
            </w:pPr>
            <w:ins w:id="549"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197E5C20" w14:textId="77777777" w:rsidR="00BE0539" w:rsidRPr="00DC2757" w:rsidRDefault="00BE0539" w:rsidP="00E750DA">
            <w:pPr>
              <w:spacing w:after="0" w:line="240" w:lineRule="auto"/>
              <w:jc w:val="center"/>
              <w:rPr>
                <w:ins w:id="550" w:author="Commodore, Sarah" w:date="2023-03-30T13:25:00Z"/>
                <w:rFonts w:ascii="Calibri" w:eastAsia="Times New Roman" w:hAnsi="Calibri" w:cs="Calibri"/>
                <w:color w:val="000000"/>
                <w:sz w:val="20"/>
                <w:szCs w:val="20"/>
              </w:rPr>
            </w:pPr>
            <w:ins w:id="551" w:author="Commodore, Sarah" w:date="2023-03-30T13:25:00Z">
              <w:r w:rsidRPr="00DC2757">
                <w:rPr>
                  <w:rFonts w:ascii="Calibri" w:eastAsia="Times New Roman" w:hAnsi="Calibri" w:cs="Calibri"/>
                  <w:color w:val="000000"/>
                  <w:sz w:val="20"/>
                  <w:szCs w:val="20"/>
                </w:rPr>
                <w:t>2.8E-16</w:t>
              </w:r>
            </w:ins>
          </w:p>
        </w:tc>
        <w:tc>
          <w:tcPr>
            <w:tcW w:w="0" w:type="auto"/>
            <w:tcBorders>
              <w:top w:val="nil"/>
              <w:left w:val="nil"/>
              <w:bottom w:val="nil"/>
              <w:right w:val="nil"/>
            </w:tcBorders>
            <w:shd w:val="clear" w:color="auto" w:fill="auto"/>
            <w:noWrap/>
            <w:vAlign w:val="bottom"/>
            <w:hideMark/>
          </w:tcPr>
          <w:p w14:paraId="1FA0E88E" w14:textId="77777777" w:rsidR="00BE0539" w:rsidRPr="00DC2757" w:rsidRDefault="00BE0539" w:rsidP="00E750DA">
            <w:pPr>
              <w:spacing w:after="0" w:line="240" w:lineRule="auto"/>
              <w:jc w:val="center"/>
              <w:rPr>
                <w:ins w:id="552" w:author="Commodore, Sarah" w:date="2023-03-30T13:25:00Z"/>
                <w:rFonts w:ascii="Calibri" w:eastAsia="Times New Roman" w:hAnsi="Calibri" w:cs="Calibri"/>
                <w:color w:val="000000"/>
                <w:sz w:val="20"/>
                <w:szCs w:val="20"/>
              </w:rPr>
            </w:pPr>
            <w:ins w:id="553" w:author="Commodore, Sarah" w:date="2023-03-30T13:25:00Z">
              <w:r w:rsidRPr="00DC2757">
                <w:rPr>
                  <w:rFonts w:ascii="Calibri" w:eastAsia="Times New Roman" w:hAnsi="Calibri" w:cs="Calibri"/>
                  <w:color w:val="000000"/>
                  <w:sz w:val="20"/>
                  <w:szCs w:val="20"/>
                </w:rPr>
                <w:t>3.0E-14</w:t>
              </w:r>
            </w:ins>
          </w:p>
        </w:tc>
        <w:tc>
          <w:tcPr>
            <w:tcW w:w="0" w:type="auto"/>
            <w:tcBorders>
              <w:top w:val="nil"/>
              <w:left w:val="nil"/>
              <w:bottom w:val="nil"/>
              <w:right w:val="nil"/>
            </w:tcBorders>
            <w:shd w:val="clear" w:color="auto" w:fill="auto"/>
            <w:noWrap/>
            <w:vAlign w:val="bottom"/>
            <w:hideMark/>
          </w:tcPr>
          <w:p w14:paraId="7B065A83" w14:textId="77777777" w:rsidR="00BE0539" w:rsidRPr="00DC2757" w:rsidRDefault="00BE0539" w:rsidP="00E750DA">
            <w:pPr>
              <w:spacing w:after="0" w:line="240" w:lineRule="auto"/>
              <w:jc w:val="center"/>
              <w:rPr>
                <w:ins w:id="554" w:author="Commodore, Sarah" w:date="2023-03-30T13:25:00Z"/>
                <w:rFonts w:ascii="Calibri" w:eastAsia="Times New Roman" w:hAnsi="Calibri" w:cs="Calibri"/>
                <w:color w:val="FF0000"/>
                <w:sz w:val="20"/>
                <w:szCs w:val="20"/>
              </w:rPr>
            </w:pPr>
            <w:ins w:id="555" w:author="Commodore, Sarah" w:date="2023-03-30T13:25:00Z">
              <w:r w:rsidRPr="00DC2757">
                <w:rPr>
                  <w:rFonts w:ascii="Calibri" w:eastAsia="Times New Roman" w:hAnsi="Calibri" w:cs="Calibri"/>
                  <w:color w:val="FF0000"/>
                  <w:sz w:val="20"/>
                  <w:szCs w:val="20"/>
                </w:rPr>
                <w:t>*</w:t>
              </w:r>
            </w:ins>
          </w:p>
        </w:tc>
      </w:tr>
      <w:tr w:rsidR="00BE0539" w:rsidRPr="00DC2757" w14:paraId="1ACA285D" w14:textId="77777777" w:rsidTr="00E750DA">
        <w:trPr>
          <w:trHeight w:val="260"/>
          <w:ins w:id="556" w:author="Commodore, Sarah" w:date="2023-03-30T13:25:00Z"/>
        </w:trPr>
        <w:tc>
          <w:tcPr>
            <w:tcW w:w="0" w:type="auto"/>
            <w:tcBorders>
              <w:top w:val="nil"/>
              <w:left w:val="nil"/>
              <w:bottom w:val="nil"/>
              <w:right w:val="nil"/>
            </w:tcBorders>
            <w:shd w:val="clear" w:color="auto" w:fill="auto"/>
            <w:noWrap/>
            <w:vAlign w:val="bottom"/>
            <w:hideMark/>
          </w:tcPr>
          <w:p w14:paraId="3A497C4A" w14:textId="77777777" w:rsidR="00BE0539" w:rsidRPr="00DC2757" w:rsidRDefault="00BE0539" w:rsidP="00E750DA">
            <w:pPr>
              <w:spacing w:after="0" w:line="240" w:lineRule="auto"/>
              <w:rPr>
                <w:ins w:id="557" w:author="Commodore, Sarah" w:date="2023-03-30T13:25:00Z"/>
                <w:rFonts w:ascii="Calibri" w:eastAsia="Times New Roman" w:hAnsi="Calibri" w:cs="Calibri"/>
                <w:color w:val="000000"/>
                <w:sz w:val="20"/>
                <w:szCs w:val="20"/>
              </w:rPr>
            </w:pPr>
            <w:ins w:id="558" w:author="Commodore, Sarah" w:date="2023-03-30T13:25:00Z">
              <w:r w:rsidRPr="00DC2757">
                <w:rPr>
                  <w:rFonts w:ascii="Calibri" w:eastAsia="Times New Roman" w:hAnsi="Calibri" w:cs="Calibri"/>
                  <w:color w:val="000000"/>
                  <w:sz w:val="20"/>
                  <w:szCs w:val="20"/>
                </w:rPr>
                <w:t>ENSG00000246250.3</w:t>
              </w:r>
            </w:ins>
          </w:p>
        </w:tc>
        <w:tc>
          <w:tcPr>
            <w:tcW w:w="0" w:type="auto"/>
            <w:tcBorders>
              <w:top w:val="nil"/>
              <w:left w:val="nil"/>
              <w:bottom w:val="nil"/>
              <w:right w:val="nil"/>
            </w:tcBorders>
            <w:shd w:val="clear" w:color="auto" w:fill="auto"/>
            <w:noWrap/>
            <w:vAlign w:val="bottom"/>
            <w:hideMark/>
          </w:tcPr>
          <w:p w14:paraId="3031FA40" w14:textId="77777777" w:rsidR="00BE0539" w:rsidRPr="00DC2757" w:rsidRDefault="00BE0539" w:rsidP="00E750DA">
            <w:pPr>
              <w:spacing w:after="0" w:line="240" w:lineRule="auto"/>
              <w:rPr>
                <w:ins w:id="559" w:author="Commodore, Sarah" w:date="2023-03-30T13:25:00Z"/>
                <w:rFonts w:ascii="Calibri" w:eastAsia="Times New Roman" w:hAnsi="Calibri" w:cs="Calibri"/>
                <w:color w:val="000000"/>
                <w:sz w:val="20"/>
                <w:szCs w:val="20"/>
              </w:rPr>
            </w:pPr>
            <w:ins w:id="560" w:author="Commodore, Sarah" w:date="2023-03-30T13:25:00Z">
              <w:r w:rsidRPr="00DC2757">
                <w:rPr>
                  <w:rFonts w:ascii="Calibri" w:eastAsia="Times New Roman" w:hAnsi="Calibri" w:cs="Calibri"/>
                  <w:color w:val="000000"/>
                  <w:sz w:val="20"/>
                  <w:szCs w:val="20"/>
                </w:rPr>
                <w:t>AC087521.2</w:t>
              </w:r>
            </w:ins>
          </w:p>
        </w:tc>
        <w:tc>
          <w:tcPr>
            <w:tcW w:w="0" w:type="auto"/>
            <w:tcBorders>
              <w:top w:val="nil"/>
              <w:left w:val="nil"/>
              <w:bottom w:val="nil"/>
              <w:right w:val="nil"/>
            </w:tcBorders>
            <w:shd w:val="clear" w:color="auto" w:fill="auto"/>
            <w:noWrap/>
            <w:vAlign w:val="bottom"/>
            <w:hideMark/>
          </w:tcPr>
          <w:p w14:paraId="085A3B26" w14:textId="77777777" w:rsidR="00BE0539" w:rsidRPr="00DC2757" w:rsidRDefault="00BE0539" w:rsidP="00E750DA">
            <w:pPr>
              <w:spacing w:after="0" w:line="240" w:lineRule="auto"/>
              <w:jc w:val="center"/>
              <w:rPr>
                <w:ins w:id="561" w:author="Commodore, Sarah" w:date="2023-03-30T13:25:00Z"/>
                <w:rFonts w:ascii="Calibri" w:eastAsia="Times New Roman" w:hAnsi="Calibri" w:cs="Calibri"/>
                <w:color w:val="000000"/>
                <w:sz w:val="20"/>
                <w:szCs w:val="20"/>
              </w:rPr>
            </w:pPr>
            <w:ins w:id="562"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089BE8BD" w14:textId="77777777" w:rsidR="00BE0539" w:rsidRPr="00DC2757" w:rsidRDefault="00BE0539" w:rsidP="00E750DA">
            <w:pPr>
              <w:spacing w:after="0" w:line="240" w:lineRule="auto"/>
              <w:jc w:val="center"/>
              <w:rPr>
                <w:ins w:id="563" w:author="Commodore, Sarah" w:date="2023-03-30T13:25:00Z"/>
                <w:rFonts w:ascii="Calibri" w:eastAsia="Times New Roman" w:hAnsi="Calibri" w:cs="Calibri"/>
                <w:color w:val="000000"/>
                <w:sz w:val="20"/>
                <w:szCs w:val="20"/>
              </w:rPr>
            </w:pPr>
            <w:ins w:id="564" w:author="Commodore, Sarah" w:date="2023-03-30T13:25:00Z">
              <w:r w:rsidRPr="00DC2757">
                <w:rPr>
                  <w:rFonts w:ascii="Calibri" w:eastAsia="Times New Roman" w:hAnsi="Calibri" w:cs="Calibri"/>
                  <w:color w:val="000000"/>
                  <w:sz w:val="20"/>
                  <w:szCs w:val="20"/>
                </w:rPr>
                <w:t>4.2E-13</w:t>
              </w:r>
            </w:ins>
          </w:p>
        </w:tc>
        <w:tc>
          <w:tcPr>
            <w:tcW w:w="0" w:type="auto"/>
            <w:tcBorders>
              <w:top w:val="nil"/>
              <w:left w:val="nil"/>
              <w:bottom w:val="nil"/>
              <w:right w:val="nil"/>
            </w:tcBorders>
            <w:shd w:val="clear" w:color="auto" w:fill="auto"/>
            <w:noWrap/>
            <w:vAlign w:val="bottom"/>
            <w:hideMark/>
          </w:tcPr>
          <w:p w14:paraId="603C5C85" w14:textId="77777777" w:rsidR="00BE0539" w:rsidRPr="00DC2757" w:rsidRDefault="00BE0539" w:rsidP="00E750DA">
            <w:pPr>
              <w:spacing w:after="0" w:line="240" w:lineRule="auto"/>
              <w:jc w:val="center"/>
              <w:rPr>
                <w:ins w:id="565" w:author="Commodore, Sarah" w:date="2023-03-30T13:25:00Z"/>
                <w:rFonts w:ascii="Calibri" w:eastAsia="Times New Roman" w:hAnsi="Calibri" w:cs="Calibri"/>
                <w:color w:val="000000"/>
                <w:sz w:val="20"/>
                <w:szCs w:val="20"/>
              </w:rPr>
            </w:pPr>
            <w:ins w:id="566" w:author="Commodore, Sarah" w:date="2023-03-30T13:25:00Z">
              <w:r w:rsidRPr="00DC2757">
                <w:rPr>
                  <w:rFonts w:ascii="Calibri" w:eastAsia="Times New Roman" w:hAnsi="Calibri" w:cs="Calibri"/>
                  <w:color w:val="000000"/>
                  <w:sz w:val="20"/>
                  <w:szCs w:val="20"/>
                </w:rPr>
                <w:t>1.8E-11</w:t>
              </w:r>
            </w:ins>
          </w:p>
        </w:tc>
        <w:tc>
          <w:tcPr>
            <w:tcW w:w="0" w:type="auto"/>
            <w:tcBorders>
              <w:top w:val="nil"/>
              <w:left w:val="nil"/>
              <w:bottom w:val="nil"/>
              <w:right w:val="nil"/>
            </w:tcBorders>
            <w:shd w:val="clear" w:color="auto" w:fill="auto"/>
            <w:noWrap/>
            <w:vAlign w:val="bottom"/>
            <w:hideMark/>
          </w:tcPr>
          <w:p w14:paraId="06B64D8F" w14:textId="77777777" w:rsidR="00BE0539" w:rsidRPr="00DC2757" w:rsidRDefault="00BE0539" w:rsidP="00E750DA">
            <w:pPr>
              <w:spacing w:after="0" w:line="240" w:lineRule="auto"/>
              <w:jc w:val="center"/>
              <w:rPr>
                <w:ins w:id="567" w:author="Commodore, Sarah" w:date="2023-03-30T13:25:00Z"/>
                <w:rFonts w:ascii="Calibri" w:eastAsia="Times New Roman" w:hAnsi="Calibri" w:cs="Calibri"/>
                <w:color w:val="FF0000"/>
                <w:sz w:val="20"/>
                <w:szCs w:val="20"/>
              </w:rPr>
            </w:pPr>
            <w:ins w:id="568" w:author="Commodore, Sarah" w:date="2023-03-30T13:25:00Z">
              <w:r w:rsidRPr="00DC2757">
                <w:rPr>
                  <w:rFonts w:ascii="Calibri" w:eastAsia="Times New Roman" w:hAnsi="Calibri" w:cs="Calibri"/>
                  <w:color w:val="FF0000"/>
                  <w:sz w:val="20"/>
                  <w:szCs w:val="20"/>
                </w:rPr>
                <w:t>*</w:t>
              </w:r>
            </w:ins>
          </w:p>
        </w:tc>
      </w:tr>
      <w:tr w:rsidR="00BE0539" w:rsidRPr="00DC2757" w14:paraId="1F8F9F0C" w14:textId="77777777" w:rsidTr="00E750DA">
        <w:trPr>
          <w:trHeight w:val="260"/>
          <w:ins w:id="569" w:author="Commodore, Sarah" w:date="2023-03-30T13:25:00Z"/>
        </w:trPr>
        <w:tc>
          <w:tcPr>
            <w:tcW w:w="0" w:type="auto"/>
            <w:tcBorders>
              <w:top w:val="nil"/>
              <w:left w:val="nil"/>
              <w:bottom w:val="nil"/>
              <w:right w:val="nil"/>
            </w:tcBorders>
            <w:shd w:val="clear" w:color="auto" w:fill="auto"/>
            <w:noWrap/>
            <w:vAlign w:val="bottom"/>
            <w:hideMark/>
          </w:tcPr>
          <w:p w14:paraId="587B4137" w14:textId="77777777" w:rsidR="00BE0539" w:rsidRPr="00DC2757" w:rsidRDefault="00BE0539" w:rsidP="00E750DA">
            <w:pPr>
              <w:spacing w:after="0" w:line="240" w:lineRule="auto"/>
              <w:rPr>
                <w:ins w:id="570" w:author="Commodore, Sarah" w:date="2023-03-30T13:25:00Z"/>
                <w:rFonts w:ascii="Calibri" w:eastAsia="Times New Roman" w:hAnsi="Calibri" w:cs="Calibri"/>
                <w:color w:val="000000"/>
                <w:sz w:val="20"/>
                <w:szCs w:val="20"/>
              </w:rPr>
            </w:pPr>
            <w:ins w:id="571" w:author="Commodore, Sarah" w:date="2023-03-30T13:25:00Z">
              <w:r w:rsidRPr="00DC2757">
                <w:rPr>
                  <w:rFonts w:ascii="Calibri" w:eastAsia="Times New Roman" w:hAnsi="Calibri" w:cs="Calibri"/>
                  <w:color w:val="000000"/>
                  <w:sz w:val="20"/>
                  <w:szCs w:val="20"/>
                </w:rPr>
                <w:t>ENSG00000282939.1</w:t>
              </w:r>
            </w:ins>
          </w:p>
        </w:tc>
        <w:tc>
          <w:tcPr>
            <w:tcW w:w="0" w:type="auto"/>
            <w:tcBorders>
              <w:top w:val="nil"/>
              <w:left w:val="nil"/>
              <w:bottom w:val="nil"/>
              <w:right w:val="nil"/>
            </w:tcBorders>
            <w:shd w:val="clear" w:color="auto" w:fill="auto"/>
            <w:noWrap/>
            <w:vAlign w:val="bottom"/>
            <w:hideMark/>
          </w:tcPr>
          <w:p w14:paraId="0B81B51F" w14:textId="77777777" w:rsidR="00BE0539" w:rsidRPr="00DC2757" w:rsidRDefault="00BE0539" w:rsidP="00E750DA">
            <w:pPr>
              <w:spacing w:after="0" w:line="240" w:lineRule="auto"/>
              <w:rPr>
                <w:ins w:id="572" w:author="Commodore, Sarah" w:date="2023-03-30T13:25:00Z"/>
                <w:rFonts w:ascii="Calibri" w:eastAsia="Times New Roman" w:hAnsi="Calibri" w:cs="Calibri"/>
                <w:color w:val="000000"/>
                <w:sz w:val="20"/>
                <w:szCs w:val="20"/>
              </w:rPr>
            </w:pPr>
            <w:ins w:id="573" w:author="Commodore, Sarah" w:date="2023-03-30T13:25:00Z">
              <w:r w:rsidRPr="00DC2757">
                <w:rPr>
                  <w:rFonts w:ascii="Calibri" w:eastAsia="Times New Roman" w:hAnsi="Calibri" w:cs="Calibri"/>
                  <w:color w:val="000000"/>
                  <w:sz w:val="20"/>
                  <w:szCs w:val="20"/>
                </w:rPr>
                <w:t>TRBV7-2</w:t>
              </w:r>
            </w:ins>
          </w:p>
        </w:tc>
        <w:tc>
          <w:tcPr>
            <w:tcW w:w="0" w:type="auto"/>
            <w:tcBorders>
              <w:top w:val="nil"/>
              <w:left w:val="nil"/>
              <w:bottom w:val="nil"/>
              <w:right w:val="nil"/>
            </w:tcBorders>
            <w:shd w:val="clear" w:color="auto" w:fill="auto"/>
            <w:noWrap/>
            <w:vAlign w:val="bottom"/>
            <w:hideMark/>
          </w:tcPr>
          <w:p w14:paraId="0A0E2D72" w14:textId="77777777" w:rsidR="00BE0539" w:rsidRPr="00DC2757" w:rsidRDefault="00BE0539" w:rsidP="00E750DA">
            <w:pPr>
              <w:spacing w:after="0" w:line="240" w:lineRule="auto"/>
              <w:jc w:val="center"/>
              <w:rPr>
                <w:ins w:id="574" w:author="Commodore, Sarah" w:date="2023-03-30T13:25:00Z"/>
                <w:rFonts w:ascii="Calibri" w:eastAsia="Times New Roman" w:hAnsi="Calibri" w:cs="Calibri"/>
                <w:color w:val="000000"/>
                <w:sz w:val="20"/>
                <w:szCs w:val="20"/>
              </w:rPr>
            </w:pPr>
            <w:ins w:id="575"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5CF23751" w14:textId="77777777" w:rsidR="00BE0539" w:rsidRPr="00DC2757" w:rsidRDefault="00BE0539" w:rsidP="00E750DA">
            <w:pPr>
              <w:spacing w:after="0" w:line="240" w:lineRule="auto"/>
              <w:jc w:val="center"/>
              <w:rPr>
                <w:ins w:id="576" w:author="Commodore, Sarah" w:date="2023-03-30T13:25:00Z"/>
                <w:rFonts w:ascii="Calibri" w:eastAsia="Times New Roman" w:hAnsi="Calibri" w:cs="Calibri"/>
                <w:color w:val="000000"/>
                <w:sz w:val="20"/>
                <w:szCs w:val="20"/>
              </w:rPr>
            </w:pPr>
            <w:ins w:id="577" w:author="Commodore, Sarah" w:date="2023-03-30T13:25: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53411483" w14:textId="77777777" w:rsidR="00BE0539" w:rsidRPr="00DC2757" w:rsidRDefault="00BE0539" w:rsidP="00E750DA">
            <w:pPr>
              <w:spacing w:after="0" w:line="240" w:lineRule="auto"/>
              <w:jc w:val="center"/>
              <w:rPr>
                <w:ins w:id="578" w:author="Commodore, Sarah" w:date="2023-03-30T13:25:00Z"/>
                <w:rFonts w:ascii="Calibri" w:eastAsia="Times New Roman" w:hAnsi="Calibri" w:cs="Calibri"/>
                <w:color w:val="000000"/>
                <w:sz w:val="20"/>
                <w:szCs w:val="20"/>
              </w:rPr>
            </w:pPr>
            <w:ins w:id="579" w:author="Commodore, Sarah" w:date="2023-03-30T13:25:00Z">
              <w:r w:rsidRPr="00DC2757">
                <w:rPr>
                  <w:rFonts w:ascii="Calibri" w:eastAsia="Times New Roman" w:hAnsi="Calibri" w:cs="Calibri"/>
                  <w:color w:val="000000"/>
                  <w:sz w:val="20"/>
                  <w:szCs w:val="20"/>
                </w:rPr>
                <w:t>5.2E-03</w:t>
              </w:r>
            </w:ins>
          </w:p>
        </w:tc>
        <w:tc>
          <w:tcPr>
            <w:tcW w:w="0" w:type="auto"/>
            <w:tcBorders>
              <w:top w:val="nil"/>
              <w:left w:val="nil"/>
              <w:bottom w:val="nil"/>
              <w:right w:val="nil"/>
            </w:tcBorders>
            <w:shd w:val="clear" w:color="auto" w:fill="auto"/>
            <w:noWrap/>
            <w:vAlign w:val="bottom"/>
            <w:hideMark/>
          </w:tcPr>
          <w:p w14:paraId="02BCC9A0" w14:textId="77777777" w:rsidR="00BE0539" w:rsidRPr="00DC2757" w:rsidRDefault="00BE0539" w:rsidP="00E750DA">
            <w:pPr>
              <w:spacing w:after="0" w:line="240" w:lineRule="auto"/>
              <w:jc w:val="center"/>
              <w:rPr>
                <w:ins w:id="580" w:author="Commodore, Sarah" w:date="2023-03-30T13:25:00Z"/>
                <w:rFonts w:ascii="Calibri" w:eastAsia="Times New Roman" w:hAnsi="Calibri" w:cs="Calibri"/>
                <w:color w:val="FF0000"/>
                <w:sz w:val="20"/>
                <w:szCs w:val="20"/>
              </w:rPr>
            </w:pPr>
            <w:ins w:id="581" w:author="Commodore, Sarah" w:date="2023-03-30T13:25:00Z">
              <w:r w:rsidRPr="00DC2757">
                <w:rPr>
                  <w:rFonts w:ascii="Calibri" w:eastAsia="Times New Roman" w:hAnsi="Calibri" w:cs="Calibri"/>
                  <w:color w:val="FF0000"/>
                  <w:sz w:val="20"/>
                  <w:szCs w:val="20"/>
                </w:rPr>
                <w:t>*</w:t>
              </w:r>
            </w:ins>
          </w:p>
        </w:tc>
      </w:tr>
      <w:tr w:rsidR="00BE0539" w:rsidRPr="00DC2757" w14:paraId="0B7E4964" w14:textId="77777777" w:rsidTr="00E750DA">
        <w:trPr>
          <w:trHeight w:val="260"/>
          <w:ins w:id="582" w:author="Commodore, Sarah" w:date="2023-03-30T13:25:00Z"/>
        </w:trPr>
        <w:tc>
          <w:tcPr>
            <w:tcW w:w="0" w:type="auto"/>
            <w:tcBorders>
              <w:top w:val="nil"/>
              <w:left w:val="nil"/>
              <w:bottom w:val="nil"/>
              <w:right w:val="nil"/>
            </w:tcBorders>
            <w:shd w:val="clear" w:color="auto" w:fill="auto"/>
            <w:noWrap/>
            <w:vAlign w:val="bottom"/>
            <w:hideMark/>
          </w:tcPr>
          <w:p w14:paraId="63D5515F" w14:textId="77777777" w:rsidR="00BE0539" w:rsidRPr="00DC2757" w:rsidRDefault="00BE0539" w:rsidP="00E750DA">
            <w:pPr>
              <w:spacing w:after="0" w:line="240" w:lineRule="auto"/>
              <w:rPr>
                <w:ins w:id="583" w:author="Commodore, Sarah" w:date="2023-03-30T13:25:00Z"/>
                <w:rFonts w:ascii="Calibri" w:eastAsia="Times New Roman" w:hAnsi="Calibri" w:cs="Calibri"/>
                <w:color w:val="000000"/>
                <w:sz w:val="20"/>
                <w:szCs w:val="20"/>
              </w:rPr>
            </w:pPr>
            <w:ins w:id="584" w:author="Commodore, Sarah" w:date="2023-03-30T13:25:00Z">
              <w:r w:rsidRPr="00DC2757">
                <w:rPr>
                  <w:rFonts w:ascii="Calibri" w:eastAsia="Times New Roman" w:hAnsi="Calibri" w:cs="Calibri"/>
                  <w:color w:val="000000"/>
                  <w:sz w:val="20"/>
                  <w:szCs w:val="20"/>
                </w:rPr>
                <w:t>ENSG00000171815.6</w:t>
              </w:r>
            </w:ins>
          </w:p>
        </w:tc>
        <w:tc>
          <w:tcPr>
            <w:tcW w:w="0" w:type="auto"/>
            <w:tcBorders>
              <w:top w:val="nil"/>
              <w:left w:val="nil"/>
              <w:bottom w:val="nil"/>
              <w:right w:val="nil"/>
            </w:tcBorders>
            <w:shd w:val="clear" w:color="auto" w:fill="auto"/>
            <w:noWrap/>
            <w:vAlign w:val="bottom"/>
            <w:hideMark/>
          </w:tcPr>
          <w:p w14:paraId="099F9B55" w14:textId="77777777" w:rsidR="00BE0539" w:rsidRPr="00DC2757" w:rsidRDefault="00BE0539" w:rsidP="00E750DA">
            <w:pPr>
              <w:spacing w:after="0" w:line="240" w:lineRule="auto"/>
              <w:rPr>
                <w:ins w:id="585" w:author="Commodore, Sarah" w:date="2023-03-30T13:25:00Z"/>
                <w:rFonts w:ascii="Calibri" w:eastAsia="Times New Roman" w:hAnsi="Calibri" w:cs="Calibri"/>
                <w:color w:val="000000"/>
                <w:sz w:val="20"/>
                <w:szCs w:val="20"/>
              </w:rPr>
            </w:pPr>
            <w:ins w:id="586" w:author="Commodore, Sarah" w:date="2023-03-30T13:25:00Z">
              <w:r w:rsidRPr="00DC2757">
                <w:rPr>
                  <w:rFonts w:ascii="Calibri" w:eastAsia="Times New Roman" w:hAnsi="Calibri" w:cs="Calibri"/>
                  <w:color w:val="000000"/>
                  <w:sz w:val="20"/>
                  <w:szCs w:val="20"/>
                </w:rPr>
                <w:t>PCDHB1</w:t>
              </w:r>
            </w:ins>
          </w:p>
        </w:tc>
        <w:tc>
          <w:tcPr>
            <w:tcW w:w="0" w:type="auto"/>
            <w:tcBorders>
              <w:top w:val="nil"/>
              <w:left w:val="nil"/>
              <w:bottom w:val="nil"/>
              <w:right w:val="nil"/>
            </w:tcBorders>
            <w:shd w:val="clear" w:color="auto" w:fill="auto"/>
            <w:noWrap/>
            <w:vAlign w:val="bottom"/>
            <w:hideMark/>
          </w:tcPr>
          <w:p w14:paraId="4B16BBFC" w14:textId="77777777" w:rsidR="00BE0539" w:rsidRPr="00DC2757" w:rsidRDefault="00BE0539" w:rsidP="00E750DA">
            <w:pPr>
              <w:spacing w:after="0" w:line="240" w:lineRule="auto"/>
              <w:jc w:val="center"/>
              <w:rPr>
                <w:ins w:id="587" w:author="Commodore, Sarah" w:date="2023-03-30T13:25:00Z"/>
                <w:rFonts w:ascii="Calibri" w:eastAsia="Times New Roman" w:hAnsi="Calibri" w:cs="Calibri"/>
                <w:color w:val="000000"/>
                <w:sz w:val="20"/>
                <w:szCs w:val="20"/>
              </w:rPr>
            </w:pPr>
            <w:ins w:id="588"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42367D8D" w14:textId="77777777" w:rsidR="00BE0539" w:rsidRPr="00DC2757" w:rsidRDefault="00BE0539" w:rsidP="00E750DA">
            <w:pPr>
              <w:spacing w:after="0" w:line="240" w:lineRule="auto"/>
              <w:jc w:val="center"/>
              <w:rPr>
                <w:ins w:id="589" w:author="Commodore, Sarah" w:date="2023-03-30T13:25:00Z"/>
                <w:rFonts w:ascii="Calibri" w:eastAsia="Times New Roman" w:hAnsi="Calibri" w:cs="Calibri"/>
                <w:color w:val="000000"/>
                <w:sz w:val="20"/>
                <w:szCs w:val="20"/>
              </w:rPr>
            </w:pPr>
            <w:ins w:id="590" w:author="Commodore, Sarah" w:date="2023-03-30T13:25:00Z">
              <w:r w:rsidRPr="00DC2757">
                <w:rPr>
                  <w:rFonts w:ascii="Calibri" w:eastAsia="Times New Roman" w:hAnsi="Calibri" w:cs="Calibri"/>
                  <w:color w:val="000000"/>
                  <w:sz w:val="20"/>
                  <w:szCs w:val="20"/>
                </w:rPr>
                <w:t>4.8E-14</w:t>
              </w:r>
            </w:ins>
          </w:p>
        </w:tc>
        <w:tc>
          <w:tcPr>
            <w:tcW w:w="0" w:type="auto"/>
            <w:tcBorders>
              <w:top w:val="nil"/>
              <w:left w:val="nil"/>
              <w:bottom w:val="nil"/>
              <w:right w:val="nil"/>
            </w:tcBorders>
            <w:shd w:val="clear" w:color="auto" w:fill="auto"/>
            <w:noWrap/>
            <w:vAlign w:val="bottom"/>
            <w:hideMark/>
          </w:tcPr>
          <w:p w14:paraId="3F7B5D3E" w14:textId="77777777" w:rsidR="00BE0539" w:rsidRPr="00DC2757" w:rsidRDefault="00BE0539" w:rsidP="00E750DA">
            <w:pPr>
              <w:spacing w:after="0" w:line="240" w:lineRule="auto"/>
              <w:jc w:val="center"/>
              <w:rPr>
                <w:ins w:id="591" w:author="Commodore, Sarah" w:date="2023-03-30T13:25:00Z"/>
                <w:rFonts w:ascii="Calibri" w:eastAsia="Times New Roman" w:hAnsi="Calibri" w:cs="Calibri"/>
                <w:color w:val="000000"/>
                <w:sz w:val="20"/>
                <w:szCs w:val="20"/>
              </w:rPr>
            </w:pPr>
            <w:ins w:id="592" w:author="Commodore, Sarah" w:date="2023-03-30T13:25:00Z">
              <w:r w:rsidRPr="00DC2757">
                <w:rPr>
                  <w:rFonts w:ascii="Calibri" w:eastAsia="Times New Roman" w:hAnsi="Calibri" w:cs="Calibri"/>
                  <w:color w:val="000000"/>
                  <w:sz w:val="20"/>
                  <w:szCs w:val="20"/>
                </w:rPr>
                <w:t>2.6E-12</w:t>
              </w:r>
            </w:ins>
          </w:p>
        </w:tc>
        <w:tc>
          <w:tcPr>
            <w:tcW w:w="0" w:type="auto"/>
            <w:tcBorders>
              <w:top w:val="nil"/>
              <w:left w:val="nil"/>
              <w:bottom w:val="nil"/>
              <w:right w:val="nil"/>
            </w:tcBorders>
            <w:shd w:val="clear" w:color="auto" w:fill="auto"/>
            <w:noWrap/>
            <w:vAlign w:val="bottom"/>
            <w:hideMark/>
          </w:tcPr>
          <w:p w14:paraId="7AB4F740" w14:textId="77777777" w:rsidR="00BE0539" w:rsidRPr="00DC2757" w:rsidRDefault="00BE0539" w:rsidP="00E750DA">
            <w:pPr>
              <w:spacing w:after="0" w:line="240" w:lineRule="auto"/>
              <w:jc w:val="center"/>
              <w:rPr>
                <w:ins w:id="593" w:author="Commodore, Sarah" w:date="2023-03-30T13:25:00Z"/>
                <w:rFonts w:ascii="Calibri" w:eastAsia="Times New Roman" w:hAnsi="Calibri" w:cs="Calibri"/>
                <w:color w:val="FF0000"/>
                <w:sz w:val="20"/>
                <w:szCs w:val="20"/>
              </w:rPr>
            </w:pPr>
            <w:ins w:id="594" w:author="Commodore, Sarah" w:date="2023-03-30T13:25:00Z">
              <w:r w:rsidRPr="00DC2757">
                <w:rPr>
                  <w:rFonts w:ascii="Calibri" w:eastAsia="Times New Roman" w:hAnsi="Calibri" w:cs="Calibri"/>
                  <w:color w:val="FF0000"/>
                  <w:sz w:val="20"/>
                  <w:szCs w:val="20"/>
                </w:rPr>
                <w:t>*</w:t>
              </w:r>
            </w:ins>
          </w:p>
        </w:tc>
      </w:tr>
      <w:tr w:rsidR="00BE0539" w:rsidRPr="00DC2757" w14:paraId="107F818A" w14:textId="77777777" w:rsidTr="00E750DA">
        <w:trPr>
          <w:trHeight w:val="260"/>
          <w:ins w:id="595" w:author="Commodore, Sarah" w:date="2023-03-30T13:25:00Z"/>
        </w:trPr>
        <w:tc>
          <w:tcPr>
            <w:tcW w:w="0" w:type="auto"/>
            <w:tcBorders>
              <w:top w:val="nil"/>
              <w:left w:val="nil"/>
              <w:bottom w:val="nil"/>
              <w:right w:val="nil"/>
            </w:tcBorders>
            <w:shd w:val="clear" w:color="auto" w:fill="auto"/>
            <w:noWrap/>
            <w:vAlign w:val="bottom"/>
            <w:hideMark/>
          </w:tcPr>
          <w:p w14:paraId="06D22D9D" w14:textId="77777777" w:rsidR="00BE0539" w:rsidRPr="00DC2757" w:rsidRDefault="00BE0539" w:rsidP="00E750DA">
            <w:pPr>
              <w:spacing w:after="0" w:line="240" w:lineRule="auto"/>
              <w:rPr>
                <w:ins w:id="596" w:author="Commodore, Sarah" w:date="2023-03-30T13:25:00Z"/>
                <w:rFonts w:ascii="Calibri" w:eastAsia="Times New Roman" w:hAnsi="Calibri" w:cs="Calibri"/>
                <w:color w:val="000000"/>
                <w:sz w:val="20"/>
                <w:szCs w:val="20"/>
              </w:rPr>
            </w:pPr>
            <w:ins w:id="597" w:author="Commodore, Sarah" w:date="2023-03-30T13:25:00Z">
              <w:r w:rsidRPr="00DC2757">
                <w:rPr>
                  <w:rFonts w:ascii="Calibri" w:eastAsia="Times New Roman" w:hAnsi="Calibri" w:cs="Calibri"/>
                  <w:color w:val="000000"/>
                  <w:sz w:val="20"/>
                  <w:szCs w:val="20"/>
                </w:rPr>
                <w:t>ENSG00000179902.13</w:t>
              </w:r>
            </w:ins>
          </w:p>
        </w:tc>
        <w:tc>
          <w:tcPr>
            <w:tcW w:w="0" w:type="auto"/>
            <w:tcBorders>
              <w:top w:val="nil"/>
              <w:left w:val="nil"/>
              <w:bottom w:val="nil"/>
              <w:right w:val="nil"/>
            </w:tcBorders>
            <w:shd w:val="clear" w:color="auto" w:fill="auto"/>
            <w:noWrap/>
            <w:vAlign w:val="bottom"/>
            <w:hideMark/>
          </w:tcPr>
          <w:p w14:paraId="482CA0EC" w14:textId="77777777" w:rsidR="00BE0539" w:rsidRPr="00DC2757" w:rsidRDefault="00BE0539" w:rsidP="00E750DA">
            <w:pPr>
              <w:spacing w:after="0" w:line="240" w:lineRule="auto"/>
              <w:rPr>
                <w:ins w:id="598" w:author="Commodore, Sarah" w:date="2023-03-30T13:25:00Z"/>
                <w:rFonts w:ascii="Calibri" w:eastAsia="Times New Roman" w:hAnsi="Calibri" w:cs="Calibri"/>
                <w:color w:val="000000"/>
                <w:sz w:val="20"/>
                <w:szCs w:val="20"/>
              </w:rPr>
            </w:pPr>
            <w:ins w:id="599" w:author="Commodore, Sarah" w:date="2023-03-30T13:25:00Z">
              <w:r w:rsidRPr="00DC2757">
                <w:rPr>
                  <w:rFonts w:ascii="Calibri" w:eastAsia="Times New Roman" w:hAnsi="Calibri" w:cs="Calibri"/>
                  <w:color w:val="000000"/>
                  <w:sz w:val="20"/>
                  <w:szCs w:val="20"/>
                </w:rPr>
                <w:t>C1orf194</w:t>
              </w:r>
            </w:ins>
          </w:p>
        </w:tc>
        <w:tc>
          <w:tcPr>
            <w:tcW w:w="0" w:type="auto"/>
            <w:tcBorders>
              <w:top w:val="nil"/>
              <w:left w:val="nil"/>
              <w:bottom w:val="nil"/>
              <w:right w:val="nil"/>
            </w:tcBorders>
            <w:shd w:val="clear" w:color="auto" w:fill="auto"/>
            <w:noWrap/>
            <w:vAlign w:val="bottom"/>
            <w:hideMark/>
          </w:tcPr>
          <w:p w14:paraId="7326631C" w14:textId="77777777" w:rsidR="00BE0539" w:rsidRPr="00DC2757" w:rsidRDefault="00BE0539" w:rsidP="00E750DA">
            <w:pPr>
              <w:spacing w:after="0" w:line="240" w:lineRule="auto"/>
              <w:jc w:val="center"/>
              <w:rPr>
                <w:ins w:id="600" w:author="Commodore, Sarah" w:date="2023-03-30T13:25:00Z"/>
                <w:rFonts w:ascii="Calibri" w:eastAsia="Times New Roman" w:hAnsi="Calibri" w:cs="Calibri"/>
                <w:color w:val="000000"/>
                <w:sz w:val="20"/>
                <w:szCs w:val="20"/>
              </w:rPr>
            </w:pPr>
            <w:ins w:id="601"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22B52029" w14:textId="77777777" w:rsidR="00BE0539" w:rsidRPr="00DC2757" w:rsidRDefault="00BE0539" w:rsidP="00E750DA">
            <w:pPr>
              <w:spacing w:after="0" w:line="240" w:lineRule="auto"/>
              <w:jc w:val="center"/>
              <w:rPr>
                <w:ins w:id="602" w:author="Commodore, Sarah" w:date="2023-03-30T13:25:00Z"/>
                <w:rFonts w:ascii="Calibri" w:eastAsia="Times New Roman" w:hAnsi="Calibri" w:cs="Calibri"/>
                <w:color w:val="000000"/>
                <w:sz w:val="20"/>
                <w:szCs w:val="20"/>
              </w:rPr>
            </w:pPr>
            <w:ins w:id="603" w:author="Commodore, Sarah" w:date="2023-03-30T13:25:00Z">
              <w:r w:rsidRPr="00DC2757">
                <w:rPr>
                  <w:rFonts w:ascii="Calibri" w:eastAsia="Times New Roman" w:hAnsi="Calibri" w:cs="Calibri"/>
                  <w:color w:val="000000"/>
                  <w:sz w:val="20"/>
                  <w:szCs w:val="20"/>
                </w:rPr>
                <w:t>2.7E-10</w:t>
              </w:r>
            </w:ins>
          </w:p>
        </w:tc>
        <w:tc>
          <w:tcPr>
            <w:tcW w:w="0" w:type="auto"/>
            <w:tcBorders>
              <w:top w:val="nil"/>
              <w:left w:val="nil"/>
              <w:bottom w:val="nil"/>
              <w:right w:val="nil"/>
            </w:tcBorders>
            <w:shd w:val="clear" w:color="auto" w:fill="auto"/>
            <w:noWrap/>
            <w:vAlign w:val="bottom"/>
            <w:hideMark/>
          </w:tcPr>
          <w:p w14:paraId="199F8975" w14:textId="77777777" w:rsidR="00BE0539" w:rsidRPr="00DC2757" w:rsidRDefault="00BE0539" w:rsidP="00E750DA">
            <w:pPr>
              <w:spacing w:after="0" w:line="240" w:lineRule="auto"/>
              <w:jc w:val="center"/>
              <w:rPr>
                <w:ins w:id="604" w:author="Commodore, Sarah" w:date="2023-03-30T13:25:00Z"/>
                <w:rFonts w:ascii="Calibri" w:eastAsia="Times New Roman" w:hAnsi="Calibri" w:cs="Calibri"/>
                <w:color w:val="000000"/>
                <w:sz w:val="20"/>
                <w:szCs w:val="20"/>
              </w:rPr>
            </w:pPr>
            <w:ins w:id="605" w:author="Commodore, Sarah" w:date="2023-03-30T13:25:00Z">
              <w:r w:rsidRPr="00DC2757">
                <w:rPr>
                  <w:rFonts w:ascii="Calibri" w:eastAsia="Times New Roman" w:hAnsi="Calibri" w:cs="Calibri"/>
                  <w:color w:val="000000"/>
                  <w:sz w:val="20"/>
                  <w:szCs w:val="20"/>
                </w:rPr>
                <w:t>5.6E-09</w:t>
              </w:r>
            </w:ins>
          </w:p>
        </w:tc>
        <w:tc>
          <w:tcPr>
            <w:tcW w:w="0" w:type="auto"/>
            <w:tcBorders>
              <w:top w:val="nil"/>
              <w:left w:val="nil"/>
              <w:bottom w:val="nil"/>
              <w:right w:val="nil"/>
            </w:tcBorders>
            <w:shd w:val="clear" w:color="auto" w:fill="auto"/>
            <w:noWrap/>
            <w:vAlign w:val="bottom"/>
            <w:hideMark/>
          </w:tcPr>
          <w:p w14:paraId="186908B3" w14:textId="77777777" w:rsidR="00BE0539" w:rsidRPr="00DC2757" w:rsidRDefault="00BE0539" w:rsidP="00E750DA">
            <w:pPr>
              <w:spacing w:after="0" w:line="240" w:lineRule="auto"/>
              <w:jc w:val="center"/>
              <w:rPr>
                <w:ins w:id="606" w:author="Commodore, Sarah" w:date="2023-03-30T13:25:00Z"/>
                <w:rFonts w:ascii="Calibri" w:eastAsia="Times New Roman" w:hAnsi="Calibri" w:cs="Calibri"/>
                <w:color w:val="FF0000"/>
                <w:sz w:val="20"/>
                <w:szCs w:val="20"/>
              </w:rPr>
            </w:pPr>
            <w:ins w:id="607" w:author="Commodore, Sarah" w:date="2023-03-30T13:25:00Z">
              <w:r w:rsidRPr="00DC2757">
                <w:rPr>
                  <w:rFonts w:ascii="Calibri" w:eastAsia="Times New Roman" w:hAnsi="Calibri" w:cs="Calibri"/>
                  <w:color w:val="FF0000"/>
                  <w:sz w:val="20"/>
                  <w:szCs w:val="20"/>
                </w:rPr>
                <w:t>*</w:t>
              </w:r>
            </w:ins>
          </w:p>
        </w:tc>
      </w:tr>
      <w:tr w:rsidR="00BE0539" w:rsidRPr="00DC2757" w14:paraId="6A8B9F74" w14:textId="77777777" w:rsidTr="00E750DA">
        <w:trPr>
          <w:trHeight w:val="260"/>
          <w:ins w:id="608" w:author="Commodore, Sarah" w:date="2023-03-30T13:25:00Z"/>
        </w:trPr>
        <w:tc>
          <w:tcPr>
            <w:tcW w:w="0" w:type="auto"/>
            <w:tcBorders>
              <w:top w:val="nil"/>
              <w:left w:val="nil"/>
              <w:bottom w:val="nil"/>
              <w:right w:val="nil"/>
            </w:tcBorders>
            <w:shd w:val="clear" w:color="auto" w:fill="auto"/>
            <w:noWrap/>
            <w:vAlign w:val="bottom"/>
            <w:hideMark/>
          </w:tcPr>
          <w:p w14:paraId="06993BB1" w14:textId="77777777" w:rsidR="00BE0539" w:rsidRPr="00DC2757" w:rsidRDefault="00BE0539" w:rsidP="00E750DA">
            <w:pPr>
              <w:spacing w:after="0" w:line="240" w:lineRule="auto"/>
              <w:rPr>
                <w:ins w:id="609" w:author="Commodore, Sarah" w:date="2023-03-30T13:25:00Z"/>
                <w:rFonts w:ascii="Calibri" w:eastAsia="Times New Roman" w:hAnsi="Calibri" w:cs="Calibri"/>
                <w:color w:val="000000"/>
                <w:sz w:val="20"/>
                <w:szCs w:val="20"/>
              </w:rPr>
            </w:pPr>
            <w:ins w:id="610" w:author="Commodore, Sarah" w:date="2023-03-30T13:25:00Z">
              <w:r w:rsidRPr="00DC2757">
                <w:rPr>
                  <w:rFonts w:ascii="Calibri" w:eastAsia="Times New Roman" w:hAnsi="Calibri" w:cs="Calibri"/>
                  <w:color w:val="000000"/>
                  <w:sz w:val="20"/>
                  <w:szCs w:val="20"/>
                </w:rPr>
                <w:t>ENSG00000248801.7</w:t>
              </w:r>
            </w:ins>
          </w:p>
        </w:tc>
        <w:tc>
          <w:tcPr>
            <w:tcW w:w="0" w:type="auto"/>
            <w:tcBorders>
              <w:top w:val="nil"/>
              <w:left w:val="nil"/>
              <w:bottom w:val="nil"/>
              <w:right w:val="nil"/>
            </w:tcBorders>
            <w:shd w:val="clear" w:color="auto" w:fill="auto"/>
            <w:noWrap/>
            <w:vAlign w:val="bottom"/>
            <w:hideMark/>
          </w:tcPr>
          <w:p w14:paraId="3F939D63" w14:textId="77777777" w:rsidR="00BE0539" w:rsidRPr="00DC2757" w:rsidRDefault="00BE0539" w:rsidP="00E750DA">
            <w:pPr>
              <w:spacing w:after="0" w:line="240" w:lineRule="auto"/>
              <w:rPr>
                <w:ins w:id="611" w:author="Commodore, Sarah" w:date="2023-03-30T13:25:00Z"/>
                <w:rFonts w:ascii="Calibri" w:eastAsia="Times New Roman" w:hAnsi="Calibri" w:cs="Calibri"/>
                <w:color w:val="000000"/>
                <w:sz w:val="20"/>
                <w:szCs w:val="20"/>
              </w:rPr>
            </w:pPr>
            <w:ins w:id="612" w:author="Commodore, Sarah" w:date="2023-03-30T13:25:00Z">
              <w:r w:rsidRPr="00DC2757">
                <w:rPr>
                  <w:rFonts w:ascii="Calibri" w:eastAsia="Times New Roman" w:hAnsi="Calibri" w:cs="Calibri"/>
                  <w:color w:val="000000"/>
                  <w:sz w:val="20"/>
                  <w:szCs w:val="20"/>
                </w:rPr>
                <w:t>C8orf34-AS1</w:t>
              </w:r>
            </w:ins>
          </w:p>
        </w:tc>
        <w:tc>
          <w:tcPr>
            <w:tcW w:w="0" w:type="auto"/>
            <w:tcBorders>
              <w:top w:val="nil"/>
              <w:left w:val="nil"/>
              <w:bottom w:val="nil"/>
              <w:right w:val="nil"/>
            </w:tcBorders>
            <w:shd w:val="clear" w:color="auto" w:fill="auto"/>
            <w:noWrap/>
            <w:vAlign w:val="bottom"/>
            <w:hideMark/>
          </w:tcPr>
          <w:p w14:paraId="1D09BFA0" w14:textId="77777777" w:rsidR="00BE0539" w:rsidRPr="00DC2757" w:rsidRDefault="00BE0539" w:rsidP="00E750DA">
            <w:pPr>
              <w:spacing w:after="0" w:line="240" w:lineRule="auto"/>
              <w:jc w:val="center"/>
              <w:rPr>
                <w:ins w:id="613" w:author="Commodore, Sarah" w:date="2023-03-30T13:25:00Z"/>
                <w:rFonts w:ascii="Calibri" w:eastAsia="Times New Roman" w:hAnsi="Calibri" w:cs="Calibri"/>
                <w:color w:val="000000"/>
                <w:sz w:val="20"/>
                <w:szCs w:val="20"/>
              </w:rPr>
            </w:pPr>
            <w:ins w:id="614"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1A091CBE" w14:textId="77777777" w:rsidR="00BE0539" w:rsidRPr="00DC2757" w:rsidRDefault="00BE0539" w:rsidP="00E750DA">
            <w:pPr>
              <w:spacing w:after="0" w:line="240" w:lineRule="auto"/>
              <w:jc w:val="center"/>
              <w:rPr>
                <w:ins w:id="615" w:author="Commodore, Sarah" w:date="2023-03-30T13:25:00Z"/>
                <w:rFonts w:ascii="Calibri" w:eastAsia="Times New Roman" w:hAnsi="Calibri" w:cs="Calibri"/>
                <w:color w:val="000000"/>
                <w:sz w:val="20"/>
                <w:szCs w:val="20"/>
              </w:rPr>
            </w:pPr>
            <w:ins w:id="616" w:author="Commodore, Sarah" w:date="2023-03-30T13:25:00Z">
              <w:r w:rsidRPr="00DC2757">
                <w:rPr>
                  <w:rFonts w:ascii="Calibri" w:eastAsia="Times New Roman" w:hAnsi="Calibri" w:cs="Calibri"/>
                  <w:color w:val="000000"/>
                  <w:sz w:val="20"/>
                  <w:szCs w:val="20"/>
                </w:rPr>
                <w:t>7.9E-04</w:t>
              </w:r>
            </w:ins>
          </w:p>
        </w:tc>
        <w:tc>
          <w:tcPr>
            <w:tcW w:w="0" w:type="auto"/>
            <w:tcBorders>
              <w:top w:val="nil"/>
              <w:left w:val="nil"/>
              <w:bottom w:val="nil"/>
              <w:right w:val="nil"/>
            </w:tcBorders>
            <w:shd w:val="clear" w:color="auto" w:fill="auto"/>
            <w:noWrap/>
            <w:vAlign w:val="bottom"/>
            <w:hideMark/>
          </w:tcPr>
          <w:p w14:paraId="6AA060AA" w14:textId="77777777" w:rsidR="00BE0539" w:rsidRPr="00DC2757" w:rsidRDefault="00BE0539" w:rsidP="00E750DA">
            <w:pPr>
              <w:spacing w:after="0" w:line="240" w:lineRule="auto"/>
              <w:jc w:val="center"/>
              <w:rPr>
                <w:ins w:id="617" w:author="Commodore, Sarah" w:date="2023-03-30T13:25:00Z"/>
                <w:rFonts w:ascii="Calibri" w:eastAsia="Times New Roman" w:hAnsi="Calibri" w:cs="Calibri"/>
                <w:color w:val="000000"/>
                <w:sz w:val="20"/>
                <w:szCs w:val="20"/>
              </w:rPr>
            </w:pPr>
            <w:ins w:id="618" w:author="Commodore, Sarah" w:date="2023-03-30T13:25:00Z">
              <w:r w:rsidRPr="00DC2757">
                <w:rPr>
                  <w:rFonts w:ascii="Calibri" w:eastAsia="Times New Roman" w:hAnsi="Calibri" w:cs="Calibri"/>
                  <w:color w:val="000000"/>
                  <w:sz w:val="20"/>
                  <w:szCs w:val="20"/>
                </w:rPr>
                <w:t>3.1E-03</w:t>
              </w:r>
            </w:ins>
          </w:p>
        </w:tc>
        <w:tc>
          <w:tcPr>
            <w:tcW w:w="0" w:type="auto"/>
            <w:tcBorders>
              <w:top w:val="nil"/>
              <w:left w:val="nil"/>
              <w:bottom w:val="nil"/>
              <w:right w:val="nil"/>
            </w:tcBorders>
            <w:shd w:val="clear" w:color="auto" w:fill="auto"/>
            <w:noWrap/>
            <w:vAlign w:val="bottom"/>
            <w:hideMark/>
          </w:tcPr>
          <w:p w14:paraId="25A94A14" w14:textId="77777777" w:rsidR="00BE0539" w:rsidRPr="00DC2757" w:rsidRDefault="00BE0539" w:rsidP="00E750DA">
            <w:pPr>
              <w:spacing w:after="0" w:line="240" w:lineRule="auto"/>
              <w:jc w:val="center"/>
              <w:rPr>
                <w:ins w:id="619" w:author="Commodore, Sarah" w:date="2023-03-30T13:25:00Z"/>
                <w:rFonts w:ascii="Calibri" w:eastAsia="Times New Roman" w:hAnsi="Calibri" w:cs="Calibri"/>
                <w:color w:val="FF0000"/>
                <w:sz w:val="20"/>
                <w:szCs w:val="20"/>
              </w:rPr>
            </w:pPr>
            <w:ins w:id="620" w:author="Commodore, Sarah" w:date="2023-03-30T13:25:00Z">
              <w:r w:rsidRPr="00DC2757">
                <w:rPr>
                  <w:rFonts w:ascii="Calibri" w:eastAsia="Times New Roman" w:hAnsi="Calibri" w:cs="Calibri"/>
                  <w:color w:val="FF0000"/>
                  <w:sz w:val="20"/>
                  <w:szCs w:val="20"/>
                </w:rPr>
                <w:t>*</w:t>
              </w:r>
            </w:ins>
          </w:p>
        </w:tc>
      </w:tr>
      <w:tr w:rsidR="00BE0539" w:rsidRPr="00DC2757" w14:paraId="650B9AFE" w14:textId="77777777" w:rsidTr="00E750DA">
        <w:trPr>
          <w:trHeight w:val="260"/>
          <w:ins w:id="621" w:author="Commodore, Sarah" w:date="2023-03-30T13:25:00Z"/>
        </w:trPr>
        <w:tc>
          <w:tcPr>
            <w:tcW w:w="0" w:type="auto"/>
            <w:tcBorders>
              <w:top w:val="nil"/>
              <w:left w:val="nil"/>
              <w:bottom w:val="nil"/>
              <w:right w:val="nil"/>
            </w:tcBorders>
            <w:shd w:val="clear" w:color="auto" w:fill="auto"/>
            <w:noWrap/>
            <w:vAlign w:val="bottom"/>
            <w:hideMark/>
          </w:tcPr>
          <w:p w14:paraId="09711C35" w14:textId="77777777" w:rsidR="00BE0539" w:rsidRPr="00DC2757" w:rsidRDefault="00BE0539" w:rsidP="00E750DA">
            <w:pPr>
              <w:spacing w:after="0" w:line="240" w:lineRule="auto"/>
              <w:rPr>
                <w:ins w:id="622" w:author="Commodore, Sarah" w:date="2023-03-30T13:25:00Z"/>
                <w:rFonts w:ascii="Calibri" w:eastAsia="Times New Roman" w:hAnsi="Calibri" w:cs="Calibri"/>
                <w:color w:val="000000"/>
                <w:sz w:val="20"/>
                <w:szCs w:val="20"/>
              </w:rPr>
            </w:pPr>
            <w:ins w:id="623" w:author="Commodore, Sarah" w:date="2023-03-30T13:25:00Z">
              <w:r w:rsidRPr="00DC2757">
                <w:rPr>
                  <w:rFonts w:ascii="Calibri" w:eastAsia="Times New Roman" w:hAnsi="Calibri" w:cs="Calibri"/>
                  <w:color w:val="000000"/>
                  <w:sz w:val="20"/>
                  <w:szCs w:val="20"/>
                </w:rPr>
                <w:t>ENSG00000206531.10</w:t>
              </w:r>
            </w:ins>
          </w:p>
        </w:tc>
        <w:tc>
          <w:tcPr>
            <w:tcW w:w="0" w:type="auto"/>
            <w:tcBorders>
              <w:top w:val="nil"/>
              <w:left w:val="nil"/>
              <w:bottom w:val="nil"/>
              <w:right w:val="nil"/>
            </w:tcBorders>
            <w:shd w:val="clear" w:color="auto" w:fill="auto"/>
            <w:noWrap/>
            <w:vAlign w:val="bottom"/>
            <w:hideMark/>
          </w:tcPr>
          <w:p w14:paraId="5353C26B" w14:textId="77777777" w:rsidR="00BE0539" w:rsidRPr="00DC2757" w:rsidRDefault="00BE0539" w:rsidP="00E750DA">
            <w:pPr>
              <w:spacing w:after="0" w:line="240" w:lineRule="auto"/>
              <w:rPr>
                <w:ins w:id="624" w:author="Commodore, Sarah" w:date="2023-03-30T13:25:00Z"/>
                <w:rFonts w:ascii="Calibri" w:eastAsia="Times New Roman" w:hAnsi="Calibri" w:cs="Calibri"/>
                <w:color w:val="000000"/>
                <w:sz w:val="20"/>
                <w:szCs w:val="20"/>
              </w:rPr>
            </w:pPr>
            <w:ins w:id="625" w:author="Commodore, Sarah" w:date="2023-03-30T13:25:00Z">
              <w:r w:rsidRPr="00DC2757">
                <w:rPr>
                  <w:rFonts w:ascii="Calibri" w:eastAsia="Times New Roman" w:hAnsi="Calibri" w:cs="Calibri"/>
                  <w:color w:val="000000"/>
                  <w:sz w:val="20"/>
                  <w:szCs w:val="20"/>
                </w:rPr>
                <w:t>CD200R1L</w:t>
              </w:r>
            </w:ins>
          </w:p>
        </w:tc>
        <w:tc>
          <w:tcPr>
            <w:tcW w:w="0" w:type="auto"/>
            <w:tcBorders>
              <w:top w:val="nil"/>
              <w:left w:val="nil"/>
              <w:bottom w:val="nil"/>
              <w:right w:val="nil"/>
            </w:tcBorders>
            <w:shd w:val="clear" w:color="auto" w:fill="auto"/>
            <w:noWrap/>
            <w:vAlign w:val="bottom"/>
            <w:hideMark/>
          </w:tcPr>
          <w:p w14:paraId="4F56604E" w14:textId="77777777" w:rsidR="00BE0539" w:rsidRPr="00DC2757" w:rsidRDefault="00BE0539" w:rsidP="00E750DA">
            <w:pPr>
              <w:spacing w:after="0" w:line="240" w:lineRule="auto"/>
              <w:jc w:val="center"/>
              <w:rPr>
                <w:ins w:id="626" w:author="Commodore, Sarah" w:date="2023-03-30T13:25:00Z"/>
                <w:rFonts w:ascii="Calibri" w:eastAsia="Times New Roman" w:hAnsi="Calibri" w:cs="Calibri"/>
                <w:color w:val="000000"/>
                <w:sz w:val="20"/>
                <w:szCs w:val="20"/>
              </w:rPr>
            </w:pPr>
            <w:ins w:id="627"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3FB97D95" w14:textId="77777777" w:rsidR="00BE0539" w:rsidRPr="00DC2757" w:rsidRDefault="00BE0539" w:rsidP="00E750DA">
            <w:pPr>
              <w:spacing w:after="0" w:line="240" w:lineRule="auto"/>
              <w:jc w:val="center"/>
              <w:rPr>
                <w:ins w:id="628" w:author="Commodore, Sarah" w:date="2023-03-30T13:25:00Z"/>
                <w:rFonts w:ascii="Calibri" w:eastAsia="Times New Roman" w:hAnsi="Calibri" w:cs="Calibri"/>
                <w:color w:val="000000"/>
                <w:sz w:val="20"/>
                <w:szCs w:val="20"/>
              </w:rPr>
            </w:pPr>
            <w:ins w:id="629" w:author="Commodore, Sarah" w:date="2023-03-30T13:25:00Z">
              <w:r w:rsidRPr="00DC2757">
                <w:rPr>
                  <w:rFonts w:ascii="Calibri" w:eastAsia="Times New Roman" w:hAnsi="Calibri" w:cs="Calibri"/>
                  <w:color w:val="000000"/>
                  <w:sz w:val="20"/>
                  <w:szCs w:val="20"/>
                </w:rPr>
                <w:t>3.0E-03</w:t>
              </w:r>
            </w:ins>
          </w:p>
        </w:tc>
        <w:tc>
          <w:tcPr>
            <w:tcW w:w="0" w:type="auto"/>
            <w:tcBorders>
              <w:top w:val="nil"/>
              <w:left w:val="nil"/>
              <w:bottom w:val="nil"/>
              <w:right w:val="nil"/>
            </w:tcBorders>
            <w:shd w:val="clear" w:color="auto" w:fill="auto"/>
            <w:noWrap/>
            <w:vAlign w:val="bottom"/>
            <w:hideMark/>
          </w:tcPr>
          <w:p w14:paraId="4A139086" w14:textId="77777777" w:rsidR="00BE0539" w:rsidRPr="00DC2757" w:rsidRDefault="00BE0539" w:rsidP="00E750DA">
            <w:pPr>
              <w:spacing w:after="0" w:line="240" w:lineRule="auto"/>
              <w:jc w:val="center"/>
              <w:rPr>
                <w:ins w:id="630" w:author="Commodore, Sarah" w:date="2023-03-30T13:25:00Z"/>
                <w:rFonts w:ascii="Calibri" w:eastAsia="Times New Roman" w:hAnsi="Calibri" w:cs="Calibri"/>
                <w:color w:val="000000"/>
                <w:sz w:val="20"/>
                <w:szCs w:val="20"/>
              </w:rPr>
            </w:pPr>
            <w:ins w:id="631" w:author="Commodore, Sarah" w:date="2023-03-30T13:25:00Z">
              <w:r w:rsidRPr="00DC2757">
                <w:rPr>
                  <w:rFonts w:ascii="Calibri" w:eastAsia="Times New Roman" w:hAnsi="Calibri" w:cs="Calibri"/>
                  <w:color w:val="000000"/>
                  <w:sz w:val="20"/>
                  <w:szCs w:val="20"/>
                </w:rPr>
                <w:t>9.7E-03</w:t>
              </w:r>
            </w:ins>
          </w:p>
        </w:tc>
        <w:tc>
          <w:tcPr>
            <w:tcW w:w="0" w:type="auto"/>
            <w:tcBorders>
              <w:top w:val="nil"/>
              <w:left w:val="nil"/>
              <w:bottom w:val="nil"/>
              <w:right w:val="nil"/>
            </w:tcBorders>
            <w:shd w:val="clear" w:color="auto" w:fill="auto"/>
            <w:noWrap/>
            <w:vAlign w:val="bottom"/>
            <w:hideMark/>
          </w:tcPr>
          <w:p w14:paraId="6B9C44E3" w14:textId="77777777" w:rsidR="00BE0539" w:rsidRPr="00DC2757" w:rsidRDefault="00BE0539" w:rsidP="00E750DA">
            <w:pPr>
              <w:spacing w:after="0" w:line="240" w:lineRule="auto"/>
              <w:jc w:val="center"/>
              <w:rPr>
                <w:ins w:id="632" w:author="Commodore, Sarah" w:date="2023-03-30T13:25:00Z"/>
                <w:rFonts w:ascii="Calibri" w:eastAsia="Times New Roman" w:hAnsi="Calibri" w:cs="Calibri"/>
                <w:color w:val="FF0000"/>
                <w:sz w:val="20"/>
                <w:szCs w:val="20"/>
              </w:rPr>
            </w:pPr>
            <w:ins w:id="633" w:author="Commodore, Sarah" w:date="2023-03-30T13:25:00Z">
              <w:r w:rsidRPr="00DC2757">
                <w:rPr>
                  <w:rFonts w:ascii="Calibri" w:eastAsia="Times New Roman" w:hAnsi="Calibri" w:cs="Calibri"/>
                  <w:color w:val="FF0000"/>
                  <w:sz w:val="20"/>
                  <w:szCs w:val="20"/>
                </w:rPr>
                <w:t>*</w:t>
              </w:r>
            </w:ins>
          </w:p>
        </w:tc>
      </w:tr>
      <w:tr w:rsidR="00BE0539" w:rsidRPr="00DC2757" w14:paraId="59385B30" w14:textId="77777777" w:rsidTr="00E750DA">
        <w:trPr>
          <w:trHeight w:val="260"/>
          <w:ins w:id="634" w:author="Commodore, Sarah" w:date="2023-03-30T13:25:00Z"/>
        </w:trPr>
        <w:tc>
          <w:tcPr>
            <w:tcW w:w="0" w:type="auto"/>
            <w:tcBorders>
              <w:top w:val="nil"/>
              <w:left w:val="nil"/>
              <w:bottom w:val="nil"/>
              <w:right w:val="nil"/>
            </w:tcBorders>
            <w:shd w:val="clear" w:color="auto" w:fill="auto"/>
            <w:noWrap/>
            <w:vAlign w:val="bottom"/>
            <w:hideMark/>
          </w:tcPr>
          <w:p w14:paraId="0945FD16" w14:textId="77777777" w:rsidR="00BE0539" w:rsidRPr="00DC2757" w:rsidRDefault="00BE0539" w:rsidP="00E750DA">
            <w:pPr>
              <w:spacing w:after="0" w:line="240" w:lineRule="auto"/>
              <w:rPr>
                <w:ins w:id="635" w:author="Commodore, Sarah" w:date="2023-03-30T13:25:00Z"/>
                <w:rFonts w:ascii="Calibri" w:eastAsia="Times New Roman" w:hAnsi="Calibri" w:cs="Calibri"/>
                <w:color w:val="000000"/>
                <w:sz w:val="20"/>
                <w:szCs w:val="20"/>
              </w:rPr>
            </w:pPr>
            <w:ins w:id="636" w:author="Commodore, Sarah" w:date="2023-03-30T13:25:00Z">
              <w:r w:rsidRPr="00DC2757">
                <w:rPr>
                  <w:rFonts w:ascii="Calibri" w:eastAsia="Times New Roman" w:hAnsi="Calibri" w:cs="Calibri"/>
                  <w:color w:val="000000"/>
                  <w:sz w:val="20"/>
                  <w:szCs w:val="20"/>
                </w:rPr>
                <w:t>ENSG00000287189.1</w:t>
              </w:r>
            </w:ins>
          </w:p>
        </w:tc>
        <w:tc>
          <w:tcPr>
            <w:tcW w:w="0" w:type="auto"/>
            <w:tcBorders>
              <w:top w:val="nil"/>
              <w:left w:val="nil"/>
              <w:bottom w:val="nil"/>
              <w:right w:val="nil"/>
            </w:tcBorders>
            <w:shd w:val="clear" w:color="auto" w:fill="auto"/>
            <w:noWrap/>
            <w:vAlign w:val="bottom"/>
            <w:hideMark/>
          </w:tcPr>
          <w:p w14:paraId="5D0ADD4D" w14:textId="77777777" w:rsidR="00BE0539" w:rsidRPr="00DC2757" w:rsidRDefault="00BE0539" w:rsidP="00E750DA">
            <w:pPr>
              <w:spacing w:after="0" w:line="240" w:lineRule="auto"/>
              <w:rPr>
                <w:ins w:id="637" w:author="Commodore, Sarah" w:date="2023-03-30T13:25:00Z"/>
                <w:rFonts w:ascii="Calibri" w:eastAsia="Times New Roman" w:hAnsi="Calibri" w:cs="Calibri"/>
                <w:color w:val="000000"/>
                <w:sz w:val="20"/>
                <w:szCs w:val="20"/>
              </w:rPr>
            </w:pPr>
            <w:ins w:id="638" w:author="Commodore, Sarah" w:date="2023-03-30T13:25:00Z">
              <w:r w:rsidRPr="00DC2757">
                <w:rPr>
                  <w:rFonts w:ascii="Calibri" w:eastAsia="Times New Roman" w:hAnsi="Calibri" w:cs="Calibri"/>
                  <w:color w:val="000000"/>
                  <w:sz w:val="20"/>
                  <w:szCs w:val="20"/>
                </w:rPr>
                <w:t>AL121956.6</w:t>
              </w:r>
            </w:ins>
          </w:p>
        </w:tc>
        <w:tc>
          <w:tcPr>
            <w:tcW w:w="0" w:type="auto"/>
            <w:tcBorders>
              <w:top w:val="nil"/>
              <w:left w:val="nil"/>
              <w:bottom w:val="nil"/>
              <w:right w:val="nil"/>
            </w:tcBorders>
            <w:shd w:val="clear" w:color="auto" w:fill="auto"/>
            <w:noWrap/>
            <w:vAlign w:val="bottom"/>
            <w:hideMark/>
          </w:tcPr>
          <w:p w14:paraId="04D8C88A" w14:textId="77777777" w:rsidR="00BE0539" w:rsidRPr="00DC2757" w:rsidRDefault="00BE0539" w:rsidP="00E750DA">
            <w:pPr>
              <w:spacing w:after="0" w:line="240" w:lineRule="auto"/>
              <w:jc w:val="center"/>
              <w:rPr>
                <w:ins w:id="639" w:author="Commodore, Sarah" w:date="2023-03-30T13:25:00Z"/>
                <w:rFonts w:ascii="Calibri" w:eastAsia="Times New Roman" w:hAnsi="Calibri" w:cs="Calibri"/>
                <w:color w:val="000000"/>
                <w:sz w:val="20"/>
                <w:szCs w:val="20"/>
              </w:rPr>
            </w:pPr>
            <w:ins w:id="640"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0B920963" w14:textId="77777777" w:rsidR="00BE0539" w:rsidRPr="00DC2757" w:rsidRDefault="00BE0539" w:rsidP="00E750DA">
            <w:pPr>
              <w:spacing w:after="0" w:line="240" w:lineRule="auto"/>
              <w:jc w:val="center"/>
              <w:rPr>
                <w:ins w:id="641" w:author="Commodore, Sarah" w:date="2023-03-30T13:25:00Z"/>
                <w:rFonts w:ascii="Calibri" w:eastAsia="Times New Roman" w:hAnsi="Calibri" w:cs="Calibri"/>
                <w:color w:val="000000"/>
                <w:sz w:val="20"/>
                <w:szCs w:val="20"/>
              </w:rPr>
            </w:pPr>
            <w:ins w:id="642" w:author="Commodore, Sarah" w:date="2023-03-30T13:25:00Z">
              <w:r w:rsidRPr="00DC2757">
                <w:rPr>
                  <w:rFonts w:ascii="Calibri" w:eastAsia="Times New Roman" w:hAnsi="Calibri" w:cs="Calibri"/>
                  <w:color w:val="000000"/>
                  <w:sz w:val="20"/>
                  <w:szCs w:val="20"/>
                </w:rPr>
                <w:t>5.4E-18</w:t>
              </w:r>
            </w:ins>
          </w:p>
        </w:tc>
        <w:tc>
          <w:tcPr>
            <w:tcW w:w="0" w:type="auto"/>
            <w:tcBorders>
              <w:top w:val="nil"/>
              <w:left w:val="nil"/>
              <w:bottom w:val="nil"/>
              <w:right w:val="nil"/>
            </w:tcBorders>
            <w:shd w:val="clear" w:color="auto" w:fill="auto"/>
            <w:noWrap/>
            <w:vAlign w:val="bottom"/>
            <w:hideMark/>
          </w:tcPr>
          <w:p w14:paraId="7C7ED7BA" w14:textId="77777777" w:rsidR="00BE0539" w:rsidRPr="00DC2757" w:rsidRDefault="00BE0539" w:rsidP="00E750DA">
            <w:pPr>
              <w:spacing w:after="0" w:line="240" w:lineRule="auto"/>
              <w:jc w:val="center"/>
              <w:rPr>
                <w:ins w:id="643" w:author="Commodore, Sarah" w:date="2023-03-30T13:25:00Z"/>
                <w:rFonts w:ascii="Calibri" w:eastAsia="Times New Roman" w:hAnsi="Calibri" w:cs="Calibri"/>
                <w:color w:val="000000"/>
                <w:sz w:val="20"/>
                <w:szCs w:val="20"/>
              </w:rPr>
            </w:pPr>
            <w:ins w:id="644" w:author="Commodore, Sarah" w:date="2023-03-30T13:25:00Z">
              <w:r w:rsidRPr="00DC2757">
                <w:rPr>
                  <w:rFonts w:ascii="Calibri" w:eastAsia="Times New Roman" w:hAnsi="Calibri" w:cs="Calibri"/>
                  <w:color w:val="000000"/>
                  <w:sz w:val="20"/>
                  <w:szCs w:val="20"/>
                </w:rPr>
                <w:t>9.1E-16</w:t>
              </w:r>
            </w:ins>
          </w:p>
        </w:tc>
        <w:tc>
          <w:tcPr>
            <w:tcW w:w="0" w:type="auto"/>
            <w:tcBorders>
              <w:top w:val="nil"/>
              <w:left w:val="nil"/>
              <w:bottom w:val="nil"/>
              <w:right w:val="nil"/>
            </w:tcBorders>
            <w:shd w:val="clear" w:color="auto" w:fill="auto"/>
            <w:noWrap/>
            <w:vAlign w:val="bottom"/>
            <w:hideMark/>
          </w:tcPr>
          <w:p w14:paraId="292706B0" w14:textId="77777777" w:rsidR="00BE0539" w:rsidRPr="00DC2757" w:rsidRDefault="00BE0539" w:rsidP="00E750DA">
            <w:pPr>
              <w:spacing w:after="0" w:line="240" w:lineRule="auto"/>
              <w:jc w:val="center"/>
              <w:rPr>
                <w:ins w:id="645" w:author="Commodore, Sarah" w:date="2023-03-30T13:25:00Z"/>
                <w:rFonts w:ascii="Calibri" w:eastAsia="Times New Roman" w:hAnsi="Calibri" w:cs="Calibri"/>
                <w:color w:val="FF0000"/>
                <w:sz w:val="20"/>
                <w:szCs w:val="20"/>
              </w:rPr>
            </w:pPr>
            <w:ins w:id="646" w:author="Commodore, Sarah" w:date="2023-03-30T13:25:00Z">
              <w:r w:rsidRPr="00DC2757">
                <w:rPr>
                  <w:rFonts w:ascii="Calibri" w:eastAsia="Times New Roman" w:hAnsi="Calibri" w:cs="Calibri"/>
                  <w:color w:val="FF0000"/>
                  <w:sz w:val="20"/>
                  <w:szCs w:val="20"/>
                </w:rPr>
                <w:t>*</w:t>
              </w:r>
            </w:ins>
          </w:p>
        </w:tc>
      </w:tr>
      <w:tr w:rsidR="00BE0539" w:rsidRPr="00DC2757" w14:paraId="13CD9EBA" w14:textId="77777777" w:rsidTr="00E750DA">
        <w:trPr>
          <w:trHeight w:val="260"/>
          <w:ins w:id="647" w:author="Commodore, Sarah" w:date="2023-03-30T13:25:00Z"/>
        </w:trPr>
        <w:tc>
          <w:tcPr>
            <w:tcW w:w="0" w:type="auto"/>
            <w:tcBorders>
              <w:top w:val="nil"/>
              <w:left w:val="nil"/>
              <w:bottom w:val="nil"/>
              <w:right w:val="nil"/>
            </w:tcBorders>
            <w:shd w:val="clear" w:color="auto" w:fill="auto"/>
            <w:noWrap/>
            <w:vAlign w:val="bottom"/>
            <w:hideMark/>
          </w:tcPr>
          <w:p w14:paraId="620F24B1" w14:textId="77777777" w:rsidR="00BE0539" w:rsidRPr="00DC2757" w:rsidRDefault="00BE0539" w:rsidP="00E750DA">
            <w:pPr>
              <w:spacing w:after="0" w:line="240" w:lineRule="auto"/>
              <w:rPr>
                <w:ins w:id="648" w:author="Commodore, Sarah" w:date="2023-03-30T13:25:00Z"/>
                <w:rFonts w:ascii="Calibri" w:eastAsia="Times New Roman" w:hAnsi="Calibri" w:cs="Calibri"/>
                <w:color w:val="000000"/>
                <w:sz w:val="20"/>
                <w:szCs w:val="20"/>
              </w:rPr>
            </w:pPr>
            <w:ins w:id="649" w:author="Commodore, Sarah" w:date="2023-03-30T13:25:00Z">
              <w:r w:rsidRPr="00DC2757">
                <w:rPr>
                  <w:rFonts w:ascii="Calibri" w:eastAsia="Times New Roman" w:hAnsi="Calibri" w:cs="Calibri"/>
                  <w:color w:val="000000"/>
                  <w:sz w:val="20"/>
                  <w:szCs w:val="20"/>
                </w:rPr>
                <w:t>ENSG00000117501.14</w:t>
              </w:r>
            </w:ins>
          </w:p>
        </w:tc>
        <w:tc>
          <w:tcPr>
            <w:tcW w:w="0" w:type="auto"/>
            <w:tcBorders>
              <w:top w:val="nil"/>
              <w:left w:val="nil"/>
              <w:bottom w:val="nil"/>
              <w:right w:val="nil"/>
            </w:tcBorders>
            <w:shd w:val="clear" w:color="auto" w:fill="auto"/>
            <w:noWrap/>
            <w:vAlign w:val="bottom"/>
            <w:hideMark/>
          </w:tcPr>
          <w:p w14:paraId="79FF757C" w14:textId="77777777" w:rsidR="00BE0539" w:rsidRPr="00DC2757" w:rsidRDefault="00BE0539" w:rsidP="00E750DA">
            <w:pPr>
              <w:spacing w:after="0" w:line="240" w:lineRule="auto"/>
              <w:rPr>
                <w:ins w:id="650" w:author="Commodore, Sarah" w:date="2023-03-30T13:25:00Z"/>
                <w:rFonts w:ascii="Calibri" w:eastAsia="Times New Roman" w:hAnsi="Calibri" w:cs="Calibri"/>
                <w:color w:val="000000"/>
                <w:sz w:val="20"/>
                <w:szCs w:val="20"/>
              </w:rPr>
            </w:pPr>
            <w:ins w:id="651" w:author="Commodore, Sarah" w:date="2023-03-30T13:25:00Z">
              <w:r w:rsidRPr="00DC2757">
                <w:rPr>
                  <w:rFonts w:ascii="Calibri" w:eastAsia="Times New Roman" w:hAnsi="Calibri" w:cs="Calibri"/>
                  <w:color w:val="000000"/>
                  <w:sz w:val="20"/>
                  <w:szCs w:val="20"/>
                </w:rPr>
                <w:t>MROH9</w:t>
              </w:r>
            </w:ins>
          </w:p>
        </w:tc>
        <w:tc>
          <w:tcPr>
            <w:tcW w:w="0" w:type="auto"/>
            <w:tcBorders>
              <w:top w:val="nil"/>
              <w:left w:val="nil"/>
              <w:bottom w:val="nil"/>
              <w:right w:val="nil"/>
            </w:tcBorders>
            <w:shd w:val="clear" w:color="auto" w:fill="auto"/>
            <w:noWrap/>
            <w:vAlign w:val="bottom"/>
            <w:hideMark/>
          </w:tcPr>
          <w:p w14:paraId="584B186C" w14:textId="77777777" w:rsidR="00BE0539" w:rsidRPr="00DC2757" w:rsidRDefault="00BE0539" w:rsidP="00E750DA">
            <w:pPr>
              <w:spacing w:after="0" w:line="240" w:lineRule="auto"/>
              <w:jc w:val="center"/>
              <w:rPr>
                <w:ins w:id="652" w:author="Commodore, Sarah" w:date="2023-03-30T13:25:00Z"/>
                <w:rFonts w:ascii="Calibri" w:eastAsia="Times New Roman" w:hAnsi="Calibri" w:cs="Calibri"/>
                <w:color w:val="000000"/>
                <w:sz w:val="20"/>
                <w:szCs w:val="20"/>
              </w:rPr>
            </w:pPr>
            <w:ins w:id="653"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53F4C32C" w14:textId="77777777" w:rsidR="00BE0539" w:rsidRPr="00DC2757" w:rsidRDefault="00BE0539" w:rsidP="00E750DA">
            <w:pPr>
              <w:spacing w:after="0" w:line="240" w:lineRule="auto"/>
              <w:jc w:val="center"/>
              <w:rPr>
                <w:ins w:id="654" w:author="Commodore, Sarah" w:date="2023-03-30T13:25:00Z"/>
                <w:rFonts w:ascii="Calibri" w:eastAsia="Times New Roman" w:hAnsi="Calibri" w:cs="Calibri"/>
                <w:color w:val="000000"/>
                <w:sz w:val="20"/>
                <w:szCs w:val="20"/>
              </w:rPr>
            </w:pPr>
            <w:ins w:id="655" w:author="Commodore, Sarah" w:date="2023-03-30T13:25:00Z">
              <w:r w:rsidRPr="00DC2757">
                <w:rPr>
                  <w:rFonts w:ascii="Calibri" w:eastAsia="Times New Roman" w:hAnsi="Calibri" w:cs="Calibri"/>
                  <w:color w:val="000000"/>
                  <w:sz w:val="20"/>
                  <w:szCs w:val="20"/>
                </w:rPr>
                <w:t>9.1E-13</w:t>
              </w:r>
            </w:ins>
          </w:p>
        </w:tc>
        <w:tc>
          <w:tcPr>
            <w:tcW w:w="0" w:type="auto"/>
            <w:tcBorders>
              <w:top w:val="nil"/>
              <w:left w:val="nil"/>
              <w:bottom w:val="nil"/>
              <w:right w:val="nil"/>
            </w:tcBorders>
            <w:shd w:val="clear" w:color="auto" w:fill="auto"/>
            <w:noWrap/>
            <w:vAlign w:val="bottom"/>
            <w:hideMark/>
          </w:tcPr>
          <w:p w14:paraId="6FF043F3" w14:textId="77777777" w:rsidR="00BE0539" w:rsidRPr="00DC2757" w:rsidRDefault="00BE0539" w:rsidP="00E750DA">
            <w:pPr>
              <w:spacing w:after="0" w:line="240" w:lineRule="auto"/>
              <w:jc w:val="center"/>
              <w:rPr>
                <w:ins w:id="656" w:author="Commodore, Sarah" w:date="2023-03-30T13:25:00Z"/>
                <w:rFonts w:ascii="Calibri" w:eastAsia="Times New Roman" w:hAnsi="Calibri" w:cs="Calibri"/>
                <w:color w:val="000000"/>
                <w:sz w:val="20"/>
                <w:szCs w:val="20"/>
              </w:rPr>
            </w:pPr>
            <w:ins w:id="657" w:author="Commodore, Sarah" w:date="2023-03-30T13:25:00Z">
              <w:r w:rsidRPr="00DC2757">
                <w:rPr>
                  <w:rFonts w:ascii="Calibri" w:eastAsia="Times New Roman" w:hAnsi="Calibri" w:cs="Calibri"/>
                  <w:color w:val="000000"/>
                  <w:sz w:val="20"/>
                  <w:szCs w:val="20"/>
                </w:rPr>
                <w:t>3.7E-11</w:t>
              </w:r>
            </w:ins>
          </w:p>
        </w:tc>
        <w:tc>
          <w:tcPr>
            <w:tcW w:w="0" w:type="auto"/>
            <w:tcBorders>
              <w:top w:val="nil"/>
              <w:left w:val="nil"/>
              <w:bottom w:val="nil"/>
              <w:right w:val="nil"/>
            </w:tcBorders>
            <w:shd w:val="clear" w:color="auto" w:fill="auto"/>
            <w:noWrap/>
            <w:vAlign w:val="bottom"/>
            <w:hideMark/>
          </w:tcPr>
          <w:p w14:paraId="6F6BC0BA" w14:textId="77777777" w:rsidR="00BE0539" w:rsidRPr="00DC2757" w:rsidRDefault="00BE0539" w:rsidP="00E750DA">
            <w:pPr>
              <w:spacing w:after="0" w:line="240" w:lineRule="auto"/>
              <w:jc w:val="center"/>
              <w:rPr>
                <w:ins w:id="658" w:author="Commodore, Sarah" w:date="2023-03-30T13:25:00Z"/>
                <w:rFonts w:ascii="Calibri" w:eastAsia="Times New Roman" w:hAnsi="Calibri" w:cs="Calibri"/>
                <w:color w:val="FF0000"/>
                <w:sz w:val="20"/>
                <w:szCs w:val="20"/>
              </w:rPr>
            </w:pPr>
            <w:ins w:id="659" w:author="Commodore, Sarah" w:date="2023-03-30T13:25:00Z">
              <w:r w:rsidRPr="00DC2757">
                <w:rPr>
                  <w:rFonts w:ascii="Calibri" w:eastAsia="Times New Roman" w:hAnsi="Calibri" w:cs="Calibri"/>
                  <w:color w:val="FF0000"/>
                  <w:sz w:val="20"/>
                  <w:szCs w:val="20"/>
                </w:rPr>
                <w:t>*</w:t>
              </w:r>
            </w:ins>
          </w:p>
        </w:tc>
      </w:tr>
      <w:tr w:rsidR="00BE0539" w:rsidRPr="00DC2757" w14:paraId="6755ADE1" w14:textId="77777777" w:rsidTr="00E750DA">
        <w:trPr>
          <w:trHeight w:val="260"/>
          <w:ins w:id="660" w:author="Commodore, Sarah" w:date="2023-03-30T13:25:00Z"/>
        </w:trPr>
        <w:tc>
          <w:tcPr>
            <w:tcW w:w="0" w:type="auto"/>
            <w:tcBorders>
              <w:top w:val="nil"/>
              <w:left w:val="nil"/>
              <w:bottom w:val="nil"/>
              <w:right w:val="nil"/>
            </w:tcBorders>
            <w:shd w:val="clear" w:color="auto" w:fill="auto"/>
            <w:noWrap/>
            <w:vAlign w:val="bottom"/>
            <w:hideMark/>
          </w:tcPr>
          <w:p w14:paraId="524F027C" w14:textId="77777777" w:rsidR="00BE0539" w:rsidRPr="00DC2757" w:rsidRDefault="00BE0539" w:rsidP="00E750DA">
            <w:pPr>
              <w:spacing w:after="0" w:line="240" w:lineRule="auto"/>
              <w:rPr>
                <w:ins w:id="661" w:author="Commodore, Sarah" w:date="2023-03-30T13:25:00Z"/>
                <w:rFonts w:ascii="Calibri" w:eastAsia="Times New Roman" w:hAnsi="Calibri" w:cs="Calibri"/>
                <w:color w:val="000000"/>
                <w:sz w:val="20"/>
                <w:szCs w:val="20"/>
              </w:rPr>
            </w:pPr>
            <w:ins w:id="662" w:author="Commodore, Sarah" w:date="2023-03-30T13:25:00Z">
              <w:r w:rsidRPr="00DC2757">
                <w:rPr>
                  <w:rFonts w:ascii="Calibri" w:eastAsia="Times New Roman" w:hAnsi="Calibri" w:cs="Calibri"/>
                  <w:color w:val="000000"/>
                  <w:sz w:val="20"/>
                  <w:szCs w:val="20"/>
                </w:rPr>
                <w:t>ENSG00000231720.1</w:t>
              </w:r>
            </w:ins>
          </w:p>
        </w:tc>
        <w:tc>
          <w:tcPr>
            <w:tcW w:w="0" w:type="auto"/>
            <w:tcBorders>
              <w:top w:val="nil"/>
              <w:left w:val="nil"/>
              <w:bottom w:val="nil"/>
              <w:right w:val="nil"/>
            </w:tcBorders>
            <w:shd w:val="clear" w:color="auto" w:fill="auto"/>
            <w:noWrap/>
            <w:vAlign w:val="bottom"/>
            <w:hideMark/>
          </w:tcPr>
          <w:p w14:paraId="3C1F42BD" w14:textId="77777777" w:rsidR="00BE0539" w:rsidRPr="00DC2757" w:rsidRDefault="00BE0539" w:rsidP="00E750DA">
            <w:pPr>
              <w:spacing w:after="0" w:line="240" w:lineRule="auto"/>
              <w:rPr>
                <w:ins w:id="663" w:author="Commodore, Sarah" w:date="2023-03-30T13:25:00Z"/>
                <w:rFonts w:ascii="Calibri" w:eastAsia="Times New Roman" w:hAnsi="Calibri" w:cs="Calibri"/>
                <w:color w:val="000000"/>
                <w:sz w:val="20"/>
                <w:szCs w:val="20"/>
              </w:rPr>
            </w:pPr>
            <w:ins w:id="664" w:author="Commodore, Sarah" w:date="2023-03-30T13:25:00Z">
              <w:r w:rsidRPr="00DC2757">
                <w:rPr>
                  <w:rFonts w:ascii="Calibri" w:eastAsia="Times New Roman" w:hAnsi="Calibri" w:cs="Calibri"/>
                  <w:color w:val="000000"/>
                  <w:sz w:val="20"/>
                  <w:szCs w:val="20"/>
                </w:rPr>
                <w:t>AL353747.3</w:t>
              </w:r>
            </w:ins>
          </w:p>
        </w:tc>
        <w:tc>
          <w:tcPr>
            <w:tcW w:w="0" w:type="auto"/>
            <w:tcBorders>
              <w:top w:val="nil"/>
              <w:left w:val="nil"/>
              <w:bottom w:val="nil"/>
              <w:right w:val="nil"/>
            </w:tcBorders>
            <w:shd w:val="clear" w:color="auto" w:fill="auto"/>
            <w:noWrap/>
            <w:vAlign w:val="bottom"/>
            <w:hideMark/>
          </w:tcPr>
          <w:p w14:paraId="16501186" w14:textId="77777777" w:rsidR="00BE0539" w:rsidRPr="00DC2757" w:rsidRDefault="00BE0539" w:rsidP="00E750DA">
            <w:pPr>
              <w:spacing w:after="0" w:line="240" w:lineRule="auto"/>
              <w:jc w:val="center"/>
              <w:rPr>
                <w:ins w:id="665" w:author="Commodore, Sarah" w:date="2023-03-30T13:25:00Z"/>
                <w:rFonts w:ascii="Calibri" w:eastAsia="Times New Roman" w:hAnsi="Calibri" w:cs="Calibri"/>
                <w:color w:val="000000"/>
                <w:sz w:val="20"/>
                <w:szCs w:val="20"/>
              </w:rPr>
            </w:pPr>
            <w:ins w:id="666"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18BCF263" w14:textId="77777777" w:rsidR="00BE0539" w:rsidRPr="00DC2757" w:rsidRDefault="00BE0539" w:rsidP="00E750DA">
            <w:pPr>
              <w:spacing w:after="0" w:line="240" w:lineRule="auto"/>
              <w:jc w:val="center"/>
              <w:rPr>
                <w:ins w:id="667" w:author="Commodore, Sarah" w:date="2023-03-30T13:25:00Z"/>
                <w:rFonts w:ascii="Calibri" w:eastAsia="Times New Roman" w:hAnsi="Calibri" w:cs="Calibri"/>
                <w:color w:val="000000"/>
                <w:sz w:val="20"/>
                <w:szCs w:val="20"/>
              </w:rPr>
            </w:pPr>
            <w:ins w:id="668" w:author="Commodore, Sarah" w:date="2023-03-30T13:25:00Z">
              <w:r w:rsidRPr="00DC2757">
                <w:rPr>
                  <w:rFonts w:ascii="Calibri" w:eastAsia="Times New Roman" w:hAnsi="Calibri" w:cs="Calibri"/>
                  <w:color w:val="000000"/>
                  <w:sz w:val="20"/>
                  <w:szCs w:val="20"/>
                </w:rPr>
                <w:t>4.6E-05</w:t>
              </w:r>
            </w:ins>
          </w:p>
        </w:tc>
        <w:tc>
          <w:tcPr>
            <w:tcW w:w="0" w:type="auto"/>
            <w:tcBorders>
              <w:top w:val="nil"/>
              <w:left w:val="nil"/>
              <w:bottom w:val="nil"/>
              <w:right w:val="nil"/>
            </w:tcBorders>
            <w:shd w:val="clear" w:color="auto" w:fill="auto"/>
            <w:noWrap/>
            <w:vAlign w:val="bottom"/>
            <w:hideMark/>
          </w:tcPr>
          <w:p w14:paraId="23AB75FD" w14:textId="77777777" w:rsidR="00BE0539" w:rsidRPr="00DC2757" w:rsidRDefault="00BE0539" w:rsidP="00E750DA">
            <w:pPr>
              <w:spacing w:after="0" w:line="240" w:lineRule="auto"/>
              <w:jc w:val="center"/>
              <w:rPr>
                <w:ins w:id="669" w:author="Commodore, Sarah" w:date="2023-03-30T13:25:00Z"/>
                <w:rFonts w:ascii="Calibri" w:eastAsia="Times New Roman" w:hAnsi="Calibri" w:cs="Calibri"/>
                <w:color w:val="000000"/>
                <w:sz w:val="20"/>
                <w:szCs w:val="20"/>
              </w:rPr>
            </w:pPr>
            <w:ins w:id="670" w:author="Commodore, Sarah" w:date="2023-03-30T13:25:00Z">
              <w:r w:rsidRPr="00DC2757">
                <w:rPr>
                  <w:rFonts w:ascii="Calibri" w:eastAsia="Times New Roman" w:hAnsi="Calibri" w:cs="Calibri"/>
                  <w:color w:val="000000"/>
                  <w:sz w:val="20"/>
                  <w:szCs w:val="20"/>
                </w:rPr>
                <w:t>2.6E-04</w:t>
              </w:r>
            </w:ins>
          </w:p>
        </w:tc>
        <w:tc>
          <w:tcPr>
            <w:tcW w:w="0" w:type="auto"/>
            <w:tcBorders>
              <w:top w:val="nil"/>
              <w:left w:val="nil"/>
              <w:bottom w:val="nil"/>
              <w:right w:val="nil"/>
            </w:tcBorders>
            <w:shd w:val="clear" w:color="auto" w:fill="auto"/>
            <w:noWrap/>
            <w:vAlign w:val="bottom"/>
            <w:hideMark/>
          </w:tcPr>
          <w:p w14:paraId="03DA4354" w14:textId="77777777" w:rsidR="00BE0539" w:rsidRPr="00DC2757" w:rsidRDefault="00BE0539" w:rsidP="00E750DA">
            <w:pPr>
              <w:spacing w:after="0" w:line="240" w:lineRule="auto"/>
              <w:jc w:val="center"/>
              <w:rPr>
                <w:ins w:id="671" w:author="Commodore, Sarah" w:date="2023-03-30T13:25:00Z"/>
                <w:rFonts w:ascii="Calibri" w:eastAsia="Times New Roman" w:hAnsi="Calibri" w:cs="Calibri"/>
                <w:color w:val="FF0000"/>
                <w:sz w:val="20"/>
                <w:szCs w:val="20"/>
              </w:rPr>
            </w:pPr>
            <w:ins w:id="672" w:author="Commodore, Sarah" w:date="2023-03-30T13:25:00Z">
              <w:r w:rsidRPr="00DC2757">
                <w:rPr>
                  <w:rFonts w:ascii="Calibri" w:eastAsia="Times New Roman" w:hAnsi="Calibri" w:cs="Calibri"/>
                  <w:color w:val="FF0000"/>
                  <w:sz w:val="20"/>
                  <w:szCs w:val="20"/>
                </w:rPr>
                <w:t>*</w:t>
              </w:r>
            </w:ins>
          </w:p>
        </w:tc>
      </w:tr>
      <w:tr w:rsidR="00BE0539" w:rsidRPr="00DC2757" w14:paraId="5C2CF317" w14:textId="77777777" w:rsidTr="00E750DA">
        <w:trPr>
          <w:trHeight w:val="260"/>
          <w:ins w:id="673" w:author="Commodore, Sarah" w:date="2023-03-30T13:25:00Z"/>
        </w:trPr>
        <w:tc>
          <w:tcPr>
            <w:tcW w:w="0" w:type="auto"/>
            <w:tcBorders>
              <w:top w:val="nil"/>
              <w:left w:val="nil"/>
              <w:bottom w:val="nil"/>
              <w:right w:val="nil"/>
            </w:tcBorders>
            <w:shd w:val="clear" w:color="auto" w:fill="auto"/>
            <w:noWrap/>
            <w:vAlign w:val="bottom"/>
            <w:hideMark/>
          </w:tcPr>
          <w:p w14:paraId="5CFC6BB3" w14:textId="77777777" w:rsidR="00BE0539" w:rsidRPr="00DC2757" w:rsidRDefault="00BE0539" w:rsidP="00E750DA">
            <w:pPr>
              <w:spacing w:after="0" w:line="240" w:lineRule="auto"/>
              <w:rPr>
                <w:ins w:id="674" w:author="Commodore, Sarah" w:date="2023-03-30T13:25:00Z"/>
                <w:rFonts w:ascii="Calibri" w:eastAsia="Times New Roman" w:hAnsi="Calibri" w:cs="Calibri"/>
                <w:color w:val="000000"/>
                <w:sz w:val="20"/>
                <w:szCs w:val="20"/>
              </w:rPr>
            </w:pPr>
            <w:ins w:id="675" w:author="Commodore, Sarah" w:date="2023-03-30T13:25:00Z">
              <w:r w:rsidRPr="00DC2757">
                <w:rPr>
                  <w:rFonts w:ascii="Calibri" w:eastAsia="Times New Roman" w:hAnsi="Calibri" w:cs="Calibri"/>
                  <w:color w:val="000000"/>
                  <w:sz w:val="20"/>
                  <w:szCs w:val="20"/>
                </w:rPr>
                <w:t>ENSG00000260057.6</w:t>
              </w:r>
            </w:ins>
          </w:p>
        </w:tc>
        <w:tc>
          <w:tcPr>
            <w:tcW w:w="0" w:type="auto"/>
            <w:tcBorders>
              <w:top w:val="nil"/>
              <w:left w:val="nil"/>
              <w:bottom w:val="nil"/>
              <w:right w:val="nil"/>
            </w:tcBorders>
            <w:shd w:val="clear" w:color="auto" w:fill="auto"/>
            <w:noWrap/>
            <w:vAlign w:val="bottom"/>
            <w:hideMark/>
          </w:tcPr>
          <w:p w14:paraId="5ABC9F7F" w14:textId="77777777" w:rsidR="00BE0539" w:rsidRPr="00DC2757" w:rsidRDefault="00BE0539" w:rsidP="00E750DA">
            <w:pPr>
              <w:spacing w:after="0" w:line="240" w:lineRule="auto"/>
              <w:rPr>
                <w:ins w:id="676" w:author="Commodore, Sarah" w:date="2023-03-30T13:25:00Z"/>
                <w:rFonts w:ascii="Calibri" w:eastAsia="Times New Roman" w:hAnsi="Calibri" w:cs="Calibri"/>
                <w:color w:val="000000"/>
                <w:sz w:val="20"/>
                <w:szCs w:val="20"/>
              </w:rPr>
            </w:pPr>
            <w:ins w:id="677" w:author="Commodore, Sarah" w:date="2023-03-30T13:25:00Z">
              <w:r w:rsidRPr="00DC2757">
                <w:rPr>
                  <w:rFonts w:ascii="Calibri" w:eastAsia="Times New Roman" w:hAnsi="Calibri" w:cs="Calibri"/>
                  <w:color w:val="000000"/>
                  <w:sz w:val="20"/>
                  <w:szCs w:val="20"/>
                </w:rPr>
                <w:t>LINC01571</w:t>
              </w:r>
            </w:ins>
          </w:p>
        </w:tc>
        <w:tc>
          <w:tcPr>
            <w:tcW w:w="0" w:type="auto"/>
            <w:tcBorders>
              <w:top w:val="nil"/>
              <w:left w:val="nil"/>
              <w:bottom w:val="nil"/>
              <w:right w:val="nil"/>
            </w:tcBorders>
            <w:shd w:val="clear" w:color="auto" w:fill="auto"/>
            <w:noWrap/>
            <w:vAlign w:val="bottom"/>
            <w:hideMark/>
          </w:tcPr>
          <w:p w14:paraId="113FB371" w14:textId="77777777" w:rsidR="00BE0539" w:rsidRPr="00DC2757" w:rsidRDefault="00BE0539" w:rsidP="00E750DA">
            <w:pPr>
              <w:spacing w:after="0" w:line="240" w:lineRule="auto"/>
              <w:jc w:val="center"/>
              <w:rPr>
                <w:ins w:id="678" w:author="Commodore, Sarah" w:date="2023-03-30T13:25:00Z"/>
                <w:rFonts w:ascii="Calibri" w:eastAsia="Times New Roman" w:hAnsi="Calibri" w:cs="Calibri"/>
                <w:color w:val="000000"/>
                <w:sz w:val="20"/>
                <w:szCs w:val="20"/>
              </w:rPr>
            </w:pPr>
            <w:ins w:id="679"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53D3A388" w14:textId="77777777" w:rsidR="00BE0539" w:rsidRPr="00DC2757" w:rsidRDefault="00BE0539" w:rsidP="00E750DA">
            <w:pPr>
              <w:spacing w:after="0" w:line="240" w:lineRule="auto"/>
              <w:jc w:val="center"/>
              <w:rPr>
                <w:ins w:id="680" w:author="Commodore, Sarah" w:date="2023-03-30T13:25:00Z"/>
                <w:rFonts w:ascii="Calibri" w:eastAsia="Times New Roman" w:hAnsi="Calibri" w:cs="Calibri"/>
                <w:color w:val="000000"/>
                <w:sz w:val="20"/>
                <w:szCs w:val="20"/>
              </w:rPr>
            </w:pPr>
            <w:ins w:id="681" w:author="Commodore, Sarah" w:date="2023-03-30T13:25:00Z">
              <w:r w:rsidRPr="00DC2757">
                <w:rPr>
                  <w:rFonts w:ascii="Calibri" w:eastAsia="Times New Roman" w:hAnsi="Calibri" w:cs="Calibri"/>
                  <w:color w:val="000000"/>
                  <w:sz w:val="20"/>
                  <w:szCs w:val="20"/>
                </w:rPr>
                <w:t>4.3E-09</w:t>
              </w:r>
            </w:ins>
          </w:p>
        </w:tc>
        <w:tc>
          <w:tcPr>
            <w:tcW w:w="0" w:type="auto"/>
            <w:tcBorders>
              <w:top w:val="nil"/>
              <w:left w:val="nil"/>
              <w:bottom w:val="nil"/>
              <w:right w:val="nil"/>
            </w:tcBorders>
            <w:shd w:val="clear" w:color="auto" w:fill="auto"/>
            <w:noWrap/>
            <w:vAlign w:val="bottom"/>
            <w:hideMark/>
          </w:tcPr>
          <w:p w14:paraId="79357C0F" w14:textId="77777777" w:rsidR="00BE0539" w:rsidRPr="00DC2757" w:rsidRDefault="00BE0539" w:rsidP="00E750DA">
            <w:pPr>
              <w:spacing w:after="0" w:line="240" w:lineRule="auto"/>
              <w:jc w:val="center"/>
              <w:rPr>
                <w:ins w:id="682" w:author="Commodore, Sarah" w:date="2023-03-30T13:25:00Z"/>
                <w:rFonts w:ascii="Calibri" w:eastAsia="Times New Roman" w:hAnsi="Calibri" w:cs="Calibri"/>
                <w:color w:val="000000"/>
                <w:sz w:val="20"/>
                <w:szCs w:val="20"/>
              </w:rPr>
            </w:pPr>
            <w:ins w:id="683" w:author="Commodore, Sarah" w:date="2023-03-30T13:25:00Z">
              <w:r w:rsidRPr="00DC2757">
                <w:rPr>
                  <w:rFonts w:ascii="Calibri" w:eastAsia="Times New Roman" w:hAnsi="Calibri" w:cs="Calibri"/>
                  <w:color w:val="000000"/>
                  <w:sz w:val="20"/>
                  <w:szCs w:val="20"/>
                </w:rPr>
                <w:t>6.6E-08</w:t>
              </w:r>
            </w:ins>
          </w:p>
        </w:tc>
        <w:tc>
          <w:tcPr>
            <w:tcW w:w="0" w:type="auto"/>
            <w:tcBorders>
              <w:top w:val="nil"/>
              <w:left w:val="nil"/>
              <w:bottom w:val="nil"/>
              <w:right w:val="nil"/>
            </w:tcBorders>
            <w:shd w:val="clear" w:color="auto" w:fill="auto"/>
            <w:noWrap/>
            <w:vAlign w:val="bottom"/>
            <w:hideMark/>
          </w:tcPr>
          <w:p w14:paraId="13E53B9F" w14:textId="77777777" w:rsidR="00BE0539" w:rsidRPr="00DC2757" w:rsidRDefault="00BE0539" w:rsidP="00E750DA">
            <w:pPr>
              <w:spacing w:after="0" w:line="240" w:lineRule="auto"/>
              <w:jc w:val="center"/>
              <w:rPr>
                <w:ins w:id="684" w:author="Commodore, Sarah" w:date="2023-03-30T13:25:00Z"/>
                <w:rFonts w:ascii="Calibri" w:eastAsia="Times New Roman" w:hAnsi="Calibri" w:cs="Calibri"/>
                <w:color w:val="FF0000"/>
                <w:sz w:val="20"/>
                <w:szCs w:val="20"/>
              </w:rPr>
            </w:pPr>
            <w:ins w:id="685" w:author="Commodore, Sarah" w:date="2023-03-30T13:25:00Z">
              <w:r w:rsidRPr="00DC2757">
                <w:rPr>
                  <w:rFonts w:ascii="Calibri" w:eastAsia="Times New Roman" w:hAnsi="Calibri" w:cs="Calibri"/>
                  <w:color w:val="FF0000"/>
                  <w:sz w:val="20"/>
                  <w:szCs w:val="20"/>
                </w:rPr>
                <w:t>*</w:t>
              </w:r>
            </w:ins>
          </w:p>
        </w:tc>
      </w:tr>
      <w:tr w:rsidR="00BE0539" w:rsidRPr="00DC2757" w14:paraId="5C8AD4A3" w14:textId="77777777" w:rsidTr="00E750DA">
        <w:trPr>
          <w:trHeight w:val="260"/>
          <w:ins w:id="686" w:author="Commodore, Sarah" w:date="2023-03-30T13:25:00Z"/>
        </w:trPr>
        <w:tc>
          <w:tcPr>
            <w:tcW w:w="0" w:type="auto"/>
            <w:tcBorders>
              <w:top w:val="nil"/>
              <w:left w:val="nil"/>
              <w:bottom w:val="nil"/>
              <w:right w:val="nil"/>
            </w:tcBorders>
            <w:shd w:val="clear" w:color="auto" w:fill="auto"/>
            <w:noWrap/>
            <w:vAlign w:val="bottom"/>
            <w:hideMark/>
          </w:tcPr>
          <w:p w14:paraId="43769944" w14:textId="77777777" w:rsidR="00BE0539" w:rsidRPr="00DC2757" w:rsidRDefault="00BE0539" w:rsidP="00E750DA">
            <w:pPr>
              <w:spacing w:after="0" w:line="240" w:lineRule="auto"/>
              <w:rPr>
                <w:ins w:id="687" w:author="Commodore, Sarah" w:date="2023-03-30T13:25:00Z"/>
                <w:rFonts w:ascii="Calibri" w:eastAsia="Times New Roman" w:hAnsi="Calibri" w:cs="Calibri"/>
                <w:color w:val="000000"/>
                <w:sz w:val="20"/>
                <w:szCs w:val="20"/>
              </w:rPr>
            </w:pPr>
            <w:ins w:id="688" w:author="Commodore, Sarah" w:date="2023-03-30T13:25:00Z">
              <w:r w:rsidRPr="00DC2757">
                <w:rPr>
                  <w:rFonts w:ascii="Calibri" w:eastAsia="Times New Roman" w:hAnsi="Calibri" w:cs="Calibri"/>
                  <w:color w:val="000000"/>
                  <w:sz w:val="20"/>
                  <w:szCs w:val="20"/>
                </w:rPr>
                <w:t>ENSG00000231980.1</w:t>
              </w:r>
            </w:ins>
          </w:p>
        </w:tc>
        <w:tc>
          <w:tcPr>
            <w:tcW w:w="0" w:type="auto"/>
            <w:tcBorders>
              <w:top w:val="nil"/>
              <w:left w:val="nil"/>
              <w:bottom w:val="nil"/>
              <w:right w:val="nil"/>
            </w:tcBorders>
            <w:shd w:val="clear" w:color="auto" w:fill="auto"/>
            <w:noWrap/>
            <w:vAlign w:val="bottom"/>
            <w:hideMark/>
          </w:tcPr>
          <w:p w14:paraId="37E28C5C" w14:textId="77777777" w:rsidR="00BE0539" w:rsidRPr="00DC2757" w:rsidRDefault="00BE0539" w:rsidP="00E750DA">
            <w:pPr>
              <w:spacing w:after="0" w:line="240" w:lineRule="auto"/>
              <w:rPr>
                <w:ins w:id="689" w:author="Commodore, Sarah" w:date="2023-03-30T13:25:00Z"/>
                <w:rFonts w:ascii="Calibri" w:eastAsia="Times New Roman" w:hAnsi="Calibri" w:cs="Calibri"/>
                <w:color w:val="000000"/>
                <w:sz w:val="20"/>
                <w:szCs w:val="20"/>
              </w:rPr>
            </w:pPr>
            <w:ins w:id="690" w:author="Commodore, Sarah" w:date="2023-03-30T13:25:00Z">
              <w:r w:rsidRPr="00DC2757">
                <w:rPr>
                  <w:rFonts w:ascii="Calibri" w:eastAsia="Times New Roman" w:hAnsi="Calibri" w:cs="Calibri"/>
                  <w:color w:val="000000"/>
                  <w:sz w:val="20"/>
                  <w:szCs w:val="20"/>
                </w:rPr>
                <w:t>AC011899.1</w:t>
              </w:r>
            </w:ins>
          </w:p>
        </w:tc>
        <w:tc>
          <w:tcPr>
            <w:tcW w:w="0" w:type="auto"/>
            <w:tcBorders>
              <w:top w:val="nil"/>
              <w:left w:val="nil"/>
              <w:bottom w:val="nil"/>
              <w:right w:val="nil"/>
            </w:tcBorders>
            <w:shd w:val="clear" w:color="auto" w:fill="auto"/>
            <w:noWrap/>
            <w:vAlign w:val="bottom"/>
            <w:hideMark/>
          </w:tcPr>
          <w:p w14:paraId="092F8A47" w14:textId="77777777" w:rsidR="00BE0539" w:rsidRPr="00DC2757" w:rsidRDefault="00BE0539" w:rsidP="00E750DA">
            <w:pPr>
              <w:spacing w:after="0" w:line="240" w:lineRule="auto"/>
              <w:jc w:val="center"/>
              <w:rPr>
                <w:ins w:id="691" w:author="Commodore, Sarah" w:date="2023-03-30T13:25:00Z"/>
                <w:rFonts w:ascii="Calibri" w:eastAsia="Times New Roman" w:hAnsi="Calibri" w:cs="Calibri"/>
                <w:color w:val="000000"/>
                <w:sz w:val="20"/>
                <w:szCs w:val="20"/>
              </w:rPr>
            </w:pPr>
            <w:ins w:id="692"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7FD88BFF" w14:textId="77777777" w:rsidR="00BE0539" w:rsidRPr="00DC2757" w:rsidRDefault="00BE0539" w:rsidP="00E750DA">
            <w:pPr>
              <w:spacing w:after="0" w:line="240" w:lineRule="auto"/>
              <w:jc w:val="center"/>
              <w:rPr>
                <w:ins w:id="693" w:author="Commodore, Sarah" w:date="2023-03-30T13:25:00Z"/>
                <w:rFonts w:ascii="Calibri" w:eastAsia="Times New Roman" w:hAnsi="Calibri" w:cs="Calibri"/>
                <w:color w:val="000000"/>
                <w:sz w:val="20"/>
                <w:szCs w:val="20"/>
              </w:rPr>
            </w:pPr>
            <w:ins w:id="694" w:author="Commodore, Sarah" w:date="2023-03-30T13:25: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317FBD68" w14:textId="77777777" w:rsidR="00BE0539" w:rsidRPr="00DC2757" w:rsidRDefault="00BE0539" w:rsidP="00E750DA">
            <w:pPr>
              <w:spacing w:after="0" w:line="240" w:lineRule="auto"/>
              <w:jc w:val="center"/>
              <w:rPr>
                <w:ins w:id="695" w:author="Commodore, Sarah" w:date="2023-03-30T13:25:00Z"/>
                <w:rFonts w:ascii="Calibri" w:eastAsia="Times New Roman" w:hAnsi="Calibri" w:cs="Calibri"/>
                <w:color w:val="000000"/>
                <w:sz w:val="20"/>
                <w:szCs w:val="20"/>
              </w:rPr>
            </w:pPr>
            <w:ins w:id="696" w:author="Commodore, Sarah" w:date="2023-03-30T13:25:00Z">
              <w:r w:rsidRPr="00DC2757">
                <w:rPr>
                  <w:rFonts w:ascii="Calibri" w:eastAsia="Times New Roman" w:hAnsi="Calibri" w:cs="Calibri"/>
                  <w:color w:val="000000"/>
                  <w:sz w:val="20"/>
                  <w:szCs w:val="20"/>
                </w:rPr>
                <w:t>2.0E-04</w:t>
              </w:r>
            </w:ins>
          </w:p>
        </w:tc>
        <w:tc>
          <w:tcPr>
            <w:tcW w:w="0" w:type="auto"/>
            <w:tcBorders>
              <w:top w:val="nil"/>
              <w:left w:val="nil"/>
              <w:bottom w:val="nil"/>
              <w:right w:val="nil"/>
            </w:tcBorders>
            <w:shd w:val="clear" w:color="auto" w:fill="auto"/>
            <w:noWrap/>
            <w:vAlign w:val="bottom"/>
            <w:hideMark/>
          </w:tcPr>
          <w:p w14:paraId="0C921DB8" w14:textId="77777777" w:rsidR="00BE0539" w:rsidRPr="00DC2757" w:rsidRDefault="00BE0539" w:rsidP="00E750DA">
            <w:pPr>
              <w:spacing w:after="0" w:line="240" w:lineRule="auto"/>
              <w:jc w:val="center"/>
              <w:rPr>
                <w:ins w:id="697" w:author="Commodore, Sarah" w:date="2023-03-30T13:25:00Z"/>
                <w:rFonts w:ascii="Calibri" w:eastAsia="Times New Roman" w:hAnsi="Calibri" w:cs="Calibri"/>
                <w:color w:val="FF0000"/>
                <w:sz w:val="20"/>
                <w:szCs w:val="20"/>
              </w:rPr>
            </w:pPr>
            <w:ins w:id="698" w:author="Commodore, Sarah" w:date="2023-03-30T13:25:00Z">
              <w:r w:rsidRPr="00DC2757">
                <w:rPr>
                  <w:rFonts w:ascii="Calibri" w:eastAsia="Times New Roman" w:hAnsi="Calibri" w:cs="Calibri"/>
                  <w:color w:val="FF0000"/>
                  <w:sz w:val="20"/>
                  <w:szCs w:val="20"/>
                </w:rPr>
                <w:t>*</w:t>
              </w:r>
            </w:ins>
          </w:p>
        </w:tc>
      </w:tr>
      <w:tr w:rsidR="00BE0539" w:rsidRPr="00DC2757" w14:paraId="63A672AC" w14:textId="77777777" w:rsidTr="00E750DA">
        <w:trPr>
          <w:trHeight w:val="260"/>
          <w:ins w:id="699" w:author="Commodore, Sarah" w:date="2023-03-30T13:25:00Z"/>
        </w:trPr>
        <w:tc>
          <w:tcPr>
            <w:tcW w:w="0" w:type="auto"/>
            <w:tcBorders>
              <w:top w:val="nil"/>
              <w:left w:val="nil"/>
              <w:bottom w:val="nil"/>
              <w:right w:val="nil"/>
            </w:tcBorders>
            <w:shd w:val="clear" w:color="auto" w:fill="auto"/>
            <w:noWrap/>
            <w:vAlign w:val="bottom"/>
            <w:hideMark/>
          </w:tcPr>
          <w:p w14:paraId="550C6547" w14:textId="77777777" w:rsidR="00BE0539" w:rsidRPr="00DC2757" w:rsidRDefault="00BE0539" w:rsidP="00E750DA">
            <w:pPr>
              <w:spacing w:after="0" w:line="240" w:lineRule="auto"/>
              <w:rPr>
                <w:ins w:id="700" w:author="Commodore, Sarah" w:date="2023-03-30T13:25:00Z"/>
                <w:rFonts w:ascii="Calibri" w:eastAsia="Times New Roman" w:hAnsi="Calibri" w:cs="Calibri"/>
                <w:color w:val="000000"/>
                <w:sz w:val="20"/>
                <w:szCs w:val="20"/>
              </w:rPr>
            </w:pPr>
            <w:ins w:id="701" w:author="Commodore, Sarah" w:date="2023-03-30T13:25:00Z">
              <w:r w:rsidRPr="00DC2757">
                <w:rPr>
                  <w:rFonts w:ascii="Calibri" w:eastAsia="Times New Roman" w:hAnsi="Calibri" w:cs="Calibri"/>
                  <w:color w:val="000000"/>
                  <w:sz w:val="20"/>
                  <w:szCs w:val="20"/>
                </w:rPr>
                <w:t>ENSG00000275678.1</w:t>
              </w:r>
            </w:ins>
          </w:p>
        </w:tc>
        <w:tc>
          <w:tcPr>
            <w:tcW w:w="0" w:type="auto"/>
            <w:tcBorders>
              <w:top w:val="nil"/>
              <w:left w:val="nil"/>
              <w:bottom w:val="nil"/>
              <w:right w:val="nil"/>
            </w:tcBorders>
            <w:shd w:val="clear" w:color="auto" w:fill="auto"/>
            <w:noWrap/>
            <w:vAlign w:val="bottom"/>
            <w:hideMark/>
          </w:tcPr>
          <w:p w14:paraId="57963C7E" w14:textId="77777777" w:rsidR="00BE0539" w:rsidRPr="00DC2757" w:rsidRDefault="00BE0539" w:rsidP="00E750DA">
            <w:pPr>
              <w:spacing w:after="0" w:line="240" w:lineRule="auto"/>
              <w:rPr>
                <w:ins w:id="702" w:author="Commodore, Sarah" w:date="2023-03-30T13:25:00Z"/>
                <w:rFonts w:ascii="Calibri" w:eastAsia="Times New Roman" w:hAnsi="Calibri" w:cs="Calibri"/>
                <w:color w:val="000000"/>
                <w:sz w:val="20"/>
                <w:szCs w:val="20"/>
              </w:rPr>
            </w:pPr>
            <w:ins w:id="703" w:author="Commodore, Sarah" w:date="2023-03-30T13:25:00Z">
              <w:r w:rsidRPr="00DC2757">
                <w:rPr>
                  <w:rFonts w:ascii="Calibri" w:eastAsia="Times New Roman" w:hAnsi="Calibri" w:cs="Calibri"/>
                  <w:color w:val="000000"/>
                  <w:sz w:val="20"/>
                  <w:szCs w:val="20"/>
                </w:rPr>
                <w:t>AL133320.2</w:t>
              </w:r>
            </w:ins>
          </w:p>
        </w:tc>
        <w:tc>
          <w:tcPr>
            <w:tcW w:w="0" w:type="auto"/>
            <w:tcBorders>
              <w:top w:val="nil"/>
              <w:left w:val="nil"/>
              <w:bottom w:val="nil"/>
              <w:right w:val="nil"/>
            </w:tcBorders>
            <w:shd w:val="clear" w:color="auto" w:fill="auto"/>
            <w:noWrap/>
            <w:vAlign w:val="bottom"/>
            <w:hideMark/>
          </w:tcPr>
          <w:p w14:paraId="399B9699" w14:textId="77777777" w:rsidR="00BE0539" w:rsidRPr="00DC2757" w:rsidRDefault="00BE0539" w:rsidP="00E750DA">
            <w:pPr>
              <w:spacing w:after="0" w:line="240" w:lineRule="auto"/>
              <w:jc w:val="center"/>
              <w:rPr>
                <w:ins w:id="704" w:author="Commodore, Sarah" w:date="2023-03-30T13:25:00Z"/>
                <w:rFonts w:ascii="Calibri" w:eastAsia="Times New Roman" w:hAnsi="Calibri" w:cs="Calibri"/>
                <w:color w:val="000000"/>
                <w:sz w:val="20"/>
                <w:szCs w:val="20"/>
              </w:rPr>
            </w:pPr>
            <w:ins w:id="705"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20ED49D8" w14:textId="77777777" w:rsidR="00BE0539" w:rsidRPr="00DC2757" w:rsidRDefault="00BE0539" w:rsidP="00E750DA">
            <w:pPr>
              <w:spacing w:after="0" w:line="240" w:lineRule="auto"/>
              <w:jc w:val="center"/>
              <w:rPr>
                <w:ins w:id="706" w:author="Commodore, Sarah" w:date="2023-03-30T13:25:00Z"/>
                <w:rFonts w:ascii="Calibri" w:eastAsia="Times New Roman" w:hAnsi="Calibri" w:cs="Calibri"/>
                <w:color w:val="000000"/>
                <w:sz w:val="20"/>
                <w:szCs w:val="20"/>
              </w:rPr>
            </w:pPr>
            <w:ins w:id="707" w:author="Commodore, Sarah" w:date="2023-03-30T13:25:00Z">
              <w:r w:rsidRPr="00DC2757">
                <w:rPr>
                  <w:rFonts w:ascii="Calibri" w:eastAsia="Times New Roman" w:hAnsi="Calibri" w:cs="Calibri"/>
                  <w:color w:val="000000"/>
                  <w:sz w:val="20"/>
                  <w:szCs w:val="20"/>
                </w:rPr>
                <w:t>5.0E-05</w:t>
              </w:r>
            </w:ins>
          </w:p>
        </w:tc>
        <w:tc>
          <w:tcPr>
            <w:tcW w:w="0" w:type="auto"/>
            <w:tcBorders>
              <w:top w:val="nil"/>
              <w:left w:val="nil"/>
              <w:bottom w:val="nil"/>
              <w:right w:val="nil"/>
            </w:tcBorders>
            <w:shd w:val="clear" w:color="auto" w:fill="auto"/>
            <w:noWrap/>
            <w:vAlign w:val="bottom"/>
            <w:hideMark/>
          </w:tcPr>
          <w:p w14:paraId="4A36AA47" w14:textId="77777777" w:rsidR="00BE0539" w:rsidRPr="00DC2757" w:rsidRDefault="00BE0539" w:rsidP="00E750DA">
            <w:pPr>
              <w:spacing w:after="0" w:line="240" w:lineRule="auto"/>
              <w:jc w:val="center"/>
              <w:rPr>
                <w:ins w:id="708" w:author="Commodore, Sarah" w:date="2023-03-30T13:25:00Z"/>
                <w:rFonts w:ascii="Calibri" w:eastAsia="Times New Roman" w:hAnsi="Calibri" w:cs="Calibri"/>
                <w:color w:val="000000"/>
                <w:sz w:val="20"/>
                <w:szCs w:val="20"/>
              </w:rPr>
            </w:pPr>
            <w:ins w:id="709" w:author="Commodore, Sarah" w:date="2023-03-30T13:25: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2E2F3239" w14:textId="77777777" w:rsidR="00BE0539" w:rsidRPr="00DC2757" w:rsidRDefault="00BE0539" w:rsidP="00E750DA">
            <w:pPr>
              <w:spacing w:after="0" w:line="240" w:lineRule="auto"/>
              <w:jc w:val="center"/>
              <w:rPr>
                <w:ins w:id="710" w:author="Commodore, Sarah" w:date="2023-03-30T13:25:00Z"/>
                <w:rFonts w:ascii="Calibri" w:eastAsia="Times New Roman" w:hAnsi="Calibri" w:cs="Calibri"/>
                <w:color w:val="FF0000"/>
                <w:sz w:val="20"/>
                <w:szCs w:val="20"/>
              </w:rPr>
            </w:pPr>
            <w:ins w:id="711" w:author="Commodore, Sarah" w:date="2023-03-30T13:25:00Z">
              <w:r w:rsidRPr="00DC2757">
                <w:rPr>
                  <w:rFonts w:ascii="Calibri" w:eastAsia="Times New Roman" w:hAnsi="Calibri" w:cs="Calibri"/>
                  <w:color w:val="FF0000"/>
                  <w:sz w:val="20"/>
                  <w:szCs w:val="20"/>
                </w:rPr>
                <w:t>*</w:t>
              </w:r>
            </w:ins>
          </w:p>
        </w:tc>
      </w:tr>
      <w:tr w:rsidR="00BE0539" w:rsidRPr="00DC2757" w14:paraId="0BCFCB80" w14:textId="77777777" w:rsidTr="00E750DA">
        <w:trPr>
          <w:trHeight w:val="260"/>
          <w:ins w:id="712" w:author="Commodore, Sarah" w:date="2023-03-30T13:25:00Z"/>
        </w:trPr>
        <w:tc>
          <w:tcPr>
            <w:tcW w:w="0" w:type="auto"/>
            <w:tcBorders>
              <w:top w:val="nil"/>
              <w:left w:val="nil"/>
              <w:bottom w:val="nil"/>
              <w:right w:val="nil"/>
            </w:tcBorders>
            <w:shd w:val="clear" w:color="auto" w:fill="auto"/>
            <w:noWrap/>
            <w:vAlign w:val="bottom"/>
            <w:hideMark/>
          </w:tcPr>
          <w:p w14:paraId="038A12A5" w14:textId="77777777" w:rsidR="00BE0539" w:rsidRPr="00DC2757" w:rsidRDefault="00BE0539" w:rsidP="00E750DA">
            <w:pPr>
              <w:spacing w:after="0" w:line="240" w:lineRule="auto"/>
              <w:rPr>
                <w:ins w:id="713" w:author="Commodore, Sarah" w:date="2023-03-30T13:25:00Z"/>
                <w:rFonts w:ascii="Calibri" w:eastAsia="Times New Roman" w:hAnsi="Calibri" w:cs="Calibri"/>
                <w:color w:val="000000"/>
                <w:sz w:val="20"/>
                <w:szCs w:val="20"/>
              </w:rPr>
            </w:pPr>
            <w:ins w:id="714" w:author="Commodore, Sarah" w:date="2023-03-30T13:25:00Z">
              <w:r w:rsidRPr="00DC2757">
                <w:rPr>
                  <w:rFonts w:ascii="Calibri" w:eastAsia="Times New Roman" w:hAnsi="Calibri" w:cs="Calibri"/>
                  <w:color w:val="000000"/>
                  <w:sz w:val="20"/>
                  <w:szCs w:val="20"/>
                </w:rPr>
                <w:t>ENSG00000259508.1</w:t>
              </w:r>
            </w:ins>
          </w:p>
        </w:tc>
        <w:tc>
          <w:tcPr>
            <w:tcW w:w="0" w:type="auto"/>
            <w:tcBorders>
              <w:top w:val="nil"/>
              <w:left w:val="nil"/>
              <w:bottom w:val="nil"/>
              <w:right w:val="nil"/>
            </w:tcBorders>
            <w:shd w:val="clear" w:color="auto" w:fill="auto"/>
            <w:noWrap/>
            <w:vAlign w:val="bottom"/>
            <w:hideMark/>
          </w:tcPr>
          <w:p w14:paraId="62F9F578" w14:textId="77777777" w:rsidR="00BE0539" w:rsidRPr="00DC2757" w:rsidRDefault="00BE0539" w:rsidP="00E750DA">
            <w:pPr>
              <w:spacing w:after="0" w:line="240" w:lineRule="auto"/>
              <w:rPr>
                <w:ins w:id="715" w:author="Commodore, Sarah" w:date="2023-03-30T13:25:00Z"/>
                <w:rFonts w:ascii="Calibri" w:eastAsia="Times New Roman" w:hAnsi="Calibri" w:cs="Calibri"/>
                <w:color w:val="000000"/>
                <w:sz w:val="20"/>
                <w:szCs w:val="20"/>
              </w:rPr>
            </w:pPr>
            <w:ins w:id="716" w:author="Commodore, Sarah" w:date="2023-03-30T13:25:00Z">
              <w:r w:rsidRPr="00DC2757">
                <w:rPr>
                  <w:rFonts w:ascii="Calibri" w:eastAsia="Times New Roman" w:hAnsi="Calibri" w:cs="Calibri"/>
                  <w:color w:val="000000"/>
                  <w:sz w:val="20"/>
                  <w:szCs w:val="20"/>
                </w:rPr>
                <w:t>AL132801.1</w:t>
              </w:r>
            </w:ins>
          </w:p>
        </w:tc>
        <w:tc>
          <w:tcPr>
            <w:tcW w:w="0" w:type="auto"/>
            <w:tcBorders>
              <w:top w:val="nil"/>
              <w:left w:val="nil"/>
              <w:bottom w:val="nil"/>
              <w:right w:val="nil"/>
            </w:tcBorders>
            <w:shd w:val="clear" w:color="auto" w:fill="auto"/>
            <w:noWrap/>
            <w:vAlign w:val="bottom"/>
            <w:hideMark/>
          </w:tcPr>
          <w:p w14:paraId="2A4AD8E8" w14:textId="77777777" w:rsidR="00BE0539" w:rsidRPr="00DC2757" w:rsidRDefault="00BE0539" w:rsidP="00E750DA">
            <w:pPr>
              <w:spacing w:after="0" w:line="240" w:lineRule="auto"/>
              <w:jc w:val="center"/>
              <w:rPr>
                <w:ins w:id="717" w:author="Commodore, Sarah" w:date="2023-03-30T13:25:00Z"/>
                <w:rFonts w:ascii="Calibri" w:eastAsia="Times New Roman" w:hAnsi="Calibri" w:cs="Calibri"/>
                <w:color w:val="000000"/>
                <w:sz w:val="20"/>
                <w:szCs w:val="20"/>
              </w:rPr>
            </w:pPr>
            <w:ins w:id="718"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14700DBB" w14:textId="77777777" w:rsidR="00BE0539" w:rsidRPr="00DC2757" w:rsidRDefault="00BE0539" w:rsidP="00E750DA">
            <w:pPr>
              <w:spacing w:after="0" w:line="240" w:lineRule="auto"/>
              <w:jc w:val="center"/>
              <w:rPr>
                <w:ins w:id="719" w:author="Commodore, Sarah" w:date="2023-03-30T13:25:00Z"/>
                <w:rFonts w:ascii="Calibri" w:eastAsia="Times New Roman" w:hAnsi="Calibri" w:cs="Calibri"/>
                <w:color w:val="000000"/>
                <w:sz w:val="20"/>
                <w:szCs w:val="20"/>
              </w:rPr>
            </w:pPr>
            <w:ins w:id="720" w:author="Commodore, Sarah" w:date="2023-03-30T13:25:00Z">
              <w:r w:rsidRPr="00DC2757">
                <w:rPr>
                  <w:rFonts w:ascii="Calibri" w:eastAsia="Times New Roman" w:hAnsi="Calibri" w:cs="Calibri"/>
                  <w:color w:val="000000"/>
                  <w:sz w:val="20"/>
                  <w:szCs w:val="20"/>
                </w:rPr>
                <w:t>1.1E-11</w:t>
              </w:r>
            </w:ins>
          </w:p>
        </w:tc>
        <w:tc>
          <w:tcPr>
            <w:tcW w:w="0" w:type="auto"/>
            <w:tcBorders>
              <w:top w:val="nil"/>
              <w:left w:val="nil"/>
              <w:bottom w:val="nil"/>
              <w:right w:val="nil"/>
            </w:tcBorders>
            <w:shd w:val="clear" w:color="auto" w:fill="auto"/>
            <w:noWrap/>
            <w:vAlign w:val="bottom"/>
            <w:hideMark/>
          </w:tcPr>
          <w:p w14:paraId="29CB836B" w14:textId="77777777" w:rsidR="00BE0539" w:rsidRPr="00DC2757" w:rsidRDefault="00BE0539" w:rsidP="00E750DA">
            <w:pPr>
              <w:spacing w:after="0" w:line="240" w:lineRule="auto"/>
              <w:jc w:val="center"/>
              <w:rPr>
                <w:ins w:id="721" w:author="Commodore, Sarah" w:date="2023-03-30T13:25:00Z"/>
                <w:rFonts w:ascii="Calibri" w:eastAsia="Times New Roman" w:hAnsi="Calibri" w:cs="Calibri"/>
                <w:color w:val="000000"/>
                <w:sz w:val="20"/>
                <w:szCs w:val="20"/>
              </w:rPr>
            </w:pPr>
            <w:ins w:id="722" w:author="Commodore, Sarah" w:date="2023-03-30T13:25:00Z">
              <w:r w:rsidRPr="00DC2757">
                <w:rPr>
                  <w:rFonts w:ascii="Calibri" w:eastAsia="Times New Roman" w:hAnsi="Calibri" w:cs="Calibri"/>
                  <w:color w:val="000000"/>
                  <w:sz w:val="20"/>
                  <w:szCs w:val="20"/>
                </w:rPr>
                <w:t>3.3E-10</w:t>
              </w:r>
            </w:ins>
          </w:p>
        </w:tc>
        <w:tc>
          <w:tcPr>
            <w:tcW w:w="0" w:type="auto"/>
            <w:tcBorders>
              <w:top w:val="nil"/>
              <w:left w:val="nil"/>
              <w:bottom w:val="nil"/>
              <w:right w:val="nil"/>
            </w:tcBorders>
            <w:shd w:val="clear" w:color="auto" w:fill="auto"/>
            <w:noWrap/>
            <w:vAlign w:val="bottom"/>
            <w:hideMark/>
          </w:tcPr>
          <w:p w14:paraId="7F7D7A75" w14:textId="77777777" w:rsidR="00BE0539" w:rsidRPr="00DC2757" w:rsidRDefault="00BE0539" w:rsidP="00E750DA">
            <w:pPr>
              <w:spacing w:after="0" w:line="240" w:lineRule="auto"/>
              <w:jc w:val="center"/>
              <w:rPr>
                <w:ins w:id="723" w:author="Commodore, Sarah" w:date="2023-03-30T13:25:00Z"/>
                <w:rFonts w:ascii="Calibri" w:eastAsia="Times New Roman" w:hAnsi="Calibri" w:cs="Calibri"/>
                <w:color w:val="FF0000"/>
                <w:sz w:val="20"/>
                <w:szCs w:val="20"/>
              </w:rPr>
            </w:pPr>
            <w:ins w:id="724" w:author="Commodore, Sarah" w:date="2023-03-30T13:25:00Z">
              <w:r w:rsidRPr="00DC2757">
                <w:rPr>
                  <w:rFonts w:ascii="Calibri" w:eastAsia="Times New Roman" w:hAnsi="Calibri" w:cs="Calibri"/>
                  <w:color w:val="FF0000"/>
                  <w:sz w:val="20"/>
                  <w:szCs w:val="20"/>
                </w:rPr>
                <w:t>*</w:t>
              </w:r>
            </w:ins>
          </w:p>
        </w:tc>
      </w:tr>
      <w:tr w:rsidR="00BE0539" w:rsidRPr="00DC2757" w14:paraId="488CD9DD" w14:textId="77777777" w:rsidTr="00E750DA">
        <w:trPr>
          <w:trHeight w:val="260"/>
          <w:ins w:id="725" w:author="Commodore, Sarah" w:date="2023-03-30T13:25:00Z"/>
        </w:trPr>
        <w:tc>
          <w:tcPr>
            <w:tcW w:w="0" w:type="auto"/>
            <w:tcBorders>
              <w:top w:val="nil"/>
              <w:left w:val="nil"/>
              <w:bottom w:val="nil"/>
              <w:right w:val="nil"/>
            </w:tcBorders>
            <w:shd w:val="clear" w:color="auto" w:fill="auto"/>
            <w:noWrap/>
            <w:vAlign w:val="bottom"/>
            <w:hideMark/>
          </w:tcPr>
          <w:p w14:paraId="3DBE9DAE" w14:textId="77777777" w:rsidR="00BE0539" w:rsidRPr="00DC2757" w:rsidRDefault="00BE0539" w:rsidP="00E750DA">
            <w:pPr>
              <w:spacing w:after="0" w:line="240" w:lineRule="auto"/>
              <w:rPr>
                <w:ins w:id="726" w:author="Commodore, Sarah" w:date="2023-03-30T13:25:00Z"/>
                <w:rFonts w:ascii="Calibri" w:eastAsia="Times New Roman" w:hAnsi="Calibri" w:cs="Calibri"/>
                <w:color w:val="000000"/>
                <w:sz w:val="20"/>
                <w:szCs w:val="20"/>
              </w:rPr>
            </w:pPr>
            <w:ins w:id="727" w:author="Commodore, Sarah" w:date="2023-03-30T13:25:00Z">
              <w:r w:rsidRPr="00DC2757">
                <w:rPr>
                  <w:rFonts w:ascii="Calibri" w:eastAsia="Times New Roman" w:hAnsi="Calibri" w:cs="Calibri"/>
                  <w:color w:val="000000"/>
                  <w:sz w:val="20"/>
                  <w:szCs w:val="20"/>
                </w:rPr>
                <w:t>ENSG00000182013.18</w:t>
              </w:r>
            </w:ins>
          </w:p>
        </w:tc>
        <w:tc>
          <w:tcPr>
            <w:tcW w:w="0" w:type="auto"/>
            <w:tcBorders>
              <w:top w:val="nil"/>
              <w:left w:val="nil"/>
              <w:bottom w:val="nil"/>
              <w:right w:val="nil"/>
            </w:tcBorders>
            <w:shd w:val="clear" w:color="auto" w:fill="auto"/>
            <w:noWrap/>
            <w:vAlign w:val="bottom"/>
            <w:hideMark/>
          </w:tcPr>
          <w:p w14:paraId="54B3EE2E" w14:textId="77777777" w:rsidR="00BE0539" w:rsidRPr="00DC2757" w:rsidRDefault="00BE0539" w:rsidP="00E750DA">
            <w:pPr>
              <w:spacing w:after="0" w:line="240" w:lineRule="auto"/>
              <w:rPr>
                <w:ins w:id="728" w:author="Commodore, Sarah" w:date="2023-03-30T13:25:00Z"/>
                <w:rFonts w:ascii="Calibri" w:eastAsia="Times New Roman" w:hAnsi="Calibri" w:cs="Calibri"/>
                <w:color w:val="000000"/>
                <w:sz w:val="20"/>
                <w:szCs w:val="20"/>
              </w:rPr>
            </w:pPr>
            <w:ins w:id="729" w:author="Commodore, Sarah" w:date="2023-03-30T13:25:00Z">
              <w:r w:rsidRPr="00DC2757">
                <w:rPr>
                  <w:rFonts w:ascii="Calibri" w:eastAsia="Times New Roman" w:hAnsi="Calibri" w:cs="Calibri"/>
                  <w:color w:val="000000"/>
                  <w:sz w:val="20"/>
                  <w:szCs w:val="20"/>
                </w:rPr>
                <w:t>PNMA8A</w:t>
              </w:r>
            </w:ins>
          </w:p>
        </w:tc>
        <w:tc>
          <w:tcPr>
            <w:tcW w:w="0" w:type="auto"/>
            <w:tcBorders>
              <w:top w:val="nil"/>
              <w:left w:val="nil"/>
              <w:bottom w:val="nil"/>
              <w:right w:val="nil"/>
            </w:tcBorders>
            <w:shd w:val="clear" w:color="auto" w:fill="auto"/>
            <w:noWrap/>
            <w:vAlign w:val="bottom"/>
            <w:hideMark/>
          </w:tcPr>
          <w:p w14:paraId="15C54FFA" w14:textId="77777777" w:rsidR="00BE0539" w:rsidRPr="00DC2757" w:rsidRDefault="00BE0539" w:rsidP="00E750DA">
            <w:pPr>
              <w:spacing w:after="0" w:line="240" w:lineRule="auto"/>
              <w:jc w:val="center"/>
              <w:rPr>
                <w:ins w:id="730" w:author="Commodore, Sarah" w:date="2023-03-30T13:25:00Z"/>
                <w:rFonts w:ascii="Calibri" w:eastAsia="Times New Roman" w:hAnsi="Calibri" w:cs="Calibri"/>
                <w:color w:val="000000"/>
                <w:sz w:val="20"/>
                <w:szCs w:val="20"/>
              </w:rPr>
            </w:pPr>
            <w:ins w:id="731"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4D99E790" w14:textId="77777777" w:rsidR="00BE0539" w:rsidRPr="00DC2757" w:rsidRDefault="00BE0539" w:rsidP="00E750DA">
            <w:pPr>
              <w:spacing w:after="0" w:line="240" w:lineRule="auto"/>
              <w:jc w:val="center"/>
              <w:rPr>
                <w:ins w:id="732" w:author="Commodore, Sarah" w:date="2023-03-30T13:25:00Z"/>
                <w:rFonts w:ascii="Calibri" w:eastAsia="Times New Roman" w:hAnsi="Calibri" w:cs="Calibri"/>
                <w:color w:val="000000"/>
                <w:sz w:val="20"/>
                <w:szCs w:val="20"/>
              </w:rPr>
            </w:pPr>
            <w:ins w:id="733" w:author="Commodore, Sarah" w:date="2023-03-30T13:25:00Z">
              <w:r w:rsidRPr="00DC2757">
                <w:rPr>
                  <w:rFonts w:ascii="Calibri" w:eastAsia="Times New Roman" w:hAnsi="Calibri" w:cs="Calibri"/>
                  <w:color w:val="000000"/>
                  <w:sz w:val="20"/>
                  <w:szCs w:val="20"/>
                </w:rPr>
                <w:t>2.1E-06</w:t>
              </w:r>
            </w:ins>
          </w:p>
        </w:tc>
        <w:tc>
          <w:tcPr>
            <w:tcW w:w="0" w:type="auto"/>
            <w:tcBorders>
              <w:top w:val="nil"/>
              <w:left w:val="nil"/>
              <w:bottom w:val="nil"/>
              <w:right w:val="nil"/>
            </w:tcBorders>
            <w:shd w:val="clear" w:color="auto" w:fill="auto"/>
            <w:noWrap/>
            <w:vAlign w:val="bottom"/>
            <w:hideMark/>
          </w:tcPr>
          <w:p w14:paraId="24554C91" w14:textId="77777777" w:rsidR="00BE0539" w:rsidRPr="00DC2757" w:rsidRDefault="00BE0539" w:rsidP="00E750DA">
            <w:pPr>
              <w:spacing w:after="0" w:line="240" w:lineRule="auto"/>
              <w:jc w:val="center"/>
              <w:rPr>
                <w:ins w:id="734" w:author="Commodore, Sarah" w:date="2023-03-30T13:25:00Z"/>
                <w:rFonts w:ascii="Calibri" w:eastAsia="Times New Roman" w:hAnsi="Calibri" w:cs="Calibri"/>
                <w:color w:val="000000"/>
                <w:sz w:val="20"/>
                <w:szCs w:val="20"/>
              </w:rPr>
            </w:pPr>
            <w:ins w:id="735" w:author="Commodore, Sarah" w:date="2023-03-30T13:25:00Z">
              <w:r w:rsidRPr="00DC2757">
                <w:rPr>
                  <w:rFonts w:ascii="Calibri" w:eastAsia="Times New Roman" w:hAnsi="Calibri" w:cs="Calibri"/>
                  <w:color w:val="000000"/>
                  <w:sz w:val="20"/>
                  <w:szCs w:val="20"/>
                </w:rPr>
                <w:t>1.7E-05</w:t>
              </w:r>
            </w:ins>
          </w:p>
        </w:tc>
        <w:tc>
          <w:tcPr>
            <w:tcW w:w="0" w:type="auto"/>
            <w:tcBorders>
              <w:top w:val="nil"/>
              <w:left w:val="nil"/>
              <w:bottom w:val="nil"/>
              <w:right w:val="nil"/>
            </w:tcBorders>
            <w:shd w:val="clear" w:color="auto" w:fill="auto"/>
            <w:noWrap/>
            <w:vAlign w:val="bottom"/>
            <w:hideMark/>
          </w:tcPr>
          <w:p w14:paraId="77671490" w14:textId="77777777" w:rsidR="00BE0539" w:rsidRPr="00DC2757" w:rsidRDefault="00BE0539" w:rsidP="00E750DA">
            <w:pPr>
              <w:spacing w:after="0" w:line="240" w:lineRule="auto"/>
              <w:jc w:val="center"/>
              <w:rPr>
                <w:ins w:id="736" w:author="Commodore, Sarah" w:date="2023-03-30T13:25:00Z"/>
                <w:rFonts w:ascii="Calibri" w:eastAsia="Times New Roman" w:hAnsi="Calibri" w:cs="Calibri"/>
                <w:color w:val="FF0000"/>
                <w:sz w:val="20"/>
                <w:szCs w:val="20"/>
              </w:rPr>
            </w:pPr>
            <w:ins w:id="737" w:author="Commodore, Sarah" w:date="2023-03-30T13:25:00Z">
              <w:r w:rsidRPr="00DC2757">
                <w:rPr>
                  <w:rFonts w:ascii="Calibri" w:eastAsia="Times New Roman" w:hAnsi="Calibri" w:cs="Calibri"/>
                  <w:color w:val="FF0000"/>
                  <w:sz w:val="20"/>
                  <w:szCs w:val="20"/>
                </w:rPr>
                <w:t>*</w:t>
              </w:r>
            </w:ins>
          </w:p>
        </w:tc>
      </w:tr>
      <w:tr w:rsidR="00BE0539" w:rsidRPr="00DC2757" w14:paraId="6C7D9500" w14:textId="77777777" w:rsidTr="00E750DA">
        <w:trPr>
          <w:trHeight w:val="260"/>
          <w:ins w:id="738" w:author="Commodore, Sarah" w:date="2023-03-30T13:25:00Z"/>
        </w:trPr>
        <w:tc>
          <w:tcPr>
            <w:tcW w:w="0" w:type="auto"/>
            <w:tcBorders>
              <w:top w:val="nil"/>
              <w:left w:val="nil"/>
              <w:bottom w:val="nil"/>
              <w:right w:val="nil"/>
            </w:tcBorders>
            <w:shd w:val="clear" w:color="auto" w:fill="auto"/>
            <w:noWrap/>
            <w:vAlign w:val="bottom"/>
            <w:hideMark/>
          </w:tcPr>
          <w:p w14:paraId="5E8ECF5F" w14:textId="77777777" w:rsidR="00BE0539" w:rsidRPr="00DC2757" w:rsidRDefault="00BE0539" w:rsidP="00E750DA">
            <w:pPr>
              <w:spacing w:after="0" w:line="240" w:lineRule="auto"/>
              <w:rPr>
                <w:ins w:id="739" w:author="Commodore, Sarah" w:date="2023-03-30T13:25:00Z"/>
                <w:rFonts w:ascii="Calibri" w:eastAsia="Times New Roman" w:hAnsi="Calibri" w:cs="Calibri"/>
                <w:color w:val="000000"/>
                <w:sz w:val="20"/>
                <w:szCs w:val="20"/>
              </w:rPr>
            </w:pPr>
            <w:ins w:id="740" w:author="Commodore, Sarah" w:date="2023-03-30T13:25:00Z">
              <w:r w:rsidRPr="00DC2757">
                <w:rPr>
                  <w:rFonts w:ascii="Calibri" w:eastAsia="Times New Roman" w:hAnsi="Calibri" w:cs="Calibri"/>
                  <w:color w:val="000000"/>
                  <w:sz w:val="20"/>
                  <w:szCs w:val="20"/>
                </w:rPr>
                <w:t>ENSG00000230062.6</w:t>
              </w:r>
            </w:ins>
          </w:p>
        </w:tc>
        <w:tc>
          <w:tcPr>
            <w:tcW w:w="0" w:type="auto"/>
            <w:tcBorders>
              <w:top w:val="nil"/>
              <w:left w:val="nil"/>
              <w:bottom w:val="nil"/>
              <w:right w:val="nil"/>
            </w:tcBorders>
            <w:shd w:val="clear" w:color="auto" w:fill="auto"/>
            <w:noWrap/>
            <w:vAlign w:val="bottom"/>
            <w:hideMark/>
          </w:tcPr>
          <w:p w14:paraId="27B6526B" w14:textId="77777777" w:rsidR="00BE0539" w:rsidRPr="00DC2757" w:rsidRDefault="00BE0539" w:rsidP="00E750DA">
            <w:pPr>
              <w:spacing w:after="0" w:line="240" w:lineRule="auto"/>
              <w:rPr>
                <w:ins w:id="741" w:author="Commodore, Sarah" w:date="2023-03-30T13:25:00Z"/>
                <w:rFonts w:ascii="Calibri" w:eastAsia="Times New Roman" w:hAnsi="Calibri" w:cs="Calibri"/>
                <w:color w:val="000000"/>
                <w:sz w:val="20"/>
                <w:szCs w:val="20"/>
              </w:rPr>
            </w:pPr>
            <w:ins w:id="742" w:author="Commodore, Sarah" w:date="2023-03-30T13:25:00Z">
              <w:r w:rsidRPr="00DC2757">
                <w:rPr>
                  <w:rFonts w:ascii="Calibri" w:eastAsia="Times New Roman" w:hAnsi="Calibri" w:cs="Calibri"/>
                  <w:color w:val="000000"/>
                  <w:sz w:val="20"/>
                  <w:szCs w:val="20"/>
                </w:rPr>
                <w:t>ANKRD66</w:t>
              </w:r>
            </w:ins>
          </w:p>
        </w:tc>
        <w:tc>
          <w:tcPr>
            <w:tcW w:w="0" w:type="auto"/>
            <w:tcBorders>
              <w:top w:val="nil"/>
              <w:left w:val="nil"/>
              <w:bottom w:val="nil"/>
              <w:right w:val="nil"/>
            </w:tcBorders>
            <w:shd w:val="clear" w:color="auto" w:fill="auto"/>
            <w:noWrap/>
            <w:vAlign w:val="bottom"/>
            <w:hideMark/>
          </w:tcPr>
          <w:p w14:paraId="1884A3B9" w14:textId="77777777" w:rsidR="00BE0539" w:rsidRPr="00DC2757" w:rsidRDefault="00BE0539" w:rsidP="00E750DA">
            <w:pPr>
              <w:spacing w:after="0" w:line="240" w:lineRule="auto"/>
              <w:jc w:val="center"/>
              <w:rPr>
                <w:ins w:id="743" w:author="Commodore, Sarah" w:date="2023-03-30T13:25:00Z"/>
                <w:rFonts w:ascii="Calibri" w:eastAsia="Times New Roman" w:hAnsi="Calibri" w:cs="Calibri"/>
                <w:color w:val="000000"/>
                <w:sz w:val="20"/>
                <w:szCs w:val="20"/>
              </w:rPr>
            </w:pPr>
            <w:ins w:id="744"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3389A34F" w14:textId="77777777" w:rsidR="00BE0539" w:rsidRPr="00DC2757" w:rsidRDefault="00BE0539" w:rsidP="00E750DA">
            <w:pPr>
              <w:spacing w:after="0" w:line="240" w:lineRule="auto"/>
              <w:jc w:val="center"/>
              <w:rPr>
                <w:ins w:id="745" w:author="Commodore, Sarah" w:date="2023-03-30T13:25:00Z"/>
                <w:rFonts w:ascii="Calibri" w:eastAsia="Times New Roman" w:hAnsi="Calibri" w:cs="Calibri"/>
                <w:color w:val="000000"/>
                <w:sz w:val="20"/>
                <w:szCs w:val="20"/>
              </w:rPr>
            </w:pPr>
            <w:ins w:id="746" w:author="Commodore, Sarah" w:date="2023-03-30T13:25:00Z">
              <w:r w:rsidRPr="00DC2757">
                <w:rPr>
                  <w:rFonts w:ascii="Calibri" w:eastAsia="Times New Roman" w:hAnsi="Calibri" w:cs="Calibri"/>
                  <w:color w:val="000000"/>
                  <w:sz w:val="20"/>
                  <w:szCs w:val="20"/>
                </w:rPr>
                <w:t>1.3E-11</w:t>
              </w:r>
            </w:ins>
          </w:p>
        </w:tc>
        <w:tc>
          <w:tcPr>
            <w:tcW w:w="0" w:type="auto"/>
            <w:tcBorders>
              <w:top w:val="nil"/>
              <w:left w:val="nil"/>
              <w:bottom w:val="nil"/>
              <w:right w:val="nil"/>
            </w:tcBorders>
            <w:shd w:val="clear" w:color="auto" w:fill="auto"/>
            <w:noWrap/>
            <w:vAlign w:val="bottom"/>
            <w:hideMark/>
          </w:tcPr>
          <w:p w14:paraId="424AE2E5" w14:textId="77777777" w:rsidR="00BE0539" w:rsidRPr="00DC2757" w:rsidRDefault="00BE0539" w:rsidP="00E750DA">
            <w:pPr>
              <w:spacing w:after="0" w:line="240" w:lineRule="auto"/>
              <w:jc w:val="center"/>
              <w:rPr>
                <w:ins w:id="747" w:author="Commodore, Sarah" w:date="2023-03-30T13:25:00Z"/>
                <w:rFonts w:ascii="Calibri" w:eastAsia="Times New Roman" w:hAnsi="Calibri" w:cs="Calibri"/>
                <w:color w:val="000000"/>
                <w:sz w:val="20"/>
                <w:szCs w:val="20"/>
              </w:rPr>
            </w:pPr>
            <w:ins w:id="748" w:author="Commodore, Sarah" w:date="2023-03-30T13:25:00Z">
              <w:r w:rsidRPr="00DC2757">
                <w:rPr>
                  <w:rFonts w:ascii="Calibri" w:eastAsia="Times New Roman" w:hAnsi="Calibri" w:cs="Calibri"/>
                  <w:color w:val="000000"/>
                  <w:sz w:val="20"/>
                  <w:szCs w:val="20"/>
                </w:rPr>
                <w:t>4.0E-10</w:t>
              </w:r>
            </w:ins>
          </w:p>
        </w:tc>
        <w:tc>
          <w:tcPr>
            <w:tcW w:w="0" w:type="auto"/>
            <w:tcBorders>
              <w:top w:val="nil"/>
              <w:left w:val="nil"/>
              <w:bottom w:val="nil"/>
              <w:right w:val="nil"/>
            </w:tcBorders>
            <w:shd w:val="clear" w:color="auto" w:fill="auto"/>
            <w:noWrap/>
            <w:vAlign w:val="bottom"/>
            <w:hideMark/>
          </w:tcPr>
          <w:p w14:paraId="4DEF32D3" w14:textId="77777777" w:rsidR="00BE0539" w:rsidRPr="00DC2757" w:rsidRDefault="00BE0539" w:rsidP="00E750DA">
            <w:pPr>
              <w:spacing w:after="0" w:line="240" w:lineRule="auto"/>
              <w:jc w:val="center"/>
              <w:rPr>
                <w:ins w:id="749" w:author="Commodore, Sarah" w:date="2023-03-30T13:25:00Z"/>
                <w:rFonts w:ascii="Calibri" w:eastAsia="Times New Roman" w:hAnsi="Calibri" w:cs="Calibri"/>
                <w:color w:val="FF0000"/>
                <w:sz w:val="20"/>
                <w:szCs w:val="20"/>
              </w:rPr>
            </w:pPr>
            <w:ins w:id="750" w:author="Commodore, Sarah" w:date="2023-03-30T13:25:00Z">
              <w:r w:rsidRPr="00DC2757">
                <w:rPr>
                  <w:rFonts w:ascii="Calibri" w:eastAsia="Times New Roman" w:hAnsi="Calibri" w:cs="Calibri"/>
                  <w:color w:val="FF0000"/>
                  <w:sz w:val="20"/>
                  <w:szCs w:val="20"/>
                </w:rPr>
                <w:t>*</w:t>
              </w:r>
            </w:ins>
          </w:p>
        </w:tc>
      </w:tr>
      <w:tr w:rsidR="00BE0539" w:rsidRPr="00DC2757" w14:paraId="42C2F3CD" w14:textId="77777777" w:rsidTr="00E750DA">
        <w:trPr>
          <w:trHeight w:val="260"/>
          <w:ins w:id="751" w:author="Commodore, Sarah" w:date="2023-03-30T13:25:00Z"/>
        </w:trPr>
        <w:tc>
          <w:tcPr>
            <w:tcW w:w="0" w:type="auto"/>
            <w:tcBorders>
              <w:top w:val="nil"/>
              <w:left w:val="nil"/>
              <w:bottom w:val="nil"/>
              <w:right w:val="nil"/>
            </w:tcBorders>
            <w:shd w:val="clear" w:color="auto" w:fill="auto"/>
            <w:noWrap/>
            <w:vAlign w:val="bottom"/>
            <w:hideMark/>
          </w:tcPr>
          <w:p w14:paraId="28CA24BA" w14:textId="77777777" w:rsidR="00BE0539" w:rsidRPr="00DC2757" w:rsidRDefault="00BE0539" w:rsidP="00E750DA">
            <w:pPr>
              <w:spacing w:after="0" w:line="240" w:lineRule="auto"/>
              <w:rPr>
                <w:ins w:id="752" w:author="Commodore, Sarah" w:date="2023-03-30T13:25:00Z"/>
                <w:rFonts w:ascii="Calibri" w:eastAsia="Times New Roman" w:hAnsi="Calibri" w:cs="Calibri"/>
                <w:color w:val="000000"/>
                <w:sz w:val="20"/>
                <w:szCs w:val="20"/>
              </w:rPr>
            </w:pPr>
            <w:ins w:id="753" w:author="Commodore, Sarah" w:date="2023-03-30T13:25:00Z">
              <w:r w:rsidRPr="00DC2757">
                <w:rPr>
                  <w:rFonts w:ascii="Calibri" w:eastAsia="Times New Roman" w:hAnsi="Calibri" w:cs="Calibri"/>
                  <w:color w:val="000000"/>
                  <w:sz w:val="20"/>
                  <w:szCs w:val="20"/>
                </w:rPr>
                <w:t>ENSG00000128536.16</w:t>
              </w:r>
            </w:ins>
          </w:p>
        </w:tc>
        <w:tc>
          <w:tcPr>
            <w:tcW w:w="0" w:type="auto"/>
            <w:tcBorders>
              <w:top w:val="nil"/>
              <w:left w:val="nil"/>
              <w:bottom w:val="nil"/>
              <w:right w:val="nil"/>
            </w:tcBorders>
            <w:shd w:val="clear" w:color="auto" w:fill="auto"/>
            <w:noWrap/>
            <w:vAlign w:val="bottom"/>
            <w:hideMark/>
          </w:tcPr>
          <w:p w14:paraId="6DEFB3A2" w14:textId="77777777" w:rsidR="00BE0539" w:rsidRPr="00DC2757" w:rsidRDefault="00BE0539" w:rsidP="00E750DA">
            <w:pPr>
              <w:spacing w:after="0" w:line="240" w:lineRule="auto"/>
              <w:rPr>
                <w:ins w:id="754" w:author="Commodore, Sarah" w:date="2023-03-30T13:25:00Z"/>
                <w:rFonts w:ascii="Calibri" w:eastAsia="Times New Roman" w:hAnsi="Calibri" w:cs="Calibri"/>
                <w:color w:val="000000"/>
                <w:sz w:val="20"/>
                <w:szCs w:val="20"/>
              </w:rPr>
            </w:pPr>
            <w:ins w:id="755" w:author="Commodore, Sarah" w:date="2023-03-30T13:25:00Z">
              <w:r w:rsidRPr="00DC2757">
                <w:rPr>
                  <w:rFonts w:ascii="Calibri" w:eastAsia="Times New Roman" w:hAnsi="Calibri" w:cs="Calibri"/>
                  <w:color w:val="000000"/>
                  <w:sz w:val="20"/>
                  <w:szCs w:val="20"/>
                </w:rPr>
                <w:t>CDHR3</w:t>
              </w:r>
            </w:ins>
          </w:p>
        </w:tc>
        <w:tc>
          <w:tcPr>
            <w:tcW w:w="0" w:type="auto"/>
            <w:tcBorders>
              <w:top w:val="nil"/>
              <w:left w:val="nil"/>
              <w:bottom w:val="nil"/>
              <w:right w:val="nil"/>
            </w:tcBorders>
            <w:shd w:val="clear" w:color="auto" w:fill="auto"/>
            <w:noWrap/>
            <w:vAlign w:val="bottom"/>
            <w:hideMark/>
          </w:tcPr>
          <w:p w14:paraId="1FCB334F" w14:textId="77777777" w:rsidR="00BE0539" w:rsidRPr="00DC2757" w:rsidRDefault="00BE0539" w:rsidP="00E750DA">
            <w:pPr>
              <w:spacing w:after="0" w:line="240" w:lineRule="auto"/>
              <w:jc w:val="center"/>
              <w:rPr>
                <w:ins w:id="756" w:author="Commodore, Sarah" w:date="2023-03-30T13:25:00Z"/>
                <w:rFonts w:ascii="Calibri" w:eastAsia="Times New Roman" w:hAnsi="Calibri" w:cs="Calibri"/>
                <w:color w:val="000000"/>
                <w:sz w:val="20"/>
                <w:szCs w:val="20"/>
              </w:rPr>
            </w:pPr>
            <w:ins w:id="757"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517C0F14" w14:textId="77777777" w:rsidR="00BE0539" w:rsidRPr="00DC2757" w:rsidRDefault="00BE0539" w:rsidP="00E750DA">
            <w:pPr>
              <w:spacing w:after="0" w:line="240" w:lineRule="auto"/>
              <w:jc w:val="center"/>
              <w:rPr>
                <w:ins w:id="758" w:author="Commodore, Sarah" w:date="2023-03-30T13:25:00Z"/>
                <w:rFonts w:ascii="Calibri" w:eastAsia="Times New Roman" w:hAnsi="Calibri" w:cs="Calibri"/>
                <w:color w:val="000000"/>
                <w:sz w:val="20"/>
                <w:szCs w:val="20"/>
              </w:rPr>
            </w:pPr>
            <w:ins w:id="759" w:author="Commodore, Sarah" w:date="2023-03-30T13:25:00Z">
              <w:r w:rsidRPr="00DC2757">
                <w:rPr>
                  <w:rFonts w:ascii="Calibri" w:eastAsia="Times New Roman" w:hAnsi="Calibri" w:cs="Calibri"/>
                  <w:color w:val="000000"/>
                  <w:sz w:val="20"/>
                  <w:szCs w:val="20"/>
                </w:rPr>
                <w:t>1.1E-12</w:t>
              </w:r>
            </w:ins>
          </w:p>
        </w:tc>
        <w:tc>
          <w:tcPr>
            <w:tcW w:w="0" w:type="auto"/>
            <w:tcBorders>
              <w:top w:val="nil"/>
              <w:left w:val="nil"/>
              <w:bottom w:val="nil"/>
              <w:right w:val="nil"/>
            </w:tcBorders>
            <w:shd w:val="clear" w:color="auto" w:fill="auto"/>
            <w:noWrap/>
            <w:vAlign w:val="bottom"/>
            <w:hideMark/>
          </w:tcPr>
          <w:p w14:paraId="1F5B40A5" w14:textId="77777777" w:rsidR="00BE0539" w:rsidRPr="00DC2757" w:rsidRDefault="00BE0539" w:rsidP="00E750DA">
            <w:pPr>
              <w:spacing w:after="0" w:line="240" w:lineRule="auto"/>
              <w:jc w:val="center"/>
              <w:rPr>
                <w:ins w:id="760" w:author="Commodore, Sarah" w:date="2023-03-30T13:25:00Z"/>
                <w:rFonts w:ascii="Calibri" w:eastAsia="Times New Roman" w:hAnsi="Calibri" w:cs="Calibri"/>
                <w:color w:val="000000"/>
                <w:sz w:val="20"/>
                <w:szCs w:val="20"/>
              </w:rPr>
            </w:pPr>
            <w:ins w:id="761" w:author="Commodore, Sarah" w:date="2023-03-30T13:25:00Z">
              <w:r w:rsidRPr="00DC2757">
                <w:rPr>
                  <w:rFonts w:ascii="Calibri" w:eastAsia="Times New Roman" w:hAnsi="Calibri" w:cs="Calibri"/>
                  <w:color w:val="000000"/>
                  <w:sz w:val="20"/>
                  <w:szCs w:val="20"/>
                </w:rPr>
                <w:t>4.5E-11</w:t>
              </w:r>
            </w:ins>
          </w:p>
        </w:tc>
        <w:tc>
          <w:tcPr>
            <w:tcW w:w="0" w:type="auto"/>
            <w:tcBorders>
              <w:top w:val="nil"/>
              <w:left w:val="nil"/>
              <w:bottom w:val="nil"/>
              <w:right w:val="nil"/>
            </w:tcBorders>
            <w:shd w:val="clear" w:color="auto" w:fill="auto"/>
            <w:noWrap/>
            <w:vAlign w:val="bottom"/>
            <w:hideMark/>
          </w:tcPr>
          <w:p w14:paraId="0ACBAD45" w14:textId="77777777" w:rsidR="00BE0539" w:rsidRPr="00DC2757" w:rsidRDefault="00BE0539" w:rsidP="00E750DA">
            <w:pPr>
              <w:spacing w:after="0" w:line="240" w:lineRule="auto"/>
              <w:jc w:val="center"/>
              <w:rPr>
                <w:ins w:id="762" w:author="Commodore, Sarah" w:date="2023-03-30T13:25:00Z"/>
                <w:rFonts w:ascii="Calibri" w:eastAsia="Times New Roman" w:hAnsi="Calibri" w:cs="Calibri"/>
                <w:color w:val="FF0000"/>
                <w:sz w:val="20"/>
                <w:szCs w:val="20"/>
              </w:rPr>
            </w:pPr>
            <w:ins w:id="763" w:author="Commodore, Sarah" w:date="2023-03-30T13:25:00Z">
              <w:r w:rsidRPr="00DC2757">
                <w:rPr>
                  <w:rFonts w:ascii="Calibri" w:eastAsia="Times New Roman" w:hAnsi="Calibri" w:cs="Calibri"/>
                  <w:color w:val="FF0000"/>
                  <w:sz w:val="20"/>
                  <w:szCs w:val="20"/>
                </w:rPr>
                <w:t>*</w:t>
              </w:r>
            </w:ins>
          </w:p>
        </w:tc>
      </w:tr>
      <w:tr w:rsidR="00BE0539" w:rsidRPr="00DC2757" w14:paraId="20EE5120" w14:textId="77777777" w:rsidTr="00E750DA">
        <w:trPr>
          <w:trHeight w:val="260"/>
          <w:ins w:id="764" w:author="Commodore, Sarah" w:date="2023-03-30T13:25:00Z"/>
        </w:trPr>
        <w:tc>
          <w:tcPr>
            <w:tcW w:w="0" w:type="auto"/>
            <w:tcBorders>
              <w:top w:val="nil"/>
              <w:left w:val="nil"/>
              <w:bottom w:val="nil"/>
              <w:right w:val="nil"/>
            </w:tcBorders>
            <w:shd w:val="clear" w:color="auto" w:fill="auto"/>
            <w:noWrap/>
            <w:vAlign w:val="bottom"/>
            <w:hideMark/>
          </w:tcPr>
          <w:p w14:paraId="4C0FE11B" w14:textId="77777777" w:rsidR="00BE0539" w:rsidRPr="00DC2757" w:rsidRDefault="00BE0539" w:rsidP="00E750DA">
            <w:pPr>
              <w:spacing w:after="0" w:line="240" w:lineRule="auto"/>
              <w:rPr>
                <w:ins w:id="765" w:author="Commodore, Sarah" w:date="2023-03-30T13:25:00Z"/>
                <w:rFonts w:ascii="Calibri" w:eastAsia="Times New Roman" w:hAnsi="Calibri" w:cs="Calibri"/>
                <w:color w:val="000000"/>
                <w:sz w:val="20"/>
                <w:szCs w:val="20"/>
              </w:rPr>
            </w:pPr>
            <w:ins w:id="766" w:author="Commodore, Sarah" w:date="2023-03-30T13:25:00Z">
              <w:r w:rsidRPr="00DC2757">
                <w:rPr>
                  <w:rFonts w:ascii="Calibri" w:eastAsia="Times New Roman" w:hAnsi="Calibri" w:cs="Calibri"/>
                  <w:color w:val="000000"/>
                  <w:sz w:val="20"/>
                  <w:szCs w:val="20"/>
                </w:rPr>
                <w:t>ENSG00000286449.1</w:t>
              </w:r>
            </w:ins>
          </w:p>
        </w:tc>
        <w:tc>
          <w:tcPr>
            <w:tcW w:w="0" w:type="auto"/>
            <w:tcBorders>
              <w:top w:val="nil"/>
              <w:left w:val="nil"/>
              <w:bottom w:val="nil"/>
              <w:right w:val="nil"/>
            </w:tcBorders>
            <w:shd w:val="clear" w:color="auto" w:fill="auto"/>
            <w:noWrap/>
            <w:vAlign w:val="bottom"/>
            <w:hideMark/>
          </w:tcPr>
          <w:p w14:paraId="183B964A" w14:textId="77777777" w:rsidR="00BE0539" w:rsidRPr="00DC2757" w:rsidRDefault="00BE0539" w:rsidP="00E750DA">
            <w:pPr>
              <w:spacing w:after="0" w:line="240" w:lineRule="auto"/>
              <w:rPr>
                <w:ins w:id="767" w:author="Commodore, Sarah" w:date="2023-03-30T13:25:00Z"/>
                <w:rFonts w:ascii="Calibri" w:eastAsia="Times New Roman" w:hAnsi="Calibri" w:cs="Calibri"/>
                <w:color w:val="000000"/>
                <w:sz w:val="20"/>
                <w:szCs w:val="20"/>
              </w:rPr>
            </w:pPr>
            <w:ins w:id="768" w:author="Commodore, Sarah" w:date="2023-03-30T13:25:00Z">
              <w:r w:rsidRPr="00DC2757">
                <w:rPr>
                  <w:rFonts w:ascii="Calibri" w:eastAsia="Times New Roman" w:hAnsi="Calibri" w:cs="Calibri"/>
                  <w:color w:val="000000"/>
                  <w:sz w:val="20"/>
                  <w:szCs w:val="20"/>
                </w:rPr>
                <w:t>AC016590.4</w:t>
              </w:r>
            </w:ins>
          </w:p>
        </w:tc>
        <w:tc>
          <w:tcPr>
            <w:tcW w:w="0" w:type="auto"/>
            <w:tcBorders>
              <w:top w:val="nil"/>
              <w:left w:val="nil"/>
              <w:bottom w:val="nil"/>
              <w:right w:val="nil"/>
            </w:tcBorders>
            <w:shd w:val="clear" w:color="auto" w:fill="auto"/>
            <w:noWrap/>
            <w:vAlign w:val="bottom"/>
            <w:hideMark/>
          </w:tcPr>
          <w:p w14:paraId="41014151" w14:textId="77777777" w:rsidR="00BE0539" w:rsidRPr="00DC2757" w:rsidRDefault="00BE0539" w:rsidP="00E750DA">
            <w:pPr>
              <w:spacing w:after="0" w:line="240" w:lineRule="auto"/>
              <w:jc w:val="center"/>
              <w:rPr>
                <w:ins w:id="769" w:author="Commodore, Sarah" w:date="2023-03-30T13:25:00Z"/>
                <w:rFonts w:ascii="Calibri" w:eastAsia="Times New Roman" w:hAnsi="Calibri" w:cs="Calibri"/>
                <w:color w:val="000000"/>
                <w:sz w:val="20"/>
                <w:szCs w:val="20"/>
              </w:rPr>
            </w:pPr>
            <w:ins w:id="770"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8338F40" w14:textId="77777777" w:rsidR="00BE0539" w:rsidRPr="00DC2757" w:rsidRDefault="00BE0539" w:rsidP="00E750DA">
            <w:pPr>
              <w:spacing w:after="0" w:line="240" w:lineRule="auto"/>
              <w:jc w:val="center"/>
              <w:rPr>
                <w:ins w:id="771" w:author="Commodore, Sarah" w:date="2023-03-30T13:25:00Z"/>
                <w:rFonts w:ascii="Calibri" w:eastAsia="Times New Roman" w:hAnsi="Calibri" w:cs="Calibri"/>
                <w:color w:val="000000"/>
                <w:sz w:val="20"/>
                <w:szCs w:val="20"/>
              </w:rPr>
            </w:pPr>
            <w:ins w:id="772" w:author="Commodore, Sarah" w:date="2023-03-30T13:25:00Z">
              <w:r w:rsidRPr="00DC2757">
                <w:rPr>
                  <w:rFonts w:ascii="Calibri" w:eastAsia="Times New Roman" w:hAnsi="Calibri" w:cs="Calibri"/>
                  <w:color w:val="000000"/>
                  <w:sz w:val="20"/>
                  <w:szCs w:val="20"/>
                </w:rPr>
                <w:t>2.9E-05</w:t>
              </w:r>
            </w:ins>
          </w:p>
        </w:tc>
        <w:tc>
          <w:tcPr>
            <w:tcW w:w="0" w:type="auto"/>
            <w:tcBorders>
              <w:top w:val="nil"/>
              <w:left w:val="nil"/>
              <w:bottom w:val="nil"/>
              <w:right w:val="nil"/>
            </w:tcBorders>
            <w:shd w:val="clear" w:color="auto" w:fill="auto"/>
            <w:noWrap/>
            <w:vAlign w:val="bottom"/>
            <w:hideMark/>
          </w:tcPr>
          <w:p w14:paraId="1D0B6763" w14:textId="77777777" w:rsidR="00BE0539" w:rsidRPr="00DC2757" w:rsidRDefault="00BE0539" w:rsidP="00E750DA">
            <w:pPr>
              <w:spacing w:after="0" w:line="240" w:lineRule="auto"/>
              <w:jc w:val="center"/>
              <w:rPr>
                <w:ins w:id="773" w:author="Commodore, Sarah" w:date="2023-03-30T13:25:00Z"/>
                <w:rFonts w:ascii="Calibri" w:eastAsia="Times New Roman" w:hAnsi="Calibri" w:cs="Calibri"/>
                <w:color w:val="000000"/>
                <w:sz w:val="20"/>
                <w:szCs w:val="20"/>
              </w:rPr>
            </w:pPr>
            <w:ins w:id="774" w:author="Commodore, Sarah" w:date="2023-03-30T13:25: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598A1256" w14:textId="77777777" w:rsidR="00BE0539" w:rsidRPr="00DC2757" w:rsidRDefault="00BE0539" w:rsidP="00E750DA">
            <w:pPr>
              <w:spacing w:after="0" w:line="240" w:lineRule="auto"/>
              <w:jc w:val="center"/>
              <w:rPr>
                <w:ins w:id="775" w:author="Commodore, Sarah" w:date="2023-03-30T13:25:00Z"/>
                <w:rFonts w:ascii="Calibri" w:eastAsia="Times New Roman" w:hAnsi="Calibri" w:cs="Calibri"/>
                <w:color w:val="FF0000"/>
                <w:sz w:val="20"/>
                <w:szCs w:val="20"/>
              </w:rPr>
            </w:pPr>
            <w:ins w:id="776" w:author="Commodore, Sarah" w:date="2023-03-30T13:25:00Z">
              <w:r w:rsidRPr="00DC2757">
                <w:rPr>
                  <w:rFonts w:ascii="Calibri" w:eastAsia="Times New Roman" w:hAnsi="Calibri" w:cs="Calibri"/>
                  <w:color w:val="FF0000"/>
                  <w:sz w:val="20"/>
                  <w:szCs w:val="20"/>
                </w:rPr>
                <w:t>*</w:t>
              </w:r>
            </w:ins>
          </w:p>
        </w:tc>
      </w:tr>
      <w:tr w:rsidR="00BE0539" w:rsidRPr="00DC2757" w14:paraId="2A4DABFA" w14:textId="77777777" w:rsidTr="00E750DA">
        <w:trPr>
          <w:trHeight w:val="260"/>
          <w:ins w:id="777" w:author="Commodore, Sarah" w:date="2023-03-30T13:25:00Z"/>
        </w:trPr>
        <w:tc>
          <w:tcPr>
            <w:tcW w:w="0" w:type="auto"/>
            <w:tcBorders>
              <w:top w:val="nil"/>
              <w:left w:val="nil"/>
              <w:bottom w:val="nil"/>
              <w:right w:val="nil"/>
            </w:tcBorders>
            <w:shd w:val="clear" w:color="auto" w:fill="auto"/>
            <w:noWrap/>
            <w:vAlign w:val="bottom"/>
            <w:hideMark/>
          </w:tcPr>
          <w:p w14:paraId="71AAF0F8" w14:textId="77777777" w:rsidR="00BE0539" w:rsidRPr="00DC2757" w:rsidRDefault="00BE0539" w:rsidP="00E750DA">
            <w:pPr>
              <w:spacing w:after="0" w:line="240" w:lineRule="auto"/>
              <w:rPr>
                <w:ins w:id="778" w:author="Commodore, Sarah" w:date="2023-03-30T13:25:00Z"/>
                <w:rFonts w:ascii="Calibri" w:eastAsia="Times New Roman" w:hAnsi="Calibri" w:cs="Calibri"/>
                <w:color w:val="000000"/>
                <w:sz w:val="20"/>
                <w:szCs w:val="20"/>
              </w:rPr>
            </w:pPr>
            <w:ins w:id="779" w:author="Commodore, Sarah" w:date="2023-03-30T13:25:00Z">
              <w:r w:rsidRPr="00DC2757">
                <w:rPr>
                  <w:rFonts w:ascii="Calibri" w:eastAsia="Times New Roman" w:hAnsi="Calibri" w:cs="Calibri"/>
                  <w:color w:val="000000"/>
                  <w:sz w:val="20"/>
                  <w:szCs w:val="20"/>
                </w:rPr>
                <w:t>ENSG00000232192.1</w:t>
              </w:r>
            </w:ins>
          </w:p>
        </w:tc>
        <w:tc>
          <w:tcPr>
            <w:tcW w:w="0" w:type="auto"/>
            <w:tcBorders>
              <w:top w:val="nil"/>
              <w:left w:val="nil"/>
              <w:bottom w:val="nil"/>
              <w:right w:val="nil"/>
            </w:tcBorders>
            <w:shd w:val="clear" w:color="auto" w:fill="auto"/>
            <w:noWrap/>
            <w:vAlign w:val="bottom"/>
            <w:hideMark/>
          </w:tcPr>
          <w:p w14:paraId="45EB4AB6" w14:textId="77777777" w:rsidR="00BE0539" w:rsidRPr="00DC2757" w:rsidRDefault="00BE0539" w:rsidP="00E750DA">
            <w:pPr>
              <w:spacing w:after="0" w:line="240" w:lineRule="auto"/>
              <w:rPr>
                <w:ins w:id="780" w:author="Commodore, Sarah" w:date="2023-03-30T13:25:00Z"/>
                <w:rFonts w:ascii="Calibri" w:eastAsia="Times New Roman" w:hAnsi="Calibri" w:cs="Calibri"/>
                <w:color w:val="000000"/>
                <w:sz w:val="20"/>
                <w:szCs w:val="20"/>
              </w:rPr>
            </w:pPr>
            <w:ins w:id="781" w:author="Commodore, Sarah" w:date="2023-03-30T13:25:00Z">
              <w:r w:rsidRPr="00DC2757">
                <w:rPr>
                  <w:rFonts w:ascii="Calibri" w:eastAsia="Times New Roman" w:hAnsi="Calibri" w:cs="Calibri"/>
                  <w:color w:val="000000"/>
                  <w:sz w:val="20"/>
                  <w:szCs w:val="20"/>
                </w:rPr>
                <w:t>KIF26B-AS1</w:t>
              </w:r>
            </w:ins>
          </w:p>
        </w:tc>
        <w:tc>
          <w:tcPr>
            <w:tcW w:w="0" w:type="auto"/>
            <w:tcBorders>
              <w:top w:val="nil"/>
              <w:left w:val="nil"/>
              <w:bottom w:val="nil"/>
              <w:right w:val="nil"/>
            </w:tcBorders>
            <w:shd w:val="clear" w:color="auto" w:fill="auto"/>
            <w:noWrap/>
            <w:vAlign w:val="bottom"/>
            <w:hideMark/>
          </w:tcPr>
          <w:p w14:paraId="6E9E0241" w14:textId="77777777" w:rsidR="00BE0539" w:rsidRPr="00DC2757" w:rsidRDefault="00BE0539" w:rsidP="00E750DA">
            <w:pPr>
              <w:spacing w:after="0" w:line="240" w:lineRule="auto"/>
              <w:jc w:val="center"/>
              <w:rPr>
                <w:ins w:id="782" w:author="Commodore, Sarah" w:date="2023-03-30T13:25:00Z"/>
                <w:rFonts w:ascii="Calibri" w:eastAsia="Times New Roman" w:hAnsi="Calibri" w:cs="Calibri"/>
                <w:color w:val="000000"/>
                <w:sz w:val="20"/>
                <w:szCs w:val="20"/>
              </w:rPr>
            </w:pPr>
            <w:ins w:id="783"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EC96529" w14:textId="77777777" w:rsidR="00BE0539" w:rsidRPr="00DC2757" w:rsidRDefault="00BE0539" w:rsidP="00E750DA">
            <w:pPr>
              <w:spacing w:after="0" w:line="240" w:lineRule="auto"/>
              <w:jc w:val="center"/>
              <w:rPr>
                <w:ins w:id="784" w:author="Commodore, Sarah" w:date="2023-03-30T13:25:00Z"/>
                <w:rFonts w:ascii="Calibri" w:eastAsia="Times New Roman" w:hAnsi="Calibri" w:cs="Calibri"/>
                <w:color w:val="000000"/>
                <w:sz w:val="20"/>
                <w:szCs w:val="20"/>
              </w:rPr>
            </w:pPr>
            <w:ins w:id="785" w:author="Commodore, Sarah" w:date="2023-03-30T13:25:00Z">
              <w:r w:rsidRPr="00DC2757">
                <w:rPr>
                  <w:rFonts w:ascii="Calibri" w:eastAsia="Times New Roman" w:hAnsi="Calibri" w:cs="Calibri"/>
                  <w:color w:val="000000"/>
                  <w:sz w:val="20"/>
                  <w:szCs w:val="20"/>
                </w:rPr>
                <w:t>5.4E-06</w:t>
              </w:r>
            </w:ins>
          </w:p>
        </w:tc>
        <w:tc>
          <w:tcPr>
            <w:tcW w:w="0" w:type="auto"/>
            <w:tcBorders>
              <w:top w:val="nil"/>
              <w:left w:val="nil"/>
              <w:bottom w:val="nil"/>
              <w:right w:val="nil"/>
            </w:tcBorders>
            <w:shd w:val="clear" w:color="auto" w:fill="auto"/>
            <w:noWrap/>
            <w:vAlign w:val="bottom"/>
            <w:hideMark/>
          </w:tcPr>
          <w:p w14:paraId="4F3A9EF3" w14:textId="77777777" w:rsidR="00BE0539" w:rsidRPr="00DC2757" w:rsidRDefault="00BE0539" w:rsidP="00E750DA">
            <w:pPr>
              <w:spacing w:after="0" w:line="240" w:lineRule="auto"/>
              <w:jc w:val="center"/>
              <w:rPr>
                <w:ins w:id="786" w:author="Commodore, Sarah" w:date="2023-03-30T13:25:00Z"/>
                <w:rFonts w:ascii="Calibri" w:eastAsia="Times New Roman" w:hAnsi="Calibri" w:cs="Calibri"/>
                <w:color w:val="000000"/>
                <w:sz w:val="20"/>
                <w:szCs w:val="20"/>
              </w:rPr>
            </w:pPr>
            <w:ins w:id="787" w:author="Commodore, Sarah" w:date="2023-03-30T13:25:00Z">
              <w:r w:rsidRPr="00DC2757">
                <w:rPr>
                  <w:rFonts w:ascii="Calibri" w:eastAsia="Times New Roman" w:hAnsi="Calibri" w:cs="Calibri"/>
                  <w:color w:val="000000"/>
                  <w:sz w:val="20"/>
                  <w:szCs w:val="20"/>
                </w:rPr>
                <w:t>3.9E-05</w:t>
              </w:r>
            </w:ins>
          </w:p>
        </w:tc>
        <w:tc>
          <w:tcPr>
            <w:tcW w:w="0" w:type="auto"/>
            <w:tcBorders>
              <w:top w:val="nil"/>
              <w:left w:val="nil"/>
              <w:bottom w:val="nil"/>
              <w:right w:val="nil"/>
            </w:tcBorders>
            <w:shd w:val="clear" w:color="auto" w:fill="auto"/>
            <w:noWrap/>
            <w:vAlign w:val="bottom"/>
            <w:hideMark/>
          </w:tcPr>
          <w:p w14:paraId="16F0ADF1" w14:textId="77777777" w:rsidR="00BE0539" w:rsidRPr="00DC2757" w:rsidRDefault="00BE0539" w:rsidP="00E750DA">
            <w:pPr>
              <w:spacing w:after="0" w:line="240" w:lineRule="auto"/>
              <w:jc w:val="center"/>
              <w:rPr>
                <w:ins w:id="788" w:author="Commodore, Sarah" w:date="2023-03-30T13:25:00Z"/>
                <w:rFonts w:ascii="Calibri" w:eastAsia="Times New Roman" w:hAnsi="Calibri" w:cs="Calibri"/>
                <w:color w:val="FF0000"/>
                <w:sz w:val="20"/>
                <w:szCs w:val="20"/>
              </w:rPr>
            </w:pPr>
            <w:ins w:id="789" w:author="Commodore, Sarah" w:date="2023-03-30T13:25:00Z">
              <w:r w:rsidRPr="00DC2757">
                <w:rPr>
                  <w:rFonts w:ascii="Calibri" w:eastAsia="Times New Roman" w:hAnsi="Calibri" w:cs="Calibri"/>
                  <w:color w:val="FF0000"/>
                  <w:sz w:val="20"/>
                  <w:szCs w:val="20"/>
                </w:rPr>
                <w:t>*</w:t>
              </w:r>
            </w:ins>
          </w:p>
        </w:tc>
      </w:tr>
      <w:tr w:rsidR="00BE0539" w:rsidRPr="00DC2757" w14:paraId="46210712" w14:textId="77777777" w:rsidTr="00E750DA">
        <w:trPr>
          <w:trHeight w:val="260"/>
          <w:ins w:id="790" w:author="Commodore, Sarah" w:date="2023-03-30T13:25:00Z"/>
        </w:trPr>
        <w:tc>
          <w:tcPr>
            <w:tcW w:w="0" w:type="auto"/>
            <w:tcBorders>
              <w:top w:val="nil"/>
              <w:left w:val="nil"/>
              <w:bottom w:val="nil"/>
              <w:right w:val="nil"/>
            </w:tcBorders>
            <w:shd w:val="clear" w:color="auto" w:fill="auto"/>
            <w:noWrap/>
            <w:vAlign w:val="bottom"/>
            <w:hideMark/>
          </w:tcPr>
          <w:p w14:paraId="00CB5CDB" w14:textId="77777777" w:rsidR="00BE0539" w:rsidRPr="00DC2757" w:rsidRDefault="00BE0539" w:rsidP="00E750DA">
            <w:pPr>
              <w:spacing w:after="0" w:line="240" w:lineRule="auto"/>
              <w:rPr>
                <w:ins w:id="791" w:author="Commodore, Sarah" w:date="2023-03-30T13:25:00Z"/>
                <w:rFonts w:ascii="Calibri" w:eastAsia="Times New Roman" w:hAnsi="Calibri" w:cs="Calibri"/>
                <w:color w:val="000000"/>
                <w:sz w:val="20"/>
                <w:szCs w:val="20"/>
              </w:rPr>
            </w:pPr>
            <w:ins w:id="792" w:author="Commodore, Sarah" w:date="2023-03-30T13:25:00Z">
              <w:r w:rsidRPr="00DC2757">
                <w:rPr>
                  <w:rFonts w:ascii="Calibri" w:eastAsia="Times New Roman" w:hAnsi="Calibri" w:cs="Calibri"/>
                  <w:color w:val="000000"/>
                  <w:sz w:val="20"/>
                  <w:szCs w:val="20"/>
                </w:rPr>
                <w:t>ENSG00000187492.9</w:t>
              </w:r>
            </w:ins>
          </w:p>
        </w:tc>
        <w:tc>
          <w:tcPr>
            <w:tcW w:w="0" w:type="auto"/>
            <w:tcBorders>
              <w:top w:val="nil"/>
              <w:left w:val="nil"/>
              <w:bottom w:val="nil"/>
              <w:right w:val="nil"/>
            </w:tcBorders>
            <w:shd w:val="clear" w:color="auto" w:fill="auto"/>
            <w:noWrap/>
            <w:vAlign w:val="bottom"/>
            <w:hideMark/>
          </w:tcPr>
          <w:p w14:paraId="14B5F888" w14:textId="77777777" w:rsidR="00BE0539" w:rsidRPr="00DC2757" w:rsidRDefault="00BE0539" w:rsidP="00E750DA">
            <w:pPr>
              <w:spacing w:after="0" w:line="240" w:lineRule="auto"/>
              <w:rPr>
                <w:ins w:id="793" w:author="Commodore, Sarah" w:date="2023-03-30T13:25:00Z"/>
                <w:rFonts w:ascii="Calibri" w:eastAsia="Times New Roman" w:hAnsi="Calibri" w:cs="Calibri"/>
                <w:color w:val="000000"/>
                <w:sz w:val="20"/>
                <w:szCs w:val="20"/>
              </w:rPr>
            </w:pPr>
            <w:ins w:id="794" w:author="Commodore, Sarah" w:date="2023-03-30T13:25:00Z">
              <w:r w:rsidRPr="00DC2757">
                <w:rPr>
                  <w:rFonts w:ascii="Calibri" w:eastAsia="Times New Roman" w:hAnsi="Calibri" w:cs="Calibri"/>
                  <w:color w:val="000000"/>
                  <w:sz w:val="20"/>
                  <w:szCs w:val="20"/>
                </w:rPr>
                <w:t>CDHR4</w:t>
              </w:r>
            </w:ins>
          </w:p>
        </w:tc>
        <w:tc>
          <w:tcPr>
            <w:tcW w:w="0" w:type="auto"/>
            <w:tcBorders>
              <w:top w:val="nil"/>
              <w:left w:val="nil"/>
              <w:bottom w:val="nil"/>
              <w:right w:val="nil"/>
            </w:tcBorders>
            <w:shd w:val="clear" w:color="auto" w:fill="auto"/>
            <w:noWrap/>
            <w:vAlign w:val="bottom"/>
            <w:hideMark/>
          </w:tcPr>
          <w:p w14:paraId="240C2B03" w14:textId="77777777" w:rsidR="00BE0539" w:rsidRPr="00DC2757" w:rsidRDefault="00BE0539" w:rsidP="00E750DA">
            <w:pPr>
              <w:spacing w:after="0" w:line="240" w:lineRule="auto"/>
              <w:jc w:val="center"/>
              <w:rPr>
                <w:ins w:id="795" w:author="Commodore, Sarah" w:date="2023-03-30T13:25:00Z"/>
                <w:rFonts w:ascii="Calibri" w:eastAsia="Times New Roman" w:hAnsi="Calibri" w:cs="Calibri"/>
                <w:color w:val="000000"/>
                <w:sz w:val="20"/>
                <w:szCs w:val="20"/>
              </w:rPr>
            </w:pPr>
            <w:ins w:id="796"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1DADA83" w14:textId="77777777" w:rsidR="00BE0539" w:rsidRPr="00DC2757" w:rsidRDefault="00BE0539" w:rsidP="00E750DA">
            <w:pPr>
              <w:spacing w:after="0" w:line="240" w:lineRule="auto"/>
              <w:jc w:val="center"/>
              <w:rPr>
                <w:ins w:id="797" w:author="Commodore, Sarah" w:date="2023-03-30T13:25:00Z"/>
                <w:rFonts w:ascii="Calibri" w:eastAsia="Times New Roman" w:hAnsi="Calibri" w:cs="Calibri"/>
                <w:color w:val="000000"/>
                <w:sz w:val="20"/>
                <w:szCs w:val="20"/>
              </w:rPr>
            </w:pPr>
            <w:ins w:id="798" w:author="Commodore, Sarah" w:date="2023-03-30T13:25:00Z">
              <w:r w:rsidRPr="00DC2757">
                <w:rPr>
                  <w:rFonts w:ascii="Calibri" w:eastAsia="Times New Roman" w:hAnsi="Calibri" w:cs="Calibri"/>
                  <w:color w:val="000000"/>
                  <w:sz w:val="20"/>
                  <w:szCs w:val="20"/>
                </w:rPr>
                <w:t>3.5E-08</w:t>
              </w:r>
            </w:ins>
          </w:p>
        </w:tc>
        <w:tc>
          <w:tcPr>
            <w:tcW w:w="0" w:type="auto"/>
            <w:tcBorders>
              <w:top w:val="nil"/>
              <w:left w:val="nil"/>
              <w:bottom w:val="nil"/>
              <w:right w:val="nil"/>
            </w:tcBorders>
            <w:shd w:val="clear" w:color="auto" w:fill="auto"/>
            <w:noWrap/>
            <w:vAlign w:val="bottom"/>
            <w:hideMark/>
          </w:tcPr>
          <w:p w14:paraId="43FD8933" w14:textId="77777777" w:rsidR="00BE0539" w:rsidRPr="00DC2757" w:rsidRDefault="00BE0539" w:rsidP="00E750DA">
            <w:pPr>
              <w:spacing w:after="0" w:line="240" w:lineRule="auto"/>
              <w:jc w:val="center"/>
              <w:rPr>
                <w:ins w:id="799" w:author="Commodore, Sarah" w:date="2023-03-30T13:25:00Z"/>
                <w:rFonts w:ascii="Calibri" w:eastAsia="Times New Roman" w:hAnsi="Calibri" w:cs="Calibri"/>
                <w:color w:val="000000"/>
                <w:sz w:val="20"/>
                <w:szCs w:val="20"/>
              </w:rPr>
            </w:pPr>
            <w:ins w:id="800" w:author="Commodore, Sarah" w:date="2023-03-30T13:25:00Z">
              <w:r w:rsidRPr="00DC2757">
                <w:rPr>
                  <w:rFonts w:ascii="Calibri" w:eastAsia="Times New Roman" w:hAnsi="Calibri" w:cs="Calibri"/>
                  <w:color w:val="000000"/>
                  <w:sz w:val="20"/>
                  <w:szCs w:val="20"/>
                </w:rPr>
                <w:t>4.3E-07</w:t>
              </w:r>
            </w:ins>
          </w:p>
        </w:tc>
        <w:tc>
          <w:tcPr>
            <w:tcW w:w="0" w:type="auto"/>
            <w:tcBorders>
              <w:top w:val="nil"/>
              <w:left w:val="nil"/>
              <w:bottom w:val="nil"/>
              <w:right w:val="nil"/>
            </w:tcBorders>
            <w:shd w:val="clear" w:color="auto" w:fill="auto"/>
            <w:noWrap/>
            <w:vAlign w:val="bottom"/>
            <w:hideMark/>
          </w:tcPr>
          <w:p w14:paraId="70855529" w14:textId="77777777" w:rsidR="00BE0539" w:rsidRPr="00DC2757" w:rsidRDefault="00BE0539" w:rsidP="00E750DA">
            <w:pPr>
              <w:spacing w:after="0" w:line="240" w:lineRule="auto"/>
              <w:jc w:val="center"/>
              <w:rPr>
                <w:ins w:id="801" w:author="Commodore, Sarah" w:date="2023-03-30T13:25:00Z"/>
                <w:rFonts w:ascii="Calibri" w:eastAsia="Times New Roman" w:hAnsi="Calibri" w:cs="Calibri"/>
                <w:color w:val="FF0000"/>
                <w:sz w:val="20"/>
                <w:szCs w:val="20"/>
              </w:rPr>
            </w:pPr>
            <w:ins w:id="802" w:author="Commodore, Sarah" w:date="2023-03-30T13:25:00Z">
              <w:r w:rsidRPr="00DC2757">
                <w:rPr>
                  <w:rFonts w:ascii="Calibri" w:eastAsia="Times New Roman" w:hAnsi="Calibri" w:cs="Calibri"/>
                  <w:color w:val="FF0000"/>
                  <w:sz w:val="20"/>
                  <w:szCs w:val="20"/>
                </w:rPr>
                <w:t>*</w:t>
              </w:r>
            </w:ins>
          </w:p>
        </w:tc>
      </w:tr>
      <w:tr w:rsidR="00BE0539" w:rsidRPr="00DC2757" w14:paraId="3614DB32" w14:textId="77777777" w:rsidTr="00E750DA">
        <w:trPr>
          <w:trHeight w:val="260"/>
          <w:ins w:id="803" w:author="Commodore, Sarah" w:date="2023-03-30T13:25:00Z"/>
        </w:trPr>
        <w:tc>
          <w:tcPr>
            <w:tcW w:w="0" w:type="auto"/>
            <w:tcBorders>
              <w:top w:val="nil"/>
              <w:left w:val="nil"/>
              <w:bottom w:val="nil"/>
              <w:right w:val="nil"/>
            </w:tcBorders>
            <w:shd w:val="clear" w:color="auto" w:fill="auto"/>
            <w:noWrap/>
            <w:vAlign w:val="bottom"/>
            <w:hideMark/>
          </w:tcPr>
          <w:p w14:paraId="7C191D12" w14:textId="77777777" w:rsidR="00BE0539" w:rsidRPr="00DC2757" w:rsidRDefault="00BE0539" w:rsidP="00E750DA">
            <w:pPr>
              <w:spacing w:after="0" w:line="240" w:lineRule="auto"/>
              <w:rPr>
                <w:ins w:id="804" w:author="Commodore, Sarah" w:date="2023-03-30T13:25:00Z"/>
                <w:rFonts w:ascii="Calibri" w:eastAsia="Times New Roman" w:hAnsi="Calibri" w:cs="Calibri"/>
                <w:color w:val="000000"/>
                <w:sz w:val="20"/>
                <w:szCs w:val="20"/>
              </w:rPr>
            </w:pPr>
            <w:ins w:id="805" w:author="Commodore, Sarah" w:date="2023-03-30T13:25:00Z">
              <w:r w:rsidRPr="00DC2757">
                <w:rPr>
                  <w:rFonts w:ascii="Calibri" w:eastAsia="Times New Roman" w:hAnsi="Calibri" w:cs="Calibri"/>
                  <w:color w:val="000000"/>
                  <w:sz w:val="20"/>
                  <w:szCs w:val="20"/>
                </w:rPr>
                <w:t>ENSG00000157423.18</w:t>
              </w:r>
            </w:ins>
          </w:p>
        </w:tc>
        <w:tc>
          <w:tcPr>
            <w:tcW w:w="0" w:type="auto"/>
            <w:tcBorders>
              <w:top w:val="nil"/>
              <w:left w:val="nil"/>
              <w:bottom w:val="nil"/>
              <w:right w:val="nil"/>
            </w:tcBorders>
            <w:shd w:val="clear" w:color="auto" w:fill="auto"/>
            <w:noWrap/>
            <w:vAlign w:val="bottom"/>
            <w:hideMark/>
          </w:tcPr>
          <w:p w14:paraId="6A7D2C14" w14:textId="77777777" w:rsidR="00BE0539" w:rsidRPr="00DC2757" w:rsidRDefault="00BE0539" w:rsidP="00E750DA">
            <w:pPr>
              <w:spacing w:after="0" w:line="240" w:lineRule="auto"/>
              <w:rPr>
                <w:ins w:id="806" w:author="Commodore, Sarah" w:date="2023-03-30T13:25:00Z"/>
                <w:rFonts w:ascii="Calibri" w:eastAsia="Times New Roman" w:hAnsi="Calibri" w:cs="Calibri"/>
                <w:color w:val="000000"/>
                <w:sz w:val="20"/>
                <w:szCs w:val="20"/>
              </w:rPr>
            </w:pPr>
            <w:ins w:id="807" w:author="Commodore, Sarah" w:date="2023-03-30T13:25:00Z">
              <w:r w:rsidRPr="00DC2757">
                <w:rPr>
                  <w:rFonts w:ascii="Calibri" w:eastAsia="Times New Roman" w:hAnsi="Calibri" w:cs="Calibri"/>
                  <w:color w:val="000000"/>
                  <w:sz w:val="20"/>
                  <w:szCs w:val="20"/>
                </w:rPr>
                <w:t>HYDIN</w:t>
              </w:r>
            </w:ins>
          </w:p>
        </w:tc>
        <w:tc>
          <w:tcPr>
            <w:tcW w:w="0" w:type="auto"/>
            <w:tcBorders>
              <w:top w:val="nil"/>
              <w:left w:val="nil"/>
              <w:bottom w:val="nil"/>
              <w:right w:val="nil"/>
            </w:tcBorders>
            <w:shd w:val="clear" w:color="auto" w:fill="auto"/>
            <w:noWrap/>
            <w:vAlign w:val="bottom"/>
            <w:hideMark/>
          </w:tcPr>
          <w:p w14:paraId="5F10F4DF" w14:textId="77777777" w:rsidR="00BE0539" w:rsidRPr="00DC2757" w:rsidRDefault="00BE0539" w:rsidP="00E750DA">
            <w:pPr>
              <w:spacing w:after="0" w:line="240" w:lineRule="auto"/>
              <w:jc w:val="center"/>
              <w:rPr>
                <w:ins w:id="808" w:author="Commodore, Sarah" w:date="2023-03-30T13:25:00Z"/>
                <w:rFonts w:ascii="Calibri" w:eastAsia="Times New Roman" w:hAnsi="Calibri" w:cs="Calibri"/>
                <w:color w:val="000000"/>
                <w:sz w:val="20"/>
                <w:szCs w:val="20"/>
              </w:rPr>
            </w:pPr>
            <w:ins w:id="809"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288F07A6" w14:textId="77777777" w:rsidR="00BE0539" w:rsidRPr="00DC2757" w:rsidRDefault="00BE0539" w:rsidP="00E750DA">
            <w:pPr>
              <w:spacing w:after="0" w:line="240" w:lineRule="auto"/>
              <w:jc w:val="center"/>
              <w:rPr>
                <w:ins w:id="810" w:author="Commodore, Sarah" w:date="2023-03-30T13:25:00Z"/>
                <w:rFonts w:ascii="Calibri" w:eastAsia="Times New Roman" w:hAnsi="Calibri" w:cs="Calibri"/>
                <w:color w:val="000000"/>
                <w:sz w:val="20"/>
                <w:szCs w:val="20"/>
              </w:rPr>
            </w:pPr>
            <w:ins w:id="811" w:author="Commodore, Sarah" w:date="2023-03-30T13:25:00Z">
              <w:r w:rsidRPr="00DC2757">
                <w:rPr>
                  <w:rFonts w:ascii="Calibri" w:eastAsia="Times New Roman" w:hAnsi="Calibri" w:cs="Calibri"/>
                  <w:color w:val="000000"/>
                  <w:sz w:val="20"/>
                  <w:szCs w:val="20"/>
                </w:rPr>
                <w:t>8.7E-09</w:t>
              </w:r>
            </w:ins>
          </w:p>
        </w:tc>
        <w:tc>
          <w:tcPr>
            <w:tcW w:w="0" w:type="auto"/>
            <w:tcBorders>
              <w:top w:val="nil"/>
              <w:left w:val="nil"/>
              <w:bottom w:val="nil"/>
              <w:right w:val="nil"/>
            </w:tcBorders>
            <w:shd w:val="clear" w:color="auto" w:fill="auto"/>
            <w:noWrap/>
            <w:vAlign w:val="bottom"/>
            <w:hideMark/>
          </w:tcPr>
          <w:p w14:paraId="12252FB8" w14:textId="77777777" w:rsidR="00BE0539" w:rsidRPr="00DC2757" w:rsidRDefault="00BE0539" w:rsidP="00E750DA">
            <w:pPr>
              <w:spacing w:after="0" w:line="240" w:lineRule="auto"/>
              <w:jc w:val="center"/>
              <w:rPr>
                <w:ins w:id="812" w:author="Commodore, Sarah" w:date="2023-03-30T13:25:00Z"/>
                <w:rFonts w:ascii="Calibri" w:eastAsia="Times New Roman" w:hAnsi="Calibri" w:cs="Calibri"/>
                <w:color w:val="000000"/>
                <w:sz w:val="20"/>
                <w:szCs w:val="20"/>
              </w:rPr>
            </w:pPr>
            <w:ins w:id="813" w:author="Commodore, Sarah" w:date="2023-03-30T13:25: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37A4531A" w14:textId="77777777" w:rsidR="00BE0539" w:rsidRPr="00DC2757" w:rsidRDefault="00BE0539" w:rsidP="00E750DA">
            <w:pPr>
              <w:spacing w:after="0" w:line="240" w:lineRule="auto"/>
              <w:jc w:val="center"/>
              <w:rPr>
                <w:ins w:id="814" w:author="Commodore, Sarah" w:date="2023-03-30T13:25:00Z"/>
                <w:rFonts w:ascii="Calibri" w:eastAsia="Times New Roman" w:hAnsi="Calibri" w:cs="Calibri"/>
                <w:color w:val="FF0000"/>
                <w:sz w:val="20"/>
                <w:szCs w:val="20"/>
              </w:rPr>
            </w:pPr>
            <w:ins w:id="815" w:author="Commodore, Sarah" w:date="2023-03-30T13:25:00Z">
              <w:r w:rsidRPr="00DC2757">
                <w:rPr>
                  <w:rFonts w:ascii="Calibri" w:eastAsia="Times New Roman" w:hAnsi="Calibri" w:cs="Calibri"/>
                  <w:color w:val="FF0000"/>
                  <w:sz w:val="20"/>
                  <w:szCs w:val="20"/>
                </w:rPr>
                <w:t>*</w:t>
              </w:r>
            </w:ins>
          </w:p>
        </w:tc>
      </w:tr>
      <w:tr w:rsidR="00BE0539" w:rsidRPr="00DC2757" w14:paraId="2D279FDA" w14:textId="77777777" w:rsidTr="00E750DA">
        <w:trPr>
          <w:trHeight w:val="260"/>
          <w:ins w:id="816" w:author="Commodore, Sarah" w:date="2023-03-30T13:25:00Z"/>
        </w:trPr>
        <w:tc>
          <w:tcPr>
            <w:tcW w:w="0" w:type="auto"/>
            <w:tcBorders>
              <w:top w:val="nil"/>
              <w:left w:val="nil"/>
              <w:bottom w:val="nil"/>
              <w:right w:val="nil"/>
            </w:tcBorders>
            <w:shd w:val="clear" w:color="auto" w:fill="auto"/>
            <w:noWrap/>
            <w:vAlign w:val="bottom"/>
            <w:hideMark/>
          </w:tcPr>
          <w:p w14:paraId="5929E355" w14:textId="77777777" w:rsidR="00BE0539" w:rsidRPr="00DC2757" w:rsidRDefault="00BE0539" w:rsidP="00E750DA">
            <w:pPr>
              <w:spacing w:after="0" w:line="240" w:lineRule="auto"/>
              <w:rPr>
                <w:ins w:id="817" w:author="Commodore, Sarah" w:date="2023-03-30T13:25:00Z"/>
                <w:rFonts w:ascii="Calibri" w:eastAsia="Times New Roman" w:hAnsi="Calibri" w:cs="Calibri"/>
                <w:color w:val="000000"/>
                <w:sz w:val="20"/>
                <w:szCs w:val="20"/>
              </w:rPr>
            </w:pPr>
            <w:ins w:id="818" w:author="Commodore, Sarah" w:date="2023-03-30T13:25:00Z">
              <w:r w:rsidRPr="00DC2757">
                <w:rPr>
                  <w:rFonts w:ascii="Calibri" w:eastAsia="Times New Roman" w:hAnsi="Calibri" w:cs="Calibri"/>
                  <w:color w:val="000000"/>
                  <w:sz w:val="20"/>
                  <w:szCs w:val="20"/>
                </w:rPr>
                <w:t>ENSG00000132464.13</w:t>
              </w:r>
            </w:ins>
          </w:p>
        </w:tc>
        <w:tc>
          <w:tcPr>
            <w:tcW w:w="0" w:type="auto"/>
            <w:tcBorders>
              <w:top w:val="nil"/>
              <w:left w:val="nil"/>
              <w:bottom w:val="nil"/>
              <w:right w:val="nil"/>
            </w:tcBorders>
            <w:shd w:val="clear" w:color="auto" w:fill="auto"/>
            <w:noWrap/>
            <w:vAlign w:val="bottom"/>
            <w:hideMark/>
          </w:tcPr>
          <w:p w14:paraId="3703095F" w14:textId="77777777" w:rsidR="00BE0539" w:rsidRPr="00DC2757" w:rsidRDefault="00BE0539" w:rsidP="00E750DA">
            <w:pPr>
              <w:spacing w:after="0" w:line="240" w:lineRule="auto"/>
              <w:rPr>
                <w:ins w:id="819" w:author="Commodore, Sarah" w:date="2023-03-30T13:25:00Z"/>
                <w:rFonts w:ascii="Calibri" w:eastAsia="Times New Roman" w:hAnsi="Calibri" w:cs="Calibri"/>
                <w:color w:val="000000"/>
                <w:sz w:val="20"/>
                <w:szCs w:val="20"/>
              </w:rPr>
            </w:pPr>
            <w:ins w:id="820" w:author="Commodore, Sarah" w:date="2023-03-30T13:25:00Z">
              <w:r w:rsidRPr="00DC2757">
                <w:rPr>
                  <w:rFonts w:ascii="Calibri" w:eastAsia="Times New Roman" w:hAnsi="Calibri" w:cs="Calibri"/>
                  <w:color w:val="000000"/>
                  <w:sz w:val="20"/>
                  <w:szCs w:val="20"/>
                </w:rPr>
                <w:t>ENAM</w:t>
              </w:r>
            </w:ins>
          </w:p>
        </w:tc>
        <w:tc>
          <w:tcPr>
            <w:tcW w:w="0" w:type="auto"/>
            <w:tcBorders>
              <w:top w:val="nil"/>
              <w:left w:val="nil"/>
              <w:bottom w:val="nil"/>
              <w:right w:val="nil"/>
            </w:tcBorders>
            <w:shd w:val="clear" w:color="auto" w:fill="auto"/>
            <w:noWrap/>
            <w:vAlign w:val="bottom"/>
            <w:hideMark/>
          </w:tcPr>
          <w:p w14:paraId="0A8B6505" w14:textId="77777777" w:rsidR="00BE0539" w:rsidRPr="00DC2757" w:rsidRDefault="00BE0539" w:rsidP="00E750DA">
            <w:pPr>
              <w:spacing w:after="0" w:line="240" w:lineRule="auto"/>
              <w:jc w:val="center"/>
              <w:rPr>
                <w:ins w:id="821" w:author="Commodore, Sarah" w:date="2023-03-30T13:25:00Z"/>
                <w:rFonts w:ascii="Calibri" w:eastAsia="Times New Roman" w:hAnsi="Calibri" w:cs="Calibri"/>
                <w:color w:val="000000"/>
                <w:sz w:val="20"/>
                <w:szCs w:val="20"/>
              </w:rPr>
            </w:pPr>
            <w:ins w:id="822"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20AF2CB0" w14:textId="77777777" w:rsidR="00BE0539" w:rsidRPr="00DC2757" w:rsidRDefault="00BE0539" w:rsidP="00E750DA">
            <w:pPr>
              <w:spacing w:after="0" w:line="240" w:lineRule="auto"/>
              <w:jc w:val="center"/>
              <w:rPr>
                <w:ins w:id="823" w:author="Commodore, Sarah" w:date="2023-03-30T13:25:00Z"/>
                <w:rFonts w:ascii="Calibri" w:eastAsia="Times New Roman" w:hAnsi="Calibri" w:cs="Calibri"/>
                <w:color w:val="000000"/>
                <w:sz w:val="20"/>
                <w:szCs w:val="20"/>
              </w:rPr>
            </w:pPr>
            <w:ins w:id="824" w:author="Commodore, Sarah" w:date="2023-03-30T13:25:00Z">
              <w:r w:rsidRPr="00DC2757">
                <w:rPr>
                  <w:rFonts w:ascii="Calibri" w:eastAsia="Times New Roman" w:hAnsi="Calibri" w:cs="Calibri"/>
                  <w:color w:val="000000"/>
                  <w:sz w:val="20"/>
                  <w:szCs w:val="20"/>
                </w:rPr>
                <w:t>1.5E-04</w:t>
              </w:r>
            </w:ins>
          </w:p>
        </w:tc>
        <w:tc>
          <w:tcPr>
            <w:tcW w:w="0" w:type="auto"/>
            <w:tcBorders>
              <w:top w:val="nil"/>
              <w:left w:val="nil"/>
              <w:bottom w:val="nil"/>
              <w:right w:val="nil"/>
            </w:tcBorders>
            <w:shd w:val="clear" w:color="auto" w:fill="auto"/>
            <w:noWrap/>
            <w:vAlign w:val="bottom"/>
            <w:hideMark/>
          </w:tcPr>
          <w:p w14:paraId="7B52146E" w14:textId="77777777" w:rsidR="00BE0539" w:rsidRPr="00DC2757" w:rsidRDefault="00BE0539" w:rsidP="00E750DA">
            <w:pPr>
              <w:spacing w:after="0" w:line="240" w:lineRule="auto"/>
              <w:jc w:val="center"/>
              <w:rPr>
                <w:ins w:id="825" w:author="Commodore, Sarah" w:date="2023-03-30T13:25:00Z"/>
                <w:rFonts w:ascii="Calibri" w:eastAsia="Times New Roman" w:hAnsi="Calibri" w:cs="Calibri"/>
                <w:color w:val="000000"/>
                <w:sz w:val="20"/>
                <w:szCs w:val="20"/>
              </w:rPr>
            </w:pPr>
            <w:ins w:id="826" w:author="Commodore, Sarah" w:date="2023-03-30T13:25:00Z">
              <w:r w:rsidRPr="00DC2757">
                <w:rPr>
                  <w:rFonts w:ascii="Calibri" w:eastAsia="Times New Roman" w:hAnsi="Calibri" w:cs="Calibri"/>
                  <w:color w:val="000000"/>
                  <w:sz w:val="20"/>
                  <w:szCs w:val="20"/>
                </w:rPr>
                <w:t>7.4E-04</w:t>
              </w:r>
            </w:ins>
          </w:p>
        </w:tc>
        <w:tc>
          <w:tcPr>
            <w:tcW w:w="0" w:type="auto"/>
            <w:tcBorders>
              <w:top w:val="nil"/>
              <w:left w:val="nil"/>
              <w:bottom w:val="nil"/>
              <w:right w:val="nil"/>
            </w:tcBorders>
            <w:shd w:val="clear" w:color="auto" w:fill="auto"/>
            <w:noWrap/>
            <w:vAlign w:val="bottom"/>
            <w:hideMark/>
          </w:tcPr>
          <w:p w14:paraId="16E6BE85" w14:textId="77777777" w:rsidR="00BE0539" w:rsidRPr="00DC2757" w:rsidRDefault="00BE0539" w:rsidP="00E750DA">
            <w:pPr>
              <w:spacing w:after="0" w:line="240" w:lineRule="auto"/>
              <w:jc w:val="center"/>
              <w:rPr>
                <w:ins w:id="827" w:author="Commodore, Sarah" w:date="2023-03-30T13:25:00Z"/>
                <w:rFonts w:ascii="Calibri" w:eastAsia="Times New Roman" w:hAnsi="Calibri" w:cs="Calibri"/>
                <w:color w:val="FF0000"/>
                <w:sz w:val="20"/>
                <w:szCs w:val="20"/>
              </w:rPr>
            </w:pPr>
            <w:ins w:id="828" w:author="Commodore, Sarah" w:date="2023-03-30T13:25:00Z">
              <w:r w:rsidRPr="00DC2757">
                <w:rPr>
                  <w:rFonts w:ascii="Calibri" w:eastAsia="Times New Roman" w:hAnsi="Calibri" w:cs="Calibri"/>
                  <w:color w:val="FF0000"/>
                  <w:sz w:val="20"/>
                  <w:szCs w:val="20"/>
                </w:rPr>
                <w:t>*</w:t>
              </w:r>
            </w:ins>
          </w:p>
        </w:tc>
      </w:tr>
      <w:tr w:rsidR="00BE0539" w:rsidRPr="00DC2757" w14:paraId="1EFAFC36" w14:textId="77777777" w:rsidTr="00E750DA">
        <w:trPr>
          <w:trHeight w:val="260"/>
          <w:ins w:id="829" w:author="Commodore, Sarah" w:date="2023-03-30T13:25:00Z"/>
        </w:trPr>
        <w:tc>
          <w:tcPr>
            <w:tcW w:w="0" w:type="auto"/>
            <w:tcBorders>
              <w:top w:val="nil"/>
              <w:left w:val="nil"/>
              <w:bottom w:val="nil"/>
              <w:right w:val="nil"/>
            </w:tcBorders>
            <w:shd w:val="clear" w:color="auto" w:fill="auto"/>
            <w:noWrap/>
            <w:vAlign w:val="bottom"/>
            <w:hideMark/>
          </w:tcPr>
          <w:p w14:paraId="642C3620" w14:textId="77777777" w:rsidR="00BE0539" w:rsidRPr="00DC2757" w:rsidRDefault="00BE0539" w:rsidP="00E750DA">
            <w:pPr>
              <w:spacing w:after="0" w:line="240" w:lineRule="auto"/>
              <w:rPr>
                <w:ins w:id="830" w:author="Commodore, Sarah" w:date="2023-03-30T13:25:00Z"/>
                <w:rFonts w:ascii="Calibri" w:eastAsia="Times New Roman" w:hAnsi="Calibri" w:cs="Calibri"/>
                <w:color w:val="000000"/>
                <w:sz w:val="20"/>
                <w:szCs w:val="20"/>
              </w:rPr>
            </w:pPr>
            <w:ins w:id="831" w:author="Commodore, Sarah" w:date="2023-03-30T13:25:00Z">
              <w:r w:rsidRPr="00DC2757">
                <w:rPr>
                  <w:rFonts w:ascii="Calibri" w:eastAsia="Times New Roman" w:hAnsi="Calibri" w:cs="Calibri"/>
                  <w:color w:val="000000"/>
                  <w:sz w:val="20"/>
                  <w:szCs w:val="20"/>
                </w:rPr>
                <w:t>ENSG00000188817.8</w:t>
              </w:r>
            </w:ins>
          </w:p>
        </w:tc>
        <w:tc>
          <w:tcPr>
            <w:tcW w:w="0" w:type="auto"/>
            <w:tcBorders>
              <w:top w:val="nil"/>
              <w:left w:val="nil"/>
              <w:bottom w:val="nil"/>
              <w:right w:val="nil"/>
            </w:tcBorders>
            <w:shd w:val="clear" w:color="auto" w:fill="auto"/>
            <w:noWrap/>
            <w:vAlign w:val="bottom"/>
            <w:hideMark/>
          </w:tcPr>
          <w:p w14:paraId="0F2551DB" w14:textId="77777777" w:rsidR="00BE0539" w:rsidRPr="00DC2757" w:rsidRDefault="00BE0539" w:rsidP="00E750DA">
            <w:pPr>
              <w:spacing w:after="0" w:line="240" w:lineRule="auto"/>
              <w:rPr>
                <w:ins w:id="832" w:author="Commodore, Sarah" w:date="2023-03-30T13:25:00Z"/>
                <w:rFonts w:ascii="Calibri" w:eastAsia="Times New Roman" w:hAnsi="Calibri" w:cs="Calibri"/>
                <w:color w:val="000000"/>
                <w:sz w:val="20"/>
                <w:szCs w:val="20"/>
              </w:rPr>
            </w:pPr>
            <w:ins w:id="833" w:author="Commodore, Sarah" w:date="2023-03-30T13:25:00Z">
              <w:r w:rsidRPr="00DC2757">
                <w:rPr>
                  <w:rFonts w:ascii="Calibri" w:eastAsia="Times New Roman" w:hAnsi="Calibri" w:cs="Calibri"/>
                  <w:color w:val="000000"/>
                  <w:sz w:val="20"/>
                  <w:szCs w:val="20"/>
                </w:rPr>
                <w:t>SNTN</w:t>
              </w:r>
            </w:ins>
          </w:p>
        </w:tc>
        <w:tc>
          <w:tcPr>
            <w:tcW w:w="0" w:type="auto"/>
            <w:tcBorders>
              <w:top w:val="nil"/>
              <w:left w:val="nil"/>
              <w:bottom w:val="nil"/>
              <w:right w:val="nil"/>
            </w:tcBorders>
            <w:shd w:val="clear" w:color="auto" w:fill="auto"/>
            <w:noWrap/>
            <w:vAlign w:val="bottom"/>
            <w:hideMark/>
          </w:tcPr>
          <w:p w14:paraId="25C1E513" w14:textId="77777777" w:rsidR="00BE0539" w:rsidRPr="00DC2757" w:rsidRDefault="00BE0539" w:rsidP="00E750DA">
            <w:pPr>
              <w:spacing w:after="0" w:line="240" w:lineRule="auto"/>
              <w:jc w:val="center"/>
              <w:rPr>
                <w:ins w:id="834" w:author="Commodore, Sarah" w:date="2023-03-30T13:25:00Z"/>
                <w:rFonts w:ascii="Calibri" w:eastAsia="Times New Roman" w:hAnsi="Calibri" w:cs="Calibri"/>
                <w:color w:val="000000"/>
                <w:sz w:val="20"/>
                <w:szCs w:val="20"/>
              </w:rPr>
            </w:pPr>
            <w:ins w:id="835"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1A7DCB51" w14:textId="77777777" w:rsidR="00BE0539" w:rsidRPr="00DC2757" w:rsidRDefault="00BE0539" w:rsidP="00E750DA">
            <w:pPr>
              <w:spacing w:after="0" w:line="240" w:lineRule="auto"/>
              <w:jc w:val="center"/>
              <w:rPr>
                <w:ins w:id="836" w:author="Commodore, Sarah" w:date="2023-03-30T13:25:00Z"/>
                <w:rFonts w:ascii="Calibri" w:eastAsia="Times New Roman" w:hAnsi="Calibri" w:cs="Calibri"/>
                <w:color w:val="000000"/>
                <w:sz w:val="20"/>
                <w:szCs w:val="20"/>
              </w:rPr>
            </w:pPr>
            <w:ins w:id="837" w:author="Commodore, Sarah" w:date="2023-03-30T13:25: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66EDABDA" w14:textId="77777777" w:rsidR="00BE0539" w:rsidRPr="00DC2757" w:rsidRDefault="00BE0539" w:rsidP="00E750DA">
            <w:pPr>
              <w:spacing w:after="0" w:line="240" w:lineRule="auto"/>
              <w:jc w:val="center"/>
              <w:rPr>
                <w:ins w:id="838" w:author="Commodore, Sarah" w:date="2023-03-30T13:25:00Z"/>
                <w:rFonts w:ascii="Calibri" w:eastAsia="Times New Roman" w:hAnsi="Calibri" w:cs="Calibri"/>
                <w:color w:val="000000"/>
                <w:sz w:val="20"/>
                <w:szCs w:val="20"/>
              </w:rPr>
            </w:pPr>
            <w:ins w:id="839" w:author="Commodore, Sarah" w:date="2023-03-30T13:25: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46E6CAB2" w14:textId="77777777" w:rsidR="00BE0539" w:rsidRPr="00DC2757" w:rsidRDefault="00BE0539" w:rsidP="00E750DA">
            <w:pPr>
              <w:spacing w:after="0" w:line="240" w:lineRule="auto"/>
              <w:jc w:val="center"/>
              <w:rPr>
                <w:ins w:id="840" w:author="Commodore, Sarah" w:date="2023-03-30T13:25:00Z"/>
                <w:rFonts w:ascii="Calibri" w:eastAsia="Times New Roman" w:hAnsi="Calibri" w:cs="Calibri"/>
                <w:color w:val="FF0000"/>
                <w:sz w:val="20"/>
                <w:szCs w:val="20"/>
              </w:rPr>
            </w:pPr>
            <w:ins w:id="841" w:author="Commodore, Sarah" w:date="2023-03-30T13:25:00Z">
              <w:r w:rsidRPr="00DC2757">
                <w:rPr>
                  <w:rFonts w:ascii="Calibri" w:eastAsia="Times New Roman" w:hAnsi="Calibri" w:cs="Calibri"/>
                  <w:color w:val="FF0000"/>
                  <w:sz w:val="20"/>
                  <w:szCs w:val="20"/>
                </w:rPr>
                <w:t>*</w:t>
              </w:r>
            </w:ins>
          </w:p>
        </w:tc>
      </w:tr>
      <w:tr w:rsidR="00BE0539" w:rsidRPr="00DC2757" w14:paraId="58DFB5C3" w14:textId="77777777" w:rsidTr="00E750DA">
        <w:trPr>
          <w:trHeight w:val="260"/>
          <w:ins w:id="842" w:author="Commodore, Sarah" w:date="2023-03-30T13:25:00Z"/>
        </w:trPr>
        <w:tc>
          <w:tcPr>
            <w:tcW w:w="0" w:type="auto"/>
            <w:tcBorders>
              <w:top w:val="nil"/>
              <w:left w:val="nil"/>
              <w:bottom w:val="nil"/>
              <w:right w:val="nil"/>
            </w:tcBorders>
            <w:shd w:val="clear" w:color="auto" w:fill="auto"/>
            <w:noWrap/>
            <w:vAlign w:val="bottom"/>
            <w:hideMark/>
          </w:tcPr>
          <w:p w14:paraId="1DAA6C86" w14:textId="77777777" w:rsidR="00BE0539" w:rsidRPr="00DC2757" w:rsidRDefault="00BE0539" w:rsidP="00E750DA">
            <w:pPr>
              <w:spacing w:after="0" w:line="240" w:lineRule="auto"/>
              <w:rPr>
                <w:ins w:id="843" w:author="Commodore, Sarah" w:date="2023-03-30T13:25:00Z"/>
                <w:rFonts w:ascii="Calibri" w:eastAsia="Times New Roman" w:hAnsi="Calibri" w:cs="Calibri"/>
                <w:color w:val="000000"/>
                <w:sz w:val="20"/>
                <w:szCs w:val="20"/>
              </w:rPr>
            </w:pPr>
            <w:ins w:id="844" w:author="Commodore, Sarah" w:date="2023-03-30T13:25:00Z">
              <w:r w:rsidRPr="00DC2757">
                <w:rPr>
                  <w:rFonts w:ascii="Calibri" w:eastAsia="Times New Roman" w:hAnsi="Calibri" w:cs="Calibri"/>
                  <w:color w:val="000000"/>
                  <w:sz w:val="20"/>
                  <w:szCs w:val="20"/>
                </w:rPr>
                <w:t>ENSG00000166959.8</w:t>
              </w:r>
            </w:ins>
          </w:p>
        </w:tc>
        <w:tc>
          <w:tcPr>
            <w:tcW w:w="0" w:type="auto"/>
            <w:tcBorders>
              <w:top w:val="nil"/>
              <w:left w:val="nil"/>
              <w:bottom w:val="nil"/>
              <w:right w:val="nil"/>
            </w:tcBorders>
            <w:shd w:val="clear" w:color="auto" w:fill="auto"/>
            <w:noWrap/>
            <w:vAlign w:val="bottom"/>
            <w:hideMark/>
          </w:tcPr>
          <w:p w14:paraId="2E122068" w14:textId="77777777" w:rsidR="00BE0539" w:rsidRPr="00DC2757" w:rsidRDefault="00BE0539" w:rsidP="00E750DA">
            <w:pPr>
              <w:spacing w:after="0" w:line="240" w:lineRule="auto"/>
              <w:rPr>
                <w:ins w:id="845" w:author="Commodore, Sarah" w:date="2023-03-30T13:25:00Z"/>
                <w:rFonts w:ascii="Calibri" w:eastAsia="Times New Roman" w:hAnsi="Calibri" w:cs="Calibri"/>
                <w:color w:val="000000"/>
                <w:sz w:val="20"/>
                <w:szCs w:val="20"/>
              </w:rPr>
            </w:pPr>
            <w:ins w:id="846" w:author="Commodore, Sarah" w:date="2023-03-30T13:25:00Z">
              <w:r w:rsidRPr="00DC2757">
                <w:rPr>
                  <w:rFonts w:ascii="Calibri" w:eastAsia="Times New Roman" w:hAnsi="Calibri" w:cs="Calibri"/>
                  <w:color w:val="000000"/>
                  <w:sz w:val="20"/>
                  <w:szCs w:val="20"/>
                </w:rPr>
                <w:t>MS4A8</w:t>
              </w:r>
            </w:ins>
          </w:p>
        </w:tc>
        <w:tc>
          <w:tcPr>
            <w:tcW w:w="0" w:type="auto"/>
            <w:tcBorders>
              <w:top w:val="nil"/>
              <w:left w:val="nil"/>
              <w:bottom w:val="nil"/>
              <w:right w:val="nil"/>
            </w:tcBorders>
            <w:shd w:val="clear" w:color="auto" w:fill="auto"/>
            <w:noWrap/>
            <w:vAlign w:val="bottom"/>
            <w:hideMark/>
          </w:tcPr>
          <w:p w14:paraId="0871F373" w14:textId="77777777" w:rsidR="00BE0539" w:rsidRPr="00DC2757" w:rsidRDefault="00BE0539" w:rsidP="00E750DA">
            <w:pPr>
              <w:spacing w:after="0" w:line="240" w:lineRule="auto"/>
              <w:jc w:val="center"/>
              <w:rPr>
                <w:ins w:id="847" w:author="Commodore, Sarah" w:date="2023-03-30T13:25:00Z"/>
                <w:rFonts w:ascii="Calibri" w:eastAsia="Times New Roman" w:hAnsi="Calibri" w:cs="Calibri"/>
                <w:color w:val="000000"/>
                <w:sz w:val="20"/>
                <w:szCs w:val="20"/>
              </w:rPr>
            </w:pPr>
            <w:ins w:id="848"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16954910" w14:textId="77777777" w:rsidR="00BE0539" w:rsidRPr="00DC2757" w:rsidRDefault="00BE0539" w:rsidP="00E750DA">
            <w:pPr>
              <w:spacing w:after="0" w:line="240" w:lineRule="auto"/>
              <w:jc w:val="center"/>
              <w:rPr>
                <w:ins w:id="849" w:author="Commodore, Sarah" w:date="2023-03-30T13:25:00Z"/>
                <w:rFonts w:ascii="Calibri" w:eastAsia="Times New Roman" w:hAnsi="Calibri" w:cs="Calibri"/>
                <w:color w:val="000000"/>
                <w:sz w:val="20"/>
                <w:szCs w:val="20"/>
              </w:rPr>
            </w:pPr>
            <w:ins w:id="850" w:author="Commodore, Sarah" w:date="2023-03-30T13:25:00Z">
              <w:r w:rsidRPr="00DC2757">
                <w:rPr>
                  <w:rFonts w:ascii="Calibri" w:eastAsia="Times New Roman" w:hAnsi="Calibri" w:cs="Calibri"/>
                  <w:color w:val="000000"/>
                  <w:sz w:val="20"/>
                  <w:szCs w:val="20"/>
                </w:rPr>
                <w:t>1.8E-07</w:t>
              </w:r>
            </w:ins>
          </w:p>
        </w:tc>
        <w:tc>
          <w:tcPr>
            <w:tcW w:w="0" w:type="auto"/>
            <w:tcBorders>
              <w:top w:val="nil"/>
              <w:left w:val="nil"/>
              <w:bottom w:val="nil"/>
              <w:right w:val="nil"/>
            </w:tcBorders>
            <w:shd w:val="clear" w:color="auto" w:fill="auto"/>
            <w:noWrap/>
            <w:vAlign w:val="bottom"/>
            <w:hideMark/>
          </w:tcPr>
          <w:p w14:paraId="7820ACD2" w14:textId="77777777" w:rsidR="00BE0539" w:rsidRPr="00DC2757" w:rsidRDefault="00BE0539" w:rsidP="00E750DA">
            <w:pPr>
              <w:spacing w:after="0" w:line="240" w:lineRule="auto"/>
              <w:jc w:val="center"/>
              <w:rPr>
                <w:ins w:id="851" w:author="Commodore, Sarah" w:date="2023-03-30T13:25:00Z"/>
                <w:rFonts w:ascii="Calibri" w:eastAsia="Times New Roman" w:hAnsi="Calibri" w:cs="Calibri"/>
                <w:color w:val="000000"/>
                <w:sz w:val="20"/>
                <w:szCs w:val="20"/>
              </w:rPr>
            </w:pPr>
            <w:ins w:id="852" w:author="Commodore, Sarah" w:date="2023-03-30T13:25:00Z">
              <w:r w:rsidRPr="00DC2757">
                <w:rPr>
                  <w:rFonts w:ascii="Calibri" w:eastAsia="Times New Roman" w:hAnsi="Calibri" w:cs="Calibri"/>
                  <w:color w:val="000000"/>
                  <w:sz w:val="20"/>
                  <w:szCs w:val="20"/>
                </w:rPr>
                <w:t>1.9E-06</w:t>
              </w:r>
            </w:ins>
          </w:p>
        </w:tc>
        <w:tc>
          <w:tcPr>
            <w:tcW w:w="0" w:type="auto"/>
            <w:tcBorders>
              <w:top w:val="nil"/>
              <w:left w:val="nil"/>
              <w:bottom w:val="nil"/>
              <w:right w:val="nil"/>
            </w:tcBorders>
            <w:shd w:val="clear" w:color="auto" w:fill="auto"/>
            <w:noWrap/>
            <w:vAlign w:val="bottom"/>
            <w:hideMark/>
          </w:tcPr>
          <w:p w14:paraId="1892F578" w14:textId="77777777" w:rsidR="00BE0539" w:rsidRPr="00DC2757" w:rsidRDefault="00BE0539" w:rsidP="00E750DA">
            <w:pPr>
              <w:spacing w:after="0" w:line="240" w:lineRule="auto"/>
              <w:jc w:val="center"/>
              <w:rPr>
                <w:ins w:id="853" w:author="Commodore, Sarah" w:date="2023-03-30T13:25:00Z"/>
                <w:rFonts w:ascii="Calibri" w:eastAsia="Times New Roman" w:hAnsi="Calibri" w:cs="Calibri"/>
                <w:color w:val="FF0000"/>
                <w:sz w:val="20"/>
                <w:szCs w:val="20"/>
              </w:rPr>
            </w:pPr>
            <w:ins w:id="854" w:author="Commodore, Sarah" w:date="2023-03-30T13:25:00Z">
              <w:r w:rsidRPr="00DC2757">
                <w:rPr>
                  <w:rFonts w:ascii="Calibri" w:eastAsia="Times New Roman" w:hAnsi="Calibri" w:cs="Calibri"/>
                  <w:color w:val="FF0000"/>
                  <w:sz w:val="20"/>
                  <w:szCs w:val="20"/>
                </w:rPr>
                <w:t>*</w:t>
              </w:r>
            </w:ins>
          </w:p>
        </w:tc>
      </w:tr>
      <w:tr w:rsidR="00BE0539" w:rsidRPr="00DC2757" w14:paraId="5F468309" w14:textId="77777777" w:rsidTr="00E750DA">
        <w:trPr>
          <w:trHeight w:val="260"/>
          <w:ins w:id="855" w:author="Commodore, Sarah" w:date="2023-03-30T13:25:00Z"/>
        </w:trPr>
        <w:tc>
          <w:tcPr>
            <w:tcW w:w="0" w:type="auto"/>
            <w:tcBorders>
              <w:top w:val="nil"/>
              <w:left w:val="nil"/>
              <w:bottom w:val="nil"/>
              <w:right w:val="nil"/>
            </w:tcBorders>
            <w:shd w:val="clear" w:color="auto" w:fill="auto"/>
            <w:noWrap/>
            <w:vAlign w:val="bottom"/>
            <w:hideMark/>
          </w:tcPr>
          <w:p w14:paraId="194CEA63" w14:textId="77777777" w:rsidR="00BE0539" w:rsidRPr="00DC2757" w:rsidRDefault="00BE0539" w:rsidP="00E750DA">
            <w:pPr>
              <w:spacing w:after="0" w:line="240" w:lineRule="auto"/>
              <w:rPr>
                <w:ins w:id="856" w:author="Commodore, Sarah" w:date="2023-03-30T13:25:00Z"/>
                <w:rFonts w:ascii="Calibri" w:eastAsia="Times New Roman" w:hAnsi="Calibri" w:cs="Calibri"/>
                <w:color w:val="000000"/>
                <w:sz w:val="20"/>
                <w:szCs w:val="20"/>
              </w:rPr>
            </w:pPr>
            <w:ins w:id="857" w:author="Commodore, Sarah" w:date="2023-03-30T13:25:00Z">
              <w:r w:rsidRPr="00DC2757">
                <w:rPr>
                  <w:rFonts w:ascii="Calibri" w:eastAsia="Times New Roman" w:hAnsi="Calibri" w:cs="Calibri"/>
                  <w:color w:val="000000"/>
                  <w:sz w:val="20"/>
                  <w:szCs w:val="20"/>
                </w:rPr>
                <w:t>ENSG00000118492.18</w:t>
              </w:r>
            </w:ins>
          </w:p>
        </w:tc>
        <w:tc>
          <w:tcPr>
            <w:tcW w:w="0" w:type="auto"/>
            <w:tcBorders>
              <w:top w:val="nil"/>
              <w:left w:val="nil"/>
              <w:bottom w:val="nil"/>
              <w:right w:val="nil"/>
            </w:tcBorders>
            <w:shd w:val="clear" w:color="auto" w:fill="auto"/>
            <w:noWrap/>
            <w:vAlign w:val="bottom"/>
            <w:hideMark/>
          </w:tcPr>
          <w:p w14:paraId="36C884B3" w14:textId="77777777" w:rsidR="00BE0539" w:rsidRPr="00DC2757" w:rsidRDefault="00BE0539" w:rsidP="00E750DA">
            <w:pPr>
              <w:spacing w:after="0" w:line="240" w:lineRule="auto"/>
              <w:rPr>
                <w:ins w:id="858" w:author="Commodore, Sarah" w:date="2023-03-30T13:25:00Z"/>
                <w:rFonts w:ascii="Calibri" w:eastAsia="Times New Roman" w:hAnsi="Calibri" w:cs="Calibri"/>
                <w:color w:val="000000"/>
                <w:sz w:val="20"/>
                <w:szCs w:val="20"/>
              </w:rPr>
            </w:pPr>
            <w:ins w:id="859" w:author="Commodore, Sarah" w:date="2023-03-30T13:25:00Z">
              <w:r w:rsidRPr="00DC2757">
                <w:rPr>
                  <w:rFonts w:ascii="Calibri" w:eastAsia="Times New Roman" w:hAnsi="Calibri" w:cs="Calibri"/>
                  <w:color w:val="000000"/>
                  <w:sz w:val="20"/>
                  <w:szCs w:val="20"/>
                </w:rPr>
                <w:t>ADGB</w:t>
              </w:r>
            </w:ins>
          </w:p>
        </w:tc>
        <w:tc>
          <w:tcPr>
            <w:tcW w:w="0" w:type="auto"/>
            <w:tcBorders>
              <w:top w:val="nil"/>
              <w:left w:val="nil"/>
              <w:bottom w:val="nil"/>
              <w:right w:val="nil"/>
            </w:tcBorders>
            <w:shd w:val="clear" w:color="auto" w:fill="auto"/>
            <w:noWrap/>
            <w:vAlign w:val="bottom"/>
            <w:hideMark/>
          </w:tcPr>
          <w:p w14:paraId="45978B5D" w14:textId="77777777" w:rsidR="00BE0539" w:rsidRPr="00DC2757" w:rsidRDefault="00BE0539" w:rsidP="00E750DA">
            <w:pPr>
              <w:spacing w:after="0" w:line="240" w:lineRule="auto"/>
              <w:jc w:val="center"/>
              <w:rPr>
                <w:ins w:id="860" w:author="Commodore, Sarah" w:date="2023-03-30T13:25:00Z"/>
                <w:rFonts w:ascii="Calibri" w:eastAsia="Times New Roman" w:hAnsi="Calibri" w:cs="Calibri"/>
                <w:color w:val="000000"/>
                <w:sz w:val="20"/>
                <w:szCs w:val="20"/>
              </w:rPr>
            </w:pPr>
            <w:ins w:id="861"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1CA3B6F" w14:textId="77777777" w:rsidR="00BE0539" w:rsidRPr="00DC2757" w:rsidRDefault="00BE0539" w:rsidP="00E750DA">
            <w:pPr>
              <w:spacing w:after="0" w:line="240" w:lineRule="auto"/>
              <w:jc w:val="center"/>
              <w:rPr>
                <w:ins w:id="862" w:author="Commodore, Sarah" w:date="2023-03-30T13:25:00Z"/>
                <w:rFonts w:ascii="Calibri" w:eastAsia="Times New Roman" w:hAnsi="Calibri" w:cs="Calibri"/>
                <w:color w:val="000000"/>
                <w:sz w:val="20"/>
                <w:szCs w:val="20"/>
              </w:rPr>
            </w:pPr>
            <w:ins w:id="863" w:author="Commodore, Sarah" w:date="2023-03-30T13:25:00Z">
              <w:r w:rsidRPr="00DC2757">
                <w:rPr>
                  <w:rFonts w:ascii="Calibri" w:eastAsia="Times New Roman" w:hAnsi="Calibri" w:cs="Calibri"/>
                  <w:color w:val="000000"/>
                  <w:sz w:val="20"/>
                  <w:szCs w:val="20"/>
                </w:rPr>
                <w:t>9.1E-10</w:t>
              </w:r>
            </w:ins>
          </w:p>
        </w:tc>
        <w:tc>
          <w:tcPr>
            <w:tcW w:w="0" w:type="auto"/>
            <w:tcBorders>
              <w:top w:val="nil"/>
              <w:left w:val="nil"/>
              <w:bottom w:val="nil"/>
              <w:right w:val="nil"/>
            </w:tcBorders>
            <w:shd w:val="clear" w:color="auto" w:fill="auto"/>
            <w:noWrap/>
            <w:vAlign w:val="bottom"/>
            <w:hideMark/>
          </w:tcPr>
          <w:p w14:paraId="26570A8F" w14:textId="77777777" w:rsidR="00BE0539" w:rsidRPr="00DC2757" w:rsidRDefault="00BE0539" w:rsidP="00E750DA">
            <w:pPr>
              <w:spacing w:after="0" w:line="240" w:lineRule="auto"/>
              <w:jc w:val="center"/>
              <w:rPr>
                <w:ins w:id="864" w:author="Commodore, Sarah" w:date="2023-03-30T13:25:00Z"/>
                <w:rFonts w:ascii="Calibri" w:eastAsia="Times New Roman" w:hAnsi="Calibri" w:cs="Calibri"/>
                <w:color w:val="000000"/>
                <w:sz w:val="20"/>
                <w:szCs w:val="20"/>
              </w:rPr>
            </w:pPr>
            <w:ins w:id="865" w:author="Commodore, Sarah" w:date="2023-03-30T13:25:00Z">
              <w:r w:rsidRPr="00DC2757">
                <w:rPr>
                  <w:rFonts w:ascii="Calibri" w:eastAsia="Times New Roman" w:hAnsi="Calibri" w:cs="Calibri"/>
                  <w:color w:val="000000"/>
                  <w:sz w:val="20"/>
                  <w:szCs w:val="20"/>
                </w:rPr>
                <w:t>1.7E-08</w:t>
              </w:r>
            </w:ins>
          </w:p>
        </w:tc>
        <w:tc>
          <w:tcPr>
            <w:tcW w:w="0" w:type="auto"/>
            <w:tcBorders>
              <w:top w:val="nil"/>
              <w:left w:val="nil"/>
              <w:bottom w:val="nil"/>
              <w:right w:val="nil"/>
            </w:tcBorders>
            <w:shd w:val="clear" w:color="auto" w:fill="auto"/>
            <w:noWrap/>
            <w:vAlign w:val="bottom"/>
            <w:hideMark/>
          </w:tcPr>
          <w:p w14:paraId="743CE5BD" w14:textId="77777777" w:rsidR="00BE0539" w:rsidRPr="00DC2757" w:rsidRDefault="00BE0539" w:rsidP="00E750DA">
            <w:pPr>
              <w:spacing w:after="0" w:line="240" w:lineRule="auto"/>
              <w:jc w:val="center"/>
              <w:rPr>
                <w:ins w:id="866" w:author="Commodore, Sarah" w:date="2023-03-30T13:25:00Z"/>
                <w:rFonts w:ascii="Calibri" w:eastAsia="Times New Roman" w:hAnsi="Calibri" w:cs="Calibri"/>
                <w:color w:val="FF0000"/>
                <w:sz w:val="20"/>
                <w:szCs w:val="20"/>
              </w:rPr>
            </w:pPr>
            <w:ins w:id="867" w:author="Commodore, Sarah" w:date="2023-03-30T13:25:00Z">
              <w:r w:rsidRPr="00DC2757">
                <w:rPr>
                  <w:rFonts w:ascii="Calibri" w:eastAsia="Times New Roman" w:hAnsi="Calibri" w:cs="Calibri"/>
                  <w:color w:val="FF0000"/>
                  <w:sz w:val="20"/>
                  <w:szCs w:val="20"/>
                </w:rPr>
                <w:t>*</w:t>
              </w:r>
            </w:ins>
          </w:p>
        </w:tc>
      </w:tr>
      <w:tr w:rsidR="00BE0539" w:rsidRPr="00DC2757" w14:paraId="073DC389" w14:textId="77777777" w:rsidTr="00E750DA">
        <w:trPr>
          <w:trHeight w:val="260"/>
          <w:ins w:id="868" w:author="Commodore, Sarah" w:date="2023-03-30T13:25:00Z"/>
        </w:trPr>
        <w:tc>
          <w:tcPr>
            <w:tcW w:w="0" w:type="auto"/>
            <w:tcBorders>
              <w:top w:val="nil"/>
              <w:left w:val="nil"/>
              <w:bottom w:val="nil"/>
              <w:right w:val="nil"/>
            </w:tcBorders>
            <w:shd w:val="clear" w:color="auto" w:fill="auto"/>
            <w:noWrap/>
            <w:vAlign w:val="bottom"/>
            <w:hideMark/>
          </w:tcPr>
          <w:p w14:paraId="2F1DE862" w14:textId="77777777" w:rsidR="00BE0539" w:rsidRPr="00DC2757" w:rsidRDefault="00BE0539" w:rsidP="00E750DA">
            <w:pPr>
              <w:spacing w:after="0" w:line="240" w:lineRule="auto"/>
              <w:rPr>
                <w:ins w:id="869" w:author="Commodore, Sarah" w:date="2023-03-30T13:25:00Z"/>
                <w:rFonts w:ascii="Calibri" w:eastAsia="Times New Roman" w:hAnsi="Calibri" w:cs="Calibri"/>
                <w:color w:val="000000"/>
                <w:sz w:val="20"/>
                <w:szCs w:val="20"/>
              </w:rPr>
            </w:pPr>
            <w:ins w:id="870" w:author="Commodore, Sarah" w:date="2023-03-30T13:25:00Z">
              <w:r w:rsidRPr="00DC2757">
                <w:rPr>
                  <w:rFonts w:ascii="Calibri" w:eastAsia="Times New Roman" w:hAnsi="Calibri" w:cs="Calibri"/>
                  <w:color w:val="000000"/>
                  <w:sz w:val="20"/>
                  <w:szCs w:val="20"/>
                </w:rPr>
                <w:t>ENSG00000100012.12</w:t>
              </w:r>
            </w:ins>
          </w:p>
        </w:tc>
        <w:tc>
          <w:tcPr>
            <w:tcW w:w="0" w:type="auto"/>
            <w:tcBorders>
              <w:top w:val="nil"/>
              <w:left w:val="nil"/>
              <w:bottom w:val="nil"/>
              <w:right w:val="nil"/>
            </w:tcBorders>
            <w:shd w:val="clear" w:color="auto" w:fill="auto"/>
            <w:noWrap/>
            <w:vAlign w:val="bottom"/>
            <w:hideMark/>
          </w:tcPr>
          <w:p w14:paraId="2968B199" w14:textId="77777777" w:rsidR="00BE0539" w:rsidRPr="00DC2757" w:rsidRDefault="00BE0539" w:rsidP="00E750DA">
            <w:pPr>
              <w:spacing w:after="0" w:line="240" w:lineRule="auto"/>
              <w:rPr>
                <w:ins w:id="871" w:author="Commodore, Sarah" w:date="2023-03-30T13:25:00Z"/>
                <w:rFonts w:ascii="Calibri" w:eastAsia="Times New Roman" w:hAnsi="Calibri" w:cs="Calibri"/>
                <w:color w:val="000000"/>
                <w:sz w:val="20"/>
                <w:szCs w:val="20"/>
              </w:rPr>
            </w:pPr>
            <w:ins w:id="872" w:author="Commodore, Sarah" w:date="2023-03-30T13:25:00Z">
              <w:r w:rsidRPr="00DC2757">
                <w:rPr>
                  <w:rFonts w:ascii="Calibri" w:eastAsia="Times New Roman" w:hAnsi="Calibri" w:cs="Calibri"/>
                  <w:color w:val="000000"/>
                  <w:sz w:val="20"/>
                  <w:szCs w:val="20"/>
                </w:rPr>
                <w:t>SEC14L3</w:t>
              </w:r>
            </w:ins>
          </w:p>
        </w:tc>
        <w:tc>
          <w:tcPr>
            <w:tcW w:w="0" w:type="auto"/>
            <w:tcBorders>
              <w:top w:val="nil"/>
              <w:left w:val="nil"/>
              <w:bottom w:val="nil"/>
              <w:right w:val="nil"/>
            </w:tcBorders>
            <w:shd w:val="clear" w:color="auto" w:fill="auto"/>
            <w:noWrap/>
            <w:vAlign w:val="bottom"/>
            <w:hideMark/>
          </w:tcPr>
          <w:p w14:paraId="307204B0" w14:textId="77777777" w:rsidR="00BE0539" w:rsidRPr="00DC2757" w:rsidRDefault="00BE0539" w:rsidP="00E750DA">
            <w:pPr>
              <w:spacing w:after="0" w:line="240" w:lineRule="auto"/>
              <w:jc w:val="center"/>
              <w:rPr>
                <w:ins w:id="873" w:author="Commodore, Sarah" w:date="2023-03-30T13:25:00Z"/>
                <w:rFonts w:ascii="Calibri" w:eastAsia="Times New Roman" w:hAnsi="Calibri" w:cs="Calibri"/>
                <w:color w:val="000000"/>
                <w:sz w:val="20"/>
                <w:szCs w:val="20"/>
              </w:rPr>
            </w:pPr>
            <w:ins w:id="874"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212AA011" w14:textId="77777777" w:rsidR="00BE0539" w:rsidRPr="00DC2757" w:rsidRDefault="00BE0539" w:rsidP="00E750DA">
            <w:pPr>
              <w:spacing w:after="0" w:line="240" w:lineRule="auto"/>
              <w:jc w:val="center"/>
              <w:rPr>
                <w:ins w:id="875" w:author="Commodore, Sarah" w:date="2023-03-30T13:25:00Z"/>
                <w:rFonts w:ascii="Calibri" w:eastAsia="Times New Roman" w:hAnsi="Calibri" w:cs="Calibri"/>
                <w:color w:val="000000"/>
                <w:sz w:val="20"/>
                <w:szCs w:val="20"/>
              </w:rPr>
            </w:pPr>
            <w:ins w:id="876" w:author="Commodore, Sarah" w:date="2023-03-30T13:25:00Z">
              <w:r w:rsidRPr="00DC2757">
                <w:rPr>
                  <w:rFonts w:ascii="Calibri" w:eastAsia="Times New Roman" w:hAnsi="Calibri" w:cs="Calibri"/>
                  <w:color w:val="000000"/>
                  <w:sz w:val="20"/>
                  <w:szCs w:val="20"/>
                </w:rPr>
                <w:t>2.0E-12</w:t>
              </w:r>
            </w:ins>
          </w:p>
        </w:tc>
        <w:tc>
          <w:tcPr>
            <w:tcW w:w="0" w:type="auto"/>
            <w:tcBorders>
              <w:top w:val="nil"/>
              <w:left w:val="nil"/>
              <w:bottom w:val="nil"/>
              <w:right w:val="nil"/>
            </w:tcBorders>
            <w:shd w:val="clear" w:color="auto" w:fill="auto"/>
            <w:noWrap/>
            <w:vAlign w:val="bottom"/>
            <w:hideMark/>
          </w:tcPr>
          <w:p w14:paraId="7B4B74A1" w14:textId="77777777" w:rsidR="00BE0539" w:rsidRPr="00DC2757" w:rsidRDefault="00BE0539" w:rsidP="00E750DA">
            <w:pPr>
              <w:spacing w:after="0" w:line="240" w:lineRule="auto"/>
              <w:jc w:val="center"/>
              <w:rPr>
                <w:ins w:id="877" w:author="Commodore, Sarah" w:date="2023-03-30T13:25:00Z"/>
                <w:rFonts w:ascii="Calibri" w:eastAsia="Times New Roman" w:hAnsi="Calibri" w:cs="Calibri"/>
                <w:color w:val="000000"/>
                <w:sz w:val="20"/>
                <w:szCs w:val="20"/>
              </w:rPr>
            </w:pPr>
            <w:ins w:id="878" w:author="Commodore, Sarah" w:date="2023-03-30T13:25:00Z">
              <w:r w:rsidRPr="00DC2757">
                <w:rPr>
                  <w:rFonts w:ascii="Calibri" w:eastAsia="Times New Roman" w:hAnsi="Calibri" w:cs="Calibri"/>
                  <w:color w:val="000000"/>
                  <w:sz w:val="20"/>
                  <w:szCs w:val="20"/>
                </w:rPr>
                <w:t>7.5E-11</w:t>
              </w:r>
            </w:ins>
          </w:p>
        </w:tc>
        <w:tc>
          <w:tcPr>
            <w:tcW w:w="0" w:type="auto"/>
            <w:tcBorders>
              <w:top w:val="nil"/>
              <w:left w:val="nil"/>
              <w:bottom w:val="nil"/>
              <w:right w:val="nil"/>
            </w:tcBorders>
            <w:shd w:val="clear" w:color="auto" w:fill="auto"/>
            <w:noWrap/>
            <w:vAlign w:val="bottom"/>
            <w:hideMark/>
          </w:tcPr>
          <w:p w14:paraId="18C63722" w14:textId="77777777" w:rsidR="00BE0539" w:rsidRPr="00DC2757" w:rsidRDefault="00BE0539" w:rsidP="00E750DA">
            <w:pPr>
              <w:spacing w:after="0" w:line="240" w:lineRule="auto"/>
              <w:jc w:val="center"/>
              <w:rPr>
                <w:ins w:id="879" w:author="Commodore, Sarah" w:date="2023-03-30T13:25:00Z"/>
                <w:rFonts w:ascii="Calibri" w:eastAsia="Times New Roman" w:hAnsi="Calibri" w:cs="Calibri"/>
                <w:color w:val="FF0000"/>
                <w:sz w:val="20"/>
                <w:szCs w:val="20"/>
              </w:rPr>
            </w:pPr>
            <w:ins w:id="880" w:author="Commodore, Sarah" w:date="2023-03-30T13:25:00Z">
              <w:r w:rsidRPr="00DC2757">
                <w:rPr>
                  <w:rFonts w:ascii="Calibri" w:eastAsia="Times New Roman" w:hAnsi="Calibri" w:cs="Calibri"/>
                  <w:color w:val="FF0000"/>
                  <w:sz w:val="20"/>
                  <w:szCs w:val="20"/>
                </w:rPr>
                <w:t>*</w:t>
              </w:r>
            </w:ins>
          </w:p>
        </w:tc>
      </w:tr>
      <w:tr w:rsidR="00BE0539" w:rsidRPr="00DC2757" w14:paraId="67F19A38" w14:textId="77777777" w:rsidTr="00E750DA">
        <w:trPr>
          <w:trHeight w:val="260"/>
          <w:ins w:id="881" w:author="Commodore, Sarah" w:date="2023-03-30T13:25:00Z"/>
        </w:trPr>
        <w:tc>
          <w:tcPr>
            <w:tcW w:w="0" w:type="auto"/>
            <w:tcBorders>
              <w:top w:val="nil"/>
              <w:left w:val="nil"/>
              <w:bottom w:val="nil"/>
              <w:right w:val="nil"/>
            </w:tcBorders>
            <w:shd w:val="clear" w:color="auto" w:fill="auto"/>
            <w:noWrap/>
            <w:vAlign w:val="bottom"/>
            <w:hideMark/>
          </w:tcPr>
          <w:p w14:paraId="67830A60" w14:textId="77777777" w:rsidR="00BE0539" w:rsidRPr="00DC2757" w:rsidRDefault="00BE0539" w:rsidP="00E750DA">
            <w:pPr>
              <w:spacing w:after="0" w:line="240" w:lineRule="auto"/>
              <w:rPr>
                <w:ins w:id="882" w:author="Commodore, Sarah" w:date="2023-03-30T13:25:00Z"/>
                <w:rFonts w:ascii="Calibri" w:eastAsia="Times New Roman" w:hAnsi="Calibri" w:cs="Calibri"/>
                <w:color w:val="000000"/>
                <w:sz w:val="20"/>
                <w:szCs w:val="20"/>
              </w:rPr>
            </w:pPr>
            <w:ins w:id="883" w:author="Commodore, Sarah" w:date="2023-03-30T13:25:00Z">
              <w:r w:rsidRPr="00DC2757">
                <w:rPr>
                  <w:rFonts w:ascii="Calibri" w:eastAsia="Times New Roman" w:hAnsi="Calibri" w:cs="Calibri"/>
                  <w:color w:val="000000"/>
                  <w:sz w:val="20"/>
                  <w:szCs w:val="20"/>
                </w:rPr>
                <w:t>ENSG00000173627.8</w:t>
              </w:r>
            </w:ins>
          </w:p>
        </w:tc>
        <w:tc>
          <w:tcPr>
            <w:tcW w:w="0" w:type="auto"/>
            <w:tcBorders>
              <w:top w:val="nil"/>
              <w:left w:val="nil"/>
              <w:bottom w:val="nil"/>
              <w:right w:val="nil"/>
            </w:tcBorders>
            <w:shd w:val="clear" w:color="auto" w:fill="auto"/>
            <w:noWrap/>
            <w:vAlign w:val="bottom"/>
            <w:hideMark/>
          </w:tcPr>
          <w:p w14:paraId="2931FA24" w14:textId="77777777" w:rsidR="00BE0539" w:rsidRPr="00DC2757" w:rsidRDefault="00BE0539" w:rsidP="00E750DA">
            <w:pPr>
              <w:spacing w:after="0" w:line="240" w:lineRule="auto"/>
              <w:rPr>
                <w:ins w:id="884" w:author="Commodore, Sarah" w:date="2023-03-30T13:25:00Z"/>
                <w:rFonts w:ascii="Calibri" w:eastAsia="Times New Roman" w:hAnsi="Calibri" w:cs="Calibri"/>
                <w:color w:val="000000"/>
                <w:sz w:val="20"/>
                <w:szCs w:val="20"/>
              </w:rPr>
            </w:pPr>
            <w:ins w:id="885" w:author="Commodore, Sarah" w:date="2023-03-30T13:25:00Z">
              <w:r w:rsidRPr="00DC2757">
                <w:rPr>
                  <w:rFonts w:ascii="Calibri" w:eastAsia="Times New Roman" w:hAnsi="Calibri" w:cs="Calibri"/>
                  <w:color w:val="000000"/>
                  <w:sz w:val="20"/>
                  <w:szCs w:val="20"/>
                </w:rPr>
                <w:t>APOBEC4</w:t>
              </w:r>
            </w:ins>
          </w:p>
        </w:tc>
        <w:tc>
          <w:tcPr>
            <w:tcW w:w="0" w:type="auto"/>
            <w:tcBorders>
              <w:top w:val="nil"/>
              <w:left w:val="nil"/>
              <w:bottom w:val="nil"/>
              <w:right w:val="nil"/>
            </w:tcBorders>
            <w:shd w:val="clear" w:color="auto" w:fill="auto"/>
            <w:noWrap/>
            <w:vAlign w:val="bottom"/>
            <w:hideMark/>
          </w:tcPr>
          <w:p w14:paraId="7D55F4D1" w14:textId="77777777" w:rsidR="00BE0539" w:rsidRPr="00DC2757" w:rsidRDefault="00BE0539" w:rsidP="00E750DA">
            <w:pPr>
              <w:spacing w:after="0" w:line="240" w:lineRule="auto"/>
              <w:jc w:val="center"/>
              <w:rPr>
                <w:ins w:id="886" w:author="Commodore, Sarah" w:date="2023-03-30T13:25:00Z"/>
                <w:rFonts w:ascii="Calibri" w:eastAsia="Times New Roman" w:hAnsi="Calibri" w:cs="Calibri"/>
                <w:color w:val="000000"/>
                <w:sz w:val="20"/>
                <w:szCs w:val="20"/>
              </w:rPr>
            </w:pPr>
            <w:ins w:id="887"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59DE98A" w14:textId="77777777" w:rsidR="00BE0539" w:rsidRPr="00DC2757" w:rsidRDefault="00BE0539" w:rsidP="00E750DA">
            <w:pPr>
              <w:spacing w:after="0" w:line="240" w:lineRule="auto"/>
              <w:jc w:val="center"/>
              <w:rPr>
                <w:ins w:id="888" w:author="Commodore, Sarah" w:date="2023-03-30T13:25:00Z"/>
                <w:rFonts w:ascii="Calibri" w:eastAsia="Times New Roman" w:hAnsi="Calibri" w:cs="Calibri"/>
                <w:color w:val="000000"/>
                <w:sz w:val="20"/>
                <w:szCs w:val="20"/>
              </w:rPr>
            </w:pPr>
            <w:ins w:id="889" w:author="Commodore, Sarah" w:date="2023-03-30T13:25:00Z">
              <w:r w:rsidRPr="00DC2757">
                <w:rPr>
                  <w:rFonts w:ascii="Calibri" w:eastAsia="Times New Roman" w:hAnsi="Calibri" w:cs="Calibri"/>
                  <w:color w:val="000000"/>
                  <w:sz w:val="20"/>
                  <w:szCs w:val="20"/>
                </w:rPr>
                <w:t>6.1E-12</w:t>
              </w:r>
            </w:ins>
          </w:p>
        </w:tc>
        <w:tc>
          <w:tcPr>
            <w:tcW w:w="0" w:type="auto"/>
            <w:tcBorders>
              <w:top w:val="nil"/>
              <w:left w:val="nil"/>
              <w:bottom w:val="nil"/>
              <w:right w:val="nil"/>
            </w:tcBorders>
            <w:shd w:val="clear" w:color="auto" w:fill="auto"/>
            <w:noWrap/>
            <w:vAlign w:val="bottom"/>
            <w:hideMark/>
          </w:tcPr>
          <w:p w14:paraId="76153775" w14:textId="77777777" w:rsidR="00BE0539" w:rsidRPr="00DC2757" w:rsidRDefault="00BE0539" w:rsidP="00E750DA">
            <w:pPr>
              <w:spacing w:after="0" w:line="240" w:lineRule="auto"/>
              <w:jc w:val="center"/>
              <w:rPr>
                <w:ins w:id="890" w:author="Commodore, Sarah" w:date="2023-03-30T13:25:00Z"/>
                <w:rFonts w:ascii="Calibri" w:eastAsia="Times New Roman" w:hAnsi="Calibri" w:cs="Calibri"/>
                <w:color w:val="000000"/>
                <w:sz w:val="20"/>
                <w:szCs w:val="20"/>
              </w:rPr>
            </w:pPr>
            <w:ins w:id="891" w:author="Commodore, Sarah" w:date="2023-03-30T13:25:00Z">
              <w:r w:rsidRPr="00DC2757">
                <w:rPr>
                  <w:rFonts w:ascii="Calibri" w:eastAsia="Times New Roman" w:hAnsi="Calibri" w:cs="Calibri"/>
                  <w:color w:val="000000"/>
                  <w:sz w:val="20"/>
                  <w:szCs w:val="20"/>
                </w:rPr>
                <w:t>2.0E-10</w:t>
              </w:r>
            </w:ins>
          </w:p>
        </w:tc>
        <w:tc>
          <w:tcPr>
            <w:tcW w:w="0" w:type="auto"/>
            <w:tcBorders>
              <w:top w:val="nil"/>
              <w:left w:val="nil"/>
              <w:bottom w:val="nil"/>
              <w:right w:val="nil"/>
            </w:tcBorders>
            <w:shd w:val="clear" w:color="auto" w:fill="auto"/>
            <w:noWrap/>
            <w:vAlign w:val="bottom"/>
            <w:hideMark/>
          </w:tcPr>
          <w:p w14:paraId="26FD8C06" w14:textId="77777777" w:rsidR="00BE0539" w:rsidRPr="00DC2757" w:rsidRDefault="00BE0539" w:rsidP="00E750DA">
            <w:pPr>
              <w:spacing w:after="0" w:line="240" w:lineRule="auto"/>
              <w:jc w:val="center"/>
              <w:rPr>
                <w:ins w:id="892" w:author="Commodore, Sarah" w:date="2023-03-30T13:25:00Z"/>
                <w:rFonts w:ascii="Calibri" w:eastAsia="Times New Roman" w:hAnsi="Calibri" w:cs="Calibri"/>
                <w:color w:val="FF0000"/>
                <w:sz w:val="20"/>
                <w:szCs w:val="20"/>
              </w:rPr>
            </w:pPr>
            <w:ins w:id="893" w:author="Commodore, Sarah" w:date="2023-03-30T13:25:00Z">
              <w:r w:rsidRPr="00DC2757">
                <w:rPr>
                  <w:rFonts w:ascii="Calibri" w:eastAsia="Times New Roman" w:hAnsi="Calibri" w:cs="Calibri"/>
                  <w:color w:val="FF0000"/>
                  <w:sz w:val="20"/>
                  <w:szCs w:val="20"/>
                </w:rPr>
                <w:t>*</w:t>
              </w:r>
            </w:ins>
          </w:p>
        </w:tc>
      </w:tr>
      <w:tr w:rsidR="00BE0539" w:rsidRPr="00DC2757" w14:paraId="35EF4EAA" w14:textId="77777777" w:rsidTr="00E750DA">
        <w:trPr>
          <w:trHeight w:val="260"/>
          <w:ins w:id="894" w:author="Commodore, Sarah" w:date="2023-03-30T13:25:00Z"/>
        </w:trPr>
        <w:tc>
          <w:tcPr>
            <w:tcW w:w="0" w:type="auto"/>
            <w:tcBorders>
              <w:top w:val="nil"/>
              <w:left w:val="nil"/>
              <w:bottom w:val="nil"/>
              <w:right w:val="nil"/>
            </w:tcBorders>
            <w:shd w:val="clear" w:color="auto" w:fill="auto"/>
            <w:noWrap/>
            <w:vAlign w:val="bottom"/>
            <w:hideMark/>
          </w:tcPr>
          <w:p w14:paraId="3AB64098" w14:textId="77777777" w:rsidR="00BE0539" w:rsidRPr="00DC2757" w:rsidRDefault="00BE0539" w:rsidP="00E750DA">
            <w:pPr>
              <w:spacing w:after="0" w:line="240" w:lineRule="auto"/>
              <w:rPr>
                <w:ins w:id="895" w:author="Commodore, Sarah" w:date="2023-03-30T13:25:00Z"/>
                <w:rFonts w:ascii="Calibri" w:eastAsia="Times New Roman" w:hAnsi="Calibri" w:cs="Calibri"/>
                <w:color w:val="000000"/>
                <w:sz w:val="20"/>
                <w:szCs w:val="20"/>
              </w:rPr>
            </w:pPr>
            <w:ins w:id="896" w:author="Commodore, Sarah" w:date="2023-03-30T13:25:00Z">
              <w:r w:rsidRPr="00DC2757">
                <w:rPr>
                  <w:rFonts w:ascii="Calibri" w:eastAsia="Times New Roman" w:hAnsi="Calibri" w:cs="Calibri"/>
                  <w:color w:val="000000"/>
                  <w:sz w:val="20"/>
                  <w:szCs w:val="20"/>
                </w:rPr>
                <w:t>ENSG00000171533.12</w:t>
              </w:r>
            </w:ins>
          </w:p>
        </w:tc>
        <w:tc>
          <w:tcPr>
            <w:tcW w:w="0" w:type="auto"/>
            <w:tcBorders>
              <w:top w:val="nil"/>
              <w:left w:val="nil"/>
              <w:bottom w:val="nil"/>
              <w:right w:val="nil"/>
            </w:tcBorders>
            <w:shd w:val="clear" w:color="auto" w:fill="auto"/>
            <w:noWrap/>
            <w:vAlign w:val="bottom"/>
            <w:hideMark/>
          </w:tcPr>
          <w:p w14:paraId="7CD8D06C" w14:textId="77777777" w:rsidR="00BE0539" w:rsidRPr="00DC2757" w:rsidRDefault="00BE0539" w:rsidP="00E750DA">
            <w:pPr>
              <w:spacing w:after="0" w:line="240" w:lineRule="auto"/>
              <w:rPr>
                <w:ins w:id="897" w:author="Commodore, Sarah" w:date="2023-03-30T13:25:00Z"/>
                <w:rFonts w:ascii="Calibri" w:eastAsia="Times New Roman" w:hAnsi="Calibri" w:cs="Calibri"/>
                <w:color w:val="000000"/>
                <w:sz w:val="20"/>
                <w:szCs w:val="20"/>
              </w:rPr>
            </w:pPr>
            <w:ins w:id="898" w:author="Commodore, Sarah" w:date="2023-03-30T13:25:00Z">
              <w:r w:rsidRPr="00DC2757">
                <w:rPr>
                  <w:rFonts w:ascii="Calibri" w:eastAsia="Times New Roman" w:hAnsi="Calibri" w:cs="Calibri"/>
                  <w:color w:val="000000"/>
                  <w:sz w:val="20"/>
                  <w:szCs w:val="20"/>
                </w:rPr>
                <w:t>MAP6</w:t>
              </w:r>
            </w:ins>
          </w:p>
        </w:tc>
        <w:tc>
          <w:tcPr>
            <w:tcW w:w="0" w:type="auto"/>
            <w:tcBorders>
              <w:top w:val="nil"/>
              <w:left w:val="nil"/>
              <w:bottom w:val="nil"/>
              <w:right w:val="nil"/>
            </w:tcBorders>
            <w:shd w:val="clear" w:color="auto" w:fill="auto"/>
            <w:noWrap/>
            <w:vAlign w:val="bottom"/>
            <w:hideMark/>
          </w:tcPr>
          <w:p w14:paraId="24C0AAD5" w14:textId="77777777" w:rsidR="00BE0539" w:rsidRPr="00DC2757" w:rsidRDefault="00BE0539" w:rsidP="00E750DA">
            <w:pPr>
              <w:spacing w:after="0" w:line="240" w:lineRule="auto"/>
              <w:jc w:val="center"/>
              <w:rPr>
                <w:ins w:id="899" w:author="Commodore, Sarah" w:date="2023-03-30T13:25:00Z"/>
                <w:rFonts w:ascii="Calibri" w:eastAsia="Times New Roman" w:hAnsi="Calibri" w:cs="Calibri"/>
                <w:color w:val="000000"/>
                <w:sz w:val="20"/>
                <w:szCs w:val="20"/>
              </w:rPr>
            </w:pPr>
            <w:ins w:id="900"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E6680ED" w14:textId="77777777" w:rsidR="00BE0539" w:rsidRPr="00DC2757" w:rsidRDefault="00BE0539" w:rsidP="00E750DA">
            <w:pPr>
              <w:spacing w:after="0" w:line="240" w:lineRule="auto"/>
              <w:jc w:val="center"/>
              <w:rPr>
                <w:ins w:id="901" w:author="Commodore, Sarah" w:date="2023-03-30T13:25:00Z"/>
                <w:rFonts w:ascii="Calibri" w:eastAsia="Times New Roman" w:hAnsi="Calibri" w:cs="Calibri"/>
                <w:color w:val="000000"/>
                <w:sz w:val="20"/>
                <w:szCs w:val="20"/>
              </w:rPr>
            </w:pPr>
            <w:ins w:id="902" w:author="Commodore, Sarah" w:date="2023-03-30T13:25:00Z">
              <w:r w:rsidRPr="00DC2757">
                <w:rPr>
                  <w:rFonts w:ascii="Calibri" w:eastAsia="Times New Roman" w:hAnsi="Calibri" w:cs="Calibri"/>
                  <w:color w:val="000000"/>
                  <w:sz w:val="20"/>
                  <w:szCs w:val="20"/>
                </w:rPr>
                <w:t>6.0E-15</w:t>
              </w:r>
            </w:ins>
          </w:p>
        </w:tc>
        <w:tc>
          <w:tcPr>
            <w:tcW w:w="0" w:type="auto"/>
            <w:tcBorders>
              <w:top w:val="nil"/>
              <w:left w:val="nil"/>
              <w:bottom w:val="nil"/>
              <w:right w:val="nil"/>
            </w:tcBorders>
            <w:shd w:val="clear" w:color="auto" w:fill="auto"/>
            <w:noWrap/>
            <w:vAlign w:val="bottom"/>
            <w:hideMark/>
          </w:tcPr>
          <w:p w14:paraId="0D6CCBE2" w14:textId="77777777" w:rsidR="00BE0539" w:rsidRPr="00DC2757" w:rsidRDefault="00BE0539" w:rsidP="00E750DA">
            <w:pPr>
              <w:spacing w:after="0" w:line="240" w:lineRule="auto"/>
              <w:jc w:val="center"/>
              <w:rPr>
                <w:ins w:id="903" w:author="Commodore, Sarah" w:date="2023-03-30T13:25:00Z"/>
                <w:rFonts w:ascii="Calibri" w:eastAsia="Times New Roman" w:hAnsi="Calibri" w:cs="Calibri"/>
                <w:color w:val="000000"/>
                <w:sz w:val="20"/>
                <w:szCs w:val="20"/>
              </w:rPr>
            </w:pPr>
            <w:ins w:id="904" w:author="Commodore, Sarah" w:date="2023-03-30T13:25:00Z">
              <w:r w:rsidRPr="00DC2757">
                <w:rPr>
                  <w:rFonts w:ascii="Calibri" w:eastAsia="Times New Roman" w:hAnsi="Calibri" w:cs="Calibri"/>
                  <w:color w:val="000000"/>
                  <w:sz w:val="20"/>
                  <w:szCs w:val="20"/>
                </w:rPr>
                <w:t>4.4E-13</w:t>
              </w:r>
            </w:ins>
          </w:p>
        </w:tc>
        <w:tc>
          <w:tcPr>
            <w:tcW w:w="0" w:type="auto"/>
            <w:tcBorders>
              <w:top w:val="nil"/>
              <w:left w:val="nil"/>
              <w:bottom w:val="nil"/>
              <w:right w:val="nil"/>
            </w:tcBorders>
            <w:shd w:val="clear" w:color="auto" w:fill="auto"/>
            <w:noWrap/>
            <w:vAlign w:val="bottom"/>
            <w:hideMark/>
          </w:tcPr>
          <w:p w14:paraId="21D65107" w14:textId="77777777" w:rsidR="00BE0539" w:rsidRPr="00DC2757" w:rsidRDefault="00BE0539" w:rsidP="00E750DA">
            <w:pPr>
              <w:spacing w:after="0" w:line="240" w:lineRule="auto"/>
              <w:jc w:val="center"/>
              <w:rPr>
                <w:ins w:id="905" w:author="Commodore, Sarah" w:date="2023-03-30T13:25:00Z"/>
                <w:rFonts w:ascii="Calibri" w:eastAsia="Times New Roman" w:hAnsi="Calibri" w:cs="Calibri"/>
                <w:color w:val="FF0000"/>
                <w:sz w:val="20"/>
                <w:szCs w:val="20"/>
              </w:rPr>
            </w:pPr>
            <w:ins w:id="906" w:author="Commodore, Sarah" w:date="2023-03-30T13:25:00Z">
              <w:r w:rsidRPr="00DC2757">
                <w:rPr>
                  <w:rFonts w:ascii="Calibri" w:eastAsia="Times New Roman" w:hAnsi="Calibri" w:cs="Calibri"/>
                  <w:color w:val="FF0000"/>
                  <w:sz w:val="20"/>
                  <w:szCs w:val="20"/>
                </w:rPr>
                <w:t>*</w:t>
              </w:r>
            </w:ins>
          </w:p>
        </w:tc>
      </w:tr>
      <w:tr w:rsidR="00BE0539" w:rsidRPr="00DC2757" w14:paraId="0B71B44B" w14:textId="77777777" w:rsidTr="00E750DA">
        <w:trPr>
          <w:trHeight w:val="260"/>
          <w:ins w:id="907" w:author="Commodore, Sarah" w:date="2023-03-30T13:25:00Z"/>
        </w:trPr>
        <w:tc>
          <w:tcPr>
            <w:tcW w:w="0" w:type="auto"/>
            <w:tcBorders>
              <w:top w:val="nil"/>
              <w:left w:val="nil"/>
              <w:bottom w:val="nil"/>
              <w:right w:val="nil"/>
            </w:tcBorders>
            <w:shd w:val="clear" w:color="auto" w:fill="auto"/>
            <w:noWrap/>
            <w:vAlign w:val="bottom"/>
            <w:hideMark/>
          </w:tcPr>
          <w:p w14:paraId="38A9906C" w14:textId="77777777" w:rsidR="00BE0539" w:rsidRPr="00DC2757" w:rsidRDefault="00BE0539" w:rsidP="00E750DA">
            <w:pPr>
              <w:spacing w:after="0" w:line="240" w:lineRule="auto"/>
              <w:rPr>
                <w:ins w:id="908" w:author="Commodore, Sarah" w:date="2023-03-30T13:25:00Z"/>
                <w:rFonts w:ascii="Calibri" w:eastAsia="Times New Roman" w:hAnsi="Calibri" w:cs="Calibri"/>
                <w:color w:val="000000"/>
                <w:sz w:val="20"/>
                <w:szCs w:val="20"/>
              </w:rPr>
            </w:pPr>
            <w:ins w:id="909" w:author="Commodore, Sarah" w:date="2023-03-30T13:25:00Z">
              <w:r w:rsidRPr="00DC2757">
                <w:rPr>
                  <w:rFonts w:ascii="Calibri" w:eastAsia="Times New Roman" w:hAnsi="Calibri" w:cs="Calibri"/>
                  <w:color w:val="000000"/>
                  <w:sz w:val="20"/>
                  <w:szCs w:val="20"/>
                </w:rPr>
                <w:t>ENSG00000286052.1</w:t>
              </w:r>
            </w:ins>
          </w:p>
        </w:tc>
        <w:tc>
          <w:tcPr>
            <w:tcW w:w="0" w:type="auto"/>
            <w:tcBorders>
              <w:top w:val="nil"/>
              <w:left w:val="nil"/>
              <w:bottom w:val="nil"/>
              <w:right w:val="nil"/>
            </w:tcBorders>
            <w:shd w:val="clear" w:color="auto" w:fill="auto"/>
            <w:noWrap/>
            <w:vAlign w:val="bottom"/>
            <w:hideMark/>
          </w:tcPr>
          <w:p w14:paraId="5C164FB5" w14:textId="77777777" w:rsidR="00BE0539" w:rsidRPr="00DC2757" w:rsidRDefault="00BE0539" w:rsidP="00E750DA">
            <w:pPr>
              <w:spacing w:after="0" w:line="240" w:lineRule="auto"/>
              <w:rPr>
                <w:ins w:id="910" w:author="Commodore, Sarah" w:date="2023-03-30T13:25:00Z"/>
                <w:rFonts w:ascii="Calibri" w:eastAsia="Times New Roman" w:hAnsi="Calibri" w:cs="Calibri"/>
                <w:color w:val="000000"/>
                <w:sz w:val="20"/>
                <w:szCs w:val="20"/>
              </w:rPr>
            </w:pPr>
            <w:ins w:id="911" w:author="Commodore, Sarah" w:date="2023-03-30T13:25:00Z">
              <w:r w:rsidRPr="00DC2757">
                <w:rPr>
                  <w:rFonts w:ascii="Calibri" w:eastAsia="Times New Roman" w:hAnsi="Calibri" w:cs="Calibri"/>
                  <w:color w:val="000000"/>
                  <w:sz w:val="20"/>
                  <w:szCs w:val="20"/>
                </w:rPr>
                <w:t>AL109955.1</w:t>
              </w:r>
            </w:ins>
          </w:p>
        </w:tc>
        <w:tc>
          <w:tcPr>
            <w:tcW w:w="0" w:type="auto"/>
            <w:tcBorders>
              <w:top w:val="nil"/>
              <w:left w:val="nil"/>
              <w:bottom w:val="nil"/>
              <w:right w:val="nil"/>
            </w:tcBorders>
            <w:shd w:val="clear" w:color="auto" w:fill="auto"/>
            <w:noWrap/>
            <w:vAlign w:val="bottom"/>
            <w:hideMark/>
          </w:tcPr>
          <w:p w14:paraId="5EFCAFBD" w14:textId="77777777" w:rsidR="00BE0539" w:rsidRPr="00DC2757" w:rsidRDefault="00BE0539" w:rsidP="00E750DA">
            <w:pPr>
              <w:spacing w:after="0" w:line="240" w:lineRule="auto"/>
              <w:jc w:val="center"/>
              <w:rPr>
                <w:ins w:id="912" w:author="Commodore, Sarah" w:date="2023-03-30T13:25:00Z"/>
                <w:rFonts w:ascii="Calibri" w:eastAsia="Times New Roman" w:hAnsi="Calibri" w:cs="Calibri"/>
                <w:color w:val="000000"/>
                <w:sz w:val="20"/>
                <w:szCs w:val="20"/>
              </w:rPr>
            </w:pPr>
            <w:ins w:id="913"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1EEECF76" w14:textId="77777777" w:rsidR="00BE0539" w:rsidRPr="00DC2757" w:rsidRDefault="00BE0539" w:rsidP="00E750DA">
            <w:pPr>
              <w:spacing w:after="0" w:line="240" w:lineRule="auto"/>
              <w:jc w:val="center"/>
              <w:rPr>
                <w:ins w:id="914" w:author="Commodore, Sarah" w:date="2023-03-30T13:25:00Z"/>
                <w:rFonts w:ascii="Calibri" w:eastAsia="Times New Roman" w:hAnsi="Calibri" w:cs="Calibri"/>
                <w:color w:val="000000"/>
                <w:sz w:val="20"/>
                <w:szCs w:val="20"/>
              </w:rPr>
            </w:pPr>
            <w:ins w:id="915" w:author="Commodore, Sarah" w:date="2023-03-30T13:25:00Z">
              <w:r w:rsidRPr="00DC2757">
                <w:rPr>
                  <w:rFonts w:ascii="Calibri" w:eastAsia="Times New Roman" w:hAnsi="Calibri" w:cs="Calibri"/>
                  <w:color w:val="000000"/>
                  <w:sz w:val="20"/>
                  <w:szCs w:val="20"/>
                </w:rPr>
                <w:t>4.5E-05</w:t>
              </w:r>
            </w:ins>
          </w:p>
        </w:tc>
        <w:tc>
          <w:tcPr>
            <w:tcW w:w="0" w:type="auto"/>
            <w:tcBorders>
              <w:top w:val="nil"/>
              <w:left w:val="nil"/>
              <w:bottom w:val="nil"/>
              <w:right w:val="nil"/>
            </w:tcBorders>
            <w:shd w:val="clear" w:color="auto" w:fill="auto"/>
            <w:noWrap/>
            <w:vAlign w:val="bottom"/>
            <w:hideMark/>
          </w:tcPr>
          <w:p w14:paraId="4A99A7A0" w14:textId="77777777" w:rsidR="00BE0539" w:rsidRPr="00DC2757" w:rsidRDefault="00BE0539" w:rsidP="00E750DA">
            <w:pPr>
              <w:spacing w:after="0" w:line="240" w:lineRule="auto"/>
              <w:jc w:val="center"/>
              <w:rPr>
                <w:ins w:id="916" w:author="Commodore, Sarah" w:date="2023-03-30T13:25:00Z"/>
                <w:rFonts w:ascii="Calibri" w:eastAsia="Times New Roman" w:hAnsi="Calibri" w:cs="Calibri"/>
                <w:color w:val="000000"/>
                <w:sz w:val="20"/>
                <w:szCs w:val="20"/>
              </w:rPr>
            </w:pPr>
            <w:ins w:id="917" w:author="Commodore, Sarah" w:date="2023-03-30T13:25:00Z">
              <w:r w:rsidRPr="00DC2757">
                <w:rPr>
                  <w:rFonts w:ascii="Calibri" w:eastAsia="Times New Roman" w:hAnsi="Calibri" w:cs="Calibri"/>
                  <w:color w:val="000000"/>
                  <w:sz w:val="20"/>
                  <w:szCs w:val="20"/>
                </w:rPr>
                <w:t>2.5E-04</w:t>
              </w:r>
            </w:ins>
          </w:p>
        </w:tc>
        <w:tc>
          <w:tcPr>
            <w:tcW w:w="0" w:type="auto"/>
            <w:tcBorders>
              <w:top w:val="nil"/>
              <w:left w:val="nil"/>
              <w:bottom w:val="nil"/>
              <w:right w:val="nil"/>
            </w:tcBorders>
            <w:shd w:val="clear" w:color="auto" w:fill="auto"/>
            <w:noWrap/>
            <w:vAlign w:val="bottom"/>
            <w:hideMark/>
          </w:tcPr>
          <w:p w14:paraId="03C08317" w14:textId="77777777" w:rsidR="00BE0539" w:rsidRPr="00DC2757" w:rsidRDefault="00BE0539" w:rsidP="00E750DA">
            <w:pPr>
              <w:spacing w:after="0" w:line="240" w:lineRule="auto"/>
              <w:jc w:val="center"/>
              <w:rPr>
                <w:ins w:id="918" w:author="Commodore, Sarah" w:date="2023-03-30T13:25:00Z"/>
                <w:rFonts w:ascii="Calibri" w:eastAsia="Times New Roman" w:hAnsi="Calibri" w:cs="Calibri"/>
                <w:color w:val="FF0000"/>
                <w:sz w:val="20"/>
                <w:szCs w:val="20"/>
              </w:rPr>
            </w:pPr>
            <w:ins w:id="919" w:author="Commodore, Sarah" w:date="2023-03-30T13:25:00Z">
              <w:r w:rsidRPr="00DC2757">
                <w:rPr>
                  <w:rFonts w:ascii="Calibri" w:eastAsia="Times New Roman" w:hAnsi="Calibri" w:cs="Calibri"/>
                  <w:color w:val="FF0000"/>
                  <w:sz w:val="20"/>
                  <w:szCs w:val="20"/>
                </w:rPr>
                <w:t>*</w:t>
              </w:r>
            </w:ins>
          </w:p>
        </w:tc>
      </w:tr>
      <w:tr w:rsidR="00BE0539" w:rsidRPr="00DC2757" w14:paraId="7E0F64A4" w14:textId="77777777" w:rsidTr="00E750DA">
        <w:trPr>
          <w:trHeight w:val="260"/>
          <w:ins w:id="920" w:author="Commodore, Sarah" w:date="2023-03-30T13:25:00Z"/>
        </w:trPr>
        <w:tc>
          <w:tcPr>
            <w:tcW w:w="0" w:type="auto"/>
            <w:tcBorders>
              <w:top w:val="nil"/>
              <w:left w:val="nil"/>
              <w:bottom w:val="nil"/>
              <w:right w:val="nil"/>
            </w:tcBorders>
            <w:shd w:val="clear" w:color="auto" w:fill="auto"/>
            <w:noWrap/>
            <w:vAlign w:val="bottom"/>
            <w:hideMark/>
          </w:tcPr>
          <w:p w14:paraId="241E57CC" w14:textId="77777777" w:rsidR="00BE0539" w:rsidRPr="00DC2757" w:rsidRDefault="00BE0539" w:rsidP="00E750DA">
            <w:pPr>
              <w:spacing w:after="0" w:line="240" w:lineRule="auto"/>
              <w:rPr>
                <w:ins w:id="921" w:author="Commodore, Sarah" w:date="2023-03-30T13:25:00Z"/>
                <w:rFonts w:ascii="Calibri" w:eastAsia="Times New Roman" w:hAnsi="Calibri" w:cs="Calibri"/>
                <w:color w:val="000000"/>
                <w:sz w:val="20"/>
                <w:szCs w:val="20"/>
              </w:rPr>
            </w:pPr>
            <w:ins w:id="922" w:author="Commodore, Sarah" w:date="2023-03-30T13:25:00Z">
              <w:r w:rsidRPr="00DC2757">
                <w:rPr>
                  <w:rFonts w:ascii="Calibri" w:eastAsia="Times New Roman" w:hAnsi="Calibri" w:cs="Calibri"/>
                  <w:color w:val="000000"/>
                  <w:sz w:val="20"/>
                  <w:szCs w:val="20"/>
                </w:rPr>
                <w:t>ENSG00000119147.10</w:t>
              </w:r>
            </w:ins>
          </w:p>
        </w:tc>
        <w:tc>
          <w:tcPr>
            <w:tcW w:w="0" w:type="auto"/>
            <w:tcBorders>
              <w:top w:val="nil"/>
              <w:left w:val="nil"/>
              <w:bottom w:val="nil"/>
              <w:right w:val="nil"/>
            </w:tcBorders>
            <w:shd w:val="clear" w:color="auto" w:fill="auto"/>
            <w:noWrap/>
            <w:vAlign w:val="bottom"/>
            <w:hideMark/>
          </w:tcPr>
          <w:p w14:paraId="3B1AE994" w14:textId="77777777" w:rsidR="00BE0539" w:rsidRPr="00DC2757" w:rsidRDefault="00BE0539" w:rsidP="00E750DA">
            <w:pPr>
              <w:spacing w:after="0" w:line="240" w:lineRule="auto"/>
              <w:rPr>
                <w:ins w:id="923" w:author="Commodore, Sarah" w:date="2023-03-30T13:25:00Z"/>
                <w:rFonts w:ascii="Calibri" w:eastAsia="Times New Roman" w:hAnsi="Calibri" w:cs="Calibri"/>
                <w:color w:val="000000"/>
                <w:sz w:val="20"/>
                <w:szCs w:val="20"/>
              </w:rPr>
            </w:pPr>
            <w:ins w:id="924" w:author="Commodore, Sarah" w:date="2023-03-30T13:25:00Z">
              <w:r w:rsidRPr="00DC2757">
                <w:rPr>
                  <w:rFonts w:ascii="Calibri" w:eastAsia="Times New Roman" w:hAnsi="Calibri" w:cs="Calibri"/>
                  <w:color w:val="000000"/>
                  <w:sz w:val="20"/>
                  <w:szCs w:val="20"/>
                </w:rPr>
                <w:t>ECRG4</w:t>
              </w:r>
            </w:ins>
          </w:p>
        </w:tc>
        <w:tc>
          <w:tcPr>
            <w:tcW w:w="0" w:type="auto"/>
            <w:tcBorders>
              <w:top w:val="nil"/>
              <w:left w:val="nil"/>
              <w:bottom w:val="nil"/>
              <w:right w:val="nil"/>
            </w:tcBorders>
            <w:shd w:val="clear" w:color="auto" w:fill="auto"/>
            <w:noWrap/>
            <w:vAlign w:val="bottom"/>
            <w:hideMark/>
          </w:tcPr>
          <w:p w14:paraId="127F9CA6" w14:textId="77777777" w:rsidR="00BE0539" w:rsidRPr="00DC2757" w:rsidRDefault="00BE0539" w:rsidP="00E750DA">
            <w:pPr>
              <w:spacing w:after="0" w:line="240" w:lineRule="auto"/>
              <w:jc w:val="center"/>
              <w:rPr>
                <w:ins w:id="925" w:author="Commodore, Sarah" w:date="2023-03-30T13:25:00Z"/>
                <w:rFonts w:ascii="Calibri" w:eastAsia="Times New Roman" w:hAnsi="Calibri" w:cs="Calibri"/>
                <w:color w:val="000000"/>
                <w:sz w:val="20"/>
                <w:szCs w:val="20"/>
              </w:rPr>
            </w:pPr>
            <w:ins w:id="926"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44A94387" w14:textId="77777777" w:rsidR="00BE0539" w:rsidRPr="00DC2757" w:rsidRDefault="00BE0539" w:rsidP="00E750DA">
            <w:pPr>
              <w:spacing w:after="0" w:line="240" w:lineRule="auto"/>
              <w:jc w:val="center"/>
              <w:rPr>
                <w:ins w:id="927" w:author="Commodore, Sarah" w:date="2023-03-30T13:25:00Z"/>
                <w:rFonts w:ascii="Calibri" w:eastAsia="Times New Roman" w:hAnsi="Calibri" w:cs="Calibri"/>
                <w:color w:val="000000"/>
                <w:sz w:val="20"/>
                <w:szCs w:val="20"/>
              </w:rPr>
            </w:pPr>
            <w:ins w:id="928" w:author="Commodore, Sarah" w:date="2023-03-30T13:25:00Z">
              <w:r w:rsidRPr="00DC2757">
                <w:rPr>
                  <w:rFonts w:ascii="Calibri" w:eastAsia="Times New Roman" w:hAnsi="Calibri" w:cs="Calibri"/>
                  <w:color w:val="000000"/>
                  <w:sz w:val="20"/>
                  <w:szCs w:val="20"/>
                </w:rPr>
                <w:t>1.5E-08</w:t>
              </w:r>
            </w:ins>
          </w:p>
        </w:tc>
        <w:tc>
          <w:tcPr>
            <w:tcW w:w="0" w:type="auto"/>
            <w:tcBorders>
              <w:top w:val="nil"/>
              <w:left w:val="nil"/>
              <w:bottom w:val="nil"/>
              <w:right w:val="nil"/>
            </w:tcBorders>
            <w:shd w:val="clear" w:color="auto" w:fill="auto"/>
            <w:noWrap/>
            <w:vAlign w:val="bottom"/>
            <w:hideMark/>
          </w:tcPr>
          <w:p w14:paraId="2C9066DD" w14:textId="77777777" w:rsidR="00BE0539" w:rsidRPr="00DC2757" w:rsidRDefault="00BE0539" w:rsidP="00E750DA">
            <w:pPr>
              <w:spacing w:after="0" w:line="240" w:lineRule="auto"/>
              <w:jc w:val="center"/>
              <w:rPr>
                <w:ins w:id="929" w:author="Commodore, Sarah" w:date="2023-03-30T13:25:00Z"/>
                <w:rFonts w:ascii="Calibri" w:eastAsia="Times New Roman" w:hAnsi="Calibri" w:cs="Calibri"/>
                <w:color w:val="000000"/>
                <w:sz w:val="20"/>
                <w:szCs w:val="20"/>
              </w:rPr>
            </w:pPr>
            <w:ins w:id="930" w:author="Commodore, Sarah" w:date="2023-03-30T13:25:00Z">
              <w:r w:rsidRPr="00DC2757">
                <w:rPr>
                  <w:rFonts w:ascii="Calibri" w:eastAsia="Times New Roman" w:hAnsi="Calibri" w:cs="Calibri"/>
                  <w:color w:val="000000"/>
                  <w:sz w:val="20"/>
                  <w:szCs w:val="20"/>
                </w:rPr>
                <w:t>2.1E-07</w:t>
              </w:r>
            </w:ins>
          </w:p>
        </w:tc>
        <w:tc>
          <w:tcPr>
            <w:tcW w:w="0" w:type="auto"/>
            <w:tcBorders>
              <w:top w:val="nil"/>
              <w:left w:val="nil"/>
              <w:bottom w:val="nil"/>
              <w:right w:val="nil"/>
            </w:tcBorders>
            <w:shd w:val="clear" w:color="auto" w:fill="auto"/>
            <w:noWrap/>
            <w:vAlign w:val="bottom"/>
            <w:hideMark/>
          </w:tcPr>
          <w:p w14:paraId="3AC6F770" w14:textId="77777777" w:rsidR="00BE0539" w:rsidRPr="00DC2757" w:rsidRDefault="00BE0539" w:rsidP="00E750DA">
            <w:pPr>
              <w:spacing w:after="0" w:line="240" w:lineRule="auto"/>
              <w:jc w:val="center"/>
              <w:rPr>
                <w:ins w:id="931" w:author="Commodore, Sarah" w:date="2023-03-30T13:25:00Z"/>
                <w:rFonts w:ascii="Calibri" w:eastAsia="Times New Roman" w:hAnsi="Calibri" w:cs="Calibri"/>
                <w:color w:val="FF0000"/>
                <w:sz w:val="20"/>
                <w:szCs w:val="20"/>
              </w:rPr>
            </w:pPr>
            <w:ins w:id="932" w:author="Commodore, Sarah" w:date="2023-03-30T13:25:00Z">
              <w:r w:rsidRPr="00DC2757">
                <w:rPr>
                  <w:rFonts w:ascii="Calibri" w:eastAsia="Times New Roman" w:hAnsi="Calibri" w:cs="Calibri"/>
                  <w:color w:val="FF0000"/>
                  <w:sz w:val="20"/>
                  <w:szCs w:val="20"/>
                </w:rPr>
                <w:t>*</w:t>
              </w:r>
            </w:ins>
          </w:p>
        </w:tc>
      </w:tr>
      <w:tr w:rsidR="00BE0539" w:rsidRPr="00DC2757" w14:paraId="630D5AF8" w14:textId="77777777" w:rsidTr="00E750DA">
        <w:trPr>
          <w:trHeight w:val="260"/>
          <w:ins w:id="933" w:author="Commodore, Sarah" w:date="2023-03-30T13:25:00Z"/>
        </w:trPr>
        <w:tc>
          <w:tcPr>
            <w:tcW w:w="0" w:type="auto"/>
            <w:tcBorders>
              <w:top w:val="nil"/>
              <w:left w:val="nil"/>
              <w:bottom w:val="nil"/>
              <w:right w:val="nil"/>
            </w:tcBorders>
            <w:shd w:val="clear" w:color="auto" w:fill="auto"/>
            <w:noWrap/>
            <w:vAlign w:val="bottom"/>
            <w:hideMark/>
          </w:tcPr>
          <w:p w14:paraId="2F94E96E" w14:textId="77777777" w:rsidR="00BE0539" w:rsidRPr="00DC2757" w:rsidRDefault="00BE0539" w:rsidP="00E750DA">
            <w:pPr>
              <w:spacing w:after="0" w:line="240" w:lineRule="auto"/>
              <w:rPr>
                <w:ins w:id="934" w:author="Commodore, Sarah" w:date="2023-03-30T13:25:00Z"/>
                <w:rFonts w:ascii="Calibri" w:eastAsia="Times New Roman" w:hAnsi="Calibri" w:cs="Calibri"/>
                <w:color w:val="000000"/>
                <w:sz w:val="20"/>
                <w:szCs w:val="20"/>
              </w:rPr>
            </w:pPr>
            <w:ins w:id="935" w:author="Commodore, Sarah" w:date="2023-03-30T13:25:00Z">
              <w:r w:rsidRPr="00DC2757">
                <w:rPr>
                  <w:rFonts w:ascii="Calibri" w:eastAsia="Times New Roman" w:hAnsi="Calibri" w:cs="Calibri"/>
                  <w:color w:val="000000"/>
                  <w:sz w:val="20"/>
                  <w:szCs w:val="20"/>
                </w:rPr>
                <w:t>ENSG00000183644.13</w:t>
              </w:r>
            </w:ins>
          </w:p>
        </w:tc>
        <w:tc>
          <w:tcPr>
            <w:tcW w:w="0" w:type="auto"/>
            <w:tcBorders>
              <w:top w:val="nil"/>
              <w:left w:val="nil"/>
              <w:bottom w:val="nil"/>
              <w:right w:val="nil"/>
            </w:tcBorders>
            <w:shd w:val="clear" w:color="auto" w:fill="auto"/>
            <w:noWrap/>
            <w:vAlign w:val="bottom"/>
            <w:hideMark/>
          </w:tcPr>
          <w:p w14:paraId="7ECBF28E" w14:textId="77777777" w:rsidR="00BE0539" w:rsidRPr="00DC2757" w:rsidRDefault="00BE0539" w:rsidP="00E750DA">
            <w:pPr>
              <w:spacing w:after="0" w:line="240" w:lineRule="auto"/>
              <w:rPr>
                <w:ins w:id="936" w:author="Commodore, Sarah" w:date="2023-03-30T13:25:00Z"/>
                <w:rFonts w:ascii="Calibri" w:eastAsia="Times New Roman" w:hAnsi="Calibri" w:cs="Calibri"/>
                <w:color w:val="000000"/>
                <w:sz w:val="20"/>
                <w:szCs w:val="20"/>
              </w:rPr>
            </w:pPr>
            <w:ins w:id="937" w:author="Commodore, Sarah" w:date="2023-03-30T13:25:00Z">
              <w:r w:rsidRPr="00DC2757">
                <w:rPr>
                  <w:rFonts w:ascii="Calibri" w:eastAsia="Times New Roman" w:hAnsi="Calibri" w:cs="Calibri"/>
                  <w:color w:val="000000"/>
                  <w:sz w:val="20"/>
                  <w:szCs w:val="20"/>
                </w:rPr>
                <w:t>HOATZ</w:t>
              </w:r>
            </w:ins>
          </w:p>
        </w:tc>
        <w:tc>
          <w:tcPr>
            <w:tcW w:w="0" w:type="auto"/>
            <w:tcBorders>
              <w:top w:val="nil"/>
              <w:left w:val="nil"/>
              <w:bottom w:val="nil"/>
              <w:right w:val="nil"/>
            </w:tcBorders>
            <w:shd w:val="clear" w:color="auto" w:fill="auto"/>
            <w:noWrap/>
            <w:vAlign w:val="bottom"/>
            <w:hideMark/>
          </w:tcPr>
          <w:p w14:paraId="71252A5E" w14:textId="77777777" w:rsidR="00BE0539" w:rsidRPr="00DC2757" w:rsidRDefault="00BE0539" w:rsidP="00E750DA">
            <w:pPr>
              <w:spacing w:after="0" w:line="240" w:lineRule="auto"/>
              <w:jc w:val="center"/>
              <w:rPr>
                <w:ins w:id="938" w:author="Commodore, Sarah" w:date="2023-03-30T13:25:00Z"/>
                <w:rFonts w:ascii="Calibri" w:eastAsia="Times New Roman" w:hAnsi="Calibri" w:cs="Calibri"/>
                <w:color w:val="000000"/>
                <w:sz w:val="20"/>
                <w:szCs w:val="20"/>
              </w:rPr>
            </w:pPr>
            <w:ins w:id="939"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9D750DC" w14:textId="77777777" w:rsidR="00BE0539" w:rsidRPr="00DC2757" w:rsidRDefault="00BE0539" w:rsidP="00E750DA">
            <w:pPr>
              <w:spacing w:after="0" w:line="240" w:lineRule="auto"/>
              <w:jc w:val="center"/>
              <w:rPr>
                <w:ins w:id="940" w:author="Commodore, Sarah" w:date="2023-03-30T13:25:00Z"/>
                <w:rFonts w:ascii="Calibri" w:eastAsia="Times New Roman" w:hAnsi="Calibri" w:cs="Calibri"/>
                <w:color w:val="000000"/>
                <w:sz w:val="20"/>
                <w:szCs w:val="20"/>
              </w:rPr>
            </w:pPr>
            <w:ins w:id="941" w:author="Commodore, Sarah" w:date="2023-03-30T13:25:00Z">
              <w:r w:rsidRPr="00DC2757">
                <w:rPr>
                  <w:rFonts w:ascii="Calibri" w:eastAsia="Times New Roman" w:hAnsi="Calibri" w:cs="Calibri"/>
                  <w:color w:val="000000"/>
                  <w:sz w:val="20"/>
                  <w:szCs w:val="20"/>
                </w:rPr>
                <w:t>2.4E-08</w:t>
              </w:r>
            </w:ins>
          </w:p>
        </w:tc>
        <w:tc>
          <w:tcPr>
            <w:tcW w:w="0" w:type="auto"/>
            <w:tcBorders>
              <w:top w:val="nil"/>
              <w:left w:val="nil"/>
              <w:bottom w:val="nil"/>
              <w:right w:val="nil"/>
            </w:tcBorders>
            <w:shd w:val="clear" w:color="auto" w:fill="auto"/>
            <w:noWrap/>
            <w:vAlign w:val="bottom"/>
            <w:hideMark/>
          </w:tcPr>
          <w:p w14:paraId="1445D361" w14:textId="77777777" w:rsidR="00BE0539" w:rsidRPr="00DC2757" w:rsidRDefault="00BE0539" w:rsidP="00E750DA">
            <w:pPr>
              <w:spacing w:after="0" w:line="240" w:lineRule="auto"/>
              <w:jc w:val="center"/>
              <w:rPr>
                <w:ins w:id="942" w:author="Commodore, Sarah" w:date="2023-03-30T13:25:00Z"/>
                <w:rFonts w:ascii="Calibri" w:eastAsia="Times New Roman" w:hAnsi="Calibri" w:cs="Calibri"/>
                <w:color w:val="000000"/>
                <w:sz w:val="20"/>
                <w:szCs w:val="20"/>
              </w:rPr>
            </w:pPr>
            <w:ins w:id="943" w:author="Commodore, Sarah" w:date="2023-03-30T13:25:00Z">
              <w:r w:rsidRPr="00DC2757">
                <w:rPr>
                  <w:rFonts w:ascii="Calibri" w:eastAsia="Times New Roman" w:hAnsi="Calibri" w:cs="Calibri"/>
                  <w:color w:val="000000"/>
                  <w:sz w:val="20"/>
                  <w:szCs w:val="20"/>
                </w:rPr>
                <w:t>3.1E-07</w:t>
              </w:r>
            </w:ins>
          </w:p>
        </w:tc>
        <w:tc>
          <w:tcPr>
            <w:tcW w:w="0" w:type="auto"/>
            <w:tcBorders>
              <w:top w:val="nil"/>
              <w:left w:val="nil"/>
              <w:bottom w:val="nil"/>
              <w:right w:val="nil"/>
            </w:tcBorders>
            <w:shd w:val="clear" w:color="auto" w:fill="auto"/>
            <w:noWrap/>
            <w:vAlign w:val="bottom"/>
            <w:hideMark/>
          </w:tcPr>
          <w:p w14:paraId="55CAE057" w14:textId="77777777" w:rsidR="00BE0539" w:rsidRPr="00DC2757" w:rsidRDefault="00BE0539" w:rsidP="00E750DA">
            <w:pPr>
              <w:spacing w:after="0" w:line="240" w:lineRule="auto"/>
              <w:jc w:val="center"/>
              <w:rPr>
                <w:ins w:id="944" w:author="Commodore, Sarah" w:date="2023-03-30T13:25:00Z"/>
                <w:rFonts w:ascii="Calibri" w:eastAsia="Times New Roman" w:hAnsi="Calibri" w:cs="Calibri"/>
                <w:color w:val="FF0000"/>
                <w:sz w:val="20"/>
                <w:szCs w:val="20"/>
              </w:rPr>
            </w:pPr>
            <w:ins w:id="945" w:author="Commodore, Sarah" w:date="2023-03-30T13:25:00Z">
              <w:r w:rsidRPr="00DC2757">
                <w:rPr>
                  <w:rFonts w:ascii="Calibri" w:eastAsia="Times New Roman" w:hAnsi="Calibri" w:cs="Calibri"/>
                  <w:color w:val="FF0000"/>
                  <w:sz w:val="20"/>
                  <w:szCs w:val="20"/>
                </w:rPr>
                <w:t>*</w:t>
              </w:r>
            </w:ins>
          </w:p>
        </w:tc>
      </w:tr>
      <w:tr w:rsidR="00BE0539" w:rsidRPr="00DC2757" w14:paraId="1E10FD9D" w14:textId="77777777" w:rsidTr="00E750DA">
        <w:trPr>
          <w:trHeight w:val="260"/>
          <w:ins w:id="946" w:author="Commodore, Sarah" w:date="2023-03-30T13:25:00Z"/>
        </w:trPr>
        <w:tc>
          <w:tcPr>
            <w:tcW w:w="0" w:type="auto"/>
            <w:tcBorders>
              <w:top w:val="nil"/>
              <w:left w:val="nil"/>
              <w:bottom w:val="nil"/>
              <w:right w:val="nil"/>
            </w:tcBorders>
            <w:shd w:val="clear" w:color="auto" w:fill="auto"/>
            <w:noWrap/>
            <w:vAlign w:val="bottom"/>
            <w:hideMark/>
          </w:tcPr>
          <w:p w14:paraId="1267D57B" w14:textId="77777777" w:rsidR="00BE0539" w:rsidRPr="00DC2757" w:rsidRDefault="00BE0539" w:rsidP="00E750DA">
            <w:pPr>
              <w:spacing w:after="0" w:line="240" w:lineRule="auto"/>
              <w:rPr>
                <w:ins w:id="947" w:author="Commodore, Sarah" w:date="2023-03-30T13:25:00Z"/>
                <w:rFonts w:ascii="Calibri" w:eastAsia="Times New Roman" w:hAnsi="Calibri" w:cs="Calibri"/>
                <w:color w:val="000000"/>
                <w:sz w:val="20"/>
                <w:szCs w:val="20"/>
              </w:rPr>
            </w:pPr>
            <w:ins w:id="948" w:author="Commodore, Sarah" w:date="2023-03-30T13:25:00Z">
              <w:r w:rsidRPr="00DC2757">
                <w:rPr>
                  <w:rFonts w:ascii="Calibri" w:eastAsia="Times New Roman" w:hAnsi="Calibri" w:cs="Calibri"/>
                  <w:color w:val="000000"/>
                  <w:sz w:val="20"/>
                  <w:szCs w:val="20"/>
                </w:rPr>
                <w:t>ENSG00000184471.8</w:t>
              </w:r>
            </w:ins>
          </w:p>
        </w:tc>
        <w:tc>
          <w:tcPr>
            <w:tcW w:w="0" w:type="auto"/>
            <w:tcBorders>
              <w:top w:val="nil"/>
              <w:left w:val="nil"/>
              <w:bottom w:val="nil"/>
              <w:right w:val="nil"/>
            </w:tcBorders>
            <w:shd w:val="clear" w:color="auto" w:fill="auto"/>
            <w:noWrap/>
            <w:vAlign w:val="bottom"/>
            <w:hideMark/>
          </w:tcPr>
          <w:p w14:paraId="34758D0D" w14:textId="77777777" w:rsidR="00BE0539" w:rsidRPr="00DC2757" w:rsidRDefault="00BE0539" w:rsidP="00E750DA">
            <w:pPr>
              <w:spacing w:after="0" w:line="240" w:lineRule="auto"/>
              <w:rPr>
                <w:ins w:id="949" w:author="Commodore, Sarah" w:date="2023-03-30T13:25:00Z"/>
                <w:rFonts w:ascii="Calibri" w:eastAsia="Times New Roman" w:hAnsi="Calibri" w:cs="Calibri"/>
                <w:color w:val="000000"/>
                <w:sz w:val="20"/>
                <w:szCs w:val="20"/>
              </w:rPr>
            </w:pPr>
            <w:ins w:id="950" w:author="Commodore, Sarah" w:date="2023-03-30T13:25:00Z">
              <w:r w:rsidRPr="00DC2757">
                <w:rPr>
                  <w:rFonts w:ascii="Calibri" w:eastAsia="Times New Roman" w:hAnsi="Calibri" w:cs="Calibri"/>
                  <w:color w:val="000000"/>
                  <w:sz w:val="20"/>
                  <w:szCs w:val="20"/>
                </w:rPr>
                <w:t>C1QTNF8</w:t>
              </w:r>
            </w:ins>
          </w:p>
        </w:tc>
        <w:tc>
          <w:tcPr>
            <w:tcW w:w="0" w:type="auto"/>
            <w:tcBorders>
              <w:top w:val="nil"/>
              <w:left w:val="nil"/>
              <w:bottom w:val="nil"/>
              <w:right w:val="nil"/>
            </w:tcBorders>
            <w:shd w:val="clear" w:color="auto" w:fill="auto"/>
            <w:noWrap/>
            <w:vAlign w:val="bottom"/>
            <w:hideMark/>
          </w:tcPr>
          <w:p w14:paraId="1CB0FC7F" w14:textId="77777777" w:rsidR="00BE0539" w:rsidRPr="00DC2757" w:rsidRDefault="00BE0539" w:rsidP="00E750DA">
            <w:pPr>
              <w:spacing w:after="0" w:line="240" w:lineRule="auto"/>
              <w:jc w:val="center"/>
              <w:rPr>
                <w:ins w:id="951" w:author="Commodore, Sarah" w:date="2023-03-30T13:25:00Z"/>
                <w:rFonts w:ascii="Calibri" w:eastAsia="Times New Roman" w:hAnsi="Calibri" w:cs="Calibri"/>
                <w:color w:val="000000"/>
                <w:sz w:val="20"/>
                <w:szCs w:val="20"/>
              </w:rPr>
            </w:pPr>
            <w:ins w:id="952"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4CD366A2" w14:textId="77777777" w:rsidR="00BE0539" w:rsidRPr="00DC2757" w:rsidRDefault="00BE0539" w:rsidP="00E750DA">
            <w:pPr>
              <w:spacing w:after="0" w:line="240" w:lineRule="auto"/>
              <w:jc w:val="center"/>
              <w:rPr>
                <w:ins w:id="953" w:author="Commodore, Sarah" w:date="2023-03-30T13:25:00Z"/>
                <w:rFonts w:ascii="Calibri" w:eastAsia="Times New Roman" w:hAnsi="Calibri" w:cs="Calibri"/>
                <w:color w:val="000000"/>
                <w:sz w:val="20"/>
                <w:szCs w:val="20"/>
              </w:rPr>
            </w:pPr>
            <w:ins w:id="954" w:author="Commodore, Sarah" w:date="2023-03-30T13:25:00Z">
              <w:r w:rsidRPr="00DC2757">
                <w:rPr>
                  <w:rFonts w:ascii="Calibri" w:eastAsia="Times New Roman" w:hAnsi="Calibri" w:cs="Calibri"/>
                  <w:color w:val="000000"/>
                  <w:sz w:val="20"/>
                  <w:szCs w:val="20"/>
                </w:rPr>
                <w:t>7.1E-06</w:t>
              </w:r>
            </w:ins>
          </w:p>
        </w:tc>
        <w:tc>
          <w:tcPr>
            <w:tcW w:w="0" w:type="auto"/>
            <w:tcBorders>
              <w:top w:val="nil"/>
              <w:left w:val="nil"/>
              <w:bottom w:val="nil"/>
              <w:right w:val="nil"/>
            </w:tcBorders>
            <w:shd w:val="clear" w:color="auto" w:fill="auto"/>
            <w:noWrap/>
            <w:vAlign w:val="bottom"/>
            <w:hideMark/>
          </w:tcPr>
          <w:p w14:paraId="65152E2A" w14:textId="77777777" w:rsidR="00BE0539" w:rsidRPr="00DC2757" w:rsidRDefault="00BE0539" w:rsidP="00E750DA">
            <w:pPr>
              <w:spacing w:after="0" w:line="240" w:lineRule="auto"/>
              <w:jc w:val="center"/>
              <w:rPr>
                <w:ins w:id="955" w:author="Commodore, Sarah" w:date="2023-03-30T13:25:00Z"/>
                <w:rFonts w:ascii="Calibri" w:eastAsia="Times New Roman" w:hAnsi="Calibri" w:cs="Calibri"/>
                <w:color w:val="000000"/>
                <w:sz w:val="20"/>
                <w:szCs w:val="20"/>
              </w:rPr>
            </w:pPr>
            <w:ins w:id="956" w:author="Commodore, Sarah" w:date="2023-03-30T13:25:00Z">
              <w:r w:rsidRPr="00DC2757">
                <w:rPr>
                  <w:rFonts w:ascii="Calibri" w:eastAsia="Times New Roman" w:hAnsi="Calibri" w:cs="Calibri"/>
                  <w:color w:val="000000"/>
                  <w:sz w:val="20"/>
                  <w:szCs w:val="20"/>
                </w:rPr>
                <w:t>5.0E-05</w:t>
              </w:r>
            </w:ins>
          </w:p>
        </w:tc>
        <w:tc>
          <w:tcPr>
            <w:tcW w:w="0" w:type="auto"/>
            <w:tcBorders>
              <w:top w:val="nil"/>
              <w:left w:val="nil"/>
              <w:bottom w:val="nil"/>
              <w:right w:val="nil"/>
            </w:tcBorders>
            <w:shd w:val="clear" w:color="auto" w:fill="auto"/>
            <w:noWrap/>
            <w:vAlign w:val="bottom"/>
            <w:hideMark/>
          </w:tcPr>
          <w:p w14:paraId="7898EEE0" w14:textId="77777777" w:rsidR="00BE0539" w:rsidRPr="00DC2757" w:rsidRDefault="00BE0539" w:rsidP="00E750DA">
            <w:pPr>
              <w:spacing w:after="0" w:line="240" w:lineRule="auto"/>
              <w:jc w:val="center"/>
              <w:rPr>
                <w:ins w:id="957" w:author="Commodore, Sarah" w:date="2023-03-30T13:25:00Z"/>
                <w:rFonts w:ascii="Calibri" w:eastAsia="Times New Roman" w:hAnsi="Calibri" w:cs="Calibri"/>
                <w:color w:val="FF0000"/>
                <w:sz w:val="20"/>
                <w:szCs w:val="20"/>
              </w:rPr>
            </w:pPr>
            <w:ins w:id="958" w:author="Commodore, Sarah" w:date="2023-03-30T13:25:00Z">
              <w:r w:rsidRPr="00DC2757">
                <w:rPr>
                  <w:rFonts w:ascii="Calibri" w:eastAsia="Times New Roman" w:hAnsi="Calibri" w:cs="Calibri"/>
                  <w:color w:val="FF0000"/>
                  <w:sz w:val="20"/>
                  <w:szCs w:val="20"/>
                </w:rPr>
                <w:t>*</w:t>
              </w:r>
            </w:ins>
          </w:p>
        </w:tc>
      </w:tr>
      <w:tr w:rsidR="00BE0539" w:rsidRPr="00DC2757" w14:paraId="07B12216" w14:textId="77777777" w:rsidTr="00E750DA">
        <w:trPr>
          <w:trHeight w:val="260"/>
          <w:ins w:id="959" w:author="Commodore, Sarah" w:date="2023-03-30T13:25:00Z"/>
        </w:trPr>
        <w:tc>
          <w:tcPr>
            <w:tcW w:w="0" w:type="auto"/>
            <w:tcBorders>
              <w:top w:val="nil"/>
              <w:left w:val="nil"/>
              <w:bottom w:val="nil"/>
              <w:right w:val="nil"/>
            </w:tcBorders>
            <w:shd w:val="clear" w:color="auto" w:fill="auto"/>
            <w:noWrap/>
            <w:vAlign w:val="bottom"/>
            <w:hideMark/>
          </w:tcPr>
          <w:p w14:paraId="0CDE3BCB" w14:textId="77777777" w:rsidR="00BE0539" w:rsidRPr="00DC2757" w:rsidRDefault="00BE0539" w:rsidP="00E750DA">
            <w:pPr>
              <w:spacing w:after="0" w:line="240" w:lineRule="auto"/>
              <w:rPr>
                <w:ins w:id="960" w:author="Commodore, Sarah" w:date="2023-03-30T13:25:00Z"/>
                <w:rFonts w:ascii="Calibri" w:eastAsia="Times New Roman" w:hAnsi="Calibri" w:cs="Calibri"/>
                <w:color w:val="000000"/>
                <w:sz w:val="20"/>
                <w:szCs w:val="20"/>
              </w:rPr>
            </w:pPr>
            <w:ins w:id="961" w:author="Commodore, Sarah" w:date="2023-03-30T13:25:00Z">
              <w:r w:rsidRPr="00DC2757">
                <w:rPr>
                  <w:rFonts w:ascii="Calibri" w:eastAsia="Times New Roman" w:hAnsi="Calibri" w:cs="Calibri"/>
                  <w:color w:val="000000"/>
                  <w:sz w:val="20"/>
                  <w:szCs w:val="20"/>
                </w:rPr>
                <w:t>ENSG00000137473.19</w:t>
              </w:r>
            </w:ins>
          </w:p>
        </w:tc>
        <w:tc>
          <w:tcPr>
            <w:tcW w:w="0" w:type="auto"/>
            <w:tcBorders>
              <w:top w:val="nil"/>
              <w:left w:val="nil"/>
              <w:bottom w:val="nil"/>
              <w:right w:val="nil"/>
            </w:tcBorders>
            <w:shd w:val="clear" w:color="auto" w:fill="auto"/>
            <w:noWrap/>
            <w:vAlign w:val="bottom"/>
            <w:hideMark/>
          </w:tcPr>
          <w:p w14:paraId="44A8805C" w14:textId="77777777" w:rsidR="00BE0539" w:rsidRPr="00DC2757" w:rsidRDefault="00BE0539" w:rsidP="00E750DA">
            <w:pPr>
              <w:spacing w:after="0" w:line="240" w:lineRule="auto"/>
              <w:rPr>
                <w:ins w:id="962" w:author="Commodore, Sarah" w:date="2023-03-30T13:25:00Z"/>
                <w:rFonts w:ascii="Calibri" w:eastAsia="Times New Roman" w:hAnsi="Calibri" w:cs="Calibri"/>
                <w:color w:val="000000"/>
                <w:sz w:val="20"/>
                <w:szCs w:val="20"/>
              </w:rPr>
            </w:pPr>
            <w:ins w:id="963" w:author="Commodore, Sarah" w:date="2023-03-30T13:25:00Z">
              <w:r w:rsidRPr="00DC2757">
                <w:rPr>
                  <w:rFonts w:ascii="Calibri" w:eastAsia="Times New Roman" w:hAnsi="Calibri" w:cs="Calibri"/>
                  <w:color w:val="000000"/>
                  <w:sz w:val="20"/>
                  <w:szCs w:val="20"/>
                </w:rPr>
                <w:t>TTC29</w:t>
              </w:r>
            </w:ins>
          </w:p>
        </w:tc>
        <w:tc>
          <w:tcPr>
            <w:tcW w:w="0" w:type="auto"/>
            <w:tcBorders>
              <w:top w:val="nil"/>
              <w:left w:val="nil"/>
              <w:bottom w:val="nil"/>
              <w:right w:val="nil"/>
            </w:tcBorders>
            <w:shd w:val="clear" w:color="auto" w:fill="auto"/>
            <w:noWrap/>
            <w:vAlign w:val="bottom"/>
            <w:hideMark/>
          </w:tcPr>
          <w:p w14:paraId="0F512A4F" w14:textId="77777777" w:rsidR="00BE0539" w:rsidRPr="00DC2757" w:rsidRDefault="00BE0539" w:rsidP="00E750DA">
            <w:pPr>
              <w:spacing w:after="0" w:line="240" w:lineRule="auto"/>
              <w:jc w:val="center"/>
              <w:rPr>
                <w:ins w:id="964" w:author="Commodore, Sarah" w:date="2023-03-30T13:25:00Z"/>
                <w:rFonts w:ascii="Calibri" w:eastAsia="Times New Roman" w:hAnsi="Calibri" w:cs="Calibri"/>
                <w:color w:val="000000"/>
                <w:sz w:val="20"/>
                <w:szCs w:val="20"/>
              </w:rPr>
            </w:pPr>
            <w:ins w:id="965"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7D0C6DB" w14:textId="77777777" w:rsidR="00BE0539" w:rsidRPr="00DC2757" w:rsidRDefault="00BE0539" w:rsidP="00E750DA">
            <w:pPr>
              <w:spacing w:after="0" w:line="240" w:lineRule="auto"/>
              <w:jc w:val="center"/>
              <w:rPr>
                <w:ins w:id="966" w:author="Commodore, Sarah" w:date="2023-03-30T13:25:00Z"/>
                <w:rFonts w:ascii="Calibri" w:eastAsia="Times New Roman" w:hAnsi="Calibri" w:cs="Calibri"/>
                <w:color w:val="000000"/>
                <w:sz w:val="20"/>
                <w:szCs w:val="20"/>
              </w:rPr>
            </w:pPr>
            <w:ins w:id="967" w:author="Commodore, Sarah" w:date="2023-03-30T13:25:00Z">
              <w:r w:rsidRPr="00DC2757">
                <w:rPr>
                  <w:rFonts w:ascii="Calibri" w:eastAsia="Times New Roman" w:hAnsi="Calibri" w:cs="Calibri"/>
                  <w:color w:val="000000"/>
                  <w:sz w:val="20"/>
                  <w:szCs w:val="20"/>
                </w:rPr>
                <w:t>1.7E-08</w:t>
              </w:r>
            </w:ins>
          </w:p>
        </w:tc>
        <w:tc>
          <w:tcPr>
            <w:tcW w:w="0" w:type="auto"/>
            <w:tcBorders>
              <w:top w:val="nil"/>
              <w:left w:val="nil"/>
              <w:bottom w:val="nil"/>
              <w:right w:val="nil"/>
            </w:tcBorders>
            <w:shd w:val="clear" w:color="auto" w:fill="auto"/>
            <w:noWrap/>
            <w:vAlign w:val="bottom"/>
            <w:hideMark/>
          </w:tcPr>
          <w:p w14:paraId="5F699533" w14:textId="77777777" w:rsidR="00BE0539" w:rsidRPr="00DC2757" w:rsidRDefault="00BE0539" w:rsidP="00E750DA">
            <w:pPr>
              <w:spacing w:after="0" w:line="240" w:lineRule="auto"/>
              <w:jc w:val="center"/>
              <w:rPr>
                <w:ins w:id="968" w:author="Commodore, Sarah" w:date="2023-03-30T13:25:00Z"/>
                <w:rFonts w:ascii="Calibri" w:eastAsia="Times New Roman" w:hAnsi="Calibri" w:cs="Calibri"/>
                <w:color w:val="000000"/>
                <w:sz w:val="20"/>
                <w:szCs w:val="20"/>
              </w:rPr>
            </w:pPr>
            <w:ins w:id="969" w:author="Commodore, Sarah" w:date="2023-03-30T13:25:00Z">
              <w:r w:rsidRPr="00DC2757">
                <w:rPr>
                  <w:rFonts w:ascii="Calibri" w:eastAsia="Times New Roman" w:hAnsi="Calibri" w:cs="Calibri"/>
                  <w:color w:val="000000"/>
                  <w:sz w:val="20"/>
                  <w:szCs w:val="20"/>
                </w:rPr>
                <w:t>2.2E-07</w:t>
              </w:r>
            </w:ins>
          </w:p>
        </w:tc>
        <w:tc>
          <w:tcPr>
            <w:tcW w:w="0" w:type="auto"/>
            <w:tcBorders>
              <w:top w:val="nil"/>
              <w:left w:val="nil"/>
              <w:bottom w:val="nil"/>
              <w:right w:val="nil"/>
            </w:tcBorders>
            <w:shd w:val="clear" w:color="auto" w:fill="auto"/>
            <w:noWrap/>
            <w:vAlign w:val="bottom"/>
            <w:hideMark/>
          </w:tcPr>
          <w:p w14:paraId="708DB6F7" w14:textId="77777777" w:rsidR="00BE0539" w:rsidRPr="00DC2757" w:rsidRDefault="00BE0539" w:rsidP="00E750DA">
            <w:pPr>
              <w:spacing w:after="0" w:line="240" w:lineRule="auto"/>
              <w:jc w:val="center"/>
              <w:rPr>
                <w:ins w:id="970" w:author="Commodore, Sarah" w:date="2023-03-30T13:25:00Z"/>
                <w:rFonts w:ascii="Calibri" w:eastAsia="Times New Roman" w:hAnsi="Calibri" w:cs="Calibri"/>
                <w:color w:val="FF0000"/>
                <w:sz w:val="20"/>
                <w:szCs w:val="20"/>
              </w:rPr>
            </w:pPr>
            <w:ins w:id="971" w:author="Commodore, Sarah" w:date="2023-03-30T13:25:00Z">
              <w:r w:rsidRPr="00DC2757">
                <w:rPr>
                  <w:rFonts w:ascii="Calibri" w:eastAsia="Times New Roman" w:hAnsi="Calibri" w:cs="Calibri"/>
                  <w:color w:val="FF0000"/>
                  <w:sz w:val="20"/>
                  <w:szCs w:val="20"/>
                </w:rPr>
                <w:t>*</w:t>
              </w:r>
            </w:ins>
          </w:p>
        </w:tc>
      </w:tr>
      <w:tr w:rsidR="00BE0539" w:rsidRPr="00DC2757" w14:paraId="7A04E949" w14:textId="77777777" w:rsidTr="00E750DA">
        <w:trPr>
          <w:trHeight w:val="260"/>
          <w:ins w:id="972" w:author="Commodore, Sarah" w:date="2023-03-30T13:25:00Z"/>
        </w:trPr>
        <w:tc>
          <w:tcPr>
            <w:tcW w:w="0" w:type="auto"/>
            <w:tcBorders>
              <w:top w:val="nil"/>
              <w:left w:val="nil"/>
              <w:bottom w:val="nil"/>
              <w:right w:val="nil"/>
            </w:tcBorders>
            <w:shd w:val="clear" w:color="auto" w:fill="auto"/>
            <w:noWrap/>
            <w:vAlign w:val="bottom"/>
            <w:hideMark/>
          </w:tcPr>
          <w:p w14:paraId="31755F50" w14:textId="77777777" w:rsidR="00BE0539" w:rsidRPr="00DC2757" w:rsidRDefault="00BE0539" w:rsidP="00E750DA">
            <w:pPr>
              <w:spacing w:after="0" w:line="240" w:lineRule="auto"/>
              <w:rPr>
                <w:ins w:id="973" w:author="Commodore, Sarah" w:date="2023-03-30T13:25:00Z"/>
                <w:rFonts w:ascii="Calibri" w:eastAsia="Times New Roman" w:hAnsi="Calibri" w:cs="Calibri"/>
                <w:color w:val="000000"/>
                <w:sz w:val="20"/>
                <w:szCs w:val="20"/>
              </w:rPr>
            </w:pPr>
            <w:ins w:id="974" w:author="Commodore, Sarah" w:date="2023-03-30T13:25:00Z">
              <w:r w:rsidRPr="00DC2757">
                <w:rPr>
                  <w:rFonts w:ascii="Calibri" w:eastAsia="Times New Roman" w:hAnsi="Calibri" w:cs="Calibri"/>
                  <w:color w:val="000000"/>
                  <w:sz w:val="20"/>
                  <w:szCs w:val="20"/>
                </w:rPr>
                <w:t>ENSG00000122735.16</w:t>
              </w:r>
            </w:ins>
          </w:p>
        </w:tc>
        <w:tc>
          <w:tcPr>
            <w:tcW w:w="0" w:type="auto"/>
            <w:tcBorders>
              <w:top w:val="nil"/>
              <w:left w:val="nil"/>
              <w:bottom w:val="nil"/>
              <w:right w:val="nil"/>
            </w:tcBorders>
            <w:shd w:val="clear" w:color="auto" w:fill="auto"/>
            <w:noWrap/>
            <w:vAlign w:val="bottom"/>
            <w:hideMark/>
          </w:tcPr>
          <w:p w14:paraId="7ED6582D" w14:textId="77777777" w:rsidR="00BE0539" w:rsidRPr="00DC2757" w:rsidRDefault="00BE0539" w:rsidP="00E750DA">
            <w:pPr>
              <w:spacing w:after="0" w:line="240" w:lineRule="auto"/>
              <w:rPr>
                <w:ins w:id="975" w:author="Commodore, Sarah" w:date="2023-03-30T13:25:00Z"/>
                <w:rFonts w:ascii="Calibri" w:eastAsia="Times New Roman" w:hAnsi="Calibri" w:cs="Calibri"/>
                <w:color w:val="000000"/>
                <w:sz w:val="20"/>
                <w:szCs w:val="20"/>
              </w:rPr>
            </w:pPr>
            <w:ins w:id="976" w:author="Commodore, Sarah" w:date="2023-03-30T13:25:00Z">
              <w:r w:rsidRPr="00DC2757">
                <w:rPr>
                  <w:rFonts w:ascii="Calibri" w:eastAsia="Times New Roman" w:hAnsi="Calibri" w:cs="Calibri"/>
                  <w:color w:val="000000"/>
                  <w:sz w:val="20"/>
                  <w:szCs w:val="20"/>
                </w:rPr>
                <w:t>DNAI1</w:t>
              </w:r>
            </w:ins>
          </w:p>
        </w:tc>
        <w:tc>
          <w:tcPr>
            <w:tcW w:w="0" w:type="auto"/>
            <w:tcBorders>
              <w:top w:val="nil"/>
              <w:left w:val="nil"/>
              <w:bottom w:val="nil"/>
              <w:right w:val="nil"/>
            </w:tcBorders>
            <w:shd w:val="clear" w:color="auto" w:fill="auto"/>
            <w:noWrap/>
            <w:vAlign w:val="bottom"/>
            <w:hideMark/>
          </w:tcPr>
          <w:p w14:paraId="0001A792" w14:textId="77777777" w:rsidR="00BE0539" w:rsidRPr="00DC2757" w:rsidRDefault="00BE0539" w:rsidP="00E750DA">
            <w:pPr>
              <w:spacing w:after="0" w:line="240" w:lineRule="auto"/>
              <w:jc w:val="center"/>
              <w:rPr>
                <w:ins w:id="977" w:author="Commodore, Sarah" w:date="2023-03-30T13:25:00Z"/>
                <w:rFonts w:ascii="Calibri" w:eastAsia="Times New Roman" w:hAnsi="Calibri" w:cs="Calibri"/>
                <w:color w:val="000000"/>
                <w:sz w:val="20"/>
                <w:szCs w:val="20"/>
              </w:rPr>
            </w:pPr>
            <w:ins w:id="978"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5A862AD5" w14:textId="77777777" w:rsidR="00BE0539" w:rsidRPr="00DC2757" w:rsidRDefault="00BE0539" w:rsidP="00E750DA">
            <w:pPr>
              <w:spacing w:after="0" w:line="240" w:lineRule="auto"/>
              <w:jc w:val="center"/>
              <w:rPr>
                <w:ins w:id="979" w:author="Commodore, Sarah" w:date="2023-03-30T13:25:00Z"/>
                <w:rFonts w:ascii="Calibri" w:eastAsia="Times New Roman" w:hAnsi="Calibri" w:cs="Calibri"/>
                <w:color w:val="000000"/>
                <w:sz w:val="20"/>
                <w:szCs w:val="20"/>
              </w:rPr>
            </w:pPr>
            <w:ins w:id="980" w:author="Commodore, Sarah" w:date="2023-03-30T13:25:00Z">
              <w:r w:rsidRPr="00DC2757">
                <w:rPr>
                  <w:rFonts w:ascii="Calibri" w:eastAsia="Times New Roman" w:hAnsi="Calibri" w:cs="Calibri"/>
                  <w:color w:val="000000"/>
                  <w:sz w:val="20"/>
                  <w:szCs w:val="20"/>
                </w:rPr>
                <w:t>1.3E-08</w:t>
              </w:r>
            </w:ins>
          </w:p>
        </w:tc>
        <w:tc>
          <w:tcPr>
            <w:tcW w:w="0" w:type="auto"/>
            <w:tcBorders>
              <w:top w:val="nil"/>
              <w:left w:val="nil"/>
              <w:bottom w:val="nil"/>
              <w:right w:val="nil"/>
            </w:tcBorders>
            <w:shd w:val="clear" w:color="auto" w:fill="auto"/>
            <w:noWrap/>
            <w:vAlign w:val="bottom"/>
            <w:hideMark/>
          </w:tcPr>
          <w:p w14:paraId="68262051" w14:textId="77777777" w:rsidR="00BE0539" w:rsidRPr="00DC2757" w:rsidRDefault="00BE0539" w:rsidP="00E750DA">
            <w:pPr>
              <w:spacing w:after="0" w:line="240" w:lineRule="auto"/>
              <w:jc w:val="center"/>
              <w:rPr>
                <w:ins w:id="981" w:author="Commodore, Sarah" w:date="2023-03-30T13:25:00Z"/>
                <w:rFonts w:ascii="Calibri" w:eastAsia="Times New Roman" w:hAnsi="Calibri" w:cs="Calibri"/>
                <w:color w:val="000000"/>
                <w:sz w:val="20"/>
                <w:szCs w:val="20"/>
              </w:rPr>
            </w:pPr>
            <w:ins w:id="982" w:author="Commodore, Sarah" w:date="2023-03-30T13:25:00Z">
              <w:r w:rsidRPr="00DC2757">
                <w:rPr>
                  <w:rFonts w:ascii="Calibri" w:eastAsia="Times New Roman" w:hAnsi="Calibri" w:cs="Calibri"/>
                  <w:color w:val="000000"/>
                  <w:sz w:val="20"/>
                  <w:szCs w:val="20"/>
                </w:rPr>
                <w:t>1.8E-07</w:t>
              </w:r>
            </w:ins>
          </w:p>
        </w:tc>
        <w:tc>
          <w:tcPr>
            <w:tcW w:w="0" w:type="auto"/>
            <w:tcBorders>
              <w:top w:val="nil"/>
              <w:left w:val="nil"/>
              <w:bottom w:val="nil"/>
              <w:right w:val="nil"/>
            </w:tcBorders>
            <w:shd w:val="clear" w:color="auto" w:fill="auto"/>
            <w:noWrap/>
            <w:vAlign w:val="bottom"/>
            <w:hideMark/>
          </w:tcPr>
          <w:p w14:paraId="19B2C38E" w14:textId="77777777" w:rsidR="00BE0539" w:rsidRPr="00DC2757" w:rsidRDefault="00BE0539" w:rsidP="00E750DA">
            <w:pPr>
              <w:spacing w:after="0" w:line="240" w:lineRule="auto"/>
              <w:jc w:val="center"/>
              <w:rPr>
                <w:ins w:id="983" w:author="Commodore, Sarah" w:date="2023-03-30T13:25:00Z"/>
                <w:rFonts w:ascii="Calibri" w:eastAsia="Times New Roman" w:hAnsi="Calibri" w:cs="Calibri"/>
                <w:color w:val="FF0000"/>
                <w:sz w:val="20"/>
                <w:szCs w:val="20"/>
              </w:rPr>
            </w:pPr>
            <w:ins w:id="984" w:author="Commodore, Sarah" w:date="2023-03-30T13:25:00Z">
              <w:r w:rsidRPr="00DC2757">
                <w:rPr>
                  <w:rFonts w:ascii="Calibri" w:eastAsia="Times New Roman" w:hAnsi="Calibri" w:cs="Calibri"/>
                  <w:color w:val="FF0000"/>
                  <w:sz w:val="20"/>
                  <w:szCs w:val="20"/>
                </w:rPr>
                <w:t>*</w:t>
              </w:r>
            </w:ins>
          </w:p>
        </w:tc>
      </w:tr>
      <w:tr w:rsidR="00BE0539" w:rsidRPr="00DC2757" w14:paraId="5623BEE1" w14:textId="77777777" w:rsidTr="00E750DA">
        <w:trPr>
          <w:trHeight w:val="260"/>
          <w:ins w:id="985" w:author="Commodore, Sarah" w:date="2023-03-30T13:25:00Z"/>
        </w:trPr>
        <w:tc>
          <w:tcPr>
            <w:tcW w:w="0" w:type="auto"/>
            <w:tcBorders>
              <w:top w:val="nil"/>
              <w:left w:val="nil"/>
              <w:bottom w:val="nil"/>
              <w:right w:val="nil"/>
            </w:tcBorders>
            <w:shd w:val="clear" w:color="auto" w:fill="auto"/>
            <w:noWrap/>
            <w:vAlign w:val="bottom"/>
            <w:hideMark/>
          </w:tcPr>
          <w:p w14:paraId="29769965" w14:textId="77777777" w:rsidR="00BE0539" w:rsidRPr="00DC2757" w:rsidRDefault="00BE0539" w:rsidP="00E750DA">
            <w:pPr>
              <w:spacing w:after="0" w:line="240" w:lineRule="auto"/>
              <w:rPr>
                <w:ins w:id="986" w:author="Commodore, Sarah" w:date="2023-03-30T13:25:00Z"/>
                <w:rFonts w:ascii="Calibri" w:eastAsia="Times New Roman" w:hAnsi="Calibri" w:cs="Calibri"/>
                <w:color w:val="000000"/>
                <w:sz w:val="20"/>
                <w:szCs w:val="20"/>
              </w:rPr>
            </w:pPr>
            <w:ins w:id="987" w:author="Commodore, Sarah" w:date="2023-03-30T13:25:00Z">
              <w:r w:rsidRPr="00DC2757">
                <w:rPr>
                  <w:rFonts w:ascii="Calibri" w:eastAsia="Times New Roman" w:hAnsi="Calibri" w:cs="Calibri"/>
                  <w:color w:val="000000"/>
                  <w:sz w:val="20"/>
                  <w:szCs w:val="20"/>
                </w:rPr>
                <w:t>ENSG00000157330.10</w:t>
              </w:r>
            </w:ins>
          </w:p>
        </w:tc>
        <w:tc>
          <w:tcPr>
            <w:tcW w:w="0" w:type="auto"/>
            <w:tcBorders>
              <w:top w:val="nil"/>
              <w:left w:val="nil"/>
              <w:bottom w:val="nil"/>
              <w:right w:val="nil"/>
            </w:tcBorders>
            <w:shd w:val="clear" w:color="auto" w:fill="auto"/>
            <w:noWrap/>
            <w:vAlign w:val="bottom"/>
            <w:hideMark/>
          </w:tcPr>
          <w:p w14:paraId="45E7858B" w14:textId="77777777" w:rsidR="00BE0539" w:rsidRPr="00DC2757" w:rsidRDefault="00BE0539" w:rsidP="00E750DA">
            <w:pPr>
              <w:spacing w:after="0" w:line="240" w:lineRule="auto"/>
              <w:rPr>
                <w:ins w:id="988" w:author="Commodore, Sarah" w:date="2023-03-30T13:25:00Z"/>
                <w:rFonts w:ascii="Calibri" w:eastAsia="Times New Roman" w:hAnsi="Calibri" w:cs="Calibri"/>
                <w:color w:val="000000"/>
                <w:sz w:val="20"/>
                <w:szCs w:val="20"/>
              </w:rPr>
            </w:pPr>
            <w:ins w:id="989" w:author="Commodore, Sarah" w:date="2023-03-30T13:25:00Z">
              <w:r w:rsidRPr="00DC2757">
                <w:rPr>
                  <w:rFonts w:ascii="Calibri" w:eastAsia="Times New Roman" w:hAnsi="Calibri" w:cs="Calibri"/>
                  <w:color w:val="000000"/>
                  <w:sz w:val="20"/>
                  <w:szCs w:val="20"/>
                </w:rPr>
                <w:t>C1orf158</w:t>
              </w:r>
            </w:ins>
          </w:p>
        </w:tc>
        <w:tc>
          <w:tcPr>
            <w:tcW w:w="0" w:type="auto"/>
            <w:tcBorders>
              <w:top w:val="nil"/>
              <w:left w:val="nil"/>
              <w:bottom w:val="nil"/>
              <w:right w:val="nil"/>
            </w:tcBorders>
            <w:shd w:val="clear" w:color="auto" w:fill="auto"/>
            <w:noWrap/>
            <w:vAlign w:val="bottom"/>
            <w:hideMark/>
          </w:tcPr>
          <w:p w14:paraId="5DFAF4C5" w14:textId="77777777" w:rsidR="00BE0539" w:rsidRPr="00DC2757" w:rsidRDefault="00BE0539" w:rsidP="00E750DA">
            <w:pPr>
              <w:spacing w:after="0" w:line="240" w:lineRule="auto"/>
              <w:jc w:val="center"/>
              <w:rPr>
                <w:ins w:id="990" w:author="Commodore, Sarah" w:date="2023-03-30T13:25:00Z"/>
                <w:rFonts w:ascii="Calibri" w:eastAsia="Times New Roman" w:hAnsi="Calibri" w:cs="Calibri"/>
                <w:color w:val="000000"/>
                <w:sz w:val="20"/>
                <w:szCs w:val="20"/>
              </w:rPr>
            </w:pPr>
            <w:ins w:id="991"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7F8D0A25" w14:textId="77777777" w:rsidR="00BE0539" w:rsidRPr="00DC2757" w:rsidRDefault="00BE0539" w:rsidP="00E750DA">
            <w:pPr>
              <w:spacing w:after="0" w:line="240" w:lineRule="auto"/>
              <w:jc w:val="center"/>
              <w:rPr>
                <w:ins w:id="992" w:author="Commodore, Sarah" w:date="2023-03-30T13:25:00Z"/>
                <w:rFonts w:ascii="Calibri" w:eastAsia="Times New Roman" w:hAnsi="Calibri" w:cs="Calibri"/>
                <w:color w:val="000000"/>
                <w:sz w:val="20"/>
                <w:szCs w:val="20"/>
              </w:rPr>
            </w:pPr>
            <w:ins w:id="993" w:author="Commodore, Sarah" w:date="2023-03-30T13:25:00Z">
              <w:r w:rsidRPr="00DC2757">
                <w:rPr>
                  <w:rFonts w:ascii="Calibri" w:eastAsia="Times New Roman" w:hAnsi="Calibri" w:cs="Calibri"/>
                  <w:color w:val="000000"/>
                  <w:sz w:val="20"/>
                  <w:szCs w:val="20"/>
                </w:rPr>
                <w:t>2.1E-10</w:t>
              </w:r>
            </w:ins>
          </w:p>
        </w:tc>
        <w:tc>
          <w:tcPr>
            <w:tcW w:w="0" w:type="auto"/>
            <w:tcBorders>
              <w:top w:val="nil"/>
              <w:left w:val="nil"/>
              <w:bottom w:val="nil"/>
              <w:right w:val="nil"/>
            </w:tcBorders>
            <w:shd w:val="clear" w:color="auto" w:fill="auto"/>
            <w:noWrap/>
            <w:vAlign w:val="bottom"/>
            <w:hideMark/>
          </w:tcPr>
          <w:p w14:paraId="60CB32D0" w14:textId="77777777" w:rsidR="00BE0539" w:rsidRPr="00DC2757" w:rsidRDefault="00BE0539" w:rsidP="00E750DA">
            <w:pPr>
              <w:spacing w:after="0" w:line="240" w:lineRule="auto"/>
              <w:jc w:val="center"/>
              <w:rPr>
                <w:ins w:id="994" w:author="Commodore, Sarah" w:date="2023-03-30T13:25:00Z"/>
                <w:rFonts w:ascii="Calibri" w:eastAsia="Times New Roman" w:hAnsi="Calibri" w:cs="Calibri"/>
                <w:color w:val="000000"/>
                <w:sz w:val="20"/>
                <w:szCs w:val="20"/>
              </w:rPr>
            </w:pPr>
            <w:ins w:id="995" w:author="Commodore, Sarah" w:date="2023-03-30T13:25:00Z">
              <w:r w:rsidRPr="00DC2757">
                <w:rPr>
                  <w:rFonts w:ascii="Calibri" w:eastAsia="Times New Roman" w:hAnsi="Calibri" w:cs="Calibri"/>
                  <w:color w:val="000000"/>
                  <w:sz w:val="20"/>
                  <w:szCs w:val="20"/>
                </w:rPr>
                <w:t>4.6E-09</w:t>
              </w:r>
            </w:ins>
          </w:p>
        </w:tc>
        <w:tc>
          <w:tcPr>
            <w:tcW w:w="0" w:type="auto"/>
            <w:tcBorders>
              <w:top w:val="nil"/>
              <w:left w:val="nil"/>
              <w:bottom w:val="nil"/>
              <w:right w:val="nil"/>
            </w:tcBorders>
            <w:shd w:val="clear" w:color="auto" w:fill="auto"/>
            <w:noWrap/>
            <w:vAlign w:val="bottom"/>
            <w:hideMark/>
          </w:tcPr>
          <w:p w14:paraId="6E693BB0" w14:textId="77777777" w:rsidR="00BE0539" w:rsidRPr="00DC2757" w:rsidRDefault="00BE0539" w:rsidP="00E750DA">
            <w:pPr>
              <w:spacing w:after="0" w:line="240" w:lineRule="auto"/>
              <w:jc w:val="center"/>
              <w:rPr>
                <w:ins w:id="996" w:author="Commodore, Sarah" w:date="2023-03-30T13:25:00Z"/>
                <w:rFonts w:ascii="Calibri" w:eastAsia="Times New Roman" w:hAnsi="Calibri" w:cs="Calibri"/>
                <w:color w:val="FF0000"/>
                <w:sz w:val="20"/>
                <w:szCs w:val="20"/>
              </w:rPr>
            </w:pPr>
            <w:ins w:id="997" w:author="Commodore, Sarah" w:date="2023-03-30T13:25:00Z">
              <w:r w:rsidRPr="00DC2757">
                <w:rPr>
                  <w:rFonts w:ascii="Calibri" w:eastAsia="Times New Roman" w:hAnsi="Calibri" w:cs="Calibri"/>
                  <w:color w:val="FF0000"/>
                  <w:sz w:val="20"/>
                  <w:szCs w:val="20"/>
                </w:rPr>
                <w:t>*</w:t>
              </w:r>
            </w:ins>
          </w:p>
        </w:tc>
      </w:tr>
      <w:tr w:rsidR="00BE0539" w:rsidRPr="00DC2757" w14:paraId="23AC335B" w14:textId="77777777" w:rsidTr="00E750DA">
        <w:trPr>
          <w:trHeight w:val="260"/>
          <w:ins w:id="998" w:author="Commodore, Sarah" w:date="2023-03-30T13:25:00Z"/>
        </w:trPr>
        <w:tc>
          <w:tcPr>
            <w:tcW w:w="0" w:type="auto"/>
            <w:tcBorders>
              <w:top w:val="nil"/>
              <w:left w:val="nil"/>
              <w:bottom w:val="nil"/>
              <w:right w:val="nil"/>
            </w:tcBorders>
            <w:shd w:val="clear" w:color="auto" w:fill="auto"/>
            <w:noWrap/>
            <w:vAlign w:val="bottom"/>
            <w:hideMark/>
          </w:tcPr>
          <w:p w14:paraId="345EA5F7" w14:textId="77777777" w:rsidR="00BE0539" w:rsidRPr="00DC2757" w:rsidRDefault="00BE0539" w:rsidP="00E750DA">
            <w:pPr>
              <w:spacing w:after="0" w:line="240" w:lineRule="auto"/>
              <w:rPr>
                <w:ins w:id="999" w:author="Commodore, Sarah" w:date="2023-03-30T13:25:00Z"/>
                <w:rFonts w:ascii="Calibri" w:eastAsia="Times New Roman" w:hAnsi="Calibri" w:cs="Calibri"/>
                <w:color w:val="000000"/>
                <w:sz w:val="20"/>
                <w:szCs w:val="20"/>
              </w:rPr>
            </w:pPr>
            <w:ins w:id="1000" w:author="Commodore, Sarah" w:date="2023-03-30T13:25:00Z">
              <w:r w:rsidRPr="00DC2757">
                <w:rPr>
                  <w:rFonts w:ascii="Calibri" w:eastAsia="Times New Roman" w:hAnsi="Calibri" w:cs="Calibri"/>
                  <w:color w:val="000000"/>
                  <w:sz w:val="20"/>
                  <w:szCs w:val="20"/>
                </w:rPr>
                <w:t>ENSG00000137960.6</w:t>
              </w:r>
            </w:ins>
          </w:p>
        </w:tc>
        <w:tc>
          <w:tcPr>
            <w:tcW w:w="0" w:type="auto"/>
            <w:tcBorders>
              <w:top w:val="nil"/>
              <w:left w:val="nil"/>
              <w:bottom w:val="nil"/>
              <w:right w:val="nil"/>
            </w:tcBorders>
            <w:shd w:val="clear" w:color="auto" w:fill="auto"/>
            <w:noWrap/>
            <w:vAlign w:val="bottom"/>
            <w:hideMark/>
          </w:tcPr>
          <w:p w14:paraId="2E11C19C" w14:textId="77777777" w:rsidR="00BE0539" w:rsidRPr="00DC2757" w:rsidRDefault="00BE0539" w:rsidP="00E750DA">
            <w:pPr>
              <w:spacing w:after="0" w:line="240" w:lineRule="auto"/>
              <w:rPr>
                <w:ins w:id="1001" w:author="Commodore, Sarah" w:date="2023-03-30T13:25:00Z"/>
                <w:rFonts w:ascii="Calibri" w:eastAsia="Times New Roman" w:hAnsi="Calibri" w:cs="Calibri"/>
                <w:color w:val="000000"/>
                <w:sz w:val="20"/>
                <w:szCs w:val="20"/>
              </w:rPr>
            </w:pPr>
            <w:ins w:id="1002" w:author="Commodore, Sarah" w:date="2023-03-30T13:25:00Z">
              <w:r w:rsidRPr="00DC2757">
                <w:rPr>
                  <w:rFonts w:ascii="Calibri" w:eastAsia="Times New Roman" w:hAnsi="Calibri" w:cs="Calibri"/>
                  <w:color w:val="000000"/>
                  <w:sz w:val="20"/>
                  <w:szCs w:val="20"/>
                </w:rPr>
                <w:t>GIPC2</w:t>
              </w:r>
            </w:ins>
          </w:p>
        </w:tc>
        <w:tc>
          <w:tcPr>
            <w:tcW w:w="0" w:type="auto"/>
            <w:tcBorders>
              <w:top w:val="nil"/>
              <w:left w:val="nil"/>
              <w:bottom w:val="nil"/>
              <w:right w:val="nil"/>
            </w:tcBorders>
            <w:shd w:val="clear" w:color="auto" w:fill="auto"/>
            <w:noWrap/>
            <w:vAlign w:val="bottom"/>
            <w:hideMark/>
          </w:tcPr>
          <w:p w14:paraId="7A3D3F15" w14:textId="77777777" w:rsidR="00BE0539" w:rsidRPr="00DC2757" w:rsidRDefault="00BE0539" w:rsidP="00E750DA">
            <w:pPr>
              <w:spacing w:after="0" w:line="240" w:lineRule="auto"/>
              <w:jc w:val="center"/>
              <w:rPr>
                <w:ins w:id="1003" w:author="Commodore, Sarah" w:date="2023-03-30T13:25:00Z"/>
                <w:rFonts w:ascii="Calibri" w:eastAsia="Times New Roman" w:hAnsi="Calibri" w:cs="Calibri"/>
                <w:color w:val="000000"/>
                <w:sz w:val="20"/>
                <w:szCs w:val="20"/>
              </w:rPr>
            </w:pPr>
            <w:ins w:id="1004"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1AA9F86D" w14:textId="77777777" w:rsidR="00BE0539" w:rsidRPr="00DC2757" w:rsidRDefault="00BE0539" w:rsidP="00E750DA">
            <w:pPr>
              <w:spacing w:after="0" w:line="240" w:lineRule="auto"/>
              <w:jc w:val="center"/>
              <w:rPr>
                <w:ins w:id="1005" w:author="Commodore, Sarah" w:date="2023-03-30T13:25:00Z"/>
                <w:rFonts w:ascii="Calibri" w:eastAsia="Times New Roman" w:hAnsi="Calibri" w:cs="Calibri"/>
                <w:color w:val="000000"/>
                <w:sz w:val="20"/>
                <w:szCs w:val="20"/>
              </w:rPr>
            </w:pPr>
            <w:ins w:id="1006" w:author="Commodore, Sarah" w:date="2023-03-30T13:25:00Z">
              <w:r w:rsidRPr="00DC2757">
                <w:rPr>
                  <w:rFonts w:ascii="Calibri" w:eastAsia="Times New Roman" w:hAnsi="Calibri" w:cs="Calibri"/>
                  <w:color w:val="000000"/>
                  <w:sz w:val="20"/>
                  <w:szCs w:val="20"/>
                </w:rPr>
                <w:t>2.3E-11</w:t>
              </w:r>
            </w:ins>
          </w:p>
        </w:tc>
        <w:tc>
          <w:tcPr>
            <w:tcW w:w="0" w:type="auto"/>
            <w:tcBorders>
              <w:top w:val="nil"/>
              <w:left w:val="nil"/>
              <w:bottom w:val="nil"/>
              <w:right w:val="nil"/>
            </w:tcBorders>
            <w:shd w:val="clear" w:color="auto" w:fill="auto"/>
            <w:noWrap/>
            <w:vAlign w:val="bottom"/>
            <w:hideMark/>
          </w:tcPr>
          <w:p w14:paraId="05AC2161" w14:textId="77777777" w:rsidR="00BE0539" w:rsidRPr="00DC2757" w:rsidRDefault="00BE0539" w:rsidP="00E750DA">
            <w:pPr>
              <w:spacing w:after="0" w:line="240" w:lineRule="auto"/>
              <w:jc w:val="center"/>
              <w:rPr>
                <w:ins w:id="1007" w:author="Commodore, Sarah" w:date="2023-03-30T13:25:00Z"/>
                <w:rFonts w:ascii="Calibri" w:eastAsia="Times New Roman" w:hAnsi="Calibri" w:cs="Calibri"/>
                <w:color w:val="000000"/>
                <w:sz w:val="20"/>
                <w:szCs w:val="20"/>
              </w:rPr>
            </w:pPr>
            <w:ins w:id="1008" w:author="Commodore, Sarah" w:date="2023-03-30T13:25:00Z">
              <w:r w:rsidRPr="00DC2757">
                <w:rPr>
                  <w:rFonts w:ascii="Calibri" w:eastAsia="Times New Roman" w:hAnsi="Calibri" w:cs="Calibri"/>
                  <w:color w:val="000000"/>
                  <w:sz w:val="20"/>
                  <w:szCs w:val="20"/>
                </w:rPr>
                <w:t>6.5E-10</w:t>
              </w:r>
            </w:ins>
          </w:p>
        </w:tc>
        <w:tc>
          <w:tcPr>
            <w:tcW w:w="0" w:type="auto"/>
            <w:tcBorders>
              <w:top w:val="nil"/>
              <w:left w:val="nil"/>
              <w:bottom w:val="nil"/>
              <w:right w:val="nil"/>
            </w:tcBorders>
            <w:shd w:val="clear" w:color="auto" w:fill="auto"/>
            <w:noWrap/>
            <w:vAlign w:val="bottom"/>
            <w:hideMark/>
          </w:tcPr>
          <w:p w14:paraId="3789270F" w14:textId="77777777" w:rsidR="00BE0539" w:rsidRPr="00DC2757" w:rsidRDefault="00BE0539" w:rsidP="00E750DA">
            <w:pPr>
              <w:spacing w:after="0" w:line="240" w:lineRule="auto"/>
              <w:jc w:val="center"/>
              <w:rPr>
                <w:ins w:id="1009" w:author="Commodore, Sarah" w:date="2023-03-30T13:25:00Z"/>
                <w:rFonts w:ascii="Calibri" w:eastAsia="Times New Roman" w:hAnsi="Calibri" w:cs="Calibri"/>
                <w:color w:val="FF0000"/>
                <w:sz w:val="20"/>
                <w:szCs w:val="20"/>
              </w:rPr>
            </w:pPr>
            <w:ins w:id="1010" w:author="Commodore, Sarah" w:date="2023-03-30T13:25:00Z">
              <w:r w:rsidRPr="00DC2757">
                <w:rPr>
                  <w:rFonts w:ascii="Calibri" w:eastAsia="Times New Roman" w:hAnsi="Calibri" w:cs="Calibri"/>
                  <w:color w:val="FF0000"/>
                  <w:sz w:val="20"/>
                  <w:szCs w:val="20"/>
                </w:rPr>
                <w:t>*</w:t>
              </w:r>
            </w:ins>
          </w:p>
        </w:tc>
      </w:tr>
      <w:tr w:rsidR="00BE0539" w:rsidRPr="00DC2757" w14:paraId="19945EC0" w14:textId="77777777" w:rsidTr="00E750DA">
        <w:trPr>
          <w:trHeight w:val="260"/>
          <w:ins w:id="1011" w:author="Commodore, Sarah" w:date="2023-03-30T13:25:00Z"/>
        </w:trPr>
        <w:tc>
          <w:tcPr>
            <w:tcW w:w="0" w:type="auto"/>
            <w:tcBorders>
              <w:top w:val="nil"/>
              <w:left w:val="nil"/>
              <w:bottom w:val="nil"/>
              <w:right w:val="nil"/>
            </w:tcBorders>
            <w:shd w:val="clear" w:color="auto" w:fill="auto"/>
            <w:noWrap/>
            <w:vAlign w:val="bottom"/>
            <w:hideMark/>
          </w:tcPr>
          <w:p w14:paraId="203AF9C9" w14:textId="77777777" w:rsidR="00BE0539" w:rsidRPr="00DC2757" w:rsidRDefault="00BE0539" w:rsidP="00E750DA">
            <w:pPr>
              <w:spacing w:after="0" w:line="240" w:lineRule="auto"/>
              <w:rPr>
                <w:ins w:id="1012" w:author="Commodore, Sarah" w:date="2023-03-30T13:25:00Z"/>
                <w:rFonts w:ascii="Calibri" w:eastAsia="Times New Roman" w:hAnsi="Calibri" w:cs="Calibri"/>
                <w:color w:val="000000"/>
                <w:sz w:val="20"/>
                <w:szCs w:val="20"/>
              </w:rPr>
            </w:pPr>
            <w:ins w:id="1013" w:author="Commodore, Sarah" w:date="2023-03-30T13:25:00Z">
              <w:r w:rsidRPr="00DC2757">
                <w:rPr>
                  <w:rFonts w:ascii="Calibri" w:eastAsia="Times New Roman" w:hAnsi="Calibri" w:cs="Calibri"/>
                  <w:color w:val="000000"/>
                  <w:sz w:val="20"/>
                  <w:szCs w:val="20"/>
                </w:rPr>
                <w:t>ENSG00000178965.14</w:t>
              </w:r>
            </w:ins>
          </w:p>
        </w:tc>
        <w:tc>
          <w:tcPr>
            <w:tcW w:w="0" w:type="auto"/>
            <w:tcBorders>
              <w:top w:val="nil"/>
              <w:left w:val="nil"/>
              <w:bottom w:val="nil"/>
              <w:right w:val="nil"/>
            </w:tcBorders>
            <w:shd w:val="clear" w:color="auto" w:fill="auto"/>
            <w:noWrap/>
            <w:vAlign w:val="bottom"/>
            <w:hideMark/>
          </w:tcPr>
          <w:p w14:paraId="118D51B0" w14:textId="77777777" w:rsidR="00BE0539" w:rsidRPr="00DC2757" w:rsidRDefault="00BE0539" w:rsidP="00E750DA">
            <w:pPr>
              <w:spacing w:after="0" w:line="240" w:lineRule="auto"/>
              <w:rPr>
                <w:ins w:id="1014" w:author="Commodore, Sarah" w:date="2023-03-30T13:25:00Z"/>
                <w:rFonts w:ascii="Calibri" w:eastAsia="Times New Roman" w:hAnsi="Calibri" w:cs="Calibri"/>
                <w:color w:val="000000"/>
                <w:sz w:val="20"/>
                <w:szCs w:val="20"/>
              </w:rPr>
            </w:pPr>
            <w:ins w:id="1015" w:author="Commodore, Sarah" w:date="2023-03-30T13:25:00Z">
              <w:r w:rsidRPr="00DC2757">
                <w:rPr>
                  <w:rFonts w:ascii="Calibri" w:eastAsia="Times New Roman" w:hAnsi="Calibri" w:cs="Calibri"/>
                  <w:color w:val="000000"/>
                  <w:sz w:val="20"/>
                  <w:szCs w:val="20"/>
                </w:rPr>
                <w:t>ERICH3</w:t>
              </w:r>
            </w:ins>
          </w:p>
        </w:tc>
        <w:tc>
          <w:tcPr>
            <w:tcW w:w="0" w:type="auto"/>
            <w:tcBorders>
              <w:top w:val="nil"/>
              <w:left w:val="nil"/>
              <w:bottom w:val="nil"/>
              <w:right w:val="nil"/>
            </w:tcBorders>
            <w:shd w:val="clear" w:color="auto" w:fill="auto"/>
            <w:noWrap/>
            <w:vAlign w:val="bottom"/>
            <w:hideMark/>
          </w:tcPr>
          <w:p w14:paraId="75839338" w14:textId="77777777" w:rsidR="00BE0539" w:rsidRPr="00DC2757" w:rsidRDefault="00BE0539" w:rsidP="00E750DA">
            <w:pPr>
              <w:spacing w:after="0" w:line="240" w:lineRule="auto"/>
              <w:jc w:val="center"/>
              <w:rPr>
                <w:ins w:id="1016" w:author="Commodore, Sarah" w:date="2023-03-30T13:25:00Z"/>
                <w:rFonts w:ascii="Calibri" w:eastAsia="Times New Roman" w:hAnsi="Calibri" w:cs="Calibri"/>
                <w:color w:val="000000"/>
                <w:sz w:val="20"/>
                <w:szCs w:val="20"/>
              </w:rPr>
            </w:pPr>
            <w:ins w:id="1017"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53B3B3B8" w14:textId="77777777" w:rsidR="00BE0539" w:rsidRPr="00DC2757" w:rsidRDefault="00BE0539" w:rsidP="00E750DA">
            <w:pPr>
              <w:spacing w:after="0" w:line="240" w:lineRule="auto"/>
              <w:jc w:val="center"/>
              <w:rPr>
                <w:ins w:id="1018" w:author="Commodore, Sarah" w:date="2023-03-30T13:25:00Z"/>
                <w:rFonts w:ascii="Calibri" w:eastAsia="Times New Roman" w:hAnsi="Calibri" w:cs="Calibri"/>
                <w:color w:val="000000"/>
                <w:sz w:val="20"/>
                <w:szCs w:val="20"/>
              </w:rPr>
            </w:pPr>
            <w:ins w:id="1019" w:author="Commodore, Sarah" w:date="2023-03-30T13:25:00Z">
              <w:r w:rsidRPr="00DC2757">
                <w:rPr>
                  <w:rFonts w:ascii="Calibri" w:eastAsia="Times New Roman" w:hAnsi="Calibri" w:cs="Calibri"/>
                  <w:color w:val="000000"/>
                  <w:sz w:val="20"/>
                  <w:szCs w:val="20"/>
                </w:rPr>
                <w:t>3.1E-10</w:t>
              </w:r>
            </w:ins>
          </w:p>
        </w:tc>
        <w:tc>
          <w:tcPr>
            <w:tcW w:w="0" w:type="auto"/>
            <w:tcBorders>
              <w:top w:val="nil"/>
              <w:left w:val="nil"/>
              <w:bottom w:val="nil"/>
              <w:right w:val="nil"/>
            </w:tcBorders>
            <w:shd w:val="clear" w:color="auto" w:fill="auto"/>
            <w:noWrap/>
            <w:vAlign w:val="bottom"/>
            <w:hideMark/>
          </w:tcPr>
          <w:p w14:paraId="300274BC" w14:textId="77777777" w:rsidR="00BE0539" w:rsidRPr="00DC2757" w:rsidRDefault="00BE0539" w:rsidP="00E750DA">
            <w:pPr>
              <w:spacing w:after="0" w:line="240" w:lineRule="auto"/>
              <w:jc w:val="center"/>
              <w:rPr>
                <w:ins w:id="1020" w:author="Commodore, Sarah" w:date="2023-03-30T13:25:00Z"/>
                <w:rFonts w:ascii="Calibri" w:eastAsia="Times New Roman" w:hAnsi="Calibri" w:cs="Calibri"/>
                <w:color w:val="000000"/>
                <w:sz w:val="20"/>
                <w:szCs w:val="20"/>
              </w:rPr>
            </w:pPr>
            <w:ins w:id="1021" w:author="Commodore, Sarah" w:date="2023-03-30T13:25:00Z">
              <w:r w:rsidRPr="00DC2757">
                <w:rPr>
                  <w:rFonts w:ascii="Calibri" w:eastAsia="Times New Roman" w:hAnsi="Calibri" w:cs="Calibri"/>
                  <w:color w:val="000000"/>
                  <w:sz w:val="20"/>
                  <w:szCs w:val="20"/>
                </w:rPr>
                <w:t>6.4E-09</w:t>
              </w:r>
            </w:ins>
          </w:p>
        </w:tc>
        <w:tc>
          <w:tcPr>
            <w:tcW w:w="0" w:type="auto"/>
            <w:tcBorders>
              <w:top w:val="nil"/>
              <w:left w:val="nil"/>
              <w:bottom w:val="nil"/>
              <w:right w:val="nil"/>
            </w:tcBorders>
            <w:shd w:val="clear" w:color="auto" w:fill="auto"/>
            <w:noWrap/>
            <w:vAlign w:val="bottom"/>
            <w:hideMark/>
          </w:tcPr>
          <w:p w14:paraId="6945106F" w14:textId="77777777" w:rsidR="00BE0539" w:rsidRPr="00DC2757" w:rsidRDefault="00BE0539" w:rsidP="00E750DA">
            <w:pPr>
              <w:spacing w:after="0" w:line="240" w:lineRule="auto"/>
              <w:jc w:val="center"/>
              <w:rPr>
                <w:ins w:id="1022" w:author="Commodore, Sarah" w:date="2023-03-30T13:25:00Z"/>
                <w:rFonts w:ascii="Calibri" w:eastAsia="Times New Roman" w:hAnsi="Calibri" w:cs="Calibri"/>
                <w:color w:val="FF0000"/>
                <w:sz w:val="20"/>
                <w:szCs w:val="20"/>
              </w:rPr>
            </w:pPr>
            <w:ins w:id="1023" w:author="Commodore, Sarah" w:date="2023-03-30T13:25:00Z">
              <w:r w:rsidRPr="00DC2757">
                <w:rPr>
                  <w:rFonts w:ascii="Calibri" w:eastAsia="Times New Roman" w:hAnsi="Calibri" w:cs="Calibri"/>
                  <w:color w:val="FF0000"/>
                  <w:sz w:val="20"/>
                  <w:szCs w:val="20"/>
                </w:rPr>
                <w:t>*</w:t>
              </w:r>
            </w:ins>
          </w:p>
        </w:tc>
      </w:tr>
      <w:tr w:rsidR="00BE0539" w:rsidRPr="00DC2757" w14:paraId="436BBF4D" w14:textId="77777777" w:rsidTr="00E750DA">
        <w:trPr>
          <w:trHeight w:val="260"/>
          <w:ins w:id="1024" w:author="Commodore, Sarah" w:date="2023-03-30T13:25:00Z"/>
        </w:trPr>
        <w:tc>
          <w:tcPr>
            <w:tcW w:w="0" w:type="auto"/>
            <w:tcBorders>
              <w:top w:val="nil"/>
              <w:left w:val="nil"/>
              <w:bottom w:val="nil"/>
              <w:right w:val="nil"/>
            </w:tcBorders>
            <w:shd w:val="clear" w:color="auto" w:fill="auto"/>
            <w:noWrap/>
            <w:vAlign w:val="bottom"/>
            <w:hideMark/>
          </w:tcPr>
          <w:p w14:paraId="6C0398DB" w14:textId="77777777" w:rsidR="00BE0539" w:rsidRPr="00DC2757" w:rsidRDefault="00BE0539" w:rsidP="00E750DA">
            <w:pPr>
              <w:spacing w:after="0" w:line="240" w:lineRule="auto"/>
              <w:rPr>
                <w:ins w:id="1025" w:author="Commodore, Sarah" w:date="2023-03-30T13:25:00Z"/>
                <w:rFonts w:ascii="Calibri" w:eastAsia="Times New Roman" w:hAnsi="Calibri" w:cs="Calibri"/>
                <w:color w:val="000000"/>
                <w:sz w:val="20"/>
                <w:szCs w:val="20"/>
              </w:rPr>
            </w:pPr>
            <w:ins w:id="1026" w:author="Commodore, Sarah" w:date="2023-03-30T13:25:00Z">
              <w:r w:rsidRPr="00DC2757">
                <w:rPr>
                  <w:rFonts w:ascii="Calibri" w:eastAsia="Times New Roman" w:hAnsi="Calibri" w:cs="Calibri"/>
                  <w:color w:val="000000"/>
                  <w:sz w:val="20"/>
                  <w:szCs w:val="20"/>
                </w:rPr>
                <w:t>ENSG00000284612.1</w:t>
              </w:r>
            </w:ins>
          </w:p>
        </w:tc>
        <w:tc>
          <w:tcPr>
            <w:tcW w:w="0" w:type="auto"/>
            <w:tcBorders>
              <w:top w:val="nil"/>
              <w:left w:val="nil"/>
              <w:bottom w:val="nil"/>
              <w:right w:val="nil"/>
            </w:tcBorders>
            <w:shd w:val="clear" w:color="auto" w:fill="auto"/>
            <w:noWrap/>
            <w:vAlign w:val="bottom"/>
            <w:hideMark/>
          </w:tcPr>
          <w:p w14:paraId="610BF0BC" w14:textId="77777777" w:rsidR="00BE0539" w:rsidRPr="00DC2757" w:rsidRDefault="00BE0539" w:rsidP="00E750DA">
            <w:pPr>
              <w:spacing w:after="0" w:line="240" w:lineRule="auto"/>
              <w:rPr>
                <w:ins w:id="1027" w:author="Commodore, Sarah" w:date="2023-03-30T13:25:00Z"/>
                <w:rFonts w:ascii="Calibri" w:eastAsia="Times New Roman" w:hAnsi="Calibri" w:cs="Calibri"/>
                <w:color w:val="000000"/>
                <w:sz w:val="20"/>
                <w:szCs w:val="20"/>
              </w:rPr>
            </w:pPr>
            <w:ins w:id="1028" w:author="Commodore, Sarah" w:date="2023-03-30T13:25:00Z">
              <w:r w:rsidRPr="00DC2757">
                <w:rPr>
                  <w:rFonts w:ascii="Calibri" w:eastAsia="Times New Roman" w:hAnsi="Calibri" w:cs="Calibri"/>
                  <w:color w:val="000000"/>
                  <w:sz w:val="20"/>
                  <w:szCs w:val="20"/>
                </w:rPr>
                <w:t>AL591543.1</w:t>
              </w:r>
            </w:ins>
          </w:p>
        </w:tc>
        <w:tc>
          <w:tcPr>
            <w:tcW w:w="0" w:type="auto"/>
            <w:tcBorders>
              <w:top w:val="nil"/>
              <w:left w:val="nil"/>
              <w:bottom w:val="nil"/>
              <w:right w:val="nil"/>
            </w:tcBorders>
            <w:shd w:val="clear" w:color="auto" w:fill="auto"/>
            <w:noWrap/>
            <w:vAlign w:val="bottom"/>
            <w:hideMark/>
          </w:tcPr>
          <w:p w14:paraId="221F3AC9" w14:textId="77777777" w:rsidR="00BE0539" w:rsidRPr="00DC2757" w:rsidRDefault="00BE0539" w:rsidP="00E750DA">
            <w:pPr>
              <w:spacing w:after="0" w:line="240" w:lineRule="auto"/>
              <w:jc w:val="center"/>
              <w:rPr>
                <w:ins w:id="1029" w:author="Commodore, Sarah" w:date="2023-03-30T13:25:00Z"/>
                <w:rFonts w:ascii="Calibri" w:eastAsia="Times New Roman" w:hAnsi="Calibri" w:cs="Calibri"/>
                <w:color w:val="000000"/>
                <w:sz w:val="20"/>
                <w:szCs w:val="20"/>
              </w:rPr>
            </w:pPr>
            <w:ins w:id="1030"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231EE65F" w14:textId="77777777" w:rsidR="00BE0539" w:rsidRPr="00DC2757" w:rsidRDefault="00BE0539" w:rsidP="00E750DA">
            <w:pPr>
              <w:spacing w:after="0" w:line="240" w:lineRule="auto"/>
              <w:jc w:val="center"/>
              <w:rPr>
                <w:ins w:id="1031" w:author="Commodore, Sarah" w:date="2023-03-30T13:25:00Z"/>
                <w:rFonts w:ascii="Calibri" w:eastAsia="Times New Roman" w:hAnsi="Calibri" w:cs="Calibri"/>
                <w:color w:val="000000"/>
                <w:sz w:val="20"/>
                <w:szCs w:val="20"/>
              </w:rPr>
            </w:pPr>
            <w:ins w:id="1032" w:author="Commodore, Sarah" w:date="2023-03-30T13:25: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73788A93" w14:textId="77777777" w:rsidR="00BE0539" w:rsidRPr="00DC2757" w:rsidRDefault="00BE0539" w:rsidP="00E750DA">
            <w:pPr>
              <w:spacing w:after="0" w:line="240" w:lineRule="auto"/>
              <w:jc w:val="center"/>
              <w:rPr>
                <w:ins w:id="1033" w:author="Commodore, Sarah" w:date="2023-03-30T13:25:00Z"/>
                <w:rFonts w:ascii="Calibri" w:eastAsia="Times New Roman" w:hAnsi="Calibri" w:cs="Calibri"/>
                <w:color w:val="000000"/>
                <w:sz w:val="20"/>
                <w:szCs w:val="20"/>
              </w:rPr>
            </w:pPr>
            <w:ins w:id="1034" w:author="Commodore, Sarah" w:date="2023-03-30T13:25:00Z">
              <w:r w:rsidRPr="00DC2757">
                <w:rPr>
                  <w:rFonts w:ascii="Calibri" w:eastAsia="Times New Roman" w:hAnsi="Calibri" w:cs="Calibri"/>
                  <w:color w:val="000000"/>
                  <w:sz w:val="20"/>
                  <w:szCs w:val="20"/>
                </w:rPr>
                <w:t>6.3E-03</w:t>
              </w:r>
            </w:ins>
          </w:p>
        </w:tc>
        <w:tc>
          <w:tcPr>
            <w:tcW w:w="0" w:type="auto"/>
            <w:tcBorders>
              <w:top w:val="nil"/>
              <w:left w:val="nil"/>
              <w:bottom w:val="nil"/>
              <w:right w:val="nil"/>
            </w:tcBorders>
            <w:shd w:val="clear" w:color="auto" w:fill="auto"/>
            <w:noWrap/>
            <w:vAlign w:val="bottom"/>
            <w:hideMark/>
          </w:tcPr>
          <w:p w14:paraId="72690EDA" w14:textId="77777777" w:rsidR="00BE0539" w:rsidRPr="00DC2757" w:rsidRDefault="00BE0539" w:rsidP="00E750DA">
            <w:pPr>
              <w:spacing w:after="0" w:line="240" w:lineRule="auto"/>
              <w:jc w:val="center"/>
              <w:rPr>
                <w:ins w:id="1035" w:author="Commodore, Sarah" w:date="2023-03-30T13:25:00Z"/>
                <w:rFonts w:ascii="Calibri" w:eastAsia="Times New Roman" w:hAnsi="Calibri" w:cs="Calibri"/>
                <w:color w:val="FF0000"/>
                <w:sz w:val="20"/>
                <w:szCs w:val="20"/>
              </w:rPr>
            </w:pPr>
            <w:ins w:id="1036" w:author="Commodore, Sarah" w:date="2023-03-30T13:25:00Z">
              <w:r w:rsidRPr="00DC2757">
                <w:rPr>
                  <w:rFonts w:ascii="Calibri" w:eastAsia="Times New Roman" w:hAnsi="Calibri" w:cs="Calibri"/>
                  <w:color w:val="FF0000"/>
                  <w:sz w:val="20"/>
                  <w:szCs w:val="20"/>
                </w:rPr>
                <w:t>*</w:t>
              </w:r>
            </w:ins>
          </w:p>
        </w:tc>
      </w:tr>
      <w:tr w:rsidR="00BE0539" w:rsidRPr="00DC2757" w14:paraId="70D35B14" w14:textId="77777777" w:rsidTr="00E750DA">
        <w:trPr>
          <w:trHeight w:val="260"/>
          <w:ins w:id="1037" w:author="Commodore, Sarah" w:date="2023-03-30T13:25:00Z"/>
        </w:trPr>
        <w:tc>
          <w:tcPr>
            <w:tcW w:w="0" w:type="auto"/>
            <w:tcBorders>
              <w:top w:val="nil"/>
              <w:left w:val="nil"/>
              <w:bottom w:val="nil"/>
              <w:right w:val="nil"/>
            </w:tcBorders>
            <w:shd w:val="clear" w:color="auto" w:fill="auto"/>
            <w:noWrap/>
            <w:vAlign w:val="bottom"/>
            <w:hideMark/>
          </w:tcPr>
          <w:p w14:paraId="1796BB6D" w14:textId="77777777" w:rsidR="00BE0539" w:rsidRPr="00DC2757" w:rsidRDefault="00BE0539" w:rsidP="00E750DA">
            <w:pPr>
              <w:spacing w:after="0" w:line="240" w:lineRule="auto"/>
              <w:rPr>
                <w:ins w:id="1038" w:author="Commodore, Sarah" w:date="2023-03-30T13:25:00Z"/>
                <w:rFonts w:ascii="Calibri" w:eastAsia="Times New Roman" w:hAnsi="Calibri" w:cs="Calibri"/>
                <w:color w:val="000000"/>
                <w:sz w:val="20"/>
                <w:szCs w:val="20"/>
              </w:rPr>
            </w:pPr>
            <w:ins w:id="1039" w:author="Commodore, Sarah" w:date="2023-03-30T13:25:00Z">
              <w:r w:rsidRPr="00DC2757">
                <w:rPr>
                  <w:rFonts w:ascii="Calibri" w:eastAsia="Times New Roman" w:hAnsi="Calibri" w:cs="Calibri"/>
                  <w:color w:val="000000"/>
                  <w:sz w:val="20"/>
                  <w:szCs w:val="20"/>
                </w:rPr>
                <w:t>ENSG00000112539.15</w:t>
              </w:r>
            </w:ins>
          </w:p>
        </w:tc>
        <w:tc>
          <w:tcPr>
            <w:tcW w:w="0" w:type="auto"/>
            <w:tcBorders>
              <w:top w:val="nil"/>
              <w:left w:val="nil"/>
              <w:bottom w:val="nil"/>
              <w:right w:val="nil"/>
            </w:tcBorders>
            <w:shd w:val="clear" w:color="auto" w:fill="auto"/>
            <w:noWrap/>
            <w:vAlign w:val="bottom"/>
            <w:hideMark/>
          </w:tcPr>
          <w:p w14:paraId="0CA0FEE5" w14:textId="77777777" w:rsidR="00BE0539" w:rsidRPr="00DC2757" w:rsidRDefault="00BE0539" w:rsidP="00E750DA">
            <w:pPr>
              <w:spacing w:after="0" w:line="240" w:lineRule="auto"/>
              <w:rPr>
                <w:ins w:id="1040" w:author="Commodore, Sarah" w:date="2023-03-30T13:25:00Z"/>
                <w:rFonts w:ascii="Calibri" w:eastAsia="Times New Roman" w:hAnsi="Calibri" w:cs="Calibri"/>
                <w:color w:val="000000"/>
                <w:sz w:val="20"/>
                <w:szCs w:val="20"/>
              </w:rPr>
            </w:pPr>
            <w:ins w:id="1041" w:author="Commodore, Sarah" w:date="2023-03-30T13:25:00Z">
              <w:r w:rsidRPr="00DC2757">
                <w:rPr>
                  <w:rFonts w:ascii="Calibri" w:eastAsia="Times New Roman" w:hAnsi="Calibri" w:cs="Calibri"/>
                  <w:color w:val="000000"/>
                  <w:sz w:val="20"/>
                  <w:szCs w:val="20"/>
                </w:rPr>
                <w:t>C6orf118</w:t>
              </w:r>
            </w:ins>
          </w:p>
        </w:tc>
        <w:tc>
          <w:tcPr>
            <w:tcW w:w="0" w:type="auto"/>
            <w:tcBorders>
              <w:top w:val="nil"/>
              <w:left w:val="nil"/>
              <w:bottom w:val="nil"/>
              <w:right w:val="nil"/>
            </w:tcBorders>
            <w:shd w:val="clear" w:color="auto" w:fill="auto"/>
            <w:noWrap/>
            <w:vAlign w:val="bottom"/>
            <w:hideMark/>
          </w:tcPr>
          <w:p w14:paraId="175F56CF" w14:textId="77777777" w:rsidR="00BE0539" w:rsidRPr="00DC2757" w:rsidRDefault="00BE0539" w:rsidP="00E750DA">
            <w:pPr>
              <w:spacing w:after="0" w:line="240" w:lineRule="auto"/>
              <w:jc w:val="center"/>
              <w:rPr>
                <w:ins w:id="1042" w:author="Commodore, Sarah" w:date="2023-03-30T13:25:00Z"/>
                <w:rFonts w:ascii="Calibri" w:eastAsia="Times New Roman" w:hAnsi="Calibri" w:cs="Calibri"/>
                <w:color w:val="000000"/>
                <w:sz w:val="20"/>
                <w:szCs w:val="20"/>
              </w:rPr>
            </w:pPr>
            <w:ins w:id="1043"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F91FED8" w14:textId="77777777" w:rsidR="00BE0539" w:rsidRPr="00DC2757" w:rsidRDefault="00BE0539" w:rsidP="00E750DA">
            <w:pPr>
              <w:spacing w:after="0" w:line="240" w:lineRule="auto"/>
              <w:jc w:val="center"/>
              <w:rPr>
                <w:ins w:id="1044" w:author="Commodore, Sarah" w:date="2023-03-30T13:25:00Z"/>
                <w:rFonts w:ascii="Calibri" w:eastAsia="Times New Roman" w:hAnsi="Calibri" w:cs="Calibri"/>
                <w:color w:val="000000"/>
                <w:sz w:val="20"/>
                <w:szCs w:val="20"/>
              </w:rPr>
            </w:pPr>
            <w:ins w:id="1045" w:author="Commodore, Sarah" w:date="2023-03-30T13:25:00Z">
              <w:r w:rsidRPr="00DC2757">
                <w:rPr>
                  <w:rFonts w:ascii="Calibri" w:eastAsia="Times New Roman" w:hAnsi="Calibri" w:cs="Calibri"/>
                  <w:color w:val="000000"/>
                  <w:sz w:val="20"/>
                  <w:szCs w:val="20"/>
                </w:rPr>
                <w:t>2.7E-10</w:t>
              </w:r>
            </w:ins>
          </w:p>
        </w:tc>
        <w:tc>
          <w:tcPr>
            <w:tcW w:w="0" w:type="auto"/>
            <w:tcBorders>
              <w:top w:val="nil"/>
              <w:left w:val="nil"/>
              <w:bottom w:val="nil"/>
              <w:right w:val="nil"/>
            </w:tcBorders>
            <w:shd w:val="clear" w:color="auto" w:fill="auto"/>
            <w:noWrap/>
            <w:vAlign w:val="bottom"/>
            <w:hideMark/>
          </w:tcPr>
          <w:p w14:paraId="5EEA6E6C" w14:textId="77777777" w:rsidR="00BE0539" w:rsidRPr="00DC2757" w:rsidRDefault="00BE0539" w:rsidP="00E750DA">
            <w:pPr>
              <w:spacing w:after="0" w:line="240" w:lineRule="auto"/>
              <w:jc w:val="center"/>
              <w:rPr>
                <w:ins w:id="1046" w:author="Commodore, Sarah" w:date="2023-03-30T13:25:00Z"/>
                <w:rFonts w:ascii="Calibri" w:eastAsia="Times New Roman" w:hAnsi="Calibri" w:cs="Calibri"/>
                <w:color w:val="000000"/>
                <w:sz w:val="20"/>
                <w:szCs w:val="20"/>
              </w:rPr>
            </w:pPr>
            <w:ins w:id="1047" w:author="Commodore, Sarah" w:date="2023-03-30T13:25:00Z">
              <w:r w:rsidRPr="00DC2757">
                <w:rPr>
                  <w:rFonts w:ascii="Calibri" w:eastAsia="Times New Roman" w:hAnsi="Calibri" w:cs="Calibri"/>
                  <w:color w:val="000000"/>
                  <w:sz w:val="20"/>
                  <w:szCs w:val="20"/>
                </w:rPr>
                <w:t>5.6E-09</w:t>
              </w:r>
            </w:ins>
          </w:p>
        </w:tc>
        <w:tc>
          <w:tcPr>
            <w:tcW w:w="0" w:type="auto"/>
            <w:tcBorders>
              <w:top w:val="nil"/>
              <w:left w:val="nil"/>
              <w:bottom w:val="nil"/>
              <w:right w:val="nil"/>
            </w:tcBorders>
            <w:shd w:val="clear" w:color="auto" w:fill="auto"/>
            <w:noWrap/>
            <w:vAlign w:val="bottom"/>
            <w:hideMark/>
          </w:tcPr>
          <w:p w14:paraId="629B09C9" w14:textId="77777777" w:rsidR="00BE0539" w:rsidRPr="00DC2757" w:rsidRDefault="00BE0539" w:rsidP="00E750DA">
            <w:pPr>
              <w:spacing w:after="0" w:line="240" w:lineRule="auto"/>
              <w:jc w:val="center"/>
              <w:rPr>
                <w:ins w:id="1048" w:author="Commodore, Sarah" w:date="2023-03-30T13:25:00Z"/>
                <w:rFonts w:ascii="Calibri" w:eastAsia="Times New Roman" w:hAnsi="Calibri" w:cs="Calibri"/>
                <w:color w:val="FF0000"/>
                <w:sz w:val="20"/>
                <w:szCs w:val="20"/>
              </w:rPr>
            </w:pPr>
            <w:ins w:id="1049" w:author="Commodore, Sarah" w:date="2023-03-30T13:25:00Z">
              <w:r w:rsidRPr="00DC2757">
                <w:rPr>
                  <w:rFonts w:ascii="Calibri" w:eastAsia="Times New Roman" w:hAnsi="Calibri" w:cs="Calibri"/>
                  <w:color w:val="FF0000"/>
                  <w:sz w:val="20"/>
                  <w:szCs w:val="20"/>
                </w:rPr>
                <w:t>*</w:t>
              </w:r>
            </w:ins>
          </w:p>
        </w:tc>
      </w:tr>
      <w:tr w:rsidR="00BE0539" w:rsidRPr="00DC2757" w14:paraId="55DD6BD5" w14:textId="77777777" w:rsidTr="00E750DA">
        <w:trPr>
          <w:trHeight w:val="260"/>
          <w:ins w:id="1050" w:author="Commodore, Sarah" w:date="2023-03-30T13:25:00Z"/>
        </w:trPr>
        <w:tc>
          <w:tcPr>
            <w:tcW w:w="0" w:type="auto"/>
            <w:tcBorders>
              <w:top w:val="nil"/>
              <w:left w:val="nil"/>
              <w:bottom w:val="nil"/>
              <w:right w:val="nil"/>
            </w:tcBorders>
            <w:shd w:val="clear" w:color="auto" w:fill="auto"/>
            <w:noWrap/>
            <w:vAlign w:val="bottom"/>
            <w:hideMark/>
          </w:tcPr>
          <w:p w14:paraId="775A0027" w14:textId="77777777" w:rsidR="00BE0539" w:rsidRPr="00DC2757" w:rsidRDefault="00BE0539" w:rsidP="00E750DA">
            <w:pPr>
              <w:spacing w:after="0" w:line="240" w:lineRule="auto"/>
              <w:rPr>
                <w:ins w:id="1051" w:author="Commodore, Sarah" w:date="2023-03-30T13:25:00Z"/>
                <w:rFonts w:ascii="Calibri" w:eastAsia="Times New Roman" w:hAnsi="Calibri" w:cs="Calibri"/>
                <w:color w:val="000000"/>
                <w:sz w:val="20"/>
                <w:szCs w:val="20"/>
              </w:rPr>
            </w:pPr>
            <w:ins w:id="1052" w:author="Commodore, Sarah" w:date="2023-03-30T13:25:00Z">
              <w:r w:rsidRPr="00DC2757">
                <w:rPr>
                  <w:rFonts w:ascii="Calibri" w:eastAsia="Times New Roman" w:hAnsi="Calibri" w:cs="Calibri"/>
                  <w:color w:val="000000"/>
                  <w:sz w:val="20"/>
                  <w:szCs w:val="20"/>
                </w:rPr>
                <w:t>ENSG00000187726.9</w:t>
              </w:r>
            </w:ins>
          </w:p>
        </w:tc>
        <w:tc>
          <w:tcPr>
            <w:tcW w:w="0" w:type="auto"/>
            <w:tcBorders>
              <w:top w:val="nil"/>
              <w:left w:val="nil"/>
              <w:bottom w:val="nil"/>
              <w:right w:val="nil"/>
            </w:tcBorders>
            <w:shd w:val="clear" w:color="auto" w:fill="auto"/>
            <w:noWrap/>
            <w:vAlign w:val="bottom"/>
            <w:hideMark/>
          </w:tcPr>
          <w:p w14:paraId="52C4DBF7" w14:textId="77777777" w:rsidR="00BE0539" w:rsidRPr="00DC2757" w:rsidRDefault="00BE0539" w:rsidP="00E750DA">
            <w:pPr>
              <w:spacing w:after="0" w:line="240" w:lineRule="auto"/>
              <w:rPr>
                <w:ins w:id="1053" w:author="Commodore, Sarah" w:date="2023-03-30T13:25:00Z"/>
                <w:rFonts w:ascii="Calibri" w:eastAsia="Times New Roman" w:hAnsi="Calibri" w:cs="Calibri"/>
                <w:color w:val="000000"/>
                <w:sz w:val="20"/>
                <w:szCs w:val="20"/>
              </w:rPr>
            </w:pPr>
            <w:ins w:id="1054" w:author="Commodore, Sarah" w:date="2023-03-30T13:25:00Z">
              <w:r w:rsidRPr="00DC2757">
                <w:rPr>
                  <w:rFonts w:ascii="Calibri" w:eastAsia="Times New Roman" w:hAnsi="Calibri" w:cs="Calibri"/>
                  <w:color w:val="000000"/>
                  <w:sz w:val="20"/>
                  <w:szCs w:val="20"/>
                </w:rPr>
                <w:t>DNAJB13</w:t>
              </w:r>
            </w:ins>
          </w:p>
        </w:tc>
        <w:tc>
          <w:tcPr>
            <w:tcW w:w="0" w:type="auto"/>
            <w:tcBorders>
              <w:top w:val="nil"/>
              <w:left w:val="nil"/>
              <w:bottom w:val="nil"/>
              <w:right w:val="nil"/>
            </w:tcBorders>
            <w:shd w:val="clear" w:color="auto" w:fill="auto"/>
            <w:noWrap/>
            <w:vAlign w:val="bottom"/>
            <w:hideMark/>
          </w:tcPr>
          <w:p w14:paraId="6537800D" w14:textId="77777777" w:rsidR="00BE0539" w:rsidRPr="00DC2757" w:rsidRDefault="00BE0539" w:rsidP="00E750DA">
            <w:pPr>
              <w:spacing w:after="0" w:line="240" w:lineRule="auto"/>
              <w:jc w:val="center"/>
              <w:rPr>
                <w:ins w:id="1055" w:author="Commodore, Sarah" w:date="2023-03-30T13:25:00Z"/>
                <w:rFonts w:ascii="Calibri" w:eastAsia="Times New Roman" w:hAnsi="Calibri" w:cs="Calibri"/>
                <w:color w:val="000000"/>
                <w:sz w:val="20"/>
                <w:szCs w:val="20"/>
              </w:rPr>
            </w:pPr>
            <w:ins w:id="1056"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1D384D17" w14:textId="77777777" w:rsidR="00BE0539" w:rsidRPr="00DC2757" w:rsidRDefault="00BE0539" w:rsidP="00E750DA">
            <w:pPr>
              <w:spacing w:after="0" w:line="240" w:lineRule="auto"/>
              <w:jc w:val="center"/>
              <w:rPr>
                <w:ins w:id="1057" w:author="Commodore, Sarah" w:date="2023-03-30T13:25:00Z"/>
                <w:rFonts w:ascii="Calibri" w:eastAsia="Times New Roman" w:hAnsi="Calibri" w:cs="Calibri"/>
                <w:color w:val="000000"/>
                <w:sz w:val="20"/>
                <w:szCs w:val="20"/>
              </w:rPr>
            </w:pPr>
            <w:ins w:id="1058" w:author="Commodore, Sarah" w:date="2023-03-30T13:25:00Z">
              <w:r w:rsidRPr="00DC2757">
                <w:rPr>
                  <w:rFonts w:ascii="Calibri" w:eastAsia="Times New Roman" w:hAnsi="Calibri" w:cs="Calibri"/>
                  <w:color w:val="000000"/>
                  <w:sz w:val="20"/>
                  <w:szCs w:val="20"/>
                </w:rPr>
                <w:t>1.8E-10</w:t>
              </w:r>
            </w:ins>
          </w:p>
        </w:tc>
        <w:tc>
          <w:tcPr>
            <w:tcW w:w="0" w:type="auto"/>
            <w:tcBorders>
              <w:top w:val="nil"/>
              <w:left w:val="nil"/>
              <w:bottom w:val="nil"/>
              <w:right w:val="nil"/>
            </w:tcBorders>
            <w:shd w:val="clear" w:color="auto" w:fill="auto"/>
            <w:noWrap/>
            <w:vAlign w:val="bottom"/>
            <w:hideMark/>
          </w:tcPr>
          <w:p w14:paraId="13F22115" w14:textId="77777777" w:rsidR="00BE0539" w:rsidRPr="00DC2757" w:rsidRDefault="00BE0539" w:rsidP="00E750DA">
            <w:pPr>
              <w:spacing w:after="0" w:line="240" w:lineRule="auto"/>
              <w:jc w:val="center"/>
              <w:rPr>
                <w:ins w:id="1059" w:author="Commodore, Sarah" w:date="2023-03-30T13:25:00Z"/>
                <w:rFonts w:ascii="Calibri" w:eastAsia="Times New Roman" w:hAnsi="Calibri" w:cs="Calibri"/>
                <w:color w:val="000000"/>
                <w:sz w:val="20"/>
                <w:szCs w:val="20"/>
              </w:rPr>
            </w:pPr>
            <w:ins w:id="1060" w:author="Commodore, Sarah" w:date="2023-03-30T13:25:00Z">
              <w:r w:rsidRPr="00DC2757">
                <w:rPr>
                  <w:rFonts w:ascii="Calibri" w:eastAsia="Times New Roman" w:hAnsi="Calibri" w:cs="Calibri"/>
                  <w:color w:val="000000"/>
                  <w:sz w:val="20"/>
                  <w:szCs w:val="20"/>
                </w:rPr>
                <w:t>4.0E-09</w:t>
              </w:r>
            </w:ins>
          </w:p>
        </w:tc>
        <w:tc>
          <w:tcPr>
            <w:tcW w:w="0" w:type="auto"/>
            <w:tcBorders>
              <w:top w:val="nil"/>
              <w:left w:val="nil"/>
              <w:bottom w:val="nil"/>
              <w:right w:val="nil"/>
            </w:tcBorders>
            <w:shd w:val="clear" w:color="auto" w:fill="auto"/>
            <w:noWrap/>
            <w:vAlign w:val="bottom"/>
            <w:hideMark/>
          </w:tcPr>
          <w:p w14:paraId="4AEBDF2C" w14:textId="77777777" w:rsidR="00BE0539" w:rsidRPr="00DC2757" w:rsidRDefault="00BE0539" w:rsidP="00E750DA">
            <w:pPr>
              <w:spacing w:after="0" w:line="240" w:lineRule="auto"/>
              <w:jc w:val="center"/>
              <w:rPr>
                <w:ins w:id="1061" w:author="Commodore, Sarah" w:date="2023-03-30T13:25:00Z"/>
                <w:rFonts w:ascii="Calibri" w:eastAsia="Times New Roman" w:hAnsi="Calibri" w:cs="Calibri"/>
                <w:color w:val="FF0000"/>
                <w:sz w:val="20"/>
                <w:szCs w:val="20"/>
              </w:rPr>
            </w:pPr>
            <w:ins w:id="1062" w:author="Commodore, Sarah" w:date="2023-03-30T13:25:00Z">
              <w:r w:rsidRPr="00DC2757">
                <w:rPr>
                  <w:rFonts w:ascii="Calibri" w:eastAsia="Times New Roman" w:hAnsi="Calibri" w:cs="Calibri"/>
                  <w:color w:val="FF0000"/>
                  <w:sz w:val="20"/>
                  <w:szCs w:val="20"/>
                </w:rPr>
                <w:t>*</w:t>
              </w:r>
            </w:ins>
          </w:p>
        </w:tc>
      </w:tr>
      <w:tr w:rsidR="00BE0539" w:rsidRPr="00DC2757" w14:paraId="414ED0F1" w14:textId="77777777" w:rsidTr="00E750DA">
        <w:trPr>
          <w:trHeight w:val="260"/>
          <w:ins w:id="1063" w:author="Commodore, Sarah" w:date="2023-03-30T13:25:00Z"/>
        </w:trPr>
        <w:tc>
          <w:tcPr>
            <w:tcW w:w="0" w:type="auto"/>
            <w:tcBorders>
              <w:top w:val="nil"/>
              <w:left w:val="nil"/>
              <w:bottom w:val="nil"/>
              <w:right w:val="nil"/>
            </w:tcBorders>
            <w:shd w:val="clear" w:color="auto" w:fill="auto"/>
            <w:noWrap/>
            <w:vAlign w:val="bottom"/>
            <w:hideMark/>
          </w:tcPr>
          <w:p w14:paraId="2A7EA3D8" w14:textId="77777777" w:rsidR="00BE0539" w:rsidRPr="00DC2757" w:rsidRDefault="00BE0539" w:rsidP="00E750DA">
            <w:pPr>
              <w:spacing w:after="0" w:line="240" w:lineRule="auto"/>
              <w:rPr>
                <w:ins w:id="1064" w:author="Commodore, Sarah" w:date="2023-03-30T13:25:00Z"/>
                <w:rFonts w:ascii="Calibri" w:eastAsia="Times New Roman" w:hAnsi="Calibri" w:cs="Calibri"/>
                <w:color w:val="000000"/>
                <w:sz w:val="20"/>
                <w:szCs w:val="20"/>
              </w:rPr>
            </w:pPr>
            <w:ins w:id="1065" w:author="Commodore, Sarah" w:date="2023-03-30T13:25:00Z">
              <w:r w:rsidRPr="00DC2757">
                <w:rPr>
                  <w:rFonts w:ascii="Calibri" w:eastAsia="Times New Roman" w:hAnsi="Calibri" w:cs="Calibri"/>
                  <w:color w:val="000000"/>
                  <w:sz w:val="20"/>
                  <w:szCs w:val="20"/>
                </w:rPr>
                <w:t>ENSG00000068615.19</w:t>
              </w:r>
            </w:ins>
          </w:p>
        </w:tc>
        <w:tc>
          <w:tcPr>
            <w:tcW w:w="0" w:type="auto"/>
            <w:tcBorders>
              <w:top w:val="nil"/>
              <w:left w:val="nil"/>
              <w:bottom w:val="nil"/>
              <w:right w:val="nil"/>
            </w:tcBorders>
            <w:shd w:val="clear" w:color="auto" w:fill="auto"/>
            <w:noWrap/>
            <w:vAlign w:val="bottom"/>
            <w:hideMark/>
          </w:tcPr>
          <w:p w14:paraId="57606AA9" w14:textId="77777777" w:rsidR="00BE0539" w:rsidRPr="00DC2757" w:rsidRDefault="00BE0539" w:rsidP="00E750DA">
            <w:pPr>
              <w:spacing w:after="0" w:line="240" w:lineRule="auto"/>
              <w:rPr>
                <w:ins w:id="1066" w:author="Commodore, Sarah" w:date="2023-03-30T13:25:00Z"/>
                <w:rFonts w:ascii="Calibri" w:eastAsia="Times New Roman" w:hAnsi="Calibri" w:cs="Calibri"/>
                <w:color w:val="000000"/>
                <w:sz w:val="20"/>
                <w:szCs w:val="20"/>
              </w:rPr>
            </w:pPr>
            <w:ins w:id="1067" w:author="Commodore, Sarah" w:date="2023-03-30T13:25:00Z">
              <w:r w:rsidRPr="00DC2757">
                <w:rPr>
                  <w:rFonts w:ascii="Calibri" w:eastAsia="Times New Roman" w:hAnsi="Calibri" w:cs="Calibri"/>
                  <w:color w:val="000000"/>
                  <w:sz w:val="20"/>
                  <w:szCs w:val="20"/>
                </w:rPr>
                <w:t>REEP1</w:t>
              </w:r>
            </w:ins>
          </w:p>
        </w:tc>
        <w:tc>
          <w:tcPr>
            <w:tcW w:w="0" w:type="auto"/>
            <w:tcBorders>
              <w:top w:val="nil"/>
              <w:left w:val="nil"/>
              <w:bottom w:val="nil"/>
              <w:right w:val="nil"/>
            </w:tcBorders>
            <w:shd w:val="clear" w:color="auto" w:fill="auto"/>
            <w:noWrap/>
            <w:vAlign w:val="bottom"/>
            <w:hideMark/>
          </w:tcPr>
          <w:p w14:paraId="28E8C364" w14:textId="77777777" w:rsidR="00BE0539" w:rsidRPr="00DC2757" w:rsidRDefault="00BE0539" w:rsidP="00E750DA">
            <w:pPr>
              <w:spacing w:after="0" w:line="240" w:lineRule="auto"/>
              <w:jc w:val="center"/>
              <w:rPr>
                <w:ins w:id="1068" w:author="Commodore, Sarah" w:date="2023-03-30T13:25:00Z"/>
                <w:rFonts w:ascii="Calibri" w:eastAsia="Times New Roman" w:hAnsi="Calibri" w:cs="Calibri"/>
                <w:color w:val="000000"/>
                <w:sz w:val="20"/>
                <w:szCs w:val="20"/>
              </w:rPr>
            </w:pPr>
            <w:ins w:id="1069"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49C9FAF" w14:textId="77777777" w:rsidR="00BE0539" w:rsidRPr="00DC2757" w:rsidRDefault="00BE0539" w:rsidP="00E750DA">
            <w:pPr>
              <w:spacing w:after="0" w:line="240" w:lineRule="auto"/>
              <w:jc w:val="center"/>
              <w:rPr>
                <w:ins w:id="1070" w:author="Commodore, Sarah" w:date="2023-03-30T13:25:00Z"/>
                <w:rFonts w:ascii="Calibri" w:eastAsia="Times New Roman" w:hAnsi="Calibri" w:cs="Calibri"/>
                <w:color w:val="000000"/>
                <w:sz w:val="20"/>
                <w:szCs w:val="20"/>
              </w:rPr>
            </w:pPr>
            <w:ins w:id="1071" w:author="Commodore, Sarah" w:date="2023-03-30T13:25:00Z">
              <w:r w:rsidRPr="00DC2757">
                <w:rPr>
                  <w:rFonts w:ascii="Calibri" w:eastAsia="Times New Roman" w:hAnsi="Calibri" w:cs="Calibri"/>
                  <w:color w:val="000000"/>
                  <w:sz w:val="20"/>
                  <w:szCs w:val="20"/>
                </w:rPr>
                <w:t>1.7E-09</w:t>
              </w:r>
            </w:ins>
          </w:p>
        </w:tc>
        <w:tc>
          <w:tcPr>
            <w:tcW w:w="0" w:type="auto"/>
            <w:tcBorders>
              <w:top w:val="nil"/>
              <w:left w:val="nil"/>
              <w:bottom w:val="nil"/>
              <w:right w:val="nil"/>
            </w:tcBorders>
            <w:shd w:val="clear" w:color="auto" w:fill="auto"/>
            <w:noWrap/>
            <w:vAlign w:val="bottom"/>
            <w:hideMark/>
          </w:tcPr>
          <w:p w14:paraId="07A6B393" w14:textId="77777777" w:rsidR="00BE0539" w:rsidRPr="00DC2757" w:rsidRDefault="00BE0539" w:rsidP="00E750DA">
            <w:pPr>
              <w:spacing w:after="0" w:line="240" w:lineRule="auto"/>
              <w:jc w:val="center"/>
              <w:rPr>
                <w:ins w:id="1072" w:author="Commodore, Sarah" w:date="2023-03-30T13:25:00Z"/>
                <w:rFonts w:ascii="Calibri" w:eastAsia="Times New Roman" w:hAnsi="Calibri" w:cs="Calibri"/>
                <w:color w:val="000000"/>
                <w:sz w:val="20"/>
                <w:szCs w:val="20"/>
              </w:rPr>
            </w:pPr>
            <w:ins w:id="1073" w:author="Commodore, Sarah" w:date="2023-03-30T13:25:00Z">
              <w:r w:rsidRPr="00DC2757">
                <w:rPr>
                  <w:rFonts w:ascii="Calibri" w:eastAsia="Times New Roman" w:hAnsi="Calibri" w:cs="Calibri"/>
                  <w:color w:val="000000"/>
                  <w:sz w:val="20"/>
                  <w:szCs w:val="20"/>
                </w:rPr>
                <w:t>3.0E-08</w:t>
              </w:r>
            </w:ins>
          </w:p>
        </w:tc>
        <w:tc>
          <w:tcPr>
            <w:tcW w:w="0" w:type="auto"/>
            <w:tcBorders>
              <w:top w:val="nil"/>
              <w:left w:val="nil"/>
              <w:bottom w:val="nil"/>
              <w:right w:val="nil"/>
            </w:tcBorders>
            <w:shd w:val="clear" w:color="auto" w:fill="auto"/>
            <w:noWrap/>
            <w:vAlign w:val="bottom"/>
            <w:hideMark/>
          </w:tcPr>
          <w:p w14:paraId="2143CE52" w14:textId="77777777" w:rsidR="00BE0539" w:rsidRPr="00DC2757" w:rsidRDefault="00BE0539" w:rsidP="00E750DA">
            <w:pPr>
              <w:spacing w:after="0" w:line="240" w:lineRule="auto"/>
              <w:jc w:val="center"/>
              <w:rPr>
                <w:ins w:id="1074" w:author="Commodore, Sarah" w:date="2023-03-30T13:25:00Z"/>
                <w:rFonts w:ascii="Calibri" w:eastAsia="Times New Roman" w:hAnsi="Calibri" w:cs="Calibri"/>
                <w:color w:val="FF0000"/>
                <w:sz w:val="20"/>
                <w:szCs w:val="20"/>
              </w:rPr>
            </w:pPr>
            <w:ins w:id="1075" w:author="Commodore, Sarah" w:date="2023-03-30T13:25:00Z">
              <w:r w:rsidRPr="00DC2757">
                <w:rPr>
                  <w:rFonts w:ascii="Calibri" w:eastAsia="Times New Roman" w:hAnsi="Calibri" w:cs="Calibri"/>
                  <w:color w:val="FF0000"/>
                  <w:sz w:val="20"/>
                  <w:szCs w:val="20"/>
                </w:rPr>
                <w:t>*</w:t>
              </w:r>
            </w:ins>
          </w:p>
        </w:tc>
      </w:tr>
      <w:tr w:rsidR="00BE0539" w:rsidRPr="00DC2757" w14:paraId="77B38D5D" w14:textId="77777777" w:rsidTr="00E750DA">
        <w:trPr>
          <w:trHeight w:val="260"/>
          <w:ins w:id="1076" w:author="Commodore, Sarah" w:date="2023-03-30T13:25:00Z"/>
        </w:trPr>
        <w:tc>
          <w:tcPr>
            <w:tcW w:w="0" w:type="auto"/>
            <w:tcBorders>
              <w:top w:val="nil"/>
              <w:left w:val="nil"/>
              <w:bottom w:val="nil"/>
              <w:right w:val="nil"/>
            </w:tcBorders>
            <w:shd w:val="clear" w:color="auto" w:fill="auto"/>
            <w:noWrap/>
            <w:vAlign w:val="bottom"/>
            <w:hideMark/>
          </w:tcPr>
          <w:p w14:paraId="07B28D63" w14:textId="77777777" w:rsidR="00BE0539" w:rsidRPr="00DC2757" w:rsidRDefault="00BE0539" w:rsidP="00E750DA">
            <w:pPr>
              <w:spacing w:after="0" w:line="240" w:lineRule="auto"/>
              <w:rPr>
                <w:ins w:id="1077" w:author="Commodore, Sarah" w:date="2023-03-30T13:25:00Z"/>
                <w:rFonts w:ascii="Calibri" w:eastAsia="Times New Roman" w:hAnsi="Calibri" w:cs="Calibri"/>
                <w:color w:val="000000"/>
                <w:sz w:val="20"/>
                <w:szCs w:val="20"/>
              </w:rPr>
            </w:pPr>
            <w:ins w:id="1078" w:author="Commodore, Sarah" w:date="2023-03-30T13:25:00Z">
              <w:r w:rsidRPr="00DC2757">
                <w:rPr>
                  <w:rFonts w:ascii="Calibri" w:eastAsia="Times New Roman" w:hAnsi="Calibri" w:cs="Calibri"/>
                  <w:color w:val="000000"/>
                  <w:sz w:val="20"/>
                  <w:szCs w:val="20"/>
                </w:rPr>
                <w:t>ENSG00000287003.1</w:t>
              </w:r>
            </w:ins>
          </w:p>
        </w:tc>
        <w:tc>
          <w:tcPr>
            <w:tcW w:w="0" w:type="auto"/>
            <w:tcBorders>
              <w:top w:val="nil"/>
              <w:left w:val="nil"/>
              <w:bottom w:val="nil"/>
              <w:right w:val="nil"/>
            </w:tcBorders>
            <w:shd w:val="clear" w:color="auto" w:fill="auto"/>
            <w:noWrap/>
            <w:vAlign w:val="bottom"/>
            <w:hideMark/>
          </w:tcPr>
          <w:p w14:paraId="67E6CEA7" w14:textId="77777777" w:rsidR="00BE0539" w:rsidRPr="00DC2757" w:rsidRDefault="00BE0539" w:rsidP="00E750DA">
            <w:pPr>
              <w:spacing w:after="0" w:line="240" w:lineRule="auto"/>
              <w:rPr>
                <w:ins w:id="1079" w:author="Commodore, Sarah" w:date="2023-03-30T13:25:00Z"/>
                <w:rFonts w:ascii="Calibri" w:eastAsia="Times New Roman" w:hAnsi="Calibri" w:cs="Calibri"/>
                <w:color w:val="000000"/>
                <w:sz w:val="20"/>
                <w:szCs w:val="20"/>
              </w:rPr>
            </w:pPr>
            <w:ins w:id="1080" w:author="Commodore, Sarah" w:date="2023-03-30T13:25:00Z">
              <w:r w:rsidRPr="00DC2757">
                <w:rPr>
                  <w:rFonts w:ascii="Calibri" w:eastAsia="Times New Roman" w:hAnsi="Calibri" w:cs="Calibri"/>
                  <w:color w:val="000000"/>
                  <w:sz w:val="20"/>
                  <w:szCs w:val="20"/>
                </w:rPr>
                <w:t>AC008674.1</w:t>
              </w:r>
            </w:ins>
          </w:p>
        </w:tc>
        <w:tc>
          <w:tcPr>
            <w:tcW w:w="0" w:type="auto"/>
            <w:tcBorders>
              <w:top w:val="nil"/>
              <w:left w:val="nil"/>
              <w:bottom w:val="nil"/>
              <w:right w:val="nil"/>
            </w:tcBorders>
            <w:shd w:val="clear" w:color="auto" w:fill="auto"/>
            <w:noWrap/>
            <w:vAlign w:val="bottom"/>
            <w:hideMark/>
          </w:tcPr>
          <w:p w14:paraId="1C92C5A5" w14:textId="77777777" w:rsidR="00BE0539" w:rsidRPr="00DC2757" w:rsidRDefault="00BE0539" w:rsidP="00E750DA">
            <w:pPr>
              <w:spacing w:after="0" w:line="240" w:lineRule="auto"/>
              <w:jc w:val="center"/>
              <w:rPr>
                <w:ins w:id="1081" w:author="Commodore, Sarah" w:date="2023-03-30T13:25:00Z"/>
                <w:rFonts w:ascii="Calibri" w:eastAsia="Times New Roman" w:hAnsi="Calibri" w:cs="Calibri"/>
                <w:color w:val="000000"/>
                <w:sz w:val="20"/>
                <w:szCs w:val="20"/>
              </w:rPr>
            </w:pPr>
            <w:ins w:id="1082"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5B510C6" w14:textId="77777777" w:rsidR="00BE0539" w:rsidRPr="00DC2757" w:rsidRDefault="00BE0539" w:rsidP="00E750DA">
            <w:pPr>
              <w:spacing w:after="0" w:line="240" w:lineRule="auto"/>
              <w:jc w:val="center"/>
              <w:rPr>
                <w:ins w:id="1083" w:author="Commodore, Sarah" w:date="2023-03-30T13:25:00Z"/>
                <w:rFonts w:ascii="Calibri" w:eastAsia="Times New Roman" w:hAnsi="Calibri" w:cs="Calibri"/>
                <w:color w:val="000000"/>
                <w:sz w:val="20"/>
                <w:szCs w:val="20"/>
              </w:rPr>
            </w:pPr>
            <w:ins w:id="1084" w:author="Commodore, Sarah" w:date="2023-03-30T13:25:00Z">
              <w:r w:rsidRPr="00DC2757">
                <w:rPr>
                  <w:rFonts w:ascii="Calibri" w:eastAsia="Times New Roman" w:hAnsi="Calibri" w:cs="Calibri"/>
                  <w:color w:val="000000"/>
                  <w:sz w:val="20"/>
                  <w:szCs w:val="20"/>
                </w:rPr>
                <w:t>1.2E-09</w:t>
              </w:r>
            </w:ins>
          </w:p>
        </w:tc>
        <w:tc>
          <w:tcPr>
            <w:tcW w:w="0" w:type="auto"/>
            <w:tcBorders>
              <w:top w:val="nil"/>
              <w:left w:val="nil"/>
              <w:bottom w:val="nil"/>
              <w:right w:val="nil"/>
            </w:tcBorders>
            <w:shd w:val="clear" w:color="auto" w:fill="auto"/>
            <w:noWrap/>
            <w:vAlign w:val="bottom"/>
            <w:hideMark/>
          </w:tcPr>
          <w:p w14:paraId="4E5160DC" w14:textId="77777777" w:rsidR="00BE0539" w:rsidRPr="00DC2757" w:rsidRDefault="00BE0539" w:rsidP="00E750DA">
            <w:pPr>
              <w:spacing w:after="0" w:line="240" w:lineRule="auto"/>
              <w:jc w:val="center"/>
              <w:rPr>
                <w:ins w:id="1085" w:author="Commodore, Sarah" w:date="2023-03-30T13:25:00Z"/>
                <w:rFonts w:ascii="Calibri" w:eastAsia="Times New Roman" w:hAnsi="Calibri" w:cs="Calibri"/>
                <w:color w:val="000000"/>
                <w:sz w:val="20"/>
                <w:szCs w:val="20"/>
              </w:rPr>
            </w:pPr>
            <w:ins w:id="1086" w:author="Commodore, Sarah" w:date="2023-03-30T13:25:00Z">
              <w:r w:rsidRPr="00DC2757">
                <w:rPr>
                  <w:rFonts w:ascii="Calibri" w:eastAsia="Times New Roman" w:hAnsi="Calibri" w:cs="Calibri"/>
                  <w:color w:val="000000"/>
                  <w:sz w:val="20"/>
                  <w:szCs w:val="20"/>
                </w:rPr>
                <w:t>2.1E-08</w:t>
              </w:r>
            </w:ins>
          </w:p>
        </w:tc>
        <w:tc>
          <w:tcPr>
            <w:tcW w:w="0" w:type="auto"/>
            <w:tcBorders>
              <w:top w:val="nil"/>
              <w:left w:val="nil"/>
              <w:bottom w:val="nil"/>
              <w:right w:val="nil"/>
            </w:tcBorders>
            <w:shd w:val="clear" w:color="auto" w:fill="auto"/>
            <w:noWrap/>
            <w:vAlign w:val="bottom"/>
            <w:hideMark/>
          </w:tcPr>
          <w:p w14:paraId="22FDA51A" w14:textId="77777777" w:rsidR="00BE0539" w:rsidRPr="00DC2757" w:rsidRDefault="00BE0539" w:rsidP="00E750DA">
            <w:pPr>
              <w:spacing w:after="0" w:line="240" w:lineRule="auto"/>
              <w:jc w:val="center"/>
              <w:rPr>
                <w:ins w:id="1087" w:author="Commodore, Sarah" w:date="2023-03-30T13:25:00Z"/>
                <w:rFonts w:ascii="Calibri" w:eastAsia="Times New Roman" w:hAnsi="Calibri" w:cs="Calibri"/>
                <w:color w:val="FF0000"/>
                <w:sz w:val="20"/>
                <w:szCs w:val="20"/>
              </w:rPr>
            </w:pPr>
            <w:ins w:id="1088" w:author="Commodore, Sarah" w:date="2023-03-30T13:25:00Z">
              <w:r w:rsidRPr="00DC2757">
                <w:rPr>
                  <w:rFonts w:ascii="Calibri" w:eastAsia="Times New Roman" w:hAnsi="Calibri" w:cs="Calibri"/>
                  <w:color w:val="FF0000"/>
                  <w:sz w:val="20"/>
                  <w:szCs w:val="20"/>
                </w:rPr>
                <w:t>*</w:t>
              </w:r>
            </w:ins>
          </w:p>
        </w:tc>
      </w:tr>
      <w:tr w:rsidR="00BE0539" w:rsidRPr="00DC2757" w14:paraId="520B643A" w14:textId="77777777" w:rsidTr="00E750DA">
        <w:trPr>
          <w:trHeight w:val="260"/>
          <w:ins w:id="1089" w:author="Commodore, Sarah" w:date="2023-03-30T13:25:00Z"/>
        </w:trPr>
        <w:tc>
          <w:tcPr>
            <w:tcW w:w="0" w:type="auto"/>
            <w:tcBorders>
              <w:top w:val="nil"/>
              <w:left w:val="nil"/>
              <w:bottom w:val="nil"/>
              <w:right w:val="nil"/>
            </w:tcBorders>
            <w:shd w:val="clear" w:color="auto" w:fill="auto"/>
            <w:noWrap/>
            <w:vAlign w:val="bottom"/>
            <w:hideMark/>
          </w:tcPr>
          <w:p w14:paraId="3E432E75" w14:textId="77777777" w:rsidR="00BE0539" w:rsidRPr="00DC2757" w:rsidRDefault="00BE0539" w:rsidP="00E750DA">
            <w:pPr>
              <w:spacing w:after="0" w:line="240" w:lineRule="auto"/>
              <w:rPr>
                <w:ins w:id="1090" w:author="Commodore, Sarah" w:date="2023-03-30T13:25:00Z"/>
                <w:rFonts w:ascii="Calibri" w:eastAsia="Times New Roman" w:hAnsi="Calibri" w:cs="Calibri"/>
                <w:color w:val="000000"/>
                <w:sz w:val="20"/>
                <w:szCs w:val="20"/>
              </w:rPr>
            </w:pPr>
            <w:ins w:id="1091" w:author="Commodore, Sarah" w:date="2023-03-30T13:25:00Z">
              <w:r w:rsidRPr="00DC2757">
                <w:rPr>
                  <w:rFonts w:ascii="Calibri" w:eastAsia="Times New Roman" w:hAnsi="Calibri" w:cs="Calibri"/>
                  <w:color w:val="000000"/>
                  <w:sz w:val="20"/>
                  <w:szCs w:val="20"/>
                </w:rPr>
                <w:t>ENSG00000146221.10</w:t>
              </w:r>
            </w:ins>
          </w:p>
        </w:tc>
        <w:tc>
          <w:tcPr>
            <w:tcW w:w="0" w:type="auto"/>
            <w:tcBorders>
              <w:top w:val="nil"/>
              <w:left w:val="nil"/>
              <w:bottom w:val="nil"/>
              <w:right w:val="nil"/>
            </w:tcBorders>
            <w:shd w:val="clear" w:color="auto" w:fill="auto"/>
            <w:noWrap/>
            <w:vAlign w:val="bottom"/>
            <w:hideMark/>
          </w:tcPr>
          <w:p w14:paraId="325A1A24" w14:textId="77777777" w:rsidR="00BE0539" w:rsidRPr="00DC2757" w:rsidRDefault="00BE0539" w:rsidP="00E750DA">
            <w:pPr>
              <w:spacing w:after="0" w:line="240" w:lineRule="auto"/>
              <w:rPr>
                <w:ins w:id="1092" w:author="Commodore, Sarah" w:date="2023-03-30T13:25:00Z"/>
                <w:rFonts w:ascii="Calibri" w:eastAsia="Times New Roman" w:hAnsi="Calibri" w:cs="Calibri"/>
                <w:color w:val="000000"/>
                <w:sz w:val="20"/>
                <w:szCs w:val="20"/>
              </w:rPr>
            </w:pPr>
            <w:ins w:id="1093" w:author="Commodore, Sarah" w:date="2023-03-30T13:25:00Z">
              <w:r w:rsidRPr="00DC2757">
                <w:rPr>
                  <w:rFonts w:ascii="Calibri" w:eastAsia="Times New Roman" w:hAnsi="Calibri" w:cs="Calibri"/>
                  <w:color w:val="000000"/>
                  <w:sz w:val="20"/>
                  <w:szCs w:val="20"/>
                </w:rPr>
                <w:t>TCTE1</w:t>
              </w:r>
            </w:ins>
          </w:p>
        </w:tc>
        <w:tc>
          <w:tcPr>
            <w:tcW w:w="0" w:type="auto"/>
            <w:tcBorders>
              <w:top w:val="nil"/>
              <w:left w:val="nil"/>
              <w:bottom w:val="nil"/>
              <w:right w:val="nil"/>
            </w:tcBorders>
            <w:shd w:val="clear" w:color="auto" w:fill="auto"/>
            <w:noWrap/>
            <w:vAlign w:val="bottom"/>
            <w:hideMark/>
          </w:tcPr>
          <w:p w14:paraId="45A9B689" w14:textId="77777777" w:rsidR="00BE0539" w:rsidRPr="00DC2757" w:rsidRDefault="00BE0539" w:rsidP="00E750DA">
            <w:pPr>
              <w:spacing w:after="0" w:line="240" w:lineRule="auto"/>
              <w:jc w:val="center"/>
              <w:rPr>
                <w:ins w:id="1094" w:author="Commodore, Sarah" w:date="2023-03-30T13:25:00Z"/>
                <w:rFonts w:ascii="Calibri" w:eastAsia="Times New Roman" w:hAnsi="Calibri" w:cs="Calibri"/>
                <w:color w:val="000000"/>
                <w:sz w:val="20"/>
                <w:szCs w:val="20"/>
              </w:rPr>
            </w:pPr>
            <w:ins w:id="1095"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ACC8F59" w14:textId="77777777" w:rsidR="00BE0539" w:rsidRPr="00DC2757" w:rsidRDefault="00BE0539" w:rsidP="00E750DA">
            <w:pPr>
              <w:spacing w:after="0" w:line="240" w:lineRule="auto"/>
              <w:jc w:val="center"/>
              <w:rPr>
                <w:ins w:id="1096" w:author="Commodore, Sarah" w:date="2023-03-30T13:25:00Z"/>
                <w:rFonts w:ascii="Calibri" w:eastAsia="Times New Roman" w:hAnsi="Calibri" w:cs="Calibri"/>
                <w:color w:val="000000"/>
                <w:sz w:val="20"/>
                <w:szCs w:val="20"/>
              </w:rPr>
            </w:pPr>
            <w:ins w:id="1097" w:author="Commodore, Sarah" w:date="2023-03-30T13:25:00Z">
              <w:r w:rsidRPr="00DC2757">
                <w:rPr>
                  <w:rFonts w:ascii="Calibri" w:eastAsia="Times New Roman" w:hAnsi="Calibri" w:cs="Calibri"/>
                  <w:color w:val="000000"/>
                  <w:sz w:val="20"/>
                  <w:szCs w:val="20"/>
                </w:rPr>
                <w:t>4.1E-14</w:t>
              </w:r>
            </w:ins>
          </w:p>
        </w:tc>
        <w:tc>
          <w:tcPr>
            <w:tcW w:w="0" w:type="auto"/>
            <w:tcBorders>
              <w:top w:val="nil"/>
              <w:left w:val="nil"/>
              <w:bottom w:val="nil"/>
              <w:right w:val="nil"/>
            </w:tcBorders>
            <w:shd w:val="clear" w:color="auto" w:fill="auto"/>
            <w:noWrap/>
            <w:vAlign w:val="bottom"/>
            <w:hideMark/>
          </w:tcPr>
          <w:p w14:paraId="34A3FA30" w14:textId="77777777" w:rsidR="00BE0539" w:rsidRPr="00DC2757" w:rsidRDefault="00BE0539" w:rsidP="00E750DA">
            <w:pPr>
              <w:spacing w:after="0" w:line="240" w:lineRule="auto"/>
              <w:jc w:val="center"/>
              <w:rPr>
                <w:ins w:id="1098" w:author="Commodore, Sarah" w:date="2023-03-30T13:25:00Z"/>
                <w:rFonts w:ascii="Calibri" w:eastAsia="Times New Roman" w:hAnsi="Calibri" w:cs="Calibri"/>
                <w:color w:val="000000"/>
                <w:sz w:val="20"/>
                <w:szCs w:val="20"/>
              </w:rPr>
            </w:pPr>
            <w:ins w:id="1099" w:author="Commodore, Sarah" w:date="2023-03-30T13:25:00Z">
              <w:r w:rsidRPr="00DC2757">
                <w:rPr>
                  <w:rFonts w:ascii="Calibri" w:eastAsia="Times New Roman" w:hAnsi="Calibri" w:cs="Calibri"/>
                  <w:color w:val="000000"/>
                  <w:sz w:val="20"/>
                  <w:szCs w:val="20"/>
                </w:rPr>
                <w:t>2.3E-12</w:t>
              </w:r>
            </w:ins>
          </w:p>
        </w:tc>
        <w:tc>
          <w:tcPr>
            <w:tcW w:w="0" w:type="auto"/>
            <w:tcBorders>
              <w:top w:val="nil"/>
              <w:left w:val="nil"/>
              <w:bottom w:val="nil"/>
              <w:right w:val="nil"/>
            </w:tcBorders>
            <w:shd w:val="clear" w:color="auto" w:fill="auto"/>
            <w:noWrap/>
            <w:vAlign w:val="bottom"/>
            <w:hideMark/>
          </w:tcPr>
          <w:p w14:paraId="11C1C767" w14:textId="77777777" w:rsidR="00BE0539" w:rsidRPr="00DC2757" w:rsidRDefault="00BE0539" w:rsidP="00E750DA">
            <w:pPr>
              <w:spacing w:after="0" w:line="240" w:lineRule="auto"/>
              <w:jc w:val="center"/>
              <w:rPr>
                <w:ins w:id="1100" w:author="Commodore, Sarah" w:date="2023-03-30T13:25:00Z"/>
                <w:rFonts w:ascii="Calibri" w:eastAsia="Times New Roman" w:hAnsi="Calibri" w:cs="Calibri"/>
                <w:color w:val="FF0000"/>
                <w:sz w:val="20"/>
                <w:szCs w:val="20"/>
              </w:rPr>
            </w:pPr>
            <w:ins w:id="1101" w:author="Commodore, Sarah" w:date="2023-03-30T13:25:00Z">
              <w:r w:rsidRPr="00DC2757">
                <w:rPr>
                  <w:rFonts w:ascii="Calibri" w:eastAsia="Times New Roman" w:hAnsi="Calibri" w:cs="Calibri"/>
                  <w:color w:val="FF0000"/>
                  <w:sz w:val="20"/>
                  <w:szCs w:val="20"/>
                </w:rPr>
                <w:t>*</w:t>
              </w:r>
            </w:ins>
          </w:p>
        </w:tc>
      </w:tr>
      <w:tr w:rsidR="00BE0539" w:rsidRPr="00DC2757" w14:paraId="6863B91C" w14:textId="77777777" w:rsidTr="00E750DA">
        <w:trPr>
          <w:trHeight w:val="260"/>
          <w:ins w:id="1102" w:author="Commodore, Sarah" w:date="2023-03-30T13:25:00Z"/>
        </w:trPr>
        <w:tc>
          <w:tcPr>
            <w:tcW w:w="0" w:type="auto"/>
            <w:tcBorders>
              <w:top w:val="nil"/>
              <w:left w:val="nil"/>
              <w:bottom w:val="nil"/>
              <w:right w:val="nil"/>
            </w:tcBorders>
            <w:shd w:val="clear" w:color="auto" w:fill="auto"/>
            <w:noWrap/>
            <w:vAlign w:val="bottom"/>
            <w:hideMark/>
          </w:tcPr>
          <w:p w14:paraId="1A10EC8D" w14:textId="77777777" w:rsidR="00BE0539" w:rsidRPr="00DC2757" w:rsidRDefault="00BE0539" w:rsidP="00E750DA">
            <w:pPr>
              <w:spacing w:after="0" w:line="240" w:lineRule="auto"/>
              <w:rPr>
                <w:ins w:id="1103" w:author="Commodore, Sarah" w:date="2023-03-30T13:25:00Z"/>
                <w:rFonts w:ascii="Calibri" w:eastAsia="Times New Roman" w:hAnsi="Calibri" w:cs="Calibri"/>
                <w:color w:val="000000"/>
                <w:sz w:val="20"/>
                <w:szCs w:val="20"/>
              </w:rPr>
            </w:pPr>
            <w:ins w:id="1104" w:author="Commodore, Sarah" w:date="2023-03-30T13:25:00Z">
              <w:r w:rsidRPr="00DC2757">
                <w:rPr>
                  <w:rFonts w:ascii="Calibri" w:eastAsia="Times New Roman" w:hAnsi="Calibri" w:cs="Calibri"/>
                  <w:color w:val="000000"/>
                  <w:sz w:val="20"/>
                  <w:szCs w:val="20"/>
                </w:rPr>
                <w:t>ENSG00000115423.19</w:t>
              </w:r>
            </w:ins>
          </w:p>
        </w:tc>
        <w:tc>
          <w:tcPr>
            <w:tcW w:w="0" w:type="auto"/>
            <w:tcBorders>
              <w:top w:val="nil"/>
              <w:left w:val="nil"/>
              <w:bottom w:val="nil"/>
              <w:right w:val="nil"/>
            </w:tcBorders>
            <w:shd w:val="clear" w:color="auto" w:fill="auto"/>
            <w:noWrap/>
            <w:vAlign w:val="bottom"/>
            <w:hideMark/>
          </w:tcPr>
          <w:p w14:paraId="164F8AC8" w14:textId="77777777" w:rsidR="00BE0539" w:rsidRPr="00DC2757" w:rsidRDefault="00BE0539" w:rsidP="00E750DA">
            <w:pPr>
              <w:spacing w:after="0" w:line="240" w:lineRule="auto"/>
              <w:rPr>
                <w:ins w:id="1105" w:author="Commodore, Sarah" w:date="2023-03-30T13:25:00Z"/>
                <w:rFonts w:ascii="Calibri" w:eastAsia="Times New Roman" w:hAnsi="Calibri" w:cs="Calibri"/>
                <w:color w:val="000000"/>
                <w:sz w:val="20"/>
                <w:szCs w:val="20"/>
              </w:rPr>
            </w:pPr>
            <w:ins w:id="1106" w:author="Commodore, Sarah" w:date="2023-03-30T13:25:00Z">
              <w:r w:rsidRPr="00DC2757">
                <w:rPr>
                  <w:rFonts w:ascii="Calibri" w:eastAsia="Times New Roman" w:hAnsi="Calibri" w:cs="Calibri"/>
                  <w:color w:val="000000"/>
                  <w:sz w:val="20"/>
                  <w:szCs w:val="20"/>
                </w:rPr>
                <w:t>DNAH6</w:t>
              </w:r>
            </w:ins>
          </w:p>
        </w:tc>
        <w:tc>
          <w:tcPr>
            <w:tcW w:w="0" w:type="auto"/>
            <w:tcBorders>
              <w:top w:val="nil"/>
              <w:left w:val="nil"/>
              <w:bottom w:val="nil"/>
              <w:right w:val="nil"/>
            </w:tcBorders>
            <w:shd w:val="clear" w:color="auto" w:fill="auto"/>
            <w:noWrap/>
            <w:vAlign w:val="bottom"/>
            <w:hideMark/>
          </w:tcPr>
          <w:p w14:paraId="048BDEEB" w14:textId="77777777" w:rsidR="00BE0539" w:rsidRPr="00DC2757" w:rsidRDefault="00BE0539" w:rsidP="00E750DA">
            <w:pPr>
              <w:spacing w:after="0" w:line="240" w:lineRule="auto"/>
              <w:jc w:val="center"/>
              <w:rPr>
                <w:ins w:id="1107" w:author="Commodore, Sarah" w:date="2023-03-30T13:25:00Z"/>
                <w:rFonts w:ascii="Calibri" w:eastAsia="Times New Roman" w:hAnsi="Calibri" w:cs="Calibri"/>
                <w:color w:val="000000"/>
                <w:sz w:val="20"/>
                <w:szCs w:val="20"/>
              </w:rPr>
            </w:pPr>
            <w:ins w:id="1108"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4F3A30F" w14:textId="77777777" w:rsidR="00BE0539" w:rsidRPr="00DC2757" w:rsidRDefault="00BE0539" w:rsidP="00E750DA">
            <w:pPr>
              <w:spacing w:after="0" w:line="240" w:lineRule="auto"/>
              <w:jc w:val="center"/>
              <w:rPr>
                <w:ins w:id="1109" w:author="Commodore, Sarah" w:date="2023-03-30T13:25:00Z"/>
                <w:rFonts w:ascii="Calibri" w:eastAsia="Times New Roman" w:hAnsi="Calibri" w:cs="Calibri"/>
                <w:color w:val="000000"/>
                <w:sz w:val="20"/>
                <w:szCs w:val="20"/>
              </w:rPr>
            </w:pPr>
            <w:ins w:id="1110" w:author="Commodore, Sarah" w:date="2023-03-30T13:25:00Z">
              <w:r w:rsidRPr="00DC2757">
                <w:rPr>
                  <w:rFonts w:ascii="Calibri" w:eastAsia="Times New Roman" w:hAnsi="Calibri" w:cs="Calibri"/>
                  <w:color w:val="000000"/>
                  <w:sz w:val="20"/>
                  <w:szCs w:val="20"/>
                </w:rPr>
                <w:t>2.0E-13</w:t>
              </w:r>
            </w:ins>
          </w:p>
        </w:tc>
        <w:tc>
          <w:tcPr>
            <w:tcW w:w="0" w:type="auto"/>
            <w:tcBorders>
              <w:top w:val="nil"/>
              <w:left w:val="nil"/>
              <w:bottom w:val="nil"/>
              <w:right w:val="nil"/>
            </w:tcBorders>
            <w:shd w:val="clear" w:color="auto" w:fill="auto"/>
            <w:noWrap/>
            <w:vAlign w:val="bottom"/>
            <w:hideMark/>
          </w:tcPr>
          <w:p w14:paraId="11C32715" w14:textId="77777777" w:rsidR="00BE0539" w:rsidRPr="00DC2757" w:rsidRDefault="00BE0539" w:rsidP="00E750DA">
            <w:pPr>
              <w:spacing w:after="0" w:line="240" w:lineRule="auto"/>
              <w:jc w:val="center"/>
              <w:rPr>
                <w:ins w:id="1111" w:author="Commodore, Sarah" w:date="2023-03-30T13:25:00Z"/>
                <w:rFonts w:ascii="Calibri" w:eastAsia="Times New Roman" w:hAnsi="Calibri" w:cs="Calibri"/>
                <w:color w:val="000000"/>
                <w:sz w:val="20"/>
                <w:szCs w:val="20"/>
              </w:rPr>
            </w:pPr>
            <w:ins w:id="1112" w:author="Commodore, Sarah" w:date="2023-03-30T13:25:00Z">
              <w:r w:rsidRPr="00DC2757">
                <w:rPr>
                  <w:rFonts w:ascii="Calibri" w:eastAsia="Times New Roman" w:hAnsi="Calibri" w:cs="Calibri"/>
                  <w:color w:val="000000"/>
                  <w:sz w:val="20"/>
                  <w:szCs w:val="20"/>
                </w:rPr>
                <w:t>9.8E-12</w:t>
              </w:r>
            </w:ins>
          </w:p>
        </w:tc>
        <w:tc>
          <w:tcPr>
            <w:tcW w:w="0" w:type="auto"/>
            <w:tcBorders>
              <w:top w:val="nil"/>
              <w:left w:val="nil"/>
              <w:bottom w:val="nil"/>
              <w:right w:val="nil"/>
            </w:tcBorders>
            <w:shd w:val="clear" w:color="auto" w:fill="auto"/>
            <w:noWrap/>
            <w:vAlign w:val="bottom"/>
            <w:hideMark/>
          </w:tcPr>
          <w:p w14:paraId="06BEFFB0" w14:textId="77777777" w:rsidR="00BE0539" w:rsidRPr="00DC2757" w:rsidRDefault="00BE0539" w:rsidP="00E750DA">
            <w:pPr>
              <w:spacing w:after="0" w:line="240" w:lineRule="auto"/>
              <w:jc w:val="center"/>
              <w:rPr>
                <w:ins w:id="1113" w:author="Commodore, Sarah" w:date="2023-03-30T13:25:00Z"/>
                <w:rFonts w:ascii="Calibri" w:eastAsia="Times New Roman" w:hAnsi="Calibri" w:cs="Calibri"/>
                <w:color w:val="FF0000"/>
                <w:sz w:val="20"/>
                <w:szCs w:val="20"/>
              </w:rPr>
            </w:pPr>
            <w:ins w:id="1114" w:author="Commodore, Sarah" w:date="2023-03-30T13:25:00Z">
              <w:r w:rsidRPr="00DC2757">
                <w:rPr>
                  <w:rFonts w:ascii="Calibri" w:eastAsia="Times New Roman" w:hAnsi="Calibri" w:cs="Calibri"/>
                  <w:color w:val="FF0000"/>
                  <w:sz w:val="20"/>
                  <w:szCs w:val="20"/>
                </w:rPr>
                <w:t>*</w:t>
              </w:r>
            </w:ins>
          </w:p>
        </w:tc>
      </w:tr>
      <w:tr w:rsidR="00BE0539" w:rsidRPr="00DC2757" w14:paraId="6C9D2B55" w14:textId="77777777" w:rsidTr="00E750DA">
        <w:trPr>
          <w:trHeight w:val="260"/>
          <w:ins w:id="1115" w:author="Commodore, Sarah" w:date="2023-03-30T13:25:00Z"/>
        </w:trPr>
        <w:tc>
          <w:tcPr>
            <w:tcW w:w="0" w:type="auto"/>
            <w:tcBorders>
              <w:top w:val="nil"/>
              <w:left w:val="nil"/>
              <w:bottom w:val="nil"/>
              <w:right w:val="nil"/>
            </w:tcBorders>
            <w:shd w:val="clear" w:color="auto" w:fill="auto"/>
            <w:noWrap/>
            <w:vAlign w:val="bottom"/>
            <w:hideMark/>
          </w:tcPr>
          <w:p w14:paraId="54C14D86" w14:textId="77777777" w:rsidR="00BE0539" w:rsidRPr="00DC2757" w:rsidRDefault="00BE0539" w:rsidP="00E750DA">
            <w:pPr>
              <w:spacing w:after="0" w:line="240" w:lineRule="auto"/>
              <w:rPr>
                <w:ins w:id="1116" w:author="Commodore, Sarah" w:date="2023-03-30T13:25:00Z"/>
                <w:rFonts w:ascii="Calibri" w:eastAsia="Times New Roman" w:hAnsi="Calibri" w:cs="Calibri"/>
                <w:color w:val="000000"/>
                <w:sz w:val="20"/>
                <w:szCs w:val="20"/>
              </w:rPr>
            </w:pPr>
            <w:ins w:id="1117" w:author="Commodore, Sarah" w:date="2023-03-30T13:25:00Z">
              <w:r w:rsidRPr="00DC2757">
                <w:rPr>
                  <w:rFonts w:ascii="Calibri" w:eastAsia="Times New Roman" w:hAnsi="Calibri" w:cs="Calibri"/>
                  <w:color w:val="000000"/>
                  <w:sz w:val="20"/>
                  <w:szCs w:val="20"/>
                </w:rPr>
                <w:t>ENSG00000186231.17</w:t>
              </w:r>
            </w:ins>
          </w:p>
        </w:tc>
        <w:tc>
          <w:tcPr>
            <w:tcW w:w="0" w:type="auto"/>
            <w:tcBorders>
              <w:top w:val="nil"/>
              <w:left w:val="nil"/>
              <w:bottom w:val="nil"/>
              <w:right w:val="nil"/>
            </w:tcBorders>
            <w:shd w:val="clear" w:color="auto" w:fill="auto"/>
            <w:noWrap/>
            <w:vAlign w:val="bottom"/>
            <w:hideMark/>
          </w:tcPr>
          <w:p w14:paraId="16C7EC2B" w14:textId="77777777" w:rsidR="00BE0539" w:rsidRPr="00DC2757" w:rsidRDefault="00BE0539" w:rsidP="00E750DA">
            <w:pPr>
              <w:spacing w:after="0" w:line="240" w:lineRule="auto"/>
              <w:rPr>
                <w:ins w:id="1118" w:author="Commodore, Sarah" w:date="2023-03-30T13:25:00Z"/>
                <w:rFonts w:ascii="Calibri" w:eastAsia="Times New Roman" w:hAnsi="Calibri" w:cs="Calibri"/>
                <w:color w:val="000000"/>
                <w:sz w:val="20"/>
                <w:szCs w:val="20"/>
              </w:rPr>
            </w:pPr>
            <w:ins w:id="1119" w:author="Commodore, Sarah" w:date="2023-03-30T13:25:00Z">
              <w:r w:rsidRPr="00DC2757">
                <w:rPr>
                  <w:rFonts w:ascii="Calibri" w:eastAsia="Times New Roman" w:hAnsi="Calibri" w:cs="Calibri"/>
                  <w:color w:val="000000"/>
                  <w:sz w:val="20"/>
                  <w:szCs w:val="20"/>
                </w:rPr>
                <w:t>KLHL32</w:t>
              </w:r>
            </w:ins>
          </w:p>
        </w:tc>
        <w:tc>
          <w:tcPr>
            <w:tcW w:w="0" w:type="auto"/>
            <w:tcBorders>
              <w:top w:val="nil"/>
              <w:left w:val="nil"/>
              <w:bottom w:val="nil"/>
              <w:right w:val="nil"/>
            </w:tcBorders>
            <w:shd w:val="clear" w:color="auto" w:fill="auto"/>
            <w:noWrap/>
            <w:vAlign w:val="bottom"/>
            <w:hideMark/>
          </w:tcPr>
          <w:p w14:paraId="0EBBE2F9" w14:textId="77777777" w:rsidR="00BE0539" w:rsidRPr="00DC2757" w:rsidRDefault="00BE0539" w:rsidP="00E750DA">
            <w:pPr>
              <w:spacing w:after="0" w:line="240" w:lineRule="auto"/>
              <w:jc w:val="center"/>
              <w:rPr>
                <w:ins w:id="1120" w:author="Commodore, Sarah" w:date="2023-03-30T13:25:00Z"/>
                <w:rFonts w:ascii="Calibri" w:eastAsia="Times New Roman" w:hAnsi="Calibri" w:cs="Calibri"/>
                <w:color w:val="000000"/>
                <w:sz w:val="20"/>
                <w:szCs w:val="20"/>
              </w:rPr>
            </w:pPr>
            <w:ins w:id="1121"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58FF2A85" w14:textId="77777777" w:rsidR="00BE0539" w:rsidRPr="00DC2757" w:rsidRDefault="00BE0539" w:rsidP="00E750DA">
            <w:pPr>
              <w:spacing w:after="0" w:line="240" w:lineRule="auto"/>
              <w:jc w:val="center"/>
              <w:rPr>
                <w:ins w:id="1122" w:author="Commodore, Sarah" w:date="2023-03-30T13:25:00Z"/>
                <w:rFonts w:ascii="Calibri" w:eastAsia="Times New Roman" w:hAnsi="Calibri" w:cs="Calibri"/>
                <w:color w:val="000000"/>
                <w:sz w:val="20"/>
                <w:szCs w:val="20"/>
              </w:rPr>
            </w:pPr>
            <w:ins w:id="1123" w:author="Commodore, Sarah" w:date="2023-03-30T13:25:00Z">
              <w:r w:rsidRPr="00DC2757">
                <w:rPr>
                  <w:rFonts w:ascii="Calibri" w:eastAsia="Times New Roman" w:hAnsi="Calibri" w:cs="Calibri"/>
                  <w:color w:val="000000"/>
                  <w:sz w:val="20"/>
                  <w:szCs w:val="20"/>
                </w:rPr>
                <w:t>1.2E-12</w:t>
              </w:r>
            </w:ins>
          </w:p>
        </w:tc>
        <w:tc>
          <w:tcPr>
            <w:tcW w:w="0" w:type="auto"/>
            <w:tcBorders>
              <w:top w:val="nil"/>
              <w:left w:val="nil"/>
              <w:bottom w:val="nil"/>
              <w:right w:val="nil"/>
            </w:tcBorders>
            <w:shd w:val="clear" w:color="auto" w:fill="auto"/>
            <w:noWrap/>
            <w:vAlign w:val="bottom"/>
            <w:hideMark/>
          </w:tcPr>
          <w:p w14:paraId="500F15C5" w14:textId="77777777" w:rsidR="00BE0539" w:rsidRPr="00DC2757" w:rsidRDefault="00BE0539" w:rsidP="00E750DA">
            <w:pPr>
              <w:spacing w:after="0" w:line="240" w:lineRule="auto"/>
              <w:jc w:val="center"/>
              <w:rPr>
                <w:ins w:id="1124" w:author="Commodore, Sarah" w:date="2023-03-30T13:25:00Z"/>
                <w:rFonts w:ascii="Calibri" w:eastAsia="Times New Roman" w:hAnsi="Calibri" w:cs="Calibri"/>
                <w:color w:val="000000"/>
                <w:sz w:val="20"/>
                <w:szCs w:val="20"/>
              </w:rPr>
            </w:pPr>
            <w:ins w:id="1125" w:author="Commodore, Sarah" w:date="2023-03-30T13:25:00Z">
              <w:r w:rsidRPr="00DC2757">
                <w:rPr>
                  <w:rFonts w:ascii="Calibri" w:eastAsia="Times New Roman" w:hAnsi="Calibri" w:cs="Calibri"/>
                  <w:color w:val="000000"/>
                  <w:sz w:val="20"/>
                  <w:szCs w:val="20"/>
                </w:rPr>
                <w:t>4.6E-11</w:t>
              </w:r>
            </w:ins>
          </w:p>
        </w:tc>
        <w:tc>
          <w:tcPr>
            <w:tcW w:w="0" w:type="auto"/>
            <w:tcBorders>
              <w:top w:val="nil"/>
              <w:left w:val="nil"/>
              <w:bottom w:val="nil"/>
              <w:right w:val="nil"/>
            </w:tcBorders>
            <w:shd w:val="clear" w:color="auto" w:fill="auto"/>
            <w:noWrap/>
            <w:vAlign w:val="bottom"/>
            <w:hideMark/>
          </w:tcPr>
          <w:p w14:paraId="6DC2FE28" w14:textId="77777777" w:rsidR="00BE0539" w:rsidRPr="00DC2757" w:rsidRDefault="00BE0539" w:rsidP="00E750DA">
            <w:pPr>
              <w:spacing w:after="0" w:line="240" w:lineRule="auto"/>
              <w:jc w:val="center"/>
              <w:rPr>
                <w:ins w:id="1126" w:author="Commodore, Sarah" w:date="2023-03-30T13:25:00Z"/>
                <w:rFonts w:ascii="Calibri" w:eastAsia="Times New Roman" w:hAnsi="Calibri" w:cs="Calibri"/>
                <w:color w:val="FF0000"/>
                <w:sz w:val="20"/>
                <w:szCs w:val="20"/>
              </w:rPr>
            </w:pPr>
            <w:ins w:id="1127" w:author="Commodore, Sarah" w:date="2023-03-30T13:25:00Z">
              <w:r w:rsidRPr="00DC2757">
                <w:rPr>
                  <w:rFonts w:ascii="Calibri" w:eastAsia="Times New Roman" w:hAnsi="Calibri" w:cs="Calibri"/>
                  <w:color w:val="FF0000"/>
                  <w:sz w:val="20"/>
                  <w:szCs w:val="20"/>
                </w:rPr>
                <w:t>*</w:t>
              </w:r>
            </w:ins>
          </w:p>
        </w:tc>
      </w:tr>
      <w:tr w:rsidR="00BE0539" w:rsidRPr="00DC2757" w14:paraId="15F784B2" w14:textId="77777777" w:rsidTr="00E750DA">
        <w:trPr>
          <w:trHeight w:val="260"/>
          <w:ins w:id="1128" w:author="Commodore, Sarah" w:date="2023-03-30T13:25:00Z"/>
        </w:trPr>
        <w:tc>
          <w:tcPr>
            <w:tcW w:w="0" w:type="auto"/>
            <w:tcBorders>
              <w:top w:val="nil"/>
              <w:left w:val="nil"/>
              <w:bottom w:val="nil"/>
              <w:right w:val="nil"/>
            </w:tcBorders>
            <w:shd w:val="clear" w:color="auto" w:fill="auto"/>
            <w:noWrap/>
            <w:vAlign w:val="bottom"/>
            <w:hideMark/>
          </w:tcPr>
          <w:p w14:paraId="64943DCF" w14:textId="77777777" w:rsidR="00BE0539" w:rsidRPr="00DC2757" w:rsidRDefault="00BE0539" w:rsidP="00E750DA">
            <w:pPr>
              <w:spacing w:after="0" w:line="240" w:lineRule="auto"/>
              <w:rPr>
                <w:ins w:id="1129" w:author="Commodore, Sarah" w:date="2023-03-30T13:25:00Z"/>
                <w:rFonts w:ascii="Calibri" w:eastAsia="Times New Roman" w:hAnsi="Calibri" w:cs="Calibri"/>
                <w:color w:val="000000"/>
                <w:sz w:val="20"/>
                <w:szCs w:val="20"/>
              </w:rPr>
            </w:pPr>
            <w:ins w:id="1130" w:author="Commodore, Sarah" w:date="2023-03-30T13:25:00Z">
              <w:r w:rsidRPr="00DC2757">
                <w:rPr>
                  <w:rFonts w:ascii="Calibri" w:eastAsia="Times New Roman" w:hAnsi="Calibri" w:cs="Calibri"/>
                  <w:color w:val="000000"/>
                  <w:sz w:val="20"/>
                  <w:szCs w:val="20"/>
                </w:rPr>
                <w:t>ENSG00000163060.8</w:t>
              </w:r>
            </w:ins>
          </w:p>
        </w:tc>
        <w:tc>
          <w:tcPr>
            <w:tcW w:w="0" w:type="auto"/>
            <w:tcBorders>
              <w:top w:val="nil"/>
              <w:left w:val="nil"/>
              <w:bottom w:val="nil"/>
              <w:right w:val="nil"/>
            </w:tcBorders>
            <w:shd w:val="clear" w:color="auto" w:fill="auto"/>
            <w:noWrap/>
            <w:vAlign w:val="bottom"/>
            <w:hideMark/>
          </w:tcPr>
          <w:p w14:paraId="261417A0" w14:textId="77777777" w:rsidR="00BE0539" w:rsidRPr="00DC2757" w:rsidRDefault="00BE0539" w:rsidP="00E750DA">
            <w:pPr>
              <w:spacing w:after="0" w:line="240" w:lineRule="auto"/>
              <w:rPr>
                <w:ins w:id="1131" w:author="Commodore, Sarah" w:date="2023-03-30T13:25:00Z"/>
                <w:rFonts w:ascii="Calibri" w:eastAsia="Times New Roman" w:hAnsi="Calibri" w:cs="Calibri"/>
                <w:color w:val="000000"/>
                <w:sz w:val="20"/>
                <w:szCs w:val="20"/>
              </w:rPr>
            </w:pPr>
            <w:ins w:id="1132" w:author="Commodore, Sarah" w:date="2023-03-30T13:25:00Z">
              <w:r w:rsidRPr="00DC2757">
                <w:rPr>
                  <w:rFonts w:ascii="Calibri" w:eastAsia="Times New Roman" w:hAnsi="Calibri" w:cs="Calibri"/>
                  <w:color w:val="000000"/>
                  <w:sz w:val="20"/>
                  <w:szCs w:val="20"/>
                </w:rPr>
                <w:t>TEKT4</w:t>
              </w:r>
            </w:ins>
          </w:p>
        </w:tc>
        <w:tc>
          <w:tcPr>
            <w:tcW w:w="0" w:type="auto"/>
            <w:tcBorders>
              <w:top w:val="nil"/>
              <w:left w:val="nil"/>
              <w:bottom w:val="nil"/>
              <w:right w:val="nil"/>
            </w:tcBorders>
            <w:shd w:val="clear" w:color="auto" w:fill="auto"/>
            <w:noWrap/>
            <w:vAlign w:val="bottom"/>
            <w:hideMark/>
          </w:tcPr>
          <w:p w14:paraId="6BDB1E67" w14:textId="77777777" w:rsidR="00BE0539" w:rsidRPr="00DC2757" w:rsidRDefault="00BE0539" w:rsidP="00E750DA">
            <w:pPr>
              <w:spacing w:after="0" w:line="240" w:lineRule="auto"/>
              <w:jc w:val="center"/>
              <w:rPr>
                <w:ins w:id="1133" w:author="Commodore, Sarah" w:date="2023-03-30T13:25:00Z"/>
                <w:rFonts w:ascii="Calibri" w:eastAsia="Times New Roman" w:hAnsi="Calibri" w:cs="Calibri"/>
                <w:color w:val="000000"/>
                <w:sz w:val="20"/>
                <w:szCs w:val="20"/>
              </w:rPr>
            </w:pPr>
            <w:ins w:id="1134"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502A47FC" w14:textId="77777777" w:rsidR="00BE0539" w:rsidRPr="00DC2757" w:rsidRDefault="00BE0539" w:rsidP="00E750DA">
            <w:pPr>
              <w:spacing w:after="0" w:line="240" w:lineRule="auto"/>
              <w:jc w:val="center"/>
              <w:rPr>
                <w:ins w:id="1135" w:author="Commodore, Sarah" w:date="2023-03-30T13:25:00Z"/>
                <w:rFonts w:ascii="Calibri" w:eastAsia="Times New Roman" w:hAnsi="Calibri" w:cs="Calibri"/>
                <w:color w:val="000000"/>
                <w:sz w:val="20"/>
                <w:szCs w:val="20"/>
              </w:rPr>
            </w:pPr>
            <w:ins w:id="1136" w:author="Commodore, Sarah" w:date="2023-03-30T13:25: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01185E0D" w14:textId="77777777" w:rsidR="00BE0539" w:rsidRPr="00DC2757" w:rsidRDefault="00BE0539" w:rsidP="00E750DA">
            <w:pPr>
              <w:spacing w:after="0" w:line="240" w:lineRule="auto"/>
              <w:jc w:val="center"/>
              <w:rPr>
                <w:ins w:id="1137" w:author="Commodore, Sarah" w:date="2023-03-30T13:25:00Z"/>
                <w:rFonts w:ascii="Calibri" w:eastAsia="Times New Roman" w:hAnsi="Calibri" w:cs="Calibri"/>
                <w:color w:val="000000"/>
                <w:sz w:val="20"/>
                <w:szCs w:val="20"/>
              </w:rPr>
            </w:pPr>
            <w:ins w:id="1138" w:author="Commodore, Sarah" w:date="2023-03-30T13:25:00Z">
              <w:r w:rsidRPr="00DC2757">
                <w:rPr>
                  <w:rFonts w:ascii="Calibri" w:eastAsia="Times New Roman" w:hAnsi="Calibri" w:cs="Calibri"/>
                  <w:color w:val="000000"/>
                  <w:sz w:val="20"/>
                  <w:szCs w:val="20"/>
                </w:rPr>
                <w:t>5.0E-10</w:t>
              </w:r>
            </w:ins>
          </w:p>
        </w:tc>
        <w:tc>
          <w:tcPr>
            <w:tcW w:w="0" w:type="auto"/>
            <w:tcBorders>
              <w:top w:val="nil"/>
              <w:left w:val="nil"/>
              <w:bottom w:val="nil"/>
              <w:right w:val="nil"/>
            </w:tcBorders>
            <w:shd w:val="clear" w:color="auto" w:fill="auto"/>
            <w:noWrap/>
            <w:vAlign w:val="bottom"/>
            <w:hideMark/>
          </w:tcPr>
          <w:p w14:paraId="1EDCC17C" w14:textId="77777777" w:rsidR="00BE0539" w:rsidRPr="00DC2757" w:rsidRDefault="00BE0539" w:rsidP="00E750DA">
            <w:pPr>
              <w:spacing w:after="0" w:line="240" w:lineRule="auto"/>
              <w:jc w:val="center"/>
              <w:rPr>
                <w:ins w:id="1139" w:author="Commodore, Sarah" w:date="2023-03-30T13:25:00Z"/>
                <w:rFonts w:ascii="Calibri" w:eastAsia="Times New Roman" w:hAnsi="Calibri" w:cs="Calibri"/>
                <w:color w:val="FF0000"/>
                <w:sz w:val="20"/>
                <w:szCs w:val="20"/>
              </w:rPr>
            </w:pPr>
            <w:ins w:id="1140" w:author="Commodore, Sarah" w:date="2023-03-30T13:25:00Z">
              <w:r w:rsidRPr="00DC2757">
                <w:rPr>
                  <w:rFonts w:ascii="Calibri" w:eastAsia="Times New Roman" w:hAnsi="Calibri" w:cs="Calibri"/>
                  <w:color w:val="FF0000"/>
                  <w:sz w:val="20"/>
                  <w:szCs w:val="20"/>
                </w:rPr>
                <w:t>*</w:t>
              </w:r>
            </w:ins>
          </w:p>
        </w:tc>
      </w:tr>
      <w:tr w:rsidR="00BE0539" w:rsidRPr="00DC2757" w14:paraId="7090E8B1" w14:textId="77777777" w:rsidTr="00E750DA">
        <w:trPr>
          <w:trHeight w:val="260"/>
          <w:ins w:id="1141" w:author="Commodore, Sarah" w:date="2023-03-30T13:25:00Z"/>
        </w:trPr>
        <w:tc>
          <w:tcPr>
            <w:tcW w:w="0" w:type="auto"/>
            <w:tcBorders>
              <w:top w:val="nil"/>
              <w:left w:val="nil"/>
              <w:bottom w:val="nil"/>
              <w:right w:val="nil"/>
            </w:tcBorders>
            <w:shd w:val="clear" w:color="auto" w:fill="auto"/>
            <w:noWrap/>
            <w:vAlign w:val="bottom"/>
            <w:hideMark/>
          </w:tcPr>
          <w:p w14:paraId="53AA6D0D" w14:textId="77777777" w:rsidR="00BE0539" w:rsidRPr="00DC2757" w:rsidRDefault="00BE0539" w:rsidP="00E750DA">
            <w:pPr>
              <w:spacing w:after="0" w:line="240" w:lineRule="auto"/>
              <w:rPr>
                <w:ins w:id="1142" w:author="Commodore, Sarah" w:date="2023-03-30T13:25:00Z"/>
                <w:rFonts w:ascii="Calibri" w:eastAsia="Times New Roman" w:hAnsi="Calibri" w:cs="Calibri"/>
                <w:color w:val="000000"/>
                <w:sz w:val="20"/>
                <w:szCs w:val="20"/>
              </w:rPr>
            </w:pPr>
            <w:ins w:id="1143" w:author="Commodore, Sarah" w:date="2023-03-30T13:25:00Z">
              <w:r w:rsidRPr="00DC2757">
                <w:rPr>
                  <w:rFonts w:ascii="Calibri" w:eastAsia="Times New Roman" w:hAnsi="Calibri" w:cs="Calibri"/>
                  <w:color w:val="000000"/>
                  <w:sz w:val="20"/>
                  <w:szCs w:val="20"/>
                </w:rPr>
                <w:t>ENSG00000143595.13</w:t>
              </w:r>
            </w:ins>
          </w:p>
        </w:tc>
        <w:tc>
          <w:tcPr>
            <w:tcW w:w="0" w:type="auto"/>
            <w:tcBorders>
              <w:top w:val="nil"/>
              <w:left w:val="nil"/>
              <w:bottom w:val="nil"/>
              <w:right w:val="nil"/>
            </w:tcBorders>
            <w:shd w:val="clear" w:color="auto" w:fill="auto"/>
            <w:noWrap/>
            <w:vAlign w:val="bottom"/>
            <w:hideMark/>
          </w:tcPr>
          <w:p w14:paraId="4C267FC0" w14:textId="77777777" w:rsidR="00BE0539" w:rsidRPr="00DC2757" w:rsidRDefault="00BE0539" w:rsidP="00E750DA">
            <w:pPr>
              <w:spacing w:after="0" w:line="240" w:lineRule="auto"/>
              <w:rPr>
                <w:ins w:id="1144" w:author="Commodore, Sarah" w:date="2023-03-30T13:25:00Z"/>
                <w:rFonts w:ascii="Calibri" w:eastAsia="Times New Roman" w:hAnsi="Calibri" w:cs="Calibri"/>
                <w:color w:val="000000"/>
                <w:sz w:val="20"/>
                <w:szCs w:val="20"/>
              </w:rPr>
            </w:pPr>
            <w:ins w:id="1145" w:author="Commodore, Sarah" w:date="2023-03-30T13:25:00Z">
              <w:r w:rsidRPr="00DC2757">
                <w:rPr>
                  <w:rFonts w:ascii="Calibri" w:eastAsia="Times New Roman" w:hAnsi="Calibri" w:cs="Calibri"/>
                  <w:color w:val="000000"/>
                  <w:sz w:val="20"/>
                  <w:szCs w:val="20"/>
                </w:rPr>
                <w:t>AQP10</w:t>
              </w:r>
            </w:ins>
          </w:p>
        </w:tc>
        <w:tc>
          <w:tcPr>
            <w:tcW w:w="0" w:type="auto"/>
            <w:tcBorders>
              <w:top w:val="nil"/>
              <w:left w:val="nil"/>
              <w:bottom w:val="nil"/>
              <w:right w:val="nil"/>
            </w:tcBorders>
            <w:shd w:val="clear" w:color="auto" w:fill="auto"/>
            <w:noWrap/>
            <w:vAlign w:val="bottom"/>
            <w:hideMark/>
          </w:tcPr>
          <w:p w14:paraId="7BFFB9D2" w14:textId="77777777" w:rsidR="00BE0539" w:rsidRPr="00DC2757" w:rsidRDefault="00BE0539" w:rsidP="00E750DA">
            <w:pPr>
              <w:spacing w:after="0" w:line="240" w:lineRule="auto"/>
              <w:jc w:val="center"/>
              <w:rPr>
                <w:ins w:id="1146" w:author="Commodore, Sarah" w:date="2023-03-30T13:25:00Z"/>
                <w:rFonts w:ascii="Calibri" w:eastAsia="Times New Roman" w:hAnsi="Calibri" w:cs="Calibri"/>
                <w:color w:val="000000"/>
                <w:sz w:val="20"/>
                <w:szCs w:val="20"/>
              </w:rPr>
            </w:pPr>
            <w:ins w:id="1147"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C889BA9" w14:textId="77777777" w:rsidR="00BE0539" w:rsidRPr="00DC2757" w:rsidRDefault="00BE0539" w:rsidP="00E750DA">
            <w:pPr>
              <w:spacing w:after="0" w:line="240" w:lineRule="auto"/>
              <w:jc w:val="center"/>
              <w:rPr>
                <w:ins w:id="1148" w:author="Commodore, Sarah" w:date="2023-03-30T13:25:00Z"/>
                <w:rFonts w:ascii="Calibri" w:eastAsia="Times New Roman" w:hAnsi="Calibri" w:cs="Calibri"/>
                <w:color w:val="000000"/>
                <w:sz w:val="20"/>
                <w:szCs w:val="20"/>
              </w:rPr>
            </w:pPr>
            <w:ins w:id="1149" w:author="Commodore, Sarah" w:date="2023-03-30T13:25:00Z">
              <w:r w:rsidRPr="00DC2757">
                <w:rPr>
                  <w:rFonts w:ascii="Calibri" w:eastAsia="Times New Roman" w:hAnsi="Calibri" w:cs="Calibri"/>
                  <w:color w:val="000000"/>
                  <w:sz w:val="20"/>
                  <w:szCs w:val="20"/>
                </w:rPr>
                <w:t>2.6E-10</w:t>
              </w:r>
            </w:ins>
          </w:p>
        </w:tc>
        <w:tc>
          <w:tcPr>
            <w:tcW w:w="0" w:type="auto"/>
            <w:tcBorders>
              <w:top w:val="nil"/>
              <w:left w:val="nil"/>
              <w:bottom w:val="nil"/>
              <w:right w:val="nil"/>
            </w:tcBorders>
            <w:shd w:val="clear" w:color="auto" w:fill="auto"/>
            <w:noWrap/>
            <w:vAlign w:val="bottom"/>
            <w:hideMark/>
          </w:tcPr>
          <w:p w14:paraId="3FC86B4D" w14:textId="77777777" w:rsidR="00BE0539" w:rsidRPr="00DC2757" w:rsidRDefault="00BE0539" w:rsidP="00E750DA">
            <w:pPr>
              <w:spacing w:after="0" w:line="240" w:lineRule="auto"/>
              <w:jc w:val="center"/>
              <w:rPr>
                <w:ins w:id="1150" w:author="Commodore, Sarah" w:date="2023-03-30T13:25:00Z"/>
                <w:rFonts w:ascii="Calibri" w:eastAsia="Times New Roman" w:hAnsi="Calibri" w:cs="Calibri"/>
                <w:color w:val="000000"/>
                <w:sz w:val="20"/>
                <w:szCs w:val="20"/>
              </w:rPr>
            </w:pPr>
            <w:ins w:id="1151" w:author="Commodore, Sarah" w:date="2023-03-30T13:25:00Z">
              <w:r w:rsidRPr="00DC2757">
                <w:rPr>
                  <w:rFonts w:ascii="Calibri" w:eastAsia="Times New Roman" w:hAnsi="Calibri" w:cs="Calibri"/>
                  <w:color w:val="000000"/>
                  <w:sz w:val="20"/>
                  <w:szCs w:val="20"/>
                </w:rPr>
                <w:t>5.5E-09</w:t>
              </w:r>
            </w:ins>
          </w:p>
        </w:tc>
        <w:tc>
          <w:tcPr>
            <w:tcW w:w="0" w:type="auto"/>
            <w:tcBorders>
              <w:top w:val="nil"/>
              <w:left w:val="nil"/>
              <w:bottom w:val="nil"/>
              <w:right w:val="nil"/>
            </w:tcBorders>
            <w:shd w:val="clear" w:color="auto" w:fill="auto"/>
            <w:noWrap/>
            <w:vAlign w:val="bottom"/>
            <w:hideMark/>
          </w:tcPr>
          <w:p w14:paraId="06C938B3" w14:textId="77777777" w:rsidR="00BE0539" w:rsidRPr="00DC2757" w:rsidRDefault="00BE0539" w:rsidP="00E750DA">
            <w:pPr>
              <w:spacing w:after="0" w:line="240" w:lineRule="auto"/>
              <w:jc w:val="center"/>
              <w:rPr>
                <w:ins w:id="1152" w:author="Commodore, Sarah" w:date="2023-03-30T13:25:00Z"/>
                <w:rFonts w:ascii="Calibri" w:eastAsia="Times New Roman" w:hAnsi="Calibri" w:cs="Calibri"/>
                <w:color w:val="FF0000"/>
                <w:sz w:val="20"/>
                <w:szCs w:val="20"/>
              </w:rPr>
            </w:pPr>
            <w:ins w:id="1153" w:author="Commodore, Sarah" w:date="2023-03-30T13:25:00Z">
              <w:r w:rsidRPr="00DC2757">
                <w:rPr>
                  <w:rFonts w:ascii="Calibri" w:eastAsia="Times New Roman" w:hAnsi="Calibri" w:cs="Calibri"/>
                  <w:color w:val="FF0000"/>
                  <w:sz w:val="20"/>
                  <w:szCs w:val="20"/>
                </w:rPr>
                <w:t>*</w:t>
              </w:r>
            </w:ins>
          </w:p>
        </w:tc>
      </w:tr>
      <w:tr w:rsidR="00BE0539" w:rsidRPr="00DC2757" w14:paraId="19A0CEBF" w14:textId="77777777" w:rsidTr="00E750DA">
        <w:trPr>
          <w:trHeight w:val="260"/>
          <w:ins w:id="1154" w:author="Commodore, Sarah" w:date="2023-03-30T13:25:00Z"/>
        </w:trPr>
        <w:tc>
          <w:tcPr>
            <w:tcW w:w="0" w:type="auto"/>
            <w:tcBorders>
              <w:top w:val="nil"/>
              <w:left w:val="nil"/>
              <w:bottom w:val="nil"/>
              <w:right w:val="nil"/>
            </w:tcBorders>
            <w:shd w:val="clear" w:color="auto" w:fill="auto"/>
            <w:noWrap/>
            <w:vAlign w:val="bottom"/>
            <w:hideMark/>
          </w:tcPr>
          <w:p w14:paraId="023BBAF3" w14:textId="77777777" w:rsidR="00BE0539" w:rsidRPr="00DC2757" w:rsidRDefault="00BE0539" w:rsidP="00E750DA">
            <w:pPr>
              <w:spacing w:after="0" w:line="240" w:lineRule="auto"/>
              <w:rPr>
                <w:ins w:id="1155" w:author="Commodore, Sarah" w:date="2023-03-30T13:25:00Z"/>
                <w:rFonts w:ascii="Calibri" w:eastAsia="Times New Roman" w:hAnsi="Calibri" w:cs="Calibri"/>
                <w:color w:val="000000"/>
                <w:sz w:val="20"/>
                <w:szCs w:val="20"/>
              </w:rPr>
            </w:pPr>
            <w:ins w:id="1156" w:author="Commodore, Sarah" w:date="2023-03-30T13:25:00Z">
              <w:r w:rsidRPr="00DC2757">
                <w:rPr>
                  <w:rFonts w:ascii="Calibri" w:eastAsia="Times New Roman" w:hAnsi="Calibri" w:cs="Calibri"/>
                  <w:color w:val="000000"/>
                  <w:sz w:val="20"/>
                  <w:szCs w:val="20"/>
                </w:rPr>
                <w:lastRenderedPageBreak/>
                <w:t>ENSG00000173988.13</w:t>
              </w:r>
            </w:ins>
          </w:p>
        </w:tc>
        <w:tc>
          <w:tcPr>
            <w:tcW w:w="0" w:type="auto"/>
            <w:tcBorders>
              <w:top w:val="nil"/>
              <w:left w:val="nil"/>
              <w:bottom w:val="nil"/>
              <w:right w:val="nil"/>
            </w:tcBorders>
            <w:shd w:val="clear" w:color="auto" w:fill="auto"/>
            <w:noWrap/>
            <w:vAlign w:val="bottom"/>
            <w:hideMark/>
          </w:tcPr>
          <w:p w14:paraId="487FBE70" w14:textId="77777777" w:rsidR="00BE0539" w:rsidRPr="00DC2757" w:rsidRDefault="00BE0539" w:rsidP="00E750DA">
            <w:pPr>
              <w:spacing w:after="0" w:line="240" w:lineRule="auto"/>
              <w:rPr>
                <w:ins w:id="1157" w:author="Commodore, Sarah" w:date="2023-03-30T13:25:00Z"/>
                <w:rFonts w:ascii="Calibri" w:eastAsia="Times New Roman" w:hAnsi="Calibri" w:cs="Calibri"/>
                <w:color w:val="000000"/>
                <w:sz w:val="20"/>
                <w:szCs w:val="20"/>
              </w:rPr>
            </w:pPr>
            <w:ins w:id="1158" w:author="Commodore, Sarah" w:date="2023-03-30T13:25:00Z">
              <w:r w:rsidRPr="00DC2757">
                <w:rPr>
                  <w:rFonts w:ascii="Calibri" w:eastAsia="Times New Roman" w:hAnsi="Calibri" w:cs="Calibri"/>
                  <w:color w:val="000000"/>
                  <w:sz w:val="20"/>
                  <w:szCs w:val="20"/>
                </w:rPr>
                <w:t>LRRC63</w:t>
              </w:r>
            </w:ins>
          </w:p>
        </w:tc>
        <w:tc>
          <w:tcPr>
            <w:tcW w:w="0" w:type="auto"/>
            <w:tcBorders>
              <w:top w:val="nil"/>
              <w:left w:val="nil"/>
              <w:bottom w:val="nil"/>
              <w:right w:val="nil"/>
            </w:tcBorders>
            <w:shd w:val="clear" w:color="auto" w:fill="auto"/>
            <w:noWrap/>
            <w:vAlign w:val="bottom"/>
            <w:hideMark/>
          </w:tcPr>
          <w:p w14:paraId="67B9B770" w14:textId="77777777" w:rsidR="00BE0539" w:rsidRPr="00DC2757" w:rsidRDefault="00BE0539" w:rsidP="00E750DA">
            <w:pPr>
              <w:spacing w:after="0" w:line="240" w:lineRule="auto"/>
              <w:jc w:val="center"/>
              <w:rPr>
                <w:ins w:id="1159" w:author="Commodore, Sarah" w:date="2023-03-30T13:25:00Z"/>
                <w:rFonts w:ascii="Calibri" w:eastAsia="Times New Roman" w:hAnsi="Calibri" w:cs="Calibri"/>
                <w:color w:val="000000"/>
                <w:sz w:val="20"/>
                <w:szCs w:val="20"/>
              </w:rPr>
            </w:pPr>
            <w:ins w:id="1160"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5ABF31FB" w14:textId="77777777" w:rsidR="00BE0539" w:rsidRPr="00DC2757" w:rsidRDefault="00BE0539" w:rsidP="00E750DA">
            <w:pPr>
              <w:spacing w:after="0" w:line="240" w:lineRule="auto"/>
              <w:jc w:val="center"/>
              <w:rPr>
                <w:ins w:id="1161" w:author="Commodore, Sarah" w:date="2023-03-30T13:25:00Z"/>
                <w:rFonts w:ascii="Calibri" w:eastAsia="Times New Roman" w:hAnsi="Calibri" w:cs="Calibri"/>
                <w:color w:val="000000"/>
                <w:sz w:val="20"/>
                <w:szCs w:val="20"/>
              </w:rPr>
            </w:pPr>
            <w:ins w:id="1162" w:author="Commodore, Sarah" w:date="2023-03-30T13:25:00Z">
              <w:r w:rsidRPr="00DC2757">
                <w:rPr>
                  <w:rFonts w:ascii="Calibri" w:eastAsia="Times New Roman" w:hAnsi="Calibri" w:cs="Calibri"/>
                  <w:color w:val="000000"/>
                  <w:sz w:val="20"/>
                  <w:szCs w:val="20"/>
                </w:rPr>
                <w:t>2.6E-06</w:t>
              </w:r>
            </w:ins>
          </w:p>
        </w:tc>
        <w:tc>
          <w:tcPr>
            <w:tcW w:w="0" w:type="auto"/>
            <w:tcBorders>
              <w:top w:val="nil"/>
              <w:left w:val="nil"/>
              <w:bottom w:val="nil"/>
              <w:right w:val="nil"/>
            </w:tcBorders>
            <w:shd w:val="clear" w:color="auto" w:fill="auto"/>
            <w:noWrap/>
            <w:vAlign w:val="bottom"/>
            <w:hideMark/>
          </w:tcPr>
          <w:p w14:paraId="73ED5268" w14:textId="77777777" w:rsidR="00BE0539" w:rsidRPr="00DC2757" w:rsidRDefault="00BE0539" w:rsidP="00E750DA">
            <w:pPr>
              <w:spacing w:after="0" w:line="240" w:lineRule="auto"/>
              <w:jc w:val="center"/>
              <w:rPr>
                <w:ins w:id="1163" w:author="Commodore, Sarah" w:date="2023-03-30T13:25:00Z"/>
                <w:rFonts w:ascii="Calibri" w:eastAsia="Times New Roman" w:hAnsi="Calibri" w:cs="Calibri"/>
                <w:color w:val="000000"/>
                <w:sz w:val="20"/>
                <w:szCs w:val="20"/>
              </w:rPr>
            </w:pPr>
            <w:ins w:id="1164" w:author="Commodore, Sarah" w:date="2023-03-30T13:25:00Z">
              <w:r w:rsidRPr="00DC2757">
                <w:rPr>
                  <w:rFonts w:ascii="Calibri" w:eastAsia="Times New Roman" w:hAnsi="Calibri" w:cs="Calibri"/>
                  <w:color w:val="000000"/>
                  <w:sz w:val="20"/>
                  <w:szCs w:val="20"/>
                </w:rPr>
                <w:t>2.0E-05</w:t>
              </w:r>
            </w:ins>
          </w:p>
        </w:tc>
        <w:tc>
          <w:tcPr>
            <w:tcW w:w="0" w:type="auto"/>
            <w:tcBorders>
              <w:top w:val="nil"/>
              <w:left w:val="nil"/>
              <w:bottom w:val="nil"/>
              <w:right w:val="nil"/>
            </w:tcBorders>
            <w:shd w:val="clear" w:color="auto" w:fill="auto"/>
            <w:noWrap/>
            <w:vAlign w:val="bottom"/>
            <w:hideMark/>
          </w:tcPr>
          <w:p w14:paraId="727F5305" w14:textId="77777777" w:rsidR="00BE0539" w:rsidRPr="00DC2757" w:rsidRDefault="00BE0539" w:rsidP="00E750DA">
            <w:pPr>
              <w:spacing w:after="0" w:line="240" w:lineRule="auto"/>
              <w:jc w:val="center"/>
              <w:rPr>
                <w:ins w:id="1165" w:author="Commodore, Sarah" w:date="2023-03-30T13:25:00Z"/>
                <w:rFonts w:ascii="Calibri" w:eastAsia="Times New Roman" w:hAnsi="Calibri" w:cs="Calibri"/>
                <w:color w:val="FF0000"/>
                <w:sz w:val="20"/>
                <w:szCs w:val="20"/>
              </w:rPr>
            </w:pPr>
            <w:ins w:id="1166" w:author="Commodore, Sarah" w:date="2023-03-30T13:25:00Z">
              <w:r w:rsidRPr="00DC2757">
                <w:rPr>
                  <w:rFonts w:ascii="Calibri" w:eastAsia="Times New Roman" w:hAnsi="Calibri" w:cs="Calibri"/>
                  <w:color w:val="FF0000"/>
                  <w:sz w:val="20"/>
                  <w:szCs w:val="20"/>
                </w:rPr>
                <w:t>*</w:t>
              </w:r>
            </w:ins>
          </w:p>
        </w:tc>
      </w:tr>
      <w:tr w:rsidR="00BE0539" w:rsidRPr="00DC2757" w14:paraId="662B9108" w14:textId="77777777" w:rsidTr="00E750DA">
        <w:trPr>
          <w:trHeight w:val="260"/>
          <w:ins w:id="1167" w:author="Commodore, Sarah" w:date="2023-03-30T13:25:00Z"/>
        </w:trPr>
        <w:tc>
          <w:tcPr>
            <w:tcW w:w="0" w:type="auto"/>
            <w:tcBorders>
              <w:top w:val="nil"/>
              <w:left w:val="nil"/>
              <w:bottom w:val="nil"/>
              <w:right w:val="nil"/>
            </w:tcBorders>
            <w:shd w:val="clear" w:color="auto" w:fill="auto"/>
            <w:noWrap/>
            <w:vAlign w:val="bottom"/>
            <w:hideMark/>
          </w:tcPr>
          <w:p w14:paraId="49282677" w14:textId="77777777" w:rsidR="00BE0539" w:rsidRPr="00DC2757" w:rsidRDefault="00BE0539" w:rsidP="00E750DA">
            <w:pPr>
              <w:spacing w:after="0" w:line="240" w:lineRule="auto"/>
              <w:rPr>
                <w:ins w:id="1168" w:author="Commodore, Sarah" w:date="2023-03-30T13:25:00Z"/>
                <w:rFonts w:ascii="Calibri" w:eastAsia="Times New Roman" w:hAnsi="Calibri" w:cs="Calibri"/>
                <w:color w:val="000000"/>
                <w:sz w:val="20"/>
                <w:szCs w:val="20"/>
              </w:rPr>
            </w:pPr>
            <w:ins w:id="1169" w:author="Commodore, Sarah" w:date="2023-03-30T13:25:00Z">
              <w:r w:rsidRPr="00DC2757">
                <w:rPr>
                  <w:rFonts w:ascii="Calibri" w:eastAsia="Times New Roman" w:hAnsi="Calibri" w:cs="Calibri"/>
                  <w:color w:val="000000"/>
                  <w:sz w:val="20"/>
                  <w:szCs w:val="20"/>
                </w:rPr>
                <w:t>ENSG00000132554.20</w:t>
              </w:r>
            </w:ins>
          </w:p>
        </w:tc>
        <w:tc>
          <w:tcPr>
            <w:tcW w:w="0" w:type="auto"/>
            <w:tcBorders>
              <w:top w:val="nil"/>
              <w:left w:val="nil"/>
              <w:bottom w:val="nil"/>
              <w:right w:val="nil"/>
            </w:tcBorders>
            <w:shd w:val="clear" w:color="auto" w:fill="auto"/>
            <w:noWrap/>
            <w:vAlign w:val="bottom"/>
            <w:hideMark/>
          </w:tcPr>
          <w:p w14:paraId="24587C19" w14:textId="77777777" w:rsidR="00BE0539" w:rsidRPr="00DC2757" w:rsidRDefault="00BE0539" w:rsidP="00E750DA">
            <w:pPr>
              <w:spacing w:after="0" w:line="240" w:lineRule="auto"/>
              <w:rPr>
                <w:ins w:id="1170" w:author="Commodore, Sarah" w:date="2023-03-30T13:25:00Z"/>
                <w:rFonts w:ascii="Calibri" w:eastAsia="Times New Roman" w:hAnsi="Calibri" w:cs="Calibri"/>
                <w:color w:val="000000"/>
                <w:sz w:val="20"/>
                <w:szCs w:val="20"/>
              </w:rPr>
            </w:pPr>
            <w:ins w:id="1171" w:author="Commodore, Sarah" w:date="2023-03-30T13:25:00Z">
              <w:r w:rsidRPr="00DC2757">
                <w:rPr>
                  <w:rFonts w:ascii="Calibri" w:eastAsia="Times New Roman" w:hAnsi="Calibri" w:cs="Calibri"/>
                  <w:color w:val="000000"/>
                  <w:sz w:val="20"/>
                  <w:szCs w:val="20"/>
                </w:rPr>
                <w:t>RGS22</w:t>
              </w:r>
            </w:ins>
          </w:p>
        </w:tc>
        <w:tc>
          <w:tcPr>
            <w:tcW w:w="0" w:type="auto"/>
            <w:tcBorders>
              <w:top w:val="nil"/>
              <w:left w:val="nil"/>
              <w:bottom w:val="nil"/>
              <w:right w:val="nil"/>
            </w:tcBorders>
            <w:shd w:val="clear" w:color="auto" w:fill="auto"/>
            <w:noWrap/>
            <w:vAlign w:val="bottom"/>
            <w:hideMark/>
          </w:tcPr>
          <w:p w14:paraId="719D8EE4" w14:textId="77777777" w:rsidR="00BE0539" w:rsidRPr="00DC2757" w:rsidRDefault="00BE0539" w:rsidP="00E750DA">
            <w:pPr>
              <w:spacing w:after="0" w:line="240" w:lineRule="auto"/>
              <w:jc w:val="center"/>
              <w:rPr>
                <w:ins w:id="1172" w:author="Commodore, Sarah" w:date="2023-03-30T13:25:00Z"/>
                <w:rFonts w:ascii="Calibri" w:eastAsia="Times New Roman" w:hAnsi="Calibri" w:cs="Calibri"/>
                <w:color w:val="000000"/>
                <w:sz w:val="20"/>
                <w:szCs w:val="20"/>
              </w:rPr>
            </w:pPr>
            <w:ins w:id="1173"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47FA96E" w14:textId="77777777" w:rsidR="00BE0539" w:rsidRPr="00DC2757" w:rsidRDefault="00BE0539" w:rsidP="00E750DA">
            <w:pPr>
              <w:spacing w:after="0" w:line="240" w:lineRule="auto"/>
              <w:jc w:val="center"/>
              <w:rPr>
                <w:ins w:id="1174" w:author="Commodore, Sarah" w:date="2023-03-30T13:25:00Z"/>
                <w:rFonts w:ascii="Calibri" w:eastAsia="Times New Roman" w:hAnsi="Calibri" w:cs="Calibri"/>
                <w:color w:val="000000"/>
                <w:sz w:val="20"/>
                <w:szCs w:val="20"/>
              </w:rPr>
            </w:pPr>
            <w:ins w:id="1175" w:author="Commodore, Sarah" w:date="2023-03-30T13:25: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7093AA50" w14:textId="77777777" w:rsidR="00BE0539" w:rsidRPr="00DC2757" w:rsidRDefault="00BE0539" w:rsidP="00E750DA">
            <w:pPr>
              <w:spacing w:after="0" w:line="240" w:lineRule="auto"/>
              <w:jc w:val="center"/>
              <w:rPr>
                <w:ins w:id="1176" w:author="Commodore, Sarah" w:date="2023-03-30T13:25:00Z"/>
                <w:rFonts w:ascii="Calibri" w:eastAsia="Times New Roman" w:hAnsi="Calibri" w:cs="Calibri"/>
                <w:color w:val="000000"/>
                <w:sz w:val="20"/>
                <w:szCs w:val="20"/>
              </w:rPr>
            </w:pPr>
            <w:ins w:id="1177" w:author="Commodore, Sarah" w:date="2023-03-30T13:25: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6BF9B898" w14:textId="77777777" w:rsidR="00BE0539" w:rsidRPr="00DC2757" w:rsidRDefault="00BE0539" w:rsidP="00E750DA">
            <w:pPr>
              <w:spacing w:after="0" w:line="240" w:lineRule="auto"/>
              <w:jc w:val="center"/>
              <w:rPr>
                <w:ins w:id="1178" w:author="Commodore, Sarah" w:date="2023-03-30T13:25:00Z"/>
                <w:rFonts w:ascii="Calibri" w:eastAsia="Times New Roman" w:hAnsi="Calibri" w:cs="Calibri"/>
                <w:color w:val="FF0000"/>
                <w:sz w:val="20"/>
                <w:szCs w:val="20"/>
              </w:rPr>
            </w:pPr>
            <w:ins w:id="1179" w:author="Commodore, Sarah" w:date="2023-03-30T13:25:00Z">
              <w:r w:rsidRPr="00DC2757">
                <w:rPr>
                  <w:rFonts w:ascii="Calibri" w:eastAsia="Times New Roman" w:hAnsi="Calibri" w:cs="Calibri"/>
                  <w:color w:val="FF0000"/>
                  <w:sz w:val="20"/>
                  <w:szCs w:val="20"/>
                </w:rPr>
                <w:t>*</w:t>
              </w:r>
            </w:ins>
          </w:p>
        </w:tc>
      </w:tr>
      <w:tr w:rsidR="00BE0539" w:rsidRPr="00DC2757" w14:paraId="6309A455" w14:textId="77777777" w:rsidTr="00E750DA">
        <w:trPr>
          <w:trHeight w:val="260"/>
          <w:ins w:id="1180" w:author="Commodore, Sarah" w:date="2023-03-30T13:25:00Z"/>
        </w:trPr>
        <w:tc>
          <w:tcPr>
            <w:tcW w:w="0" w:type="auto"/>
            <w:tcBorders>
              <w:top w:val="nil"/>
              <w:left w:val="nil"/>
              <w:bottom w:val="nil"/>
              <w:right w:val="nil"/>
            </w:tcBorders>
            <w:shd w:val="clear" w:color="auto" w:fill="auto"/>
            <w:noWrap/>
            <w:vAlign w:val="bottom"/>
            <w:hideMark/>
          </w:tcPr>
          <w:p w14:paraId="3067DCD0" w14:textId="77777777" w:rsidR="00BE0539" w:rsidRPr="00DC2757" w:rsidRDefault="00BE0539" w:rsidP="00E750DA">
            <w:pPr>
              <w:spacing w:after="0" w:line="240" w:lineRule="auto"/>
              <w:rPr>
                <w:ins w:id="1181" w:author="Commodore, Sarah" w:date="2023-03-30T13:25:00Z"/>
                <w:rFonts w:ascii="Calibri" w:eastAsia="Times New Roman" w:hAnsi="Calibri" w:cs="Calibri"/>
                <w:color w:val="000000"/>
                <w:sz w:val="20"/>
                <w:szCs w:val="20"/>
              </w:rPr>
            </w:pPr>
            <w:ins w:id="1182" w:author="Commodore, Sarah" w:date="2023-03-30T13:25:00Z">
              <w:r w:rsidRPr="00DC2757">
                <w:rPr>
                  <w:rFonts w:ascii="Calibri" w:eastAsia="Times New Roman" w:hAnsi="Calibri" w:cs="Calibri"/>
                  <w:color w:val="000000"/>
                  <w:sz w:val="20"/>
                  <w:szCs w:val="20"/>
                </w:rPr>
                <w:t>ENSG00000102230.14</w:t>
              </w:r>
            </w:ins>
          </w:p>
        </w:tc>
        <w:tc>
          <w:tcPr>
            <w:tcW w:w="0" w:type="auto"/>
            <w:tcBorders>
              <w:top w:val="nil"/>
              <w:left w:val="nil"/>
              <w:bottom w:val="nil"/>
              <w:right w:val="nil"/>
            </w:tcBorders>
            <w:shd w:val="clear" w:color="auto" w:fill="auto"/>
            <w:noWrap/>
            <w:vAlign w:val="bottom"/>
            <w:hideMark/>
          </w:tcPr>
          <w:p w14:paraId="1B8EE989" w14:textId="77777777" w:rsidR="00BE0539" w:rsidRPr="00DC2757" w:rsidRDefault="00BE0539" w:rsidP="00E750DA">
            <w:pPr>
              <w:spacing w:after="0" w:line="240" w:lineRule="auto"/>
              <w:rPr>
                <w:ins w:id="1183" w:author="Commodore, Sarah" w:date="2023-03-30T13:25:00Z"/>
                <w:rFonts w:ascii="Calibri" w:eastAsia="Times New Roman" w:hAnsi="Calibri" w:cs="Calibri"/>
                <w:color w:val="000000"/>
                <w:sz w:val="20"/>
                <w:szCs w:val="20"/>
              </w:rPr>
            </w:pPr>
            <w:ins w:id="1184" w:author="Commodore, Sarah" w:date="2023-03-30T13:25:00Z">
              <w:r w:rsidRPr="00DC2757">
                <w:rPr>
                  <w:rFonts w:ascii="Calibri" w:eastAsia="Times New Roman" w:hAnsi="Calibri" w:cs="Calibri"/>
                  <w:color w:val="000000"/>
                  <w:sz w:val="20"/>
                  <w:szCs w:val="20"/>
                </w:rPr>
                <w:t>PCYT1B</w:t>
              </w:r>
            </w:ins>
          </w:p>
        </w:tc>
        <w:tc>
          <w:tcPr>
            <w:tcW w:w="0" w:type="auto"/>
            <w:tcBorders>
              <w:top w:val="nil"/>
              <w:left w:val="nil"/>
              <w:bottom w:val="nil"/>
              <w:right w:val="nil"/>
            </w:tcBorders>
            <w:shd w:val="clear" w:color="auto" w:fill="auto"/>
            <w:noWrap/>
            <w:vAlign w:val="bottom"/>
            <w:hideMark/>
          </w:tcPr>
          <w:p w14:paraId="54A1FBAB" w14:textId="77777777" w:rsidR="00BE0539" w:rsidRPr="00DC2757" w:rsidRDefault="00BE0539" w:rsidP="00E750DA">
            <w:pPr>
              <w:spacing w:after="0" w:line="240" w:lineRule="auto"/>
              <w:jc w:val="center"/>
              <w:rPr>
                <w:ins w:id="1185" w:author="Commodore, Sarah" w:date="2023-03-30T13:25:00Z"/>
                <w:rFonts w:ascii="Calibri" w:eastAsia="Times New Roman" w:hAnsi="Calibri" w:cs="Calibri"/>
                <w:color w:val="000000"/>
                <w:sz w:val="20"/>
                <w:szCs w:val="20"/>
              </w:rPr>
            </w:pPr>
            <w:ins w:id="1186"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6540B339" w14:textId="77777777" w:rsidR="00BE0539" w:rsidRPr="00DC2757" w:rsidRDefault="00BE0539" w:rsidP="00E750DA">
            <w:pPr>
              <w:spacing w:after="0" w:line="240" w:lineRule="auto"/>
              <w:jc w:val="center"/>
              <w:rPr>
                <w:ins w:id="1187" w:author="Commodore, Sarah" w:date="2023-03-30T13:25:00Z"/>
                <w:rFonts w:ascii="Calibri" w:eastAsia="Times New Roman" w:hAnsi="Calibri" w:cs="Calibri"/>
                <w:color w:val="000000"/>
                <w:sz w:val="20"/>
                <w:szCs w:val="20"/>
              </w:rPr>
            </w:pPr>
            <w:ins w:id="1188" w:author="Commodore, Sarah" w:date="2023-03-30T13:25:00Z">
              <w:r w:rsidRPr="00DC2757">
                <w:rPr>
                  <w:rFonts w:ascii="Calibri" w:eastAsia="Times New Roman" w:hAnsi="Calibri" w:cs="Calibri"/>
                  <w:color w:val="000000"/>
                  <w:sz w:val="20"/>
                  <w:szCs w:val="20"/>
                </w:rPr>
                <w:t>2.0E-11</w:t>
              </w:r>
            </w:ins>
          </w:p>
        </w:tc>
        <w:tc>
          <w:tcPr>
            <w:tcW w:w="0" w:type="auto"/>
            <w:tcBorders>
              <w:top w:val="nil"/>
              <w:left w:val="nil"/>
              <w:bottom w:val="nil"/>
              <w:right w:val="nil"/>
            </w:tcBorders>
            <w:shd w:val="clear" w:color="auto" w:fill="auto"/>
            <w:noWrap/>
            <w:vAlign w:val="bottom"/>
            <w:hideMark/>
          </w:tcPr>
          <w:p w14:paraId="7E288551" w14:textId="77777777" w:rsidR="00BE0539" w:rsidRPr="00DC2757" w:rsidRDefault="00BE0539" w:rsidP="00E750DA">
            <w:pPr>
              <w:spacing w:after="0" w:line="240" w:lineRule="auto"/>
              <w:jc w:val="center"/>
              <w:rPr>
                <w:ins w:id="1189" w:author="Commodore, Sarah" w:date="2023-03-30T13:25:00Z"/>
                <w:rFonts w:ascii="Calibri" w:eastAsia="Times New Roman" w:hAnsi="Calibri" w:cs="Calibri"/>
                <w:color w:val="000000"/>
                <w:sz w:val="20"/>
                <w:szCs w:val="20"/>
              </w:rPr>
            </w:pPr>
            <w:ins w:id="1190" w:author="Commodore, Sarah" w:date="2023-03-30T13:25:00Z">
              <w:r w:rsidRPr="00DC2757">
                <w:rPr>
                  <w:rFonts w:ascii="Calibri" w:eastAsia="Times New Roman" w:hAnsi="Calibri" w:cs="Calibri"/>
                  <w:color w:val="000000"/>
                  <w:sz w:val="20"/>
                  <w:szCs w:val="20"/>
                </w:rPr>
                <w:t>5.6E-10</w:t>
              </w:r>
            </w:ins>
          </w:p>
        </w:tc>
        <w:tc>
          <w:tcPr>
            <w:tcW w:w="0" w:type="auto"/>
            <w:tcBorders>
              <w:top w:val="nil"/>
              <w:left w:val="nil"/>
              <w:bottom w:val="nil"/>
              <w:right w:val="nil"/>
            </w:tcBorders>
            <w:shd w:val="clear" w:color="auto" w:fill="auto"/>
            <w:noWrap/>
            <w:vAlign w:val="bottom"/>
            <w:hideMark/>
          </w:tcPr>
          <w:p w14:paraId="738F7F0A" w14:textId="77777777" w:rsidR="00BE0539" w:rsidRPr="00DC2757" w:rsidRDefault="00BE0539" w:rsidP="00E750DA">
            <w:pPr>
              <w:spacing w:after="0" w:line="240" w:lineRule="auto"/>
              <w:jc w:val="center"/>
              <w:rPr>
                <w:ins w:id="1191" w:author="Commodore, Sarah" w:date="2023-03-30T13:25:00Z"/>
                <w:rFonts w:ascii="Calibri" w:eastAsia="Times New Roman" w:hAnsi="Calibri" w:cs="Calibri"/>
                <w:color w:val="FF0000"/>
                <w:sz w:val="20"/>
                <w:szCs w:val="20"/>
              </w:rPr>
            </w:pPr>
            <w:ins w:id="1192" w:author="Commodore, Sarah" w:date="2023-03-30T13:25:00Z">
              <w:r w:rsidRPr="00DC2757">
                <w:rPr>
                  <w:rFonts w:ascii="Calibri" w:eastAsia="Times New Roman" w:hAnsi="Calibri" w:cs="Calibri"/>
                  <w:color w:val="FF0000"/>
                  <w:sz w:val="20"/>
                  <w:szCs w:val="20"/>
                </w:rPr>
                <w:t>*</w:t>
              </w:r>
            </w:ins>
          </w:p>
        </w:tc>
      </w:tr>
      <w:tr w:rsidR="00BE0539" w:rsidRPr="00DC2757" w14:paraId="7F9525C7" w14:textId="77777777" w:rsidTr="00E750DA">
        <w:trPr>
          <w:trHeight w:val="260"/>
          <w:ins w:id="1193" w:author="Commodore, Sarah" w:date="2023-03-30T13:25:00Z"/>
        </w:trPr>
        <w:tc>
          <w:tcPr>
            <w:tcW w:w="0" w:type="auto"/>
            <w:tcBorders>
              <w:top w:val="nil"/>
              <w:left w:val="nil"/>
              <w:bottom w:val="nil"/>
              <w:right w:val="nil"/>
            </w:tcBorders>
            <w:shd w:val="clear" w:color="auto" w:fill="auto"/>
            <w:noWrap/>
            <w:vAlign w:val="bottom"/>
            <w:hideMark/>
          </w:tcPr>
          <w:p w14:paraId="03F23AE8" w14:textId="77777777" w:rsidR="00BE0539" w:rsidRPr="00DC2757" w:rsidRDefault="00BE0539" w:rsidP="00E750DA">
            <w:pPr>
              <w:spacing w:after="0" w:line="240" w:lineRule="auto"/>
              <w:rPr>
                <w:ins w:id="1194" w:author="Commodore, Sarah" w:date="2023-03-30T13:25:00Z"/>
                <w:rFonts w:ascii="Calibri" w:eastAsia="Times New Roman" w:hAnsi="Calibri" w:cs="Calibri"/>
                <w:color w:val="000000"/>
                <w:sz w:val="20"/>
                <w:szCs w:val="20"/>
              </w:rPr>
            </w:pPr>
            <w:ins w:id="1195" w:author="Commodore, Sarah" w:date="2023-03-30T13:25:00Z">
              <w:r w:rsidRPr="00DC2757">
                <w:rPr>
                  <w:rFonts w:ascii="Calibri" w:eastAsia="Times New Roman" w:hAnsi="Calibri" w:cs="Calibri"/>
                  <w:color w:val="000000"/>
                  <w:sz w:val="20"/>
                  <w:szCs w:val="20"/>
                </w:rPr>
                <w:t>ENSG00000156076.10</w:t>
              </w:r>
            </w:ins>
          </w:p>
        </w:tc>
        <w:tc>
          <w:tcPr>
            <w:tcW w:w="0" w:type="auto"/>
            <w:tcBorders>
              <w:top w:val="nil"/>
              <w:left w:val="nil"/>
              <w:bottom w:val="nil"/>
              <w:right w:val="nil"/>
            </w:tcBorders>
            <w:shd w:val="clear" w:color="auto" w:fill="auto"/>
            <w:noWrap/>
            <w:vAlign w:val="bottom"/>
            <w:hideMark/>
          </w:tcPr>
          <w:p w14:paraId="7ECA8A94" w14:textId="77777777" w:rsidR="00BE0539" w:rsidRPr="00DC2757" w:rsidRDefault="00BE0539" w:rsidP="00E750DA">
            <w:pPr>
              <w:spacing w:after="0" w:line="240" w:lineRule="auto"/>
              <w:rPr>
                <w:ins w:id="1196" w:author="Commodore, Sarah" w:date="2023-03-30T13:25:00Z"/>
                <w:rFonts w:ascii="Calibri" w:eastAsia="Times New Roman" w:hAnsi="Calibri" w:cs="Calibri"/>
                <w:color w:val="000000"/>
                <w:sz w:val="20"/>
                <w:szCs w:val="20"/>
              </w:rPr>
            </w:pPr>
            <w:ins w:id="1197" w:author="Commodore, Sarah" w:date="2023-03-30T13:25:00Z">
              <w:r w:rsidRPr="00DC2757">
                <w:rPr>
                  <w:rFonts w:ascii="Calibri" w:eastAsia="Times New Roman" w:hAnsi="Calibri" w:cs="Calibri"/>
                  <w:color w:val="000000"/>
                  <w:sz w:val="20"/>
                  <w:szCs w:val="20"/>
                </w:rPr>
                <w:t>WIF1</w:t>
              </w:r>
            </w:ins>
          </w:p>
        </w:tc>
        <w:tc>
          <w:tcPr>
            <w:tcW w:w="0" w:type="auto"/>
            <w:tcBorders>
              <w:top w:val="nil"/>
              <w:left w:val="nil"/>
              <w:bottom w:val="nil"/>
              <w:right w:val="nil"/>
            </w:tcBorders>
            <w:shd w:val="clear" w:color="auto" w:fill="auto"/>
            <w:noWrap/>
            <w:vAlign w:val="bottom"/>
            <w:hideMark/>
          </w:tcPr>
          <w:p w14:paraId="3B3347BA" w14:textId="77777777" w:rsidR="00BE0539" w:rsidRPr="00DC2757" w:rsidRDefault="00BE0539" w:rsidP="00E750DA">
            <w:pPr>
              <w:spacing w:after="0" w:line="240" w:lineRule="auto"/>
              <w:jc w:val="center"/>
              <w:rPr>
                <w:ins w:id="1198" w:author="Commodore, Sarah" w:date="2023-03-30T13:25:00Z"/>
                <w:rFonts w:ascii="Calibri" w:eastAsia="Times New Roman" w:hAnsi="Calibri" w:cs="Calibri"/>
                <w:color w:val="000000"/>
                <w:sz w:val="20"/>
                <w:szCs w:val="20"/>
              </w:rPr>
            </w:pPr>
            <w:ins w:id="1199"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39537D11" w14:textId="77777777" w:rsidR="00BE0539" w:rsidRPr="00DC2757" w:rsidRDefault="00BE0539" w:rsidP="00E750DA">
            <w:pPr>
              <w:spacing w:after="0" w:line="240" w:lineRule="auto"/>
              <w:jc w:val="center"/>
              <w:rPr>
                <w:ins w:id="1200" w:author="Commodore, Sarah" w:date="2023-03-30T13:25:00Z"/>
                <w:rFonts w:ascii="Calibri" w:eastAsia="Times New Roman" w:hAnsi="Calibri" w:cs="Calibri"/>
                <w:color w:val="000000"/>
                <w:sz w:val="20"/>
                <w:szCs w:val="20"/>
              </w:rPr>
            </w:pPr>
            <w:ins w:id="1201" w:author="Commodore, Sarah" w:date="2023-03-30T13:25:00Z">
              <w:r w:rsidRPr="00DC2757">
                <w:rPr>
                  <w:rFonts w:ascii="Calibri" w:eastAsia="Times New Roman" w:hAnsi="Calibri" w:cs="Calibri"/>
                  <w:color w:val="000000"/>
                  <w:sz w:val="20"/>
                  <w:szCs w:val="20"/>
                </w:rPr>
                <w:t>2.3E-04</w:t>
              </w:r>
            </w:ins>
          </w:p>
        </w:tc>
        <w:tc>
          <w:tcPr>
            <w:tcW w:w="0" w:type="auto"/>
            <w:tcBorders>
              <w:top w:val="nil"/>
              <w:left w:val="nil"/>
              <w:bottom w:val="nil"/>
              <w:right w:val="nil"/>
            </w:tcBorders>
            <w:shd w:val="clear" w:color="auto" w:fill="auto"/>
            <w:noWrap/>
            <w:vAlign w:val="bottom"/>
            <w:hideMark/>
          </w:tcPr>
          <w:p w14:paraId="52F1CE7D" w14:textId="77777777" w:rsidR="00BE0539" w:rsidRPr="00DC2757" w:rsidRDefault="00BE0539" w:rsidP="00E750DA">
            <w:pPr>
              <w:spacing w:after="0" w:line="240" w:lineRule="auto"/>
              <w:jc w:val="center"/>
              <w:rPr>
                <w:ins w:id="1202" w:author="Commodore, Sarah" w:date="2023-03-30T13:25:00Z"/>
                <w:rFonts w:ascii="Calibri" w:eastAsia="Times New Roman" w:hAnsi="Calibri" w:cs="Calibri"/>
                <w:color w:val="000000"/>
                <w:sz w:val="20"/>
                <w:szCs w:val="20"/>
              </w:rPr>
            </w:pPr>
            <w:ins w:id="1203" w:author="Commodore, Sarah" w:date="2023-03-30T13:25: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218B7F08" w14:textId="77777777" w:rsidR="00BE0539" w:rsidRPr="00DC2757" w:rsidRDefault="00BE0539" w:rsidP="00E750DA">
            <w:pPr>
              <w:spacing w:after="0" w:line="240" w:lineRule="auto"/>
              <w:jc w:val="center"/>
              <w:rPr>
                <w:ins w:id="1204" w:author="Commodore, Sarah" w:date="2023-03-30T13:25:00Z"/>
                <w:rFonts w:ascii="Calibri" w:eastAsia="Times New Roman" w:hAnsi="Calibri" w:cs="Calibri"/>
                <w:color w:val="FF0000"/>
                <w:sz w:val="20"/>
                <w:szCs w:val="20"/>
              </w:rPr>
            </w:pPr>
            <w:ins w:id="1205" w:author="Commodore, Sarah" w:date="2023-03-30T13:25:00Z">
              <w:r w:rsidRPr="00DC2757">
                <w:rPr>
                  <w:rFonts w:ascii="Calibri" w:eastAsia="Times New Roman" w:hAnsi="Calibri" w:cs="Calibri"/>
                  <w:color w:val="FF0000"/>
                  <w:sz w:val="20"/>
                  <w:szCs w:val="20"/>
                </w:rPr>
                <w:t>*</w:t>
              </w:r>
            </w:ins>
          </w:p>
        </w:tc>
      </w:tr>
      <w:tr w:rsidR="00BE0539" w:rsidRPr="00DC2757" w14:paraId="08F0DF1A" w14:textId="77777777" w:rsidTr="00E750DA">
        <w:trPr>
          <w:trHeight w:val="260"/>
          <w:ins w:id="1206" w:author="Commodore, Sarah" w:date="2023-03-30T13:25:00Z"/>
        </w:trPr>
        <w:tc>
          <w:tcPr>
            <w:tcW w:w="0" w:type="auto"/>
            <w:tcBorders>
              <w:top w:val="nil"/>
              <w:left w:val="nil"/>
              <w:bottom w:val="nil"/>
              <w:right w:val="nil"/>
            </w:tcBorders>
            <w:shd w:val="clear" w:color="auto" w:fill="auto"/>
            <w:noWrap/>
            <w:vAlign w:val="bottom"/>
            <w:hideMark/>
          </w:tcPr>
          <w:p w14:paraId="17D73543" w14:textId="77777777" w:rsidR="00BE0539" w:rsidRPr="00DC2757" w:rsidRDefault="00BE0539" w:rsidP="00E750DA">
            <w:pPr>
              <w:spacing w:after="0" w:line="240" w:lineRule="auto"/>
              <w:rPr>
                <w:ins w:id="1207" w:author="Commodore, Sarah" w:date="2023-03-30T13:25:00Z"/>
                <w:rFonts w:ascii="Calibri" w:eastAsia="Times New Roman" w:hAnsi="Calibri" w:cs="Calibri"/>
                <w:color w:val="000000"/>
                <w:sz w:val="20"/>
                <w:szCs w:val="20"/>
              </w:rPr>
            </w:pPr>
            <w:ins w:id="1208" w:author="Commodore, Sarah" w:date="2023-03-30T13:25:00Z">
              <w:r w:rsidRPr="00DC2757">
                <w:rPr>
                  <w:rFonts w:ascii="Calibri" w:eastAsia="Times New Roman" w:hAnsi="Calibri" w:cs="Calibri"/>
                  <w:color w:val="000000"/>
                  <w:sz w:val="20"/>
                  <w:szCs w:val="20"/>
                </w:rPr>
                <w:t>ENSG00000276842.1</w:t>
              </w:r>
            </w:ins>
          </w:p>
        </w:tc>
        <w:tc>
          <w:tcPr>
            <w:tcW w:w="0" w:type="auto"/>
            <w:tcBorders>
              <w:top w:val="nil"/>
              <w:left w:val="nil"/>
              <w:bottom w:val="nil"/>
              <w:right w:val="nil"/>
            </w:tcBorders>
            <w:shd w:val="clear" w:color="auto" w:fill="auto"/>
            <w:noWrap/>
            <w:vAlign w:val="bottom"/>
            <w:hideMark/>
          </w:tcPr>
          <w:p w14:paraId="36230975" w14:textId="77777777" w:rsidR="00BE0539" w:rsidRPr="00DC2757" w:rsidRDefault="00BE0539" w:rsidP="00E750DA">
            <w:pPr>
              <w:spacing w:after="0" w:line="240" w:lineRule="auto"/>
              <w:rPr>
                <w:ins w:id="1209" w:author="Commodore, Sarah" w:date="2023-03-30T13:25:00Z"/>
                <w:rFonts w:ascii="Calibri" w:eastAsia="Times New Roman" w:hAnsi="Calibri" w:cs="Calibri"/>
                <w:color w:val="000000"/>
                <w:sz w:val="20"/>
                <w:szCs w:val="20"/>
              </w:rPr>
            </w:pPr>
            <w:ins w:id="1210" w:author="Commodore, Sarah" w:date="2023-03-30T13:25:00Z">
              <w:r w:rsidRPr="00DC2757">
                <w:rPr>
                  <w:rFonts w:ascii="Calibri" w:eastAsia="Times New Roman" w:hAnsi="Calibri" w:cs="Calibri"/>
                  <w:color w:val="000000"/>
                  <w:sz w:val="20"/>
                  <w:szCs w:val="20"/>
                </w:rPr>
                <w:t>AC023510.2</w:t>
              </w:r>
            </w:ins>
          </w:p>
        </w:tc>
        <w:tc>
          <w:tcPr>
            <w:tcW w:w="0" w:type="auto"/>
            <w:tcBorders>
              <w:top w:val="nil"/>
              <w:left w:val="nil"/>
              <w:bottom w:val="nil"/>
              <w:right w:val="nil"/>
            </w:tcBorders>
            <w:shd w:val="clear" w:color="auto" w:fill="auto"/>
            <w:noWrap/>
            <w:vAlign w:val="bottom"/>
            <w:hideMark/>
          </w:tcPr>
          <w:p w14:paraId="792E973B" w14:textId="77777777" w:rsidR="00BE0539" w:rsidRPr="00DC2757" w:rsidRDefault="00BE0539" w:rsidP="00E750DA">
            <w:pPr>
              <w:spacing w:after="0" w:line="240" w:lineRule="auto"/>
              <w:jc w:val="center"/>
              <w:rPr>
                <w:ins w:id="1211" w:author="Commodore, Sarah" w:date="2023-03-30T13:25:00Z"/>
                <w:rFonts w:ascii="Calibri" w:eastAsia="Times New Roman" w:hAnsi="Calibri" w:cs="Calibri"/>
                <w:color w:val="000000"/>
                <w:sz w:val="20"/>
                <w:szCs w:val="20"/>
              </w:rPr>
            </w:pPr>
            <w:ins w:id="1212"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B6CA873" w14:textId="77777777" w:rsidR="00BE0539" w:rsidRPr="00DC2757" w:rsidRDefault="00BE0539" w:rsidP="00E750DA">
            <w:pPr>
              <w:spacing w:after="0" w:line="240" w:lineRule="auto"/>
              <w:jc w:val="center"/>
              <w:rPr>
                <w:ins w:id="1213" w:author="Commodore, Sarah" w:date="2023-03-30T13:25:00Z"/>
                <w:rFonts w:ascii="Calibri" w:eastAsia="Times New Roman" w:hAnsi="Calibri" w:cs="Calibri"/>
                <w:color w:val="000000"/>
                <w:sz w:val="20"/>
                <w:szCs w:val="20"/>
              </w:rPr>
            </w:pPr>
            <w:ins w:id="1214" w:author="Commodore, Sarah" w:date="2023-03-30T13:25:00Z">
              <w:r w:rsidRPr="00DC2757">
                <w:rPr>
                  <w:rFonts w:ascii="Calibri" w:eastAsia="Times New Roman" w:hAnsi="Calibri" w:cs="Calibri"/>
                  <w:color w:val="000000"/>
                  <w:sz w:val="20"/>
                  <w:szCs w:val="20"/>
                </w:rPr>
                <w:t>6.2E-12</w:t>
              </w:r>
            </w:ins>
          </w:p>
        </w:tc>
        <w:tc>
          <w:tcPr>
            <w:tcW w:w="0" w:type="auto"/>
            <w:tcBorders>
              <w:top w:val="nil"/>
              <w:left w:val="nil"/>
              <w:bottom w:val="nil"/>
              <w:right w:val="nil"/>
            </w:tcBorders>
            <w:shd w:val="clear" w:color="auto" w:fill="auto"/>
            <w:noWrap/>
            <w:vAlign w:val="bottom"/>
            <w:hideMark/>
          </w:tcPr>
          <w:p w14:paraId="6286FA8C" w14:textId="77777777" w:rsidR="00BE0539" w:rsidRPr="00DC2757" w:rsidRDefault="00BE0539" w:rsidP="00E750DA">
            <w:pPr>
              <w:spacing w:after="0" w:line="240" w:lineRule="auto"/>
              <w:jc w:val="center"/>
              <w:rPr>
                <w:ins w:id="1215" w:author="Commodore, Sarah" w:date="2023-03-30T13:25:00Z"/>
                <w:rFonts w:ascii="Calibri" w:eastAsia="Times New Roman" w:hAnsi="Calibri" w:cs="Calibri"/>
                <w:color w:val="000000"/>
                <w:sz w:val="20"/>
                <w:szCs w:val="20"/>
              </w:rPr>
            </w:pPr>
            <w:ins w:id="1216" w:author="Commodore, Sarah" w:date="2023-03-30T13:25:00Z">
              <w:r w:rsidRPr="00DC2757">
                <w:rPr>
                  <w:rFonts w:ascii="Calibri" w:eastAsia="Times New Roman" w:hAnsi="Calibri" w:cs="Calibri"/>
                  <w:color w:val="000000"/>
                  <w:sz w:val="20"/>
                  <w:szCs w:val="20"/>
                </w:rPr>
                <w:t>2.0E-10</w:t>
              </w:r>
            </w:ins>
          </w:p>
        </w:tc>
        <w:tc>
          <w:tcPr>
            <w:tcW w:w="0" w:type="auto"/>
            <w:tcBorders>
              <w:top w:val="nil"/>
              <w:left w:val="nil"/>
              <w:bottom w:val="nil"/>
              <w:right w:val="nil"/>
            </w:tcBorders>
            <w:shd w:val="clear" w:color="auto" w:fill="auto"/>
            <w:noWrap/>
            <w:vAlign w:val="bottom"/>
            <w:hideMark/>
          </w:tcPr>
          <w:p w14:paraId="6F46C498" w14:textId="77777777" w:rsidR="00BE0539" w:rsidRPr="00DC2757" w:rsidRDefault="00BE0539" w:rsidP="00E750DA">
            <w:pPr>
              <w:spacing w:after="0" w:line="240" w:lineRule="auto"/>
              <w:jc w:val="center"/>
              <w:rPr>
                <w:ins w:id="1217" w:author="Commodore, Sarah" w:date="2023-03-30T13:25:00Z"/>
                <w:rFonts w:ascii="Calibri" w:eastAsia="Times New Roman" w:hAnsi="Calibri" w:cs="Calibri"/>
                <w:color w:val="FF0000"/>
                <w:sz w:val="20"/>
                <w:szCs w:val="20"/>
              </w:rPr>
            </w:pPr>
            <w:ins w:id="1218" w:author="Commodore, Sarah" w:date="2023-03-30T13:25:00Z">
              <w:r w:rsidRPr="00DC2757">
                <w:rPr>
                  <w:rFonts w:ascii="Calibri" w:eastAsia="Times New Roman" w:hAnsi="Calibri" w:cs="Calibri"/>
                  <w:color w:val="FF0000"/>
                  <w:sz w:val="20"/>
                  <w:szCs w:val="20"/>
                </w:rPr>
                <w:t>*</w:t>
              </w:r>
            </w:ins>
          </w:p>
        </w:tc>
      </w:tr>
      <w:tr w:rsidR="00BE0539" w:rsidRPr="00DC2757" w14:paraId="1B3A8C7D" w14:textId="77777777" w:rsidTr="00E750DA">
        <w:trPr>
          <w:trHeight w:val="260"/>
          <w:ins w:id="1219" w:author="Commodore, Sarah" w:date="2023-03-30T13:25:00Z"/>
        </w:trPr>
        <w:tc>
          <w:tcPr>
            <w:tcW w:w="0" w:type="auto"/>
            <w:tcBorders>
              <w:top w:val="nil"/>
              <w:left w:val="nil"/>
              <w:bottom w:val="nil"/>
              <w:right w:val="nil"/>
            </w:tcBorders>
            <w:shd w:val="clear" w:color="auto" w:fill="auto"/>
            <w:noWrap/>
            <w:vAlign w:val="bottom"/>
            <w:hideMark/>
          </w:tcPr>
          <w:p w14:paraId="1BABA0DE" w14:textId="77777777" w:rsidR="00BE0539" w:rsidRPr="00DC2757" w:rsidRDefault="00BE0539" w:rsidP="00E750DA">
            <w:pPr>
              <w:spacing w:after="0" w:line="240" w:lineRule="auto"/>
              <w:rPr>
                <w:ins w:id="1220" w:author="Commodore, Sarah" w:date="2023-03-30T13:25:00Z"/>
                <w:rFonts w:ascii="Calibri" w:eastAsia="Times New Roman" w:hAnsi="Calibri" w:cs="Calibri"/>
                <w:color w:val="000000"/>
                <w:sz w:val="20"/>
                <w:szCs w:val="20"/>
              </w:rPr>
            </w:pPr>
            <w:ins w:id="1221" w:author="Commodore, Sarah" w:date="2023-03-30T13:25:00Z">
              <w:r w:rsidRPr="00DC2757">
                <w:rPr>
                  <w:rFonts w:ascii="Calibri" w:eastAsia="Times New Roman" w:hAnsi="Calibri" w:cs="Calibri"/>
                  <w:color w:val="000000"/>
                  <w:sz w:val="20"/>
                  <w:szCs w:val="20"/>
                </w:rPr>
                <w:t>ENSG00000203734.13</w:t>
              </w:r>
            </w:ins>
          </w:p>
        </w:tc>
        <w:tc>
          <w:tcPr>
            <w:tcW w:w="0" w:type="auto"/>
            <w:tcBorders>
              <w:top w:val="nil"/>
              <w:left w:val="nil"/>
              <w:bottom w:val="nil"/>
              <w:right w:val="nil"/>
            </w:tcBorders>
            <w:shd w:val="clear" w:color="auto" w:fill="auto"/>
            <w:noWrap/>
            <w:vAlign w:val="bottom"/>
            <w:hideMark/>
          </w:tcPr>
          <w:p w14:paraId="224735DF" w14:textId="77777777" w:rsidR="00BE0539" w:rsidRPr="00DC2757" w:rsidRDefault="00BE0539" w:rsidP="00E750DA">
            <w:pPr>
              <w:spacing w:after="0" w:line="240" w:lineRule="auto"/>
              <w:rPr>
                <w:ins w:id="1222" w:author="Commodore, Sarah" w:date="2023-03-30T13:25:00Z"/>
                <w:rFonts w:ascii="Calibri" w:eastAsia="Times New Roman" w:hAnsi="Calibri" w:cs="Calibri"/>
                <w:color w:val="000000"/>
                <w:sz w:val="20"/>
                <w:szCs w:val="20"/>
              </w:rPr>
            </w:pPr>
            <w:ins w:id="1223" w:author="Commodore, Sarah" w:date="2023-03-30T13:25:00Z">
              <w:r w:rsidRPr="00DC2757">
                <w:rPr>
                  <w:rFonts w:ascii="Calibri" w:eastAsia="Times New Roman" w:hAnsi="Calibri" w:cs="Calibri"/>
                  <w:color w:val="000000"/>
                  <w:sz w:val="20"/>
                  <w:szCs w:val="20"/>
                </w:rPr>
                <w:t>ECT2L</w:t>
              </w:r>
            </w:ins>
          </w:p>
        </w:tc>
        <w:tc>
          <w:tcPr>
            <w:tcW w:w="0" w:type="auto"/>
            <w:tcBorders>
              <w:top w:val="nil"/>
              <w:left w:val="nil"/>
              <w:bottom w:val="nil"/>
              <w:right w:val="nil"/>
            </w:tcBorders>
            <w:shd w:val="clear" w:color="auto" w:fill="auto"/>
            <w:noWrap/>
            <w:vAlign w:val="bottom"/>
            <w:hideMark/>
          </w:tcPr>
          <w:p w14:paraId="20EA81F5" w14:textId="77777777" w:rsidR="00BE0539" w:rsidRPr="00DC2757" w:rsidRDefault="00BE0539" w:rsidP="00E750DA">
            <w:pPr>
              <w:spacing w:after="0" w:line="240" w:lineRule="auto"/>
              <w:jc w:val="center"/>
              <w:rPr>
                <w:ins w:id="1224" w:author="Commodore, Sarah" w:date="2023-03-30T13:25:00Z"/>
                <w:rFonts w:ascii="Calibri" w:eastAsia="Times New Roman" w:hAnsi="Calibri" w:cs="Calibri"/>
                <w:color w:val="000000"/>
                <w:sz w:val="20"/>
                <w:szCs w:val="20"/>
              </w:rPr>
            </w:pPr>
            <w:ins w:id="1225"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5F885497" w14:textId="77777777" w:rsidR="00BE0539" w:rsidRPr="00DC2757" w:rsidRDefault="00BE0539" w:rsidP="00E750DA">
            <w:pPr>
              <w:spacing w:after="0" w:line="240" w:lineRule="auto"/>
              <w:jc w:val="center"/>
              <w:rPr>
                <w:ins w:id="1226" w:author="Commodore, Sarah" w:date="2023-03-30T13:25:00Z"/>
                <w:rFonts w:ascii="Calibri" w:eastAsia="Times New Roman" w:hAnsi="Calibri" w:cs="Calibri"/>
                <w:color w:val="000000"/>
                <w:sz w:val="20"/>
                <w:szCs w:val="20"/>
              </w:rPr>
            </w:pPr>
            <w:ins w:id="1227" w:author="Commodore, Sarah" w:date="2023-03-30T13:25:00Z">
              <w:r w:rsidRPr="00DC2757">
                <w:rPr>
                  <w:rFonts w:ascii="Calibri" w:eastAsia="Times New Roman" w:hAnsi="Calibri" w:cs="Calibri"/>
                  <w:color w:val="000000"/>
                  <w:sz w:val="20"/>
                  <w:szCs w:val="20"/>
                </w:rPr>
                <w:t>9.3E-13</w:t>
              </w:r>
            </w:ins>
          </w:p>
        </w:tc>
        <w:tc>
          <w:tcPr>
            <w:tcW w:w="0" w:type="auto"/>
            <w:tcBorders>
              <w:top w:val="nil"/>
              <w:left w:val="nil"/>
              <w:bottom w:val="nil"/>
              <w:right w:val="nil"/>
            </w:tcBorders>
            <w:shd w:val="clear" w:color="auto" w:fill="auto"/>
            <w:noWrap/>
            <w:vAlign w:val="bottom"/>
            <w:hideMark/>
          </w:tcPr>
          <w:p w14:paraId="0C2214BA" w14:textId="77777777" w:rsidR="00BE0539" w:rsidRPr="00DC2757" w:rsidRDefault="00BE0539" w:rsidP="00E750DA">
            <w:pPr>
              <w:spacing w:after="0" w:line="240" w:lineRule="auto"/>
              <w:jc w:val="center"/>
              <w:rPr>
                <w:ins w:id="1228" w:author="Commodore, Sarah" w:date="2023-03-30T13:25:00Z"/>
                <w:rFonts w:ascii="Calibri" w:eastAsia="Times New Roman" w:hAnsi="Calibri" w:cs="Calibri"/>
                <w:color w:val="000000"/>
                <w:sz w:val="20"/>
                <w:szCs w:val="20"/>
              </w:rPr>
            </w:pPr>
            <w:ins w:id="1229" w:author="Commodore, Sarah" w:date="2023-03-30T13:25:00Z">
              <w:r w:rsidRPr="00DC2757">
                <w:rPr>
                  <w:rFonts w:ascii="Calibri" w:eastAsia="Times New Roman" w:hAnsi="Calibri" w:cs="Calibri"/>
                  <w:color w:val="000000"/>
                  <w:sz w:val="20"/>
                  <w:szCs w:val="20"/>
                </w:rPr>
                <w:t>3.8E-11</w:t>
              </w:r>
            </w:ins>
          </w:p>
        </w:tc>
        <w:tc>
          <w:tcPr>
            <w:tcW w:w="0" w:type="auto"/>
            <w:tcBorders>
              <w:top w:val="nil"/>
              <w:left w:val="nil"/>
              <w:bottom w:val="nil"/>
              <w:right w:val="nil"/>
            </w:tcBorders>
            <w:shd w:val="clear" w:color="auto" w:fill="auto"/>
            <w:noWrap/>
            <w:vAlign w:val="bottom"/>
            <w:hideMark/>
          </w:tcPr>
          <w:p w14:paraId="1281DE51" w14:textId="77777777" w:rsidR="00BE0539" w:rsidRPr="00DC2757" w:rsidRDefault="00BE0539" w:rsidP="00E750DA">
            <w:pPr>
              <w:spacing w:after="0" w:line="240" w:lineRule="auto"/>
              <w:jc w:val="center"/>
              <w:rPr>
                <w:ins w:id="1230" w:author="Commodore, Sarah" w:date="2023-03-30T13:25:00Z"/>
                <w:rFonts w:ascii="Calibri" w:eastAsia="Times New Roman" w:hAnsi="Calibri" w:cs="Calibri"/>
                <w:color w:val="FF0000"/>
                <w:sz w:val="20"/>
                <w:szCs w:val="20"/>
              </w:rPr>
            </w:pPr>
            <w:ins w:id="1231" w:author="Commodore, Sarah" w:date="2023-03-30T13:25:00Z">
              <w:r w:rsidRPr="00DC2757">
                <w:rPr>
                  <w:rFonts w:ascii="Calibri" w:eastAsia="Times New Roman" w:hAnsi="Calibri" w:cs="Calibri"/>
                  <w:color w:val="FF0000"/>
                  <w:sz w:val="20"/>
                  <w:szCs w:val="20"/>
                </w:rPr>
                <w:t>*</w:t>
              </w:r>
            </w:ins>
          </w:p>
        </w:tc>
      </w:tr>
      <w:tr w:rsidR="00BE0539" w:rsidRPr="00DC2757" w14:paraId="1189F51B" w14:textId="77777777" w:rsidTr="00E750DA">
        <w:trPr>
          <w:trHeight w:val="260"/>
          <w:ins w:id="1232" w:author="Commodore, Sarah" w:date="2023-03-30T13:25:00Z"/>
        </w:trPr>
        <w:tc>
          <w:tcPr>
            <w:tcW w:w="0" w:type="auto"/>
            <w:tcBorders>
              <w:top w:val="nil"/>
              <w:left w:val="nil"/>
              <w:bottom w:val="nil"/>
              <w:right w:val="nil"/>
            </w:tcBorders>
            <w:shd w:val="clear" w:color="auto" w:fill="auto"/>
            <w:noWrap/>
            <w:vAlign w:val="bottom"/>
            <w:hideMark/>
          </w:tcPr>
          <w:p w14:paraId="302C60B1" w14:textId="77777777" w:rsidR="00BE0539" w:rsidRPr="00DC2757" w:rsidRDefault="00BE0539" w:rsidP="00E750DA">
            <w:pPr>
              <w:spacing w:after="0" w:line="240" w:lineRule="auto"/>
              <w:rPr>
                <w:ins w:id="1233" w:author="Commodore, Sarah" w:date="2023-03-30T13:25:00Z"/>
                <w:rFonts w:ascii="Calibri" w:eastAsia="Times New Roman" w:hAnsi="Calibri" w:cs="Calibri"/>
                <w:color w:val="000000"/>
                <w:sz w:val="20"/>
                <w:szCs w:val="20"/>
              </w:rPr>
            </w:pPr>
            <w:ins w:id="1234" w:author="Commodore, Sarah" w:date="2023-03-30T13:25:00Z">
              <w:r w:rsidRPr="00DC2757">
                <w:rPr>
                  <w:rFonts w:ascii="Calibri" w:eastAsia="Times New Roman" w:hAnsi="Calibri" w:cs="Calibri"/>
                  <w:color w:val="000000"/>
                  <w:sz w:val="20"/>
                  <w:szCs w:val="20"/>
                </w:rPr>
                <w:t>ENSG00000109182.12</w:t>
              </w:r>
            </w:ins>
          </w:p>
        </w:tc>
        <w:tc>
          <w:tcPr>
            <w:tcW w:w="0" w:type="auto"/>
            <w:tcBorders>
              <w:top w:val="nil"/>
              <w:left w:val="nil"/>
              <w:bottom w:val="nil"/>
              <w:right w:val="nil"/>
            </w:tcBorders>
            <w:shd w:val="clear" w:color="auto" w:fill="auto"/>
            <w:noWrap/>
            <w:vAlign w:val="bottom"/>
            <w:hideMark/>
          </w:tcPr>
          <w:p w14:paraId="31863281" w14:textId="77777777" w:rsidR="00BE0539" w:rsidRPr="00DC2757" w:rsidRDefault="00BE0539" w:rsidP="00E750DA">
            <w:pPr>
              <w:spacing w:after="0" w:line="240" w:lineRule="auto"/>
              <w:rPr>
                <w:ins w:id="1235" w:author="Commodore, Sarah" w:date="2023-03-30T13:25:00Z"/>
                <w:rFonts w:ascii="Calibri" w:eastAsia="Times New Roman" w:hAnsi="Calibri" w:cs="Calibri"/>
                <w:color w:val="000000"/>
                <w:sz w:val="20"/>
                <w:szCs w:val="20"/>
              </w:rPr>
            </w:pPr>
            <w:ins w:id="1236" w:author="Commodore, Sarah" w:date="2023-03-30T13:25:00Z">
              <w:r w:rsidRPr="00DC2757">
                <w:rPr>
                  <w:rFonts w:ascii="Calibri" w:eastAsia="Times New Roman" w:hAnsi="Calibri" w:cs="Calibri"/>
                  <w:color w:val="000000"/>
                  <w:sz w:val="20"/>
                  <w:szCs w:val="20"/>
                </w:rPr>
                <w:t>CWH43</w:t>
              </w:r>
            </w:ins>
          </w:p>
        </w:tc>
        <w:tc>
          <w:tcPr>
            <w:tcW w:w="0" w:type="auto"/>
            <w:tcBorders>
              <w:top w:val="nil"/>
              <w:left w:val="nil"/>
              <w:bottom w:val="nil"/>
              <w:right w:val="nil"/>
            </w:tcBorders>
            <w:shd w:val="clear" w:color="auto" w:fill="auto"/>
            <w:noWrap/>
            <w:vAlign w:val="bottom"/>
            <w:hideMark/>
          </w:tcPr>
          <w:p w14:paraId="044C4E4B" w14:textId="77777777" w:rsidR="00BE0539" w:rsidRPr="00DC2757" w:rsidRDefault="00BE0539" w:rsidP="00E750DA">
            <w:pPr>
              <w:spacing w:after="0" w:line="240" w:lineRule="auto"/>
              <w:jc w:val="center"/>
              <w:rPr>
                <w:ins w:id="1237" w:author="Commodore, Sarah" w:date="2023-03-30T13:25:00Z"/>
                <w:rFonts w:ascii="Calibri" w:eastAsia="Times New Roman" w:hAnsi="Calibri" w:cs="Calibri"/>
                <w:color w:val="000000"/>
                <w:sz w:val="20"/>
                <w:szCs w:val="20"/>
              </w:rPr>
            </w:pPr>
            <w:ins w:id="1238"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7E643509" w14:textId="77777777" w:rsidR="00BE0539" w:rsidRPr="00DC2757" w:rsidRDefault="00BE0539" w:rsidP="00E750DA">
            <w:pPr>
              <w:spacing w:after="0" w:line="240" w:lineRule="auto"/>
              <w:jc w:val="center"/>
              <w:rPr>
                <w:ins w:id="1239" w:author="Commodore, Sarah" w:date="2023-03-30T13:25:00Z"/>
                <w:rFonts w:ascii="Calibri" w:eastAsia="Times New Roman" w:hAnsi="Calibri" w:cs="Calibri"/>
                <w:color w:val="000000"/>
                <w:sz w:val="20"/>
                <w:szCs w:val="20"/>
              </w:rPr>
            </w:pPr>
            <w:ins w:id="1240" w:author="Commodore, Sarah" w:date="2023-03-30T13:25:00Z">
              <w:r w:rsidRPr="00DC2757">
                <w:rPr>
                  <w:rFonts w:ascii="Calibri" w:eastAsia="Times New Roman" w:hAnsi="Calibri" w:cs="Calibri"/>
                  <w:color w:val="000000"/>
                  <w:sz w:val="20"/>
                  <w:szCs w:val="20"/>
                </w:rPr>
                <w:t>1.1E-04</w:t>
              </w:r>
            </w:ins>
          </w:p>
        </w:tc>
        <w:tc>
          <w:tcPr>
            <w:tcW w:w="0" w:type="auto"/>
            <w:tcBorders>
              <w:top w:val="nil"/>
              <w:left w:val="nil"/>
              <w:bottom w:val="nil"/>
              <w:right w:val="nil"/>
            </w:tcBorders>
            <w:shd w:val="clear" w:color="auto" w:fill="auto"/>
            <w:noWrap/>
            <w:vAlign w:val="bottom"/>
            <w:hideMark/>
          </w:tcPr>
          <w:p w14:paraId="65539766" w14:textId="77777777" w:rsidR="00BE0539" w:rsidRPr="00DC2757" w:rsidRDefault="00BE0539" w:rsidP="00E750DA">
            <w:pPr>
              <w:spacing w:after="0" w:line="240" w:lineRule="auto"/>
              <w:jc w:val="center"/>
              <w:rPr>
                <w:ins w:id="1241" w:author="Commodore, Sarah" w:date="2023-03-30T13:25:00Z"/>
                <w:rFonts w:ascii="Calibri" w:eastAsia="Times New Roman" w:hAnsi="Calibri" w:cs="Calibri"/>
                <w:color w:val="000000"/>
                <w:sz w:val="20"/>
                <w:szCs w:val="20"/>
              </w:rPr>
            </w:pPr>
            <w:ins w:id="1242" w:author="Commodore, Sarah" w:date="2023-03-30T13:25:00Z">
              <w:r w:rsidRPr="00DC2757">
                <w:rPr>
                  <w:rFonts w:ascii="Calibri" w:eastAsia="Times New Roman" w:hAnsi="Calibri" w:cs="Calibri"/>
                  <w:color w:val="000000"/>
                  <w:sz w:val="20"/>
                  <w:szCs w:val="20"/>
                </w:rPr>
                <w:t>5.5E-04</w:t>
              </w:r>
            </w:ins>
          </w:p>
        </w:tc>
        <w:tc>
          <w:tcPr>
            <w:tcW w:w="0" w:type="auto"/>
            <w:tcBorders>
              <w:top w:val="nil"/>
              <w:left w:val="nil"/>
              <w:bottom w:val="nil"/>
              <w:right w:val="nil"/>
            </w:tcBorders>
            <w:shd w:val="clear" w:color="auto" w:fill="auto"/>
            <w:noWrap/>
            <w:vAlign w:val="bottom"/>
            <w:hideMark/>
          </w:tcPr>
          <w:p w14:paraId="52E40B15" w14:textId="77777777" w:rsidR="00BE0539" w:rsidRPr="00DC2757" w:rsidRDefault="00BE0539" w:rsidP="00E750DA">
            <w:pPr>
              <w:spacing w:after="0" w:line="240" w:lineRule="auto"/>
              <w:jc w:val="center"/>
              <w:rPr>
                <w:ins w:id="1243" w:author="Commodore, Sarah" w:date="2023-03-30T13:25:00Z"/>
                <w:rFonts w:ascii="Calibri" w:eastAsia="Times New Roman" w:hAnsi="Calibri" w:cs="Calibri"/>
                <w:color w:val="FF0000"/>
                <w:sz w:val="20"/>
                <w:szCs w:val="20"/>
              </w:rPr>
            </w:pPr>
            <w:ins w:id="1244" w:author="Commodore, Sarah" w:date="2023-03-30T13:25:00Z">
              <w:r w:rsidRPr="00DC2757">
                <w:rPr>
                  <w:rFonts w:ascii="Calibri" w:eastAsia="Times New Roman" w:hAnsi="Calibri" w:cs="Calibri"/>
                  <w:color w:val="FF0000"/>
                  <w:sz w:val="20"/>
                  <w:szCs w:val="20"/>
                </w:rPr>
                <w:t>*</w:t>
              </w:r>
            </w:ins>
          </w:p>
        </w:tc>
      </w:tr>
      <w:tr w:rsidR="00BE0539" w:rsidRPr="00DC2757" w14:paraId="2D21A5DD" w14:textId="77777777" w:rsidTr="00E750DA">
        <w:trPr>
          <w:trHeight w:val="260"/>
          <w:ins w:id="1245" w:author="Commodore, Sarah" w:date="2023-03-30T13:25:00Z"/>
        </w:trPr>
        <w:tc>
          <w:tcPr>
            <w:tcW w:w="0" w:type="auto"/>
            <w:tcBorders>
              <w:top w:val="nil"/>
              <w:left w:val="nil"/>
              <w:bottom w:val="nil"/>
              <w:right w:val="nil"/>
            </w:tcBorders>
            <w:shd w:val="clear" w:color="auto" w:fill="auto"/>
            <w:noWrap/>
            <w:vAlign w:val="bottom"/>
            <w:hideMark/>
          </w:tcPr>
          <w:p w14:paraId="748CC36E" w14:textId="77777777" w:rsidR="00BE0539" w:rsidRPr="00DC2757" w:rsidRDefault="00BE0539" w:rsidP="00E750DA">
            <w:pPr>
              <w:spacing w:after="0" w:line="240" w:lineRule="auto"/>
              <w:rPr>
                <w:ins w:id="1246" w:author="Commodore, Sarah" w:date="2023-03-30T13:25:00Z"/>
                <w:rFonts w:ascii="Calibri" w:eastAsia="Times New Roman" w:hAnsi="Calibri" w:cs="Calibri"/>
                <w:color w:val="000000"/>
                <w:sz w:val="20"/>
                <w:szCs w:val="20"/>
              </w:rPr>
            </w:pPr>
            <w:ins w:id="1247" w:author="Commodore, Sarah" w:date="2023-03-30T13:25:00Z">
              <w:r w:rsidRPr="00DC2757">
                <w:rPr>
                  <w:rFonts w:ascii="Calibri" w:eastAsia="Times New Roman" w:hAnsi="Calibri" w:cs="Calibri"/>
                  <w:color w:val="000000"/>
                  <w:sz w:val="20"/>
                  <w:szCs w:val="20"/>
                </w:rPr>
                <w:t>ENSG00000160188.10</w:t>
              </w:r>
            </w:ins>
          </w:p>
        </w:tc>
        <w:tc>
          <w:tcPr>
            <w:tcW w:w="0" w:type="auto"/>
            <w:tcBorders>
              <w:top w:val="nil"/>
              <w:left w:val="nil"/>
              <w:bottom w:val="nil"/>
              <w:right w:val="nil"/>
            </w:tcBorders>
            <w:shd w:val="clear" w:color="auto" w:fill="auto"/>
            <w:noWrap/>
            <w:vAlign w:val="bottom"/>
            <w:hideMark/>
          </w:tcPr>
          <w:p w14:paraId="57323CC2" w14:textId="77777777" w:rsidR="00BE0539" w:rsidRPr="00DC2757" w:rsidRDefault="00BE0539" w:rsidP="00E750DA">
            <w:pPr>
              <w:spacing w:after="0" w:line="240" w:lineRule="auto"/>
              <w:rPr>
                <w:ins w:id="1248" w:author="Commodore, Sarah" w:date="2023-03-30T13:25:00Z"/>
                <w:rFonts w:ascii="Calibri" w:eastAsia="Times New Roman" w:hAnsi="Calibri" w:cs="Calibri"/>
                <w:color w:val="000000"/>
                <w:sz w:val="20"/>
                <w:szCs w:val="20"/>
              </w:rPr>
            </w:pPr>
            <w:ins w:id="1249" w:author="Commodore, Sarah" w:date="2023-03-30T13:25:00Z">
              <w:r w:rsidRPr="00DC2757">
                <w:rPr>
                  <w:rFonts w:ascii="Calibri" w:eastAsia="Times New Roman" w:hAnsi="Calibri" w:cs="Calibri"/>
                  <w:color w:val="000000"/>
                  <w:sz w:val="20"/>
                  <w:szCs w:val="20"/>
                </w:rPr>
                <w:t>RSPH1</w:t>
              </w:r>
            </w:ins>
          </w:p>
        </w:tc>
        <w:tc>
          <w:tcPr>
            <w:tcW w:w="0" w:type="auto"/>
            <w:tcBorders>
              <w:top w:val="nil"/>
              <w:left w:val="nil"/>
              <w:bottom w:val="nil"/>
              <w:right w:val="nil"/>
            </w:tcBorders>
            <w:shd w:val="clear" w:color="auto" w:fill="auto"/>
            <w:noWrap/>
            <w:vAlign w:val="bottom"/>
            <w:hideMark/>
          </w:tcPr>
          <w:p w14:paraId="3D51CA99" w14:textId="77777777" w:rsidR="00BE0539" w:rsidRPr="00DC2757" w:rsidRDefault="00BE0539" w:rsidP="00E750DA">
            <w:pPr>
              <w:spacing w:after="0" w:line="240" w:lineRule="auto"/>
              <w:jc w:val="center"/>
              <w:rPr>
                <w:ins w:id="1250" w:author="Commodore, Sarah" w:date="2023-03-30T13:25:00Z"/>
                <w:rFonts w:ascii="Calibri" w:eastAsia="Times New Roman" w:hAnsi="Calibri" w:cs="Calibri"/>
                <w:color w:val="000000"/>
                <w:sz w:val="20"/>
                <w:szCs w:val="20"/>
              </w:rPr>
            </w:pPr>
            <w:ins w:id="1251"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5D62D8C" w14:textId="77777777" w:rsidR="00BE0539" w:rsidRPr="00DC2757" w:rsidRDefault="00BE0539" w:rsidP="00E750DA">
            <w:pPr>
              <w:spacing w:after="0" w:line="240" w:lineRule="auto"/>
              <w:jc w:val="center"/>
              <w:rPr>
                <w:ins w:id="1252" w:author="Commodore, Sarah" w:date="2023-03-30T13:25:00Z"/>
                <w:rFonts w:ascii="Calibri" w:eastAsia="Times New Roman" w:hAnsi="Calibri" w:cs="Calibri"/>
                <w:color w:val="000000"/>
                <w:sz w:val="20"/>
                <w:szCs w:val="20"/>
              </w:rPr>
            </w:pPr>
            <w:ins w:id="1253" w:author="Commodore, Sarah" w:date="2023-03-30T13:25:00Z">
              <w:r w:rsidRPr="00DC2757">
                <w:rPr>
                  <w:rFonts w:ascii="Calibri" w:eastAsia="Times New Roman" w:hAnsi="Calibri" w:cs="Calibri"/>
                  <w:color w:val="000000"/>
                  <w:sz w:val="20"/>
                  <w:szCs w:val="20"/>
                </w:rPr>
                <w:t>2.5E-14</w:t>
              </w:r>
            </w:ins>
          </w:p>
        </w:tc>
        <w:tc>
          <w:tcPr>
            <w:tcW w:w="0" w:type="auto"/>
            <w:tcBorders>
              <w:top w:val="nil"/>
              <w:left w:val="nil"/>
              <w:bottom w:val="nil"/>
              <w:right w:val="nil"/>
            </w:tcBorders>
            <w:shd w:val="clear" w:color="auto" w:fill="auto"/>
            <w:noWrap/>
            <w:vAlign w:val="bottom"/>
            <w:hideMark/>
          </w:tcPr>
          <w:p w14:paraId="049DFECC" w14:textId="77777777" w:rsidR="00BE0539" w:rsidRPr="00DC2757" w:rsidRDefault="00BE0539" w:rsidP="00E750DA">
            <w:pPr>
              <w:spacing w:after="0" w:line="240" w:lineRule="auto"/>
              <w:jc w:val="center"/>
              <w:rPr>
                <w:ins w:id="1254" w:author="Commodore, Sarah" w:date="2023-03-30T13:25:00Z"/>
                <w:rFonts w:ascii="Calibri" w:eastAsia="Times New Roman" w:hAnsi="Calibri" w:cs="Calibri"/>
                <w:color w:val="000000"/>
                <w:sz w:val="20"/>
                <w:szCs w:val="20"/>
              </w:rPr>
            </w:pPr>
            <w:ins w:id="1255" w:author="Commodore, Sarah" w:date="2023-03-30T13:25:00Z">
              <w:r w:rsidRPr="00DC2757">
                <w:rPr>
                  <w:rFonts w:ascii="Calibri" w:eastAsia="Times New Roman" w:hAnsi="Calibri" w:cs="Calibri"/>
                  <w:color w:val="000000"/>
                  <w:sz w:val="20"/>
                  <w:szCs w:val="20"/>
                </w:rPr>
                <w:t>1.5E-12</w:t>
              </w:r>
            </w:ins>
          </w:p>
        </w:tc>
        <w:tc>
          <w:tcPr>
            <w:tcW w:w="0" w:type="auto"/>
            <w:tcBorders>
              <w:top w:val="nil"/>
              <w:left w:val="nil"/>
              <w:bottom w:val="nil"/>
              <w:right w:val="nil"/>
            </w:tcBorders>
            <w:shd w:val="clear" w:color="auto" w:fill="auto"/>
            <w:noWrap/>
            <w:vAlign w:val="bottom"/>
            <w:hideMark/>
          </w:tcPr>
          <w:p w14:paraId="3C448EA8" w14:textId="77777777" w:rsidR="00BE0539" w:rsidRPr="00DC2757" w:rsidRDefault="00BE0539" w:rsidP="00E750DA">
            <w:pPr>
              <w:spacing w:after="0" w:line="240" w:lineRule="auto"/>
              <w:jc w:val="center"/>
              <w:rPr>
                <w:ins w:id="1256" w:author="Commodore, Sarah" w:date="2023-03-30T13:25:00Z"/>
                <w:rFonts w:ascii="Calibri" w:eastAsia="Times New Roman" w:hAnsi="Calibri" w:cs="Calibri"/>
                <w:color w:val="FF0000"/>
                <w:sz w:val="20"/>
                <w:szCs w:val="20"/>
              </w:rPr>
            </w:pPr>
            <w:ins w:id="1257" w:author="Commodore, Sarah" w:date="2023-03-30T13:25:00Z">
              <w:r w:rsidRPr="00DC2757">
                <w:rPr>
                  <w:rFonts w:ascii="Calibri" w:eastAsia="Times New Roman" w:hAnsi="Calibri" w:cs="Calibri"/>
                  <w:color w:val="FF0000"/>
                  <w:sz w:val="20"/>
                  <w:szCs w:val="20"/>
                </w:rPr>
                <w:t>*</w:t>
              </w:r>
            </w:ins>
          </w:p>
        </w:tc>
      </w:tr>
      <w:tr w:rsidR="00BE0539" w:rsidRPr="00DC2757" w14:paraId="4994C2FD" w14:textId="77777777" w:rsidTr="00E750DA">
        <w:trPr>
          <w:trHeight w:val="260"/>
          <w:ins w:id="1258" w:author="Commodore, Sarah" w:date="2023-03-30T13:25:00Z"/>
        </w:trPr>
        <w:tc>
          <w:tcPr>
            <w:tcW w:w="0" w:type="auto"/>
            <w:tcBorders>
              <w:top w:val="nil"/>
              <w:left w:val="nil"/>
              <w:bottom w:val="nil"/>
              <w:right w:val="nil"/>
            </w:tcBorders>
            <w:shd w:val="clear" w:color="auto" w:fill="auto"/>
            <w:noWrap/>
            <w:vAlign w:val="bottom"/>
            <w:hideMark/>
          </w:tcPr>
          <w:p w14:paraId="7EE4D929" w14:textId="77777777" w:rsidR="00BE0539" w:rsidRPr="00DC2757" w:rsidRDefault="00BE0539" w:rsidP="00E750DA">
            <w:pPr>
              <w:spacing w:after="0" w:line="240" w:lineRule="auto"/>
              <w:rPr>
                <w:ins w:id="1259" w:author="Commodore, Sarah" w:date="2023-03-30T13:25:00Z"/>
                <w:rFonts w:ascii="Calibri" w:eastAsia="Times New Roman" w:hAnsi="Calibri" w:cs="Calibri"/>
                <w:color w:val="000000"/>
                <w:sz w:val="20"/>
                <w:szCs w:val="20"/>
              </w:rPr>
            </w:pPr>
            <w:ins w:id="1260" w:author="Commodore, Sarah" w:date="2023-03-30T13:25:00Z">
              <w:r w:rsidRPr="00DC2757">
                <w:rPr>
                  <w:rFonts w:ascii="Calibri" w:eastAsia="Times New Roman" w:hAnsi="Calibri" w:cs="Calibri"/>
                  <w:color w:val="000000"/>
                  <w:sz w:val="20"/>
                  <w:szCs w:val="20"/>
                </w:rPr>
                <w:t>ENSG00000230710.2</w:t>
              </w:r>
            </w:ins>
          </w:p>
        </w:tc>
        <w:tc>
          <w:tcPr>
            <w:tcW w:w="0" w:type="auto"/>
            <w:tcBorders>
              <w:top w:val="nil"/>
              <w:left w:val="nil"/>
              <w:bottom w:val="nil"/>
              <w:right w:val="nil"/>
            </w:tcBorders>
            <w:shd w:val="clear" w:color="auto" w:fill="auto"/>
            <w:noWrap/>
            <w:vAlign w:val="bottom"/>
            <w:hideMark/>
          </w:tcPr>
          <w:p w14:paraId="2C6BFDD8" w14:textId="77777777" w:rsidR="00BE0539" w:rsidRPr="00DC2757" w:rsidRDefault="00BE0539" w:rsidP="00E750DA">
            <w:pPr>
              <w:spacing w:after="0" w:line="240" w:lineRule="auto"/>
              <w:rPr>
                <w:ins w:id="1261" w:author="Commodore, Sarah" w:date="2023-03-30T13:25:00Z"/>
                <w:rFonts w:ascii="Calibri" w:eastAsia="Times New Roman" w:hAnsi="Calibri" w:cs="Calibri"/>
                <w:color w:val="000000"/>
                <w:sz w:val="20"/>
                <w:szCs w:val="20"/>
              </w:rPr>
            </w:pPr>
            <w:ins w:id="1262" w:author="Commodore, Sarah" w:date="2023-03-30T13:25:00Z">
              <w:r w:rsidRPr="00DC2757">
                <w:rPr>
                  <w:rFonts w:ascii="Calibri" w:eastAsia="Times New Roman" w:hAnsi="Calibri" w:cs="Calibri"/>
                  <w:color w:val="000000"/>
                  <w:sz w:val="20"/>
                  <w:szCs w:val="20"/>
                </w:rPr>
                <w:t>LINC00332</w:t>
              </w:r>
            </w:ins>
          </w:p>
        </w:tc>
        <w:tc>
          <w:tcPr>
            <w:tcW w:w="0" w:type="auto"/>
            <w:tcBorders>
              <w:top w:val="nil"/>
              <w:left w:val="nil"/>
              <w:bottom w:val="nil"/>
              <w:right w:val="nil"/>
            </w:tcBorders>
            <w:shd w:val="clear" w:color="auto" w:fill="auto"/>
            <w:noWrap/>
            <w:vAlign w:val="bottom"/>
            <w:hideMark/>
          </w:tcPr>
          <w:p w14:paraId="45F61C5D" w14:textId="77777777" w:rsidR="00BE0539" w:rsidRPr="00DC2757" w:rsidRDefault="00BE0539" w:rsidP="00E750DA">
            <w:pPr>
              <w:spacing w:after="0" w:line="240" w:lineRule="auto"/>
              <w:jc w:val="center"/>
              <w:rPr>
                <w:ins w:id="1263" w:author="Commodore, Sarah" w:date="2023-03-30T13:25:00Z"/>
                <w:rFonts w:ascii="Calibri" w:eastAsia="Times New Roman" w:hAnsi="Calibri" w:cs="Calibri"/>
                <w:color w:val="000000"/>
                <w:sz w:val="20"/>
                <w:szCs w:val="20"/>
              </w:rPr>
            </w:pPr>
            <w:ins w:id="1264"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DAAEDE9" w14:textId="77777777" w:rsidR="00BE0539" w:rsidRPr="00DC2757" w:rsidRDefault="00BE0539" w:rsidP="00E750DA">
            <w:pPr>
              <w:spacing w:after="0" w:line="240" w:lineRule="auto"/>
              <w:jc w:val="center"/>
              <w:rPr>
                <w:ins w:id="1265" w:author="Commodore, Sarah" w:date="2023-03-30T13:25:00Z"/>
                <w:rFonts w:ascii="Calibri" w:eastAsia="Times New Roman" w:hAnsi="Calibri" w:cs="Calibri"/>
                <w:color w:val="000000"/>
                <w:sz w:val="20"/>
                <w:szCs w:val="20"/>
              </w:rPr>
            </w:pPr>
            <w:ins w:id="1266" w:author="Commodore, Sarah" w:date="2023-03-30T13:25:00Z">
              <w:r w:rsidRPr="00DC2757">
                <w:rPr>
                  <w:rFonts w:ascii="Calibri" w:eastAsia="Times New Roman" w:hAnsi="Calibri" w:cs="Calibri"/>
                  <w:color w:val="000000"/>
                  <w:sz w:val="20"/>
                  <w:szCs w:val="20"/>
                </w:rPr>
                <w:t>3.6E-04</w:t>
              </w:r>
            </w:ins>
          </w:p>
        </w:tc>
        <w:tc>
          <w:tcPr>
            <w:tcW w:w="0" w:type="auto"/>
            <w:tcBorders>
              <w:top w:val="nil"/>
              <w:left w:val="nil"/>
              <w:bottom w:val="nil"/>
              <w:right w:val="nil"/>
            </w:tcBorders>
            <w:shd w:val="clear" w:color="auto" w:fill="auto"/>
            <w:noWrap/>
            <w:vAlign w:val="bottom"/>
            <w:hideMark/>
          </w:tcPr>
          <w:p w14:paraId="7175BA1D" w14:textId="77777777" w:rsidR="00BE0539" w:rsidRPr="00DC2757" w:rsidRDefault="00BE0539" w:rsidP="00E750DA">
            <w:pPr>
              <w:spacing w:after="0" w:line="240" w:lineRule="auto"/>
              <w:jc w:val="center"/>
              <w:rPr>
                <w:ins w:id="1267" w:author="Commodore, Sarah" w:date="2023-03-30T13:25:00Z"/>
                <w:rFonts w:ascii="Calibri" w:eastAsia="Times New Roman" w:hAnsi="Calibri" w:cs="Calibri"/>
                <w:color w:val="000000"/>
                <w:sz w:val="20"/>
                <w:szCs w:val="20"/>
              </w:rPr>
            </w:pPr>
            <w:ins w:id="1268" w:author="Commodore, Sarah" w:date="2023-03-30T13:25: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4C71ECC3" w14:textId="77777777" w:rsidR="00BE0539" w:rsidRPr="00DC2757" w:rsidRDefault="00BE0539" w:rsidP="00E750DA">
            <w:pPr>
              <w:spacing w:after="0" w:line="240" w:lineRule="auto"/>
              <w:jc w:val="center"/>
              <w:rPr>
                <w:ins w:id="1269" w:author="Commodore, Sarah" w:date="2023-03-30T13:25:00Z"/>
                <w:rFonts w:ascii="Calibri" w:eastAsia="Times New Roman" w:hAnsi="Calibri" w:cs="Calibri"/>
                <w:color w:val="FF0000"/>
                <w:sz w:val="20"/>
                <w:szCs w:val="20"/>
              </w:rPr>
            </w:pPr>
            <w:ins w:id="1270" w:author="Commodore, Sarah" w:date="2023-03-30T13:25:00Z">
              <w:r w:rsidRPr="00DC2757">
                <w:rPr>
                  <w:rFonts w:ascii="Calibri" w:eastAsia="Times New Roman" w:hAnsi="Calibri" w:cs="Calibri"/>
                  <w:color w:val="FF0000"/>
                  <w:sz w:val="20"/>
                  <w:szCs w:val="20"/>
                </w:rPr>
                <w:t>*</w:t>
              </w:r>
            </w:ins>
          </w:p>
        </w:tc>
      </w:tr>
      <w:tr w:rsidR="00BE0539" w:rsidRPr="00DC2757" w14:paraId="4D004B0B" w14:textId="77777777" w:rsidTr="00E750DA">
        <w:trPr>
          <w:trHeight w:val="260"/>
          <w:ins w:id="1271" w:author="Commodore, Sarah" w:date="2023-03-30T13:25:00Z"/>
        </w:trPr>
        <w:tc>
          <w:tcPr>
            <w:tcW w:w="0" w:type="auto"/>
            <w:tcBorders>
              <w:top w:val="nil"/>
              <w:left w:val="nil"/>
              <w:bottom w:val="nil"/>
              <w:right w:val="nil"/>
            </w:tcBorders>
            <w:shd w:val="clear" w:color="auto" w:fill="auto"/>
            <w:noWrap/>
            <w:vAlign w:val="bottom"/>
            <w:hideMark/>
          </w:tcPr>
          <w:p w14:paraId="6B094F0E" w14:textId="77777777" w:rsidR="00BE0539" w:rsidRPr="00DC2757" w:rsidRDefault="00BE0539" w:rsidP="00E750DA">
            <w:pPr>
              <w:spacing w:after="0" w:line="240" w:lineRule="auto"/>
              <w:rPr>
                <w:ins w:id="1272" w:author="Commodore, Sarah" w:date="2023-03-30T13:25:00Z"/>
                <w:rFonts w:ascii="Calibri" w:eastAsia="Times New Roman" w:hAnsi="Calibri" w:cs="Calibri"/>
                <w:color w:val="000000"/>
                <w:sz w:val="20"/>
                <w:szCs w:val="20"/>
              </w:rPr>
            </w:pPr>
            <w:ins w:id="1273" w:author="Commodore, Sarah" w:date="2023-03-30T13:25:00Z">
              <w:r w:rsidRPr="00DC2757">
                <w:rPr>
                  <w:rFonts w:ascii="Calibri" w:eastAsia="Times New Roman" w:hAnsi="Calibri" w:cs="Calibri"/>
                  <w:color w:val="000000"/>
                  <w:sz w:val="20"/>
                  <w:szCs w:val="20"/>
                </w:rPr>
                <w:t>ENSG00000165309.14</w:t>
              </w:r>
            </w:ins>
          </w:p>
        </w:tc>
        <w:tc>
          <w:tcPr>
            <w:tcW w:w="0" w:type="auto"/>
            <w:tcBorders>
              <w:top w:val="nil"/>
              <w:left w:val="nil"/>
              <w:bottom w:val="nil"/>
              <w:right w:val="nil"/>
            </w:tcBorders>
            <w:shd w:val="clear" w:color="auto" w:fill="auto"/>
            <w:noWrap/>
            <w:vAlign w:val="bottom"/>
            <w:hideMark/>
          </w:tcPr>
          <w:p w14:paraId="5F2AC28C" w14:textId="77777777" w:rsidR="00BE0539" w:rsidRPr="00DC2757" w:rsidRDefault="00BE0539" w:rsidP="00E750DA">
            <w:pPr>
              <w:spacing w:after="0" w:line="240" w:lineRule="auto"/>
              <w:rPr>
                <w:ins w:id="1274" w:author="Commodore, Sarah" w:date="2023-03-30T13:25:00Z"/>
                <w:rFonts w:ascii="Calibri" w:eastAsia="Times New Roman" w:hAnsi="Calibri" w:cs="Calibri"/>
                <w:color w:val="000000"/>
                <w:sz w:val="20"/>
                <w:szCs w:val="20"/>
              </w:rPr>
            </w:pPr>
            <w:ins w:id="1275" w:author="Commodore, Sarah" w:date="2023-03-30T13:25:00Z">
              <w:r w:rsidRPr="00DC2757">
                <w:rPr>
                  <w:rFonts w:ascii="Calibri" w:eastAsia="Times New Roman" w:hAnsi="Calibri" w:cs="Calibri"/>
                  <w:color w:val="000000"/>
                  <w:sz w:val="20"/>
                  <w:szCs w:val="20"/>
                </w:rPr>
                <w:t>ARMC3</w:t>
              </w:r>
            </w:ins>
          </w:p>
        </w:tc>
        <w:tc>
          <w:tcPr>
            <w:tcW w:w="0" w:type="auto"/>
            <w:tcBorders>
              <w:top w:val="nil"/>
              <w:left w:val="nil"/>
              <w:bottom w:val="nil"/>
              <w:right w:val="nil"/>
            </w:tcBorders>
            <w:shd w:val="clear" w:color="auto" w:fill="auto"/>
            <w:noWrap/>
            <w:vAlign w:val="bottom"/>
            <w:hideMark/>
          </w:tcPr>
          <w:p w14:paraId="06765572" w14:textId="77777777" w:rsidR="00BE0539" w:rsidRPr="00DC2757" w:rsidRDefault="00BE0539" w:rsidP="00E750DA">
            <w:pPr>
              <w:spacing w:after="0" w:line="240" w:lineRule="auto"/>
              <w:jc w:val="center"/>
              <w:rPr>
                <w:ins w:id="1276" w:author="Commodore, Sarah" w:date="2023-03-30T13:25:00Z"/>
                <w:rFonts w:ascii="Calibri" w:eastAsia="Times New Roman" w:hAnsi="Calibri" w:cs="Calibri"/>
                <w:color w:val="000000"/>
                <w:sz w:val="20"/>
                <w:szCs w:val="20"/>
              </w:rPr>
            </w:pPr>
            <w:ins w:id="1277"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4B8AF10" w14:textId="77777777" w:rsidR="00BE0539" w:rsidRPr="00DC2757" w:rsidRDefault="00BE0539" w:rsidP="00E750DA">
            <w:pPr>
              <w:spacing w:after="0" w:line="240" w:lineRule="auto"/>
              <w:jc w:val="center"/>
              <w:rPr>
                <w:ins w:id="1278" w:author="Commodore, Sarah" w:date="2023-03-30T13:25:00Z"/>
                <w:rFonts w:ascii="Calibri" w:eastAsia="Times New Roman" w:hAnsi="Calibri" w:cs="Calibri"/>
                <w:color w:val="000000"/>
                <w:sz w:val="20"/>
                <w:szCs w:val="20"/>
              </w:rPr>
            </w:pPr>
            <w:ins w:id="1279" w:author="Commodore, Sarah" w:date="2023-03-30T13:25:00Z">
              <w:r w:rsidRPr="00DC2757">
                <w:rPr>
                  <w:rFonts w:ascii="Calibri" w:eastAsia="Times New Roman" w:hAnsi="Calibri" w:cs="Calibri"/>
                  <w:color w:val="000000"/>
                  <w:sz w:val="20"/>
                  <w:szCs w:val="20"/>
                </w:rPr>
                <w:t>3.5E-08</w:t>
              </w:r>
            </w:ins>
          </w:p>
        </w:tc>
        <w:tc>
          <w:tcPr>
            <w:tcW w:w="0" w:type="auto"/>
            <w:tcBorders>
              <w:top w:val="nil"/>
              <w:left w:val="nil"/>
              <w:bottom w:val="nil"/>
              <w:right w:val="nil"/>
            </w:tcBorders>
            <w:shd w:val="clear" w:color="auto" w:fill="auto"/>
            <w:noWrap/>
            <w:vAlign w:val="bottom"/>
            <w:hideMark/>
          </w:tcPr>
          <w:p w14:paraId="3C20B894" w14:textId="77777777" w:rsidR="00BE0539" w:rsidRPr="00DC2757" w:rsidRDefault="00BE0539" w:rsidP="00E750DA">
            <w:pPr>
              <w:spacing w:after="0" w:line="240" w:lineRule="auto"/>
              <w:jc w:val="center"/>
              <w:rPr>
                <w:ins w:id="1280" w:author="Commodore, Sarah" w:date="2023-03-30T13:25:00Z"/>
                <w:rFonts w:ascii="Calibri" w:eastAsia="Times New Roman" w:hAnsi="Calibri" w:cs="Calibri"/>
                <w:color w:val="000000"/>
                <w:sz w:val="20"/>
                <w:szCs w:val="20"/>
              </w:rPr>
            </w:pPr>
            <w:ins w:id="1281" w:author="Commodore, Sarah" w:date="2023-03-30T13:25:00Z">
              <w:r w:rsidRPr="00DC2757">
                <w:rPr>
                  <w:rFonts w:ascii="Calibri" w:eastAsia="Times New Roman" w:hAnsi="Calibri" w:cs="Calibri"/>
                  <w:color w:val="000000"/>
                  <w:sz w:val="20"/>
                  <w:szCs w:val="20"/>
                </w:rPr>
                <w:t>4.3E-07</w:t>
              </w:r>
            </w:ins>
          </w:p>
        </w:tc>
        <w:tc>
          <w:tcPr>
            <w:tcW w:w="0" w:type="auto"/>
            <w:tcBorders>
              <w:top w:val="nil"/>
              <w:left w:val="nil"/>
              <w:bottom w:val="nil"/>
              <w:right w:val="nil"/>
            </w:tcBorders>
            <w:shd w:val="clear" w:color="auto" w:fill="auto"/>
            <w:noWrap/>
            <w:vAlign w:val="bottom"/>
            <w:hideMark/>
          </w:tcPr>
          <w:p w14:paraId="4E55CF58" w14:textId="77777777" w:rsidR="00BE0539" w:rsidRPr="00DC2757" w:rsidRDefault="00BE0539" w:rsidP="00E750DA">
            <w:pPr>
              <w:spacing w:after="0" w:line="240" w:lineRule="auto"/>
              <w:jc w:val="center"/>
              <w:rPr>
                <w:ins w:id="1282" w:author="Commodore, Sarah" w:date="2023-03-30T13:25:00Z"/>
                <w:rFonts w:ascii="Calibri" w:eastAsia="Times New Roman" w:hAnsi="Calibri" w:cs="Calibri"/>
                <w:color w:val="FF0000"/>
                <w:sz w:val="20"/>
                <w:szCs w:val="20"/>
              </w:rPr>
            </w:pPr>
            <w:ins w:id="1283" w:author="Commodore, Sarah" w:date="2023-03-30T13:25:00Z">
              <w:r w:rsidRPr="00DC2757">
                <w:rPr>
                  <w:rFonts w:ascii="Calibri" w:eastAsia="Times New Roman" w:hAnsi="Calibri" w:cs="Calibri"/>
                  <w:color w:val="FF0000"/>
                  <w:sz w:val="20"/>
                  <w:szCs w:val="20"/>
                </w:rPr>
                <w:t>*</w:t>
              </w:r>
            </w:ins>
          </w:p>
        </w:tc>
      </w:tr>
      <w:tr w:rsidR="00BE0539" w:rsidRPr="00DC2757" w14:paraId="01DB62DB" w14:textId="77777777" w:rsidTr="00E750DA">
        <w:trPr>
          <w:trHeight w:val="260"/>
          <w:ins w:id="1284" w:author="Commodore, Sarah" w:date="2023-03-30T13:25:00Z"/>
        </w:trPr>
        <w:tc>
          <w:tcPr>
            <w:tcW w:w="0" w:type="auto"/>
            <w:tcBorders>
              <w:top w:val="nil"/>
              <w:left w:val="nil"/>
              <w:bottom w:val="nil"/>
              <w:right w:val="nil"/>
            </w:tcBorders>
            <w:shd w:val="clear" w:color="auto" w:fill="auto"/>
            <w:noWrap/>
            <w:vAlign w:val="bottom"/>
            <w:hideMark/>
          </w:tcPr>
          <w:p w14:paraId="1F4BCA4D" w14:textId="77777777" w:rsidR="00BE0539" w:rsidRPr="00DC2757" w:rsidRDefault="00BE0539" w:rsidP="00E750DA">
            <w:pPr>
              <w:spacing w:after="0" w:line="240" w:lineRule="auto"/>
              <w:rPr>
                <w:ins w:id="1285" w:author="Commodore, Sarah" w:date="2023-03-30T13:25:00Z"/>
                <w:rFonts w:ascii="Calibri" w:eastAsia="Times New Roman" w:hAnsi="Calibri" w:cs="Calibri"/>
                <w:color w:val="000000"/>
                <w:sz w:val="20"/>
                <w:szCs w:val="20"/>
              </w:rPr>
            </w:pPr>
            <w:ins w:id="1286" w:author="Commodore, Sarah" w:date="2023-03-30T13:25:00Z">
              <w:r w:rsidRPr="00DC2757">
                <w:rPr>
                  <w:rFonts w:ascii="Calibri" w:eastAsia="Times New Roman" w:hAnsi="Calibri" w:cs="Calibri"/>
                  <w:color w:val="000000"/>
                  <w:sz w:val="20"/>
                  <w:szCs w:val="20"/>
                </w:rPr>
                <w:t>ENSG00000228723.6</w:t>
              </w:r>
            </w:ins>
          </w:p>
        </w:tc>
        <w:tc>
          <w:tcPr>
            <w:tcW w:w="0" w:type="auto"/>
            <w:tcBorders>
              <w:top w:val="nil"/>
              <w:left w:val="nil"/>
              <w:bottom w:val="nil"/>
              <w:right w:val="nil"/>
            </w:tcBorders>
            <w:shd w:val="clear" w:color="auto" w:fill="auto"/>
            <w:noWrap/>
            <w:vAlign w:val="bottom"/>
            <w:hideMark/>
          </w:tcPr>
          <w:p w14:paraId="399CB5A1" w14:textId="77777777" w:rsidR="00BE0539" w:rsidRPr="00DC2757" w:rsidRDefault="00BE0539" w:rsidP="00E750DA">
            <w:pPr>
              <w:spacing w:after="0" w:line="240" w:lineRule="auto"/>
              <w:rPr>
                <w:ins w:id="1287" w:author="Commodore, Sarah" w:date="2023-03-30T13:25:00Z"/>
                <w:rFonts w:ascii="Calibri" w:eastAsia="Times New Roman" w:hAnsi="Calibri" w:cs="Calibri"/>
                <w:color w:val="000000"/>
                <w:sz w:val="20"/>
                <w:szCs w:val="20"/>
              </w:rPr>
            </w:pPr>
            <w:ins w:id="1288" w:author="Commodore, Sarah" w:date="2023-03-30T13:25:00Z">
              <w:r w:rsidRPr="00DC2757">
                <w:rPr>
                  <w:rFonts w:ascii="Calibri" w:eastAsia="Times New Roman" w:hAnsi="Calibri" w:cs="Calibri"/>
                  <w:color w:val="000000"/>
                  <w:sz w:val="20"/>
                  <w:szCs w:val="20"/>
                </w:rPr>
                <w:t>SRGAP3-AS2</w:t>
              </w:r>
            </w:ins>
          </w:p>
        </w:tc>
        <w:tc>
          <w:tcPr>
            <w:tcW w:w="0" w:type="auto"/>
            <w:tcBorders>
              <w:top w:val="nil"/>
              <w:left w:val="nil"/>
              <w:bottom w:val="nil"/>
              <w:right w:val="nil"/>
            </w:tcBorders>
            <w:shd w:val="clear" w:color="auto" w:fill="auto"/>
            <w:noWrap/>
            <w:vAlign w:val="bottom"/>
            <w:hideMark/>
          </w:tcPr>
          <w:p w14:paraId="4BF0AA2B" w14:textId="77777777" w:rsidR="00BE0539" w:rsidRPr="00DC2757" w:rsidRDefault="00BE0539" w:rsidP="00E750DA">
            <w:pPr>
              <w:spacing w:after="0" w:line="240" w:lineRule="auto"/>
              <w:jc w:val="center"/>
              <w:rPr>
                <w:ins w:id="1289" w:author="Commodore, Sarah" w:date="2023-03-30T13:25:00Z"/>
                <w:rFonts w:ascii="Calibri" w:eastAsia="Times New Roman" w:hAnsi="Calibri" w:cs="Calibri"/>
                <w:color w:val="000000"/>
                <w:sz w:val="20"/>
                <w:szCs w:val="20"/>
              </w:rPr>
            </w:pPr>
            <w:ins w:id="1290"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6ABD14CD" w14:textId="77777777" w:rsidR="00BE0539" w:rsidRPr="00DC2757" w:rsidRDefault="00BE0539" w:rsidP="00E750DA">
            <w:pPr>
              <w:spacing w:after="0" w:line="240" w:lineRule="auto"/>
              <w:jc w:val="center"/>
              <w:rPr>
                <w:ins w:id="1291" w:author="Commodore, Sarah" w:date="2023-03-30T13:25:00Z"/>
                <w:rFonts w:ascii="Calibri" w:eastAsia="Times New Roman" w:hAnsi="Calibri" w:cs="Calibri"/>
                <w:color w:val="000000"/>
                <w:sz w:val="20"/>
                <w:szCs w:val="20"/>
              </w:rPr>
            </w:pPr>
            <w:ins w:id="1292" w:author="Commodore, Sarah" w:date="2023-03-30T13:25:00Z">
              <w:r w:rsidRPr="00DC2757">
                <w:rPr>
                  <w:rFonts w:ascii="Calibri" w:eastAsia="Times New Roman" w:hAnsi="Calibri" w:cs="Calibri"/>
                  <w:color w:val="000000"/>
                  <w:sz w:val="20"/>
                  <w:szCs w:val="20"/>
                </w:rPr>
                <w:t>3.4E-10</w:t>
              </w:r>
            </w:ins>
          </w:p>
        </w:tc>
        <w:tc>
          <w:tcPr>
            <w:tcW w:w="0" w:type="auto"/>
            <w:tcBorders>
              <w:top w:val="nil"/>
              <w:left w:val="nil"/>
              <w:bottom w:val="nil"/>
              <w:right w:val="nil"/>
            </w:tcBorders>
            <w:shd w:val="clear" w:color="auto" w:fill="auto"/>
            <w:noWrap/>
            <w:vAlign w:val="bottom"/>
            <w:hideMark/>
          </w:tcPr>
          <w:p w14:paraId="72D3ECDD" w14:textId="77777777" w:rsidR="00BE0539" w:rsidRPr="00DC2757" w:rsidRDefault="00BE0539" w:rsidP="00E750DA">
            <w:pPr>
              <w:spacing w:after="0" w:line="240" w:lineRule="auto"/>
              <w:jc w:val="center"/>
              <w:rPr>
                <w:ins w:id="1293" w:author="Commodore, Sarah" w:date="2023-03-30T13:25:00Z"/>
                <w:rFonts w:ascii="Calibri" w:eastAsia="Times New Roman" w:hAnsi="Calibri" w:cs="Calibri"/>
                <w:color w:val="000000"/>
                <w:sz w:val="20"/>
                <w:szCs w:val="20"/>
              </w:rPr>
            </w:pPr>
            <w:ins w:id="1294" w:author="Commodore, Sarah" w:date="2023-03-30T13:25:00Z">
              <w:r w:rsidRPr="00DC2757">
                <w:rPr>
                  <w:rFonts w:ascii="Calibri" w:eastAsia="Times New Roman" w:hAnsi="Calibri" w:cs="Calibri"/>
                  <w:color w:val="000000"/>
                  <w:sz w:val="20"/>
                  <w:szCs w:val="20"/>
                </w:rPr>
                <w:t>6.8E-09</w:t>
              </w:r>
            </w:ins>
          </w:p>
        </w:tc>
        <w:tc>
          <w:tcPr>
            <w:tcW w:w="0" w:type="auto"/>
            <w:tcBorders>
              <w:top w:val="nil"/>
              <w:left w:val="nil"/>
              <w:bottom w:val="nil"/>
              <w:right w:val="nil"/>
            </w:tcBorders>
            <w:shd w:val="clear" w:color="auto" w:fill="auto"/>
            <w:noWrap/>
            <w:vAlign w:val="bottom"/>
            <w:hideMark/>
          </w:tcPr>
          <w:p w14:paraId="4732C5CF" w14:textId="77777777" w:rsidR="00BE0539" w:rsidRPr="00DC2757" w:rsidRDefault="00BE0539" w:rsidP="00E750DA">
            <w:pPr>
              <w:spacing w:after="0" w:line="240" w:lineRule="auto"/>
              <w:jc w:val="center"/>
              <w:rPr>
                <w:ins w:id="1295" w:author="Commodore, Sarah" w:date="2023-03-30T13:25:00Z"/>
                <w:rFonts w:ascii="Calibri" w:eastAsia="Times New Roman" w:hAnsi="Calibri" w:cs="Calibri"/>
                <w:color w:val="FF0000"/>
                <w:sz w:val="20"/>
                <w:szCs w:val="20"/>
              </w:rPr>
            </w:pPr>
            <w:ins w:id="1296" w:author="Commodore, Sarah" w:date="2023-03-30T13:25:00Z">
              <w:r w:rsidRPr="00DC2757">
                <w:rPr>
                  <w:rFonts w:ascii="Calibri" w:eastAsia="Times New Roman" w:hAnsi="Calibri" w:cs="Calibri"/>
                  <w:color w:val="FF0000"/>
                  <w:sz w:val="20"/>
                  <w:szCs w:val="20"/>
                </w:rPr>
                <w:t>*</w:t>
              </w:r>
            </w:ins>
          </w:p>
        </w:tc>
      </w:tr>
      <w:tr w:rsidR="00BE0539" w:rsidRPr="00DC2757" w14:paraId="2F9ED80B" w14:textId="77777777" w:rsidTr="00E750DA">
        <w:trPr>
          <w:trHeight w:val="260"/>
          <w:ins w:id="1297" w:author="Commodore, Sarah" w:date="2023-03-30T13:25:00Z"/>
        </w:trPr>
        <w:tc>
          <w:tcPr>
            <w:tcW w:w="0" w:type="auto"/>
            <w:tcBorders>
              <w:top w:val="nil"/>
              <w:left w:val="nil"/>
              <w:bottom w:val="nil"/>
              <w:right w:val="nil"/>
            </w:tcBorders>
            <w:shd w:val="clear" w:color="auto" w:fill="auto"/>
            <w:noWrap/>
            <w:vAlign w:val="bottom"/>
            <w:hideMark/>
          </w:tcPr>
          <w:p w14:paraId="586C1811" w14:textId="77777777" w:rsidR="00BE0539" w:rsidRPr="00DC2757" w:rsidRDefault="00BE0539" w:rsidP="00E750DA">
            <w:pPr>
              <w:spacing w:after="0" w:line="240" w:lineRule="auto"/>
              <w:rPr>
                <w:ins w:id="1298" w:author="Commodore, Sarah" w:date="2023-03-30T13:25:00Z"/>
                <w:rFonts w:ascii="Calibri" w:eastAsia="Times New Roman" w:hAnsi="Calibri" w:cs="Calibri"/>
                <w:color w:val="000000"/>
                <w:sz w:val="20"/>
                <w:szCs w:val="20"/>
              </w:rPr>
            </w:pPr>
            <w:ins w:id="1299" w:author="Commodore, Sarah" w:date="2023-03-30T13:25:00Z">
              <w:r w:rsidRPr="00DC2757">
                <w:rPr>
                  <w:rFonts w:ascii="Calibri" w:eastAsia="Times New Roman" w:hAnsi="Calibri" w:cs="Calibri"/>
                  <w:color w:val="000000"/>
                  <w:sz w:val="20"/>
                  <w:szCs w:val="20"/>
                </w:rPr>
                <w:t>ENSG00000163491.16</w:t>
              </w:r>
            </w:ins>
          </w:p>
        </w:tc>
        <w:tc>
          <w:tcPr>
            <w:tcW w:w="0" w:type="auto"/>
            <w:tcBorders>
              <w:top w:val="nil"/>
              <w:left w:val="nil"/>
              <w:bottom w:val="nil"/>
              <w:right w:val="nil"/>
            </w:tcBorders>
            <w:shd w:val="clear" w:color="auto" w:fill="auto"/>
            <w:noWrap/>
            <w:vAlign w:val="bottom"/>
            <w:hideMark/>
          </w:tcPr>
          <w:p w14:paraId="45E419F9" w14:textId="77777777" w:rsidR="00BE0539" w:rsidRPr="00DC2757" w:rsidRDefault="00BE0539" w:rsidP="00E750DA">
            <w:pPr>
              <w:spacing w:after="0" w:line="240" w:lineRule="auto"/>
              <w:rPr>
                <w:ins w:id="1300" w:author="Commodore, Sarah" w:date="2023-03-30T13:25:00Z"/>
                <w:rFonts w:ascii="Calibri" w:eastAsia="Times New Roman" w:hAnsi="Calibri" w:cs="Calibri"/>
                <w:color w:val="000000"/>
                <w:sz w:val="20"/>
                <w:szCs w:val="20"/>
              </w:rPr>
            </w:pPr>
            <w:ins w:id="1301" w:author="Commodore, Sarah" w:date="2023-03-30T13:25:00Z">
              <w:r w:rsidRPr="00DC2757">
                <w:rPr>
                  <w:rFonts w:ascii="Calibri" w:eastAsia="Times New Roman" w:hAnsi="Calibri" w:cs="Calibri"/>
                  <w:color w:val="000000"/>
                  <w:sz w:val="20"/>
                  <w:szCs w:val="20"/>
                </w:rPr>
                <w:t>NEK10</w:t>
              </w:r>
            </w:ins>
          </w:p>
        </w:tc>
        <w:tc>
          <w:tcPr>
            <w:tcW w:w="0" w:type="auto"/>
            <w:tcBorders>
              <w:top w:val="nil"/>
              <w:left w:val="nil"/>
              <w:bottom w:val="nil"/>
              <w:right w:val="nil"/>
            </w:tcBorders>
            <w:shd w:val="clear" w:color="auto" w:fill="auto"/>
            <w:noWrap/>
            <w:vAlign w:val="bottom"/>
            <w:hideMark/>
          </w:tcPr>
          <w:p w14:paraId="5AC52F1C" w14:textId="77777777" w:rsidR="00BE0539" w:rsidRPr="00DC2757" w:rsidRDefault="00BE0539" w:rsidP="00E750DA">
            <w:pPr>
              <w:spacing w:after="0" w:line="240" w:lineRule="auto"/>
              <w:jc w:val="center"/>
              <w:rPr>
                <w:ins w:id="1302" w:author="Commodore, Sarah" w:date="2023-03-30T13:25:00Z"/>
                <w:rFonts w:ascii="Calibri" w:eastAsia="Times New Roman" w:hAnsi="Calibri" w:cs="Calibri"/>
                <w:color w:val="000000"/>
                <w:sz w:val="20"/>
                <w:szCs w:val="20"/>
              </w:rPr>
            </w:pPr>
            <w:ins w:id="1303"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59AD3437" w14:textId="77777777" w:rsidR="00BE0539" w:rsidRPr="00DC2757" w:rsidRDefault="00BE0539" w:rsidP="00E750DA">
            <w:pPr>
              <w:spacing w:after="0" w:line="240" w:lineRule="auto"/>
              <w:jc w:val="center"/>
              <w:rPr>
                <w:ins w:id="1304" w:author="Commodore, Sarah" w:date="2023-03-30T13:25:00Z"/>
                <w:rFonts w:ascii="Calibri" w:eastAsia="Times New Roman" w:hAnsi="Calibri" w:cs="Calibri"/>
                <w:color w:val="000000"/>
                <w:sz w:val="20"/>
                <w:szCs w:val="20"/>
              </w:rPr>
            </w:pPr>
            <w:ins w:id="1305" w:author="Commodore, Sarah" w:date="2023-03-30T13:25:00Z">
              <w:r w:rsidRPr="00DC2757">
                <w:rPr>
                  <w:rFonts w:ascii="Calibri" w:eastAsia="Times New Roman" w:hAnsi="Calibri" w:cs="Calibri"/>
                  <w:color w:val="000000"/>
                  <w:sz w:val="20"/>
                  <w:szCs w:val="20"/>
                </w:rPr>
                <w:t>3.1E-15</w:t>
              </w:r>
            </w:ins>
          </w:p>
        </w:tc>
        <w:tc>
          <w:tcPr>
            <w:tcW w:w="0" w:type="auto"/>
            <w:tcBorders>
              <w:top w:val="nil"/>
              <w:left w:val="nil"/>
              <w:bottom w:val="nil"/>
              <w:right w:val="nil"/>
            </w:tcBorders>
            <w:shd w:val="clear" w:color="auto" w:fill="auto"/>
            <w:noWrap/>
            <w:vAlign w:val="bottom"/>
            <w:hideMark/>
          </w:tcPr>
          <w:p w14:paraId="64B90329" w14:textId="77777777" w:rsidR="00BE0539" w:rsidRPr="00DC2757" w:rsidRDefault="00BE0539" w:rsidP="00E750DA">
            <w:pPr>
              <w:spacing w:after="0" w:line="240" w:lineRule="auto"/>
              <w:jc w:val="center"/>
              <w:rPr>
                <w:ins w:id="1306" w:author="Commodore, Sarah" w:date="2023-03-30T13:25:00Z"/>
                <w:rFonts w:ascii="Calibri" w:eastAsia="Times New Roman" w:hAnsi="Calibri" w:cs="Calibri"/>
                <w:color w:val="000000"/>
                <w:sz w:val="20"/>
                <w:szCs w:val="20"/>
              </w:rPr>
            </w:pPr>
            <w:ins w:id="1307" w:author="Commodore, Sarah" w:date="2023-03-30T13:25:00Z">
              <w:r w:rsidRPr="00DC2757">
                <w:rPr>
                  <w:rFonts w:ascii="Calibri" w:eastAsia="Times New Roman" w:hAnsi="Calibri" w:cs="Calibri"/>
                  <w:color w:val="000000"/>
                  <w:sz w:val="20"/>
                  <w:szCs w:val="20"/>
                </w:rPr>
                <w:t>2.5E-13</w:t>
              </w:r>
            </w:ins>
          </w:p>
        </w:tc>
        <w:tc>
          <w:tcPr>
            <w:tcW w:w="0" w:type="auto"/>
            <w:tcBorders>
              <w:top w:val="nil"/>
              <w:left w:val="nil"/>
              <w:bottom w:val="nil"/>
              <w:right w:val="nil"/>
            </w:tcBorders>
            <w:shd w:val="clear" w:color="auto" w:fill="auto"/>
            <w:noWrap/>
            <w:vAlign w:val="bottom"/>
            <w:hideMark/>
          </w:tcPr>
          <w:p w14:paraId="28BB2C4A" w14:textId="77777777" w:rsidR="00BE0539" w:rsidRPr="00DC2757" w:rsidRDefault="00BE0539" w:rsidP="00E750DA">
            <w:pPr>
              <w:spacing w:after="0" w:line="240" w:lineRule="auto"/>
              <w:jc w:val="center"/>
              <w:rPr>
                <w:ins w:id="1308" w:author="Commodore, Sarah" w:date="2023-03-30T13:25:00Z"/>
                <w:rFonts w:ascii="Calibri" w:eastAsia="Times New Roman" w:hAnsi="Calibri" w:cs="Calibri"/>
                <w:color w:val="FF0000"/>
                <w:sz w:val="20"/>
                <w:szCs w:val="20"/>
              </w:rPr>
            </w:pPr>
            <w:ins w:id="1309" w:author="Commodore, Sarah" w:date="2023-03-30T13:25:00Z">
              <w:r w:rsidRPr="00DC2757">
                <w:rPr>
                  <w:rFonts w:ascii="Calibri" w:eastAsia="Times New Roman" w:hAnsi="Calibri" w:cs="Calibri"/>
                  <w:color w:val="FF0000"/>
                  <w:sz w:val="20"/>
                  <w:szCs w:val="20"/>
                </w:rPr>
                <w:t>*</w:t>
              </w:r>
            </w:ins>
          </w:p>
        </w:tc>
      </w:tr>
      <w:tr w:rsidR="00BE0539" w:rsidRPr="00DC2757" w14:paraId="6441182C" w14:textId="77777777" w:rsidTr="00E750DA">
        <w:trPr>
          <w:trHeight w:val="260"/>
          <w:ins w:id="1310" w:author="Commodore, Sarah" w:date="2023-03-30T13:25:00Z"/>
        </w:trPr>
        <w:tc>
          <w:tcPr>
            <w:tcW w:w="0" w:type="auto"/>
            <w:tcBorders>
              <w:top w:val="nil"/>
              <w:left w:val="nil"/>
              <w:bottom w:val="nil"/>
              <w:right w:val="nil"/>
            </w:tcBorders>
            <w:shd w:val="clear" w:color="auto" w:fill="auto"/>
            <w:noWrap/>
            <w:vAlign w:val="bottom"/>
            <w:hideMark/>
          </w:tcPr>
          <w:p w14:paraId="7BD2EA92" w14:textId="77777777" w:rsidR="00BE0539" w:rsidRPr="00DC2757" w:rsidRDefault="00BE0539" w:rsidP="00E750DA">
            <w:pPr>
              <w:spacing w:after="0" w:line="240" w:lineRule="auto"/>
              <w:rPr>
                <w:ins w:id="1311" w:author="Commodore, Sarah" w:date="2023-03-30T13:25:00Z"/>
                <w:rFonts w:ascii="Calibri" w:eastAsia="Times New Roman" w:hAnsi="Calibri" w:cs="Calibri"/>
                <w:color w:val="000000"/>
                <w:sz w:val="20"/>
                <w:szCs w:val="20"/>
              </w:rPr>
            </w:pPr>
            <w:ins w:id="1312" w:author="Commodore, Sarah" w:date="2023-03-30T13:25:00Z">
              <w:r w:rsidRPr="00DC2757">
                <w:rPr>
                  <w:rFonts w:ascii="Calibri" w:eastAsia="Times New Roman" w:hAnsi="Calibri" w:cs="Calibri"/>
                  <w:color w:val="000000"/>
                  <w:sz w:val="20"/>
                  <w:szCs w:val="20"/>
                </w:rPr>
                <w:t>ENSG00000179813.7</w:t>
              </w:r>
            </w:ins>
          </w:p>
        </w:tc>
        <w:tc>
          <w:tcPr>
            <w:tcW w:w="0" w:type="auto"/>
            <w:tcBorders>
              <w:top w:val="nil"/>
              <w:left w:val="nil"/>
              <w:bottom w:val="nil"/>
              <w:right w:val="nil"/>
            </w:tcBorders>
            <w:shd w:val="clear" w:color="auto" w:fill="auto"/>
            <w:noWrap/>
            <w:vAlign w:val="bottom"/>
            <w:hideMark/>
          </w:tcPr>
          <w:p w14:paraId="657DD54E" w14:textId="77777777" w:rsidR="00BE0539" w:rsidRPr="00DC2757" w:rsidRDefault="00BE0539" w:rsidP="00E750DA">
            <w:pPr>
              <w:spacing w:after="0" w:line="240" w:lineRule="auto"/>
              <w:rPr>
                <w:ins w:id="1313" w:author="Commodore, Sarah" w:date="2023-03-30T13:25:00Z"/>
                <w:rFonts w:ascii="Calibri" w:eastAsia="Times New Roman" w:hAnsi="Calibri" w:cs="Calibri"/>
                <w:color w:val="000000"/>
                <w:sz w:val="20"/>
                <w:szCs w:val="20"/>
              </w:rPr>
            </w:pPr>
            <w:ins w:id="1314" w:author="Commodore, Sarah" w:date="2023-03-30T13:25:00Z">
              <w:r w:rsidRPr="00DC2757">
                <w:rPr>
                  <w:rFonts w:ascii="Calibri" w:eastAsia="Times New Roman" w:hAnsi="Calibri" w:cs="Calibri"/>
                  <w:color w:val="000000"/>
                  <w:sz w:val="20"/>
                  <w:szCs w:val="20"/>
                </w:rPr>
                <w:t>FAM216B</w:t>
              </w:r>
            </w:ins>
          </w:p>
        </w:tc>
        <w:tc>
          <w:tcPr>
            <w:tcW w:w="0" w:type="auto"/>
            <w:tcBorders>
              <w:top w:val="nil"/>
              <w:left w:val="nil"/>
              <w:bottom w:val="nil"/>
              <w:right w:val="nil"/>
            </w:tcBorders>
            <w:shd w:val="clear" w:color="auto" w:fill="auto"/>
            <w:noWrap/>
            <w:vAlign w:val="bottom"/>
            <w:hideMark/>
          </w:tcPr>
          <w:p w14:paraId="276CEB54" w14:textId="77777777" w:rsidR="00BE0539" w:rsidRPr="00DC2757" w:rsidRDefault="00BE0539" w:rsidP="00E750DA">
            <w:pPr>
              <w:spacing w:after="0" w:line="240" w:lineRule="auto"/>
              <w:jc w:val="center"/>
              <w:rPr>
                <w:ins w:id="1315" w:author="Commodore, Sarah" w:date="2023-03-30T13:25:00Z"/>
                <w:rFonts w:ascii="Calibri" w:eastAsia="Times New Roman" w:hAnsi="Calibri" w:cs="Calibri"/>
                <w:color w:val="000000"/>
                <w:sz w:val="20"/>
                <w:szCs w:val="20"/>
              </w:rPr>
            </w:pPr>
            <w:ins w:id="1316"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88CAEC3" w14:textId="77777777" w:rsidR="00BE0539" w:rsidRPr="00DC2757" w:rsidRDefault="00BE0539" w:rsidP="00E750DA">
            <w:pPr>
              <w:spacing w:after="0" w:line="240" w:lineRule="auto"/>
              <w:jc w:val="center"/>
              <w:rPr>
                <w:ins w:id="1317" w:author="Commodore, Sarah" w:date="2023-03-30T13:25:00Z"/>
                <w:rFonts w:ascii="Calibri" w:eastAsia="Times New Roman" w:hAnsi="Calibri" w:cs="Calibri"/>
                <w:color w:val="000000"/>
                <w:sz w:val="20"/>
                <w:szCs w:val="20"/>
              </w:rPr>
            </w:pPr>
            <w:ins w:id="1318" w:author="Commodore, Sarah" w:date="2023-03-30T13:25:00Z">
              <w:r w:rsidRPr="00DC2757">
                <w:rPr>
                  <w:rFonts w:ascii="Calibri" w:eastAsia="Times New Roman" w:hAnsi="Calibri" w:cs="Calibri"/>
                  <w:color w:val="000000"/>
                  <w:sz w:val="20"/>
                  <w:szCs w:val="20"/>
                </w:rPr>
                <w:t>4.5E-09</w:t>
              </w:r>
            </w:ins>
          </w:p>
        </w:tc>
        <w:tc>
          <w:tcPr>
            <w:tcW w:w="0" w:type="auto"/>
            <w:tcBorders>
              <w:top w:val="nil"/>
              <w:left w:val="nil"/>
              <w:bottom w:val="nil"/>
              <w:right w:val="nil"/>
            </w:tcBorders>
            <w:shd w:val="clear" w:color="auto" w:fill="auto"/>
            <w:noWrap/>
            <w:vAlign w:val="bottom"/>
            <w:hideMark/>
          </w:tcPr>
          <w:p w14:paraId="68193FFC" w14:textId="77777777" w:rsidR="00BE0539" w:rsidRPr="00DC2757" w:rsidRDefault="00BE0539" w:rsidP="00E750DA">
            <w:pPr>
              <w:spacing w:after="0" w:line="240" w:lineRule="auto"/>
              <w:jc w:val="center"/>
              <w:rPr>
                <w:ins w:id="1319" w:author="Commodore, Sarah" w:date="2023-03-30T13:25:00Z"/>
                <w:rFonts w:ascii="Calibri" w:eastAsia="Times New Roman" w:hAnsi="Calibri" w:cs="Calibri"/>
                <w:color w:val="000000"/>
                <w:sz w:val="20"/>
                <w:szCs w:val="20"/>
              </w:rPr>
            </w:pPr>
            <w:ins w:id="1320" w:author="Commodore, Sarah" w:date="2023-03-30T13:25:00Z">
              <w:r w:rsidRPr="00DC2757">
                <w:rPr>
                  <w:rFonts w:ascii="Calibri" w:eastAsia="Times New Roman" w:hAnsi="Calibri" w:cs="Calibri"/>
                  <w:color w:val="000000"/>
                  <w:sz w:val="20"/>
                  <w:szCs w:val="20"/>
                </w:rPr>
                <w:t>6.9E-08</w:t>
              </w:r>
            </w:ins>
          </w:p>
        </w:tc>
        <w:tc>
          <w:tcPr>
            <w:tcW w:w="0" w:type="auto"/>
            <w:tcBorders>
              <w:top w:val="nil"/>
              <w:left w:val="nil"/>
              <w:bottom w:val="nil"/>
              <w:right w:val="nil"/>
            </w:tcBorders>
            <w:shd w:val="clear" w:color="auto" w:fill="auto"/>
            <w:noWrap/>
            <w:vAlign w:val="bottom"/>
            <w:hideMark/>
          </w:tcPr>
          <w:p w14:paraId="2BB89BE3" w14:textId="77777777" w:rsidR="00BE0539" w:rsidRPr="00DC2757" w:rsidRDefault="00BE0539" w:rsidP="00E750DA">
            <w:pPr>
              <w:spacing w:after="0" w:line="240" w:lineRule="auto"/>
              <w:jc w:val="center"/>
              <w:rPr>
                <w:ins w:id="1321" w:author="Commodore, Sarah" w:date="2023-03-30T13:25:00Z"/>
                <w:rFonts w:ascii="Calibri" w:eastAsia="Times New Roman" w:hAnsi="Calibri" w:cs="Calibri"/>
                <w:color w:val="FF0000"/>
                <w:sz w:val="20"/>
                <w:szCs w:val="20"/>
              </w:rPr>
            </w:pPr>
            <w:ins w:id="1322" w:author="Commodore, Sarah" w:date="2023-03-30T13:25:00Z">
              <w:r w:rsidRPr="00DC2757">
                <w:rPr>
                  <w:rFonts w:ascii="Calibri" w:eastAsia="Times New Roman" w:hAnsi="Calibri" w:cs="Calibri"/>
                  <w:color w:val="FF0000"/>
                  <w:sz w:val="20"/>
                  <w:szCs w:val="20"/>
                </w:rPr>
                <w:t>*</w:t>
              </w:r>
            </w:ins>
          </w:p>
        </w:tc>
      </w:tr>
      <w:tr w:rsidR="00BE0539" w:rsidRPr="00DC2757" w14:paraId="25FF7A7E" w14:textId="77777777" w:rsidTr="00E750DA">
        <w:trPr>
          <w:trHeight w:val="260"/>
          <w:ins w:id="1323" w:author="Commodore, Sarah" w:date="2023-03-30T13:25:00Z"/>
        </w:trPr>
        <w:tc>
          <w:tcPr>
            <w:tcW w:w="0" w:type="auto"/>
            <w:tcBorders>
              <w:top w:val="nil"/>
              <w:left w:val="nil"/>
              <w:bottom w:val="nil"/>
              <w:right w:val="nil"/>
            </w:tcBorders>
            <w:shd w:val="clear" w:color="auto" w:fill="auto"/>
            <w:noWrap/>
            <w:vAlign w:val="bottom"/>
            <w:hideMark/>
          </w:tcPr>
          <w:p w14:paraId="30493F7B" w14:textId="77777777" w:rsidR="00BE0539" w:rsidRPr="00DC2757" w:rsidRDefault="00BE0539" w:rsidP="00E750DA">
            <w:pPr>
              <w:spacing w:after="0" w:line="240" w:lineRule="auto"/>
              <w:rPr>
                <w:ins w:id="1324" w:author="Commodore, Sarah" w:date="2023-03-30T13:25:00Z"/>
                <w:rFonts w:ascii="Calibri" w:eastAsia="Times New Roman" w:hAnsi="Calibri" w:cs="Calibri"/>
                <w:color w:val="000000"/>
                <w:sz w:val="20"/>
                <w:szCs w:val="20"/>
              </w:rPr>
            </w:pPr>
            <w:ins w:id="1325" w:author="Commodore, Sarah" w:date="2023-03-30T13:25:00Z">
              <w:r w:rsidRPr="00DC2757">
                <w:rPr>
                  <w:rFonts w:ascii="Calibri" w:eastAsia="Times New Roman" w:hAnsi="Calibri" w:cs="Calibri"/>
                  <w:color w:val="000000"/>
                  <w:sz w:val="20"/>
                  <w:szCs w:val="20"/>
                </w:rPr>
                <w:t>ENSG00000105278.12</w:t>
              </w:r>
            </w:ins>
          </w:p>
        </w:tc>
        <w:tc>
          <w:tcPr>
            <w:tcW w:w="0" w:type="auto"/>
            <w:tcBorders>
              <w:top w:val="nil"/>
              <w:left w:val="nil"/>
              <w:bottom w:val="nil"/>
              <w:right w:val="nil"/>
            </w:tcBorders>
            <w:shd w:val="clear" w:color="auto" w:fill="auto"/>
            <w:noWrap/>
            <w:vAlign w:val="bottom"/>
            <w:hideMark/>
          </w:tcPr>
          <w:p w14:paraId="05150FF4" w14:textId="77777777" w:rsidR="00BE0539" w:rsidRPr="00DC2757" w:rsidRDefault="00BE0539" w:rsidP="00E750DA">
            <w:pPr>
              <w:spacing w:after="0" w:line="240" w:lineRule="auto"/>
              <w:rPr>
                <w:ins w:id="1326" w:author="Commodore, Sarah" w:date="2023-03-30T13:25:00Z"/>
                <w:rFonts w:ascii="Calibri" w:eastAsia="Times New Roman" w:hAnsi="Calibri" w:cs="Calibri"/>
                <w:color w:val="000000"/>
                <w:sz w:val="20"/>
                <w:szCs w:val="20"/>
              </w:rPr>
            </w:pPr>
            <w:ins w:id="1327" w:author="Commodore, Sarah" w:date="2023-03-30T13:25:00Z">
              <w:r w:rsidRPr="00DC2757">
                <w:rPr>
                  <w:rFonts w:ascii="Calibri" w:eastAsia="Times New Roman" w:hAnsi="Calibri" w:cs="Calibri"/>
                  <w:color w:val="000000"/>
                  <w:sz w:val="20"/>
                  <w:szCs w:val="20"/>
                </w:rPr>
                <w:t>ZFR2</w:t>
              </w:r>
            </w:ins>
          </w:p>
        </w:tc>
        <w:tc>
          <w:tcPr>
            <w:tcW w:w="0" w:type="auto"/>
            <w:tcBorders>
              <w:top w:val="nil"/>
              <w:left w:val="nil"/>
              <w:bottom w:val="nil"/>
              <w:right w:val="nil"/>
            </w:tcBorders>
            <w:shd w:val="clear" w:color="auto" w:fill="auto"/>
            <w:noWrap/>
            <w:vAlign w:val="bottom"/>
            <w:hideMark/>
          </w:tcPr>
          <w:p w14:paraId="1411B4F2" w14:textId="77777777" w:rsidR="00BE0539" w:rsidRPr="00DC2757" w:rsidRDefault="00BE0539" w:rsidP="00E750DA">
            <w:pPr>
              <w:spacing w:after="0" w:line="240" w:lineRule="auto"/>
              <w:jc w:val="center"/>
              <w:rPr>
                <w:ins w:id="1328" w:author="Commodore, Sarah" w:date="2023-03-30T13:25:00Z"/>
                <w:rFonts w:ascii="Calibri" w:eastAsia="Times New Roman" w:hAnsi="Calibri" w:cs="Calibri"/>
                <w:color w:val="000000"/>
                <w:sz w:val="20"/>
                <w:szCs w:val="20"/>
              </w:rPr>
            </w:pPr>
            <w:ins w:id="1329"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6576F53" w14:textId="77777777" w:rsidR="00BE0539" w:rsidRPr="00DC2757" w:rsidRDefault="00BE0539" w:rsidP="00E750DA">
            <w:pPr>
              <w:spacing w:after="0" w:line="240" w:lineRule="auto"/>
              <w:jc w:val="center"/>
              <w:rPr>
                <w:ins w:id="1330" w:author="Commodore, Sarah" w:date="2023-03-30T13:25:00Z"/>
                <w:rFonts w:ascii="Calibri" w:eastAsia="Times New Roman" w:hAnsi="Calibri" w:cs="Calibri"/>
                <w:color w:val="000000"/>
                <w:sz w:val="20"/>
                <w:szCs w:val="20"/>
              </w:rPr>
            </w:pPr>
            <w:ins w:id="1331" w:author="Commodore, Sarah" w:date="2023-03-30T13:25: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63567A99" w14:textId="77777777" w:rsidR="00BE0539" w:rsidRPr="00DC2757" w:rsidRDefault="00BE0539" w:rsidP="00E750DA">
            <w:pPr>
              <w:spacing w:after="0" w:line="240" w:lineRule="auto"/>
              <w:jc w:val="center"/>
              <w:rPr>
                <w:ins w:id="1332" w:author="Commodore, Sarah" w:date="2023-03-30T13:25:00Z"/>
                <w:rFonts w:ascii="Calibri" w:eastAsia="Times New Roman" w:hAnsi="Calibri" w:cs="Calibri"/>
                <w:color w:val="000000"/>
                <w:sz w:val="20"/>
                <w:szCs w:val="20"/>
              </w:rPr>
            </w:pPr>
            <w:ins w:id="1333" w:author="Commodore, Sarah" w:date="2023-03-30T13:25:00Z">
              <w:r w:rsidRPr="00DC2757">
                <w:rPr>
                  <w:rFonts w:ascii="Calibri" w:eastAsia="Times New Roman" w:hAnsi="Calibri" w:cs="Calibri"/>
                  <w:color w:val="000000"/>
                  <w:sz w:val="20"/>
                  <w:szCs w:val="20"/>
                </w:rPr>
                <w:t>2.0E-04</w:t>
              </w:r>
            </w:ins>
          </w:p>
        </w:tc>
        <w:tc>
          <w:tcPr>
            <w:tcW w:w="0" w:type="auto"/>
            <w:tcBorders>
              <w:top w:val="nil"/>
              <w:left w:val="nil"/>
              <w:bottom w:val="nil"/>
              <w:right w:val="nil"/>
            </w:tcBorders>
            <w:shd w:val="clear" w:color="auto" w:fill="auto"/>
            <w:noWrap/>
            <w:vAlign w:val="bottom"/>
            <w:hideMark/>
          </w:tcPr>
          <w:p w14:paraId="07AA294F" w14:textId="77777777" w:rsidR="00BE0539" w:rsidRPr="00DC2757" w:rsidRDefault="00BE0539" w:rsidP="00E750DA">
            <w:pPr>
              <w:spacing w:after="0" w:line="240" w:lineRule="auto"/>
              <w:jc w:val="center"/>
              <w:rPr>
                <w:ins w:id="1334" w:author="Commodore, Sarah" w:date="2023-03-30T13:25:00Z"/>
                <w:rFonts w:ascii="Calibri" w:eastAsia="Times New Roman" w:hAnsi="Calibri" w:cs="Calibri"/>
                <w:color w:val="FF0000"/>
                <w:sz w:val="20"/>
                <w:szCs w:val="20"/>
              </w:rPr>
            </w:pPr>
            <w:ins w:id="1335" w:author="Commodore, Sarah" w:date="2023-03-30T13:25:00Z">
              <w:r w:rsidRPr="00DC2757">
                <w:rPr>
                  <w:rFonts w:ascii="Calibri" w:eastAsia="Times New Roman" w:hAnsi="Calibri" w:cs="Calibri"/>
                  <w:color w:val="FF0000"/>
                  <w:sz w:val="20"/>
                  <w:szCs w:val="20"/>
                </w:rPr>
                <w:t>*</w:t>
              </w:r>
            </w:ins>
          </w:p>
        </w:tc>
      </w:tr>
      <w:tr w:rsidR="00BE0539" w:rsidRPr="00DC2757" w14:paraId="5CF22E7C" w14:textId="77777777" w:rsidTr="00E750DA">
        <w:trPr>
          <w:trHeight w:val="260"/>
          <w:ins w:id="1336" w:author="Commodore, Sarah" w:date="2023-03-30T13:25:00Z"/>
        </w:trPr>
        <w:tc>
          <w:tcPr>
            <w:tcW w:w="0" w:type="auto"/>
            <w:tcBorders>
              <w:top w:val="nil"/>
              <w:left w:val="nil"/>
              <w:bottom w:val="nil"/>
              <w:right w:val="nil"/>
            </w:tcBorders>
            <w:shd w:val="clear" w:color="auto" w:fill="auto"/>
            <w:noWrap/>
            <w:vAlign w:val="bottom"/>
            <w:hideMark/>
          </w:tcPr>
          <w:p w14:paraId="550AEF7E" w14:textId="77777777" w:rsidR="00BE0539" w:rsidRPr="00DC2757" w:rsidRDefault="00BE0539" w:rsidP="00E750DA">
            <w:pPr>
              <w:spacing w:after="0" w:line="240" w:lineRule="auto"/>
              <w:rPr>
                <w:ins w:id="1337" w:author="Commodore, Sarah" w:date="2023-03-30T13:25:00Z"/>
                <w:rFonts w:ascii="Calibri" w:eastAsia="Times New Roman" w:hAnsi="Calibri" w:cs="Calibri"/>
                <w:color w:val="000000"/>
                <w:sz w:val="20"/>
                <w:szCs w:val="20"/>
              </w:rPr>
            </w:pPr>
            <w:ins w:id="1338" w:author="Commodore, Sarah" w:date="2023-03-30T13:25:00Z">
              <w:r w:rsidRPr="00DC2757">
                <w:rPr>
                  <w:rFonts w:ascii="Calibri" w:eastAsia="Times New Roman" w:hAnsi="Calibri" w:cs="Calibri"/>
                  <w:color w:val="000000"/>
                  <w:sz w:val="20"/>
                  <w:szCs w:val="20"/>
                </w:rPr>
                <w:t>ENSG00000105479.16</w:t>
              </w:r>
            </w:ins>
          </w:p>
        </w:tc>
        <w:tc>
          <w:tcPr>
            <w:tcW w:w="0" w:type="auto"/>
            <w:tcBorders>
              <w:top w:val="nil"/>
              <w:left w:val="nil"/>
              <w:bottom w:val="nil"/>
              <w:right w:val="nil"/>
            </w:tcBorders>
            <w:shd w:val="clear" w:color="auto" w:fill="auto"/>
            <w:noWrap/>
            <w:vAlign w:val="bottom"/>
            <w:hideMark/>
          </w:tcPr>
          <w:p w14:paraId="1F9285B3" w14:textId="77777777" w:rsidR="00BE0539" w:rsidRPr="00DC2757" w:rsidRDefault="00BE0539" w:rsidP="00E750DA">
            <w:pPr>
              <w:spacing w:after="0" w:line="240" w:lineRule="auto"/>
              <w:rPr>
                <w:ins w:id="1339" w:author="Commodore, Sarah" w:date="2023-03-30T13:25:00Z"/>
                <w:rFonts w:ascii="Calibri" w:eastAsia="Times New Roman" w:hAnsi="Calibri" w:cs="Calibri"/>
                <w:color w:val="000000"/>
                <w:sz w:val="20"/>
                <w:szCs w:val="20"/>
              </w:rPr>
            </w:pPr>
            <w:ins w:id="1340" w:author="Commodore, Sarah" w:date="2023-03-30T13:25:00Z">
              <w:r w:rsidRPr="00DC2757">
                <w:rPr>
                  <w:rFonts w:ascii="Calibri" w:eastAsia="Times New Roman" w:hAnsi="Calibri" w:cs="Calibri"/>
                  <w:color w:val="000000"/>
                  <w:sz w:val="20"/>
                  <w:szCs w:val="20"/>
                </w:rPr>
                <w:t>CCDC114</w:t>
              </w:r>
            </w:ins>
          </w:p>
        </w:tc>
        <w:tc>
          <w:tcPr>
            <w:tcW w:w="0" w:type="auto"/>
            <w:tcBorders>
              <w:top w:val="nil"/>
              <w:left w:val="nil"/>
              <w:bottom w:val="nil"/>
              <w:right w:val="nil"/>
            </w:tcBorders>
            <w:shd w:val="clear" w:color="auto" w:fill="auto"/>
            <w:noWrap/>
            <w:vAlign w:val="bottom"/>
            <w:hideMark/>
          </w:tcPr>
          <w:p w14:paraId="531FDE19" w14:textId="77777777" w:rsidR="00BE0539" w:rsidRPr="00DC2757" w:rsidRDefault="00BE0539" w:rsidP="00E750DA">
            <w:pPr>
              <w:spacing w:after="0" w:line="240" w:lineRule="auto"/>
              <w:jc w:val="center"/>
              <w:rPr>
                <w:ins w:id="1341" w:author="Commodore, Sarah" w:date="2023-03-30T13:25:00Z"/>
                <w:rFonts w:ascii="Calibri" w:eastAsia="Times New Roman" w:hAnsi="Calibri" w:cs="Calibri"/>
                <w:color w:val="000000"/>
                <w:sz w:val="20"/>
                <w:szCs w:val="20"/>
              </w:rPr>
            </w:pPr>
            <w:ins w:id="1342"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8983628" w14:textId="77777777" w:rsidR="00BE0539" w:rsidRPr="00DC2757" w:rsidRDefault="00BE0539" w:rsidP="00E750DA">
            <w:pPr>
              <w:spacing w:after="0" w:line="240" w:lineRule="auto"/>
              <w:jc w:val="center"/>
              <w:rPr>
                <w:ins w:id="1343" w:author="Commodore, Sarah" w:date="2023-03-30T13:25:00Z"/>
                <w:rFonts w:ascii="Calibri" w:eastAsia="Times New Roman" w:hAnsi="Calibri" w:cs="Calibri"/>
                <w:color w:val="000000"/>
                <w:sz w:val="20"/>
                <w:szCs w:val="20"/>
              </w:rPr>
            </w:pPr>
            <w:ins w:id="1344" w:author="Commodore, Sarah" w:date="2023-03-30T13:25:00Z">
              <w:r w:rsidRPr="00DC2757">
                <w:rPr>
                  <w:rFonts w:ascii="Calibri" w:eastAsia="Times New Roman" w:hAnsi="Calibri" w:cs="Calibri"/>
                  <w:color w:val="000000"/>
                  <w:sz w:val="20"/>
                  <w:szCs w:val="20"/>
                </w:rPr>
                <w:t>1.3E-07</w:t>
              </w:r>
            </w:ins>
          </w:p>
        </w:tc>
        <w:tc>
          <w:tcPr>
            <w:tcW w:w="0" w:type="auto"/>
            <w:tcBorders>
              <w:top w:val="nil"/>
              <w:left w:val="nil"/>
              <w:bottom w:val="nil"/>
              <w:right w:val="nil"/>
            </w:tcBorders>
            <w:shd w:val="clear" w:color="auto" w:fill="auto"/>
            <w:noWrap/>
            <w:vAlign w:val="bottom"/>
            <w:hideMark/>
          </w:tcPr>
          <w:p w14:paraId="52626489" w14:textId="77777777" w:rsidR="00BE0539" w:rsidRPr="00DC2757" w:rsidRDefault="00BE0539" w:rsidP="00E750DA">
            <w:pPr>
              <w:spacing w:after="0" w:line="240" w:lineRule="auto"/>
              <w:jc w:val="center"/>
              <w:rPr>
                <w:ins w:id="1345" w:author="Commodore, Sarah" w:date="2023-03-30T13:25:00Z"/>
                <w:rFonts w:ascii="Calibri" w:eastAsia="Times New Roman" w:hAnsi="Calibri" w:cs="Calibri"/>
                <w:color w:val="000000"/>
                <w:sz w:val="20"/>
                <w:szCs w:val="20"/>
              </w:rPr>
            </w:pPr>
            <w:ins w:id="1346" w:author="Commodore, Sarah" w:date="2023-03-30T13:25:00Z">
              <w:r w:rsidRPr="00DC2757">
                <w:rPr>
                  <w:rFonts w:ascii="Calibri" w:eastAsia="Times New Roman" w:hAnsi="Calibri" w:cs="Calibri"/>
                  <w:color w:val="000000"/>
                  <w:sz w:val="20"/>
                  <w:szCs w:val="20"/>
                </w:rPr>
                <w:t>1.4E-06</w:t>
              </w:r>
            </w:ins>
          </w:p>
        </w:tc>
        <w:tc>
          <w:tcPr>
            <w:tcW w:w="0" w:type="auto"/>
            <w:tcBorders>
              <w:top w:val="nil"/>
              <w:left w:val="nil"/>
              <w:bottom w:val="nil"/>
              <w:right w:val="nil"/>
            </w:tcBorders>
            <w:shd w:val="clear" w:color="auto" w:fill="auto"/>
            <w:noWrap/>
            <w:vAlign w:val="bottom"/>
            <w:hideMark/>
          </w:tcPr>
          <w:p w14:paraId="23B7CAF7" w14:textId="77777777" w:rsidR="00BE0539" w:rsidRPr="00DC2757" w:rsidRDefault="00BE0539" w:rsidP="00E750DA">
            <w:pPr>
              <w:spacing w:after="0" w:line="240" w:lineRule="auto"/>
              <w:jc w:val="center"/>
              <w:rPr>
                <w:ins w:id="1347" w:author="Commodore, Sarah" w:date="2023-03-30T13:25:00Z"/>
                <w:rFonts w:ascii="Calibri" w:eastAsia="Times New Roman" w:hAnsi="Calibri" w:cs="Calibri"/>
                <w:color w:val="FF0000"/>
                <w:sz w:val="20"/>
                <w:szCs w:val="20"/>
              </w:rPr>
            </w:pPr>
            <w:ins w:id="1348" w:author="Commodore, Sarah" w:date="2023-03-30T13:25:00Z">
              <w:r w:rsidRPr="00DC2757">
                <w:rPr>
                  <w:rFonts w:ascii="Calibri" w:eastAsia="Times New Roman" w:hAnsi="Calibri" w:cs="Calibri"/>
                  <w:color w:val="FF0000"/>
                  <w:sz w:val="20"/>
                  <w:szCs w:val="20"/>
                </w:rPr>
                <w:t>*</w:t>
              </w:r>
            </w:ins>
          </w:p>
        </w:tc>
      </w:tr>
      <w:tr w:rsidR="00BE0539" w:rsidRPr="00DC2757" w14:paraId="0C7D2FA9" w14:textId="77777777" w:rsidTr="00E750DA">
        <w:trPr>
          <w:trHeight w:val="260"/>
          <w:ins w:id="1349" w:author="Commodore, Sarah" w:date="2023-03-30T13:25:00Z"/>
        </w:trPr>
        <w:tc>
          <w:tcPr>
            <w:tcW w:w="0" w:type="auto"/>
            <w:tcBorders>
              <w:top w:val="nil"/>
              <w:left w:val="nil"/>
              <w:bottom w:val="nil"/>
              <w:right w:val="nil"/>
            </w:tcBorders>
            <w:shd w:val="clear" w:color="auto" w:fill="auto"/>
            <w:noWrap/>
            <w:vAlign w:val="bottom"/>
            <w:hideMark/>
          </w:tcPr>
          <w:p w14:paraId="51EE3332" w14:textId="77777777" w:rsidR="00BE0539" w:rsidRPr="00DC2757" w:rsidRDefault="00BE0539" w:rsidP="00E750DA">
            <w:pPr>
              <w:spacing w:after="0" w:line="240" w:lineRule="auto"/>
              <w:rPr>
                <w:ins w:id="1350" w:author="Commodore, Sarah" w:date="2023-03-30T13:25:00Z"/>
                <w:rFonts w:ascii="Calibri" w:eastAsia="Times New Roman" w:hAnsi="Calibri" w:cs="Calibri"/>
                <w:color w:val="000000"/>
                <w:sz w:val="20"/>
                <w:szCs w:val="20"/>
              </w:rPr>
            </w:pPr>
            <w:ins w:id="1351" w:author="Commodore, Sarah" w:date="2023-03-30T13:25:00Z">
              <w:r w:rsidRPr="00DC2757">
                <w:rPr>
                  <w:rFonts w:ascii="Calibri" w:eastAsia="Times New Roman" w:hAnsi="Calibri" w:cs="Calibri"/>
                  <w:color w:val="000000"/>
                  <w:sz w:val="20"/>
                  <w:szCs w:val="20"/>
                </w:rPr>
                <w:t>ENSG00000162643.13</w:t>
              </w:r>
            </w:ins>
          </w:p>
        </w:tc>
        <w:tc>
          <w:tcPr>
            <w:tcW w:w="0" w:type="auto"/>
            <w:tcBorders>
              <w:top w:val="nil"/>
              <w:left w:val="nil"/>
              <w:bottom w:val="nil"/>
              <w:right w:val="nil"/>
            </w:tcBorders>
            <w:shd w:val="clear" w:color="auto" w:fill="auto"/>
            <w:noWrap/>
            <w:vAlign w:val="bottom"/>
            <w:hideMark/>
          </w:tcPr>
          <w:p w14:paraId="3A2EF170" w14:textId="77777777" w:rsidR="00BE0539" w:rsidRPr="00DC2757" w:rsidRDefault="00BE0539" w:rsidP="00E750DA">
            <w:pPr>
              <w:spacing w:after="0" w:line="240" w:lineRule="auto"/>
              <w:rPr>
                <w:ins w:id="1352" w:author="Commodore, Sarah" w:date="2023-03-30T13:25:00Z"/>
                <w:rFonts w:ascii="Calibri" w:eastAsia="Times New Roman" w:hAnsi="Calibri" w:cs="Calibri"/>
                <w:color w:val="000000"/>
                <w:sz w:val="20"/>
                <w:szCs w:val="20"/>
              </w:rPr>
            </w:pPr>
            <w:ins w:id="1353" w:author="Commodore, Sarah" w:date="2023-03-30T13:25:00Z">
              <w:r w:rsidRPr="00DC2757">
                <w:rPr>
                  <w:rFonts w:ascii="Calibri" w:eastAsia="Times New Roman" w:hAnsi="Calibri" w:cs="Calibri"/>
                  <w:color w:val="000000"/>
                  <w:sz w:val="20"/>
                  <w:szCs w:val="20"/>
                </w:rPr>
                <w:t>DNAI3</w:t>
              </w:r>
            </w:ins>
          </w:p>
        </w:tc>
        <w:tc>
          <w:tcPr>
            <w:tcW w:w="0" w:type="auto"/>
            <w:tcBorders>
              <w:top w:val="nil"/>
              <w:left w:val="nil"/>
              <w:bottom w:val="nil"/>
              <w:right w:val="nil"/>
            </w:tcBorders>
            <w:shd w:val="clear" w:color="auto" w:fill="auto"/>
            <w:noWrap/>
            <w:vAlign w:val="bottom"/>
            <w:hideMark/>
          </w:tcPr>
          <w:p w14:paraId="35F11B39" w14:textId="77777777" w:rsidR="00BE0539" w:rsidRPr="00DC2757" w:rsidRDefault="00BE0539" w:rsidP="00E750DA">
            <w:pPr>
              <w:spacing w:after="0" w:line="240" w:lineRule="auto"/>
              <w:jc w:val="center"/>
              <w:rPr>
                <w:ins w:id="1354" w:author="Commodore, Sarah" w:date="2023-03-30T13:25:00Z"/>
                <w:rFonts w:ascii="Calibri" w:eastAsia="Times New Roman" w:hAnsi="Calibri" w:cs="Calibri"/>
                <w:color w:val="000000"/>
                <w:sz w:val="20"/>
                <w:szCs w:val="20"/>
              </w:rPr>
            </w:pPr>
            <w:ins w:id="1355"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7DAE22C2" w14:textId="77777777" w:rsidR="00BE0539" w:rsidRPr="00DC2757" w:rsidRDefault="00BE0539" w:rsidP="00E750DA">
            <w:pPr>
              <w:spacing w:after="0" w:line="240" w:lineRule="auto"/>
              <w:jc w:val="center"/>
              <w:rPr>
                <w:ins w:id="1356" w:author="Commodore, Sarah" w:date="2023-03-30T13:25:00Z"/>
                <w:rFonts w:ascii="Calibri" w:eastAsia="Times New Roman" w:hAnsi="Calibri" w:cs="Calibri"/>
                <w:color w:val="000000"/>
                <w:sz w:val="20"/>
                <w:szCs w:val="20"/>
              </w:rPr>
            </w:pPr>
            <w:ins w:id="1357" w:author="Commodore, Sarah" w:date="2023-03-30T13:25:00Z">
              <w:r w:rsidRPr="00DC2757">
                <w:rPr>
                  <w:rFonts w:ascii="Calibri" w:eastAsia="Times New Roman" w:hAnsi="Calibri" w:cs="Calibri"/>
                  <w:color w:val="000000"/>
                  <w:sz w:val="20"/>
                  <w:szCs w:val="20"/>
                </w:rPr>
                <w:t>6.1E-09</w:t>
              </w:r>
            </w:ins>
          </w:p>
        </w:tc>
        <w:tc>
          <w:tcPr>
            <w:tcW w:w="0" w:type="auto"/>
            <w:tcBorders>
              <w:top w:val="nil"/>
              <w:left w:val="nil"/>
              <w:bottom w:val="nil"/>
              <w:right w:val="nil"/>
            </w:tcBorders>
            <w:shd w:val="clear" w:color="auto" w:fill="auto"/>
            <w:noWrap/>
            <w:vAlign w:val="bottom"/>
            <w:hideMark/>
          </w:tcPr>
          <w:p w14:paraId="1C787081" w14:textId="77777777" w:rsidR="00BE0539" w:rsidRPr="00DC2757" w:rsidRDefault="00BE0539" w:rsidP="00E750DA">
            <w:pPr>
              <w:spacing w:after="0" w:line="240" w:lineRule="auto"/>
              <w:jc w:val="center"/>
              <w:rPr>
                <w:ins w:id="1358" w:author="Commodore, Sarah" w:date="2023-03-30T13:25:00Z"/>
                <w:rFonts w:ascii="Calibri" w:eastAsia="Times New Roman" w:hAnsi="Calibri" w:cs="Calibri"/>
                <w:color w:val="000000"/>
                <w:sz w:val="20"/>
                <w:szCs w:val="20"/>
              </w:rPr>
            </w:pPr>
            <w:ins w:id="1359" w:author="Commodore, Sarah" w:date="2023-03-30T13:25:00Z">
              <w:r w:rsidRPr="00DC2757">
                <w:rPr>
                  <w:rFonts w:ascii="Calibri" w:eastAsia="Times New Roman" w:hAnsi="Calibri" w:cs="Calibri"/>
                  <w:color w:val="000000"/>
                  <w:sz w:val="20"/>
                  <w:szCs w:val="20"/>
                </w:rPr>
                <w:t>9.0E-08</w:t>
              </w:r>
            </w:ins>
          </w:p>
        </w:tc>
        <w:tc>
          <w:tcPr>
            <w:tcW w:w="0" w:type="auto"/>
            <w:tcBorders>
              <w:top w:val="nil"/>
              <w:left w:val="nil"/>
              <w:bottom w:val="nil"/>
              <w:right w:val="nil"/>
            </w:tcBorders>
            <w:shd w:val="clear" w:color="auto" w:fill="auto"/>
            <w:noWrap/>
            <w:vAlign w:val="bottom"/>
            <w:hideMark/>
          </w:tcPr>
          <w:p w14:paraId="5380BA70" w14:textId="77777777" w:rsidR="00BE0539" w:rsidRPr="00DC2757" w:rsidRDefault="00BE0539" w:rsidP="00E750DA">
            <w:pPr>
              <w:spacing w:after="0" w:line="240" w:lineRule="auto"/>
              <w:jc w:val="center"/>
              <w:rPr>
                <w:ins w:id="1360" w:author="Commodore, Sarah" w:date="2023-03-30T13:25:00Z"/>
                <w:rFonts w:ascii="Calibri" w:eastAsia="Times New Roman" w:hAnsi="Calibri" w:cs="Calibri"/>
                <w:color w:val="FF0000"/>
                <w:sz w:val="20"/>
                <w:szCs w:val="20"/>
              </w:rPr>
            </w:pPr>
            <w:ins w:id="1361" w:author="Commodore, Sarah" w:date="2023-03-30T13:25:00Z">
              <w:r w:rsidRPr="00DC2757">
                <w:rPr>
                  <w:rFonts w:ascii="Calibri" w:eastAsia="Times New Roman" w:hAnsi="Calibri" w:cs="Calibri"/>
                  <w:color w:val="FF0000"/>
                  <w:sz w:val="20"/>
                  <w:szCs w:val="20"/>
                </w:rPr>
                <w:t>*</w:t>
              </w:r>
            </w:ins>
          </w:p>
        </w:tc>
      </w:tr>
      <w:tr w:rsidR="00BE0539" w:rsidRPr="00DC2757" w14:paraId="56F04BDD" w14:textId="77777777" w:rsidTr="00E750DA">
        <w:trPr>
          <w:trHeight w:val="260"/>
          <w:ins w:id="1362" w:author="Commodore, Sarah" w:date="2023-03-30T13:25:00Z"/>
        </w:trPr>
        <w:tc>
          <w:tcPr>
            <w:tcW w:w="0" w:type="auto"/>
            <w:tcBorders>
              <w:top w:val="nil"/>
              <w:left w:val="nil"/>
              <w:bottom w:val="nil"/>
              <w:right w:val="nil"/>
            </w:tcBorders>
            <w:shd w:val="clear" w:color="auto" w:fill="auto"/>
            <w:noWrap/>
            <w:vAlign w:val="bottom"/>
            <w:hideMark/>
          </w:tcPr>
          <w:p w14:paraId="399A191F" w14:textId="77777777" w:rsidR="00BE0539" w:rsidRPr="00DC2757" w:rsidRDefault="00BE0539" w:rsidP="00E750DA">
            <w:pPr>
              <w:spacing w:after="0" w:line="240" w:lineRule="auto"/>
              <w:rPr>
                <w:ins w:id="1363" w:author="Commodore, Sarah" w:date="2023-03-30T13:25:00Z"/>
                <w:rFonts w:ascii="Calibri" w:eastAsia="Times New Roman" w:hAnsi="Calibri" w:cs="Calibri"/>
                <w:color w:val="000000"/>
                <w:sz w:val="20"/>
                <w:szCs w:val="20"/>
              </w:rPr>
            </w:pPr>
            <w:ins w:id="1364" w:author="Commodore, Sarah" w:date="2023-03-30T13:25:00Z">
              <w:r w:rsidRPr="00DC2757">
                <w:rPr>
                  <w:rFonts w:ascii="Calibri" w:eastAsia="Times New Roman" w:hAnsi="Calibri" w:cs="Calibri"/>
                  <w:color w:val="000000"/>
                  <w:sz w:val="20"/>
                  <w:szCs w:val="20"/>
                </w:rPr>
                <w:t>ENSG00000065534.19</w:t>
              </w:r>
            </w:ins>
          </w:p>
        </w:tc>
        <w:tc>
          <w:tcPr>
            <w:tcW w:w="0" w:type="auto"/>
            <w:tcBorders>
              <w:top w:val="nil"/>
              <w:left w:val="nil"/>
              <w:bottom w:val="nil"/>
              <w:right w:val="nil"/>
            </w:tcBorders>
            <w:shd w:val="clear" w:color="auto" w:fill="auto"/>
            <w:noWrap/>
            <w:vAlign w:val="bottom"/>
            <w:hideMark/>
          </w:tcPr>
          <w:p w14:paraId="67C292FA" w14:textId="77777777" w:rsidR="00BE0539" w:rsidRPr="00DC2757" w:rsidRDefault="00BE0539" w:rsidP="00E750DA">
            <w:pPr>
              <w:spacing w:after="0" w:line="240" w:lineRule="auto"/>
              <w:rPr>
                <w:ins w:id="1365" w:author="Commodore, Sarah" w:date="2023-03-30T13:25:00Z"/>
                <w:rFonts w:ascii="Calibri" w:eastAsia="Times New Roman" w:hAnsi="Calibri" w:cs="Calibri"/>
                <w:color w:val="000000"/>
                <w:sz w:val="20"/>
                <w:szCs w:val="20"/>
              </w:rPr>
            </w:pPr>
            <w:ins w:id="1366" w:author="Commodore, Sarah" w:date="2023-03-30T13:25:00Z">
              <w:r w:rsidRPr="00DC2757">
                <w:rPr>
                  <w:rFonts w:ascii="Calibri" w:eastAsia="Times New Roman" w:hAnsi="Calibri" w:cs="Calibri"/>
                  <w:color w:val="000000"/>
                  <w:sz w:val="20"/>
                  <w:szCs w:val="20"/>
                </w:rPr>
                <w:t>MYLK</w:t>
              </w:r>
            </w:ins>
          </w:p>
        </w:tc>
        <w:tc>
          <w:tcPr>
            <w:tcW w:w="0" w:type="auto"/>
            <w:tcBorders>
              <w:top w:val="nil"/>
              <w:left w:val="nil"/>
              <w:bottom w:val="nil"/>
              <w:right w:val="nil"/>
            </w:tcBorders>
            <w:shd w:val="clear" w:color="auto" w:fill="auto"/>
            <w:noWrap/>
            <w:vAlign w:val="bottom"/>
            <w:hideMark/>
          </w:tcPr>
          <w:p w14:paraId="2E8D5D0F" w14:textId="77777777" w:rsidR="00BE0539" w:rsidRPr="00DC2757" w:rsidRDefault="00BE0539" w:rsidP="00E750DA">
            <w:pPr>
              <w:spacing w:after="0" w:line="240" w:lineRule="auto"/>
              <w:jc w:val="center"/>
              <w:rPr>
                <w:ins w:id="1367" w:author="Commodore, Sarah" w:date="2023-03-30T13:25:00Z"/>
                <w:rFonts w:ascii="Calibri" w:eastAsia="Times New Roman" w:hAnsi="Calibri" w:cs="Calibri"/>
                <w:color w:val="000000"/>
                <w:sz w:val="20"/>
                <w:szCs w:val="20"/>
              </w:rPr>
            </w:pPr>
            <w:ins w:id="1368"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037D2EF" w14:textId="77777777" w:rsidR="00BE0539" w:rsidRPr="00DC2757" w:rsidRDefault="00BE0539" w:rsidP="00E750DA">
            <w:pPr>
              <w:spacing w:after="0" w:line="240" w:lineRule="auto"/>
              <w:jc w:val="center"/>
              <w:rPr>
                <w:ins w:id="1369" w:author="Commodore, Sarah" w:date="2023-03-30T13:25:00Z"/>
                <w:rFonts w:ascii="Calibri" w:eastAsia="Times New Roman" w:hAnsi="Calibri" w:cs="Calibri"/>
                <w:color w:val="000000"/>
                <w:sz w:val="20"/>
                <w:szCs w:val="20"/>
              </w:rPr>
            </w:pPr>
            <w:ins w:id="1370" w:author="Commodore, Sarah" w:date="2023-03-30T13:25:00Z">
              <w:r w:rsidRPr="00DC2757">
                <w:rPr>
                  <w:rFonts w:ascii="Calibri" w:eastAsia="Times New Roman" w:hAnsi="Calibri" w:cs="Calibri"/>
                  <w:color w:val="000000"/>
                  <w:sz w:val="20"/>
                  <w:szCs w:val="20"/>
                </w:rPr>
                <w:t>3.3E-12</w:t>
              </w:r>
            </w:ins>
          </w:p>
        </w:tc>
        <w:tc>
          <w:tcPr>
            <w:tcW w:w="0" w:type="auto"/>
            <w:tcBorders>
              <w:top w:val="nil"/>
              <w:left w:val="nil"/>
              <w:bottom w:val="nil"/>
              <w:right w:val="nil"/>
            </w:tcBorders>
            <w:shd w:val="clear" w:color="auto" w:fill="auto"/>
            <w:noWrap/>
            <w:vAlign w:val="bottom"/>
            <w:hideMark/>
          </w:tcPr>
          <w:p w14:paraId="78A3BD10" w14:textId="77777777" w:rsidR="00BE0539" w:rsidRPr="00DC2757" w:rsidRDefault="00BE0539" w:rsidP="00E750DA">
            <w:pPr>
              <w:spacing w:after="0" w:line="240" w:lineRule="auto"/>
              <w:jc w:val="center"/>
              <w:rPr>
                <w:ins w:id="1371" w:author="Commodore, Sarah" w:date="2023-03-30T13:25:00Z"/>
                <w:rFonts w:ascii="Calibri" w:eastAsia="Times New Roman" w:hAnsi="Calibri" w:cs="Calibri"/>
                <w:color w:val="000000"/>
                <w:sz w:val="20"/>
                <w:szCs w:val="20"/>
              </w:rPr>
            </w:pPr>
            <w:ins w:id="1372" w:author="Commodore, Sarah" w:date="2023-03-30T13:25: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3C990F64" w14:textId="77777777" w:rsidR="00BE0539" w:rsidRPr="00DC2757" w:rsidRDefault="00BE0539" w:rsidP="00E750DA">
            <w:pPr>
              <w:spacing w:after="0" w:line="240" w:lineRule="auto"/>
              <w:jc w:val="center"/>
              <w:rPr>
                <w:ins w:id="1373" w:author="Commodore, Sarah" w:date="2023-03-30T13:25:00Z"/>
                <w:rFonts w:ascii="Calibri" w:eastAsia="Times New Roman" w:hAnsi="Calibri" w:cs="Calibri"/>
                <w:color w:val="FF0000"/>
                <w:sz w:val="20"/>
                <w:szCs w:val="20"/>
              </w:rPr>
            </w:pPr>
            <w:ins w:id="1374" w:author="Commodore, Sarah" w:date="2023-03-30T13:25:00Z">
              <w:r w:rsidRPr="00DC2757">
                <w:rPr>
                  <w:rFonts w:ascii="Calibri" w:eastAsia="Times New Roman" w:hAnsi="Calibri" w:cs="Calibri"/>
                  <w:color w:val="FF0000"/>
                  <w:sz w:val="20"/>
                  <w:szCs w:val="20"/>
                </w:rPr>
                <w:t>*</w:t>
              </w:r>
            </w:ins>
          </w:p>
        </w:tc>
      </w:tr>
      <w:tr w:rsidR="00BE0539" w:rsidRPr="00DC2757" w14:paraId="28F483E8" w14:textId="77777777" w:rsidTr="00E750DA">
        <w:trPr>
          <w:trHeight w:val="260"/>
          <w:ins w:id="1375" w:author="Commodore, Sarah" w:date="2023-03-30T13:25:00Z"/>
        </w:trPr>
        <w:tc>
          <w:tcPr>
            <w:tcW w:w="0" w:type="auto"/>
            <w:tcBorders>
              <w:top w:val="nil"/>
              <w:left w:val="nil"/>
              <w:bottom w:val="nil"/>
              <w:right w:val="nil"/>
            </w:tcBorders>
            <w:shd w:val="clear" w:color="auto" w:fill="auto"/>
            <w:noWrap/>
            <w:vAlign w:val="bottom"/>
            <w:hideMark/>
          </w:tcPr>
          <w:p w14:paraId="5B9B43A3" w14:textId="77777777" w:rsidR="00BE0539" w:rsidRPr="00DC2757" w:rsidRDefault="00BE0539" w:rsidP="00E750DA">
            <w:pPr>
              <w:spacing w:after="0" w:line="240" w:lineRule="auto"/>
              <w:rPr>
                <w:ins w:id="1376" w:author="Commodore, Sarah" w:date="2023-03-30T13:25:00Z"/>
                <w:rFonts w:ascii="Calibri" w:eastAsia="Times New Roman" w:hAnsi="Calibri" w:cs="Calibri"/>
                <w:color w:val="000000"/>
                <w:sz w:val="20"/>
                <w:szCs w:val="20"/>
              </w:rPr>
            </w:pPr>
            <w:ins w:id="1377" w:author="Commodore, Sarah" w:date="2023-03-30T13:25:00Z">
              <w:r w:rsidRPr="00DC2757">
                <w:rPr>
                  <w:rFonts w:ascii="Calibri" w:eastAsia="Times New Roman" w:hAnsi="Calibri" w:cs="Calibri"/>
                  <w:color w:val="000000"/>
                  <w:sz w:val="20"/>
                  <w:szCs w:val="20"/>
                </w:rPr>
                <w:t>ENSG00000230873.9</w:t>
              </w:r>
            </w:ins>
          </w:p>
        </w:tc>
        <w:tc>
          <w:tcPr>
            <w:tcW w:w="0" w:type="auto"/>
            <w:tcBorders>
              <w:top w:val="nil"/>
              <w:left w:val="nil"/>
              <w:bottom w:val="nil"/>
              <w:right w:val="nil"/>
            </w:tcBorders>
            <w:shd w:val="clear" w:color="auto" w:fill="auto"/>
            <w:noWrap/>
            <w:vAlign w:val="bottom"/>
            <w:hideMark/>
          </w:tcPr>
          <w:p w14:paraId="6E7EA2B2" w14:textId="77777777" w:rsidR="00BE0539" w:rsidRPr="00DC2757" w:rsidRDefault="00BE0539" w:rsidP="00E750DA">
            <w:pPr>
              <w:spacing w:after="0" w:line="240" w:lineRule="auto"/>
              <w:rPr>
                <w:ins w:id="1378" w:author="Commodore, Sarah" w:date="2023-03-30T13:25:00Z"/>
                <w:rFonts w:ascii="Calibri" w:eastAsia="Times New Roman" w:hAnsi="Calibri" w:cs="Calibri"/>
                <w:color w:val="000000"/>
                <w:sz w:val="20"/>
                <w:szCs w:val="20"/>
              </w:rPr>
            </w:pPr>
            <w:ins w:id="1379" w:author="Commodore, Sarah" w:date="2023-03-30T13:25:00Z">
              <w:r w:rsidRPr="00DC2757">
                <w:rPr>
                  <w:rFonts w:ascii="Calibri" w:eastAsia="Times New Roman" w:hAnsi="Calibri" w:cs="Calibri"/>
                  <w:color w:val="000000"/>
                  <w:sz w:val="20"/>
                  <w:szCs w:val="20"/>
                </w:rPr>
                <w:t>STMND1</w:t>
              </w:r>
            </w:ins>
          </w:p>
        </w:tc>
        <w:tc>
          <w:tcPr>
            <w:tcW w:w="0" w:type="auto"/>
            <w:tcBorders>
              <w:top w:val="nil"/>
              <w:left w:val="nil"/>
              <w:bottom w:val="nil"/>
              <w:right w:val="nil"/>
            </w:tcBorders>
            <w:shd w:val="clear" w:color="auto" w:fill="auto"/>
            <w:noWrap/>
            <w:vAlign w:val="bottom"/>
            <w:hideMark/>
          </w:tcPr>
          <w:p w14:paraId="0B3488BE" w14:textId="77777777" w:rsidR="00BE0539" w:rsidRPr="00DC2757" w:rsidRDefault="00BE0539" w:rsidP="00E750DA">
            <w:pPr>
              <w:spacing w:after="0" w:line="240" w:lineRule="auto"/>
              <w:jc w:val="center"/>
              <w:rPr>
                <w:ins w:id="1380" w:author="Commodore, Sarah" w:date="2023-03-30T13:25:00Z"/>
                <w:rFonts w:ascii="Calibri" w:eastAsia="Times New Roman" w:hAnsi="Calibri" w:cs="Calibri"/>
                <w:color w:val="000000"/>
                <w:sz w:val="20"/>
                <w:szCs w:val="20"/>
              </w:rPr>
            </w:pPr>
            <w:ins w:id="1381"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796EA115" w14:textId="77777777" w:rsidR="00BE0539" w:rsidRPr="00DC2757" w:rsidRDefault="00BE0539" w:rsidP="00E750DA">
            <w:pPr>
              <w:spacing w:after="0" w:line="240" w:lineRule="auto"/>
              <w:jc w:val="center"/>
              <w:rPr>
                <w:ins w:id="1382" w:author="Commodore, Sarah" w:date="2023-03-30T13:25:00Z"/>
                <w:rFonts w:ascii="Calibri" w:eastAsia="Times New Roman" w:hAnsi="Calibri" w:cs="Calibri"/>
                <w:color w:val="000000"/>
                <w:sz w:val="20"/>
                <w:szCs w:val="20"/>
              </w:rPr>
            </w:pPr>
            <w:ins w:id="1383" w:author="Commodore, Sarah" w:date="2023-03-30T13:25: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2426AE72" w14:textId="77777777" w:rsidR="00BE0539" w:rsidRPr="00DC2757" w:rsidRDefault="00BE0539" w:rsidP="00E750DA">
            <w:pPr>
              <w:spacing w:after="0" w:line="240" w:lineRule="auto"/>
              <w:jc w:val="center"/>
              <w:rPr>
                <w:ins w:id="1384" w:author="Commodore, Sarah" w:date="2023-03-30T13:25:00Z"/>
                <w:rFonts w:ascii="Calibri" w:eastAsia="Times New Roman" w:hAnsi="Calibri" w:cs="Calibri"/>
                <w:color w:val="000000"/>
                <w:sz w:val="20"/>
                <w:szCs w:val="20"/>
              </w:rPr>
            </w:pPr>
            <w:ins w:id="1385" w:author="Commodore, Sarah" w:date="2023-03-30T13:25: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7AFF2327" w14:textId="77777777" w:rsidR="00BE0539" w:rsidRPr="00DC2757" w:rsidRDefault="00BE0539" w:rsidP="00E750DA">
            <w:pPr>
              <w:spacing w:after="0" w:line="240" w:lineRule="auto"/>
              <w:jc w:val="center"/>
              <w:rPr>
                <w:ins w:id="1386" w:author="Commodore, Sarah" w:date="2023-03-30T13:25:00Z"/>
                <w:rFonts w:ascii="Calibri" w:eastAsia="Times New Roman" w:hAnsi="Calibri" w:cs="Calibri"/>
                <w:color w:val="FF0000"/>
                <w:sz w:val="20"/>
                <w:szCs w:val="20"/>
              </w:rPr>
            </w:pPr>
            <w:ins w:id="1387" w:author="Commodore, Sarah" w:date="2023-03-30T13:25:00Z">
              <w:r w:rsidRPr="00DC2757">
                <w:rPr>
                  <w:rFonts w:ascii="Calibri" w:eastAsia="Times New Roman" w:hAnsi="Calibri" w:cs="Calibri"/>
                  <w:color w:val="FF0000"/>
                  <w:sz w:val="20"/>
                  <w:szCs w:val="20"/>
                </w:rPr>
                <w:t>*</w:t>
              </w:r>
            </w:ins>
          </w:p>
        </w:tc>
      </w:tr>
      <w:tr w:rsidR="00BE0539" w:rsidRPr="00DC2757" w14:paraId="31D5B87A" w14:textId="77777777" w:rsidTr="00E750DA">
        <w:trPr>
          <w:trHeight w:val="260"/>
          <w:ins w:id="1388" w:author="Commodore, Sarah" w:date="2023-03-30T13:25:00Z"/>
        </w:trPr>
        <w:tc>
          <w:tcPr>
            <w:tcW w:w="0" w:type="auto"/>
            <w:tcBorders>
              <w:top w:val="nil"/>
              <w:left w:val="nil"/>
              <w:bottom w:val="nil"/>
              <w:right w:val="nil"/>
            </w:tcBorders>
            <w:shd w:val="clear" w:color="auto" w:fill="auto"/>
            <w:noWrap/>
            <w:vAlign w:val="bottom"/>
            <w:hideMark/>
          </w:tcPr>
          <w:p w14:paraId="4775351F" w14:textId="77777777" w:rsidR="00BE0539" w:rsidRPr="00DC2757" w:rsidRDefault="00BE0539" w:rsidP="00E750DA">
            <w:pPr>
              <w:spacing w:after="0" w:line="240" w:lineRule="auto"/>
              <w:rPr>
                <w:ins w:id="1389" w:author="Commodore, Sarah" w:date="2023-03-30T13:25:00Z"/>
                <w:rFonts w:ascii="Calibri" w:eastAsia="Times New Roman" w:hAnsi="Calibri" w:cs="Calibri"/>
                <w:color w:val="000000"/>
                <w:sz w:val="20"/>
                <w:szCs w:val="20"/>
              </w:rPr>
            </w:pPr>
            <w:ins w:id="1390" w:author="Commodore, Sarah" w:date="2023-03-30T13:25:00Z">
              <w:r w:rsidRPr="00DC2757">
                <w:rPr>
                  <w:rFonts w:ascii="Calibri" w:eastAsia="Times New Roman" w:hAnsi="Calibri" w:cs="Calibri"/>
                  <w:color w:val="000000"/>
                  <w:sz w:val="20"/>
                  <w:szCs w:val="20"/>
                </w:rPr>
                <w:t>ENSG00000279965.1</w:t>
              </w:r>
            </w:ins>
          </w:p>
        </w:tc>
        <w:tc>
          <w:tcPr>
            <w:tcW w:w="0" w:type="auto"/>
            <w:tcBorders>
              <w:top w:val="nil"/>
              <w:left w:val="nil"/>
              <w:bottom w:val="nil"/>
              <w:right w:val="nil"/>
            </w:tcBorders>
            <w:shd w:val="clear" w:color="auto" w:fill="auto"/>
            <w:noWrap/>
            <w:vAlign w:val="bottom"/>
            <w:hideMark/>
          </w:tcPr>
          <w:p w14:paraId="7683B7EE" w14:textId="77777777" w:rsidR="00BE0539" w:rsidRPr="00DC2757" w:rsidRDefault="00BE0539" w:rsidP="00E750DA">
            <w:pPr>
              <w:spacing w:after="0" w:line="240" w:lineRule="auto"/>
              <w:rPr>
                <w:ins w:id="1391" w:author="Commodore, Sarah" w:date="2023-03-30T13:25:00Z"/>
                <w:rFonts w:ascii="Calibri" w:eastAsia="Times New Roman" w:hAnsi="Calibri" w:cs="Calibri"/>
                <w:color w:val="000000"/>
                <w:sz w:val="20"/>
                <w:szCs w:val="20"/>
              </w:rPr>
            </w:pPr>
            <w:ins w:id="1392" w:author="Commodore, Sarah" w:date="2023-03-30T13:25:00Z">
              <w:r w:rsidRPr="00DC2757">
                <w:rPr>
                  <w:rFonts w:ascii="Calibri" w:eastAsia="Times New Roman" w:hAnsi="Calibri" w:cs="Calibri"/>
                  <w:color w:val="000000"/>
                  <w:sz w:val="20"/>
                  <w:szCs w:val="20"/>
                </w:rPr>
                <w:t>AL390755.2</w:t>
              </w:r>
            </w:ins>
          </w:p>
        </w:tc>
        <w:tc>
          <w:tcPr>
            <w:tcW w:w="0" w:type="auto"/>
            <w:tcBorders>
              <w:top w:val="nil"/>
              <w:left w:val="nil"/>
              <w:bottom w:val="nil"/>
              <w:right w:val="nil"/>
            </w:tcBorders>
            <w:shd w:val="clear" w:color="auto" w:fill="auto"/>
            <w:noWrap/>
            <w:vAlign w:val="bottom"/>
            <w:hideMark/>
          </w:tcPr>
          <w:p w14:paraId="36342537" w14:textId="77777777" w:rsidR="00BE0539" w:rsidRPr="00DC2757" w:rsidRDefault="00BE0539" w:rsidP="00E750DA">
            <w:pPr>
              <w:spacing w:after="0" w:line="240" w:lineRule="auto"/>
              <w:jc w:val="center"/>
              <w:rPr>
                <w:ins w:id="1393" w:author="Commodore, Sarah" w:date="2023-03-30T13:25:00Z"/>
                <w:rFonts w:ascii="Calibri" w:eastAsia="Times New Roman" w:hAnsi="Calibri" w:cs="Calibri"/>
                <w:color w:val="000000"/>
                <w:sz w:val="20"/>
                <w:szCs w:val="20"/>
              </w:rPr>
            </w:pPr>
            <w:ins w:id="1394"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9847D49" w14:textId="77777777" w:rsidR="00BE0539" w:rsidRPr="00DC2757" w:rsidRDefault="00BE0539" w:rsidP="00E750DA">
            <w:pPr>
              <w:spacing w:after="0" w:line="240" w:lineRule="auto"/>
              <w:jc w:val="center"/>
              <w:rPr>
                <w:ins w:id="1395" w:author="Commodore, Sarah" w:date="2023-03-30T13:25:00Z"/>
                <w:rFonts w:ascii="Calibri" w:eastAsia="Times New Roman" w:hAnsi="Calibri" w:cs="Calibri"/>
                <w:color w:val="000000"/>
                <w:sz w:val="20"/>
                <w:szCs w:val="20"/>
              </w:rPr>
            </w:pPr>
            <w:ins w:id="1396" w:author="Commodore, Sarah" w:date="2023-03-30T13:25:00Z">
              <w:r w:rsidRPr="00DC2757">
                <w:rPr>
                  <w:rFonts w:ascii="Calibri" w:eastAsia="Times New Roman" w:hAnsi="Calibri" w:cs="Calibri"/>
                  <w:color w:val="000000"/>
                  <w:sz w:val="20"/>
                  <w:szCs w:val="20"/>
                </w:rPr>
                <w:t>9.5E-11</w:t>
              </w:r>
            </w:ins>
          </w:p>
        </w:tc>
        <w:tc>
          <w:tcPr>
            <w:tcW w:w="0" w:type="auto"/>
            <w:tcBorders>
              <w:top w:val="nil"/>
              <w:left w:val="nil"/>
              <w:bottom w:val="nil"/>
              <w:right w:val="nil"/>
            </w:tcBorders>
            <w:shd w:val="clear" w:color="auto" w:fill="auto"/>
            <w:noWrap/>
            <w:vAlign w:val="bottom"/>
            <w:hideMark/>
          </w:tcPr>
          <w:p w14:paraId="3AC705E1" w14:textId="77777777" w:rsidR="00BE0539" w:rsidRPr="00DC2757" w:rsidRDefault="00BE0539" w:rsidP="00E750DA">
            <w:pPr>
              <w:spacing w:after="0" w:line="240" w:lineRule="auto"/>
              <w:jc w:val="center"/>
              <w:rPr>
                <w:ins w:id="1397" w:author="Commodore, Sarah" w:date="2023-03-30T13:25:00Z"/>
                <w:rFonts w:ascii="Calibri" w:eastAsia="Times New Roman" w:hAnsi="Calibri" w:cs="Calibri"/>
                <w:color w:val="000000"/>
                <w:sz w:val="20"/>
                <w:szCs w:val="20"/>
              </w:rPr>
            </w:pPr>
            <w:ins w:id="1398" w:author="Commodore, Sarah" w:date="2023-03-30T13:25:00Z">
              <w:r w:rsidRPr="00DC2757">
                <w:rPr>
                  <w:rFonts w:ascii="Calibri" w:eastAsia="Times New Roman" w:hAnsi="Calibri" w:cs="Calibri"/>
                  <w:color w:val="000000"/>
                  <w:sz w:val="20"/>
                  <w:szCs w:val="20"/>
                </w:rPr>
                <w:t>2.2E-09</w:t>
              </w:r>
            </w:ins>
          </w:p>
        </w:tc>
        <w:tc>
          <w:tcPr>
            <w:tcW w:w="0" w:type="auto"/>
            <w:tcBorders>
              <w:top w:val="nil"/>
              <w:left w:val="nil"/>
              <w:bottom w:val="nil"/>
              <w:right w:val="nil"/>
            </w:tcBorders>
            <w:shd w:val="clear" w:color="auto" w:fill="auto"/>
            <w:noWrap/>
            <w:vAlign w:val="bottom"/>
            <w:hideMark/>
          </w:tcPr>
          <w:p w14:paraId="00395099" w14:textId="77777777" w:rsidR="00BE0539" w:rsidRPr="00DC2757" w:rsidRDefault="00BE0539" w:rsidP="00E750DA">
            <w:pPr>
              <w:spacing w:after="0" w:line="240" w:lineRule="auto"/>
              <w:jc w:val="center"/>
              <w:rPr>
                <w:ins w:id="1399" w:author="Commodore, Sarah" w:date="2023-03-30T13:25:00Z"/>
                <w:rFonts w:ascii="Calibri" w:eastAsia="Times New Roman" w:hAnsi="Calibri" w:cs="Calibri"/>
                <w:color w:val="FF0000"/>
                <w:sz w:val="20"/>
                <w:szCs w:val="20"/>
              </w:rPr>
            </w:pPr>
            <w:ins w:id="1400" w:author="Commodore, Sarah" w:date="2023-03-30T13:25:00Z">
              <w:r w:rsidRPr="00DC2757">
                <w:rPr>
                  <w:rFonts w:ascii="Calibri" w:eastAsia="Times New Roman" w:hAnsi="Calibri" w:cs="Calibri"/>
                  <w:color w:val="FF0000"/>
                  <w:sz w:val="20"/>
                  <w:szCs w:val="20"/>
                </w:rPr>
                <w:t>*</w:t>
              </w:r>
            </w:ins>
          </w:p>
        </w:tc>
      </w:tr>
      <w:tr w:rsidR="00BE0539" w:rsidRPr="00DC2757" w14:paraId="245D6210" w14:textId="77777777" w:rsidTr="00E750DA">
        <w:trPr>
          <w:trHeight w:val="260"/>
          <w:ins w:id="1401" w:author="Commodore, Sarah" w:date="2023-03-30T13:25:00Z"/>
        </w:trPr>
        <w:tc>
          <w:tcPr>
            <w:tcW w:w="0" w:type="auto"/>
            <w:tcBorders>
              <w:top w:val="nil"/>
              <w:left w:val="nil"/>
              <w:bottom w:val="nil"/>
              <w:right w:val="nil"/>
            </w:tcBorders>
            <w:shd w:val="clear" w:color="auto" w:fill="auto"/>
            <w:noWrap/>
            <w:vAlign w:val="bottom"/>
            <w:hideMark/>
          </w:tcPr>
          <w:p w14:paraId="6F12F151" w14:textId="77777777" w:rsidR="00BE0539" w:rsidRPr="00DC2757" w:rsidRDefault="00BE0539" w:rsidP="00E750DA">
            <w:pPr>
              <w:spacing w:after="0" w:line="240" w:lineRule="auto"/>
              <w:rPr>
                <w:ins w:id="1402" w:author="Commodore, Sarah" w:date="2023-03-30T13:25:00Z"/>
                <w:rFonts w:ascii="Calibri" w:eastAsia="Times New Roman" w:hAnsi="Calibri" w:cs="Calibri"/>
                <w:color w:val="000000"/>
                <w:sz w:val="20"/>
                <w:szCs w:val="20"/>
              </w:rPr>
            </w:pPr>
            <w:ins w:id="1403" w:author="Commodore, Sarah" w:date="2023-03-30T13:25:00Z">
              <w:r w:rsidRPr="00DC2757">
                <w:rPr>
                  <w:rFonts w:ascii="Calibri" w:eastAsia="Times New Roman" w:hAnsi="Calibri" w:cs="Calibri"/>
                  <w:color w:val="000000"/>
                  <w:sz w:val="20"/>
                  <w:szCs w:val="20"/>
                </w:rPr>
                <w:t>ENSG00000133115.12</w:t>
              </w:r>
            </w:ins>
          </w:p>
        </w:tc>
        <w:tc>
          <w:tcPr>
            <w:tcW w:w="0" w:type="auto"/>
            <w:tcBorders>
              <w:top w:val="nil"/>
              <w:left w:val="nil"/>
              <w:bottom w:val="nil"/>
              <w:right w:val="nil"/>
            </w:tcBorders>
            <w:shd w:val="clear" w:color="auto" w:fill="auto"/>
            <w:noWrap/>
            <w:vAlign w:val="bottom"/>
            <w:hideMark/>
          </w:tcPr>
          <w:p w14:paraId="44C0A637" w14:textId="77777777" w:rsidR="00BE0539" w:rsidRPr="00DC2757" w:rsidRDefault="00BE0539" w:rsidP="00E750DA">
            <w:pPr>
              <w:spacing w:after="0" w:line="240" w:lineRule="auto"/>
              <w:rPr>
                <w:ins w:id="1404" w:author="Commodore, Sarah" w:date="2023-03-30T13:25:00Z"/>
                <w:rFonts w:ascii="Calibri" w:eastAsia="Times New Roman" w:hAnsi="Calibri" w:cs="Calibri"/>
                <w:color w:val="000000"/>
                <w:sz w:val="20"/>
                <w:szCs w:val="20"/>
              </w:rPr>
            </w:pPr>
            <w:ins w:id="1405" w:author="Commodore, Sarah" w:date="2023-03-30T13:25:00Z">
              <w:r w:rsidRPr="00DC2757">
                <w:rPr>
                  <w:rFonts w:ascii="Calibri" w:eastAsia="Times New Roman" w:hAnsi="Calibri" w:cs="Calibri"/>
                  <w:color w:val="000000"/>
                  <w:sz w:val="20"/>
                  <w:szCs w:val="20"/>
                </w:rPr>
                <w:t>STOML3</w:t>
              </w:r>
            </w:ins>
          </w:p>
        </w:tc>
        <w:tc>
          <w:tcPr>
            <w:tcW w:w="0" w:type="auto"/>
            <w:tcBorders>
              <w:top w:val="nil"/>
              <w:left w:val="nil"/>
              <w:bottom w:val="nil"/>
              <w:right w:val="nil"/>
            </w:tcBorders>
            <w:shd w:val="clear" w:color="auto" w:fill="auto"/>
            <w:noWrap/>
            <w:vAlign w:val="bottom"/>
            <w:hideMark/>
          </w:tcPr>
          <w:p w14:paraId="2DB55423" w14:textId="77777777" w:rsidR="00BE0539" w:rsidRPr="00DC2757" w:rsidRDefault="00BE0539" w:rsidP="00E750DA">
            <w:pPr>
              <w:spacing w:after="0" w:line="240" w:lineRule="auto"/>
              <w:jc w:val="center"/>
              <w:rPr>
                <w:ins w:id="1406" w:author="Commodore, Sarah" w:date="2023-03-30T13:25:00Z"/>
                <w:rFonts w:ascii="Calibri" w:eastAsia="Times New Roman" w:hAnsi="Calibri" w:cs="Calibri"/>
                <w:color w:val="000000"/>
                <w:sz w:val="20"/>
                <w:szCs w:val="20"/>
              </w:rPr>
            </w:pPr>
            <w:ins w:id="1407"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069997C" w14:textId="77777777" w:rsidR="00BE0539" w:rsidRPr="00DC2757" w:rsidRDefault="00BE0539" w:rsidP="00E750DA">
            <w:pPr>
              <w:spacing w:after="0" w:line="240" w:lineRule="auto"/>
              <w:jc w:val="center"/>
              <w:rPr>
                <w:ins w:id="1408" w:author="Commodore, Sarah" w:date="2023-03-30T13:25:00Z"/>
                <w:rFonts w:ascii="Calibri" w:eastAsia="Times New Roman" w:hAnsi="Calibri" w:cs="Calibri"/>
                <w:color w:val="000000"/>
                <w:sz w:val="20"/>
                <w:szCs w:val="20"/>
              </w:rPr>
            </w:pPr>
            <w:ins w:id="1409" w:author="Commodore, Sarah" w:date="2023-03-30T13:25:00Z">
              <w:r w:rsidRPr="00DC2757">
                <w:rPr>
                  <w:rFonts w:ascii="Calibri" w:eastAsia="Times New Roman" w:hAnsi="Calibri" w:cs="Calibri"/>
                  <w:color w:val="000000"/>
                  <w:sz w:val="20"/>
                  <w:szCs w:val="20"/>
                </w:rPr>
                <w:t>2.8E-08</w:t>
              </w:r>
            </w:ins>
          </w:p>
        </w:tc>
        <w:tc>
          <w:tcPr>
            <w:tcW w:w="0" w:type="auto"/>
            <w:tcBorders>
              <w:top w:val="nil"/>
              <w:left w:val="nil"/>
              <w:bottom w:val="nil"/>
              <w:right w:val="nil"/>
            </w:tcBorders>
            <w:shd w:val="clear" w:color="auto" w:fill="auto"/>
            <w:noWrap/>
            <w:vAlign w:val="bottom"/>
            <w:hideMark/>
          </w:tcPr>
          <w:p w14:paraId="0E31EA90" w14:textId="77777777" w:rsidR="00BE0539" w:rsidRPr="00DC2757" w:rsidRDefault="00BE0539" w:rsidP="00E750DA">
            <w:pPr>
              <w:spacing w:after="0" w:line="240" w:lineRule="auto"/>
              <w:jc w:val="center"/>
              <w:rPr>
                <w:ins w:id="1410" w:author="Commodore, Sarah" w:date="2023-03-30T13:25:00Z"/>
                <w:rFonts w:ascii="Calibri" w:eastAsia="Times New Roman" w:hAnsi="Calibri" w:cs="Calibri"/>
                <w:color w:val="000000"/>
                <w:sz w:val="20"/>
                <w:szCs w:val="20"/>
              </w:rPr>
            </w:pPr>
            <w:ins w:id="1411" w:author="Commodore, Sarah" w:date="2023-03-30T13:25:00Z">
              <w:r w:rsidRPr="00DC2757">
                <w:rPr>
                  <w:rFonts w:ascii="Calibri" w:eastAsia="Times New Roman" w:hAnsi="Calibri" w:cs="Calibri"/>
                  <w:color w:val="000000"/>
                  <w:sz w:val="20"/>
                  <w:szCs w:val="20"/>
                </w:rPr>
                <w:t>3.6E-07</w:t>
              </w:r>
            </w:ins>
          </w:p>
        </w:tc>
        <w:tc>
          <w:tcPr>
            <w:tcW w:w="0" w:type="auto"/>
            <w:tcBorders>
              <w:top w:val="nil"/>
              <w:left w:val="nil"/>
              <w:bottom w:val="nil"/>
              <w:right w:val="nil"/>
            </w:tcBorders>
            <w:shd w:val="clear" w:color="auto" w:fill="auto"/>
            <w:noWrap/>
            <w:vAlign w:val="bottom"/>
            <w:hideMark/>
          </w:tcPr>
          <w:p w14:paraId="2C0058DA" w14:textId="77777777" w:rsidR="00BE0539" w:rsidRPr="00DC2757" w:rsidRDefault="00BE0539" w:rsidP="00E750DA">
            <w:pPr>
              <w:spacing w:after="0" w:line="240" w:lineRule="auto"/>
              <w:jc w:val="center"/>
              <w:rPr>
                <w:ins w:id="1412" w:author="Commodore, Sarah" w:date="2023-03-30T13:25:00Z"/>
                <w:rFonts w:ascii="Calibri" w:eastAsia="Times New Roman" w:hAnsi="Calibri" w:cs="Calibri"/>
                <w:color w:val="FF0000"/>
                <w:sz w:val="20"/>
                <w:szCs w:val="20"/>
              </w:rPr>
            </w:pPr>
            <w:ins w:id="1413" w:author="Commodore, Sarah" w:date="2023-03-30T13:25:00Z">
              <w:r w:rsidRPr="00DC2757">
                <w:rPr>
                  <w:rFonts w:ascii="Calibri" w:eastAsia="Times New Roman" w:hAnsi="Calibri" w:cs="Calibri"/>
                  <w:color w:val="FF0000"/>
                  <w:sz w:val="20"/>
                  <w:szCs w:val="20"/>
                </w:rPr>
                <w:t>*</w:t>
              </w:r>
            </w:ins>
          </w:p>
        </w:tc>
      </w:tr>
      <w:tr w:rsidR="00BE0539" w:rsidRPr="00DC2757" w14:paraId="04EC73B9" w14:textId="77777777" w:rsidTr="00E750DA">
        <w:trPr>
          <w:trHeight w:val="260"/>
          <w:ins w:id="1414" w:author="Commodore, Sarah" w:date="2023-03-30T13:25:00Z"/>
        </w:trPr>
        <w:tc>
          <w:tcPr>
            <w:tcW w:w="0" w:type="auto"/>
            <w:tcBorders>
              <w:top w:val="nil"/>
              <w:left w:val="nil"/>
              <w:bottom w:val="nil"/>
              <w:right w:val="nil"/>
            </w:tcBorders>
            <w:shd w:val="clear" w:color="auto" w:fill="auto"/>
            <w:noWrap/>
            <w:vAlign w:val="bottom"/>
            <w:hideMark/>
          </w:tcPr>
          <w:p w14:paraId="2D87C280" w14:textId="77777777" w:rsidR="00BE0539" w:rsidRPr="00DC2757" w:rsidRDefault="00BE0539" w:rsidP="00E750DA">
            <w:pPr>
              <w:spacing w:after="0" w:line="240" w:lineRule="auto"/>
              <w:rPr>
                <w:ins w:id="1415" w:author="Commodore, Sarah" w:date="2023-03-30T13:25:00Z"/>
                <w:rFonts w:ascii="Calibri" w:eastAsia="Times New Roman" w:hAnsi="Calibri" w:cs="Calibri"/>
                <w:color w:val="000000"/>
                <w:sz w:val="20"/>
                <w:szCs w:val="20"/>
              </w:rPr>
            </w:pPr>
            <w:ins w:id="1416" w:author="Commodore, Sarah" w:date="2023-03-30T13:25:00Z">
              <w:r w:rsidRPr="00DC2757">
                <w:rPr>
                  <w:rFonts w:ascii="Calibri" w:eastAsia="Times New Roman" w:hAnsi="Calibri" w:cs="Calibri"/>
                  <w:color w:val="000000"/>
                  <w:sz w:val="20"/>
                  <w:szCs w:val="20"/>
                </w:rPr>
                <w:t>ENSG00000173947.14</w:t>
              </w:r>
            </w:ins>
          </w:p>
        </w:tc>
        <w:tc>
          <w:tcPr>
            <w:tcW w:w="0" w:type="auto"/>
            <w:tcBorders>
              <w:top w:val="nil"/>
              <w:left w:val="nil"/>
              <w:bottom w:val="nil"/>
              <w:right w:val="nil"/>
            </w:tcBorders>
            <w:shd w:val="clear" w:color="auto" w:fill="auto"/>
            <w:noWrap/>
            <w:vAlign w:val="bottom"/>
            <w:hideMark/>
          </w:tcPr>
          <w:p w14:paraId="4C3D754D" w14:textId="77777777" w:rsidR="00BE0539" w:rsidRPr="00DC2757" w:rsidRDefault="00BE0539" w:rsidP="00E750DA">
            <w:pPr>
              <w:spacing w:after="0" w:line="240" w:lineRule="auto"/>
              <w:rPr>
                <w:ins w:id="1417" w:author="Commodore, Sarah" w:date="2023-03-30T13:25:00Z"/>
                <w:rFonts w:ascii="Calibri" w:eastAsia="Times New Roman" w:hAnsi="Calibri" w:cs="Calibri"/>
                <w:color w:val="000000"/>
                <w:sz w:val="20"/>
                <w:szCs w:val="20"/>
              </w:rPr>
            </w:pPr>
            <w:ins w:id="1418" w:author="Commodore, Sarah" w:date="2023-03-30T13:25:00Z">
              <w:r w:rsidRPr="00DC2757">
                <w:rPr>
                  <w:rFonts w:ascii="Calibri" w:eastAsia="Times New Roman" w:hAnsi="Calibri" w:cs="Calibri"/>
                  <w:color w:val="000000"/>
                  <w:sz w:val="20"/>
                  <w:szCs w:val="20"/>
                </w:rPr>
                <w:t>PIFO</w:t>
              </w:r>
            </w:ins>
          </w:p>
        </w:tc>
        <w:tc>
          <w:tcPr>
            <w:tcW w:w="0" w:type="auto"/>
            <w:tcBorders>
              <w:top w:val="nil"/>
              <w:left w:val="nil"/>
              <w:bottom w:val="nil"/>
              <w:right w:val="nil"/>
            </w:tcBorders>
            <w:shd w:val="clear" w:color="auto" w:fill="auto"/>
            <w:noWrap/>
            <w:vAlign w:val="bottom"/>
            <w:hideMark/>
          </w:tcPr>
          <w:p w14:paraId="6CC9EBC7" w14:textId="77777777" w:rsidR="00BE0539" w:rsidRPr="00DC2757" w:rsidRDefault="00BE0539" w:rsidP="00E750DA">
            <w:pPr>
              <w:spacing w:after="0" w:line="240" w:lineRule="auto"/>
              <w:jc w:val="center"/>
              <w:rPr>
                <w:ins w:id="1419" w:author="Commodore, Sarah" w:date="2023-03-30T13:25:00Z"/>
                <w:rFonts w:ascii="Calibri" w:eastAsia="Times New Roman" w:hAnsi="Calibri" w:cs="Calibri"/>
                <w:color w:val="000000"/>
                <w:sz w:val="20"/>
                <w:szCs w:val="20"/>
              </w:rPr>
            </w:pPr>
            <w:ins w:id="1420"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19672536" w14:textId="77777777" w:rsidR="00BE0539" w:rsidRPr="00DC2757" w:rsidRDefault="00BE0539" w:rsidP="00E750DA">
            <w:pPr>
              <w:spacing w:after="0" w:line="240" w:lineRule="auto"/>
              <w:jc w:val="center"/>
              <w:rPr>
                <w:ins w:id="1421" w:author="Commodore, Sarah" w:date="2023-03-30T13:25:00Z"/>
                <w:rFonts w:ascii="Calibri" w:eastAsia="Times New Roman" w:hAnsi="Calibri" w:cs="Calibri"/>
                <w:color w:val="000000"/>
                <w:sz w:val="20"/>
                <w:szCs w:val="20"/>
              </w:rPr>
            </w:pPr>
            <w:ins w:id="1422" w:author="Commodore, Sarah" w:date="2023-03-30T13:25: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250B3C18" w14:textId="77777777" w:rsidR="00BE0539" w:rsidRPr="00DC2757" w:rsidRDefault="00BE0539" w:rsidP="00E750DA">
            <w:pPr>
              <w:spacing w:after="0" w:line="240" w:lineRule="auto"/>
              <w:jc w:val="center"/>
              <w:rPr>
                <w:ins w:id="1423" w:author="Commodore, Sarah" w:date="2023-03-30T13:25:00Z"/>
                <w:rFonts w:ascii="Calibri" w:eastAsia="Times New Roman" w:hAnsi="Calibri" w:cs="Calibri"/>
                <w:color w:val="000000"/>
                <w:sz w:val="20"/>
                <w:szCs w:val="20"/>
              </w:rPr>
            </w:pPr>
            <w:ins w:id="1424" w:author="Commodore, Sarah" w:date="2023-03-30T13:25:00Z">
              <w:r w:rsidRPr="00DC2757">
                <w:rPr>
                  <w:rFonts w:ascii="Calibri" w:eastAsia="Times New Roman" w:hAnsi="Calibri" w:cs="Calibri"/>
                  <w:color w:val="000000"/>
                  <w:sz w:val="20"/>
                  <w:szCs w:val="20"/>
                </w:rPr>
                <w:t>4.9E-10</w:t>
              </w:r>
            </w:ins>
          </w:p>
        </w:tc>
        <w:tc>
          <w:tcPr>
            <w:tcW w:w="0" w:type="auto"/>
            <w:tcBorders>
              <w:top w:val="nil"/>
              <w:left w:val="nil"/>
              <w:bottom w:val="nil"/>
              <w:right w:val="nil"/>
            </w:tcBorders>
            <w:shd w:val="clear" w:color="auto" w:fill="auto"/>
            <w:noWrap/>
            <w:vAlign w:val="bottom"/>
            <w:hideMark/>
          </w:tcPr>
          <w:p w14:paraId="3B0D3664" w14:textId="77777777" w:rsidR="00BE0539" w:rsidRPr="00DC2757" w:rsidRDefault="00BE0539" w:rsidP="00E750DA">
            <w:pPr>
              <w:spacing w:after="0" w:line="240" w:lineRule="auto"/>
              <w:jc w:val="center"/>
              <w:rPr>
                <w:ins w:id="1425" w:author="Commodore, Sarah" w:date="2023-03-30T13:25:00Z"/>
                <w:rFonts w:ascii="Calibri" w:eastAsia="Times New Roman" w:hAnsi="Calibri" w:cs="Calibri"/>
                <w:color w:val="FF0000"/>
                <w:sz w:val="20"/>
                <w:szCs w:val="20"/>
              </w:rPr>
            </w:pPr>
            <w:ins w:id="1426" w:author="Commodore, Sarah" w:date="2023-03-30T13:25:00Z">
              <w:r w:rsidRPr="00DC2757">
                <w:rPr>
                  <w:rFonts w:ascii="Calibri" w:eastAsia="Times New Roman" w:hAnsi="Calibri" w:cs="Calibri"/>
                  <w:color w:val="FF0000"/>
                  <w:sz w:val="20"/>
                  <w:szCs w:val="20"/>
                </w:rPr>
                <w:t>*</w:t>
              </w:r>
            </w:ins>
          </w:p>
        </w:tc>
      </w:tr>
      <w:tr w:rsidR="00BE0539" w:rsidRPr="00DC2757" w14:paraId="75F1C3C3" w14:textId="77777777" w:rsidTr="00E750DA">
        <w:trPr>
          <w:trHeight w:val="260"/>
          <w:ins w:id="1427" w:author="Commodore, Sarah" w:date="2023-03-30T13:25:00Z"/>
        </w:trPr>
        <w:tc>
          <w:tcPr>
            <w:tcW w:w="0" w:type="auto"/>
            <w:tcBorders>
              <w:top w:val="nil"/>
              <w:left w:val="nil"/>
              <w:bottom w:val="nil"/>
              <w:right w:val="nil"/>
            </w:tcBorders>
            <w:shd w:val="clear" w:color="auto" w:fill="auto"/>
            <w:noWrap/>
            <w:vAlign w:val="bottom"/>
            <w:hideMark/>
          </w:tcPr>
          <w:p w14:paraId="7E202811" w14:textId="77777777" w:rsidR="00BE0539" w:rsidRPr="00DC2757" w:rsidRDefault="00BE0539" w:rsidP="00E750DA">
            <w:pPr>
              <w:spacing w:after="0" w:line="240" w:lineRule="auto"/>
              <w:rPr>
                <w:ins w:id="1428" w:author="Commodore, Sarah" w:date="2023-03-30T13:25:00Z"/>
                <w:rFonts w:ascii="Calibri" w:eastAsia="Times New Roman" w:hAnsi="Calibri" w:cs="Calibri"/>
                <w:color w:val="000000"/>
                <w:sz w:val="20"/>
                <w:szCs w:val="20"/>
              </w:rPr>
            </w:pPr>
            <w:ins w:id="1429" w:author="Commodore, Sarah" w:date="2023-03-30T13:25:00Z">
              <w:r w:rsidRPr="00DC2757">
                <w:rPr>
                  <w:rFonts w:ascii="Calibri" w:eastAsia="Times New Roman" w:hAnsi="Calibri" w:cs="Calibri"/>
                  <w:color w:val="000000"/>
                  <w:sz w:val="20"/>
                  <w:szCs w:val="20"/>
                </w:rPr>
                <w:t>ENSG00000275944.1</w:t>
              </w:r>
            </w:ins>
          </w:p>
        </w:tc>
        <w:tc>
          <w:tcPr>
            <w:tcW w:w="0" w:type="auto"/>
            <w:tcBorders>
              <w:top w:val="nil"/>
              <w:left w:val="nil"/>
              <w:bottom w:val="nil"/>
              <w:right w:val="nil"/>
            </w:tcBorders>
            <w:shd w:val="clear" w:color="auto" w:fill="auto"/>
            <w:noWrap/>
            <w:vAlign w:val="bottom"/>
            <w:hideMark/>
          </w:tcPr>
          <w:p w14:paraId="32AE064B" w14:textId="77777777" w:rsidR="00BE0539" w:rsidRPr="00DC2757" w:rsidRDefault="00BE0539" w:rsidP="00E750DA">
            <w:pPr>
              <w:spacing w:after="0" w:line="240" w:lineRule="auto"/>
              <w:rPr>
                <w:ins w:id="1430" w:author="Commodore, Sarah" w:date="2023-03-30T13:25:00Z"/>
                <w:rFonts w:ascii="Calibri" w:eastAsia="Times New Roman" w:hAnsi="Calibri" w:cs="Calibri"/>
                <w:color w:val="000000"/>
                <w:sz w:val="20"/>
                <w:szCs w:val="20"/>
              </w:rPr>
            </w:pPr>
            <w:ins w:id="1431" w:author="Commodore, Sarah" w:date="2023-03-30T13:25:00Z">
              <w:r w:rsidRPr="00DC2757">
                <w:rPr>
                  <w:rFonts w:ascii="Calibri" w:eastAsia="Times New Roman" w:hAnsi="Calibri" w:cs="Calibri"/>
                  <w:color w:val="000000"/>
                  <w:sz w:val="20"/>
                  <w:szCs w:val="20"/>
                </w:rPr>
                <w:t>AC244100.3</w:t>
              </w:r>
            </w:ins>
          </w:p>
        </w:tc>
        <w:tc>
          <w:tcPr>
            <w:tcW w:w="0" w:type="auto"/>
            <w:tcBorders>
              <w:top w:val="nil"/>
              <w:left w:val="nil"/>
              <w:bottom w:val="nil"/>
              <w:right w:val="nil"/>
            </w:tcBorders>
            <w:shd w:val="clear" w:color="auto" w:fill="auto"/>
            <w:noWrap/>
            <w:vAlign w:val="bottom"/>
            <w:hideMark/>
          </w:tcPr>
          <w:p w14:paraId="5934374C" w14:textId="77777777" w:rsidR="00BE0539" w:rsidRPr="00DC2757" w:rsidRDefault="00BE0539" w:rsidP="00E750DA">
            <w:pPr>
              <w:spacing w:after="0" w:line="240" w:lineRule="auto"/>
              <w:jc w:val="center"/>
              <w:rPr>
                <w:ins w:id="1432" w:author="Commodore, Sarah" w:date="2023-03-30T13:25:00Z"/>
                <w:rFonts w:ascii="Calibri" w:eastAsia="Times New Roman" w:hAnsi="Calibri" w:cs="Calibri"/>
                <w:color w:val="000000"/>
                <w:sz w:val="20"/>
                <w:szCs w:val="20"/>
              </w:rPr>
            </w:pPr>
            <w:ins w:id="1433"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33A4676" w14:textId="77777777" w:rsidR="00BE0539" w:rsidRPr="00DC2757" w:rsidRDefault="00BE0539" w:rsidP="00E750DA">
            <w:pPr>
              <w:spacing w:after="0" w:line="240" w:lineRule="auto"/>
              <w:jc w:val="center"/>
              <w:rPr>
                <w:ins w:id="1434" w:author="Commodore, Sarah" w:date="2023-03-30T13:25:00Z"/>
                <w:rFonts w:ascii="Calibri" w:eastAsia="Times New Roman" w:hAnsi="Calibri" w:cs="Calibri"/>
                <w:color w:val="000000"/>
                <w:sz w:val="20"/>
                <w:szCs w:val="20"/>
              </w:rPr>
            </w:pPr>
            <w:ins w:id="1435" w:author="Commodore, Sarah" w:date="2023-03-30T13:25:00Z">
              <w:r w:rsidRPr="00DC2757">
                <w:rPr>
                  <w:rFonts w:ascii="Calibri" w:eastAsia="Times New Roman" w:hAnsi="Calibri" w:cs="Calibri"/>
                  <w:color w:val="000000"/>
                  <w:sz w:val="20"/>
                  <w:szCs w:val="20"/>
                </w:rPr>
                <w:t>1.4E-09</w:t>
              </w:r>
            </w:ins>
          </w:p>
        </w:tc>
        <w:tc>
          <w:tcPr>
            <w:tcW w:w="0" w:type="auto"/>
            <w:tcBorders>
              <w:top w:val="nil"/>
              <w:left w:val="nil"/>
              <w:bottom w:val="nil"/>
              <w:right w:val="nil"/>
            </w:tcBorders>
            <w:shd w:val="clear" w:color="auto" w:fill="auto"/>
            <w:noWrap/>
            <w:vAlign w:val="bottom"/>
            <w:hideMark/>
          </w:tcPr>
          <w:p w14:paraId="2DADED44" w14:textId="77777777" w:rsidR="00BE0539" w:rsidRPr="00DC2757" w:rsidRDefault="00BE0539" w:rsidP="00E750DA">
            <w:pPr>
              <w:spacing w:after="0" w:line="240" w:lineRule="auto"/>
              <w:jc w:val="center"/>
              <w:rPr>
                <w:ins w:id="1436" w:author="Commodore, Sarah" w:date="2023-03-30T13:25:00Z"/>
                <w:rFonts w:ascii="Calibri" w:eastAsia="Times New Roman" w:hAnsi="Calibri" w:cs="Calibri"/>
                <w:color w:val="000000"/>
                <w:sz w:val="20"/>
                <w:szCs w:val="20"/>
              </w:rPr>
            </w:pPr>
            <w:ins w:id="1437" w:author="Commodore, Sarah" w:date="2023-03-30T13:25:00Z">
              <w:r w:rsidRPr="00DC2757">
                <w:rPr>
                  <w:rFonts w:ascii="Calibri" w:eastAsia="Times New Roman" w:hAnsi="Calibri" w:cs="Calibri"/>
                  <w:color w:val="000000"/>
                  <w:sz w:val="20"/>
                  <w:szCs w:val="20"/>
                </w:rPr>
                <w:t>2.4E-08</w:t>
              </w:r>
            </w:ins>
          </w:p>
        </w:tc>
        <w:tc>
          <w:tcPr>
            <w:tcW w:w="0" w:type="auto"/>
            <w:tcBorders>
              <w:top w:val="nil"/>
              <w:left w:val="nil"/>
              <w:bottom w:val="nil"/>
              <w:right w:val="nil"/>
            </w:tcBorders>
            <w:shd w:val="clear" w:color="auto" w:fill="auto"/>
            <w:noWrap/>
            <w:vAlign w:val="bottom"/>
            <w:hideMark/>
          </w:tcPr>
          <w:p w14:paraId="04741FBA" w14:textId="77777777" w:rsidR="00BE0539" w:rsidRPr="00DC2757" w:rsidRDefault="00BE0539" w:rsidP="00E750DA">
            <w:pPr>
              <w:spacing w:after="0" w:line="240" w:lineRule="auto"/>
              <w:jc w:val="center"/>
              <w:rPr>
                <w:ins w:id="1438" w:author="Commodore, Sarah" w:date="2023-03-30T13:25:00Z"/>
                <w:rFonts w:ascii="Calibri" w:eastAsia="Times New Roman" w:hAnsi="Calibri" w:cs="Calibri"/>
                <w:color w:val="FF0000"/>
                <w:sz w:val="20"/>
                <w:szCs w:val="20"/>
              </w:rPr>
            </w:pPr>
            <w:ins w:id="1439" w:author="Commodore, Sarah" w:date="2023-03-30T13:25:00Z">
              <w:r w:rsidRPr="00DC2757">
                <w:rPr>
                  <w:rFonts w:ascii="Calibri" w:eastAsia="Times New Roman" w:hAnsi="Calibri" w:cs="Calibri"/>
                  <w:color w:val="FF0000"/>
                  <w:sz w:val="20"/>
                  <w:szCs w:val="20"/>
                </w:rPr>
                <w:t>*</w:t>
              </w:r>
            </w:ins>
          </w:p>
        </w:tc>
      </w:tr>
      <w:tr w:rsidR="00BE0539" w:rsidRPr="00DC2757" w14:paraId="1FB024F8" w14:textId="77777777" w:rsidTr="00E750DA">
        <w:trPr>
          <w:trHeight w:val="260"/>
          <w:ins w:id="1440" w:author="Commodore, Sarah" w:date="2023-03-30T13:25:00Z"/>
        </w:trPr>
        <w:tc>
          <w:tcPr>
            <w:tcW w:w="0" w:type="auto"/>
            <w:tcBorders>
              <w:top w:val="nil"/>
              <w:left w:val="nil"/>
              <w:bottom w:val="nil"/>
              <w:right w:val="nil"/>
            </w:tcBorders>
            <w:shd w:val="clear" w:color="auto" w:fill="auto"/>
            <w:noWrap/>
            <w:vAlign w:val="bottom"/>
            <w:hideMark/>
          </w:tcPr>
          <w:p w14:paraId="56EFFB96" w14:textId="77777777" w:rsidR="00BE0539" w:rsidRPr="00DC2757" w:rsidRDefault="00BE0539" w:rsidP="00E750DA">
            <w:pPr>
              <w:spacing w:after="0" w:line="240" w:lineRule="auto"/>
              <w:rPr>
                <w:ins w:id="1441" w:author="Commodore, Sarah" w:date="2023-03-30T13:25:00Z"/>
                <w:rFonts w:ascii="Calibri" w:eastAsia="Times New Roman" w:hAnsi="Calibri" w:cs="Calibri"/>
                <w:color w:val="000000"/>
                <w:sz w:val="20"/>
                <w:szCs w:val="20"/>
              </w:rPr>
            </w:pPr>
            <w:ins w:id="1442" w:author="Commodore, Sarah" w:date="2023-03-30T13:25:00Z">
              <w:r w:rsidRPr="00DC2757">
                <w:rPr>
                  <w:rFonts w:ascii="Calibri" w:eastAsia="Times New Roman" w:hAnsi="Calibri" w:cs="Calibri"/>
                  <w:color w:val="000000"/>
                  <w:sz w:val="20"/>
                  <w:szCs w:val="20"/>
                </w:rPr>
                <w:t>ENSG00000256209.2</w:t>
              </w:r>
            </w:ins>
          </w:p>
        </w:tc>
        <w:tc>
          <w:tcPr>
            <w:tcW w:w="0" w:type="auto"/>
            <w:tcBorders>
              <w:top w:val="nil"/>
              <w:left w:val="nil"/>
              <w:bottom w:val="nil"/>
              <w:right w:val="nil"/>
            </w:tcBorders>
            <w:shd w:val="clear" w:color="auto" w:fill="auto"/>
            <w:noWrap/>
            <w:vAlign w:val="bottom"/>
            <w:hideMark/>
          </w:tcPr>
          <w:p w14:paraId="4F938B20" w14:textId="77777777" w:rsidR="00BE0539" w:rsidRPr="00DC2757" w:rsidRDefault="00BE0539" w:rsidP="00E750DA">
            <w:pPr>
              <w:spacing w:after="0" w:line="240" w:lineRule="auto"/>
              <w:rPr>
                <w:ins w:id="1443" w:author="Commodore, Sarah" w:date="2023-03-30T13:25:00Z"/>
                <w:rFonts w:ascii="Calibri" w:eastAsia="Times New Roman" w:hAnsi="Calibri" w:cs="Calibri"/>
                <w:color w:val="000000"/>
                <w:sz w:val="20"/>
                <w:szCs w:val="20"/>
              </w:rPr>
            </w:pPr>
            <w:ins w:id="1444" w:author="Commodore, Sarah" w:date="2023-03-30T13:25:00Z">
              <w:r w:rsidRPr="00DC2757">
                <w:rPr>
                  <w:rFonts w:ascii="Calibri" w:eastAsia="Times New Roman" w:hAnsi="Calibri" w:cs="Calibri"/>
                  <w:color w:val="000000"/>
                  <w:sz w:val="20"/>
                  <w:szCs w:val="20"/>
                </w:rPr>
                <w:t>AC073578.1</w:t>
              </w:r>
            </w:ins>
          </w:p>
        </w:tc>
        <w:tc>
          <w:tcPr>
            <w:tcW w:w="0" w:type="auto"/>
            <w:tcBorders>
              <w:top w:val="nil"/>
              <w:left w:val="nil"/>
              <w:bottom w:val="nil"/>
              <w:right w:val="nil"/>
            </w:tcBorders>
            <w:shd w:val="clear" w:color="auto" w:fill="auto"/>
            <w:noWrap/>
            <w:vAlign w:val="bottom"/>
            <w:hideMark/>
          </w:tcPr>
          <w:p w14:paraId="6A4D1819" w14:textId="77777777" w:rsidR="00BE0539" w:rsidRPr="00DC2757" w:rsidRDefault="00BE0539" w:rsidP="00E750DA">
            <w:pPr>
              <w:spacing w:after="0" w:line="240" w:lineRule="auto"/>
              <w:jc w:val="center"/>
              <w:rPr>
                <w:ins w:id="1445" w:author="Commodore, Sarah" w:date="2023-03-30T13:25:00Z"/>
                <w:rFonts w:ascii="Calibri" w:eastAsia="Times New Roman" w:hAnsi="Calibri" w:cs="Calibri"/>
                <w:color w:val="000000"/>
                <w:sz w:val="20"/>
                <w:szCs w:val="20"/>
              </w:rPr>
            </w:pPr>
            <w:ins w:id="1446"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AA2703E" w14:textId="77777777" w:rsidR="00BE0539" w:rsidRPr="00DC2757" w:rsidRDefault="00BE0539" w:rsidP="00E750DA">
            <w:pPr>
              <w:spacing w:after="0" w:line="240" w:lineRule="auto"/>
              <w:jc w:val="center"/>
              <w:rPr>
                <w:ins w:id="1447" w:author="Commodore, Sarah" w:date="2023-03-30T13:25:00Z"/>
                <w:rFonts w:ascii="Calibri" w:eastAsia="Times New Roman" w:hAnsi="Calibri" w:cs="Calibri"/>
                <w:color w:val="000000"/>
                <w:sz w:val="20"/>
                <w:szCs w:val="20"/>
              </w:rPr>
            </w:pPr>
            <w:ins w:id="1448" w:author="Commodore, Sarah" w:date="2023-03-30T13:25:00Z">
              <w:r w:rsidRPr="00DC2757">
                <w:rPr>
                  <w:rFonts w:ascii="Calibri" w:eastAsia="Times New Roman" w:hAnsi="Calibri" w:cs="Calibri"/>
                  <w:color w:val="000000"/>
                  <w:sz w:val="20"/>
                  <w:szCs w:val="20"/>
                </w:rPr>
                <w:t>2.0E-02</w:t>
              </w:r>
            </w:ins>
          </w:p>
        </w:tc>
        <w:tc>
          <w:tcPr>
            <w:tcW w:w="0" w:type="auto"/>
            <w:tcBorders>
              <w:top w:val="nil"/>
              <w:left w:val="nil"/>
              <w:bottom w:val="nil"/>
              <w:right w:val="nil"/>
            </w:tcBorders>
            <w:shd w:val="clear" w:color="auto" w:fill="auto"/>
            <w:noWrap/>
            <w:vAlign w:val="bottom"/>
            <w:hideMark/>
          </w:tcPr>
          <w:p w14:paraId="34B8C959" w14:textId="77777777" w:rsidR="00BE0539" w:rsidRPr="00DC2757" w:rsidRDefault="00BE0539" w:rsidP="00E750DA">
            <w:pPr>
              <w:spacing w:after="0" w:line="240" w:lineRule="auto"/>
              <w:jc w:val="center"/>
              <w:rPr>
                <w:ins w:id="1449" w:author="Commodore, Sarah" w:date="2023-03-30T13:25:00Z"/>
                <w:rFonts w:ascii="Calibri" w:eastAsia="Times New Roman" w:hAnsi="Calibri" w:cs="Calibri"/>
                <w:color w:val="000000"/>
                <w:sz w:val="20"/>
                <w:szCs w:val="20"/>
              </w:rPr>
            </w:pPr>
            <w:ins w:id="1450" w:author="Commodore, Sarah" w:date="2023-03-30T13:25:00Z">
              <w:r w:rsidRPr="00DC2757">
                <w:rPr>
                  <w:rFonts w:ascii="Calibri" w:eastAsia="Times New Roman" w:hAnsi="Calibri" w:cs="Calibri"/>
                  <w:color w:val="000000"/>
                  <w:sz w:val="20"/>
                  <w:szCs w:val="20"/>
                </w:rPr>
                <w:t>4.8E-02</w:t>
              </w:r>
            </w:ins>
          </w:p>
        </w:tc>
        <w:tc>
          <w:tcPr>
            <w:tcW w:w="0" w:type="auto"/>
            <w:tcBorders>
              <w:top w:val="nil"/>
              <w:left w:val="nil"/>
              <w:bottom w:val="nil"/>
              <w:right w:val="nil"/>
            </w:tcBorders>
            <w:shd w:val="clear" w:color="auto" w:fill="auto"/>
            <w:noWrap/>
            <w:vAlign w:val="bottom"/>
            <w:hideMark/>
          </w:tcPr>
          <w:p w14:paraId="30113878" w14:textId="77777777" w:rsidR="00BE0539" w:rsidRPr="00DC2757" w:rsidRDefault="00BE0539" w:rsidP="00E750DA">
            <w:pPr>
              <w:spacing w:after="0" w:line="240" w:lineRule="auto"/>
              <w:jc w:val="center"/>
              <w:rPr>
                <w:ins w:id="1451" w:author="Commodore, Sarah" w:date="2023-03-30T13:25:00Z"/>
                <w:rFonts w:ascii="Calibri" w:eastAsia="Times New Roman" w:hAnsi="Calibri" w:cs="Calibri"/>
                <w:color w:val="FF0000"/>
                <w:sz w:val="20"/>
                <w:szCs w:val="20"/>
              </w:rPr>
            </w:pPr>
            <w:ins w:id="1452" w:author="Commodore, Sarah" w:date="2023-03-30T13:25:00Z">
              <w:r w:rsidRPr="00DC2757">
                <w:rPr>
                  <w:rFonts w:ascii="Calibri" w:eastAsia="Times New Roman" w:hAnsi="Calibri" w:cs="Calibri"/>
                  <w:color w:val="FF0000"/>
                  <w:sz w:val="20"/>
                  <w:szCs w:val="20"/>
                </w:rPr>
                <w:t>*</w:t>
              </w:r>
            </w:ins>
          </w:p>
        </w:tc>
      </w:tr>
      <w:tr w:rsidR="00BE0539" w:rsidRPr="00DC2757" w14:paraId="2DFDD434" w14:textId="77777777" w:rsidTr="00E750DA">
        <w:trPr>
          <w:trHeight w:val="260"/>
          <w:ins w:id="1453" w:author="Commodore, Sarah" w:date="2023-03-30T13:25:00Z"/>
        </w:trPr>
        <w:tc>
          <w:tcPr>
            <w:tcW w:w="0" w:type="auto"/>
            <w:tcBorders>
              <w:top w:val="nil"/>
              <w:left w:val="nil"/>
              <w:bottom w:val="nil"/>
              <w:right w:val="nil"/>
            </w:tcBorders>
            <w:shd w:val="clear" w:color="auto" w:fill="auto"/>
            <w:noWrap/>
            <w:vAlign w:val="bottom"/>
            <w:hideMark/>
          </w:tcPr>
          <w:p w14:paraId="4386FB9C" w14:textId="77777777" w:rsidR="00BE0539" w:rsidRPr="00DC2757" w:rsidRDefault="00BE0539" w:rsidP="00E750DA">
            <w:pPr>
              <w:spacing w:after="0" w:line="240" w:lineRule="auto"/>
              <w:rPr>
                <w:ins w:id="1454" w:author="Commodore, Sarah" w:date="2023-03-30T13:25:00Z"/>
                <w:rFonts w:ascii="Calibri" w:eastAsia="Times New Roman" w:hAnsi="Calibri" w:cs="Calibri"/>
                <w:color w:val="000000"/>
                <w:sz w:val="20"/>
                <w:szCs w:val="20"/>
              </w:rPr>
            </w:pPr>
            <w:ins w:id="1455" w:author="Commodore, Sarah" w:date="2023-03-30T13:25:00Z">
              <w:r w:rsidRPr="00DC2757">
                <w:rPr>
                  <w:rFonts w:ascii="Calibri" w:eastAsia="Times New Roman" w:hAnsi="Calibri" w:cs="Calibri"/>
                  <w:color w:val="000000"/>
                  <w:sz w:val="20"/>
                  <w:szCs w:val="20"/>
                </w:rPr>
                <w:t>ENSG00000122420.10</w:t>
              </w:r>
            </w:ins>
          </w:p>
        </w:tc>
        <w:tc>
          <w:tcPr>
            <w:tcW w:w="0" w:type="auto"/>
            <w:tcBorders>
              <w:top w:val="nil"/>
              <w:left w:val="nil"/>
              <w:bottom w:val="nil"/>
              <w:right w:val="nil"/>
            </w:tcBorders>
            <w:shd w:val="clear" w:color="auto" w:fill="auto"/>
            <w:noWrap/>
            <w:vAlign w:val="bottom"/>
            <w:hideMark/>
          </w:tcPr>
          <w:p w14:paraId="2C6F6E62" w14:textId="77777777" w:rsidR="00BE0539" w:rsidRPr="00DC2757" w:rsidRDefault="00BE0539" w:rsidP="00E750DA">
            <w:pPr>
              <w:spacing w:after="0" w:line="240" w:lineRule="auto"/>
              <w:rPr>
                <w:ins w:id="1456" w:author="Commodore, Sarah" w:date="2023-03-30T13:25:00Z"/>
                <w:rFonts w:ascii="Calibri" w:eastAsia="Times New Roman" w:hAnsi="Calibri" w:cs="Calibri"/>
                <w:color w:val="000000"/>
                <w:sz w:val="20"/>
                <w:szCs w:val="20"/>
              </w:rPr>
            </w:pPr>
            <w:ins w:id="1457" w:author="Commodore, Sarah" w:date="2023-03-30T13:25:00Z">
              <w:r w:rsidRPr="00DC2757">
                <w:rPr>
                  <w:rFonts w:ascii="Calibri" w:eastAsia="Times New Roman" w:hAnsi="Calibri" w:cs="Calibri"/>
                  <w:color w:val="000000"/>
                  <w:sz w:val="20"/>
                  <w:szCs w:val="20"/>
                </w:rPr>
                <w:t>PTGFR</w:t>
              </w:r>
            </w:ins>
          </w:p>
        </w:tc>
        <w:tc>
          <w:tcPr>
            <w:tcW w:w="0" w:type="auto"/>
            <w:tcBorders>
              <w:top w:val="nil"/>
              <w:left w:val="nil"/>
              <w:bottom w:val="nil"/>
              <w:right w:val="nil"/>
            </w:tcBorders>
            <w:shd w:val="clear" w:color="auto" w:fill="auto"/>
            <w:noWrap/>
            <w:vAlign w:val="bottom"/>
            <w:hideMark/>
          </w:tcPr>
          <w:p w14:paraId="49EA6FDB" w14:textId="77777777" w:rsidR="00BE0539" w:rsidRPr="00DC2757" w:rsidRDefault="00BE0539" w:rsidP="00E750DA">
            <w:pPr>
              <w:spacing w:after="0" w:line="240" w:lineRule="auto"/>
              <w:jc w:val="center"/>
              <w:rPr>
                <w:ins w:id="1458" w:author="Commodore, Sarah" w:date="2023-03-30T13:25:00Z"/>
                <w:rFonts w:ascii="Calibri" w:eastAsia="Times New Roman" w:hAnsi="Calibri" w:cs="Calibri"/>
                <w:color w:val="000000"/>
                <w:sz w:val="20"/>
                <w:szCs w:val="20"/>
              </w:rPr>
            </w:pPr>
            <w:ins w:id="1459"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1D1FE9F" w14:textId="77777777" w:rsidR="00BE0539" w:rsidRPr="00DC2757" w:rsidRDefault="00BE0539" w:rsidP="00E750DA">
            <w:pPr>
              <w:spacing w:after="0" w:line="240" w:lineRule="auto"/>
              <w:jc w:val="center"/>
              <w:rPr>
                <w:ins w:id="1460" w:author="Commodore, Sarah" w:date="2023-03-30T13:25:00Z"/>
                <w:rFonts w:ascii="Calibri" w:eastAsia="Times New Roman" w:hAnsi="Calibri" w:cs="Calibri"/>
                <w:color w:val="000000"/>
                <w:sz w:val="20"/>
                <w:szCs w:val="20"/>
              </w:rPr>
            </w:pPr>
            <w:ins w:id="1461" w:author="Commodore, Sarah" w:date="2023-03-30T13:25:00Z">
              <w:r w:rsidRPr="00DC2757">
                <w:rPr>
                  <w:rFonts w:ascii="Calibri" w:eastAsia="Times New Roman" w:hAnsi="Calibri" w:cs="Calibri"/>
                  <w:color w:val="000000"/>
                  <w:sz w:val="20"/>
                  <w:szCs w:val="20"/>
                </w:rPr>
                <w:t>6.4E-13</w:t>
              </w:r>
            </w:ins>
          </w:p>
        </w:tc>
        <w:tc>
          <w:tcPr>
            <w:tcW w:w="0" w:type="auto"/>
            <w:tcBorders>
              <w:top w:val="nil"/>
              <w:left w:val="nil"/>
              <w:bottom w:val="nil"/>
              <w:right w:val="nil"/>
            </w:tcBorders>
            <w:shd w:val="clear" w:color="auto" w:fill="auto"/>
            <w:noWrap/>
            <w:vAlign w:val="bottom"/>
            <w:hideMark/>
          </w:tcPr>
          <w:p w14:paraId="30220057" w14:textId="77777777" w:rsidR="00BE0539" w:rsidRPr="00DC2757" w:rsidRDefault="00BE0539" w:rsidP="00E750DA">
            <w:pPr>
              <w:spacing w:after="0" w:line="240" w:lineRule="auto"/>
              <w:jc w:val="center"/>
              <w:rPr>
                <w:ins w:id="1462" w:author="Commodore, Sarah" w:date="2023-03-30T13:25:00Z"/>
                <w:rFonts w:ascii="Calibri" w:eastAsia="Times New Roman" w:hAnsi="Calibri" w:cs="Calibri"/>
                <w:color w:val="000000"/>
                <w:sz w:val="20"/>
                <w:szCs w:val="20"/>
              </w:rPr>
            </w:pPr>
            <w:ins w:id="1463" w:author="Commodore, Sarah" w:date="2023-03-30T13:25:00Z">
              <w:r w:rsidRPr="00DC2757">
                <w:rPr>
                  <w:rFonts w:ascii="Calibri" w:eastAsia="Times New Roman" w:hAnsi="Calibri" w:cs="Calibri"/>
                  <w:color w:val="000000"/>
                  <w:sz w:val="20"/>
                  <w:szCs w:val="20"/>
                </w:rPr>
                <w:t>2.7E-11</w:t>
              </w:r>
            </w:ins>
          </w:p>
        </w:tc>
        <w:tc>
          <w:tcPr>
            <w:tcW w:w="0" w:type="auto"/>
            <w:tcBorders>
              <w:top w:val="nil"/>
              <w:left w:val="nil"/>
              <w:bottom w:val="nil"/>
              <w:right w:val="nil"/>
            </w:tcBorders>
            <w:shd w:val="clear" w:color="auto" w:fill="auto"/>
            <w:noWrap/>
            <w:vAlign w:val="bottom"/>
            <w:hideMark/>
          </w:tcPr>
          <w:p w14:paraId="2373D6A2" w14:textId="77777777" w:rsidR="00BE0539" w:rsidRPr="00DC2757" w:rsidRDefault="00BE0539" w:rsidP="00E750DA">
            <w:pPr>
              <w:spacing w:after="0" w:line="240" w:lineRule="auto"/>
              <w:jc w:val="center"/>
              <w:rPr>
                <w:ins w:id="1464" w:author="Commodore, Sarah" w:date="2023-03-30T13:25:00Z"/>
                <w:rFonts w:ascii="Calibri" w:eastAsia="Times New Roman" w:hAnsi="Calibri" w:cs="Calibri"/>
                <w:color w:val="FF0000"/>
                <w:sz w:val="20"/>
                <w:szCs w:val="20"/>
              </w:rPr>
            </w:pPr>
            <w:ins w:id="1465" w:author="Commodore, Sarah" w:date="2023-03-30T13:25:00Z">
              <w:r w:rsidRPr="00DC2757">
                <w:rPr>
                  <w:rFonts w:ascii="Calibri" w:eastAsia="Times New Roman" w:hAnsi="Calibri" w:cs="Calibri"/>
                  <w:color w:val="FF0000"/>
                  <w:sz w:val="20"/>
                  <w:szCs w:val="20"/>
                </w:rPr>
                <w:t>*</w:t>
              </w:r>
            </w:ins>
          </w:p>
        </w:tc>
      </w:tr>
      <w:tr w:rsidR="00BE0539" w:rsidRPr="00DC2757" w14:paraId="230D36EF" w14:textId="77777777" w:rsidTr="00E750DA">
        <w:trPr>
          <w:trHeight w:val="260"/>
          <w:ins w:id="1466" w:author="Commodore, Sarah" w:date="2023-03-30T13:25:00Z"/>
        </w:trPr>
        <w:tc>
          <w:tcPr>
            <w:tcW w:w="0" w:type="auto"/>
            <w:tcBorders>
              <w:top w:val="nil"/>
              <w:left w:val="nil"/>
              <w:bottom w:val="nil"/>
              <w:right w:val="nil"/>
            </w:tcBorders>
            <w:shd w:val="clear" w:color="auto" w:fill="auto"/>
            <w:noWrap/>
            <w:vAlign w:val="bottom"/>
            <w:hideMark/>
          </w:tcPr>
          <w:p w14:paraId="7DC29013" w14:textId="77777777" w:rsidR="00BE0539" w:rsidRPr="00DC2757" w:rsidRDefault="00BE0539" w:rsidP="00E750DA">
            <w:pPr>
              <w:spacing w:after="0" w:line="240" w:lineRule="auto"/>
              <w:rPr>
                <w:ins w:id="1467" w:author="Commodore, Sarah" w:date="2023-03-30T13:25:00Z"/>
                <w:rFonts w:ascii="Calibri" w:eastAsia="Times New Roman" w:hAnsi="Calibri" w:cs="Calibri"/>
                <w:color w:val="000000"/>
                <w:sz w:val="20"/>
                <w:szCs w:val="20"/>
              </w:rPr>
            </w:pPr>
            <w:ins w:id="1468" w:author="Commodore, Sarah" w:date="2023-03-30T13:25:00Z">
              <w:r w:rsidRPr="00DC2757">
                <w:rPr>
                  <w:rFonts w:ascii="Calibri" w:eastAsia="Times New Roman" w:hAnsi="Calibri" w:cs="Calibri"/>
                  <w:color w:val="000000"/>
                  <w:sz w:val="20"/>
                  <w:szCs w:val="20"/>
                </w:rPr>
                <w:t>ENSG00000170324.21</w:t>
              </w:r>
            </w:ins>
          </w:p>
        </w:tc>
        <w:tc>
          <w:tcPr>
            <w:tcW w:w="0" w:type="auto"/>
            <w:tcBorders>
              <w:top w:val="nil"/>
              <w:left w:val="nil"/>
              <w:bottom w:val="nil"/>
              <w:right w:val="nil"/>
            </w:tcBorders>
            <w:shd w:val="clear" w:color="auto" w:fill="auto"/>
            <w:noWrap/>
            <w:vAlign w:val="bottom"/>
            <w:hideMark/>
          </w:tcPr>
          <w:p w14:paraId="2C1E2A28" w14:textId="77777777" w:rsidR="00BE0539" w:rsidRPr="00DC2757" w:rsidRDefault="00BE0539" w:rsidP="00E750DA">
            <w:pPr>
              <w:spacing w:after="0" w:line="240" w:lineRule="auto"/>
              <w:rPr>
                <w:ins w:id="1469" w:author="Commodore, Sarah" w:date="2023-03-30T13:25:00Z"/>
                <w:rFonts w:ascii="Calibri" w:eastAsia="Times New Roman" w:hAnsi="Calibri" w:cs="Calibri"/>
                <w:color w:val="000000"/>
                <w:sz w:val="20"/>
                <w:szCs w:val="20"/>
              </w:rPr>
            </w:pPr>
            <w:ins w:id="1470" w:author="Commodore, Sarah" w:date="2023-03-30T13:25:00Z">
              <w:r w:rsidRPr="00DC2757">
                <w:rPr>
                  <w:rFonts w:ascii="Calibri" w:eastAsia="Times New Roman" w:hAnsi="Calibri" w:cs="Calibri"/>
                  <w:color w:val="000000"/>
                  <w:sz w:val="20"/>
                  <w:szCs w:val="20"/>
                </w:rPr>
                <w:t>FRMPD2</w:t>
              </w:r>
            </w:ins>
          </w:p>
        </w:tc>
        <w:tc>
          <w:tcPr>
            <w:tcW w:w="0" w:type="auto"/>
            <w:tcBorders>
              <w:top w:val="nil"/>
              <w:left w:val="nil"/>
              <w:bottom w:val="nil"/>
              <w:right w:val="nil"/>
            </w:tcBorders>
            <w:shd w:val="clear" w:color="auto" w:fill="auto"/>
            <w:noWrap/>
            <w:vAlign w:val="bottom"/>
            <w:hideMark/>
          </w:tcPr>
          <w:p w14:paraId="1C4400BF" w14:textId="77777777" w:rsidR="00BE0539" w:rsidRPr="00DC2757" w:rsidRDefault="00BE0539" w:rsidP="00E750DA">
            <w:pPr>
              <w:spacing w:after="0" w:line="240" w:lineRule="auto"/>
              <w:jc w:val="center"/>
              <w:rPr>
                <w:ins w:id="1471" w:author="Commodore, Sarah" w:date="2023-03-30T13:25:00Z"/>
                <w:rFonts w:ascii="Calibri" w:eastAsia="Times New Roman" w:hAnsi="Calibri" w:cs="Calibri"/>
                <w:color w:val="000000"/>
                <w:sz w:val="20"/>
                <w:szCs w:val="20"/>
              </w:rPr>
            </w:pPr>
            <w:ins w:id="1472"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77DD6C69" w14:textId="77777777" w:rsidR="00BE0539" w:rsidRPr="00DC2757" w:rsidRDefault="00BE0539" w:rsidP="00E750DA">
            <w:pPr>
              <w:spacing w:after="0" w:line="240" w:lineRule="auto"/>
              <w:jc w:val="center"/>
              <w:rPr>
                <w:ins w:id="1473" w:author="Commodore, Sarah" w:date="2023-03-30T13:25:00Z"/>
                <w:rFonts w:ascii="Calibri" w:eastAsia="Times New Roman" w:hAnsi="Calibri" w:cs="Calibri"/>
                <w:color w:val="000000"/>
                <w:sz w:val="20"/>
                <w:szCs w:val="20"/>
              </w:rPr>
            </w:pPr>
            <w:ins w:id="1474" w:author="Commodore, Sarah" w:date="2023-03-30T13:25:00Z">
              <w:r w:rsidRPr="00DC2757">
                <w:rPr>
                  <w:rFonts w:ascii="Calibri" w:eastAsia="Times New Roman" w:hAnsi="Calibri" w:cs="Calibri"/>
                  <w:color w:val="000000"/>
                  <w:sz w:val="20"/>
                  <w:szCs w:val="20"/>
                </w:rPr>
                <w:t>1.1E-08</w:t>
              </w:r>
            </w:ins>
          </w:p>
        </w:tc>
        <w:tc>
          <w:tcPr>
            <w:tcW w:w="0" w:type="auto"/>
            <w:tcBorders>
              <w:top w:val="nil"/>
              <w:left w:val="nil"/>
              <w:bottom w:val="nil"/>
              <w:right w:val="nil"/>
            </w:tcBorders>
            <w:shd w:val="clear" w:color="auto" w:fill="auto"/>
            <w:noWrap/>
            <w:vAlign w:val="bottom"/>
            <w:hideMark/>
          </w:tcPr>
          <w:p w14:paraId="0494EDDC" w14:textId="77777777" w:rsidR="00BE0539" w:rsidRPr="00DC2757" w:rsidRDefault="00BE0539" w:rsidP="00E750DA">
            <w:pPr>
              <w:spacing w:after="0" w:line="240" w:lineRule="auto"/>
              <w:jc w:val="center"/>
              <w:rPr>
                <w:ins w:id="1475" w:author="Commodore, Sarah" w:date="2023-03-30T13:25:00Z"/>
                <w:rFonts w:ascii="Calibri" w:eastAsia="Times New Roman" w:hAnsi="Calibri" w:cs="Calibri"/>
                <w:color w:val="000000"/>
                <w:sz w:val="20"/>
                <w:szCs w:val="20"/>
              </w:rPr>
            </w:pPr>
            <w:ins w:id="1476" w:author="Commodore, Sarah" w:date="2023-03-30T13:25:00Z">
              <w:r w:rsidRPr="00DC2757">
                <w:rPr>
                  <w:rFonts w:ascii="Calibri" w:eastAsia="Times New Roman" w:hAnsi="Calibri" w:cs="Calibri"/>
                  <w:color w:val="000000"/>
                  <w:sz w:val="20"/>
                  <w:szCs w:val="20"/>
                </w:rPr>
                <w:t>1.5E-07</w:t>
              </w:r>
            </w:ins>
          </w:p>
        </w:tc>
        <w:tc>
          <w:tcPr>
            <w:tcW w:w="0" w:type="auto"/>
            <w:tcBorders>
              <w:top w:val="nil"/>
              <w:left w:val="nil"/>
              <w:bottom w:val="nil"/>
              <w:right w:val="nil"/>
            </w:tcBorders>
            <w:shd w:val="clear" w:color="auto" w:fill="auto"/>
            <w:noWrap/>
            <w:vAlign w:val="bottom"/>
            <w:hideMark/>
          </w:tcPr>
          <w:p w14:paraId="6075D22F" w14:textId="77777777" w:rsidR="00BE0539" w:rsidRPr="00DC2757" w:rsidRDefault="00BE0539" w:rsidP="00E750DA">
            <w:pPr>
              <w:spacing w:after="0" w:line="240" w:lineRule="auto"/>
              <w:jc w:val="center"/>
              <w:rPr>
                <w:ins w:id="1477" w:author="Commodore, Sarah" w:date="2023-03-30T13:25:00Z"/>
                <w:rFonts w:ascii="Calibri" w:eastAsia="Times New Roman" w:hAnsi="Calibri" w:cs="Calibri"/>
                <w:color w:val="FF0000"/>
                <w:sz w:val="20"/>
                <w:szCs w:val="20"/>
              </w:rPr>
            </w:pPr>
            <w:ins w:id="1478" w:author="Commodore, Sarah" w:date="2023-03-30T13:25:00Z">
              <w:r w:rsidRPr="00DC2757">
                <w:rPr>
                  <w:rFonts w:ascii="Calibri" w:eastAsia="Times New Roman" w:hAnsi="Calibri" w:cs="Calibri"/>
                  <w:color w:val="FF0000"/>
                  <w:sz w:val="20"/>
                  <w:szCs w:val="20"/>
                </w:rPr>
                <w:t>*</w:t>
              </w:r>
            </w:ins>
          </w:p>
        </w:tc>
      </w:tr>
      <w:tr w:rsidR="00BE0539" w:rsidRPr="00DC2757" w14:paraId="1A0C8360" w14:textId="77777777" w:rsidTr="00E750DA">
        <w:trPr>
          <w:trHeight w:val="260"/>
          <w:ins w:id="1479" w:author="Commodore, Sarah" w:date="2023-03-30T13:25:00Z"/>
        </w:trPr>
        <w:tc>
          <w:tcPr>
            <w:tcW w:w="0" w:type="auto"/>
            <w:tcBorders>
              <w:top w:val="nil"/>
              <w:left w:val="nil"/>
              <w:bottom w:val="nil"/>
              <w:right w:val="nil"/>
            </w:tcBorders>
            <w:shd w:val="clear" w:color="auto" w:fill="auto"/>
            <w:noWrap/>
            <w:vAlign w:val="bottom"/>
            <w:hideMark/>
          </w:tcPr>
          <w:p w14:paraId="4D012AD7" w14:textId="77777777" w:rsidR="00BE0539" w:rsidRPr="00DC2757" w:rsidRDefault="00BE0539" w:rsidP="00E750DA">
            <w:pPr>
              <w:spacing w:after="0" w:line="240" w:lineRule="auto"/>
              <w:rPr>
                <w:ins w:id="1480" w:author="Commodore, Sarah" w:date="2023-03-30T13:25:00Z"/>
                <w:rFonts w:ascii="Calibri" w:eastAsia="Times New Roman" w:hAnsi="Calibri" w:cs="Calibri"/>
                <w:color w:val="000000"/>
                <w:sz w:val="20"/>
                <w:szCs w:val="20"/>
              </w:rPr>
            </w:pPr>
            <w:ins w:id="1481" w:author="Commodore, Sarah" w:date="2023-03-30T13:25:00Z">
              <w:r w:rsidRPr="00DC2757">
                <w:rPr>
                  <w:rFonts w:ascii="Calibri" w:eastAsia="Times New Roman" w:hAnsi="Calibri" w:cs="Calibri"/>
                  <w:color w:val="000000"/>
                  <w:sz w:val="20"/>
                  <w:szCs w:val="20"/>
                </w:rPr>
                <w:t>ENSG00000204815.10</w:t>
              </w:r>
            </w:ins>
          </w:p>
        </w:tc>
        <w:tc>
          <w:tcPr>
            <w:tcW w:w="0" w:type="auto"/>
            <w:tcBorders>
              <w:top w:val="nil"/>
              <w:left w:val="nil"/>
              <w:bottom w:val="nil"/>
              <w:right w:val="nil"/>
            </w:tcBorders>
            <w:shd w:val="clear" w:color="auto" w:fill="auto"/>
            <w:noWrap/>
            <w:vAlign w:val="bottom"/>
            <w:hideMark/>
          </w:tcPr>
          <w:p w14:paraId="40D566E7" w14:textId="77777777" w:rsidR="00BE0539" w:rsidRPr="00DC2757" w:rsidRDefault="00BE0539" w:rsidP="00E750DA">
            <w:pPr>
              <w:spacing w:after="0" w:line="240" w:lineRule="auto"/>
              <w:rPr>
                <w:ins w:id="1482" w:author="Commodore, Sarah" w:date="2023-03-30T13:25:00Z"/>
                <w:rFonts w:ascii="Calibri" w:eastAsia="Times New Roman" w:hAnsi="Calibri" w:cs="Calibri"/>
                <w:color w:val="000000"/>
                <w:sz w:val="20"/>
                <w:szCs w:val="20"/>
              </w:rPr>
            </w:pPr>
            <w:ins w:id="1483" w:author="Commodore, Sarah" w:date="2023-03-30T13:25:00Z">
              <w:r w:rsidRPr="00DC2757">
                <w:rPr>
                  <w:rFonts w:ascii="Calibri" w:eastAsia="Times New Roman" w:hAnsi="Calibri" w:cs="Calibri"/>
                  <w:color w:val="000000"/>
                  <w:sz w:val="20"/>
                  <w:szCs w:val="20"/>
                </w:rPr>
                <w:t>TTC25</w:t>
              </w:r>
            </w:ins>
          </w:p>
        </w:tc>
        <w:tc>
          <w:tcPr>
            <w:tcW w:w="0" w:type="auto"/>
            <w:tcBorders>
              <w:top w:val="nil"/>
              <w:left w:val="nil"/>
              <w:bottom w:val="nil"/>
              <w:right w:val="nil"/>
            </w:tcBorders>
            <w:shd w:val="clear" w:color="auto" w:fill="auto"/>
            <w:noWrap/>
            <w:vAlign w:val="bottom"/>
            <w:hideMark/>
          </w:tcPr>
          <w:p w14:paraId="55D97BDE" w14:textId="77777777" w:rsidR="00BE0539" w:rsidRPr="00DC2757" w:rsidRDefault="00BE0539" w:rsidP="00E750DA">
            <w:pPr>
              <w:spacing w:after="0" w:line="240" w:lineRule="auto"/>
              <w:jc w:val="center"/>
              <w:rPr>
                <w:ins w:id="1484" w:author="Commodore, Sarah" w:date="2023-03-30T13:25:00Z"/>
                <w:rFonts w:ascii="Calibri" w:eastAsia="Times New Roman" w:hAnsi="Calibri" w:cs="Calibri"/>
                <w:color w:val="000000"/>
                <w:sz w:val="20"/>
                <w:szCs w:val="20"/>
              </w:rPr>
            </w:pPr>
            <w:ins w:id="1485"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1371C639" w14:textId="77777777" w:rsidR="00BE0539" w:rsidRPr="00DC2757" w:rsidRDefault="00BE0539" w:rsidP="00E750DA">
            <w:pPr>
              <w:spacing w:after="0" w:line="240" w:lineRule="auto"/>
              <w:jc w:val="center"/>
              <w:rPr>
                <w:ins w:id="1486" w:author="Commodore, Sarah" w:date="2023-03-30T13:25:00Z"/>
                <w:rFonts w:ascii="Calibri" w:eastAsia="Times New Roman" w:hAnsi="Calibri" w:cs="Calibri"/>
                <w:color w:val="000000"/>
                <w:sz w:val="20"/>
                <w:szCs w:val="20"/>
              </w:rPr>
            </w:pPr>
            <w:ins w:id="1487" w:author="Commodore, Sarah" w:date="2023-03-30T13:25:00Z">
              <w:r w:rsidRPr="00DC2757">
                <w:rPr>
                  <w:rFonts w:ascii="Calibri" w:eastAsia="Times New Roman" w:hAnsi="Calibri" w:cs="Calibri"/>
                  <w:color w:val="000000"/>
                  <w:sz w:val="20"/>
                  <w:szCs w:val="20"/>
                </w:rPr>
                <w:t>7.8E-11</w:t>
              </w:r>
            </w:ins>
          </w:p>
        </w:tc>
        <w:tc>
          <w:tcPr>
            <w:tcW w:w="0" w:type="auto"/>
            <w:tcBorders>
              <w:top w:val="nil"/>
              <w:left w:val="nil"/>
              <w:bottom w:val="nil"/>
              <w:right w:val="nil"/>
            </w:tcBorders>
            <w:shd w:val="clear" w:color="auto" w:fill="auto"/>
            <w:noWrap/>
            <w:vAlign w:val="bottom"/>
            <w:hideMark/>
          </w:tcPr>
          <w:p w14:paraId="0ECE32A1" w14:textId="77777777" w:rsidR="00BE0539" w:rsidRPr="00DC2757" w:rsidRDefault="00BE0539" w:rsidP="00E750DA">
            <w:pPr>
              <w:spacing w:after="0" w:line="240" w:lineRule="auto"/>
              <w:jc w:val="center"/>
              <w:rPr>
                <w:ins w:id="1488" w:author="Commodore, Sarah" w:date="2023-03-30T13:25:00Z"/>
                <w:rFonts w:ascii="Calibri" w:eastAsia="Times New Roman" w:hAnsi="Calibri" w:cs="Calibri"/>
                <w:color w:val="000000"/>
                <w:sz w:val="20"/>
                <w:szCs w:val="20"/>
              </w:rPr>
            </w:pPr>
            <w:ins w:id="1489" w:author="Commodore, Sarah" w:date="2023-03-30T13:25:00Z">
              <w:r w:rsidRPr="00DC2757">
                <w:rPr>
                  <w:rFonts w:ascii="Calibri" w:eastAsia="Times New Roman" w:hAnsi="Calibri" w:cs="Calibri"/>
                  <w:color w:val="000000"/>
                  <w:sz w:val="20"/>
                  <w:szCs w:val="20"/>
                </w:rPr>
                <w:t>1.9E-09</w:t>
              </w:r>
            </w:ins>
          </w:p>
        </w:tc>
        <w:tc>
          <w:tcPr>
            <w:tcW w:w="0" w:type="auto"/>
            <w:tcBorders>
              <w:top w:val="nil"/>
              <w:left w:val="nil"/>
              <w:bottom w:val="nil"/>
              <w:right w:val="nil"/>
            </w:tcBorders>
            <w:shd w:val="clear" w:color="auto" w:fill="auto"/>
            <w:noWrap/>
            <w:vAlign w:val="bottom"/>
            <w:hideMark/>
          </w:tcPr>
          <w:p w14:paraId="17790DA0" w14:textId="77777777" w:rsidR="00BE0539" w:rsidRPr="00DC2757" w:rsidRDefault="00BE0539" w:rsidP="00E750DA">
            <w:pPr>
              <w:spacing w:after="0" w:line="240" w:lineRule="auto"/>
              <w:jc w:val="center"/>
              <w:rPr>
                <w:ins w:id="1490" w:author="Commodore, Sarah" w:date="2023-03-30T13:25:00Z"/>
                <w:rFonts w:ascii="Calibri" w:eastAsia="Times New Roman" w:hAnsi="Calibri" w:cs="Calibri"/>
                <w:color w:val="FF0000"/>
                <w:sz w:val="20"/>
                <w:szCs w:val="20"/>
              </w:rPr>
            </w:pPr>
            <w:ins w:id="1491" w:author="Commodore, Sarah" w:date="2023-03-30T13:25:00Z">
              <w:r w:rsidRPr="00DC2757">
                <w:rPr>
                  <w:rFonts w:ascii="Calibri" w:eastAsia="Times New Roman" w:hAnsi="Calibri" w:cs="Calibri"/>
                  <w:color w:val="FF0000"/>
                  <w:sz w:val="20"/>
                  <w:szCs w:val="20"/>
                </w:rPr>
                <w:t>*</w:t>
              </w:r>
            </w:ins>
          </w:p>
        </w:tc>
      </w:tr>
      <w:tr w:rsidR="00BE0539" w:rsidRPr="00DC2757" w14:paraId="65C25807" w14:textId="77777777" w:rsidTr="00E750DA">
        <w:trPr>
          <w:trHeight w:val="260"/>
          <w:ins w:id="1492" w:author="Commodore, Sarah" w:date="2023-03-30T13:25:00Z"/>
        </w:trPr>
        <w:tc>
          <w:tcPr>
            <w:tcW w:w="0" w:type="auto"/>
            <w:tcBorders>
              <w:top w:val="nil"/>
              <w:left w:val="nil"/>
              <w:bottom w:val="nil"/>
              <w:right w:val="nil"/>
            </w:tcBorders>
            <w:shd w:val="clear" w:color="auto" w:fill="auto"/>
            <w:noWrap/>
            <w:vAlign w:val="bottom"/>
            <w:hideMark/>
          </w:tcPr>
          <w:p w14:paraId="6D18C1F4" w14:textId="77777777" w:rsidR="00BE0539" w:rsidRPr="00DC2757" w:rsidRDefault="00BE0539" w:rsidP="00E750DA">
            <w:pPr>
              <w:spacing w:after="0" w:line="240" w:lineRule="auto"/>
              <w:rPr>
                <w:ins w:id="1493" w:author="Commodore, Sarah" w:date="2023-03-30T13:25:00Z"/>
                <w:rFonts w:ascii="Calibri" w:eastAsia="Times New Roman" w:hAnsi="Calibri" w:cs="Calibri"/>
                <w:color w:val="000000"/>
                <w:sz w:val="20"/>
                <w:szCs w:val="20"/>
              </w:rPr>
            </w:pPr>
            <w:ins w:id="1494" w:author="Commodore, Sarah" w:date="2023-03-30T13:25:00Z">
              <w:r w:rsidRPr="00DC2757">
                <w:rPr>
                  <w:rFonts w:ascii="Calibri" w:eastAsia="Times New Roman" w:hAnsi="Calibri" w:cs="Calibri"/>
                  <w:color w:val="000000"/>
                  <w:sz w:val="20"/>
                  <w:szCs w:val="20"/>
                </w:rPr>
                <w:t>ENSG00000171962.18</w:t>
              </w:r>
            </w:ins>
          </w:p>
        </w:tc>
        <w:tc>
          <w:tcPr>
            <w:tcW w:w="0" w:type="auto"/>
            <w:tcBorders>
              <w:top w:val="nil"/>
              <w:left w:val="nil"/>
              <w:bottom w:val="nil"/>
              <w:right w:val="nil"/>
            </w:tcBorders>
            <w:shd w:val="clear" w:color="auto" w:fill="auto"/>
            <w:noWrap/>
            <w:vAlign w:val="bottom"/>
            <w:hideMark/>
          </w:tcPr>
          <w:p w14:paraId="69D5A3CD" w14:textId="77777777" w:rsidR="00BE0539" w:rsidRPr="00DC2757" w:rsidRDefault="00BE0539" w:rsidP="00E750DA">
            <w:pPr>
              <w:spacing w:after="0" w:line="240" w:lineRule="auto"/>
              <w:rPr>
                <w:ins w:id="1495" w:author="Commodore, Sarah" w:date="2023-03-30T13:25:00Z"/>
                <w:rFonts w:ascii="Calibri" w:eastAsia="Times New Roman" w:hAnsi="Calibri" w:cs="Calibri"/>
                <w:color w:val="000000"/>
                <w:sz w:val="20"/>
                <w:szCs w:val="20"/>
              </w:rPr>
            </w:pPr>
            <w:ins w:id="1496" w:author="Commodore, Sarah" w:date="2023-03-30T13:25:00Z">
              <w:r w:rsidRPr="00DC2757">
                <w:rPr>
                  <w:rFonts w:ascii="Calibri" w:eastAsia="Times New Roman" w:hAnsi="Calibri" w:cs="Calibri"/>
                  <w:color w:val="000000"/>
                  <w:sz w:val="20"/>
                  <w:szCs w:val="20"/>
                </w:rPr>
                <w:t>DRC3</w:t>
              </w:r>
            </w:ins>
          </w:p>
        </w:tc>
        <w:tc>
          <w:tcPr>
            <w:tcW w:w="0" w:type="auto"/>
            <w:tcBorders>
              <w:top w:val="nil"/>
              <w:left w:val="nil"/>
              <w:bottom w:val="nil"/>
              <w:right w:val="nil"/>
            </w:tcBorders>
            <w:shd w:val="clear" w:color="auto" w:fill="auto"/>
            <w:noWrap/>
            <w:vAlign w:val="bottom"/>
            <w:hideMark/>
          </w:tcPr>
          <w:p w14:paraId="43F9DA8C" w14:textId="77777777" w:rsidR="00BE0539" w:rsidRPr="00DC2757" w:rsidRDefault="00BE0539" w:rsidP="00E750DA">
            <w:pPr>
              <w:spacing w:after="0" w:line="240" w:lineRule="auto"/>
              <w:jc w:val="center"/>
              <w:rPr>
                <w:ins w:id="1497" w:author="Commodore, Sarah" w:date="2023-03-30T13:25:00Z"/>
                <w:rFonts w:ascii="Calibri" w:eastAsia="Times New Roman" w:hAnsi="Calibri" w:cs="Calibri"/>
                <w:color w:val="000000"/>
                <w:sz w:val="20"/>
                <w:szCs w:val="20"/>
              </w:rPr>
            </w:pPr>
            <w:ins w:id="1498"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341F5FD" w14:textId="77777777" w:rsidR="00BE0539" w:rsidRPr="00DC2757" w:rsidRDefault="00BE0539" w:rsidP="00E750DA">
            <w:pPr>
              <w:spacing w:after="0" w:line="240" w:lineRule="auto"/>
              <w:jc w:val="center"/>
              <w:rPr>
                <w:ins w:id="1499" w:author="Commodore, Sarah" w:date="2023-03-30T13:25:00Z"/>
                <w:rFonts w:ascii="Calibri" w:eastAsia="Times New Roman" w:hAnsi="Calibri" w:cs="Calibri"/>
                <w:color w:val="000000"/>
                <w:sz w:val="20"/>
                <w:szCs w:val="20"/>
              </w:rPr>
            </w:pPr>
            <w:ins w:id="1500" w:author="Commodore, Sarah" w:date="2023-03-30T13:25:00Z">
              <w:r w:rsidRPr="00DC2757">
                <w:rPr>
                  <w:rFonts w:ascii="Calibri" w:eastAsia="Times New Roman" w:hAnsi="Calibri" w:cs="Calibri"/>
                  <w:color w:val="000000"/>
                  <w:sz w:val="20"/>
                  <w:szCs w:val="20"/>
                </w:rPr>
                <w:t>8.7E-13</w:t>
              </w:r>
            </w:ins>
          </w:p>
        </w:tc>
        <w:tc>
          <w:tcPr>
            <w:tcW w:w="0" w:type="auto"/>
            <w:tcBorders>
              <w:top w:val="nil"/>
              <w:left w:val="nil"/>
              <w:bottom w:val="nil"/>
              <w:right w:val="nil"/>
            </w:tcBorders>
            <w:shd w:val="clear" w:color="auto" w:fill="auto"/>
            <w:noWrap/>
            <w:vAlign w:val="bottom"/>
            <w:hideMark/>
          </w:tcPr>
          <w:p w14:paraId="7486CF89" w14:textId="77777777" w:rsidR="00BE0539" w:rsidRPr="00DC2757" w:rsidRDefault="00BE0539" w:rsidP="00E750DA">
            <w:pPr>
              <w:spacing w:after="0" w:line="240" w:lineRule="auto"/>
              <w:jc w:val="center"/>
              <w:rPr>
                <w:ins w:id="1501" w:author="Commodore, Sarah" w:date="2023-03-30T13:25:00Z"/>
                <w:rFonts w:ascii="Calibri" w:eastAsia="Times New Roman" w:hAnsi="Calibri" w:cs="Calibri"/>
                <w:color w:val="000000"/>
                <w:sz w:val="20"/>
                <w:szCs w:val="20"/>
              </w:rPr>
            </w:pPr>
            <w:ins w:id="1502" w:author="Commodore, Sarah" w:date="2023-03-30T13:25:00Z">
              <w:r w:rsidRPr="00DC2757">
                <w:rPr>
                  <w:rFonts w:ascii="Calibri" w:eastAsia="Times New Roman" w:hAnsi="Calibri" w:cs="Calibri"/>
                  <w:color w:val="000000"/>
                  <w:sz w:val="20"/>
                  <w:szCs w:val="20"/>
                </w:rPr>
                <w:t>3.6E-11</w:t>
              </w:r>
            </w:ins>
          </w:p>
        </w:tc>
        <w:tc>
          <w:tcPr>
            <w:tcW w:w="0" w:type="auto"/>
            <w:tcBorders>
              <w:top w:val="nil"/>
              <w:left w:val="nil"/>
              <w:bottom w:val="nil"/>
              <w:right w:val="nil"/>
            </w:tcBorders>
            <w:shd w:val="clear" w:color="auto" w:fill="auto"/>
            <w:noWrap/>
            <w:vAlign w:val="bottom"/>
            <w:hideMark/>
          </w:tcPr>
          <w:p w14:paraId="72D4B8CC" w14:textId="77777777" w:rsidR="00BE0539" w:rsidRPr="00DC2757" w:rsidRDefault="00BE0539" w:rsidP="00E750DA">
            <w:pPr>
              <w:spacing w:after="0" w:line="240" w:lineRule="auto"/>
              <w:jc w:val="center"/>
              <w:rPr>
                <w:ins w:id="1503" w:author="Commodore, Sarah" w:date="2023-03-30T13:25:00Z"/>
                <w:rFonts w:ascii="Calibri" w:eastAsia="Times New Roman" w:hAnsi="Calibri" w:cs="Calibri"/>
                <w:color w:val="FF0000"/>
                <w:sz w:val="20"/>
                <w:szCs w:val="20"/>
              </w:rPr>
            </w:pPr>
            <w:ins w:id="1504" w:author="Commodore, Sarah" w:date="2023-03-30T13:25:00Z">
              <w:r w:rsidRPr="00DC2757">
                <w:rPr>
                  <w:rFonts w:ascii="Calibri" w:eastAsia="Times New Roman" w:hAnsi="Calibri" w:cs="Calibri"/>
                  <w:color w:val="FF0000"/>
                  <w:sz w:val="20"/>
                  <w:szCs w:val="20"/>
                </w:rPr>
                <w:t>*</w:t>
              </w:r>
            </w:ins>
          </w:p>
        </w:tc>
      </w:tr>
      <w:tr w:rsidR="00BE0539" w:rsidRPr="00DC2757" w14:paraId="271733A0" w14:textId="77777777" w:rsidTr="00E750DA">
        <w:trPr>
          <w:trHeight w:val="260"/>
          <w:ins w:id="1505" w:author="Commodore, Sarah" w:date="2023-03-30T13:25:00Z"/>
        </w:trPr>
        <w:tc>
          <w:tcPr>
            <w:tcW w:w="0" w:type="auto"/>
            <w:tcBorders>
              <w:top w:val="nil"/>
              <w:left w:val="nil"/>
              <w:bottom w:val="nil"/>
              <w:right w:val="nil"/>
            </w:tcBorders>
            <w:shd w:val="clear" w:color="auto" w:fill="auto"/>
            <w:noWrap/>
            <w:vAlign w:val="bottom"/>
            <w:hideMark/>
          </w:tcPr>
          <w:p w14:paraId="6BB7F05D" w14:textId="77777777" w:rsidR="00BE0539" w:rsidRPr="00DC2757" w:rsidRDefault="00BE0539" w:rsidP="00E750DA">
            <w:pPr>
              <w:spacing w:after="0" w:line="240" w:lineRule="auto"/>
              <w:rPr>
                <w:ins w:id="1506" w:author="Commodore, Sarah" w:date="2023-03-30T13:25:00Z"/>
                <w:rFonts w:ascii="Calibri" w:eastAsia="Times New Roman" w:hAnsi="Calibri" w:cs="Calibri"/>
                <w:color w:val="000000"/>
                <w:sz w:val="20"/>
                <w:szCs w:val="20"/>
              </w:rPr>
            </w:pPr>
            <w:ins w:id="1507" w:author="Commodore, Sarah" w:date="2023-03-30T13:25:00Z">
              <w:r w:rsidRPr="00DC2757">
                <w:rPr>
                  <w:rFonts w:ascii="Calibri" w:eastAsia="Times New Roman" w:hAnsi="Calibri" w:cs="Calibri"/>
                  <w:color w:val="000000"/>
                  <w:sz w:val="20"/>
                  <w:szCs w:val="20"/>
                </w:rPr>
                <w:t>ENSG00000253474.2</w:t>
              </w:r>
            </w:ins>
          </w:p>
        </w:tc>
        <w:tc>
          <w:tcPr>
            <w:tcW w:w="0" w:type="auto"/>
            <w:tcBorders>
              <w:top w:val="nil"/>
              <w:left w:val="nil"/>
              <w:bottom w:val="nil"/>
              <w:right w:val="nil"/>
            </w:tcBorders>
            <w:shd w:val="clear" w:color="auto" w:fill="auto"/>
            <w:noWrap/>
            <w:vAlign w:val="bottom"/>
            <w:hideMark/>
          </w:tcPr>
          <w:p w14:paraId="0A8D083D" w14:textId="77777777" w:rsidR="00BE0539" w:rsidRPr="00DC2757" w:rsidRDefault="00BE0539" w:rsidP="00E750DA">
            <w:pPr>
              <w:spacing w:after="0" w:line="240" w:lineRule="auto"/>
              <w:rPr>
                <w:ins w:id="1508" w:author="Commodore, Sarah" w:date="2023-03-30T13:25:00Z"/>
                <w:rFonts w:ascii="Calibri" w:eastAsia="Times New Roman" w:hAnsi="Calibri" w:cs="Calibri"/>
                <w:color w:val="000000"/>
                <w:sz w:val="20"/>
                <w:szCs w:val="20"/>
              </w:rPr>
            </w:pPr>
            <w:ins w:id="1509" w:author="Commodore, Sarah" w:date="2023-03-30T13:25:00Z">
              <w:r w:rsidRPr="00DC2757">
                <w:rPr>
                  <w:rFonts w:ascii="Calibri" w:eastAsia="Times New Roman" w:hAnsi="Calibri" w:cs="Calibri"/>
                  <w:color w:val="000000"/>
                  <w:sz w:val="20"/>
                  <w:szCs w:val="20"/>
                </w:rPr>
                <w:t>AC044893.1</w:t>
              </w:r>
            </w:ins>
          </w:p>
        </w:tc>
        <w:tc>
          <w:tcPr>
            <w:tcW w:w="0" w:type="auto"/>
            <w:tcBorders>
              <w:top w:val="nil"/>
              <w:left w:val="nil"/>
              <w:bottom w:val="nil"/>
              <w:right w:val="nil"/>
            </w:tcBorders>
            <w:shd w:val="clear" w:color="auto" w:fill="auto"/>
            <w:noWrap/>
            <w:vAlign w:val="bottom"/>
            <w:hideMark/>
          </w:tcPr>
          <w:p w14:paraId="5F81C7BA" w14:textId="77777777" w:rsidR="00BE0539" w:rsidRPr="00DC2757" w:rsidRDefault="00BE0539" w:rsidP="00E750DA">
            <w:pPr>
              <w:spacing w:after="0" w:line="240" w:lineRule="auto"/>
              <w:jc w:val="center"/>
              <w:rPr>
                <w:ins w:id="1510" w:author="Commodore, Sarah" w:date="2023-03-30T13:25:00Z"/>
                <w:rFonts w:ascii="Calibri" w:eastAsia="Times New Roman" w:hAnsi="Calibri" w:cs="Calibri"/>
                <w:color w:val="000000"/>
                <w:sz w:val="20"/>
                <w:szCs w:val="20"/>
              </w:rPr>
            </w:pPr>
            <w:ins w:id="1511"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10D813EC" w14:textId="77777777" w:rsidR="00BE0539" w:rsidRPr="00DC2757" w:rsidRDefault="00BE0539" w:rsidP="00E750DA">
            <w:pPr>
              <w:spacing w:after="0" w:line="240" w:lineRule="auto"/>
              <w:jc w:val="center"/>
              <w:rPr>
                <w:ins w:id="1512" w:author="Commodore, Sarah" w:date="2023-03-30T13:25:00Z"/>
                <w:rFonts w:ascii="Calibri" w:eastAsia="Times New Roman" w:hAnsi="Calibri" w:cs="Calibri"/>
                <w:color w:val="000000"/>
                <w:sz w:val="20"/>
                <w:szCs w:val="20"/>
              </w:rPr>
            </w:pPr>
            <w:ins w:id="1513" w:author="Commodore, Sarah" w:date="2023-03-30T13:25:00Z">
              <w:r w:rsidRPr="00DC2757">
                <w:rPr>
                  <w:rFonts w:ascii="Calibri" w:eastAsia="Times New Roman" w:hAnsi="Calibri" w:cs="Calibri"/>
                  <w:color w:val="000000"/>
                  <w:sz w:val="20"/>
                  <w:szCs w:val="20"/>
                </w:rPr>
                <w:t>1.3E-05</w:t>
              </w:r>
            </w:ins>
          </w:p>
        </w:tc>
        <w:tc>
          <w:tcPr>
            <w:tcW w:w="0" w:type="auto"/>
            <w:tcBorders>
              <w:top w:val="nil"/>
              <w:left w:val="nil"/>
              <w:bottom w:val="nil"/>
              <w:right w:val="nil"/>
            </w:tcBorders>
            <w:shd w:val="clear" w:color="auto" w:fill="auto"/>
            <w:noWrap/>
            <w:vAlign w:val="bottom"/>
            <w:hideMark/>
          </w:tcPr>
          <w:p w14:paraId="4C81070C" w14:textId="77777777" w:rsidR="00BE0539" w:rsidRPr="00DC2757" w:rsidRDefault="00BE0539" w:rsidP="00E750DA">
            <w:pPr>
              <w:spacing w:after="0" w:line="240" w:lineRule="auto"/>
              <w:jc w:val="center"/>
              <w:rPr>
                <w:ins w:id="1514" w:author="Commodore, Sarah" w:date="2023-03-30T13:25:00Z"/>
                <w:rFonts w:ascii="Calibri" w:eastAsia="Times New Roman" w:hAnsi="Calibri" w:cs="Calibri"/>
                <w:color w:val="000000"/>
                <w:sz w:val="20"/>
                <w:szCs w:val="20"/>
              </w:rPr>
            </w:pPr>
            <w:ins w:id="1515" w:author="Commodore, Sarah" w:date="2023-03-30T13:25:00Z">
              <w:r w:rsidRPr="00DC2757">
                <w:rPr>
                  <w:rFonts w:ascii="Calibri" w:eastAsia="Times New Roman" w:hAnsi="Calibri" w:cs="Calibri"/>
                  <w:color w:val="000000"/>
                  <w:sz w:val="20"/>
                  <w:szCs w:val="20"/>
                </w:rPr>
                <w:t>8.3E-05</w:t>
              </w:r>
            </w:ins>
          </w:p>
        </w:tc>
        <w:tc>
          <w:tcPr>
            <w:tcW w:w="0" w:type="auto"/>
            <w:tcBorders>
              <w:top w:val="nil"/>
              <w:left w:val="nil"/>
              <w:bottom w:val="nil"/>
              <w:right w:val="nil"/>
            </w:tcBorders>
            <w:shd w:val="clear" w:color="auto" w:fill="auto"/>
            <w:noWrap/>
            <w:vAlign w:val="bottom"/>
            <w:hideMark/>
          </w:tcPr>
          <w:p w14:paraId="0CF827B0" w14:textId="77777777" w:rsidR="00BE0539" w:rsidRPr="00DC2757" w:rsidRDefault="00BE0539" w:rsidP="00E750DA">
            <w:pPr>
              <w:spacing w:after="0" w:line="240" w:lineRule="auto"/>
              <w:jc w:val="center"/>
              <w:rPr>
                <w:ins w:id="1516" w:author="Commodore, Sarah" w:date="2023-03-30T13:25:00Z"/>
                <w:rFonts w:ascii="Calibri" w:eastAsia="Times New Roman" w:hAnsi="Calibri" w:cs="Calibri"/>
                <w:color w:val="FF0000"/>
                <w:sz w:val="20"/>
                <w:szCs w:val="20"/>
              </w:rPr>
            </w:pPr>
            <w:ins w:id="1517" w:author="Commodore, Sarah" w:date="2023-03-30T13:25:00Z">
              <w:r w:rsidRPr="00DC2757">
                <w:rPr>
                  <w:rFonts w:ascii="Calibri" w:eastAsia="Times New Roman" w:hAnsi="Calibri" w:cs="Calibri"/>
                  <w:color w:val="FF0000"/>
                  <w:sz w:val="20"/>
                  <w:szCs w:val="20"/>
                </w:rPr>
                <w:t>*</w:t>
              </w:r>
            </w:ins>
          </w:p>
        </w:tc>
      </w:tr>
      <w:tr w:rsidR="00BE0539" w:rsidRPr="00DC2757" w14:paraId="3149BD2D" w14:textId="77777777" w:rsidTr="00E750DA">
        <w:trPr>
          <w:trHeight w:val="260"/>
          <w:ins w:id="1518" w:author="Commodore, Sarah" w:date="2023-03-30T13:25:00Z"/>
        </w:trPr>
        <w:tc>
          <w:tcPr>
            <w:tcW w:w="0" w:type="auto"/>
            <w:tcBorders>
              <w:top w:val="nil"/>
              <w:left w:val="nil"/>
              <w:bottom w:val="nil"/>
              <w:right w:val="nil"/>
            </w:tcBorders>
            <w:shd w:val="clear" w:color="auto" w:fill="auto"/>
            <w:noWrap/>
            <w:vAlign w:val="bottom"/>
            <w:hideMark/>
          </w:tcPr>
          <w:p w14:paraId="40244CCE" w14:textId="77777777" w:rsidR="00BE0539" w:rsidRPr="00DC2757" w:rsidRDefault="00BE0539" w:rsidP="00E750DA">
            <w:pPr>
              <w:spacing w:after="0" w:line="240" w:lineRule="auto"/>
              <w:rPr>
                <w:ins w:id="1519" w:author="Commodore, Sarah" w:date="2023-03-30T13:25:00Z"/>
                <w:rFonts w:ascii="Calibri" w:eastAsia="Times New Roman" w:hAnsi="Calibri" w:cs="Calibri"/>
                <w:color w:val="000000"/>
                <w:sz w:val="20"/>
                <w:szCs w:val="20"/>
              </w:rPr>
            </w:pPr>
            <w:ins w:id="1520" w:author="Commodore, Sarah" w:date="2023-03-30T13:25:00Z">
              <w:r w:rsidRPr="00DC2757">
                <w:rPr>
                  <w:rFonts w:ascii="Calibri" w:eastAsia="Times New Roman" w:hAnsi="Calibri" w:cs="Calibri"/>
                  <w:color w:val="000000"/>
                  <w:sz w:val="20"/>
                  <w:szCs w:val="20"/>
                </w:rPr>
                <w:t>ENSG00000164185.6</w:t>
              </w:r>
            </w:ins>
          </w:p>
        </w:tc>
        <w:tc>
          <w:tcPr>
            <w:tcW w:w="0" w:type="auto"/>
            <w:tcBorders>
              <w:top w:val="nil"/>
              <w:left w:val="nil"/>
              <w:bottom w:val="nil"/>
              <w:right w:val="nil"/>
            </w:tcBorders>
            <w:shd w:val="clear" w:color="auto" w:fill="auto"/>
            <w:noWrap/>
            <w:vAlign w:val="bottom"/>
            <w:hideMark/>
          </w:tcPr>
          <w:p w14:paraId="4BA33FD8" w14:textId="77777777" w:rsidR="00BE0539" w:rsidRPr="00DC2757" w:rsidRDefault="00BE0539" w:rsidP="00E750DA">
            <w:pPr>
              <w:spacing w:after="0" w:line="240" w:lineRule="auto"/>
              <w:rPr>
                <w:ins w:id="1521" w:author="Commodore, Sarah" w:date="2023-03-30T13:25:00Z"/>
                <w:rFonts w:ascii="Calibri" w:eastAsia="Times New Roman" w:hAnsi="Calibri" w:cs="Calibri"/>
                <w:color w:val="000000"/>
                <w:sz w:val="20"/>
                <w:szCs w:val="20"/>
              </w:rPr>
            </w:pPr>
            <w:ins w:id="1522" w:author="Commodore, Sarah" w:date="2023-03-30T13:25:00Z">
              <w:r w:rsidRPr="00DC2757">
                <w:rPr>
                  <w:rFonts w:ascii="Calibri" w:eastAsia="Times New Roman" w:hAnsi="Calibri" w:cs="Calibri"/>
                  <w:color w:val="000000"/>
                  <w:sz w:val="20"/>
                  <w:szCs w:val="20"/>
                </w:rPr>
                <w:t>ZNF474</w:t>
              </w:r>
            </w:ins>
          </w:p>
        </w:tc>
        <w:tc>
          <w:tcPr>
            <w:tcW w:w="0" w:type="auto"/>
            <w:tcBorders>
              <w:top w:val="nil"/>
              <w:left w:val="nil"/>
              <w:bottom w:val="nil"/>
              <w:right w:val="nil"/>
            </w:tcBorders>
            <w:shd w:val="clear" w:color="auto" w:fill="auto"/>
            <w:noWrap/>
            <w:vAlign w:val="bottom"/>
            <w:hideMark/>
          </w:tcPr>
          <w:p w14:paraId="50D52679" w14:textId="77777777" w:rsidR="00BE0539" w:rsidRPr="00DC2757" w:rsidRDefault="00BE0539" w:rsidP="00E750DA">
            <w:pPr>
              <w:spacing w:after="0" w:line="240" w:lineRule="auto"/>
              <w:jc w:val="center"/>
              <w:rPr>
                <w:ins w:id="1523" w:author="Commodore, Sarah" w:date="2023-03-30T13:25:00Z"/>
                <w:rFonts w:ascii="Calibri" w:eastAsia="Times New Roman" w:hAnsi="Calibri" w:cs="Calibri"/>
                <w:color w:val="000000"/>
                <w:sz w:val="20"/>
                <w:szCs w:val="20"/>
              </w:rPr>
            </w:pPr>
            <w:ins w:id="1524"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1C31C41B" w14:textId="77777777" w:rsidR="00BE0539" w:rsidRPr="00DC2757" w:rsidRDefault="00BE0539" w:rsidP="00E750DA">
            <w:pPr>
              <w:spacing w:after="0" w:line="240" w:lineRule="auto"/>
              <w:jc w:val="center"/>
              <w:rPr>
                <w:ins w:id="1525" w:author="Commodore, Sarah" w:date="2023-03-30T13:25:00Z"/>
                <w:rFonts w:ascii="Calibri" w:eastAsia="Times New Roman" w:hAnsi="Calibri" w:cs="Calibri"/>
                <w:color w:val="000000"/>
                <w:sz w:val="20"/>
                <w:szCs w:val="20"/>
              </w:rPr>
            </w:pPr>
            <w:ins w:id="1526" w:author="Commodore, Sarah" w:date="2023-03-30T13:25:00Z">
              <w:r w:rsidRPr="00DC2757">
                <w:rPr>
                  <w:rFonts w:ascii="Calibri" w:eastAsia="Times New Roman" w:hAnsi="Calibri" w:cs="Calibri"/>
                  <w:color w:val="000000"/>
                  <w:sz w:val="20"/>
                  <w:szCs w:val="20"/>
                </w:rPr>
                <w:t>2.3E-11</w:t>
              </w:r>
            </w:ins>
          </w:p>
        </w:tc>
        <w:tc>
          <w:tcPr>
            <w:tcW w:w="0" w:type="auto"/>
            <w:tcBorders>
              <w:top w:val="nil"/>
              <w:left w:val="nil"/>
              <w:bottom w:val="nil"/>
              <w:right w:val="nil"/>
            </w:tcBorders>
            <w:shd w:val="clear" w:color="auto" w:fill="auto"/>
            <w:noWrap/>
            <w:vAlign w:val="bottom"/>
            <w:hideMark/>
          </w:tcPr>
          <w:p w14:paraId="3C3CF29C" w14:textId="77777777" w:rsidR="00BE0539" w:rsidRPr="00DC2757" w:rsidRDefault="00BE0539" w:rsidP="00E750DA">
            <w:pPr>
              <w:spacing w:after="0" w:line="240" w:lineRule="auto"/>
              <w:jc w:val="center"/>
              <w:rPr>
                <w:ins w:id="1527" w:author="Commodore, Sarah" w:date="2023-03-30T13:25:00Z"/>
                <w:rFonts w:ascii="Calibri" w:eastAsia="Times New Roman" w:hAnsi="Calibri" w:cs="Calibri"/>
                <w:color w:val="000000"/>
                <w:sz w:val="20"/>
                <w:szCs w:val="20"/>
              </w:rPr>
            </w:pPr>
            <w:ins w:id="1528" w:author="Commodore, Sarah" w:date="2023-03-30T13:25:00Z">
              <w:r w:rsidRPr="00DC2757">
                <w:rPr>
                  <w:rFonts w:ascii="Calibri" w:eastAsia="Times New Roman" w:hAnsi="Calibri" w:cs="Calibri"/>
                  <w:color w:val="000000"/>
                  <w:sz w:val="20"/>
                  <w:szCs w:val="20"/>
                </w:rPr>
                <w:t>6.3E-10</w:t>
              </w:r>
            </w:ins>
          </w:p>
        </w:tc>
        <w:tc>
          <w:tcPr>
            <w:tcW w:w="0" w:type="auto"/>
            <w:tcBorders>
              <w:top w:val="nil"/>
              <w:left w:val="nil"/>
              <w:bottom w:val="nil"/>
              <w:right w:val="nil"/>
            </w:tcBorders>
            <w:shd w:val="clear" w:color="auto" w:fill="auto"/>
            <w:noWrap/>
            <w:vAlign w:val="bottom"/>
            <w:hideMark/>
          </w:tcPr>
          <w:p w14:paraId="09342A5C" w14:textId="77777777" w:rsidR="00BE0539" w:rsidRPr="00DC2757" w:rsidRDefault="00BE0539" w:rsidP="00E750DA">
            <w:pPr>
              <w:spacing w:after="0" w:line="240" w:lineRule="auto"/>
              <w:jc w:val="center"/>
              <w:rPr>
                <w:ins w:id="1529" w:author="Commodore, Sarah" w:date="2023-03-30T13:25:00Z"/>
                <w:rFonts w:ascii="Calibri" w:eastAsia="Times New Roman" w:hAnsi="Calibri" w:cs="Calibri"/>
                <w:color w:val="FF0000"/>
                <w:sz w:val="20"/>
                <w:szCs w:val="20"/>
              </w:rPr>
            </w:pPr>
            <w:ins w:id="1530" w:author="Commodore, Sarah" w:date="2023-03-30T13:25:00Z">
              <w:r w:rsidRPr="00DC2757">
                <w:rPr>
                  <w:rFonts w:ascii="Calibri" w:eastAsia="Times New Roman" w:hAnsi="Calibri" w:cs="Calibri"/>
                  <w:color w:val="FF0000"/>
                  <w:sz w:val="20"/>
                  <w:szCs w:val="20"/>
                </w:rPr>
                <w:t>*</w:t>
              </w:r>
            </w:ins>
          </w:p>
        </w:tc>
      </w:tr>
      <w:tr w:rsidR="00BE0539" w:rsidRPr="00DC2757" w14:paraId="420B45FC" w14:textId="77777777" w:rsidTr="00E750DA">
        <w:trPr>
          <w:trHeight w:val="260"/>
          <w:ins w:id="1531" w:author="Commodore, Sarah" w:date="2023-03-30T13:25:00Z"/>
        </w:trPr>
        <w:tc>
          <w:tcPr>
            <w:tcW w:w="0" w:type="auto"/>
            <w:tcBorders>
              <w:top w:val="nil"/>
              <w:left w:val="nil"/>
              <w:bottom w:val="nil"/>
              <w:right w:val="nil"/>
            </w:tcBorders>
            <w:shd w:val="clear" w:color="auto" w:fill="auto"/>
            <w:noWrap/>
            <w:vAlign w:val="bottom"/>
            <w:hideMark/>
          </w:tcPr>
          <w:p w14:paraId="74EB3233" w14:textId="77777777" w:rsidR="00BE0539" w:rsidRPr="00DC2757" w:rsidRDefault="00BE0539" w:rsidP="00E750DA">
            <w:pPr>
              <w:spacing w:after="0" w:line="240" w:lineRule="auto"/>
              <w:rPr>
                <w:ins w:id="1532" w:author="Commodore, Sarah" w:date="2023-03-30T13:25:00Z"/>
                <w:rFonts w:ascii="Calibri" w:eastAsia="Times New Roman" w:hAnsi="Calibri" w:cs="Calibri"/>
                <w:color w:val="000000"/>
                <w:sz w:val="20"/>
                <w:szCs w:val="20"/>
              </w:rPr>
            </w:pPr>
            <w:ins w:id="1533" w:author="Commodore, Sarah" w:date="2023-03-30T13:25:00Z">
              <w:r w:rsidRPr="00DC2757">
                <w:rPr>
                  <w:rFonts w:ascii="Calibri" w:eastAsia="Times New Roman" w:hAnsi="Calibri" w:cs="Calibri"/>
                  <w:color w:val="000000"/>
                  <w:sz w:val="20"/>
                  <w:szCs w:val="20"/>
                </w:rPr>
                <w:t>ENSG00000164972.13</w:t>
              </w:r>
            </w:ins>
          </w:p>
        </w:tc>
        <w:tc>
          <w:tcPr>
            <w:tcW w:w="0" w:type="auto"/>
            <w:tcBorders>
              <w:top w:val="nil"/>
              <w:left w:val="nil"/>
              <w:bottom w:val="nil"/>
              <w:right w:val="nil"/>
            </w:tcBorders>
            <w:shd w:val="clear" w:color="auto" w:fill="auto"/>
            <w:noWrap/>
            <w:vAlign w:val="bottom"/>
            <w:hideMark/>
          </w:tcPr>
          <w:p w14:paraId="7DF1B9F9" w14:textId="77777777" w:rsidR="00BE0539" w:rsidRPr="00DC2757" w:rsidRDefault="00BE0539" w:rsidP="00E750DA">
            <w:pPr>
              <w:spacing w:after="0" w:line="240" w:lineRule="auto"/>
              <w:rPr>
                <w:ins w:id="1534" w:author="Commodore, Sarah" w:date="2023-03-30T13:25:00Z"/>
                <w:rFonts w:ascii="Calibri" w:eastAsia="Times New Roman" w:hAnsi="Calibri" w:cs="Calibri"/>
                <w:color w:val="000000"/>
                <w:sz w:val="20"/>
                <w:szCs w:val="20"/>
              </w:rPr>
            </w:pPr>
            <w:ins w:id="1535" w:author="Commodore, Sarah" w:date="2023-03-30T13:25:00Z">
              <w:r w:rsidRPr="00DC2757">
                <w:rPr>
                  <w:rFonts w:ascii="Calibri" w:eastAsia="Times New Roman" w:hAnsi="Calibri" w:cs="Calibri"/>
                  <w:color w:val="000000"/>
                  <w:sz w:val="20"/>
                  <w:szCs w:val="20"/>
                </w:rPr>
                <w:t>C9orf24</w:t>
              </w:r>
            </w:ins>
          </w:p>
        </w:tc>
        <w:tc>
          <w:tcPr>
            <w:tcW w:w="0" w:type="auto"/>
            <w:tcBorders>
              <w:top w:val="nil"/>
              <w:left w:val="nil"/>
              <w:bottom w:val="nil"/>
              <w:right w:val="nil"/>
            </w:tcBorders>
            <w:shd w:val="clear" w:color="auto" w:fill="auto"/>
            <w:noWrap/>
            <w:vAlign w:val="bottom"/>
            <w:hideMark/>
          </w:tcPr>
          <w:p w14:paraId="3D787194" w14:textId="77777777" w:rsidR="00BE0539" w:rsidRPr="00DC2757" w:rsidRDefault="00BE0539" w:rsidP="00E750DA">
            <w:pPr>
              <w:spacing w:after="0" w:line="240" w:lineRule="auto"/>
              <w:jc w:val="center"/>
              <w:rPr>
                <w:ins w:id="1536" w:author="Commodore, Sarah" w:date="2023-03-30T13:25:00Z"/>
                <w:rFonts w:ascii="Calibri" w:eastAsia="Times New Roman" w:hAnsi="Calibri" w:cs="Calibri"/>
                <w:color w:val="000000"/>
                <w:sz w:val="20"/>
                <w:szCs w:val="20"/>
              </w:rPr>
            </w:pPr>
            <w:ins w:id="1537"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0AA18CD" w14:textId="77777777" w:rsidR="00BE0539" w:rsidRPr="00DC2757" w:rsidRDefault="00BE0539" w:rsidP="00E750DA">
            <w:pPr>
              <w:spacing w:after="0" w:line="240" w:lineRule="auto"/>
              <w:jc w:val="center"/>
              <w:rPr>
                <w:ins w:id="1538" w:author="Commodore, Sarah" w:date="2023-03-30T13:25:00Z"/>
                <w:rFonts w:ascii="Calibri" w:eastAsia="Times New Roman" w:hAnsi="Calibri" w:cs="Calibri"/>
                <w:color w:val="000000"/>
                <w:sz w:val="20"/>
                <w:szCs w:val="20"/>
              </w:rPr>
            </w:pPr>
            <w:ins w:id="1539" w:author="Commodore, Sarah" w:date="2023-03-30T13:25:00Z">
              <w:r w:rsidRPr="00DC2757">
                <w:rPr>
                  <w:rFonts w:ascii="Calibri" w:eastAsia="Times New Roman" w:hAnsi="Calibri" w:cs="Calibri"/>
                  <w:color w:val="000000"/>
                  <w:sz w:val="20"/>
                  <w:szCs w:val="20"/>
                </w:rPr>
                <w:t>3.4E-08</w:t>
              </w:r>
            </w:ins>
          </w:p>
        </w:tc>
        <w:tc>
          <w:tcPr>
            <w:tcW w:w="0" w:type="auto"/>
            <w:tcBorders>
              <w:top w:val="nil"/>
              <w:left w:val="nil"/>
              <w:bottom w:val="nil"/>
              <w:right w:val="nil"/>
            </w:tcBorders>
            <w:shd w:val="clear" w:color="auto" w:fill="auto"/>
            <w:noWrap/>
            <w:vAlign w:val="bottom"/>
            <w:hideMark/>
          </w:tcPr>
          <w:p w14:paraId="288648BD" w14:textId="77777777" w:rsidR="00BE0539" w:rsidRPr="00DC2757" w:rsidRDefault="00BE0539" w:rsidP="00E750DA">
            <w:pPr>
              <w:spacing w:after="0" w:line="240" w:lineRule="auto"/>
              <w:jc w:val="center"/>
              <w:rPr>
                <w:ins w:id="1540" w:author="Commodore, Sarah" w:date="2023-03-30T13:25:00Z"/>
                <w:rFonts w:ascii="Calibri" w:eastAsia="Times New Roman" w:hAnsi="Calibri" w:cs="Calibri"/>
                <w:color w:val="000000"/>
                <w:sz w:val="20"/>
                <w:szCs w:val="20"/>
              </w:rPr>
            </w:pPr>
            <w:ins w:id="1541" w:author="Commodore, Sarah" w:date="2023-03-30T13:25:00Z">
              <w:r w:rsidRPr="00DC2757">
                <w:rPr>
                  <w:rFonts w:ascii="Calibri" w:eastAsia="Times New Roman" w:hAnsi="Calibri" w:cs="Calibri"/>
                  <w:color w:val="000000"/>
                  <w:sz w:val="20"/>
                  <w:szCs w:val="20"/>
                </w:rPr>
                <w:t>4.3E-07</w:t>
              </w:r>
            </w:ins>
          </w:p>
        </w:tc>
        <w:tc>
          <w:tcPr>
            <w:tcW w:w="0" w:type="auto"/>
            <w:tcBorders>
              <w:top w:val="nil"/>
              <w:left w:val="nil"/>
              <w:bottom w:val="nil"/>
              <w:right w:val="nil"/>
            </w:tcBorders>
            <w:shd w:val="clear" w:color="auto" w:fill="auto"/>
            <w:noWrap/>
            <w:vAlign w:val="bottom"/>
            <w:hideMark/>
          </w:tcPr>
          <w:p w14:paraId="42A15373" w14:textId="77777777" w:rsidR="00BE0539" w:rsidRPr="00DC2757" w:rsidRDefault="00BE0539" w:rsidP="00E750DA">
            <w:pPr>
              <w:spacing w:after="0" w:line="240" w:lineRule="auto"/>
              <w:jc w:val="center"/>
              <w:rPr>
                <w:ins w:id="1542" w:author="Commodore, Sarah" w:date="2023-03-30T13:25:00Z"/>
                <w:rFonts w:ascii="Calibri" w:eastAsia="Times New Roman" w:hAnsi="Calibri" w:cs="Calibri"/>
                <w:color w:val="FF0000"/>
                <w:sz w:val="20"/>
                <w:szCs w:val="20"/>
              </w:rPr>
            </w:pPr>
            <w:ins w:id="1543" w:author="Commodore, Sarah" w:date="2023-03-30T13:25:00Z">
              <w:r w:rsidRPr="00DC2757">
                <w:rPr>
                  <w:rFonts w:ascii="Calibri" w:eastAsia="Times New Roman" w:hAnsi="Calibri" w:cs="Calibri"/>
                  <w:color w:val="FF0000"/>
                  <w:sz w:val="20"/>
                  <w:szCs w:val="20"/>
                </w:rPr>
                <w:t>*</w:t>
              </w:r>
            </w:ins>
          </w:p>
        </w:tc>
      </w:tr>
      <w:tr w:rsidR="00BE0539" w:rsidRPr="00DC2757" w14:paraId="00386625" w14:textId="77777777" w:rsidTr="00E750DA">
        <w:trPr>
          <w:trHeight w:val="260"/>
          <w:ins w:id="1544" w:author="Commodore, Sarah" w:date="2023-03-30T13:25:00Z"/>
        </w:trPr>
        <w:tc>
          <w:tcPr>
            <w:tcW w:w="0" w:type="auto"/>
            <w:tcBorders>
              <w:top w:val="nil"/>
              <w:left w:val="nil"/>
              <w:bottom w:val="nil"/>
              <w:right w:val="nil"/>
            </w:tcBorders>
            <w:shd w:val="clear" w:color="auto" w:fill="auto"/>
            <w:noWrap/>
            <w:vAlign w:val="bottom"/>
            <w:hideMark/>
          </w:tcPr>
          <w:p w14:paraId="45889AE8" w14:textId="77777777" w:rsidR="00BE0539" w:rsidRPr="00DC2757" w:rsidRDefault="00BE0539" w:rsidP="00E750DA">
            <w:pPr>
              <w:spacing w:after="0" w:line="240" w:lineRule="auto"/>
              <w:rPr>
                <w:ins w:id="1545" w:author="Commodore, Sarah" w:date="2023-03-30T13:25:00Z"/>
                <w:rFonts w:ascii="Calibri" w:eastAsia="Times New Roman" w:hAnsi="Calibri" w:cs="Calibri"/>
                <w:color w:val="000000"/>
                <w:sz w:val="20"/>
                <w:szCs w:val="20"/>
              </w:rPr>
            </w:pPr>
            <w:ins w:id="1546" w:author="Commodore, Sarah" w:date="2023-03-30T13:25:00Z">
              <w:r w:rsidRPr="00DC2757">
                <w:rPr>
                  <w:rFonts w:ascii="Calibri" w:eastAsia="Times New Roman" w:hAnsi="Calibri" w:cs="Calibri"/>
                  <w:color w:val="000000"/>
                  <w:sz w:val="20"/>
                  <w:szCs w:val="20"/>
                </w:rPr>
                <w:t>ENSG00000186952.15</w:t>
              </w:r>
            </w:ins>
          </w:p>
        </w:tc>
        <w:tc>
          <w:tcPr>
            <w:tcW w:w="0" w:type="auto"/>
            <w:tcBorders>
              <w:top w:val="nil"/>
              <w:left w:val="nil"/>
              <w:bottom w:val="nil"/>
              <w:right w:val="nil"/>
            </w:tcBorders>
            <w:shd w:val="clear" w:color="auto" w:fill="auto"/>
            <w:noWrap/>
            <w:vAlign w:val="bottom"/>
            <w:hideMark/>
          </w:tcPr>
          <w:p w14:paraId="24AB7F43" w14:textId="77777777" w:rsidR="00BE0539" w:rsidRPr="00DC2757" w:rsidRDefault="00BE0539" w:rsidP="00E750DA">
            <w:pPr>
              <w:spacing w:after="0" w:line="240" w:lineRule="auto"/>
              <w:rPr>
                <w:ins w:id="1547" w:author="Commodore, Sarah" w:date="2023-03-30T13:25:00Z"/>
                <w:rFonts w:ascii="Calibri" w:eastAsia="Times New Roman" w:hAnsi="Calibri" w:cs="Calibri"/>
                <w:color w:val="000000"/>
                <w:sz w:val="20"/>
                <w:szCs w:val="20"/>
              </w:rPr>
            </w:pPr>
            <w:ins w:id="1548" w:author="Commodore, Sarah" w:date="2023-03-30T13:25:00Z">
              <w:r w:rsidRPr="00DC2757">
                <w:rPr>
                  <w:rFonts w:ascii="Calibri" w:eastAsia="Times New Roman" w:hAnsi="Calibri" w:cs="Calibri"/>
                  <w:color w:val="000000"/>
                  <w:sz w:val="20"/>
                  <w:szCs w:val="20"/>
                </w:rPr>
                <w:t>TMEM232</w:t>
              </w:r>
            </w:ins>
          </w:p>
        </w:tc>
        <w:tc>
          <w:tcPr>
            <w:tcW w:w="0" w:type="auto"/>
            <w:tcBorders>
              <w:top w:val="nil"/>
              <w:left w:val="nil"/>
              <w:bottom w:val="nil"/>
              <w:right w:val="nil"/>
            </w:tcBorders>
            <w:shd w:val="clear" w:color="auto" w:fill="auto"/>
            <w:noWrap/>
            <w:vAlign w:val="bottom"/>
            <w:hideMark/>
          </w:tcPr>
          <w:p w14:paraId="623E0408" w14:textId="77777777" w:rsidR="00BE0539" w:rsidRPr="00DC2757" w:rsidRDefault="00BE0539" w:rsidP="00E750DA">
            <w:pPr>
              <w:spacing w:after="0" w:line="240" w:lineRule="auto"/>
              <w:jc w:val="center"/>
              <w:rPr>
                <w:ins w:id="1549" w:author="Commodore, Sarah" w:date="2023-03-30T13:25:00Z"/>
                <w:rFonts w:ascii="Calibri" w:eastAsia="Times New Roman" w:hAnsi="Calibri" w:cs="Calibri"/>
                <w:color w:val="000000"/>
                <w:sz w:val="20"/>
                <w:szCs w:val="20"/>
              </w:rPr>
            </w:pPr>
            <w:ins w:id="1550"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02D86D2" w14:textId="77777777" w:rsidR="00BE0539" w:rsidRPr="00DC2757" w:rsidRDefault="00BE0539" w:rsidP="00E750DA">
            <w:pPr>
              <w:spacing w:after="0" w:line="240" w:lineRule="auto"/>
              <w:jc w:val="center"/>
              <w:rPr>
                <w:ins w:id="1551" w:author="Commodore, Sarah" w:date="2023-03-30T13:25:00Z"/>
                <w:rFonts w:ascii="Calibri" w:eastAsia="Times New Roman" w:hAnsi="Calibri" w:cs="Calibri"/>
                <w:color w:val="000000"/>
                <w:sz w:val="20"/>
                <w:szCs w:val="20"/>
              </w:rPr>
            </w:pPr>
            <w:ins w:id="1552" w:author="Commodore, Sarah" w:date="2023-03-30T13:25:00Z">
              <w:r w:rsidRPr="00DC2757">
                <w:rPr>
                  <w:rFonts w:ascii="Calibri" w:eastAsia="Times New Roman" w:hAnsi="Calibri" w:cs="Calibri"/>
                  <w:color w:val="000000"/>
                  <w:sz w:val="20"/>
                  <w:szCs w:val="20"/>
                </w:rPr>
                <w:t>4.2E-15</w:t>
              </w:r>
            </w:ins>
          </w:p>
        </w:tc>
        <w:tc>
          <w:tcPr>
            <w:tcW w:w="0" w:type="auto"/>
            <w:tcBorders>
              <w:top w:val="nil"/>
              <w:left w:val="nil"/>
              <w:bottom w:val="nil"/>
              <w:right w:val="nil"/>
            </w:tcBorders>
            <w:shd w:val="clear" w:color="auto" w:fill="auto"/>
            <w:noWrap/>
            <w:vAlign w:val="bottom"/>
            <w:hideMark/>
          </w:tcPr>
          <w:p w14:paraId="6D99C695" w14:textId="77777777" w:rsidR="00BE0539" w:rsidRPr="00DC2757" w:rsidRDefault="00BE0539" w:rsidP="00E750DA">
            <w:pPr>
              <w:spacing w:after="0" w:line="240" w:lineRule="auto"/>
              <w:jc w:val="center"/>
              <w:rPr>
                <w:ins w:id="1553" w:author="Commodore, Sarah" w:date="2023-03-30T13:25:00Z"/>
                <w:rFonts w:ascii="Calibri" w:eastAsia="Times New Roman" w:hAnsi="Calibri" w:cs="Calibri"/>
                <w:color w:val="000000"/>
                <w:sz w:val="20"/>
                <w:szCs w:val="20"/>
              </w:rPr>
            </w:pPr>
            <w:ins w:id="1554" w:author="Commodore, Sarah" w:date="2023-03-30T13:25:00Z">
              <w:r w:rsidRPr="00DC2757">
                <w:rPr>
                  <w:rFonts w:ascii="Calibri" w:eastAsia="Times New Roman" w:hAnsi="Calibri" w:cs="Calibri"/>
                  <w:color w:val="000000"/>
                  <w:sz w:val="20"/>
                  <w:szCs w:val="20"/>
                </w:rPr>
                <w:t>3.3E-13</w:t>
              </w:r>
            </w:ins>
          </w:p>
        </w:tc>
        <w:tc>
          <w:tcPr>
            <w:tcW w:w="0" w:type="auto"/>
            <w:tcBorders>
              <w:top w:val="nil"/>
              <w:left w:val="nil"/>
              <w:bottom w:val="nil"/>
              <w:right w:val="nil"/>
            </w:tcBorders>
            <w:shd w:val="clear" w:color="auto" w:fill="auto"/>
            <w:noWrap/>
            <w:vAlign w:val="bottom"/>
            <w:hideMark/>
          </w:tcPr>
          <w:p w14:paraId="3F6426FC" w14:textId="77777777" w:rsidR="00BE0539" w:rsidRPr="00DC2757" w:rsidRDefault="00BE0539" w:rsidP="00E750DA">
            <w:pPr>
              <w:spacing w:after="0" w:line="240" w:lineRule="auto"/>
              <w:jc w:val="center"/>
              <w:rPr>
                <w:ins w:id="1555" w:author="Commodore, Sarah" w:date="2023-03-30T13:25:00Z"/>
                <w:rFonts w:ascii="Calibri" w:eastAsia="Times New Roman" w:hAnsi="Calibri" w:cs="Calibri"/>
                <w:color w:val="FF0000"/>
                <w:sz w:val="20"/>
                <w:szCs w:val="20"/>
              </w:rPr>
            </w:pPr>
            <w:ins w:id="1556" w:author="Commodore, Sarah" w:date="2023-03-30T13:25:00Z">
              <w:r w:rsidRPr="00DC2757">
                <w:rPr>
                  <w:rFonts w:ascii="Calibri" w:eastAsia="Times New Roman" w:hAnsi="Calibri" w:cs="Calibri"/>
                  <w:color w:val="FF0000"/>
                  <w:sz w:val="20"/>
                  <w:szCs w:val="20"/>
                </w:rPr>
                <w:t>*</w:t>
              </w:r>
            </w:ins>
          </w:p>
        </w:tc>
      </w:tr>
      <w:tr w:rsidR="00BE0539" w:rsidRPr="00DC2757" w14:paraId="20762C77" w14:textId="77777777" w:rsidTr="00E750DA">
        <w:trPr>
          <w:trHeight w:val="260"/>
          <w:ins w:id="1557" w:author="Commodore, Sarah" w:date="2023-03-30T13:25:00Z"/>
        </w:trPr>
        <w:tc>
          <w:tcPr>
            <w:tcW w:w="0" w:type="auto"/>
            <w:tcBorders>
              <w:top w:val="nil"/>
              <w:left w:val="nil"/>
              <w:bottom w:val="nil"/>
              <w:right w:val="nil"/>
            </w:tcBorders>
            <w:shd w:val="clear" w:color="auto" w:fill="auto"/>
            <w:noWrap/>
            <w:vAlign w:val="bottom"/>
            <w:hideMark/>
          </w:tcPr>
          <w:p w14:paraId="0EB34FB1" w14:textId="77777777" w:rsidR="00BE0539" w:rsidRPr="00DC2757" w:rsidRDefault="00BE0539" w:rsidP="00E750DA">
            <w:pPr>
              <w:spacing w:after="0" w:line="240" w:lineRule="auto"/>
              <w:rPr>
                <w:ins w:id="1558" w:author="Commodore, Sarah" w:date="2023-03-30T13:25:00Z"/>
                <w:rFonts w:ascii="Calibri" w:eastAsia="Times New Roman" w:hAnsi="Calibri" w:cs="Calibri"/>
                <w:color w:val="000000"/>
                <w:sz w:val="20"/>
                <w:szCs w:val="20"/>
              </w:rPr>
            </w:pPr>
            <w:ins w:id="1559" w:author="Commodore, Sarah" w:date="2023-03-30T13:25:00Z">
              <w:r w:rsidRPr="00DC2757">
                <w:rPr>
                  <w:rFonts w:ascii="Calibri" w:eastAsia="Times New Roman" w:hAnsi="Calibri" w:cs="Calibri"/>
                  <w:color w:val="000000"/>
                  <w:sz w:val="20"/>
                  <w:szCs w:val="20"/>
                </w:rPr>
                <w:t>ENSG00000188452.14</w:t>
              </w:r>
            </w:ins>
          </w:p>
        </w:tc>
        <w:tc>
          <w:tcPr>
            <w:tcW w:w="0" w:type="auto"/>
            <w:tcBorders>
              <w:top w:val="nil"/>
              <w:left w:val="nil"/>
              <w:bottom w:val="nil"/>
              <w:right w:val="nil"/>
            </w:tcBorders>
            <w:shd w:val="clear" w:color="auto" w:fill="auto"/>
            <w:noWrap/>
            <w:vAlign w:val="bottom"/>
            <w:hideMark/>
          </w:tcPr>
          <w:p w14:paraId="10050043" w14:textId="77777777" w:rsidR="00BE0539" w:rsidRPr="00DC2757" w:rsidRDefault="00BE0539" w:rsidP="00E750DA">
            <w:pPr>
              <w:spacing w:after="0" w:line="240" w:lineRule="auto"/>
              <w:rPr>
                <w:ins w:id="1560" w:author="Commodore, Sarah" w:date="2023-03-30T13:25:00Z"/>
                <w:rFonts w:ascii="Calibri" w:eastAsia="Times New Roman" w:hAnsi="Calibri" w:cs="Calibri"/>
                <w:color w:val="000000"/>
                <w:sz w:val="20"/>
                <w:szCs w:val="20"/>
              </w:rPr>
            </w:pPr>
            <w:ins w:id="1561" w:author="Commodore, Sarah" w:date="2023-03-30T13:25:00Z">
              <w:r w:rsidRPr="00DC2757">
                <w:rPr>
                  <w:rFonts w:ascii="Calibri" w:eastAsia="Times New Roman" w:hAnsi="Calibri" w:cs="Calibri"/>
                  <w:color w:val="000000"/>
                  <w:sz w:val="20"/>
                  <w:szCs w:val="20"/>
                </w:rPr>
                <w:t>CERKL</w:t>
              </w:r>
            </w:ins>
          </w:p>
        </w:tc>
        <w:tc>
          <w:tcPr>
            <w:tcW w:w="0" w:type="auto"/>
            <w:tcBorders>
              <w:top w:val="nil"/>
              <w:left w:val="nil"/>
              <w:bottom w:val="nil"/>
              <w:right w:val="nil"/>
            </w:tcBorders>
            <w:shd w:val="clear" w:color="auto" w:fill="auto"/>
            <w:noWrap/>
            <w:vAlign w:val="bottom"/>
            <w:hideMark/>
          </w:tcPr>
          <w:p w14:paraId="2AE7CCB6" w14:textId="77777777" w:rsidR="00BE0539" w:rsidRPr="00DC2757" w:rsidRDefault="00BE0539" w:rsidP="00E750DA">
            <w:pPr>
              <w:spacing w:after="0" w:line="240" w:lineRule="auto"/>
              <w:jc w:val="center"/>
              <w:rPr>
                <w:ins w:id="1562" w:author="Commodore, Sarah" w:date="2023-03-30T13:25:00Z"/>
                <w:rFonts w:ascii="Calibri" w:eastAsia="Times New Roman" w:hAnsi="Calibri" w:cs="Calibri"/>
                <w:color w:val="000000"/>
                <w:sz w:val="20"/>
                <w:szCs w:val="20"/>
              </w:rPr>
            </w:pPr>
            <w:ins w:id="1563"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19A51AE6" w14:textId="77777777" w:rsidR="00BE0539" w:rsidRPr="00DC2757" w:rsidRDefault="00BE0539" w:rsidP="00E750DA">
            <w:pPr>
              <w:spacing w:after="0" w:line="240" w:lineRule="auto"/>
              <w:jc w:val="center"/>
              <w:rPr>
                <w:ins w:id="1564" w:author="Commodore, Sarah" w:date="2023-03-30T13:25:00Z"/>
                <w:rFonts w:ascii="Calibri" w:eastAsia="Times New Roman" w:hAnsi="Calibri" w:cs="Calibri"/>
                <w:color w:val="000000"/>
                <w:sz w:val="20"/>
                <w:szCs w:val="20"/>
              </w:rPr>
            </w:pPr>
            <w:ins w:id="1565" w:author="Commodore, Sarah" w:date="2023-03-30T13:25:00Z">
              <w:r w:rsidRPr="00DC2757">
                <w:rPr>
                  <w:rFonts w:ascii="Calibri" w:eastAsia="Times New Roman" w:hAnsi="Calibri" w:cs="Calibri"/>
                  <w:color w:val="000000"/>
                  <w:sz w:val="20"/>
                  <w:szCs w:val="20"/>
                </w:rPr>
                <w:t>7.3E-09</w:t>
              </w:r>
            </w:ins>
          </w:p>
        </w:tc>
        <w:tc>
          <w:tcPr>
            <w:tcW w:w="0" w:type="auto"/>
            <w:tcBorders>
              <w:top w:val="nil"/>
              <w:left w:val="nil"/>
              <w:bottom w:val="nil"/>
              <w:right w:val="nil"/>
            </w:tcBorders>
            <w:shd w:val="clear" w:color="auto" w:fill="auto"/>
            <w:noWrap/>
            <w:vAlign w:val="bottom"/>
            <w:hideMark/>
          </w:tcPr>
          <w:p w14:paraId="6E0598C2" w14:textId="77777777" w:rsidR="00BE0539" w:rsidRPr="00DC2757" w:rsidRDefault="00BE0539" w:rsidP="00E750DA">
            <w:pPr>
              <w:spacing w:after="0" w:line="240" w:lineRule="auto"/>
              <w:jc w:val="center"/>
              <w:rPr>
                <w:ins w:id="1566" w:author="Commodore, Sarah" w:date="2023-03-30T13:25:00Z"/>
                <w:rFonts w:ascii="Calibri" w:eastAsia="Times New Roman" w:hAnsi="Calibri" w:cs="Calibri"/>
                <w:color w:val="000000"/>
                <w:sz w:val="20"/>
                <w:szCs w:val="20"/>
              </w:rPr>
            </w:pPr>
            <w:ins w:id="1567" w:author="Commodore, Sarah" w:date="2023-03-30T13:25: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67C234F3" w14:textId="77777777" w:rsidR="00BE0539" w:rsidRPr="00DC2757" w:rsidRDefault="00BE0539" w:rsidP="00E750DA">
            <w:pPr>
              <w:spacing w:after="0" w:line="240" w:lineRule="auto"/>
              <w:jc w:val="center"/>
              <w:rPr>
                <w:ins w:id="1568" w:author="Commodore, Sarah" w:date="2023-03-30T13:25:00Z"/>
                <w:rFonts w:ascii="Calibri" w:eastAsia="Times New Roman" w:hAnsi="Calibri" w:cs="Calibri"/>
                <w:color w:val="FF0000"/>
                <w:sz w:val="20"/>
                <w:szCs w:val="20"/>
              </w:rPr>
            </w:pPr>
            <w:ins w:id="1569" w:author="Commodore, Sarah" w:date="2023-03-30T13:25:00Z">
              <w:r w:rsidRPr="00DC2757">
                <w:rPr>
                  <w:rFonts w:ascii="Calibri" w:eastAsia="Times New Roman" w:hAnsi="Calibri" w:cs="Calibri"/>
                  <w:color w:val="FF0000"/>
                  <w:sz w:val="20"/>
                  <w:szCs w:val="20"/>
                </w:rPr>
                <w:t>*</w:t>
              </w:r>
            </w:ins>
          </w:p>
        </w:tc>
      </w:tr>
      <w:tr w:rsidR="00BE0539" w:rsidRPr="00DC2757" w14:paraId="3BBD928F" w14:textId="77777777" w:rsidTr="00E750DA">
        <w:trPr>
          <w:trHeight w:val="260"/>
          <w:ins w:id="1570" w:author="Commodore, Sarah" w:date="2023-03-30T13:25:00Z"/>
        </w:trPr>
        <w:tc>
          <w:tcPr>
            <w:tcW w:w="0" w:type="auto"/>
            <w:tcBorders>
              <w:top w:val="nil"/>
              <w:left w:val="nil"/>
              <w:bottom w:val="nil"/>
              <w:right w:val="nil"/>
            </w:tcBorders>
            <w:shd w:val="clear" w:color="auto" w:fill="auto"/>
            <w:noWrap/>
            <w:vAlign w:val="bottom"/>
            <w:hideMark/>
          </w:tcPr>
          <w:p w14:paraId="70949111" w14:textId="77777777" w:rsidR="00BE0539" w:rsidRPr="00DC2757" w:rsidRDefault="00BE0539" w:rsidP="00E750DA">
            <w:pPr>
              <w:spacing w:after="0" w:line="240" w:lineRule="auto"/>
              <w:rPr>
                <w:ins w:id="1571" w:author="Commodore, Sarah" w:date="2023-03-30T13:25:00Z"/>
                <w:rFonts w:ascii="Calibri" w:eastAsia="Times New Roman" w:hAnsi="Calibri" w:cs="Calibri"/>
                <w:color w:val="000000"/>
                <w:sz w:val="20"/>
                <w:szCs w:val="20"/>
              </w:rPr>
            </w:pPr>
            <w:ins w:id="1572" w:author="Commodore, Sarah" w:date="2023-03-30T13:25:00Z">
              <w:r w:rsidRPr="00DC2757">
                <w:rPr>
                  <w:rFonts w:ascii="Calibri" w:eastAsia="Times New Roman" w:hAnsi="Calibri" w:cs="Calibri"/>
                  <w:color w:val="000000"/>
                  <w:sz w:val="20"/>
                  <w:szCs w:val="20"/>
                </w:rPr>
                <w:t>ENSG00000170482.17</w:t>
              </w:r>
            </w:ins>
          </w:p>
        </w:tc>
        <w:tc>
          <w:tcPr>
            <w:tcW w:w="0" w:type="auto"/>
            <w:tcBorders>
              <w:top w:val="nil"/>
              <w:left w:val="nil"/>
              <w:bottom w:val="nil"/>
              <w:right w:val="nil"/>
            </w:tcBorders>
            <w:shd w:val="clear" w:color="auto" w:fill="auto"/>
            <w:noWrap/>
            <w:vAlign w:val="bottom"/>
            <w:hideMark/>
          </w:tcPr>
          <w:p w14:paraId="0E8E3017" w14:textId="77777777" w:rsidR="00BE0539" w:rsidRPr="00DC2757" w:rsidRDefault="00BE0539" w:rsidP="00E750DA">
            <w:pPr>
              <w:spacing w:after="0" w:line="240" w:lineRule="auto"/>
              <w:rPr>
                <w:ins w:id="1573" w:author="Commodore, Sarah" w:date="2023-03-30T13:25:00Z"/>
                <w:rFonts w:ascii="Calibri" w:eastAsia="Times New Roman" w:hAnsi="Calibri" w:cs="Calibri"/>
                <w:color w:val="000000"/>
                <w:sz w:val="20"/>
                <w:szCs w:val="20"/>
              </w:rPr>
            </w:pPr>
            <w:ins w:id="1574" w:author="Commodore, Sarah" w:date="2023-03-30T13:25:00Z">
              <w:r w:rsidRPr="00DC2757">
                <w:rPr>
                  <w:rFonts w:ascii="Calibri" w:eastAsia="Times New Roman" w:hAnsi="Calibri" w:cs="Calibri"/>
                  <w:color w:val="000000"/>
                  <w:sz w:val="20"/>
                  <w:szCs w:val="20"/>
                </w:rPr>
                <w:t>SLC23A1</w:t>
              </w:r>
            </w:ins>
          </w:p>
        </w:tc>
        <w:tc>
          <w:tcPr>
            <w:tcW w:w="0" w:type="auto"/>
            <w:tcBorders>
              <w:top w:val="nil"/>
              <w:left w:val="nil"/>
              <w:bottom w:val="nil"/>
              <w:right w:val="nil"/>
            </w:tcBorders>
            <w:shd w:val="clear" w:color="auto" w:fill="auto"/>
            <w:noWrap/>
            <w:vAlign w:val="bottom"/>
            <w:hideMark/>
          </w:tcPr>
          <w:p w14:paraId="7FD7A005" w14:textId="77777777" w:rsidR="00BE0539" w:rsidRPr="00DC2757" w:rsidRDefault="00BE0539" w:rsidP="00E750DA">
            <w:pPr>
              <w:spacing w:after="0" w:line="240" w:lineRule="auto"/>
              <w:jc w:val="center"/>
              <w:rPr>
                <w:ins w:id="1575" w:author="Commodore, Sarah" w:date="2023-03-30T13:25:00Z"/>
                <w:rFonts w:ascii="Calibri" w:eastAsia="Times New Roman" w:hAnsi="Calibri" w:cs="Calibri"/>
                <w:color w:val="000000"/>
                <w:sz w:val="20"/>
                <w:szCs w:val="20"/>
              </w:rPr>
            </w:pPr>
            <w:ins w:id="1576"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E22CC77" w14:textId="77777777" w:rsidR="00BE0539" w:rsidRPr="00DC2757" w:rsidRDefault="00BE0539" w:rsidP="00E750DA">
            <w:pPr>
              <w:spacing w:after="0" w:line="240" w:lineRule="auto"/>
              <w:jc w:val="center"/>
              <w:rPr>
                <w:ins w:id="1577" w:author="Commodore, Sarah" w:date="2023-03-30T13:25:00Z"/>
                <w:rFonts w:ascii="Calibri" w:eastAsia="Times New Roman" w:hAnsi="Calibri" w:cs="Calibri"/>
                <w:color w:val="000000"/>
                <w:sz w:val="20"/>
                <w:szCs w:val="20"/>
              </w:rPr>
            </w:pPr>
            <w:ins w:id="1578" w:author="Commodore, Sarah" w:date="2023-03-30T13:25:00Z">
              <w:r w:rsidRPr="00DC2757">
                <w:rPr>
                  <w:rFonts w:ascii="Calibri" w:eastAsia="Times New Roman" w:hAnsi="Calibri" w:cs="Calibri"/>
                  <w:color w:val="000000"/>
                  <w:sz w:val="20"/>
                  <w:szCs w:val="20"/>
                </w:rPr>
                <w:t>1.8E-13</w:t>
              </w:r>
            </w:ins>
          </w:p>
        </w:tc>
        <w:tc>
          <w:tcPr>
            <w:tcW w:w="0" w:type="auto"/>
            <w:tcBorders>
              <w:top w:val="nil"/>
              <w:left w:val="nil"/>
              <w:bottom w:val="nil"/>
              <w:right w:val="nil"/>
            </w:tcBorders>
            <w:shd w:val="clear" w:color="auto" w:fill="auto"/>
            <w:noWrap/>
            <w:vAlign w:val="bottom"/>
            <w:hideMark/>
          </w:tcPr>
          <w:p w14:paraId="680AB364" w14:textId="77777777" w:rsidR="00BE0539" w:rsidRPr="00DC2757" w:rsidRDefault="00BE0539" w:rsidP="00E750DA">
            <w:pPr>
              <w:spacing w:after="0" w:line="240" w:lineRule="auto"/>
              <w:jc w:val="center"/>
              <w:rPr>
                <w:ins w:id="1579" w:author="Commodore, Sarah" w:date="2023-03-30T13:25:00Z"/>
                <w:rFonts w:ascii="Calibri" w:eastAsia="Times New Roman" w:hAnsi="Calibri" w:cs="Calibri"/>
                <w:color w:val="000000"/>
                <w:sz w:val="20"/>
                <w:szCs w:val="20"/>
              </w:rPr>
            </w:pPr>
            <w:ins w:id="1580" w:author="Commodore, Sarah" w:date="2023-03-30T13:25:00Z">
              <w:r w:rsidRPr="00DC2757">
                <w:rPr>
                  <w:rFonts w:ascii="Calibri" w:eastAsia="Times New Roman" w:hAnsi="Calibri" w:cs="Calibri"/>
                  <w:color w:val="000000"/>
                  <w:sz w:val="20"/>
                  <w:szCs w:val="20"/>
                </w:rPr>
                <w:t>8.5E-12</w:t>
              </w:r>
            </w:ins>
          </w:p>
        </w:tc>
        <w:tc>
          <w:tcPr>
            <w:tcW w:w="0" w:type="auto"/>
            <w:tcBorders>
              <w:top w:val="nil"/>
              <w:left w:val="nil"/>
              <w:bottom w:val="nil"/>
              <w:right w:val="nil"/>
            </w:tcBorders>
            <w:shd w:val="clear" w:color="auto" w:fill="auto"/>
            <w:noWrap/>
            <w:vAlign w:val="bottom"/>
            <w:hideMark/>
          </w:tcPr>
          <w:p w14:paraId="7D90EC13" w14:textId="77777777" w:rsidR="00BE0539" w:rsidRPr="00DC2757" w:rsidRDefault="00BE0539" w:rsidP="00E750DA">
            <w:pPr>
              <w:spacing w:after="0" w:line="240" w:lineRule="auto"/>
              <w:jc w:val="center"/>
              <w:rPr>
                <w:ins w:id="1581" w:author="Commodore, Sarah" w:date="2023-03-30T13:25:00Z"/>
                <w:rFonts w:ascii="Calibri" w:eastAsia="Times New Roman" w:hAnsi="Calibri" w:cs="Calibri"/>
                <w:color w:val="FF0000"/>
                <w:sz w:val="20"/>
                <w:szCs w:val="20"/>
              </w:rPr>
            </w:pPr>
            <w:ins w:id="1582" w:author="Commodore, Sarah" w:date="2023-03-30T13:25:00Z">
              <w:r w:rsidRPr="00DC2757">
                <w:rPr>
                  <w:rFonts w:ascii="Calibri" w:eastAsia="Times New Roman" w:hAnsi="Calibri" w:cs="Calibri"/>
                  <w:color w:val="FF0000"/>
                  <w:sz w:val="20"/>
                  <w:szCs w:val="20"/>
                </w:rPr>
                <w:t>*</w:t>
              </w:r>
            </w:ins>
          </w:p>
        </w:tc>
      </w:tr>
      <w:tr w:rsidR="00BE0539" w:rsidRPr="00DC2757" w14:paraId="25008665" w14:textId="77777777" w:rsidTr="00E750DA">
        <w:trPr>
          <w:trHeight w:val="260"/>
          <w:ins w:id="1583" w:author="Commodore, Sarah" w:date="2023-03-30T13:25:00Z"/>
        </w:trPr>
        <w:tc>
          <w:tcPr>
            <w:tcW w:w="0" w:type="auto"/>
            <w:tcBorders>
              <w:top w:val="nil"/>
              <w:left w:val="nil"/>
              <w:bottom w:val="nil"/>
              <w:right w:val="nil"/>
            </w:tcBorders>
            <w:shd w:val="clear" w:color="auto" w:fill="auto"/>
            <w:noWrap/>
            <w:vAlign w:val="bottom"/>
            <w:hideMark/>
          </w:tcPr>
          <w:p w14:paraId="72AC42F3" w14:textId="77777777" w:rsidR="00BE0539" w:rsidRPr="00DC2757" w:rsidRDefault="00BE0539" w:rsidP="00E750DA">
            <w:pPr>
              <w:spacing w:after="0" w:line="240" w:lineRule="auto"/>
              <w:rPr>
                <w:ins w:id="1584" w:author="Commodore, Sarah" w:date="2023-03-30T13:25:00Z"/>
                <w:rFonts w:ascii="Calibri" w:eastAsia="Times New Roman" w:hAnsi="Calibri" w:cs="Calibri"/>
                <w:color w:val="000000"/>
                <w:sz w:val="20"/>
                <w:szCs w:val="20"/>
              </w:rPr>
            </w:pPr>
            <w:ins w:id="1585" w:author="Commodore, Sarah" w:date="2023-03-30T13:25:00Z">
              <w:r w:rsidRPr="00DC2757">
                <w:rPr>
                  <w:rFonts w:ascii="Calibri" w:eastAsia="Times New Roman" w:hAnsi="Calibri" w:cs="Calibri"/>
                  <w:color w:val="000000"/>
                  <w:sz w:val="20"/>
                  <w:szCs w:val="20"/>
                </w:rPr>
                <w:t>ENSG00000110900.16</w:t>
              </w:r>
            </w:ins>
          </w:p>
        </w:tc>
        <w:tc>
          <w:tcPr>
            <w:tcW w:w="0" w:type="auto"/>
            <w:tcBorders>
              <w:top w:val="nil"/>
              <w:left w:val="nil"/>
              <w:bottom w:val="nil"/>
              <w:right w:val="nil"/>
            </w:tcBorders>
            <w:shd w:val="clear" w:color="auto" w:fill="auto"/>
            <w:noWrap/>
            <w:vAlign w:val="bottom"/>
            <w:hideMark/>
          </w:tcPr>
          <w:p w14:paraId="55915DA9" w14:textId="77777777" w:rsidR="00BE0539" w:rsidRPr="00DC2757" w:rsidRDefault="00BE0539" w:rsidP="00E750DA">
            <w:pPr>
              <w:spacing w:after="0" w:line="240" w:lineRule="auto"/>
              <w:rPr>
                <w:ins w:id="1586" w:author="Commodore, Sarah" w:date="2023-03-30T13:25:00Z"/>
                <w:rFonts w:ascii="Calibri" w:eastAsia="Times New Roman" w:hAnsi="Calibri" w:cs="Calibri"/>
                <w:color w:val="000000"/>
                <w:sz w:val="20"/>
                <w:szCs w:val="20"/>
              </w:rPr>
            </w:pPr>
            <w:ins w:id="1587" w:author="Commodore, Sarah" w:date="2023-03-30T13:25:00Z">
              <w:r w:rsidRPr="00DC2757">
                <w:rPr>
                  <w:rFonts w:ascii="Calibri" w:eastAsia="Times New Roman" w:hAnsi="Calibri" w:cs="Calibri"/>
                  <w:color w:val="000000"/>
                  <w:sz w:val="20"/>
                  <w:szCs w:val="20"/>
                </w:rPr>
                <w:t>TSPAN11</w:t>
              </w:r>
            </w:ins>
          </w:p>
        </w:tc>
        <w:tc>
          <w:tcPr>
            <w:tcW w:w="0" w:type="auto"/>
            <w:tcBorders>
              <w:top w:val="nil"/>
              <w:left w:val="nil"/>
              <w:bottom w:val="nil"/>
              <w:right w:val="nil"/>
            </w:tcBorders>
            <w:shd w:val="clear" w:color="auto" w:fill="auto"/>
            <w:noWrap/>
            <w:vAlign w:val="bottom"/>
            <w:hideMark/>
          </w:tcPr>
          <w:p w14:paraId="44C30020" w14:textId="77777777" w:rsidR="00BE0539" w:rsidRPr="00DC2757" w:rsidRDefault="00BE0539" w:rsidP="00E750DA">
            <w:pPr>
              <w:spacing w:after="0" w:line="240" w:lineRule="auto"/>
              <w:jc w:val="center"/>
              <w:rPr>
                <w:ins w:id="1588" w:author="Commodore, Sarah" w:date="2023-03-30T13:25:00Z"/>
                <w:rFonts w:ascii="Calibri" w:eastAsia="Times New Roman" w:hAnsi="Calibri" w:cs="Calibri"/>
                <w:color w:val="000000"/>
                <w:sz w:val="20"/>
                <w:szCs w:val="20"/>
              </w:rPr>
            </w:pPr>
            <w:ins w:id="1589"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7E89C67" w14:textId="77777777" w:rsidR="00BE0539" w:rsidRPr="00DC2757" w:rsidRDefault="00BE0539" w:rsidP="00E750DA">
            <w:pPr>
              <w:spacing w:after="0" w:line="240" w:lineRule="auto"/>
              <w:jc w:val="center"/>
              <w:rPr>
                <w:ins w:id="1590" w:author="Commodore, Sarah" w:date="2023-03-30T13:25:00Z"/>
                <w:rFonts w:ascii="Calibri" w:eastAsia="Times New Roman" w:hAnsi="Calibri" w:cs="Calibri"/>
                <w:color w:val="000000"/>
                <w:sz w:val="20"/>
                <w:szCs w:val="20"/>
              </w:rPr>
            </w:pPr>
            <w:ins w:id="1591" w:author="Commodore, Sarah" w:date="2023-03-30T13:25:00Z">
              <w:r w:rsidRPr="00DC2757">
                <w:rPr>
                  <w:rFonts w:ascii="Calibri" w:eastAsia="Times New Roman" w:hAnsi="Calibri" w:cs="Calibri"/>
                  <w:color w:val="000000"/>
                  <w:sz w:val="20"/>
                  <w:szCs w:val="20"/>
                </w:rPr>
                <w:t>3.9E-07</w:t>
              </w:r>
            </w:ins>
          </w:p>
        </w:tc>
        <w:tc>
          <w:tcPr>
            <w:tcW w:w="0" w:type="auto"/>
            <w:tcBorders>
              <w:top w:val="nil"/>
              <w:left w:val="nil"/>
              <w:bottom w:val="nil"/>
              <w:right w:val="nil"/>
            </w:tcBorders>
            <w:shd w:val="clear" w:color="auto" w:fill="auto"/>
            <w:noWrap/>
            <w:vAlign w:val="bottom"/>
            <w:hideMark/>
          </w:tcPr>
          <w:p w14:paraId="01C4C78E" w14:textId="77777777" w:rsidR="00BE0539" w:rsidRPr="00DC2757" w:rsidRDefault="00BE0539" w:rsidP="00E750DA">
            <w:pPr>
              <w:spacing w:after="0" w:line="240" w:lineRule="auto"/>
              <w:jc w:val="center"/>
              <w:rPr>
                <w:ins w:id="1592" w:author="Commodore, Sarah" w:date="2023-03-30T13:25:00Z"/>
                <w:rFonts w:ascii="Calibri" w:eastAsia="Times New Roman" w:hAnsi="Calibri" w:cs="Calibri"/>
                <w:color w:val="000000"/>
                <w:sz w:val="20"/>
                <w:szCs w:val="20"/>
              </w:rPr>
            </w:pPr>
            <w:ins w:id="1593" w:author="Commodore, Sarah" w:date="2023-03-30T13:25:00Z">
              <w:r w:rsidRPr="00DC2757">
                <w:rPr>
                  <w:rFonts w:ascii="Calibri" w:eastAsia="Times New Roman" w:hAnsi="Calibri" w:cs="Calibri"/>
                  <w:color w:val="000000"/>
                  <w:sz w:val="20"/>
                  <w:szCs w:val="20"/>
                </w:rPr>
                <w:t>3.7E-06</w:t>
              </w:r>
            </w:ins>
          </w:p>
        </w:tc>
        <w:tc>
          <w:tcPr>
            <w:tcW w:w="0" w:type="auto"/>
            <w:tcBorders>
              <w:top w:val="nil"/>
              <w:left w:val="nil"/>
              <w:bottom w:val="nil"/>
              <w:right w:val="nil"/>
            </w:tcBorders>
            <w:shd w:val="clear" w:color="auto" w:fill="auto"/>
            <w:noWrap/>
            <w:vAlign w:val="bottom"/>
            <w:hideMark/>
          </w:tcPr>
          <w:p w14:paraId="75284589" w14:textId="77777777" w:rsidR="00BE0539" w:rsidRPr="00DC2757" w:rsidRDefault="00BE0539" w:rsidP="00E750DA">
            <w:pPr>
              <w:spacing w:after="0" w:line="240" w:lineRule="auto"/>
              <w:jc w:val="center"/>
              <w:rPr>
                <w:ins w:id="1594" w:author="Commodore, Sarah" w:date="2023-03-30T13:25:00Z"/>
                <w:rFonts w:ascii="Calibri" w:eastAsia="Times New Roman" w:hAnsi="Calibri" w:cs="Calibri"/>
                <w:color w:val="FF0000"/>
                <w:sz w:val="20"/>
                <w:szCs w:val="20"/>
              </w:rPr>
            </w:pPr>
            <w:ins w:id="1595" w:author="Commodore, Sarah" w:date="2023-03-30T13:25:00Z">
              <w:r w:rsidRPr="00DC2757">
                <w:rPr>
                  <w:rFonts w:ascii="Calibri" w:eastAsia="Times New Roman" w:hAnsi="Calibri" w:cs="Calibri"/>
                  <w:color w:val="FF0000"/>
                  <w:sz w:val="20"/>
                  <w:szCs w:val="20"/>
                </w:rPr>
                <w:t>*</w:t>
              </w:r>
            </w:ins>
          </w:p>
        </w:tc>
      </w:tr>
      <w:tr w:rsidR="00BE0539" w:rsidRPr="00DC2757" w14:paraId="10D577C2" w14:textId="77777777" w:rsidTr="00E750DA">
        <w:trPr>
          <w:trHeight w:val="260"/>
          <w:ins w:id="1596" w:author="Commodore, Sarah" w:date="2023-03-30T13:25:00Z"/>
        </w:trPr>
        <w:tc>
          <w:tcPr>
            <w:tcW w:w="0" w:type="auto"/>
            <w:tcBorders>
              <w:top w:val="nil"/>
              <w:left w:val="nil"/>
              <w:bottom w:val="nil"/>
              <w:right w:val="nil"/>
            </w:tcBorders>
            <w:shd w:val="clear" w:color="auto" w:fill="auto"/>
            <w:noWrap/>
            <w:vAlign w:val="bottom"/>
            <w:hideMark/>
          </w:tcPr>
          <w:p w14:paraId="20309135" w14:textId="77777777" w:rsidR="00BE0539" w:rsidRPr="00DC2757" w:rsidRDefault="00BE0539" w:rsidP="00E750DA">
            <w:pPr>
              <w:spacing w:after="0" w:line="240" w:lineRule="auto"/>
              <w:rPr>
                <w:ins w:id="1597" w:author="Commodore, Sarah" w:date="2023-03-30T13:25:00Z"/>
                <w:rFonts w:ascii="Calibri" w:eastAsia="Times New Roman" w:hAnsi="Calibri" w:cs="Calibri"/>
                <w:color w:val="000000"/>
                <w:sz w:val="20"/>
                <w:szCs w:val="20"/>
              </w:rPr>
            </w:pPr>
            <w:ins w:id="1598" w:author="Commodore, Sarah" w:date="2023-03-30T13:25:00Z">
              <w:r w:rsidRPr="00DC2757">
                <w:rPr>
                  <w:rFonts w:ascii="Calibri" w:eastAsia="Times New Roman" w:hAnsi="Calibri" w:cs="Calibri"/>
                  <w:color w:val="000000"/>
                  <w:sz w:val="20"/>
                  <w:szCs w:val="20"/>
                </w:rPr>
                <w:t>ENSG00000123977.10</w:t>
              </w:r>
            </w:ins>
          </w:p>
        </w:tc>
        <w:tc>
          <w:tcPr>
            <w:tcW w:w="0" w:type="auto"/>
            <w:tcBorders>
              <w:top w:val="nil"/>
              <w:left w:val="nil"/>
              <w:bottom w:val="nil"/>
              <w:right w:val="nil"/>
            </w:tcBorders>
            <w:shd w:val="clear" w:color="auto" w:fill="auto"/>
            <w:noWrap/>
            <w:vAlign w:val="bottom"/>
            <w:hideMark/>
          </w:tcPr>
          <w:p w14:paraId="023F60CB" w14:textId="77777777" w:rsidR="00BE0539" w:rsidRPr="00DC2757" w:rsidRDefault="00BE0539" w:rsidP="00E750DA">
            <w:pPr>
              <w:spacing w:after="0" w:line="240" w:lineRule="auto"/>
              <w:rPr>
                <w:ins w:id="1599" w:author="Commodore, Sarah" w:date="2023-03-30T13:25:00Z"/>
                <w:rFonts w:ascii="Calibri" w:eastAsia="Times New Roman" w:hAnsi="Calibri" w:cs="Calibri"/>
                <w:color w:val="000000"/>
                <w:sz w:val="20"/>
                <w:szCs w:val="20"/>
              </w:rPr>
            </w:pPr>
            <w:ins w:id="1600" w:author="Commodore, Sarah" w:date="2023-03-30T13:25:00Z">
              <w:r w:rsidRPr="00DC2757">
                <w:rPr>
                  <w:rFonts w:ascii="Calibri" w:eastAsia="Times New Roman" w:hAnsi="Calibri" w:cs="Calibri"/>
                  <w:color w:val="000000"/>
                  <w:sz w:val="20"/>
                  <w:szCs w:val="20"/>
                </w:rPr>
                <w:t>DAW1</w:t>
              </w:r>
            </w:ins>
          </w:p>
        </w:tc>
        <w:tc>
          <w:tcPr>
            <w:tcW w:w="0" w:type="auto"/>
            <w:tcBorders>
              <w:top w:val="nil"/>
              <w:left w:val="nil"/>
              <w:bottom w:val="nil"/>
              <w:right w:val="nil"/>
            </w:tcBorders>
            <w:shd w:val="clear" w:color="auto" w:fill="auto"/>
            <w:noWrap/>
            <w:vAlign w:val="bottom"/>
            <w:hideMark/>
          </w:tcPr>
          <w:p w14:paraId="54710A9C" w14:textId="77777777" w:rsidR="00BE0539" w:rsidRPr="00DC2757" w:rsidRDefault="00BE0539" w:rsidP="00E750DA">
            <w:pPr>
              <w:spacing w:after="0" w:line="240" w:lineRule="auto"/>
              <w:jc w:val="center"/>
              <w:rPr>
                <w:ins w:id="1601" w:author="Commodore, Sarah" w:date="2023-03-30T13:25:00Z"/>
                <w:rFonts w:ascii="Calibri" w:eastAsia="Times New Roman" w:hAnsi="Calibri" w:cs="Calibri"/>
                <w:color w:val="000000"/>
                <w:sz w:val="20"/>
                <w:szCs w:val="20"/>
              </w:rPr>
            </w:pPr>
            <w:ins w:id="1602"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FB0EBBA" w14:textId="77777777" w:rsidR="00BE0539" w:rsidRPr="00DC2757" w:rsidRDefault="00BE0539" w:rsidP="00E750DA">
            <w:pPr>
              <w:spacing w:after="0" w:line="240" w:lineRule="auto"/>
              <w:jc w:val="center"/>
              <w:rPr>
                <w:ins w:id="1603" w:author="Commodore, Sarah" w:date="2023-03-30T13:25:00Z"/>
                <w:rFonts w:ascii="Calibri" w:eastAsia="Times New Roman" w:hAnsi="Calibri" w:cs="Calibri"/>
                <w:color w:val="000000"/>
                <w:sz w:val="20"/>
                <w:szCs w:val="20"/>
              </w:rPr>
            </w:pPr>
            <w:ins w:id="1604" w:author="Commodore, Sarah" w:date="2023-03-30T13:25:00Z">
              <w:r w:rsidRPr="00DC2757">
                <w:rPr>
                  <w:rFonts w:ascii="Calibri" w:eastAsia="Times New Roman" w:hAnsi="Calibri" w:cs="Calibri"/>
                  <w:color w:val="000000"/>
                  <w:sz w:val="20"/>
                  <w:szCs w:val="20"/>
                </w:rPr>
                <w:t>1.3E-06</w:t>
              </w:r>
            </w:ins>
          </w:p>
        </w:tc>
        <w:tc>
          <w:tcPr>
            <w:tcW w:w="0" w:type="auto"/>
            <w:tcBorders>
              <w:top w:val="nil"/>
              <w:left w:val="nil"/>
              <w:bottom w:val="nil"/>
              <w:right w:val="nil"/>
            </w:tcBorders>
            <w:shd w:val="clear" w:color="auto" w:fill="auto"/>
            <w:noWrap/>
            <w:vAlign w:val="bottom"/>
            <w:hideMark/>
          </w:tcPr>
          <w:p w14:paraId="114FFC04" w14:textId="77777777" w:rsidR="00BE0539" w:rsidRPr="00DC2757" w:rsidRDefault="00BE0539" w:rsidP="00E750DA">
            <w:pPr>
              <w:spacing w:after="0" w:line="240" w:lineRule="auto"/>
              <w:jc w:val="center"/>
              <w:rPr>
                <w:ins w:id="1605" w:author="Commodore, Sarah" w:date="2023-03-30T13:25:00Z"/>
                <w:rFonts w:ascii="Calibri" w:eastAsia="Times New Roman" w:hAnsi="Calibri" w:cs="Calibri"/>
                <w:color w:val="000000"/>
                <w:sz w:val="20"/>
                <w:szCs w:val="20"/>
              </w:rPr>
            </w:pPr>
            <w:ins w:id="1606" w:author="Commodore, Sarah" w:date="2023-03-30T13:25:00Z">
              <w:r w:rsidRPr="00DC2757">
                <w:rPr>
                  <w:rFonts w:ascii="Calibri" w:eastAsia="Times New Roman" w:hAnsi="Calibri" w:cs="Calibri"/>
                  <w:color w:val="000000"/>
                  <w:sz w:val="20"/>
                  <w:szCs w:val="20"/>
                </w:rPr>
                <w:t>1.1E-05</w:t>
              </w:r>
            </w:ins>
          </w:p>
        </w:tc>
        <w:tc>
          <w:tcPr>
            <w:tcW w:w="0" w:type="auto"/>
            <w:tcBorders>
              <w:top w:val="nil"/>
              <w:left w:val="nil"/>
              <w:bottom w:val="nil"/>
              <w:right w:val="nil"/>
            </w:tcBorders>
            <w:shd w:val="clear" w:color="auto" w:fill="auto"/>
            <w:noWrap/>
            <w:vAlign w:val="bottom"/>
            <w:hideMark/>
          </w:tcPr>
          <w:p w14:paraId="4483D6D5" w14:textId="77777777" w:rsidR="00BE0539" w:rsidRPr="00DC2757" w:rsidRDefault="00BE0539" w:rsidP="00E750DA">
            <w:pPr>
              <w:spacing w:after="0" w:line="240" w:lineRule="auto"/>
              <w:jc w:val="center"/>
              <w:rPr>
                <w:ins w:id="1607" w:author="Commodore, Sarah" w:date="2023-03-30T13:25:00Z"/>
                <w:rFonts w:ascii="Calibri" w:eastAsia="Times New Roman" w:hAnsi="Calibri" w:cs="Calibri"/>
                <w:color w:val="FF0000"/>
                <w:sz w:val="20"/>
                <w:szCs w:val="20"/>
              </w:rPr>
            </w:pPr>
            <w:ins w:id="1608" w:author="Commodore, Sarah" w:date="2023-03-30T13:25:00Z">
              <w:r w:rsidRPr="00DC2757">
                <w:rPr>
                  <w:rFonts w:ascii="Calibri" w:eastAsia="Times New Roman" w:hAnsi="Calibri" w:cs="Calibri"/>
                  <w:color w:val="FF0000"/>
                  <w:sz w:val="20"/>
                  <w:szCs w:val="20"/>
                </w:rPr>
                <w:t>*</w:t>
              </w:r>
            </w:ins>
          </w:p>
        </w:tc>
      </w:tr>
      <w:tr w:rsidR="00BE0539" w:rsidRPr="00DC2757" w14:paraId="5693DFC4" w14:textId="77777777" w:rsidTr="00E750DA">
        <w:trPr>
          <w:trHeight w:val="260"/>
          <w:ins w:id="1609" w:author="Commodore, Sarah" w:date="2023-03-30T13:25:00Z"/>
        </w:trPr>
        <w:tc>
          <w:tcPr>
            <w:tcW w:w="0" w:type="auto"/>
            <w:tcBorders>
              <w:top w:val="nil"/>
              <w:left w:val="nil"/>
              <w:bottom w:val="nil"/>
              <w:right w:val="nil"/>
            </w:tcBorders>
            <w:shd w:val="clear" w:color="auto" w:fill="auto"/>
            <w:noWrap/>
            <w:vAlign w:val="bottom"/>
            <w:hideMark/>
          </w:tcPr>
          <w:p w14:paraId="686000CD" w14:textId="77777777" w:rsidR="00BE0539" w:rsidRPr="00DC2757" w:rsidRDefault="00BE0539" w:rsidP="00E750DA">
            <w:pPr>
              <w:spacing w:after="0" w:line="240" w:lineRule="auto"/>
              <w:rPr>
                <w:ins w:id="1610" w:author="Commodore, Sarah" w:date="2023-03-30T13:25:00Z"/>
                <w:rFonts w:ascii="Calibri" w:eastAsia="Times New Roman" w:hAnsi="Calibri" w:cs="Calibri"/>
                <w:color w:val="000000"/>
                <w:sz w:val="20"/>
                <w:szCs w:val="20"/>
              </w:rPr>
            </w:pPr>
            <w:ins w:id="1611" w:author="Commodore, Sarah" w:date="2023-03-30T13:25:00Z">
              <w:r w:rsidRPr="00DC2757">
                <w:rPr>
                  <w:rFonts w:ascii="Calibri" w:eastAsia="Times New Roman" w:hAnsi="Calibri" w:cs="Calibri"/>
                  <w:color w:val="000000"/>
                  <w:sz w:val="20"/>
                  <w:szCs w:val="20"/>
                </w:rPr>
                <w:t>ENSG00000149201.10</w:t>
              </w:r>
            </w:ins>
          </w:p>
        </w:tc>
        <w:tc>
          <w:tcPr>
            <w:tcW w:w="0" w:type="auto"/>
            <w:tcBorders>
              <w:top w:val="nil"/>
              <w:left w:val="nil"/>
              <w:bottom w:val="nil"/>
              <w:right w:val="nil"/>
            </w:tcBorders>
            <w:shd w:val="clear" w:color="auto" w:fill="auto"/>
            <w:noWrap/>
            <w:vAlign w:val="bottom"/>
            <w:hideMark/>
          </w:tcPr>
          <w:p w14:paraId="460BA292" w14:textId="77777777" w:rsidR="00BE0539" w:rsidRPr="00DC2757" w:rsidRDefault="00BE0539" w:rsidP="00E750DA">
            <w:pPr>
              <w:spacing w:after="0" w:line="240" w:lineRule="auto"/>
              <w:rPr>
                <w:ins w:id="1612" w:author="Commodore, Sarah" w:date="2023-03-30T13:25:00Z"/>
                <w:rFonts w:ascii="Calibri" w:eastAsia="Times New Roman" w:hAnsi="Calibri" w:cs="Calibri"/>
                <w:color w:val="000000"/>
                <w:sz w:val="20"/>
                <w:szCs w:val="20"/>
              </w:rPr>
            </w:pPr>
            <w:ins w:id="1613" w:author="Commodore, Sarah" w:date="2023-03-30T13:25:00Z">
              <w:r w:rsidRPr="00DC2757">
                <w:rPr>
                  <w:rFonts w:ascii="Calibri" w:eastAsia="Times New Roman" w:hAnsi="Calibri" w:cs="Calibri"/>
                  <w:color w:val="000000"/>
                  <w:sz w:val="20"/>
                  <w:szCs w:val="20"/>
                </w:rPr>
                <w:t>CCDC81</w:t>
              </w:r>
            </w:ins>
          </w:p>
        </w:tc>
        <w:tc>
          <w:tcPr>
            <w:tcW w:w="0" w:type="auto"/>
            <w:tcBorders>
              <w:top w:val="nil"/>
              <w:left w:val="nil"/>
              <w:bottom w:val="nil"/>
              <w:right w:val="nil"/>
            </w:tcBorders>
            <w:shd w:val="clear" w:color="auto" w:fill="auto"/>
            <w:noWrap/>
            <w:vAlign w:val="bottom"/>
            <w:hideMark/>
          </w:tcPr>
          <w:p w14:paraId="47689CAC" w14:textId="77777777" w:rsidR="00BE0539" w:rsidRPr="00DC2757" w:rsidRDefault="00BE0539" w:rsidP="00E750DA">
            <w:pPr>
              <w:spacing w:after="0" w:line="240" w:lineRule="auto"/>
              <w:jc w:val="center"/>
              <w:rPr>
                <w:ins w:id="1614" w:author="Commodore, Sarah" w:date="2023-03-30T13:25:00Z"/>
                <w:rFonts w:ascii="Calibri" w:eastAsia="Times New Roman" w:hAnsi="Calibri" w:cs="Calibri"/>
                <w:color w:val="000000"/>
                <w:sz w:val="20"/>
                <w:szCs w:val="20"/>
              </w:rPr>
            </w:pPr>
            <w:ins w:id="1615"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134F3FF7" w14:textId="77777777" w:rsidR="00BE0539" w:rsidRPr="00DC2757" w:rsidRDefault="00BE0539" w:rsidP="00E750DA">
            <w:pPr>
              <w:spacing w:after="0" w:line="240" w:lineRule="auto"/>
              <w:jc w:val="center"/>
              <w:rPr>
                <w:ins w:id="1616" w:author="Commodore, Sarah" w:date="2023-03-30T13:25:00Z"/>
                <w:rFonts w:ascii="Calibri" w:eastAsia="Times New Roman" w:hAnsi="Calibri" w:cs="Calibri"/>
                <w:color w:val="000000"/>
                <w:sz w:val="20"/>
                <w:szCs w:val="20"/>
              </w:rPr>
            </w:pPr>
            <w:ins w:id="1617" w:author="Commodore, Sarah" w:date="2023-03-30T13:25:00Z">
              <w:r w:rsidRPr="00DC2757">
                <w:rPr>
                  <w:rFonts w:ascii="Calibri" w:eastAsia="Times New Roman" w:hAnsi="Calibri" w:cs="Calibri"/>
                  <w:color w:val="000000"/>
                  <w:sz w:val="20"/>
                  <w:szCs w:val="20"/>
                </w:rPr>
                <w:t>1.8E-13</w:t>
              </w:r>
            </w:ins>
          </w:p>
        </w:tc>
        <w:tc>
          <w:tcPr>
            <w:tcW w:w="0" w:type="auto"/>
            <w:tcBorders>
              <w:top w:val="nil"/>
              <w:left w:val="nil"/>
              <w:bottom w:val="nil"/>
              <w:right w:val="nil"/>
            </w:tcBorders>
            <w:shd w:val="clear" w:color="auto" w:fill="auto"/>
            <w:noWrap/>
            <w:vAlign w:val="bottom"/>
            <w:hideMark/>
          </w:tcPr>
          <w:p w14:paraId="62559329" w14:textId="77777777" w:rsidR="00BE0539" w:rsidRPr="00DC2757" w:rsidRDefault="00BE0539" w:rsidP="00E750DA">
            <w:pPr>
              <w:spacing w:after="0" w:line="240" w:lineRule="auto"/>
              <w:jc w:val="center"/>
              <w:rPr>
                <w:ins w:id="1618" w:author="Commodore, Sarah" w:date="2023-03-30T13:25:00Z"/>
                <w:rFonts w:ascii="Calibri" w:eastAsia="Times New Roman" w:hAnsi="Calibri" w:cs="Calibri"/>
                <w:color w:val="000000"/>
                <w:sz w:val="20"/>
                <w:szCs w:val="20"/>
              </w:rPr>
            </w:pPr>
            <w:ins w:id="1619" w:author="Commodore, Sarah" w:date="2023-03-30T13:25:00Z">
              <w:r w:rsidRPr="00DC2757">
                <w:rPr>
                  <w:rFonts w:ascii="Calibri" w:eastAsia="Times New Roman" w:hAnsi="Calibri" w:cs="Calibri"/>
                  <w:color w:val="000000"/>
                  <w:sz w:val="20"/>
                  <w:szCs w:val="20"/>
                </w:rPr>
                <w:t>8.9E-12</w:t>
              </w:r>
            </w:ins>
          </w:p>
        </w:tc>
        <w:tc>
          <w:tcPr>
            <w:tcW w:w="0" w:type="auto"/>
            <w:tcBorders>
              <w:top w:val="nil"/>
              <w:left w:val="nil"/>
              <w:bottom w:val="nil"/>
              <w:right w:val="nil"/>
            </w:tcBorders>
            <w:shd w:val="clear" w:color="auto" w:fill="auto"/>
            <w:noWrap/>
            <w:vAlign w:val="bottom"/>
            <w:hideMark/>
          </w:tcPr>
          <w:p w14:paraId="07FB8116" w14:textId="77777777" w:rsidR="00BE0539" w:rsidRPr="00DC2757" w:rsidRDefault="00BE0539" w:rsidP="00E750DA">
            <w:pPr>
              <w:spacing w:after="0" w:line="240" w:lineRule="auto"/>
              <w:jc w:val="center"/>
              <w:rPr>
                <w:ins w:id="1620" w:author="Commodore, Sarah" w:date="2023-03-30T13:25:00Z"/>
                <w:rFonts w:ascii="Calibri" w:eastAsia="Times New Roman" w:hAnsi="Calibri" w:cs="Calibri"/>
                <w:color w:val="FF0000"/>
                <w:sz w:val="20"/>
                <w:szCs w:val="20"/>
              </w:rPr>
            </w:pPr>
            <w:ins w:id="1621" w:author="Commodore, Sarah" w:date="2023-03-30T13:25:00Z">
              <w:r w:rsidRPr="00DC2757">
                <w:rPr>
                  <w:rFonts w:ascii="Calibri" w:eastAsia="Times New Roman" w:hAnsi="Calibri" w:cs="Calibri"/>
                  <w:color w:val="FF0000"/>
                  <w:sz w:val="20"/>
                  <w:szCs w:val="20"/>
                </w:rPr>
                <w:t>*</w:t>
              </w:r>
            </w:ins>
          </w:p>
        </w:tc>
      </w:tr>
      <w:tr w:rsidR="00BE0539" w:rsidRPr="00DC2757" w14:paraId="40DFE5C5" w14:textId="77777777" w:rsidTr="00E750DA">
        <w:trPr>
          <w:trHeight w:val="260"/>
          <w:ins w:id="1622" w:author="Commodore, Sarah" w:date="2023-03-30T13:25:00Z"/>
        </w:trPr>
        <w:tc>
          <w:tcPr>
            <w:tcW w:w="0" w:type="auto"/>
            <w:tcBorders>
              <w:top w:val="nil"/>
              <w:left w:val="nil"/>
              <w:bottom w:val="nil"/>
              <w:right w:val="nil"/>
            </w:tcBorders>
            <w:shd w:val="clear" w:color="auto" w:fill="auto"/>
            <w:noWrap/>
            <w:vAlign w:val="bottom"/>
            <w:hideMark/>
          </w:tcPr>
          <w:p w14:paraId="01FC3394" w14:textId="77777777" w:rsidR="00BE0539" w:rsidRPr="00DC2757" w:rsidRDefault="00BE0539" w:rsidP="00E750DA">
            <w:pPr>
              <w:spacing w:after="0" w:line="240" w:lineRule="auto"/>
              <w:rPr>
                <w:ins w:id="1623" w:author="Commodore, Sarah" w:date="2023-03-30T13:25:00Z"/>
                <w:rFonts w:ascii="Calibri" w:eastAsia="Times New Roman" w:hAnsi="Calibri" w:cs="Calibri"/>
                <w:color w:val="000000"/>
                <w:sz w:val="20"/>
                <w:szCs w:val="20"/>
              </w:rPr>
            </w:pPr>
            <w:ins w:id="1624" w:author="Commodore, Sarah" w:date="2023-03-30T13:25:00Z">
              <w:r w:rsidRPr="00DC2757">
                <w:rPr>
                  <w:rFonts w:ascii="Calibri" w:eastAsia="Times New Roman" w:hAnsi="Calibri" w:cs="Calibri"/>
                  <w:color w:val="000000"/>
                  <w:sz w:val="20"/>
                  <w:szCs w:val="20"/>
                </w:rPr>
                <w:t>ENSG00000184385.2</w:t>
              </w:r>
            </w:ins>
          </w:p>
        </w:tc>
        <w:tc>
          <w:tcPr>
            <w:tcW w:w="0" w:type="auto"/>
            <w:tcBorders>
              <w:top w:val="nil"/>
              <w:left w:val="nil"/>
              <w:bottom w:val="nil"/>
              <w:right w:val="nil"/>
            </w:tcBorders>
            <w:shd w:val="clear" w:color="auto" w:fill="auto"/>
            <w:noWrap/>
            <w:vAlign w:val="bottom"/>
            <w:hideMark/>
          </w:tcPr>
          <w:p w14:paraId="43537248" w14:textId="77777777" w:rsidR="00BE0539" w:rsidRPr="00DC2757" w:rsidRDefault="00BE0539" w:rsidP="00E750DA">
            <w:pPr>
              <w:spacing w:after="0" w:line="240" w:lineRule="auto"/>
              <w:rPr>
                <w:ins w:id="1625" w:author="Commodore, Sarah" w:date="2023-03-30T13:25:00Z"/>
                <w:rFonts w:ascii="Calibri" w:eastAsia="Times New Roman" w:hAnsi="Calibri" w:cs="Calibri"/>
                <w:color w:val="000000"/>
                <w:sz w:val="20"/>
                <w:szCs w:val="20"/>
              </w:rPr>
            </w:pPr>
            <w:ins w:id="1626" w:author="Commodore, Sarah" w:date="2023-03-30T13:25:00Z">
              <w:r w:rsidRPr="00DC2757">
                <w:rPr>
                  <w:rFonts w:ascii="Calibri" w:eastAsia="Times New Roman" w:hAnsi="Calibri" w:cs="Calibri"/>
                  <w:color w:val="000000"/>
                  <w:sz w:val="20"/>
                  <w:szCs w:val="20"/>
                </w:rPr>
                <w:t>UMODL1-AS1</w:t>
              </w:r>
            </w:ins>
          </w:p>
        </w:tc>
        <w:tc>
          <w:tcPr>
            <w:tcW w:w="0" w:type="auto"/>
            <w:tcBorders>
              <w:top w:val="nil"/>
              <w:left w:val="nil"/>
              <w:bottom w:val="nil"/>
              <w:right w:val="nil"/>
            </w:tcBorders>
            <w:shd w:val="clear" w:color="auto" w:fill="auto"/>
            <w:noWrap/>
            <w:vAlign w:val="bottom"/>
            <w:hideMark/>
          </w:tcPr>
          <w:p w14:paraId="735412DD" w14:textId="77777777" w:rsidR="00BE0539" w:rsidRPr="00DC2757" w:rsidRDefault="00BE0539" w:rsidP="00E750DA">
            <w:pPr>
              <w:spacing w:after="0" w:line="240" w:lineRule="auto"/>
              <w:jc w:val="center"/>
              <w:rPr>
                <w:ins w:id="1627" w:author="Commodore, Sarah" w:date="2023-03-30T13:25:00Z"/>
                <w:rFonts w:ascii="Calibri" w:eastAsia="Times New Roman" w:hAnsi="Calibri" w:cs="Calibri"/>
                <w:color w:val="000000"/>
                <w:sz w:val="20"/>
                <w:szCs w:val="20"/>
              </w:rPr>
            </w:pPr>
            <w:ins w:id="1628"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7B64AFE7" w14:textId="77777777" w:rsidR="00BE0539" w:rsidRPr="00DC2757" w:rsidRDefault="00BE0539" w:rsidP="00E750DA">
            <w:pPr>
              <w:spacing w:after="0" w:line="240" w:lineRule="auto"/>
              <w:jc w:val="center"/>
              <w:rPr>
                <w:ins w:id="1629" w:author="Commodore, Sarah" w:date="2023-03-30T13:25:00Z"/>
                <w:rFonts w:ascii="Calibri" w:eastAsia="Times New Roman" w:hAnsi="Calibri" w:cs="Calibri"/>
                <w:color w:val="000000"/>
                <w:sz w:val="20"/>
                <w:szCs w:val="20"/>
              </w:rPr>
            </w:pPr>
            <w:ins w:id="1630" w:author="Commodore, Sarah" w:date="2023-03-30T13:25:00Z">
              <w:r w:rsidRPr="00DC2757">
                <w:rPr>
                  <w:rFonts w:ascii="Calibri" w:eastAsia="Times New Roman" w:hAnsi="Calibri" w:cs="Calibri"/>
                  <w:color w:val="000000"/>
                  <w:sz w:val="20"/>
                  <w:szCs w:val="20"/>
                </w:rPr>
                <w:t>9.2E-15</w:t>
              </w:r>
            </w:ins>
          </w:p>
        </w:tc>
        <w:tc>
          <w:tcPr>
            <w:tcW w:w="0" w:type="auto"/>
            <w:tcBorders>
              <w:top w:val="nil"/>
              <w:left w:val="nil"/>
              <w:bottom w:val="nil"/>
              <w:right w:val="nil"/>
            </w:tcBorders>
            <w:shd w:val="clear" w:color="auto" w:fill="auto"/>
            <w:noWrap/>
            <w:vAlign w:val="bottom"/>
            <w:hideMark/>
          </w:tcPr>
          <w:p w14:paraId="60BD286D" w14:textId="77777777" w:rsidR="00BE0539" w:rsidRPr="00DC2757" w:rsidRDefault="00BE0539" w:rsidP="00E750DA">
            <w:pPr>
              <w:spacing w:after="0" w:line="240" w:lineRule="auto"/>
              <w:jc w:val="center"/>
              <w:rPr>
                <w:ins w:id="1631" w:author="Commodore, Sarah" w:date="2023-03-30T13:25:00Z"/>
                <w:rFonts w:ascii="Calibri" w:eastAsia="Times New Roman" w:hAnsi="Calibri" w:cs="Calibri"/>
                <w:color w:val="000000"/>
                <w:sz w:val="20"/>
                <w:szCs w:val="20"/>
              </w:rPr>
            </w:pPr>
            <w:ins w:id="1632" w:author="Commodore, Sarah" w:date="2023-03-30T13:25:00Z">
              <w:r w:rsidRPr="00DC2757">
                <w:rPr>
                  <w:rFonts w:ascii="Calibri" w:eastAsia="Times New Roman" w:hAnsi="Calibri" w:cs="Calibri"/>
                  <w:color w:val="000000"/>
                  <w:sz w:val="20"/>
                  <w:szCs w:val="20"/>
                </w:rPr>
                <w:t>6.3E-13</w:t>
              </w:r>
            </w:ins>
          </w:p>
        </w:tc>
        <w:tc>
          <w:tcPr>
            <w:tcW w:w="0" w:type="auto"/>
            <w:tcBorders>
              <w:top w:val="nil"/>
              <w:left w:val="nil"/>
              <w:bottom w:val="nil"/>
              <w:right w:val="nil"/>
            </w:tcBorders>
            <w:shd w:val="clear" w:color="auto" w:fill="auto"/>
            <w:noWrap/>
            <w:vAlign w:val="bottom"/>
            <w:hideMark/>
          </w:tcPr>
          <w:p w14:paraId="53C4D302" w14:textId="77777777" w:rsidR="00BE0539" w:rsidRPr="00DC2757" w:rsidRDefault="00BE0539" w:rsidP="00E750DA">
            <w:pPr>
              <w:spacing w:after="0" w:line="240" w:lineRule="auto"/>
              <w:jc w:val="center"/>
              <w:rPr>
                <w:ins w:id="1633" w:author="Commodore, Sarah" w:date="2023-03-30T13:25:00Z"/>
                <w:rFonts w:ascii="Calibri" w:eastAsia="Times New Roman" w:hAnsi="Calibri" w:cs="Calibri"/>
                <w:color w:val="FF0000"/>
                <w:sz w:val="20"/>
                <w:szCs w:val="20"/>
              </w:rPr>
            </w:pPr>
            <w:ins w:id="1634" w:author="Commodore, Sarah" w:date="2023-03-30T13:25:00Z">
              <w:r w:rsidRPr="00DC2757">
                <w:rPr>
                  <w:rFonts w:ascii="Calibri" w:eastAsia="Times New Roman" w:hAnsi="Calibri" w:cs="Calibri"/>
                  <w:color w:val="FF0000"/>
                  <w:sz w:val="20"/>
                  <w:szCs w:val="20"/>
                </w:rPr>
                <w:t>*</w:t>
              </w:r>
            </w:ins>
          </w:p>
        </w:tc>
      </w:tr>
      <w:tr w:rsidR="00BE0539" w:rsidRPr="00DC2757" w14:paraId="7302F776" w14:textId="77777777" w:rsidTr="00E750DA">
        <w:trPr>
          <w:trHeight w:val="260"/>
          <w:ins w:id="1635" w:author="Commodore, Sarah" w:date="2023-03-30T13:25:00Z"/>
        </w:trPr>
        <w:tc>
          <w:tcPr>
            <w:tcW w:w="0" w:type="auto"/>
            <w:tcBorders>
              <w:top w:val="nil"/>
              <w:left w:val="nil"/>
              <w:bottom w:val="nil"/>
              <w:right w:val="nil"/>
            </w:tcBorders>
            <w:shd w:val="clear" w:color="auto" w:fill="auto"/>
            <w:noWrap/>
            <w:vAlign w:val="bottom"/>
            <w:hideMark/>
          </w:tcPr>
          <w:p w14:paraId="687E7B93" w14:textId="77777777" w:rsidR="00BE0539" w:rsidRPr="00DC2757" w:rsidRDefault="00BE0539" w:rsidP="00E750DA">
            <w:pPr>
              <w:spacing w:after="0" w:line="240" w:lineRule="auto"/>
              <w:rPr>
                <w:ins w:id="1636" w:author="Commodore, Sarah" w:date="2023-03-30T13:25:00Z"/>
                <w:rFonts w:ascii="Calibri" w:eastAsia="Times New Roman" w:hAnsi="Calibri" w:cs="Calibri"/>
                <w:color w:val="000000"/>
                <w:sz w:val="20"/>
                <w:szCs w:val="20"/>
              </w:rPr>
            </w:pPr>
            <w:ins w:id="1637" w:author="Commodore, Sarah" w:date="2023-03-30T13:25:00Z">
              <w:r w:rsidRPr="00DC2757">
                <w:rPr>
                  <w:rFonts w:ascii="Calibri" w:eastAsia="Times New Roman" w:hAnsi="Calibri" w:cs="Calibri"/>
                  <w:color w:val="000000"/>
                  <w:sz w:val="20"/>
                  <w:szCs w:val="20"/>
                </w:rPr>
                <w:t>ENSG00000260220.7</w:t>
              </w:r>
            </w:ins>
          </w:p>
        </w:tc>
        <w:tc>
          <w:tcPr>
            <w:tcW w:w="0" w:type="auto"/>
            <w:tcBorders>
              <w:top w:val="nil"/>
              <w:left w:val="nil"/>
              <w:bottom w:val="nil"/>
              <w:right w:val="nil"/>
            </w:tcBorders>
            <w:shd w:val="clear" w:color="auto" w:fill="auto"/>
            <w:noWrap/>
            <w:vAlign w:val="bottom"/>
            <w:hideMark/>
          </w:tcPr>
          <w:p w14:paraId="57579B68" w14:textId="77777777" w:rsidR="00BE0539" w:rsidRPr="00DC2757" w:rsidRDefault="00BE0539" w:rsidP="00E750DA">
            <w:pPr>
              <w:spacing w:after="0" w:line="240" w:lineRule="auto"/>
              <w:rPr>
                <w:ins w:id="1638" w:author="Commodore, Sarah" w:date="2023-03-30T13:25:00Z"/>
                <w:rFonts w:ascii="Calibri" w:eastAsia="Times New Roman" w:hAnsi="Calibri" w:cs="Calibri"/>
                <w:color w:val="000000"/>
                <w:sz w:val="20"/>
                <w:szCs w:val="20"/>
              </w:rPr>
            </w:pPr>
            <w:ins w:id="1639" w:author="Commodore, Sarah" w:date="2023-03-30T13:25:00Z">
              <w:r w:rsidRPr="00DC2757">
                <w:rPr>
                  <w:rFonts w:ascii="Calibri" w:eastAsia="Times New Roman" w:hAnsi="Calibri" w:cs="Calibri"/>
                  <w:color w:val="000000"/>
                  <w:sz w:val="20"/>
                  <w:szCs w:val="20"/>
                </w:rPr>
                <w:t>CCDC187</w:t>
              </w:r>
            </w:ins>
          </w:p>
        </w:tc>
        <w:tc>
          <w:tcPr>
            <w:tcW w:w="0" w:type="auto"/>
            <w:tcBorders>
              <w:top w:val="nil"/>
              <w:left w:val="nil"/>
              <w:bottom w:val="nil"/>
              <w:right w:val="nil"/>
            </w:tcBorders>
            <w:shd w:val="clear" w:color="auto" w:fill="auto"/>
            <w:noWrap/>
            <w:vAlign w:val="bottom"/>
            <w:hideMark/>
          </w:tcPr>
          <w:p w14:paraId="56F1B8ED" w14:textId="77777777" w:rsidR="00BE0539" w:rsidRPr="00DC2757" w:rsidRDefault="00BE0539" w:rsidP="00E750DA">
            <w:pPr>
              <w:spacing w:after="0" w:line="240" w:lineRule="auto"/>
              <w:jc w:val="center"/>
              <w:rPr>
                <w:ins w:id="1640" w:author="Commodore, Sarah" w:date="2023-03-30T13:25:00Z"/>
                <w:rFonts w:ascii="Calibri" w:eastAsia="Times New Roman" w:hAnsi="Calibri" w:cs="Calibri"/>
                <w:color w:val="000000"/>
                <w:sz w:val="20"/>
                <w:szCs w:val="20"/>
              </w:rPr>
            </w:pPr>
            <w:ins w:id="1641"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12503544" w14:textId="77777777" w:rsidR="00BE0539" w:rsidRPr="00DC2757" w:rsidRDefault="00BE0539" w:rsidP="00E750DA">
            <w:pPr>
              <w:spacing w:after="0" w:line="240" w:lineRule="auto"/>
              <w:jc w:val="center"/>
              <w:rPr>
                <w:ins w:id="1642" w:author="Commodore, Sarah" w:date="2023-03-30T13:25:00Z"/>
                <w:rFonts w:ascii="Calibri" w:eastAsia="Times New Roman" w:hAnsi="Calibri" w:cs="Calibri"/>
                <w:color w:val="000000"/>
                <w:sz w:val="20"/>
                <w:szCs w:val="20"/>
              </w:rPr>
            </w:pPr>
            <w:ins w:id="1643" w:author="Commodore, Sarah" w:date="2023-03-30T13:25:00Z">
              <w:r w:rsidRPr="00DC2757">
                <w:rPr>
                  <w:rFonts w:ascii="Calibri" w:eastAsia="Times New Roman" w:hAnsi="Calibri" w:cs="Calibri"/>
                  <w:color w:val="000000"/>
                  <w:sz w:val="20"/>
                  <w:szCs w:val="20"/>
                </w:rPr>
                <w:t>2.1E-11</w:t>
              </w:r>
            </w:ins>
          </w:p>
        </w:tc>
        <w:tc>
          <w:tcPr>
            <w:tcW w:w="0" w:type="auto"/>
            <w:tcBorders>
              <w:top w:val="nil"/>
              <w:left w:val="nil"/>
              <w:bottom w:val="nil"/>
              <w:right w:val="nil"/>
            </w:tcBorders>
            <w:shd w:val="clear" w:color="auto" w:fill="auto"/>
            <w:noWrap/>
            <w:vAlign w:val="bottom"/>
            <w:hideMark/>
          </w:tcPr>
          <w:p w14:paraId="2A182B06" w14:textId="77777777" w:rsidR="00BE0539" w:rsidRPr="00DC2757" w:rsidRDefault="00BE0539" w:rsidP="00E750DA">
            <w:pPr>
              <w:spacing w:after="0" w:line="240" w:lineRule="auto"/>
              <w:jc w:val="center"/>
              <w:rPr>
                <w:ins w:id="1644" w:author="Commodore, Sarah" w:date="2023-03-30T13:25:00Z"/>
                <w:rFonts w:ascii="Calibri" w:eastAsia="Times New Roman" w:hAnsi="Calibri" w:cs="Calibri"/>
                <w:color w:val="000000"/>
                <w:sz w:val="20"/>
                <w:szCs w:val="20"/>
              </w:rPr>
            </w:pPr>
            <w:ins w:id="1645" w:author="Commodore, Sarah" w:date="2023-03-30T13:25:00Z">
              <w:r w:rsidRPr="00DC2757">
                <w:rPr>
                  <w:rFonts w:ascii="Calibri" w:eastAsia="Times New Roman" w:hAnsi="Calibri" w:cs="Calibri"/>
                  <w:color w:val="000000"/>
                  <w:sz w:val="20"/>
                  <w:szCs w:val="20"/>
                </w:rPr>
                <w:t>6.0E-10</w:t>
              </w:r>
            </w:ins>
          </w:p>
        </w:tc>
        <w:tc>
          <w:tcPr>
            <w:tcW w:w="0" w:type="auto"/>
            <w:tcBorders>
              <w:top w:val="nil"/>
              <w:left w:val="nil"/>
              <w:bottom w:val="nil"/>
              <w:right w:val="nil"/>
            </w:tcBorders>
            <w:shd w:val="clear" w:color="auto" w:fill="auto"/>
            <w:noWrap/>
            <w:vAlign w:val="bottom"/>
            <w:hideMark/>
          </w:tcPr>
          <w:p w14:paraId="7C375D4B" w14:textId="77777777" w:rsidR="00BE0539" w:rsidRPr="00DC2757" w:rsidRDefault="00BE0539" w:rsidP="00E750DA">
            <w:pPr>
              <w:spacing w:after="0" w:line="240" w:lineRule="auto"/>
              <w:jc w:val="center"/>
              <w:rPr>
                <w:ins w:id="1646" w:author="Commodore, Sarah" w:date="2023-03-30T13:25:00Z"/>
                <w:rFonts w:ascii="Calibri" w:eastAsia="Times New Roman" w:hAnsi="Calibri" w:cs="Calibri"/>
                <w:color w:val="FF0000"/>
                <w:sz w:val="20"/>
                <w:szCs w:val="20"/>
              </w:rPr>
            </w:pPr>
            <w:ins w:id="1647" w:author="Commodore, Sarah" w:date="2023-03-30T13:25:00Z">
              <w:r w:rsidRPr="00DC2757">
                <w:rPr>
                  <w:rFonts w:ascii="Calibri" w:eastAsia="Times New Roman" w:hAnsi="Calibri" w:cs="Calibri"/>
                  <w:color w:val="FF0000"/>
                  <w:sz w:val="20"/>
                  <w:szCs w:val="20"/>
                </w:rPr>
                <w:t>*</w:t>
              </w:r>
            </w:ins>
          </w:p>
        </w:tc>
      </w:tr>
      <w:tr w:rsidR="00BE0539" w:rsidRPr="00DC2757" w14:paraId="7F5B9493" w14:textId="77777777" w:rsidTr="00E750DA">
        <w:trPr>
          <w:trHeight w:val="260"/>
          <w:ins w:id="1648" w:author="Commodore, Sarah" w:date="2023-03-30T13:25:00Z"/>
        </w:trPr>
        <w:tc>
          <w:tcPr>
            <w:tcW w:w="0" w:type="auto"/>
            <w:tcBorders>
              <w:top w:val="nil"/>
              <w:left w:val="nil"/>
              <w:bottom w:val="nil"/>
              <w:right w:val="nil"/>
            </w:tcBorders>
            <w:shd w:val="clear" w:color="auto" w:fill="auto"/>
            <w:noWrap/>
            <w:vAlign w:val="bottom"/>
            <w:hideMark/>
          </w:tcPr>
          <w:p w14:paraId="53DC5563" w14:textId="77777777" w:rsidR="00BE0539" w:rsidRPr="00DC2757" w:rsidRDefault="00BE0539" w:rsidP="00E750DA">
            <w:pPr>
              <w:spacing w:after="0" w:line="240" w:lineRule="auto"/>
              <w:rPr>
                <w:ins w:id="1649" w:author="Commodore, Sarah" w:date="2023-03-30T13:25:00Z"/>
                <w:rFonts w:ascii="Calibri" w:eastAsia="Times New Roman" w:hAnsi="Calibri" w:cs="Calibri"/>
                <w:color w:val="000000"/>
                <w:sz w:val="20"/>
                <w:szCs w:val="20"/>
              </w:rPr>
            </w:pPr>
            <w:ins w:id="1650" w:author="Commodore, Sarah" w:date="2023-03-30T13:25:00Z">
              <w:r w:rsidRPr="00DC2757">
                <w:rPr>
                  <w:rFonts w:ascii="Calibri" w:eastAsia="Times New Roman" w:hAnsi="Calibri" w:cs="Calibri"/>
                  <w:color w:val="000000"/>
                  <w:sz w:val="20"/>
                  <w:szCs w:val="20"/>
                </w:rPr>
                <w:t>ENSG00000165084.16</w:t>
              </w:r>
            </w:ins>
          </w:p>
        </w:tc>
        <w:tc>
          <w:tcPr>
            <w:tcW w:w="0" w:type="auto"/>
            <w:tcBorders>
              <w:top w:val="nil"/>
              <w:left w:val="nil"/>
              <w:bottom w:val="nil"/>
              <w:right w:val="nil"/>
            </w:tcBorders>
            <w:shd w:val="clear" w:color="auto" w:fill="auto"/>
            <w:noWrap/>
            <w:vAlign w:val="bottom"/>
            <w:hideMark/>
          </w:tcPr>
          <w:p w14:paraId="46C4A9FB" w14:textId="77777777" w:rsidR="00BE0539" w:rsidRPr="00DC2757" w:rsidRDefault="00BE0539" w:rsidP="00E750DA">
            <w:pPr>
              <w:spacing w:after="0" w:line="240" w:lineRule="auto"/>
              <w:rPr>
                <w:ins w:id="1651" w:author="Commodore, Sarah" w:date="2023-03-30T13:25:00Z"/>
                <w:rFonts w:ascii="Calibri" w:eastAsia="Times New Roman" w:hAnsi="Calibri" w:cs="Calibri"/>
                <w:color w:val="000000"/>
                <w:sz w:val="20"/>
                <w:szCs w:val="20"/>
              </w:rPr>
            </w:pPr>
            <w:ins w:id="1652" w:author="Commodore, Sarah" w:date="2023-03-30T13:25:00Z">
              <w:r w:rsidRPr="00DC2757">
                <w:rPr>
                  <w:rFonts w:ascii="Calibri" w:eastAsia="Times New Roman" w:hAnsi="Calibri" w:cs="Calibri"/>
                  <w:color w:val="000000"/>
                  <w:sz w:val="20"/>
                  <w:szCs w:val="20"/>
                </w:rPr>
                <w:t>C8orf34</w:t>
              </w:r>
            </w:ins>
          </w:p>
        </w:tc>
        <w:tc>
          <w:tcPr>
            <w:tcW w:w="0" w:type="auto"/>
            <w:tcBorders>
              <w:top w:val="nil"/>
              <w:left w:val="nil"/>
              <w:bottom w:val="nil"/>
              <w:right w:val="nil"/>
            </w:tcBorders>
            <w:shd w:val="clear" w:color="auto" w:fill="auto"/>
            <w:noWrap/>
            <w:vAlign w:val="bottom"/>
            <w:hideMark/>
          </w:tcPr>
          <w:p w14:paraId="01B9D50F" w14:textId="77777777" w:rsidR="00BE0539" w:rsidRPr="00DC2757" w:rsidRDefault="00BE0539" w:rsidP="00E750DA">
            <w:pPr>
              <w:spacing w:after="0" w:line="240" w:lineRule="auto"/>
              <w:jc w:val="center"/>
              <w:rPr>
                <w:ins w:id="1653" w:author="Commodore, Sarah" w:date="2023-03-30T13:25:00Z"/>
                <w:rFonts w:ascii="Calibri" w:eastAsia="Times New Roman" w:hAnsi="Calibri" w:cs="Calibri"/>
                <w:color w:val="000000"/>
                <w:sz w:val="20"/>
                <w:szCs w:val="20"/>
              </w:rPr>
            </w:pPr>
            <w:ins w:id="1654"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12F4FE1" w14:textId="77777777" w:rsidR="00BE0539" w:rsidRPr="00DC2757" w:rsidRDefault="00BE0539" w:rsidP="00E750DA">
            <w:pPr>
              <w:spacing w:after="0" w:line="240" w:lineRule="auto"/>
              <w:jc w:val="center"/>
              <w:rPr>
                <w:ins w:id="1655" w:author="Commodore, Sarah" w:date="2023-03-30T13:25:00Z"/>
                <w:rFonts w:ascii="Calibri" w:eastAsia="Times New Roman" w:hAnsi="Calibri" w:cs="Calibri"/>
                <w:color w:val="000000"/>
                <w:sz w:val="20"/>
                <w:szCs w:val="20"/>
              </w:rPr>
            </w:pPr>
            <w:ins w:id="1656" w:author="Commodore, Sarah" w:date="2023-03-30T13:25:00Z">
              <w:r w:rsidRPr="00DC2757">
                <w:rPr>
                  <w:rFonts w:ascii="Calibri" w:eastAsia="Times New Roman" w:hAnsi="Calibri" w:cs="Calibri"/>
                  <w:color w:val="000000"/>
                  <w:sz w:val="20"/>
                  <w:szCs w:val="20"/>
                </w:rPr>
                <w:t>1.5E-04</w:t>
              </w:r>
            </w:ins>
          </w:p>
        </w:tc>
        <w:tc>
          <w:tcPr>
            <w:tcW w:w="0" w:type="auto"/>
            <w:tcBorders>
              <w:top w:val="nil"/>
              <w:left w:val="nil"/>
              <w:bottom w:val="nil"/>
              <w:right w:val="nil"/>
            </w:tcBorders>
            <w:shd w:val="clear" w:color="auto" w:fill="auto"/>
            <w:noWrap/>
            <w:vAlign w:val="bottom"/>
            <w:hideMark/>
          </w:tcPr>
          <w:p w14:paraId="1F1843C2" w14:textId="77777777" w:rsidR="00BE0539" w:rsidRPr="00DC2757" w:rsidRDefault="00BE0539" w:rsidP="00E750DA">
            <w:pPr>
              <w:spacing w:after="0" w:line="240" w:lineRule="auto"/>
              <w:jc w:val="center"/>
              <w:rPr>
                <w:ins w:id="1657" w:author="Commodore, Sarah" w:date="2023-03-30T13:25:00Z"/>
                <w:rFonts w:ascii="Calibri" w:eastAsia="Times New Roman" w:hAnsi="Calibri" w:cs="Calibri"/>
                <w:color w:val="000000"/>
                <w:sz w:val="20"/>
                <w:szCs w:val="20"/>
              </w:rPr>
            </w:pPr>
            <w:ins w:id="1658" w:author="Commodore, Sarah" w:date="2023-03-30T13:25:00Z">
              <w:r w:rsidRPr="00DC2757">
                <w:rPr>
                  <w:rFonts w:ascii="Calibri" w:eastAsia="Times New Roman" w:hAnsi="Calibri" w:cs="Calibri"/>
                  <w:color w:val="000000"/>
                  <w:sz w:val="20"/>
                  <w:szCs w:val="20"/>
                </w:rPr>
                <w:t>7.3E-04</w:t>
              </w:r>
            </w:ins>
          </w:p>
        </w:tc>
        <w:tc>
          <w:tcPr>
            <w:tcW w:w="0" w:type="auto"/>
            <w:tcBorders>
              <w:top w:val="nil"/>
              <w:left w:val="nil"/>
              <w:bottom w:val="nil"/>
              <w:right w:val="nil"/>
            </w:tcBorders>
            <w:shd w:val="clear" w:color="auto" w:fill="auto"/>
            <w:noWrap/>
            <w:vAlign w:val="bottom"/>
            <w:hideMark/>
          </w:tcPr>
          <w:p w14:paraId="00EC2BDE" w14:textId="77777777" w:rsidR="00BE0539" w:rsidRPr="00DC2757" w:rsidRDefault="00BE0539" w:rsidP="00E750DA">
            <w:pPr>
              <w:spacing w:after="0" w:line="240" w:lineRule="auto"/>
              <w:jc w:val="center"/>
              <w:rPr>
                <w:ins w:id="1659" w:author="Commodore, Sarah" w:date="2023-03-30T13:25:00Z"/>
                <w:rFonts w:ascii="Calibri" w:eastAsia="Times New Roman" w:hAnsi="Calibri" w:cs="Calibri"/>
                <w:color w:val="FF0000"/>
                <w:sz w:val="20"/>
                <w:szCs w:val="20"/>
              </w:rPr>
            </w:pPr>
            <w:ins w:id="1660" w:author="Commodore, Sarah" w:date="2023-03-30T13:25:00Z">
              <w:r w:rsidRPr="00DC2757">
                <w:rPr>
                  <w:rFonts w:ascii="Calibri" w:eastAsia="Times New Roman" w:hAnsi="Calibri" w:cs="Calibri"/>
                  <w:color w:val="FF0000"/>
                  <w:sz w:val="20"/>
                  <w:szCs w:val="20"/>
                </w:rPr>
                <w:t>*</w:t>
              </w:r>
            </w:ins>
          </w:p>
        </w:tc>
      </w:tr>
      <w:tr w:rsidR="00BE0539" w:rsidRPr="00DC2757" w14:paraId="5F990AE7" w14:textId="77777777" w:rsidTr="00E750DA">
        <w:trPr>
          <w:trHeight w:val="260"/>
          <w:ins w:id="1661" w:author="Commodore, Sarah" w:date="2023-03-30T13:25:00Z"/>
        </w:trPr>
        <w:tc>
          <w:tcPr>
            <w:tcW w:w="0" w:type="auto"/>
            <w:tcBorders>
              <w:top w:val="nil"/>
              <w:left w:val="nil"/>
              <w:bottom w:val="nil"/>
              <w:right w:val="nil"/>
            </w:tcBorders>
            <w:shd w:val="clear" w:color="auto" w:fill="auto"/>
            <w:noWrap/>
            <w:vAlign w:val="bottom"/>
            <w:hideMark/>
          </w:tcPr>
          <w:p w14:paraId="775FBCB1" w14:textId="77777777" w:rsidR="00BE0539" w:rsidRPr="00DC2757" w:rsidRDefault="00BE0539" w:rsidP="00E750DA">
            <w:pPr>
              <w:spacing w:after="0" w:line="240" w:lineRule="auto"/>
              <w:rPr>
                <w:ins w:id="1662" w:author="Commodore, Sarah" w:date="2023-03-30T13:25:00Z"/>
                <w:rFonts w:ascii="Calibri" w:eastAsia="Times New Roman" w:hAnsi="Calibri" w:cs="Calibri"/>
                <w:color w:val="000000"/>
                <w:sz w:val="20"/>
                <w:szCs w:val="20"/>
              </w:rPr>
            </w:pPr>
            <w:ins w:id="1663" w:author="Commodore, Sarah" w:date="2023-03-30T13:25:00Z">
              <w:r w:rsidRPr="00DC2757">
                <w:rPr>
                  <w:rFonts w:ascii="Calibri" w:eastAsia="Times New Roman" w:hAnsi="Calibri" w:cs="Calibri"/>
                  <w:color w:val="000000"/>
                  <w:sz w:val="20"/>
                  <w:szCs w:val="20"/>
                </w:rPr>
                <w:t>ENSG00000205240.4</w:t>
              </w:r>
            </w:ins>
          </w:p>
        </w:tc>
        <w:tc>
          <w:tcPr>
            <w:tcW w:w="0" w:type="auto"/>
            <w:tcBorders>
              <w:top w:val="nil"/>
              <w:left w:val="nil"/>
              <w:bottom w:val="nil"/>
              <w:right w:val="nil"/>
            </w:tcBorders>
            <w:shd w:val="clear" w:color="auto" w:fill="auto"/>
            <w:noWrap/>
            <w:vAlign w:val="bottom"/>
            <w:hideMark/>
          </w:tcPr>
          <w:p w14:paraId="2ED6D042" w14:textId="77777777" w:rsidR="00BE0539" w:rsidRPr="00DC2757" w:rsidRDefault="00BE0539" w:rsidP="00E750DA">
            <w:pPr>
              <w:spacing w:after="0" w:line="240" w:lineRule="auto"/>
              <w:rPr>
                <w:ins w:id="1664" w:author="Commodore, Sarah" w:date="2023-03-30T13:25:00Z"/>
                <w:rFonts w:ascii="Calibri" w:eastAsia="Times New Roman" w:hAnsi="Calibri" w:cs="Calibri"/>
                <w:color w:val="000000"/>
                <w:sz w:val="20"/>
                <w:szCs w:val="20"/>
              </w:rPr>
            </w:pPr>
            <w:ins w:id="1665" w:author="Commodore, Sarah" w:date="2023-03-30T13:25:00Z">
              <w:r w:rsidRPr="00DC2757">
                <w:rPr>
                  <w:rFonts w:ascii="Calibri" w:eastAsia="Times New Roman" w:hAnsi="Calibri" w:cs="Calibri"/>
                  <w:color w:val="000000"/>
                  <w:sz w:val="20"/>
                  <w:szCs w:val="20"/>
                </w:rPr>
                <w:t>OR7E36P</w:t>
              </w:r>
            </w:ins>
          </w:p>
        </w:tc>
        <w:tc>
          <w:tcPr>
            <w:tcW w:w="0" w:type="auto"/>
            <w:tcBorders>
              <w:top w:val="nil"/>
              <w:left w:val="nil"/>
              <w:bottom w:val="nil"/>
              <w:right w:val="nil"/>
            </w:tcBorders>
            <w:shd w:val="clear" w:color="auto" w:fill="auto"/>
            <w:noWrap/>
            <w:vAlign w:val="bottom"/>
            <w:hideMark/>
          </w:tcPr>
          <w:p w14:paraId="0200347E" w14:textId="77777777" w:rsidR="00BE0539" w:rsidRPr="00DC2757" w:rsidRDefault="00BE0539" w:rsidP="00E750DA">
            <w:pPr>
              <w:spacing w:after="0" w:line="240" w:lineRule="auto"/>
              <w:jc w:val="center"/>
              <w:rPr>
                <w:ins w:id="1666" w:author="Commodore, Sarah" w:date="2023-03-30T13:25:00Z"/>
                <w:rFonts w:ascii="Calibri" w:eastAsia="Times New Roman" w:hAnsi="Calibri" w:cs="Calibri"/>
                <w:color w:val="000000"/>
                <w:sz w:val="20"/>
                <w:szCs w:val="20"/>
              </w:rPr>
            </w:pPr>
            <w:ins w:id="1667"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CEA884F" w14:textId="77777777" w:rsidR="00BE0539" w:rsidRPr="00DC2757" w:rsidRDefault="00BE0539" w:rsidP="00E750DA">
            <w:pPr>
              <w:spacing w:after="0" w:line="240" w:lineRule="auto"/>
              <w:jc w:val="center"/>
              <w:rPr>
                <w:ins w:id="1668" w:author="Commodore, Sarah" w:date="2023-03-30T13:25:00Z"/>
                <w:rFonts w:ascii="Calibri" w:eastAsia="Times New Roman" w:hAnsi="Calibri" w:cs="Calibri"/>
                <w:color w:val="000000"/>
                <w:sz w:val="20"/>
                <w:szCs w:val="20"/>
              </w:rPr>
            </w:pPr>
            <w:ins w:id="1669" w:author="Commodore, Sarah" w:date="2023-03-30T13:25:00Z">
              <w:r w:rsidRPr="00DC2757">
                <w:rPr>
                  <w:rFonts w:ascii="Calibri" w:eastAsia="Times New Roman" w:hAnsi="Calibri" w:cs="Calibri"/>
                  <w:color w:val="000000"/>
                  <w:sz w:val="20"/>
                  <w:szCs w:val="20"/>
                </w:rPr>
                <w:t>5.2E-11</w:t>
              </w:r>
            </w:ins>
          </w:p>
        </w:tc>
        <w:tc>
          <w:tcPr>
            <w:tcW w:w="0" w:type="auto"/>
            <w:tcBorders>
              <w:top w:val="nil"/>
              <w:left w:val="nil"/>
              <w:bottom w:val="nil"/>
              <w:right w:val="nil"/>
            </w:tcBorders>
            <w:shd w:val="clear" w:color="auto" w:fill="auto"/>
            <w:noWrap/>
            <w:vAlign w:val="bottom"/>
            <w:hideMark/>
          </w:tcPr>
          <w:p w14:paraId="2C7C23EE" w14:textId="77777777" w:rsidR="00BE0539" w:rsidRPr="00DC2757" w:rsidRDefault="00BE0539" w:rsidP="00E750DA">
            <w:pPr>
              <w:spacing w:after="0" w:line="240" w:lineRule="auto"/>
              <w:jc w:val="center"/>
              <w:rPr>
                <w:ins w:id="1670" w:author="Commodore, Sarah" w:date="2023-03-30T13:25:00Z"/>
                <w:rFonts w:ascii="Calibri" w:eastAsia="Times New Roman" w:hAnsi="Calibri" w:cs="Calibri"/>
                <w:color w:val="000000"/>
                <w:sz w:val="20"/>
                <w:szCs w:val="20"/>
              </w:rPr>
            </w:pPr>
            <w:ins w:id="1671" w:author="Commodore, Sarah" w:date="2023-03-30T13:25: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317B3B27" w14:textId="77777777" w:rsidR="00BE0539" w:rsidRPr="00DC2757" w:rsidRDefault="00BE0539" w:rsidP="00E750DA">
            <w:pPr>
              <w:spacing w:after="0" w:line="240" w:lineRule="auto"/>
              <w:jc w:val="center"/>
              <w:rPr>
                <w:ins w:id="1672" w:author="Commodore, Sarah" w:date="2023-03-30T13:25:00Z"/>
                <w:rFonts w:ascii="Calibri" w:eastAsia="Times New Roman" w:hAnsi="Calibri" w:cs="Calibri"/>
                <w:color w:val="FF0000"/>
                <w:sz w:val="20"/>
                <w:szCs w:val="20"/>
              </w:rPr>
            </w:pPr>
            <w:ins w:id="1673" w:author="Commodore, Sarah" w:date="2023-03-30T13:25:00Z">
              <w:r w:rsidRPr="00DC2757">
                <w:rPr>
                  <w:rFonts w:ascii="Calibri" w:eastAsia="Times New Roman" w:hAnsi="Calibri" w:cs="Calibri"/>
                  <w:color w:val="FF0000"/>
                  <w:sz w:val="20"/>
                  <w:szCs w:val="20"/>
                </w:rPr>
                <w:t>*</w:t>
              </w:r>
            </w:ins>
          </w:p>
        </w:tc>
      </w:tr>
      <w:tr w:rsidR="00BE0539" w:rsidRPr="00DC2757" w14:paraId="46A21C20" w14:textId="77777777" w:rsidTr="00E750DA">
        <w:trPr>
          <w:trHeight w:val="260"/>
          <w:ins w:id="1674" w:author="Commodore, Sarah" w:date="2023-03-30T13:25:00Z"/>
        </w:trPr>
        <w:tc>
          <w:tcPr>
            <w:tcW w:w="0" w:type="auto"/>
            <w:tcBorders>
              <w:top w:val="nil"/>
              <w:left w:val="nil"/>
              <w:bottom w:val="nil"/>
              <w:right w:val="nil"/>
            </w:tcBorders>
            <w:shd w:val="clear" w:color="auto" w:fill="auto"/>
            <w:noWrap/>
            <w:vAlign w:val="bottom"/>
            <w:hideMark/>
          </w:tcPr>
          <w:p w14:paraId="0D44218E" w14:textId="77777777" w:rsidR="00BE0539" w:rsidRPr="00DC2757" w:rsidRDefault="00BE0539" w:rsidP="00E750DA">
            <w:pPr>
              <w:spacing w:after="0" w:line="240" w:lineRule="auto"/>
              <w:rPr>
                <w:ins w:id="1675" w:author="Commodore, Sarah" w:date="2023-03-30T13:25:00Z"/>
                <w:rFonts w:ascii="Calibri" w:eastAsia="Times New Roman" w:hAnsi="Calibri" w:cs="Calibri"/>
                <w:color w:val="000000"/>
                <w:sz w:val="20"/>
                <w:szCs w:val="20"/>
              </w:rPr>
            </w:pPr>
            <w:ins w:id="1676" w:author="Commodore, Sarah" w:date="2023-03-30T13:25:00Z">
              <w:r w:rsidRPr="00DC2757">
                <w:rPr>
                  <w:rFonts w:ascii="Calibri" w:eastAsia="Times New Roman" w:hAnsi="Calibri" w:cs="Calibri"/>
                  <w:color w:val="000000"/>
                  <w:sz w:val="20"/>
                  <w:szCs w:val="20"/>
                </w:rPr>
                <w:t>ENSG00000247311.3</w:t>
              </w:r>
            </w:ins>
          </w:p>
        </w:tc>
        <w:tc>
          <w:tcPr>
            <w:tcW w:w="0" w:type="auto"/>
            <w:tcBorders>
              <w:top w:val="nil"/>
              <w:left w:val="nil"/>
              <w:bottom w:val="nil"/>
              <w:right w:val="nil"/>
            </w:tcBorders>
            <w:shd w:val="clear" w:color="auto" w:fill="auto"/>
            <w:noWrap/>
            <w:vAlign w:val="bottom"/>
            <w:hideMark/>
          </w:tcPr>
          <w:p w14:paraId="09C7EBB4" w14:textId="77777777" w:rsidR="00BE0539" w:rsidRPr="00DC2757" w:rsidRDefault="00BE0539" w:rsidP="00E750DA">
            <w:pPr>
              <w:spacing w:after="0" w:line="240" w:lineRule="auto"/>
              <w:rPr>
                <w:ins w:id="1677" w:author="Commodore, Sarah" w:date="2023-03-30T13:25:00Z"/>
                <w:rFonts w:ascii="Calibri" w:eastAsia="Times New Roman" w:hAnsi="Calibri" w:cs="Calibri"/>
                <w:color w:val="000000"/>
                <w:sz w:val="20"/>
                <w:szCs w:val="20"/>
              </w:rPr>
            </w:pPr>
            <w:ins w:id="1678" w:author="Commodore, Sarah" w:date="2023-03-30T13:25:00Z">
              <w:r w:rsidRPr="00DC2757">
                <w:rPr>
                  <w:rFonts w:ascii="Calibri" w:eastAsia="Times New Roman" w:hAnsi="Calibri" w:cs="Calibri"/>
                  <w:color w:val="000000"/>
                  <w:sz w:val="20"/>
                  <w:szCs w:val="20"/>
                </w:rPr>
                <w:t>AC010255.1</w:t>
              </w:r>
            </w:ins>
          </w:p>
        </w:tc>
        <w:tc>
          <w:tcPr>
            <w:tcW w:w="0" w:type="auto"/>
            <w:tcBorders>
              <w:top w:val="nil"/>
              <w:left w:val="nil"/>
              <w:bottom w:val="nil"/>
              <w:right w:val="nil"/>
            </w:tcBorders>
            <w:shd w:val="clear" w:color="auto" w:fill="auto"/>
            <w:noWrap/>
            <w:vAlign w:val="bottom"/>
            <w:hideMark/>
          </w:tcPr>
          <w:p w14:paraId="55AA04D2" w14:textId="77777777" w:rsidR="00BE0539" w:rsidRPr="00DC2757" w:rsidRDefault="00BE0539" w:rsidP="00E750DA">
            <w:pPr>
              <w:spacing w:after="0" w:line="240" w:lineRule="auto"/>
              <w:jc w:val="center"/>
              <w:rPr>
                <w:ins w:id="1679" w:author="Commodore, Sarah" w:date="2023-03-30T13:25:00Z"/>
                <w:rFonts w:ascii="Calibri" w:eastAsia="Times New Roman" w:hAnsi="Calibri" w:cs="Calibri"/>
                <w:color w:val="000000"/>
                <w:sz w:val="20"/>
                <w:szCs w:val="20"/>
              </w:rPr>
            </w:pPr>
            <w:ins w:id="1680"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7687E179" w14:textId="77777777" w:rsidR="00BE0539" w:rsidRPr="00DC2757" w:rsidRDefault="00BE0539" w:rsidP="00E750DA">
            <w:pPr>
              <w:spacing w:after="0" w:line="240" w:lineRule="auto"/>
              <w:jc w:val="center"/>
              <w:rPr>
                <w:ins w:id="1681" w:author="Commodore, Sarah" w:date="2023-03-30T13:25:00Z"/>
                <w:rFonts w:ascii="Calibri" w:eastAsia="Times New Roman" w:hAnsi="Calibri" w:cs="Calibri"/>
                <w:color w:val="000000"/>
                <w:sz w:val="20"/>
                <w:szCs w:val="20"/>
              </w:rPr>
            </w:pPr>
            <w:ins w:id="1682" w:author="Commodore, Sarah" w:date="2023-03-30T13:25: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55E1E275" w14:textId="77777777" w:rsidR="00BE0539" w:rsidRPr="00DC2757" w:rsidRDefault="00BE0539" w:rsidP="00E750DA">
            <w:pPr>
              <w:spacing w:after="0" w:line="240" w:lineRule="auto"/>
              <w:jc w:val="center"/>
              <w:rPr>
                <w:ins w:id="1683" w:author="Commodore, Sarah" w:date="2023-03-30T13:25:00Z"/>
                <w:rFonts w:ascii="Calibri" w:eastAsia="Times New Roman" w:hAnsi="Calibri" w:cs="Calibri"/>
                <w:color w:val="000000"/>
                <w:sz w:val="20"/>
                <w:szCs w:val="20"/>
              </w:rPr>
            </w:pPr>
            <w:ins w:id="1684" w:author="Commodore, Sarah" w:date="2023-03-30T13:25: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55B973F3" w14:textId="77777777" w:rsidR="00BE0539" w:rsidRPr="00DC2757" w:rsidRDefault="00BE0539" w:rsidP="00E750DA">
            <w:pPr>
              <w:spacing w:after="0" w:line="240" w:lineRule="auto"/>
              <w:jc w:val="center"/>
              <w:rPr>
                <w:ins w:id="1685" w:author="Commodore, Sarah" w:date="2023-03-30T13:25:00Z"/>
                <w:rFonts w:ascii="Calibri" w:eastAsia="Times New Roman" w:hAnsi="Calibri" w:cs="Calibri"/>
                <w:color w:val="FF0000"/>
                <w:sz w:val="20"/>
                <w:szCs w:val="20"/>
              </w:rPr>
            </w:pPr>
            <w:ins w:id="1686" w:author="Commodore, Sarah" w:date="2023-03-30T13:25:00Z">
              <w:r w:rsidRPr="00DC2757">
                <w:rPr>
                  <w:rFonts w:ascii="Calibri" w:eastAsia="Times New Roman" w:hAnsi="Calibri" w:cs="Calibri"/>
                  <w:color w:val="FF0000"/>
                  <w:sz w:val="20"/>
                  <w:szCs w:val="20"/>
                </w:rPr>
                <w:t>*</w:t>
              </w:r>
            </w:ins>
          </w:p>
        </w:tc>
      </w:tr>
      <w:tr w:rsidR="00BE0539" w:rsidRPr="00DC2757" w14:paraId="128FAE6A" w14:textId="77777777" w:rsidTr="00E750DA">
        <w:trPr>
          <w:trHeight w:val="260"/>
          <w:ins w:id="1687" w:author="Commodore, Sarah" w:date="2023-03-30T13:25:00Z"/>
        </w:trPr>
        <w:tc>
          <w:tcPr>
            <w:tcW w:w="0" w:type="auto"/>
            <w:tcBorders>
              <w:top w:val="nil"/>
              <w:left w:val="nil"/>
              <w:bottom w:val="nil"/>
              <w:right w:val="nil"/>
            </w:tcBorders>
            <w:shd w:val="clear" w:color="auto" w:fill="auto"/>
            <w:noWrap/>
            <w:vAlign w:val="bottom"/>
            <w:hideMark/>
          </w:tcPr>
          <w:p w14:paraId="541DD236" w14:textId="77777777" w:rsidR="00BE0539" w:rsidRPr="00DC2757" w:rsidRDefault="00BE0539" w:rsidP="00E750DA">
            <w:pPr>
              <w:spacing w:after="0" w:line="240" w:lineRule="auto"/>
              <w:rPr>
                <w:ins w:id="1688" w:author="Commodore, Sarah" w:date="2023-03-30T13:25:00Z"/>
                <w:rFonts w:ascii="Calibri" w:eastAsia="Times New Roman" w:hAnsi="Calibri" w:cs="Calibri"/>
                <w:color w:val="000000"/>
                <w:sz w:val="20"/>
                <w:szCs w:val="20"/>
              </w:rPr>
            </w:pPr>
            <w:ins w:id="1689" w:author="Commodore, Sarah" w:date="2023-03-30T13:25:00Z">
              <w:r w:rsidRPr="00DC2757">
                <w:rPr>
                  <w:rFonts w:ascii="Calibri" w:eastAsia="Times New Roman" w:hAnsi="Calibri" w:cs="Calibri"/>
                  <w:color w:val="000000"/>
                  <w:sz w:val="20"/>
                  <w:szCs w:val="20"/>
                </w:rPr>
                <w:t>ENSG00000163576.18</w:t>
              </w:r>
            </w:ins>
          </w:p>
        </w:tc>
        <w:tc>
          <w:tcPr>
            <w:tcW w:w="0" w:type="auto"/>
            <w:tcBorders>
              <w:top w:val="nil"/>
              <w:left w:val="nil"/>
              <w:bottom w:val="nil"/>
              <w:right w:val="nil"/>
            </w:tcBorders>
            <w:shd w:val="clear" w:color="auto" w:fill="auto"/>
            <w:noWrap/>
            <w:vAlign w:val="bottom"/>
            <w:hideMark/>
          </w:tcPr>
          <w:p w14:paraId="1716529D" w14:textId="77777777" w:rsidR="00BE0539" w:rsidRPr="00DC2757" w:rsidRDefault="00BE0539" w:rsidP="00E750DA">
            <w:pPr>
              <w:spacing w:after="0" w:line="240" w:lineRule="auto"/>
              <w:rPr>
                <w:ins w:id="1690" w:author="Commodore, Sarah" w:date="2023-03-30T13:25:00Z"/>
                <w:rFonts w:ascii="Calibri" w:eastAsia="Times New Roman" w:hAnsi="Calibri" w:cs="Calibri"/>
                <w:color w:val="000000"/>
                <w:sz w:val="20"/>
                <w:szCs w:val="20"/>
              </w:rPr>
            </w:pPr>
            <w:ins w:id="1691" w:author="Commodore, Sarah" w:date="2023-03-30T13:25:00Z">
              <w:r w:rsidRPr="00DC2757">
                <w:rPr>
                  <w:rFonts w:ascii="Calibri" w:eastAsia="Times New Roman" w:hAnsi="Calibri" w:cs="Calibri"/>
                  <w:color w:val="000000"/>
                  <w:sz w:val="20"/>
                  <w:szCs w:val="20"/>
                </w:rPr>
                <w:t>EFHB</w:t>
              </w:r>
            </w:ins>
          </w:p>
        </w:tc>
        <w:tc>
          <w:tcPr>
            <w:tcW w:w="0" w:type="auto"/>
            <w:tcBorders>
              <w:top w:val="nil"/>
              <w:left w:val="nil"/>
              <w:bottom w:val="nil"/>
              <w:right w:val="nil"/>
            </w:tcBorders>
            <w:shd w:val="clear" w:color="auto" w:fill="auto"/>
            <w:noWrap/>
            <w:vAlign w:val="bottom"/>
            <w:hideMark/>
          </w:tcPr>
          <w:p w14:paraId="4E6C0137" w14:textId="77777777" w:rsidR="00BE0539" w:rsidRPr="00DC2757" w:rsidRDefault="00BE0539" w:rsidP="00E750DA">
            <w:pPr>
              <w:spacing w:after="0" w:line="240" w:lineRule="auto"/>
              <w:jc w:val="center"/>
              <w:rPr>
                <w:ins w:id="1692" w:author="Commodore, Sarah" w:date="2023-03-30T13:25:00Z"/>
                <w:rFonts w:ascii="Calibri" w:eastAsia="Times New Roman" w:hAnsi="Calibri" w:cs="Calibri"/>
                <w:color w:val="000000"/>
                <w:sz w:val="20"/>
                <w:szCs w:val="20"/>
              </w:rPr>
            </w:pPr>
            <w:ins w:id="1693"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0776CF4" w14:textId="77777777" w:rsidR="00BE0539" w:rsidRPr="00DC2757" w:rsidRDefault="00BE0539" w:rsidP="00E750DA">
            <w:pPr>
              <w:spacing w:after="0" w:line="240" w:lineRule="auto"/>
              <w:jc w:val="center"/>
              <w:rPr>
                <w:ins w:id="1694" w:author="Commodore, Sarah" w:date="2023-03-30T13:25:00Z"/>
                <w:rFonts w:ascii="Calibri" w:eastAsia="Times New Roman" w:hAnsi="Calibri" w:cs="Calibri"/>
                <w:color w:val="000000"/>
                <w:sz w:val="20"/>
                <w:szCs w:val="20"/>
              </w:rPr>
            </w:pPr>
            <w:ins w:id="1695" w:author="Commodore, Sarah" w:date="2023-03-30T13:25:00Z">
              <w:r w:rsidRPr="00DC2757">
                <w:rPr>
                  <w:rFonts w:ascii="Calibri" w:eastAsia="Times New Roman" w:hAnsi="Calibri" w:cs="Calibri"/>
                  <w:color w:val="000000"/>
                  <w:sz w:val="20"/>
                  <w:szCs w:val="20"/>
                </w:rPr>
                <w:t>8.1E-13</w:t>
              </w:r>
            </w:ins>
          </w:p>
        </w:tc>
        <w:tc>
          <w:tcPr>
            <w:tcW w:w="0" w:type="auto"/>
            <w:tcBorders>
              <w:top w:val="nil"/>
              <w:left w:val="nil"/>
              <w:bottom w:val="nil"/>
              <w:right w:val="nil"/>
            </w:tcBorders>
            <w:shd w:val="clear" w:color="auto" w:fill="auto"/>
            <w:noWrap/>
            <w:vAlign w:val="bottom"/>
            <w:hideMark/>
          </w:tcPr>
          <w:p w14:paraId="209B9B8B" w14:textId="77777777" w:rsidR="00BE0539" w:rsidRPr="00DC2757" w:rsidRDefault="00BE0539" w:rsidP="00E750DA">
            <w:pPr>
              <w:spacing w:after="0" w:line="240" w:lineRule="auto"/>
              <w:jc w:val="center"/>
              <w:rPr>
                <w:ins w:id="1696" w:author="Commodore, Sarah" w:date="2023-03-30T13:25:00Z"/>
                <w:rFonts w:ascii="Calibri" w:eastAsia="Times New Roman" w:hAnsi="Calibri" w:cs="Calibri"/>
                <w:color w:val="000000"/>
                <w:sz w:val="20"/>
                <w:szCs w:val="20"/>
              </w:rPr>
            </w:pPr>
            <w:ins w:id="1697" w:author="Commodore, Sarah" w:date="2023-03-30T13:25:00Z">
              <w:r w:rsidRPr="00DC2757">
                <w:rPr>
                  <w:rFonts w:ascii="Calibri" w:eastAsia="Times New Roman" w:hAnsi="Calibri" w:cs="Calibri"/>
                  <w:color w:val="000000"/>
                  <w:sz w:val="20"/>
                  <w:szCs w:val="20"/>
                </w:rPr>
                <w:t>3.3E-11</w:t>
              </w:r>
            </w:ins>
          </w:p>
        </w:tc>
        <w:tc>
          <w:tcPr>
            <w:tcW w:w="0" w:type="auto"/>
            <w:tcBorders>
              <w:top w:val="nil"/>
              <w:left w:val="nil"/>
              <w:bottom w:val="nil"/>
              <w:right w:val="nil"/>
            </w:tcBorders>
            <w:shd w:val="clear" w:color="auto" w:fill="auto"/>
            <w:noWrap/>
            <w:vAlign w:val="bottom"/>
            <w:hideMark/>
          </w:tcPr>
          <w:p w14:paraId="0CAAE13E" w14:textId="77777777" w:rsidR="00BE0539" w:rsidRPr="00DC2757" w:rsidRDefault="00BE0539" w:rsidP="00E750DA">
            <w:pPr>
              <w:spacing w:after="0" w:line="240" w:lineRule="auto"/>
              <w:jc w:val="center"/>
              <w:rPr>
                <w:ins w:id="1698" w:author="Commodore, Sarah" w:date="2023-03-30T13:25:00Z"/>
                <w:rFonts w:ascii="Calibri" w:eastAsia="Times New Roman" w:hAnsi="Calibri" w:cs="Calibri"/>
                <w:color w:val="FF0000"/>
                <w:sz w:val="20"/>
                <w:szCs w:val="20"/>
              </w:rPr>
            </w:pPr>
            <w:ins w:id="1699" w:author="Commodore, Sarah" w:date="2023-03-30T13:25:00Z">
              <w:r w:rsidRPr="00DC2757">
                <w:rPr>
                  <w:rFonts w:ascii="Calibri" w:eastAsia="Times New Roman" w:hAnsi="Calibri" w:cs="Calibri"/>
                  <w:color w:val="FF0000"/>
                  <w:sz w:val="20"/>
                  <w:szCs w:val="20"/>
                </w:rPr>
                <w:t>*</w:t>
              </w:r>
            </w:ins>
          </w:p>
        </w:tc>
      </w:tr>
      <w:tr w:rsidR="00BE0539" w:rsidRPr="00DC2757" w14:paraId="666C7337" w14:textId="77777777" w:rsidTr="00E750DA">
        <w:trPr>
          <w:trHeight w:val="260"/>
          <w:ins w:id="1700" w:author="Commodore, Sarah" w:date="2023-03-30T13:25:00Z"/>
        </w:trPr>
        <w:tc>
          <w:tcPr>
            <w:tcW w:w="0" w:type="auto"/>
            <w:tcBorders>
              <w:top w:val="nil"/>
              <w:left w:val="nil"/>
              <w:bottom w:val="nil"/>
              <w:right w:val="nil"/>
            </w:tcBorders>
            <w:shd w:val="clear" w:color="auto" w:fill="auto"/>
            <w:noWrap/>
            <w:vAlign w:val="bottom"/>
            <w:hideMark/>
          </w:tcPr>
          <w:p w14:paraId="2D22D666" w14:textId="77777777" w:rsidR="00BE0539" w:rsidRPr="00DC2757" w:rsidRDefault="00BE0539" w:rsidP="00E750DA">
            <w:pPr>
              <w:spacing w:after="0" w:line="240" w:lineRule="auto"/>
              <w:rPr>
                <w:ins w:id="1701" w:author="Commodore, Sarah" w:date="2023-03-30T13:25:00Z"/>
                <w:rFonts w:ascii="Calibri" w:eastAsia="Times New Roman" w:hAnsi="Calibri" w:cs="Calibri"/>
                <w:color w:val="000000"/>
                <w:sz w:val="20"/>
                <w:szCs w:val="20"/>
              </w:rPr>
            </w:pPr>
            <w:ins w:id="1702" w:author="Commodore, Sarah" w:date="2023-03-30T13:25:00Z">
              <w:r w:rsidRPr="00DC2757">
                <w:rPr>
                  <w:rFonts w:ascii="Calibri" w:eastAsia="Times New Roman" w:hAnsi="Calibri" w:cs="Calibri"/>
                  <w:color w:val="000000"/>
                  <w:sz w:val="20"/>
                  <w:szCs w:val="20"/>
                </w:rPr>
                <w:t>ENSG00000286277.1</w:t>
              </w:r>
            </w:ins>
          </w:p>
        </w:tc>
        <w:tc>
          <w:tcPr>
            <w:tcW w:w="0" w:type="auto"/>
            <w:tcBorders>
              <w:top w:val="nil"/>
              <w:left w:val="nil"/>
              <w:bottom w:val="nil"/>
              <w:right w:val="nil"/>
            </w:tcBorders>
            <w:shd w:val="clear" w:color="auto" w:fill="auto"/>
            <w:noWrap/>
            <w:vAlign w:val="bottom"/>
            <w:hideMark/>
          </w:tcPr>
          <w:p w14:paraId="2C87E23E" w14:textId="77777777" w:rsidR="00BE0539" w:rsidRPr="00DC2757" w:rsidRDefault="00BE0539" w:rsidP="00E750DA">
            <w:pPr>
              <w:spacing w:after="0" w:line="240" w:lineRule="auto"/>
              <w:rPr>
                <w:ins w:id="1703" w:author="Commodore, Sarah" w:date="2023-03-30T13:25:00Z"/>
                <w:rFonts w:ascii="Calibri" w:eastAsia="Times New Roman" w:hAnsi="Calibri" w:cs="Calibri"/>
                <w:color w:val="000000"/>
                <w:sz w:val="20"/>
                <w:szCs w:val="20"/>
              </w:rPr>
            </w:pPr>
            <w:ins w:id="1704" w:author="Commodore, Sarah" w:date="2023-03-30T13:25:00Z">
              <w:r w:rsidRPr="00DC2757">
                <w:rPr>
                  <w:rFonts w:ascii="Calibri" w:eastAsia="Times New Roman" w:hAnsi="Calibri" w:cs="Calibri"/>
                  <w:color w:val="000000"/>
                  <w:sz w:val="20"/>
                  <w:szCs w:val="20"/>
                </w:rPr>
                <w:t>AL009177.1</w:t>
              </w:r>
            </w:ins>
          </w:p>
        </w:tc>
        <w:tc>
          <w:tcPr>
            <w:tcW w:w="0" w:type="auto"/>
            <w:tcBorders>
              <w:top w:val="nil"/>
              <w:left w:val="nil"/>
              <w:bottom w:val="nil"/>
              <w:right w:val="nil"/>
            </w:tcBorders>
            <w:shd w:val="clear" w:color="auto" w:fill="auto"/>
            <w:noWrap/>
            <w:vAlign w:val="bottom"/>
            <w:hideMark/>
          </w:tcPr>
          <w:p w14:paraId="73FF4088" w14:textId="77777777" w:rsidR="00BE0539" w:rsidRPr="00DC2757" w:rsidRDefault="00BE0539" w:rsidP="00E750DA">
            <w:pPr>
              <w:spacing w:after="0" w:line="240" w:lineRule="auto"/>
              <w:jc w:val="center"/>
              <w:rPr>
                <w:ins w:id="1705" w:author="Commodore, Sarah" w:date="2023-03-30T13:25:00Z"/>
                <w:rFonts w:ascii="Calibri" w:eastAsia="Times New Roman" w:hAnsi="Calibri" w:cs="Calibri"/>
                <w:color w:val="000000"/>
                <w:sz w:val="20"/>
                <w:szCs w:val="20"/>
              </w:rPr>
            </w:pPr>
            <w:ins w:id="1706"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25BA3B5" w14:textId="77777777" w:rsidR="00BE0539" w:rsidRPr="00DC2757" w:rsidRDefault="00BE0539" w:rsidP="00E750DA">
            <w:pPr>
              <w:spacing w:after="0" w:line="240" w:lineRule="auto"/>
              <w:jc w:val="center"/>
              <w:rPr>
                <w:ins w:id="1707" w:author="Commodore, Sarah" w:date="2023-03-30T13:25:00Z"/>
                <w:rFonts w:ascii="Calibri" w:eastAsia="Times New Roman" w:hAnsi="Calibri" w:cs="Calibri"/>
                <w:color w:val="000000"/>
                <w:sz w:val="20"/>
                <w:szCs w:val="20"/>
              </w:rPr>
            </w:pPr>
            <w:ins w:id="1708" w:author="Commodore, Sarah" w:date="2023-03-30T13:25:00Z">
              <w:r w:rsidRPr="00DC2757">
                <w:rPr>
                  <w:rFonts w:ascii="Calibri" w:eastAsia="Times New Roman" w:hAnsi="Calibri" w:cs="Calibri"/>
                  <w:color w:val="000000"/>
                  <w:sz w:val="20"/>
                  <w:szCs w:val="20"/>
                </w:rPr>
                <w:t>7.6E-10</w:t>
              </w:r>
            </w:ins>
          </w:p>
        </w:tc>
        <w:tc>
          <w:tcPr>
            <w:tcW w:w="0" w:type="auto"/>
            <w:tcBorders>
              <w:top w:val="nil"/>
              <w:left w:val="nil"/>
              <w:bottom w:val="nil"/>
              <w:right w:val="nil"/>
            </w:tcBorders>
            <w:shd w:val="clear" w:color="auto" w:fill="auto"/>
            <w:noWrap/>
            <w:vAlign w:val="bottom"/>
            <w:hideMark/>
          </w:tcPr>
          <w:p w14:paraId="30A42BCC" w14:textId="77777777" w:rsidR="00BE0539" w:rsidRPr="00DC2757" w:rsidRDefault="00BE0539" w:rsidP="00E750DA">
            <w:pPr>
              <w:spacing w:after="0" w:line="240" w:lineRule="auto"/>
              <w:jc w:val="center"/>
              <w:rPr>
                <w:ins w:id="1709" w:author="Commodore, Sarah" w:date="2023-03-30T13:25:00Z"/>
                <w:rFonts w:ascii="Calibri" w:eastAsia="Times New Roman" w:hAnsi="Calibri" w:cs="Calibri"/>
                <w:color w:val="000000"/>
                <w:sz w:val="20"/>
                <w:szCs w:val="20"/>
              </w:rPr>
            </w:pPr>
            <w:ins w:id="1710" w:author="Commodore, Sarah" w:date="2023-03-30T13:25:00Z">
              <w:r w:rsidRPr="00DC2757">
                <w:rPr>
                  <w:rFonts w:ascii="Calibri" w:eastAsia="Times New Roman" w:hAnsi="Calibri" w:cs="Calibri"/>
                  <w:color w:val="000000"/>
                  <w:sz w:val="20"/>
                  <w:szCs w:val="20"/>
                </w:rPr>
                <w:t>1.4E-08</w:t>
              </w:r>
            </w:ins>
          </w:p>
        </w:tc>
        <w:tc>
          <w:tcPr>
            <w:tcW w:w="0" w:type="auto"/>
            <w:tcBorders>
              <w:top w:val="nil"/>
              <w:left w:val="nil"/>
              <w:bottom w:val="nil"/>
              <w:right w:val="nil"/>
            </w:tcBorders>
            <w:shd w:val="clear" w:color="auto" w:fill="auto"/>
            <w:noWrap/>
            <w:vAlign w:val="bottom"/>
            <w:hideMark/>
          </w:tcPr>
          <w:p w14:paraId="2531112B" w14:textId="77777777" w:rsidR="00BE0539" w:rsidRPr="00DC2757" w:rsidRDefault="00BE0539" w:rsidP="00E750DA">
            <w:pPr>
              <w:spacing w:after="0" w:line="240" w:lineRule="auto"/>
              <w:jc w:val="center"/>
              <w:rPr>
                <w:ins w:id="1711" w:author="Commodore, Sarah" w:date="2023-03-30T13:25:00Z"/>
                <w:rFonts w:ascii="Calibri" w:eastAsia="Times New Roman" w:hAnsi="Calibri" w:cs="Calibri"/>
                <w:color w:val="FF0000"/>
                <w:sz w:val="20"/>
                <w:szCs w:val="20"/>
              </w:rPr>
            </w:pPr>
            <w:ins w:id="1712" w:author="Commodore, Sarah" w:date="2023-03-30T13:25:00Z">
              <w:r w:rsidRPr="00DC2757">
                <w:rPr>
                  <w:rFonts w:ascii="Calibri" w:eastAsia="Times New Roman" w:hAnsi="Calibri" w:cs="Calibri"/>
                  <w:color w:val="FF0000"/>
                  <w:sz w:val="20"/>
                  <w:szCs w:val="20"/>
                </w:rPr>
                <w:t>*</w:t>
              </w:r>
            </w:ins>
          </w:p>
        </w:tc>
      </w:tr>
      <w:tr w:rsidR="00BE0539" w:rsidRPr="00DC2757" w14:paraId="43027A3B" w14:textId="77777777" w:rsidTr="00E750DA">
        <w:trPr>
          <w:trHeight w:val="260"/>
          <w:ins w:id="1713" w:author="Commodore, Sarah" w:date="2023-03-30T13:25:00Z"/>
        </w:trPr>
        <w:tc>
          <w:tcPr>
            <w:tcW w:w="0" w:type="auto"/>
            <w:tcBorders>
              <w:top w:val="nil"/>
              <w:left w:val="nil"/>
              <w:bottom w:val="nil"/>
              <w:right w:val="nil"/>
            </w:tcBorders>
            <w:shd w:val="clear" w:color="auto" w:fill="auto"/>
            <w:noWrap/>
            <w:vAlign w:val="bottom"/>
            <w:hideMark/>
          </w:tcPr>
          <w:p w14:paraId="698CE197" w14:textId="77777777" w:rsidR="00BE0539" w:rsidRPr="00DC2757" w:rsidRDefault="00BE0539" w:rsidP="00E750DA">
            <w:pPr>
              <w:spacing w:after="0" w:line="240" w:lineRule="auto"/>
              <w:rPr>
                <w:ins w:id="1714" w:author="Commodore, Sarah" w:date="2023-03-30T13:25:00Z"/>
                <w:rFonts w:ascii="Calibri" w:eastAsia="Times New Roman" w:hAnsi="Calibri" w:cs="Calibri"/>
                <w:color w:val="000000"/>
                <w:sz w:val="20"/>
                <w:szCs w:val="20"/>
              </w:rPr>
            </w:pPr>
            <w:ins w:id="1715" w:author="Commodore, Sarah" w:date="2023-03-30T13:25:00Z">
              <w:r w:rsidRPr="00DC2757">
                <w:rPr>
                  <w:rFonts w:ascii="Calibri" w:eastAsia="Times New Roman" w:hAnsi="Calibri" w:cs="Calibri"/>
                  <w:color w:val="000000"/>
                  <w:sz w:val="20"/>
                  <w:szCs w:val="20"/>
                </w:rPr>
                <w:t>ENSG00000215160.3</w:t>
              </w:r>
            </w:ins>
          </w:p>
        </w:tc>
        <w:tc>
          <w:tcPr>
            <w:tcW w:w="0" w:type="auto"/>
            <w:tcBorders>
              <w:top w:val="nil"/>
              <w:left w:val="nil"/>
              <w:bottom w:val="nil"/>
              <w:right w:val="nil"/>
            </w:tcBorders>
            <w:shd w:val="clear" w:color="auto" w:fill="auto"/>
            <w:noWrap/>
            <w:vAlign w:val="bottom"/>
            <w:hideMark/>
          </w:tcPr>
          <w:p w14:paraId="5CB74B2D" w14:textId="77777777" w:rsidR="00BE0539" w:rsidRPr="00DC2757" w:rsidRDefault="00BE0539" w:rsidP="00E750DA">
            <w:pPr>
              <w:spacing w:after="0" w:line="240" w:lineRule="auto"/>
              <w:rPr>
                <w:ins w:id="1716" w:author="Commodore, Sarah" w:date="2023-03-30T13:25:00Z"/>
                <w:rFonts w:ascii="Calibri" w:eastAsia="Times New Roman" w:hAnsi="Calibri" w:cs="Calibri"/>
                <w:color w:val="000000"/>
                <w:sz w:val="20"/>
                <w:szCs w:val="20"/>
              </w:rPr>
            </w:pPr>
            <w:ins w:id="1717" w:author="Commodore, Sarah" w:date="2023-03-30T13:25:00Z">
              <w:r w:rsidRPr="00DC2757">
                <w:rPr>
                  <w:rFonts w:ascii="Calibri" w:eastAsia="Times New Roman" w:hAnsi="Calibri" w:cs="Calibri"/>
                  <w:color w:val="000000"/>
                  <w:sz w:val="20"/>
                  <w:szCs w:val="20"/>
                </w:rPr>
                <w:t>OR7E122P</w:t>
              </w:r>
            </w:ins>
          </w:p>
        </w:tc>
        <w:tc>
          <w:tcPr>
            <w:tcW w:w="0" w:type="auto"/>
            <w:tcBorders>
              <w:top w:val="nil"/>
              <w:left w:val="nil"/>
              <w:bottom w:val="nil"/>
              <w:right w:val="nil"/>
            </w:tcBorders>
            <w:shd w:val="clear" w:color="auto" w:fill="auto"/>
            <w:noWrap/>
            <w:vAlign w:val="bottom"/>
            <w:hideMark/>
          </w:tcPr>
          <w:p w14:paraId="7ECBD7B5" w14:textId="77777777" w:rsidR="00BE0539" w:rsidRPr="00DC2757" w:rsidRDefault="00BE0539" w:rsidP="00E750DA">
            <w:pPr>
              <w:spacing w:after="0" w:line="240" w:lineRule="auto"/>
              <w:jc w:val="center"/>
              <w:rPr>
                <w:ins w:id="1718" w:author="Commodore, Sarah" w:date="2023-03-30T13:25:00Z"/>
                <w:rFonts w:ascii="Calibri" w:eastAsia="Times New Roman" w:hAnsi="Calibri" w:cs="Calibri"/>
                <w:color w:val="000000"/>
                <w:sz w:val="20"/>
                <w:szCs w:val="20"/>
              </w:rPr>
            </w:pPr>
            <w:ins w:id="1719"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D1F3D34" w14:textId="77777777" w:rsidR="00BE0539" w:rsidRPr="00DC2757" w:rsidRDefault="00BE0539" w:rsidP="00E750DA">
            <w:pPr>
              <w:spacing w:after="0" w:line="240" w:lineRule="auto"/>
              <w:jc w:val="center"/>
              <w:rPr>
                <w:ins w:id="1720" w:author="Commodore, Sarah" w:date="2023-03-30T13:25:00Z"/>
                <w:rFonts w:ascii="Calibri" w:eastAsia="Times New Roman" w:hAnsi="Calibri" w:cs="Calibri"/>
                <w:color w:val="000000"/>
                <w:sz w:val="20"/>
                <w:szCs w:val="20"/>
              </w:rPr>
            </w:pPr>
            <w:ins w:id="1721" w:author="Commodore, Sarah" w:date="2023-03-30T13:25:00Z">
              <w:r w:rsidRPr="00DC2757">
                <w:rPr>
                  <w:rFonts w:ascii="Calibri" w:eastAsia="Times New Roman" w:hAnsi="Calibri" w:cs="Calibri"/>
                  <w:color w:val="000000"/>
                  <w:sz w:val="20"/>
                  <w:szCs w:val="20"/>
                </w:rPr>
                <w:t>2.3E-06</w:t>
              </w:r>
            </w:ins>
          </w:p>
        </w:tc>
        <w:tc>
          <w:tcPr>
            <w:tcW w:w="0" w:type="auto"/>
            <w:tcBorders>
              <w:top w:val="nil"/>
              <w:left w:val="nil"/>
              <w:bottom w:val="nil"/>
              <w:right w:val="nil"/>
            </w:tcBorders>
            <w:shd w:val="clear" w:color="auto" w:fill="auto"/>
            <w:noWrap/>
            <w:vAlign w:val="bottom"/>
            <w:hideMark/>
          </w:tcPr>
          <w:p w14:paraId="627BD6DE" w14:textId="77777777" w:rsidR="00BE0539" w:rsidRPr="00DC2757" w:rsidRDefault="00BE0539" w:rsidP="00E750DA">
            <w:pPr>
              <w:spacing w:after="0" w:line="240" w:lineRule="auto"/>
              <w:jc w:val="center"/>
              <w:rPr>
                <w:ins w:id="1722" w:author="Commodore, Sarah" w:date="2023-03-30T13:25:00Z"/>
                <w:rFonts w:ascii="Calibri" w:eastAsia="Times New Roman" w:hAnsi="Calibri" w:cs="Calibri"/>
                <w:color w:val="000000"/>
                <w:sz w:val="20"/>
                <w:szCs w:val="20"/>
              </w:rPr>
            </w:pPr>
            <w:ins w:id="1723" w:author="Commodore, Sarah" w:date="2023-03-30T13:25:00Z">
              <w:r w:rsidRPr="00DC2757">
                <w:rPr>
                  <w:rFonts w:ascii="Calibri" w:eastAsia="Times New Roman" w:hAnsi="Calibri" w:cs="Calibri"/>
                  <w:color w:val="000000"/>
                  <w:sz w:val="20"/>
                  <w:szCs w:val="20"/>
                </w:rPr>
                <w:t>1.8E-05</w:t>
              </w:r>
            </w:ins>
          </w:p>
        </w:tc>
        <w:tc>
          <w:tcPr>
            <w:tcW w:w="0" w:type="auto"/>
            <w:tcBorders>
              <w:top w:val="nil"/>
              <w:left w:val="nil"/>
              <w:bottom w:val="nil"/>
              <w:right w:val="nil"/>
            </w:tcBorders>
            <w:shd w:val="clear" w:color="auto" w:fill="auto"/>
            <w:noWrap/>
            <w:vAlign w:val="bottom"/>
            <w:hideMark/>
          </w:tcPr>
          <w:p w14:paraId="43EF00E7" w14:textId="77777777" w:rsidR="00BE0539" w:rsidRPr="00DC2757" w:rsidRDefault="00BE0539" w:rsidP="00E750DA">
            <w:pPr>
              <w:spacing w:after="0" w:line="240" w:lineRule="auto"/>
              <w:jc w:val="center"/>
              <w:rPr>
                <w:ins w:id="1724" w:author="Commodore, Sarah" w:date="2023-03-30T13:25:00Z"/>
                <w:rFonts w:ascii="Calibri" w:eastAsia="Times New Roman" w:hAnsi="Calibri" w:cs="Calibri"/>
                <w:color w:val="FF0000"/>
                <w:sz w:val="20"/>
                <w:szCs w:val="20"/>
              </w:rPr>
            </w:pPr>
            <w:ins w:id="1725" w:author="Commodore, Sarah" w:date="2023-03-30T13:25:00Z">
              <w:r w:rsidRPr="00DC2757">
                <w:rPr>
                  <w:rFonts w:ascii="Calibri" w:eastAsia="Times New Roman" w:hAnsi="Calibri" w:cs="Calibri"/>
                  <w:color w:val="FF0000"/>
                  <w:sz w:val="20"/>
                  <w:szCs w:val="20"/>
                </w:rPr>
                <w:t>*</w:t>
              </w:r>
            </w:ins>
          </w:p>
        </w:tc>
      </w:tr>
      <w:tr w:rsidR="00BE0539" w:rsidRPr="00DC2757" w14:paraId="3C1E28C8" w14:textId="77777777" w:rsidTr="00E750DA">
        <w:trPr>
          <w:trHeight w:val="260"/>
          <w:ins w:id="1726" w:author="Commodore, Sarah" w:date="2023-03-30T13:25:00Z"/>
        </w:trPr>
        <w:tc>
          <w:tcPr>
            <w:tcW w:w="0" w:type="auto"/>
            <w:tcBorders>
              <w:top w:val="nil"/>
              <w:left w:val="nil"/>
              <w:bottom w:val="nil"/>
              <w:right w:val="nil"/>
            </w:tcBorders>
            <w:shd w:val="clear" w:color="auto" w:fill="auto"/>
            <w:noWrap/>
            <w:vAlign w:val="bottom"/>
            <w:hideMark/>
          </w:tcPr>
          <w:p w14:paraId="5117FAE1" w14:textId="77777777" w:rsidR="00BE0539" w:rsidRPr="00DC2757" w:rsidRDefault="00BE0539" w:rsidP="00E750DA">
            <w:pPr>
              <w:spacing w:after="0" w:line="240" w:lineRule="auto"/>
              <w:rPr>
                <w:ins w:id="1727" w:author="Commodore, Sarah" w:date="2023-03-30T13:25:00Z"/>
                <w:rFonts w:ascii="Calibri" w:eastAsia="Times New Roman" w:hAnsi="Calibri" w:cs="Calibri"/>
                <w:color w:val="000000"/>
                <w:sz w:val="20"/>
                <w:szCs w:val="20"/>
              </w:rPr>
            </w:pPr>
            <w:ins w:id="1728" w:author="Commodore, Sarah" w:date="2023-03-30T13:25:00Z">
              <w:r w:rsidRPr="00DC2757">
                <w:rPr>
                  <w:rFonts w:ascii="Calibri" w:eastAsia="Times New Roman" w:hAnsi="Calibri" w:cs="Calibri"/>
                  <w:color w:val="000000"/>
                  <w:sz w:val="20"/>
                  <w:szCs w:val="20"/>
                </w:rPr>
                <w:t>ENSG00000236833.1</w:t>
              </w:r>
            </w:ins>
          </w:p>
        </w:tc>
        <w:tc>
          <w:tcPr>
            <w:tcW w:w="0" w:type="auto"/>
            <w:tcBorders>
              <w:top w:val="nil"/>
              <w:left w:val="nil"/>
              <w:bottom w:val="nil"/>
              <w:right w:val="nil"/>
            </w:tcBorders>
            <w:shd w:val="clear" w:color="auto" w:fill="auto"/>
            <w:noWrap/>
            <w:vAlign w:val="bottom"/>
            <w:hideMark/>
          </w:tcPr>
          <w:p w14:paraId="20007497" w14:textId="77777777" w:rsidR="00BE0539" w:rsidRPr="00DC2757" w:rsidRDefault="00BE0539" w:rsidP="00E750DA">
            <w:pPr>
              <w:spacing w:after="0" w:line="240" w:lineRule="auto"/>
              <w:rPr>
                <w:ins w:id="1729" w:author="Commodore, Sarah" w:date="2023-03-30T13:25:00Z"/>
                <w:rFonts w:ascii="Calibri" w:eastAsia="Times New Roman" w:hAnsi="Calibri" w:cs="Calibri"/>
                <w:color w:val="000000"/>
                <w:sz w:val="20"/>
                <w:szCs w:val="20"/>
              </w:rPr>
            </w:pPr>
            <w:ins w:id="1730" w:author="Commodore, Sarah" w:date="2023-03-30T13:25:00Z">
              <w:r w:rsidRPr="00DC2757">
                <w:rPr>
                  <w:rFonts w:ascii="Calibri" w:eastAsia="Times New Roman" w:hAnsi="Calibri" w:cs="Calibri"/>
                  <w:color w:val="000000"/>
                  <w:sz w:val="20"/>
                  <w:szCs w:val="20"/>
                </w:rPr>
                <w:t>AC024560.1</w:t>
              </w:r>
            </w:ins>
          </w:p>
        </w:tc>
        <w:tc>
          <w:tcPr>
            <w:tcW w:w="0" w:type="auto"/>
            <w:tcBorders>
              <w:top w:val="nil"/>
              <w:left w:val="nil"/>
              <w:bottom w:val="nil"/>
              <w:right w:val="nil"/>
            </w:tcBorders>
            <w:shd w:val="clear" w:color="auto" w:fill="auto"/>
            <w:noWrap/>
            <w:vAlign w:val="bottom"/>
            <w:hideMark/>
          </w:tcPr>
          <w:p w14:paraId="4C857914" w14:textId="77777777" w:rsidR="00BE0539" w:rsidRPr="00DC2757" w:rsidRDefault="00BE0539" w:rsidP="00E750DA">
            <w:pPr>
              <w:spacing w:after="0" w:line="240" w:lineRule="auto"/>
              <w:jc w:val="center"/>
              <w:rPr>
                <w:ins w:id="1731" w:author="Commodore, Sarah" w:date="2023-03-30T13:25:00Z"/>
                <w:rFonts w:ascii="Calibri" w:eastAsia="Times New Roman" w:hAnsi="Calibri" w:cs="Calibri"/>
                <w:color w:val="000000"/>
                <w:sz w:val="20"/>
                <w:szCs w:val="20"/>
              </w:rPr>
            </w:pPr>
            <w:ins w:id="1732"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3782E542" w14:textId="77777777" w:rsidR="00BE0539" w:rsidRPr="00DC2757" w:rsidRDefault="00BE0539" w:rsidP="00E750DA">
            <w:pPr>
              <w:spacing w:after="0" w:line="240" w:lineRule="auto"/>
              <w:jc w:val="center"/>
              <w:rPr>
                <w:ins w:id="1733" w:author="Commodore, Sarah" w:date="2023-03-30T13:25:00Z"/>
                <w:rFonts w:ascii="Calibri" w:eastAsia="Times New Roman" w:hAnsi="Calibri" w:cs="Calibri"/>
                <w:color w:val="000000"/>
                <w:sz w:val="20"/>
                <w:szCs w:val="20"/>
              </w:rPr>
            </w:pPr>
            <w:ins w:id="1734" w:author="Commodore, Sarah" w:date="2023-03-30T13:25:00Z">
              <w:r w:rsidRPr="00DC2757">
                <w:rPr>
                  <w:rFonts w:ascii="Calibri" w:eastAsia="Times New Roman" w:hAnsi="Calibri" w:cs="Calibri"/>
                  <w:color w:val="000000"/>
                  <w:sz w:val="20"/>
                  <w:szCs w:val="20"/>
                </w:rPr>
                <w:t>4.5E-03</w:t>
              </w:r>
            </w:ins>
          </w:p>
        </w:tc>
        <w:tc>
          <w:tcPr>
            <w:tcW w:w="0" w:type="auto"/>
            <w:tcBorders>
              <w:top w:val="nil"/>
              <w:left w:val="nil"/>
              <w:bottom w:val="nil"/>
              <w:right w:val="nil"/>
            </w:tcBorders>
            <w:shd w:val="clear" w:color="auto" w:fill="auto"/>
            <w:noWrap/>
            <w:vAlign w:val="bottom"/>
            <w:hideMark/>
          </w:tcPr>
          <w:p w14:paraId="33A1EB85" w14:textId="77777777" w:rsidR="00BE0539" w:rsidRPr="00DC2757" w:rsidRDefault="00BE0539" w:rsidP="00E750DA">
            <w:pPr>
              <w:spacing w:after="0" w:line="240" w:lineRule="auto"/>
              <w:jc w:val="center"/>
              <w:rPr>
                <w:ins w:id="1735" w:author="Commodore, Sarah" w:date="2023-03-30T13:25:00Z"/>
                <w:rFonts w:ascii="Calibri" w:eastAsia="Times New Roman" w:hAnsi="Calibri" w:cs="Calibri"/>
                <w:color w:val="000000"/>
                <w:sz w:val="20"/>
                <w:szCs w:val="20"/>
              </w:rPr>
            </w:pPr>
            <w:ins w:id="1736" w:author="Commodore, Sarah" w:date="2023-03-30T13:25:00Z">
              <w:r w:rsidRPr="00DC2757">
                <w:rPr>
                  <w:rFonts w:ascii="Calibri" w:eastAsia="Times New Roman" w:hAnsi="Calibri" w:cs="Calibri"/>
                  <w:color w:val="000000"/>
                  <w:sz w:val="20"/>
                  <w:szCs w:val="20"/>
                </w:rPr>
                <w:t>1.4E-02</w:t>
              </w:r>
            </w:ins>
          </w:p>
        </w:tc>
        <w:tc>
          <w:tcPr>
            <w:tcW w:w="0" w:type="auto"/>
            <w:tcBorders>
              <w:top w:val="nil"/>
              <w:left w:val="nil"/>
              <w:bottom w:val="nil"/>
              <w:right w:val="nil"/>
            </w:tcBorders>
            <w:shd w:val="clear" w:color="auto" w:fill="auto"/>
            <w:noWrap/>
            <w:vAlign w:val="bottom"/>
            <w:hideMark/>
          </w:tcPr>
          <w:p w14:paraId="65D51F49" w14:textId="77777777" w:rsidR="00BE0539" w:rsidRPr="00DC2757" w:rsidRDefault="00BE0539" w:rsidP="00E750DA">
            <w:pPr>
              <w:spacing w:after="0" w:line="240" w:lineRule="auto"/>
              <w:jc w:val="center"/>
              <w:rPr>
                <w:ins w:id="1737" w:author="Commodore, Sarah" w:date="2023-03-30T13:25:00Z"/>
                <w:rFonts w:ascii="Calibri" w:eastAsia="Times New Roman" w:hAnsi="Calibri" w:cs="Calibri"/>
                <w:color w:val="FF0000"/>
                <w:sz w:val="20"/>
                <w:szCs w:val="20"/>
              </w:rPr>
            </w:pPr>
            <w:ins w:id="1738" w:author="Commodore, Sarah" w:date="2023-03-30T13:25:00Z">
              <w:r w:rsidRPr="00DC2757">
                <w:rPr>
                  <w:rFonts w:ascii="Calibri" w:eastAsia="Times New Roman" w:hAnsi="Calibri" w:cs="Calibri"/>
                  <w:color w:val="FF0000"/>
                  <w:sz w:val="20"/>
                  <w:szCs w:val="20"/>
                </w:rPr>
                <w:t>*</w:t>
              </w:r>
            </w:ins>
          </w:p>
        </w:tc>
      </w:tr>
      <w:tr w:rsidR="00BE0539" w:rsidRPr="00DC2757" w14:paraId="4F90BB2D" w14:textId="77777777" w:rsidTr="00E750DA">
        <w:trPr>
          <w:trHeight w:val="260"/>
          <w:ins w:id="1739" w:author="Commodore, Sarah" w:date="2023-03-30T13:25:00Z"/>
        </w:trPr>
        <w:tc>
          <w:tcPr>
            <w:tcW w:w="0" w:type="auto"/>
            <w:tcBorders>
              <w:top w:val="nil"/>
              <w:left w:val="nil"/>
              <w:bottom w:val="nil"/>
              <w:right w:val="nil"/>
            </w:tcBorders>
            <w:shd w:val="clear" w:color="auto" w:fill="auto"/>
            <w:noWrap/>
            <w:vAlign w:val="bottom"/>
            <w:hideMark/>
          </w:tcPr>
          <w:p w14:paraId="6C0F64C2" w14:textId="77777777" w:rsidR="00BE0539" w:rsidRPr="00DC2757" w:rsidRDefault="00BE0539" w:rsidP="00E750DA">
            <w:pPr>
              <w:spacing w:after="0" w:line="240" w:lineRule="auto"/>
              <w:rPr>
                <w:ins w:id="1740" w:author="Commodore, Sarah" w:date="2023-03-30T13:25:00Z"/>
                <w:rFonts w:ascii="Calibri" w:eastAsia="Times New Roman" w:hAnsi="Calibri" w:cs="Calibri"/>
                <w:color w:val="000000"/>
                <w:sz w:val="20"/>
                <w:szCs w:val="20"/>
              </w:rPr>
            </w:pPr>
            <w:ins w:id="1741" w:author="Commodore, Sarah" w:date="2023-03-30T13:25:00Z">
              <w:r w:rsidRPr="00DC2757">
                <w:rPr>
                  <w:rFonts w:ascii="Calibri" w:eastAsia="Times New Roman" w:hAnsi="Calibri" w:cs="Calibri"/>
                  <w:color w:val="000000"/>
                  <w:sz w:val="20"/>
                  <w:szCs w:val="20"/>
                </w:rPr>
                <w:t>ENSG00000187151.7</w:t>
              </w:r>
            </w:ins>
          </w:p>
        </w:tc>
        <w:tc>
          <w:tcPr>
            <w:tcW w:w="0" w:type="auto"/>
            <w:tcBorders>
              <w:top w:val="nil"/>
              <w:left w:val="nil"/>
              <w:bottom w:val="nil"/>
              <w:right w:val="nil"/>
            </w:tcBorders>
            <w:shd w:val="clear" w:color="auto" w:fill="auto"/>
            <w:noWrap/>
            <w:vAlign w:val="bottom"/>
            <w:hideMark/>
          </w:tcPr>
          <w:p w14:paraId="25995A18" w14:textId="77777777" w:rsidR="00BE0539" w:rsidRPr="00DC2757" w:rsidRDefault="00BE0539" w:rsidP="00E750DA">
            <w:pPr>
              <w:spacing w:after="0" w:line="240" w:lineRule="auto"/>
              <w:rPr>
                <w:ins w:id="1742" w:author="Commodore, Sarah" w:date="2023-03-30T13:25:00Z"/>
                <w:rFonts w:ascii="Calibri" w:eastAsia="Times New Roman" w:hAnsi="Calibri" w:cs="Calibri"/>
                <w:color w:val="000000"/>
                <w:sz w:val="20"/>
                <w:szCs w:val="20"/>
              </w:rPr>
            </w:pPr>
            <w:ins w:id="1743" w:author="Commodore, Sarah" w:date="2023-03-30T13:25:00Z">
              <w:r w:rsidRPr="00DC2757">
                <w:rPr>
                  <w:rFonts w:ascii="Calibri" w:eastAsia="Times New Roman" w:hAnsi="Calibri" w:cs="Calibri"/>
                  <w:color w:val="000000"/>
                  <w:sz w:val="20"/>
                  <w:szCs w:val="20"/>
                </w:rPr>
                <w:t>ANGPTL5</w:t>
              </w:r>
            </w:ins>
          </w:p>
        </w:tc>
        <w:tc>
          <w:tcPr>
            <w:tcW w:w="0" w:type="auto"/>
            <w:tcBorders>
              <w:top w:val="nil"/>
              <w:left w:val="nil"/>
              <w:bottom w:val="nil"/>
              <w:right w:val="nil"/>
            </w:tcBorders>
            <w:shd w:val="clear" w:color="auto" w:fill="auto"/>
            <w:noWrap/>
            <w:vAlign w:val="bottom"/>
            <w:hideMark/>
          </w:tcPr>
          <w:p w14:paraId="072208B0" w14:textId="77777777" w:rsidR="00BE0539" w:rsidRPr="00DC2757" w:rsidRDefault="00BE0539" w:rsidP="00E750DA">
            <w:pPr>
              <w:spacing w:after="0" w:line="240" w:lineRule="auto"/>
              <w:jc w:val="center"/>
              <w:rPr>
                <w:ins w:id="1744" w:author="Commodore, Sarah" w:date="2023-03-30T13:25:00Z"/>
                <w:rFonts w:ascii="Calibri" w:eastAsia="Times New Roman" w:hAnsi="Calibri" w:cs="Calibri"/>
                <w:color w:val="000000"/>
                <w:sz w:val="20"/>
                <w:szCs w:val="20"/>
              </w:rPr>
            </w:pPr>
            <w:ins w:id="1745"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3FB403BB" w14:textId="77777777" w:rsidR="00BE0539" w:rsidRPr="00DC2757" w:rsidRDefault="00BE0539" w:rsidP="00E750DA">
            <w:pPr>
              <w:spacing w:after="0" w:line="240" w:lineRule="auto"/>
              <w:jc w:val="center"/>
              <w:rPr>
                <w:ins w:id="1746" w:author="Commodore, Sarah" w:date="2023-03-30T13:25:00Z"/>
                <w:rFonts w:ascii="Calibri" w:eastAsia="Times New Roman" w:hAnsi="Calibri" w:cs="Calibri"/>
                <w:color w:val="000000"/>
                <w:sz w:val="20"/>
                <w:szCs w:val="20"/>
              </w:rPr>
            </w:pPr>
            <w:ins w:id="1747" w:author="Commodore, Sarah" w:date="2023-03-30T13:25: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77FFF4D2" w14:textId="77777777" w:rsidR="00BE0539" w:rsidRPr="00DC2757" w:rsidRDefault="00BE0539" w:rsidP="00E750DA">
            <w:pPr>
              <w:spacing w:after="0" w:line="240" w:lineRule="auto"/>
              <w:jc w:val="center"/>
              <w:rPr>
                <w:ins w:id="1748" w:author="Commodore, Sarah" w:date="2023-03-30T13:25:00Z"/>
                <w:rFonts w:ascii="Calibri" w:eastAsia="Times New Roman" w:hAnsi="Calibri" w:cs="Calibri"/>
                <w:color w:val="000000"/>
                <w:sz w:val="20"/>
                <w:szCs w:val="20"/>
              </w:rPr>
            </w:pPr>
            <w:ins w:id="1749" w:author="Commodore, Sarah" w:date="2023-03-30T13:25:00Z">
              <w:r w:rsidRPr="00DC2757">
                <w:rPr>
                  <w:rFonts w:ascii="Calibri" w:eastAsia="Times New Roman" w:hAnsi="Calibri" w:cs="Calibri"/>
                  <w:color w:val="000000"/>
                  <w:sz w:val="20"/>
                  <w:szCs w:val="20"/>
                </w:rPr>
                <w:t>1.2E-06</w:t>
              </w:r>
            </w:ins>
          </w:p>
        </w:tc>
        <w:tc>
          <w:tcPr>
            <w:tcW w:w="0" w:type="auto"/>
            <w:tcBorders>
              <w:top w:val="nil"/>
              <w:left w:val="nil"/>
              <w:bottom w:val="nil"/>
              <w:right w:val="nil"/>
            </w:tcBorders>
            <w:shd w:val="clear" w:color="auto" w:fill="auto"/>
            <w:noWrap/>
            <w:vAlign w:val="bottom"/>
            <w:hideMark/>
          </w:tcPr>
          <w:p w14:paraId="31601EF7" w14:textId="77777777" w:rsidR="00BE0539" w:rsidRPr="00DC2757" w:rsidRDefault="00BE0539" w:rsidP="00E750DA">
            <w:pPr>
              <w:spacing w:after="0" w:line="240" w:lineRule="auto"/>
              <w:jc w:val="center"/>
              <w:rPr>
                <w:ins w:id="1750" w:author="Commodore, Sarah" w:date="2023-03-30T13:25:00Z"/>
                <w:rFonts w:ascii="Calibri" w:eastAsia="Times New Roman" w:hAnsi="Calibri" w:cs="Calibri"/>
                <w:color w:val="FF0000"/>
                <w:sz w:val="20"/>
                <w:szCs w:val="20"/>
              </w:rPr>
            </w:pPr>
            <w:ins w:id="1751" w:author="Commodore, Sarah" w:date="2023-03-30T13:25:00Z">
              <w:r w:rsidRPr="00DC2757">
                <w:rPr>
                  <w:rFonts w:ascii="Calibri" w:eastAsia="Times New Roman" w:hAnsi="Calibri" w:cs="Calibri"/>
                  <w:color w:val="FF0000"/>
                  <w:sz w:val="20"/>
                  <w:szCs w:val="20"/>
                </w:rPr>
                <w:t>*</w:t>
              </w:r>
            </w:ins>
          </w:p>
        </w:tc>
      </w:tr>
      <w:tr w:rsidR="00BE0539" w:rsidRPr="00DC2757" w14:paraId="67EF765D" w14:textId="77777777" w:rsidTr="00E750DA">
        <w:trPr>
          <w:trHeight w:val="260"/>
          <w:ins w:id="1752" w:author="Commodore, Sarah" w:date="2023-03-30T13:25:00Z"/>
        </w:trPr>
        <w:tc>
          <w:tcPr>
            <w:tcW w:w="0" w:type="auto"/>
            <w:tcBorders>
              <w:top w:val="nil"/>
              <w:left w:val="nil"/>
              <w:bottom w:val="nil"/>
              <w:right w:val="nil"/>
            </w:tcBorders>
            <w:shd w:val="clear" w:color="auto" w:fill="auto"/>
            <w:noWrap/>
            <w:vAlign w:val="bottom"/>
            <w:hideMark/>
          </w:tcPr>
          <w:p w14:paraId="7E699831" w14:textId="77777777" w:rsidR="00BE0539" w:rsidRPr="00DC2757" w:rsidRDefault="00BE0539" w:rsidP="00E750DA">
            <w:pPr>
              <w:spacing w:after="0" w:line="240" w:lineRule="auto"/>
              <w:rPr>
                <w:ins w:id="1753" w:author="Commodore, Sarah" w:date="2023-03-30T13:25:00Z"/>
                <w:rFonts w:ascii="Calibri" w:eastAsia="Times New Roman" w:hAnsi="Calibri" w:cs="Calibri"/>
                <w:color w:val="000000"/>
                <w:sz w:val="20"/>
                <w:szCs w:val="20"/>
              </w:rPr>
            </w:pPr>
            <w:ins w:id="1754" w:author="Commodore, Sarah" w:date="2023-03-30T13:25:00Z">
              <w:r w:rsidRPr="00DC2757">
                <w:rPr>
                  <w:rFonts w:ascii="Calibri" w:eastAsia="Times New Roman" w:hAnsi="Calibri" w:cs="Calibri"/>
                  <w:color w:val="000000"/>
                  <w:sz w:val="20"/>
                  <w:szCs w:val="20"/>
                </w:rPr>
                <w:t>ENSG00000185055.11</w:t>
              </w:r>
            </w:ins>
          </w:p>
        </w:tc>
        <w:tc>
          <w:tcPr>
            <w:tcW w:w="0" w:type="auto"/>
            <w:tcBorders>
              <w:top w:val="nil"/>
              <w:left w:val="nil"/>
              <w:bottom w:val="nil"/>
              <w:right w:val="nil"/>
            </w:tcBorders>
            <w:shd w:val="clear" w:color="auto" w:fill="auto"/>
            <w:noWrap/>
            <w:vAlign w:val="bottom"/>
            <w:hideMark/>
          </w:tcPr>
          <w:p w14:paraId="340090C1" w14:textId="77777777" w:rsidR="00BE0539" w:rsidRPr="00DC2757" w:rsidRDefault="00BE0539" w:rsidP="00E750DA">
            <w:pPr>
              <w:spacing w:after="0" w:line="240" w:lineRule="auto"/>
              <w:rPr>
                <w:ins w:id="1755" w:author="Commodore, Sarah" w:date="2023-03-30T13:25:00Z"/>
                <w:rFonts w:ascii="Calibri" w:eastAsia="Times New Roman" w:hAnsi="Calibri" w:cs="Calibri"/>
                <w:color w:val="000000"/>
                <w:sz w:val="20"/>
                <w:szCs w:val="20"/>
              </w:rPr>
            </w:pPr>
            <w:ins w:id="1756" w:author="Commodore, Sarah" w:date="2023-03-30T13:25:00Z">
              <w:r w:rsidRPr="00DC2757">
                <w:rPr>
                  <w:rFonts w:ascii="Calibri" w:eastAsia="Times New Roman" w:hAnsi="Calibri" w:cs="Calibri"/>
                  <w:color w:val="000000"/>
                  <w:sz w:val="20"/>
                  <w:szCs w:val="20"/>
                </w:rPr>
                <w:t>EFCAB10</w:t>
              </w:r>
            </w:ins>
          </w:p>
        </w:tc>
        <w:tc>
          <w:tcPr>
            <w:tcW w:w="0" w:type="auto"/>
            <w:tcBorders>
              <w:top w:val="nil"/>
              <w:left w:val="nil"/>
              <w:bottom w:val="nil"/>
              <w:right w:val="nil"/>
            </w:tcBorders>
            <w:shd w:val="clear" w:color="auto" w:fill="auto"/>
            <w:noWrap/>
            <w:vAlign w:val="bottom"/>
            <w:hideMark/>
          </w:tcPr>
          <w:p w14:paraId="14BE06D2" w14:textId="77777777" w:rsidR="00BE0539" w:rsidRPr="00DC2757" w:rsidRDefault="00BE0539" w:rsidP="00E750DA">
            <w:pPr>
              <w:spacing w:after="0" w:line="240" w:lineRule="auto"/>
              <w:jc w:val="center"/>
              <w:rPr>
                <w:ins w:id="1757" w:author="Commodore, Sarah" w:date="2023-03-30T13:25:00Z"/>
                <w:rFonts w:ascii="Calibri" w:eastAsia="Times New Roman" w:hAnsi="Calibri" w:cs="Calibri"/>
                <w:color w:val="000000"/>
                <w:sz w:val="20"/>
                <w:szCs w:val="20"/>
              </w:rPr>
            </w:pPr>
            <w:ins w:id="1758"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9185D6F" w14:textId="77777777" w:rsidR="00BE0539" w:rsidRPr="00DC2757" w:rsidRDefault="00BE0539" w:rsidP="00E750DA">
            <w:pPr>
              <w:spacing w:after="0" w:line="240" w:lineRule="auto"/>
              <w:jc w:val="center"/>
              <w:rPr>
                <w:ins w:id="1759" w:author="Commodore, Sarah" w:date="2023-03-30T13:25:00Z"/>
                <w:rFonts w:ascii="Calibri" w:eastAsia="Times New Roman" w:hAnsi="Calibri" w:cs="Calibri"/>
                <w:color w:val="000000"/>
                <w:sz w:val="20"/>
                <w:szCs w:val="20"/>
              </w:rPr>
            </w:pPr>
            <w:ins w:id="1760" w:author="Commodore, Sarah" w:date="2023-03-30T13:25:00Z">
              <w:r w:rsidRPr="00DC2757">
                <w:rPr>
                  <w:rFonts w:ascii="Calibri" w:eastAsia="Times New Roman" w:hAnsi="Calibri" w:cs="Calibri"/>
                  <w:color w:val="000000"/>
                  <w:sz w:val="20"/>
                  <w:szCs w:val="20"/>
                </w:rPr>
                <w:t>1.9E-12</w:t>
              </w:r>
            </w:ins>
          </w:p>
        </w:tc>
        <w:tc>
          <w:tcPr>
            <w:tcW w:w="0" w:type="auto"/>
            <w:tcBorders>
              <w:top w:val="nil"/>
              <w:left w:val="nil"/>
              <w:bottom w:val="nil"/>
              <w:right w:val="nil"/>
            </w:tcBorders>
            <w:shd w:val="clear" w:color="auto" w:fill="auto"/>
            <w:noWrap/>
            <w:vAlign w:val="bottom"/>
            <w:hideMark/>
          </w:tcPr>
          <w:p w14:paraId="16C55F8A" w14:textId="77777777" w:rsidR="00BE0539" w:rsidRPr="00DC2757" w:rsidRDefault="00BE0539" w:rsidP="00E750DA">
            <w:pPr>
              <w:spacing w:after="0" w:line="240" w:lineRule="auto"/>
              <w:jc w:val="center"/>
              <w:rPr>
                <w:ins w:id="1761" w:author="Commodore, Sarah" w:date="2023-03-30T13:25:00Z"/>
                <w:rFonts w:ascii="Calibri" w:eastAsia="Times New Roman" w:hAnsi="Calibri" w:cs="Calibri"/>
                <w:color w:val="000000"/>
                <w:sz w:val="20"/>
                <w:szCs w:val="20"/>
              </w:rPr>
            </w:pPr>
            <w:ins w:id="1762" w:author="Commodore, Sarah" w:date="2023-03-30T13:25:00Z">
              <w:r w:rsidRPr="00DC2757">
                <w:rPr>
                  <w:rFonts w:ascii="Calibri" w:eastAsia="Times New Roman" w:hAnsi="Calibri" w:cs="Calibri"/>
                  <w:color w:val="000000"/>
                  <w:sz w:val="20"/>
                  <w:szCs w:val="20"/>
                </w:rPr>
                <w:t>7.3E-11</w:t>
              </w:r>
            </w:ins>
          </w:p>
        </w:tc>
        <w:tc>
          <w:tcPr>
            <w:tcW w:w="0" w:type="auto"/>
            <w:tcBorders>
              <w:top w:val="nil"/>
              <w:left w:val="nil"/>
              <w:bottom w:val="nil"/>
              <w:right w:val="nil"/>
            </w:tcBorders>
            <w:shd w:val="clear" w:color="auto" w:fill="auto"/>
            <w:noWrap/>
            <w:vAlign w:val="bottom"/>
            <w:hideMark/>
          </w:tcPr>
          <w:p w14:paraId="2CEF0069" w14:textId="77777777" w:rsidR="00BE0539" w:rsidRPr="00DC2757" w:rsidRDefault="00BE0539" w:rsidP="00E750DA">
            <w:pPr>
              <w:spacing w:after="0" w:line="240" w:lineRule="auto"/>
              <w:jc w:val="center"/>
              <w:rPr>
                <w:ins w:id="1763" w:author="Commodore, Sarah" w:date="2023-03-30T13:25:00Z"/>
                <w:rFonts w:ascii="Calibri" w:eastAsia="Times New Roman" w:hAnsi="Calibri" w:cs="Calibri"/>
                <w:color w:val="FF0000"/>
                <w:sz w:val="20"/>
                <w:szCs w:val="20"/>
              </w:rPr>
            </w:pPr>
            <w:ins w:id="1764" w:author="Commodore, Sarah" w:date="2023-03-30T13:25:00Z">
              <w:r w:rsidRPr="00DC2757">
                <w:rPr>
                  <w:rFonts w:ascii="Calibri" w:eastAsia="Times New Roman" w:hAnsi="Calibri" w:cs="Calibri"/>
                  <w:color w:val="FF0000"/>
                  <w:sz w:val="20"/>
                  <w:szCs w:val="20"/>
                </w:rPr>
                <w:t>*</w:t>
              </w:r>
            </w:ins>
          </w:p>
        </w:tc>
      </w:tr>
      <w:tr w:rsidR="00BE0539" w:rsidRPr="00DC2757" w14:paraId="6E093187" w14:textId="77777777" w:rsidTr="00E750DA">
        <w:trPr>
          <w:trHeight w:val="260"/>
          <w:ins w:id="1765" w:author="Commodore, Sarah" w:date="2023-03-30T13:25:00Z"/>
        </w:trPr>
        <w:tc>
          <w:tcPr>
            <w:tcW w:w="0" w:type="auto"/>
            <w:tcBorders>
              <w:top w:val="nil"/>
              <w:left w:val="nil"/>
              <w:bottom w:val="nil"/>
              <w:right w:val="nil"/>
            </w:tcBorders>
            <w:shd w:val="clear" w:color="auto" w:fill="auto"/>
            <w:noWrap/>
            <w:vAlign w:val="bottom"/>
            <w:hideMark/>
          </w:tcPr>
          <w:p w14:paraId="689CACCB" w14:textId="77777777" w:rsidR="00BE0539" w:rsidRPr="00DC2757" w:rsidRDefault="00BE0539" w:rsidP="00E750DA">
            <w:pPr>
              <w:spacing w:after="0" w:line="240" w:lineRule="auto"/>
              <w:rPr>
                <w:ins w:id="1766" w:author="Commodore, Sarah" w:date="2023-03-30T13:25:00Z"/>
                <w:rFonts w:ascii="Calibri" w:eastAsia="Times New Roman" w:hAnsi="Calibri" w:cs="Calibri"/>
                <w:color w:val="000000"/>
                <w:sz w:val="20"/>
                <w:szCs w:val="20"/>
              </w:rPr>
            </w:pPr>
            <w:ins w:id="1767" w:author="Commodore, Sarah" w:date="2023-03-30T13:25:00Z">
              <w:r w:rsidRPr="00DC2757">
                <w:rPr>
                  <w:rFonts w:ascii="Calibri" w:eastAsia="Times New Roman" w:hAnsi="Calibri" w:cs="Calibri"/>
                  <w:color w:val="000000"/>
                  <w:sz w:val="20"/>
                  <w:szCs w:val="20"/>
                </w:rPr>
                <w:t>ENSG00000162814.11</w:t>
              </w:r>
            </w:ins>
          </w:p>
        </w:tc>
        <w:tc>
          <w:tcPr>
            <w:tcW w:w="0" w:type="auto"/>
            <w:tcBorders>
              <w:top w:val="nil"/>
              <w:left w:val="nil"/>
              <w:bottom w:val="nil"/>
              <w:right w:val="nil"/>
            </w:tcBorders>
            <w:shd w:val="clear" w:color="auto" w:fill="auto"/>
            <w:noWrap/>
            <w:vAlign w:val="bottom"/>
            <w:hideMark/>
          </w:tcPr>
          <w:p w14:paraId="5D9DCDDF" w14:textId="77777777" w:rsidR="00BE0539" w:rsidRPr="00DC2757" w:rsidRDefault="00BE0539" w:rsidP="00E750DA">
            <w:pPr>
              <w:spacing w:after="0" w:line="240" w:lineRule="auto"/>
              <w:rPr>
                <w:ins w:id="1768" w:author="Commodore, Sarah" w:date="2023-03-30T13:25:00Z"/>
                <w:rFonts w:ascii="Calibri" w:eastAsia="Times New Roman" w:hAnsi="Calibri" w:cs="Calibri"/>
                <w:color w:val="000000"/>
                <w:sz w:val="20"/>
                <w:szCs w:val="20"/>
              </w:rPr>
            </w:pPr>
            <w:ins w:id="1769" w:author="Commodore, Sarah" w:date="2023-03-30T13:25:00Z">
              <w:r w:rsidRPr="00DC2757">
                <w:rPr>
                  <w:rFonts w:ascii="Calibri" w:eastAsia="Times New Roman" w:hAnsi="Calibri" w:cs="Calibri"/>
                  <w:color w:val="000000"/>
                  <w:sz w:val="20"/>
                  <w:szCs w:val="20"/>
                </w:rPr>
                <w:t>SPATA17</w:t>
              </w:r>
            </w:ins>
          </w:p>
        </w:tc>
        <w:tc>
          <w:tcPr>
            <w:tcW w:w="0" w:type="auto"/>
            <w:tcBorders>
              <w:top w:val="nil"/>
              <w:left w:val="nil"/>
              <w:bottom w:val="nil"/>
              <w:right w:val="nil"/>
            </w:tcBorders>
            <w:shd w:val="clear" w:color="auto" w:fill="auto"/>
            <w:noWrap/>
            <w:vAlign w:val="bottom"/>
            <w:hideMark/>
          </w:tcPr>
          <w:p w14:paraId="09EFD3F5" w14:textId="77777777" w:rsidR="00BE0539" w:rsidRPr="00DC2757" w:rsidRDefault="00BE0539" w:rsidP="00E750DA">
            <w:pPr>
              <w:spacing w:after="0" w:line="240" w:lineRule="auto"/>
              <w:jc w:val="center"/>
              <w:rPr>
                <w:ins w:id="1770" w:author="Commodore, Sarah" w:date="2023-03-30T13:25:00Z"/>
                <w:rFonts w:ascii="Calibri" w:eastAsia="Times New Roman" w:hAnsi="Calibri" w:cs="Calibri"/>
                <w:color w:val="000000"/>
                <w:sz w:val="20"/>
                <w:szCs w:val="20"/>
              </w:rPr>
            </w:pPr>
            <w:ins w:id="1771"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0A31FB7" w14:textId="77777777" w:rsidR="00BE0539" w:rsidRPr="00DC2757" w:rsidRDefault="00BE0539" w:rsidP="00E750DA">
            <w:pPr>
              <w:spacing w:after="0" w:line="240" w:lineRule="auto"/>
              <w:jc w:val="center"/>
              <w:rPr>
                <w:ins w:id="1772" w:author="Commodore, Sarah" w:date="2023-03-30T13:25:00Z"/>
                <w:rFonts w:ascii="Calibri" w:eastAsia="Times New Roman" w:hAnsi="Calibri" w:cs="Calibri"/>
                <w:color w:val="000000"/>
                <w:sz w:val="20"/>
                <w:szCs w:val="20"/>
              </w:rPr>
            </w:pPr>
            <w:ins w:id="1773" w:author="Commodore, Sarah" w:date="2023-03-30T13:25:00Z">
              <w:r w:rsidRPr="00DC2757">
                <w:rPr>
                  <w:rFonts w:ascii="Calibri" w:eastAsia="Times New Roman" w:hAnsi="Calibri" w:cs="Calibri"/>
                  <w:color w:val="000000"/>
                  <w:sz w:val="20"/>
                  <w:szCs w:val="20"/>
                </w:rPr>
                <w:t>2.6E-12</w:t>
              </w:r>
            </w:ins>
          </w:p>
        </w:tc>
        <w:tc>
          <w:tcPr>
            <w:tcW w:w="0" w:type="auto"/>
            <w:tcBorders>
              <w:top w:val="nil"/>
              <w:left w:val="nil"/>
              <w:bottom w:val="nil"/>
              <w:right w:val="nil"/>
            </w:tcBorders>
            <w:shd w:val="clear" w:color="auto" w:fill="auto"/>
            <w:noWrap/>
            <w:vAlign w:val="bottom"/>
            <w:hideMark/>
          </w:tcPr>
          <w:p w14:paraId="1D0494C9" w14:textId="77777777" w:rsidR="00BE0539" w:rsidRPr="00DC2757" w:rsidRDefault="00BE0539" w:rsidP="00E750DA">
            <w:pPr>
              <w:spacing w:after="0" w:line="240" w:lineRule="auto"/>
              <w:jc w:val="center"/>
              <w:rPr>
                <w:ins w:id="1774" w:author="Commodore, Sarah" w:date="2023-03-30T13:25:00Z"/>
                <w:rFonts w:ascii="Calibri" w:eastAsia="Times New Roman" w:hAnsi="Calibri" w:cs="Calibri"/>
                <w:color w:val="000000"/>
                <w:sz w:val="20"/>
                <w:szCs w:val="20"/>
              </w:rPr>
            </w:pPr>
            <w:ins w:id="1775" w:author="Commodore, Sarah" w:date="2023-03-30T13:25:00Z">
              <w:r w:rsidRPr="00DC2757">
                <w:rPr>
                  <w:rFonts w:ascii="Calibri" w:eastAsia="Times New Roman" w:hAnsi="Calibri" w:cs="Calibri"/>
                  <w:color w:val="000000"/>
                  <w:sz w:val="20"/>
                  <w:szCs w:val="20"/>
                </w:rPr>
                <w:t>9.5E-11</w:t>
              </w:r>
            </w:ins>
          </w:p>
        </w:tc>
        <w:tc>
          <w:tcPr>
            <w:tcW w:w="0" w:type="auto"/>
            <w:tcBorders>
              <w:top w:val="nil"/>
              <w:left w:val="nil"/>
              <w:bottom w:val="nil"/>
              <w:right w:val="nil"/>
            </w:tcBorders>
            <w:shd w:val="clear" w:color="auto" w:fill="auto"/>
            <w:noWrap/>
            <w:vAlign w:val="bottom"/>
            <w:hideMark/>
          </w:tcPr>
          <w:p w14:paraId="53CCACAC" w14:textId="77777777" w:rsidR="00BE0539" w:rsidRPr="00DC2757" w:rsidRDefault="00BE0539" w:rsidP="00E750DA">
            <w:pPr>
              <w:spacing w:after="0" w:line="240" w:lineRule="auto"/>
              <w:jc w:val="center"/>
              <w:rPr>
                <w:ins w:id="1776" w:author="Commodore, Sarah" w:date="2023-03-30T13:25:00Z"/>
                <w:rFonts w:ascii="Calibri" w:eastAsia="Times New Roman" w:hAnsi="Calibri" w:cs="Calibri"/>
                <w:color w:val="FF0000"/>
                <w:sz w:val="20"/>
                <w:szCs w:val="20"/>
              </w:rPr>
            </w:pPr>
            <w:ins w:id="1777" w:author="Commodore, Sarah" w:date="2023-03-30T13:25:00Z">
              <w:r w:rsidRPr="00DC2757">
                <w:rPr>
                  <w:rFonts w:ascii="Calibri" w:eastAsia="Times New Roman" w:hAnsi="Calibri" w:cs="Calibri"/>
                  <w:color w:val="FF0000"/>
                  <w:sz w:val="20"/>
                  <w:szCs w:val="20"/>
                </w:rPr>
                <w:t>*</w:t>
              </w:r>
            </w:ins>
          </w:p>
        </w:tc>
      </w:tr>
      <w:tr w:rsidR="00BE0539" w:rsidRPr="00DC2757" w14:paraId="6E4860BA" w14:textId="77777777" w:rsidTr="00E750DA">
        <w:trPr>
          <w:trHeight w:val="260"/>
          <w:ins w:id="1778" w:author="Commodore, Sarah" w:date="2023-03-30T13:25:00Z"/>
        </w:trPr>
        <w:tc>
          <w:tcPr>
            <w:tcW w:w="0" w:type="auto"/>
            <w:tcBorders>
              <w:top w:val="nil"/>
              <w:left w:val="nil"/>
              <w:bottom w:val="nil"/>
              <w:right w:val="nil"/>
            </w:tcBorders>
            <w:shd w:val="clear" w:color="auto" w:fill="auto"/>
            <w:noWrap/>
            <w:vAlign w:val="bottom"/>
            <w:hideMark/>
          </w:tcPr>
          <w:p w14:paraId="71BDE939" w14:textId="77777777" w:rsidR="00BE0539" w:rsidRPr="00DC2757" w:rsidRDefault="00BE0539" w:rsidP="00E750DA">
            <w:pPr>
              <w:spacing w:after="0" w:line="240" w:lineRule="auto"/>
              <w:rPr>
                <w:ins w:id="1779" w:author="Commodore, Sarah" w:date="2023-03-30T13:25:00Z"/>
                <w:rFonts w:ascii="Calibri" w:eastAsia="Times New Roman" w:hAnsi="Calibri" w:cs="Calibri"/>
                <w:color w:val="000000"/>
                <w:sz w:val="20"/>
                <w:szCs w:val="20"/>
              </w:rPr>
            </w:pPr>
            <w:ins w:id="1780" w:author="Commodore, Sarah" w:date="2023-03-30T13:25:00Z">
              <w:r w:rsidRPr="00DC2757">
                <w:rPr>
                  <w:rFonts w:ascii="Calibri" w:eastAsia="Times New Roman" w:hAnsi="Calibri" w:cs="Calibri"/>
                  <w:color w:val="000000"/>
                  <w:sz w:val="20"/>
                  <w:szCs w:val="20"/>
                </w:rPr>
                <w:t>ENSG00000230368.2</w:t>
              </w:r>
            </w:ins>
          </w:p>
        </w:tc>
        <w:tc>
          <w:tcPr>
            <w:tcW w:w="0" w:type="auto"/>
            <w:tcBorders>
              <w:top w:val="nil"/>
              <w:left w:val="nil"/>
              <w:bottom w:val="nil"/>
              <w:right w:val="nil"/>
            </w:tcBorders>
            <w:shd w:val="clear" w:color="auto" w:fill="auto"/>
            <w:noWrap/>
            <w:vAlign w:val="bottom"/>
            <w:hideMark/>
          </w:tcPr>
          <w:p w14:paraId="1DA9202D" w14:textId="77777777" w:rsidR="00BE0539" w:rsidRPr="00DC2757" w:rsidRDefault="00BE0539" w:rsidP="00E750DA">
            <w:pPr>
              <w:spacing w:after="0" w:line="240" w:lineRule="auto"/>
              <w:rPr>
                <w:ins w:id="1781" w:author="Commodore, Sarah" w:date="2023-03-30T13:25:00Z"/>
                <w:rFonts w:ascii="Calibri" w:eastAsia="Times New Roman" w:hAnsi="Calibri" w:cs="Calibri"/>
                <w:color w:val="000000"/>
                <w:sz w:val="20"/>
                <w:szCs w:val="20"/>
              </w:rPr>
            </w:pPr>
            <w:ins w:id="1782" w:author="Commodore, Sarah" w:date="2023-03-30T13:25:00Z">
              <w:r w:rsidRPr="00DC2757">
                <w:rPr>
                  <w:rFonts w:ascii="Calibri" w:eastAsia="Times New Roman" w:hAnsi="Calibri" w:cs="Calibri"/>
                  <w:color w:val="000000"/>
                  <w:sz w:val="20"/>
                  <w:szCs w:val="20"/>
                </w:rPr>
                <w:t>FAM41C</w:t>
              </w:r>
            </w:ins>
          </w:p>
        </w:tc>
        <w:tc>
          <w:tcPr>
            <w:tcW w:w="0" w:type="auto"/>
            <w:tcBorders>
              <w:top w:val="nil"/>
              <w:left w:val="nil"/>
              <w:bottom w:val="nil"/>
              <w:right w:val="nil"/>
            </w:tcBorders>
            <w:shd w:val="clear" w:color="auto" w:fill="auto"/>
            <w:noWrap/>
            <w:vAlign w:val="bottom"/>
            <w:hideMark/>
          </w:tcPr>
          <w:p w14:paraId="7C442A8C" w14:textId="77777777" w:rsidR="00BE0539" w:rsidRPr="00DC2757" w:rsidRDefault="00BE0539" w:rsidP="00E750DA">
            <w:pPr>
              <w:spacing w:after="0" w:line="240" w:lineRule="auto"/>
              <w:jc w:val="center"/>
              <w:rPr>
                <w:ins w:id="1783" w:author="Commodore, Sarah" w:date="2023-03-30T13:25:00Z"/>
                <w:rFonts w:ascii="Calibri" w:eastAsia="Times New Roman" w:hAnsi="Calibri" w:cs="Calibri"/>
                <w:color w:val="000000"/>
                <w:sz w:val="20"/>
                <w:szCs w:val="20"/>
              </w:rPr>
            </w:pPr>
            <w:ins w:id="1784"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E2132A5" w14:textId="77777777" w:rsidR="00BE0539" w:rsidRPr="00DC2757" w:rsidRDefault="00BE0539" w:rsidP="00E750DA">
            <w:pPr>
              <w:spacing w:after="0" w:line="240" w:lineRule="auto"/>
              <w:jc w:val="center"/>
              <w:rPr>
                <w:ins w:id="1785" w:author="Commodore, Sarah" w:date="2023-03-30T13:25:00Z"/>
                <w:rFonts w:ascii="Calibri" w:eastAsia="Times New Roman" w:hAnsi="Calibri" w:cs="Calibri"/>
                <w:color w:val="000000"/>
                <w:sz w:val="20"/>
                <w:szCs w:val="20"/>
              </w:rPr>
            </w:pPr>
            <w:ins w:id="1786" w:author="Commodore, Sarah" w:date="2023-03-30T13:25:00Z">
              <w:r w:rsidRPr="00DC2757">
                <w:rPr>
                  <w:rFonts w:ascii="Calibri" w:eastAsia="Times New Roman" w:hAnsi="Calibri" w:cs="Calibri"/>
                  <w:color w:val="000000"/>
                  <w:sz w:val="20"/>
                  <w:szCs w:val="20"/>
                </w:rPr>
                <w:t>8.7E-03</w:t>
              </w:r>
            </w:ins>
          </w:p>
        </w:tc>
        <w:tc>
          <w:tcPr>
            <w:tcW w:w="0" w:type="auto"/>
            <w:tcBorders>
              <w:top w:val="nil"/>
              <w:left w:val="nil"/>
              <w:bottom w:val="nil"/>
              <w:right w:val="nil"/>
            </w:tcBorders>
            <w:shd w:val="clear" w:color="auto" w:fill="auto"/>
            <w:noWrap/>
            <w:vAlign w:val="bottom"/>
            <w:hideMark/>
          </w:tcPr>
          <w:p w14:paraId="3AA0D276" w14:textId="77777777" w:rsidR="00BE0539" w:rsidRPr="00DC2757" w:rsidRDefault="00BE0539" w:rsidP="00E750DA">
            <w:pPr>
              <w:spacing w:after="0" w:line="240" w:lineRule="auto"/>
              <w:jc w:val="center"/>
              <w:rPr>
                <w:ins w:id="1787" w:author="Commodore, Sarah" w:date="2023-03-30T13:25:00Z"/>
                <w:rFonts w:ascii="Calibri" w:eastAsia="Times New Roman" w:hAnsi="Calibri" w:cs="Calibri"/>
                <w:color w:val="000000"/>
                <w:sz w:val="20"/>
                <w:szCs w:val="20"/>
              </w:rPr>
            </w:pPr>
            <w:ins w:id="1788" w:author="Commodore, Sarah" w:date="2023-03-30T13:25:00Z">
              <w:r w:rsidRPr="00DC2757">
                <w:rPr>
                  <w:rFonts w:ascii="Calibri" w:eastAsia="Times New Roman" w:hAnsi="Calibri" w:cs="Calibri"/>
                  <w:color w:val="000000"/>
                  <w:sz w:val="20"/>
                  <w:szCs w:val="20"/>
                </w:rPr>
                <w:t>2.4E-02</w:t>
              </w:r>
            </w:ins>
          </w:p>
        </w:tc>
        <w:tc>
          <w:tcPr>
            <w:tcW w:w="0" w:type="auto"/>
            <w:tcBorders>
              <w:top w:val="nil"/>
              <w:left w:val="nil"/>
              <w:bottom w:val="nil"/>
              <w:right w:val="nil"/>
            </w:tcBorders>
            <w:shd w:val="clear" w:color="auto" w:fill="auto"/>
            <w:noWrap/>
            <w:vAlign w:val="bottom"/>
            <w:hideMark/>
          </w:tcPr>
          <w:p w14:paraId="46B6CFA2" w14:textId="77777777" w:rsidR="00BE0539" w:rsidRPr="00DC2757" w:rsidRDefault="00BE0539" w:rsidP="00E750DA">
            <w:pPr>
              <w:spacing w:after="0" w:line="240" w:lineRule="auto"/>
              <w:jc w:val="center"/>
              <w:rPr>
                <w:ins w:id="1789" w:author="Commodore, Sarah" w:date="2023-03-30T13:25:00Z"/>
                <w:rFonts w:ascii="Calibri" w:eastAsia="Times New Roman" w:hAnsi="Calibri" w:cs="Calibri"/>
                <w:color w:val="FF0000"/>
                <w:sz w:val="20"/>
                <w:szCs w:val="20"/>
              </w:rPr>
            </w:pPr>
            <w:ins w:id="1790" w:author="Commodore, Sarah" w:date="2023-03-30T13:25:00Z">
              <w:r w:rsidRPr="00DC2757">
                <w:rPr>
                  <w:rFonts w:ascii="Calibri" w:eastAsia="Times New Roman" w:hAnsi="Calibri" w:cs="Calibri"/>
                  <w:color w:val="FF0000"/>
                  <w:sz w:val="20"/>
                  <w:szCs w:val="20"/>
                </w:rPr>
                <w:t>*</w:t>
              </w:r>
            </w:ins>
          </w:p>
        </w:tc>
      </w:tr>
      <w:tr w:rsidR="00BE0539" w:rsidRPr="00DC2757" w14:paraId="6DDA328B" w14:textId="77777777" w:rsidTr="00E750DA">
        <w:trPr>
          <w:trHeight w:val="260"/>
          <w:ins w:id="1791" w:author="Commodore, Sarah" w:date="2023-03-30T13:25:00Z"/>
        </w:trPr>
        <w:tc>
          <w:tcPr>
            <w:tcW w:w="0" w:type="auto"/>
            <w:tcBorders>
              <w:top w:val="nil"/>
              <w:left w:val="nil"/>
              <w:bottom w:val="nil"/>
              <w:right w:val="nil"/>
            </w:tcBorders>
            <w:shd w:val="clear" w:color="auto" w:fill="auto"/>
            <w:noWrap/>
            <w:vAlign w:val="bottom"/>
            <w:hideMark/>
          </w:tcPr>
          <w:p w14:paraId="69B3A878" w14:textId="77777777" w:rsidR="00BE0539" w:rsidRPr="00DC2757" w:rsidRDefault="00BE0539" w:rsidP="00E750DA">
            <w:pPr>
              <w:spacing w:after="0" w:line="240" w:lineRule="auto"/>
              <w:rPr>
                <w:ins w:id="1792" w:author="Commodore, Sarah" w:date="2023-03-30T13:25:00Z"/>
                <w:rFonts w:ascii="Calibri" w:eastAsia="Times New Roman" w:hAnsi="Calibri" w:cs="Calibri"/>
                <w:color w:val="000000"/>
                <w:sz w:val="20"/>
                <w:szCs w:val="20"/>
              </w:rPr>
            </w:pPr>
            <w:ins w:id="1793" w:author="Commodore, Sarah" w:date="2023-03-30T13:25:00Z">
              <w:r w:rsidRPr="00DC2757">
                <w:rPr>
                  <w:rFonts w:ascii="Calibri" w:eastAsia="Times New Roman" w:hAnsi="Calibri" w:cs="Calibri"/>
                  <w:color w:val="000000"/>
                  <w:sz w:val="20"/>
                  <w:szCs w:val="20"/>
                </w:rPr>
                <w:lastRenderedPageBreak/>
                <w:t>ENSG00000171798.18</w:t>
              </w:r>
            </w:ins>
          </w:p>
        </w:tc>
        <w:tc>
          <w:tcPr>
            <w:tcW w:w="0" w:type="auto"/>
            <w:tcBorders>
              <w:top w:val="nil"/>
              <w:left w:val="nil"/>
              <w:bottom w:val="nil"/>
              <w:right w:val="nil"/>
            </w:tcBorders>
            <w:shd w:val="clear" w:color="auto" w:fill="auto"/>
            <w:noWrap/>
            <w:vAlign w:val="bottom"/>
            <w:hideMark/>
          </w:tcPr>
          <w:p w14:paraId="2C52E8D3" w14:textId="77777777" w:rsidR="00BE0539" w:rsidRPr="00DC2757" w:rsidRDefault="00BE0539" w:rsidP="00E750DA">
            <w:pPr>
              <w:spacing w:after="0" w:line="240" w:lineRule="auto"/>
              <w:rPr>
                <w:ins w:id="1794" w:author="Commodore, Sarah" w:date="2023-03-30T13:25:00Z"/>
                <w:rFonts w:ascii="Calibri" w:eastAsia="Times New Roman" w:hAnsi="Calibri" w:cs="Calibri"/>
                <w:color w:val="000000"/>
                <w:sz w:val="20"/>
                <w:szCs w:val="20"/>
              </w:rPr>
            </w:pPr>
            <w:ins w:id="1795" w:author="Commodore, Sarah" w:date="2023-03-30T13:25:00Z">
              <w:r w:rsidRPr="00DC2757">
                <w:rPr>
                  <w:rFonts w:ascii="Calibri" w:eastAsia="Times New Roman" w:hAnsi="Calibri" w:cs="Calibri"/>
                  <w:color w:val="000000"/>
                  <w:sz w:val="20"/>
                  <w:szCs w:val="20"/>
                </w:rPr>
                <w:t>KNDC1</w:t>
              </w:r>
            </w:ins>
          </w:p>
        </w:tc>
        <w:tc>
          <w:tcPr>
            <w:tcW w:w="0" w:type="auto"/>
            <w:tcBorders>
              <w:top w:val="nil"/>
              <w:left w:val="nil"/>
              <w:bottom w:val="nil"/>
              <w:right w:val="nil"/>
            </w:tcBorders>
            <w:shd w:val="clear" w:color="auto" w:fill="auto"/>
            <w:noWrap/>
            <w:vAlign w:val="bottom"/>
            <w:hideMark/>
          </w:tcPr>
          <w:p w14:paraId="03BAA958" w14:textId="77777777" w:rsidR="00BE0539" w:rsidRPr="00DC2757" w:rsidRDefault="00BE0539" w:rsidP="00E750DA">
            <w:pPr>
              <w:spacing w:after="0" w:line="240" w:lineRule="auto"/>
              <w:jc w:val="center"/>
              <w:rPr>
                <w:ins w:id="1796" w:author="Commodore, Sarah" w:date="2023-03-30T13:25:00Z"/>
                <w:rFonts w:ascii="Calibri" w:eastAsia="Times New Roman" w:hAnsi="Calibri" w:cs="Calibri"/>
                <w:color w:val="000000"/>
                <w:sz w:val="20"/>
                <w:szCs w:val="20"/>
              </w:rPr>
            </w:pPr>
            <w:ins w:id="1797"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AFF3B69" w14:textId="77777777" w:rsidR="00BE0539" w:rsidRPr="00DC2757" w:rsidRDefault="00BE0539" w:rsidP="00E750DA">
            <w:pPr>
              <w:spacing w:after="0" w:line="240" w:lineRule="auto"/>
              <w:jc w:val="center"/>
              <w:rPr>
                <w:ins w:id="1798" w:author="Commodore, Sarah" w:date="2023-03-30T13:25:00Z"/>
                <w:rFonts w:ascii="Calibri" w:eastAsia="Times New Roman" w:hAnsi="Calibri" w:cs="Calibri"/>
                <w:color w:val="000000"/>
                <w:sz w:val="20"/>
                <w:szCs w:val="20"/>
              </w:rPr>
            </w:pPr>
            <w:ins w:id="1799" w:author="Commodore, Sarah" w:date="2023-03-30T13:25:00Z">
              <w:r w:rsidRPr="00DC2757">
                <w:rPr>
                  <w:rFonts w:ascii="Calibri" w:eastAsia="Times New Roman" w:hAnsi="Calibri" w:cs="Calibri"/>
                  <w:color w:val="000000"/>
                  <w:sz w:val="20"/>
                  <w:szCs w:val="20"/>
                </w:rPr>
                <w:t>1.2E-11</w:t>
              </w:r>
            </w:ins>
          </w:p>
        </w:tc>
        <w:tc>
          <w:tcPr>
            <w:tcW w:w="0" w:type="auto"/>
            <w:tcBorders>
              <w:top w:val="nil"/>
              <w:left w:val="nil"/>
              <w:bottom w:val="nil"/>
              <w:right w:val="nil"/>
            </w:tcBorders>
            <w:shd w:val="clear" w:color="auto" w:fill="auto"/>
            <w:noWrap/>
            <w:vAlign w:val="bottom"/>
            <w:hideMark/>
          </w:tcPr>
          <w:p w14:paraId="1C96E597" w14:textId="77777777" w:rsidR="00BE0539" w:rsidRPr="00DC2757" w:rsidRDefault="00BE0539" w:rsidP="00E750DA">
            <w:pPr>
              <w:spacing w:after="0" w:line="240" w:lineRule="auto"/>
              <w:jc w:val="center"/>
              <w:rPr>
                <w:ins w:id="1800" w:author="Commodore, Sarah" w:date="2023-03-30T13:25:00Z"/>
                <w:rFonts w:ascii="Calibri" w:eastAsia="Times New Roman" w:hAnsi="Calibri" w:cs="Calibri"/>
                <w:color w:val="000000"/>
                <w:sz w:val="20"/>
                <w:szCs w:val="20"/>
              </w:rPr>
            </w:pPr>
            <w:ins w:id="1801" w:author="Commodore, Sarah" w:date="2023-03-30T13:25:00Z">
              <w:r w:rsidRPr="00DC2757">
                <w:rPr>
                  <w:rFonts w:ascii="Calibri" w:eastAsia="Times New Roman" w:hAnsi="Calibri" w:cs="Calibri"/>
                  <w:color w:val="000000"/>
                  <w:sz w:val="20"/>
                  <w:szCs w:val="20"/>
                </w:rPr>
                <w:t>3.7E-10</w:t>
              </w:r>
            </w:ins>
          </w:p>
        </w:tc>
        <w:tc>
          <w:tcPr>
            <w:tcW w:w="0" w:type="auto"/>
            <w:tcBorders>
              <w:top w:val="nil"/>
              <w:left w:val="nil"/>
              <w:bottom w:val="nil"/>
              <w:right w:val="nil"/>
            </w:tcBorders>
            <w:shd w:val="clear" w:color="auto" w:fill="auto"/>
            <w:noWrap/>
            <w:vAlign w:val="bottom"/>
            <w:hideMark/>
          </w:tcPr>
          <w:p w14:paraId="63F29F68" w14:textId="77777777" w:rsidR="00BE0539" w:rsidRPr="00DC2757" w:rsidRDefault="00BE0539" w:rsidP="00E750DA">
            <w:pPr>
              <w:spacing w:after="0" w:line="240" w:lineRule="auto"/>
              <w:jc w:val="center"/>
              <w:rPr>
                <w:ins w:id="1802" w:author="Commodore, Sarah" w:date="2023-03-30T13:25:00Z"/>
                <w:rFonts w:ascii="Calibri" w:eastAsia="Times New Roman" w:hAnsi="Calibri" w:cs="Calibri"/>
                <w:color w:val="FF0000"/>
                <w:sz w:val="20"/>
                <w:szCs w:val="20"/>
              </w:rPr>
            </w:pPr>
            <w:ins w:id="1803" w:author="Commodore, Sarah" w:date="2023-03-30T13:25:00Z">
              <w:r w:rsidRPr="00DC2757">
                <w:rPr>
                  <w:rFonts w:ascii="Calibri" w:eastAsia="Times New Roman" w:hAnsi="Calibri" w:cs="Calibri"/>
                  <w:color w:val="FF0000"/>
                  <w:sz w:val="20"/>
                  <w:szCs w:val="20"/>
                </w:rPr>
                <w:t>*</w:t>
              </w:r>
            </w:ins>
          </w:p>
        </w:tc>
      </w:tr>
      <w:tr w:rsidR="00BE0539" w:rsidRPr="00DC2757" w14:paraId="764BFB6E" w14:textId="77777777" w:rsidTr="00E750DA">
        <w:trPr>
          <w:trHeight w:val="260"/>
          <w:ins w:id="1804" w:author="Commodore, Sarah" w:date="2023-03-30T13:25:00Z"/>
        </w:trPr>
        <w:tc>
          <w:tcPr>
            <w:tcW w:w="0" w:type="auto"/>
            <w:tcBorders>
              <w:top w:val="nil"/>
              <w:left w:val="nil"/>
              <w:bottom w:val="nil"/>
              <w:right w:val="nil"/>
            </w:tcBorders>
            <w:shd w:val="clear" w:color="auto" w:fill="auto"/>
            <w:noWrap/>
            <w:vAlign w:val="bottom"/>
            <w:hideMark/>
          </w:tcPr>
          <w:p w14:paraId="66D1EF90" w14:textId="77777777" w:rsidR="00BE0539" w:rsidRPr="00DC2757" w:rsidRDefault="00BE0539" w:rsidP="00E750DA">
            <w:pPr>
              <w:spacing w:after="0" w:line="240" w:lineRule="auto"/>
              <w:rPr>
                <w:ins w:id="1805" w:author="Commodore, Sarah" w:date="2023-03-30T13:25:00Z"/>
                <w:rFonts w:ascii="Calibri" w:eastAsia="Times New Roman" w:hAnsi="Calibri" w:cs="Calibri"/>
                <w:color w:val="000000"/>
                <w:sz w:val="20"/>
                <w:szCs w:val="20"/>
              </w:rPr>
            </w:pPr>
            <w:ins w:id="1806" w:author="Commodore, Sarah" w:date="2023-03-30T13:25:00Z">
              <w:r w:rsidRPr="00DC2757">
                <w:rPr>
                  <w:rFonts w:ascii="Calibri" w:eastAsia="Times New Roman" w:hAnsi="Calibri" w:cs="Calibri"/>
                  <w:color w:val="000000"/>
                  <w:sz w:val="20"/>
                  <w:szCs w:val="20"/>
                </w:rPr>
                <w:t>ENSG00000183346.9</w:t>
              </w:r>
            </w:ins>
          </w:p>
        </w:tc>
        <w:tc>
          <w:tcPr>
            <w:tcW w:w="0" w:type="auto"/>
            <w:tcBorders>
              <w:top w:val="nil"/>
              <w:left w:val="nil"/>
              <w:bottom w:val="nil"/>
              <w:right w:val="nil"/>
            </w:tcBorders>
            <w:shd w:val="clear" w:color="auto" w:fill="auto"/>
            <w:noWrap/>
            <w:vAlign w:val="bottom"/>
            <w:hideMark/>
          </w:tcPr>
          <w:p w14:paraId="1EE044E6" w14:textId="77777777" w:rsidR="00BE0539" w:rsidRPr="00DC2757" w:rsidRDefault="00BE0539" w:rsidP="00E750DA">
            <w:pPr>
              <w:spacing w:after="0" w:line="240" w:lineRule="auto"/>
              <w:rPr>
                <w:ins w:id="1807" w:author="Commodore, Sarah" w:date="2023-03-30T13:25:00Z"/>
                <w:rFonts w:ascii="Calibri" w:eastAsia="Times New Roman" w:hAnsi="Calibri" w:cs="Calibri"/>
                <w:color w:val="000000"/>
                <w:sz w:val="20"/>
                <w:szCs w:val="20"/>
              </w:rPr>
            </w:pPr>
            <w:ins w:id="1808" w:author="Commodore, Sarah" w:date="2023-03-30T13:25:00Z">
              <w:r w:rsidRPr="00DC2757">
                <w:rPr>
                  <w:rFonts w:ascii="Calibri" w:eastAsia="Times New Roman" w:hAnsi="Calibri" w:cs="Calibri"/>
                  <w:color w:val="000000"/>
                  <w:sz w:val="20"/>
                  <w:szCs w:val="20"/>
                </w:rPr>
                <w:t>CABCOCO1</w:t>
              </w:r>
            </w:ins>
          </w:p>
        </w:tc>
        <w:tc>
          <w:tcPr>
            <w:tcW w:w="0" w:type="auto"/>
            <w:tcBorders>
              <w:top w:val="nil"/>
              <w:left w:val="nil"/>
              <w:bottom w:val="nil"/>
              <w:right w:val="nil"/>
            </w:tcBorders>
            <w:shd w:val="clear" w:color="auto" w:fill="auto"/>
            <w:noWrap/>
            <w:vAlign w:val="bottom"/>
            <w:hideMark/>
          </w:tcPr>
          <w:p w14:paraId="1CC00060" w14:textId="77777777" w:rsidR="00BE0539" w:rsidRPr="00DC2757" w:rsidRDefault="00BE0539" w:rsidP="00E750DA">
            <w:pPr>
              <w:spacing w:after="0" w:line="240" w:lineRule="auto"/>
              <w:jc w:val="center"/>
              <w:rPr>
                <w:ins w:id="1809" w:author="Commodore, Sarah" w:date="2023-03-30T13:25:00Z"/>
                <w:rFonts w:ascii="Calibri" w:eastAsia="Times New Roman" w:hAnsi="Calibri" w:cs="Calibri"/>
                <w:color w:val="000000"/>
                <w:sz w:val="20"/>
                <w:szCs w:val="20"/>
              </w:rPr>
            </w:pPr>
            <w:ins w:id="1810"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CDB2E08" w14:textId="77777777" w:rsidR="00BE0539" w:rsidRPr="00DC2757" w:rsidRDefault="00BE0539" w:rsidP="00E750DA">
            <w:pPr>
              <w:spacing w:after="0" w:line="240" w:lineRule="auto"/>
              <w:jc w:val="center"/>
              <w:rPr>
                <w:ins w:id="1811" w:author="Commodore, Sarah" w:date="2023-03-30T13:25:00Z"/>
                <w:rFonts w:ascii="Calibri" w:eastAsia="Times New Roman" w:hAnsi="Calibri" w:cs="Calibri"/>
                <w:color w:val="000000"/>
                <w:sz w:val="20"/>
                <w:szCs w:val="20"/>
              </w:rPr>
            </w:pPr>
            <w:ins w:id="1812" w:author="Commodore, Sarah" w:date="2023-03-30T13:25: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4F81A380" w14:textId="77777777" w:rsidR="00BE0539" w:rsidRPr="00DC2757" w:rsidRDefault="00BE0539" w:rsidP="00E750DA">
            <w:pPr>
              <w:spacing w:after="0" w:line="240" w:lineRule="auto"/>
              <w:jc w:val="center"/>
              <w:rPr>
                <w:ins w:id="1813" w:author="Commodore, Sarah" w:date="2023-03-30T13:25:00Z"/>
                <w:rFonts w:ascii="Calibri" w:eastAsia="Times New Roman" w:hAnsi="Calibri" w:cs="Calibri"/>
                <w:color w:val="000000"/>
                <w:sz w:val="20"/>
                <w:szCs w:val="20"/>
              </w:rPr>
            </w:pPr>
            <w:ins w:id="1814" w:author="Commodore, Sarah" w:date="2023-03-30T13:25: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3B6A40FD" w14:textId="77777777" w:rsidR="00BE0539" w:rsidRPr="00DC2757" w:rsidRDefault="00BE0539" w:rsidP="00E750DA">
            <w:pPr>
              <w:spacing w:after="0" w:line="240" w:lineRule="auto"/>
              <w:jc w:val="center"/>
              <w:rPr>
                <w:ins w:id="1815" w:author="Commodore, Sarah" w:date="2023-03-30T13:25:00Z"/>
                <w:rFonts w:ascii="Calibri" w:eastAsia="Times New Roman" w:hAnsi="Calibri" w:cs="Calibri"/>
                <w:color w:val="FF0000"/>
                <w:sz w:val="20"/>
                <w:szCs w:val="20"/>
              </w:rPr>
            </w:pPr>
            <w:ins w:id="1816" w:author="Commodore, Sarah" w:date="2023-03-30T13:25:00Z">
              <w:r w:rsidRPr="00DC2757">
                <w:rPr>
                  <w:rFonts w:ascii="Calibri" w:eastAsia="Times New Roman" w:hAnsi="Calibri" w:cs="Calibri"/>
                  <w:color w:val="FF0000"/>
                  <w:sz w:val="20"/>
                  <w:szCs w:val="20"/>
                </w:rPr>
                <w:t>*</w:t>
              </w:r>
            </w:ins>
          </w:p>
        </w:tc>
      </w:tr>
      <w:tr w:rsidR="00BE0539" w:rsidRPr="00DC2757" w14:paraId="5FEF0499" w14:textId="77777777" w:rsidTr="00E750DA">
        <w:trPr>
          <w:trHeight w:val="260"/>
          <w:ins w:id="1817" w:author="Commodore, Sarah" w:date="2023-03-30T13:25:00Z"/>
        </w:trPr>
        <w:tc>
          <w:tcPr>
            <w:tcW w:w="0" w:type="auto"/>
            <w:tcBorders>
              <w:top w:val="nil"/>
              <w:left w:val="nil"/>
              <w:bottom w:val="nil"/>
              <w:right w:val="nil"/>
            </w:tcBorders>
            <w:shd w:val="clear" w:color="auto" w:fill="auto"/>
            <w:noWrap/>
            <w:vAlign w:val="bottom"/>
            <w:hideMark/>
          </w:tcPr>
          <w:p w14:paraId="5BF99CC7" w14:textId="77777777" w:rsidR="00BE0539" w:rsidRPr="00DC2757" w:rsidRDefault="00BE0539" w:rsidP="00E750DA">
            <w:pPr>
              <w:spacing w:after="0" w:line="240" w:lineRule="auto"/>
              <w:rPr>
                <w:ins w:id="1818" w:author="Commodore, Sarah" w:date="2023-03-30T13:25:00Z"/>
                <w:rFonts w:ascii="Calibri" w:eastAsia="Times New Roman" w:hAnsi="Calibri" w:cs="Calibri"/>
                <w:color w:val="000000"/>
                <w:sz w:val="20"/>
                <w:szCs w:val="20"/>
              </w:rPr>
            </w:pPr>
            <w:ins w:id="1819" w:author="Commodore, Sarah" w:date="2023-03-30T13:25:00Z">
              <w:r w:rsidRPr="00DC2757">
                <w:rPr>
                  <w:rFonts w:ascii="Calibri" w:eastAsia="Times New Roman" w:hAnsi="Calibri" w:cs="Calibri"/>
                  <w:color w:val="000000"/>
                  <w:sz w:val="20"/>
                  <w:szCs w:val="20"/>
                </w:rPr>
                <w:t>ENSG00000157150.5</w:t>
              </w:r>
            </w:ins>
          </w:p>
        </w:tc>
        <w:tc>
          <w:tcPr>
            <w:tcW w:w="0" w:type="auto"/>
            <w:tcBorders>
              <w:top w:val="nil"/>
              <w:left w:val="nil"/>
              <w:bottom w:val="nil"/>
              <w:right w:val="nil"/>
            </w:tcBorders>
            <w:shd w:val="clear" w:color="auto" w:fill="auto"/>
            <w:noWrap/>
            <w:vAlign w:val="bottom"/>
            <w:hideMark/>
          </w:tcPr>
          <w:p w14:paraId="120054D7" w14:textId="77777777" w:rsidR="00BE0539" w:rsidRPr="00DC2757" w:rsidRDefault="00BE0539" w:rsidP="00E750DA">
            <w:pPr>
              <w:spacing w:after="0" w:line="240" w:lineRule="auto"/>
              <w:rPr>
                <w:ins w:id="1820" w:author="Commodore, Sarah" w:date="2023-03-30T13:25:00Z"/>
                <w:rFonts w:ascii="Calibri" w:eastAsia="Times New Roman" w:hAnsi="Calibri" w:cs="Calibri"/>
                <w:color w:val="000000"/>
                <w:sz w:val="20"/>
                <w:szCs w:val="20"/>
              </w:rPr>
            </w:pPr>
            <w:ins w:id="1821" w:author="Commodore, Sarah" w:date="2023-03-30T13:25:00Z">
              <w:r w:rsidRPr="00DC2757">
                <w:rPr>
                  <w:rFonts w:ascii="Calibri" w:eastAsia="Times New Roman" w:hAnsi="Calibri" w:cs="Calibri"/>
                  <w:color w:val="000000"/>
                  <w:sz w:val="20"/>
                  <w:szCs w:val="20"/>
                </w:rPr>
                <w:t>TIMP4</w:t>
              </w:r>
            </w:ins>
          </w:p>
        </w:tc>
        <w:tc>
          <w:tcPr>
            <w:tcW w:w="0" w:type="auto"/>
            <w:tcBorders>
              <w:top w:val="nil"/>
              <w:left w:val="nil"/>
              <w:bottom w:val="nil"/>
              <w:right w:val="nil"/>
            </w:tcBorders>
            <w:shd w:val="clear" w:color="auto" w:fill="auto"/>
            <w:noWrap/>
            <w:vAlign w:val="bottom"/>
            <w:hideMark/>
          </w:tcPr>
          <w:p w14:paraId="31C367B7" w14:textId="77777777" w:rsidR="00BE0539" w:rsidRPr="00DC2757" w:rsidRDefault="00BE0539" w:rsidP="00E750DA">
            <w:pPr>
              <w:spacing w:after="0" w:line="240" w:lineRule="auto"/>
              <w:jc w:val="center"/>
              <w:rPr>
                <w:ins w:id="1822" w:author="Commodore, Sarah" w:date="2023-03-30T13:25:00Z"/>
                <w:rFonts w:ascii="Calibri" w:eastAsia="Times New Roman" w:hAnsi="Calibri" w:cs="Calibri"/>
                <w:color w:val="000000"/>
                <w:sz w:val="20"/>
                <w:szCs w:val="20"/>
              </w:rPr>
            </w:pPr>
            <w:ins w:id="1823"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06EA662" w14:textId="77777777" w:rsidR="00BE0539" w:rsidRPr="00DC2757" w:rsidRDefault="00BE0539" w:rsidP="00E750DA">
            <w:pPr>
              <w:spacing w:after="0" w:line="240" w:lineRule="auto"/>
              <w:jc w:val="center"/>
              <w:rPr>
                <w:ins w:id="1824" w:author="Commodore, Sarah" w:date="2023-03-30T13:25:00Z"/>
                <w:rFonts w:ascii="Calibri" w:eastAsia="Times New Roman" w:hAnsi="Calibri" w:cs="Calibri"/>
                <w:color w:val="000000"/>
                <w:sz w:val="20"/>
                <w:szCs w:val="20"/>
              </w:rPr>
            </w:pPr>
            <w:ins w:id="1825" w:author="Commodore, Sarah" w:date="2023-03-30T13:25:00Z">
              <w:r w:rsidRPr="00DC2757">
                <w:rPr>
                  <w:rFonts w:ascii="Calibri" w:eastAsia="Times New Roman" w:hAnsi="Calibri" w:cs="Calibri"/>
                  <w:color w:val="000000"/>
                  <w:sz w:val="20"/>
                  <w:szCs w:val="20"/>
                </w:rPr>
                <w:t>2.9E-15</w:t>
              </w:r>
            </w:ins>
          </w:p>
        </w:tc>
        <w:tc>
          <w:tcPr>
            <w:tcW w:w="0" w:type="auto"/>
            <w:tcBorders>
              <w:top w:val="nil"/>
              <w:left w:val="nil"/>
              <w:bottom w:val="nil"/>
              <w:right w:val="nil"/>
            </w:tcBorders>
            <w:shd w:val="clear" w:color="auto" w:fill="auto"/>
            <w:noWrap/>
            <w:vAlign w:val="bottom"/>
            <w:hideMark/>
          </w:tcPr>
          <w:p w14:paraId="1FF1BB58" w14:textId="77777777" w:rsidR="00BE0539" w:rsidRPr="00DC2757" w:rsidRDefault="00BE0539" w:rsidP="00E750DA">
            <w:pPr>
              <w:spacing w:after="0" w:line="240" w:lineRule="auto"/>
              <w:jc w:val="center"/>
              <w:rPr>
                <w:ins w:id="1826" w:author="Commodore, Sarah" w:date="2023-03-30T13:25:00Z"/>
                <w:rFonts w:ascii="Calibri" w:eastAsia="Times New Roman" w:hAnsi="Calibri" w:cs="Calibri"/>
                <w:color w:val="000000"/>
                <w:sz w:val="20"/>
                <w:szCs w:val="20"/>
              </w:rPr>
            </w:pPr>
            <w:ins w:id="1827" w:author="Commodore, Sarah" w:date="2023-03-30T13:25:00Z">
              <w:r w:rsidRPr="00DC2757">
                <w:rPr>
                  <w:rFonts w:ascii="Calibri" w:eastAsia="Times New Roman" w:hAnsi="Calibri" w:cs="Calibri"/>
                  <w:color w:val="000000"/>
                  <w:sz w:val="20"/>
                  <w:szCs w:val="20"/>
                </w:rPr>
                <w:t>2.4E-13</w:t>
              </w:r>
            </w:ins>
          </w:p>
        </w:tc>
        <w:tc>
          <w:tcPr>
            <w:tcW w:w="0" w:type="auto"/>
            <w:tcBorders>
              <w:top w:val="nil"/>
              <w:left w:val="nil"/>
              <w:bottom w:val="nil"/>
              <w:right w:val="nil"/>
            </w:tcBorders>
            <w:shd w:val="clear" w:color="auto" w:fill="auto"/>
            <w:noWrap/>
            <w:vAlign w:val="bottom"/>
            <w:hideMark/>
          </w:tcPr>
          <w:p w14:paraId="17ACEC39" w14:textId="77777777" w:rsidR="00BE0539" w:rsidRPr="00DC2757" w:rsidRDefault="00BE0539" w:rsidP="00E750DA">
            <w:pPr>
              <w:spacing w:after="0" w:line="240" w:lineRule="auto"/>
              <w:jc w:val="center"/>
              <w:rPr>
                <w:ins w:id="1828" w:author="Commodore, Sarah" w:date="2023-03-30T13:25:00Z"/>
                <w:rFonts w:ascii="Calibri" w:eastAsia="Times New Roman" w:hAnsi="Calibri" w:cs="Calibri"/>
                <w:color w:val="FF0000"/>
                <w:sz w:val="20"/>
                <w:szCs w:val="20"/>
              </w:rPr>
            </w:pPr>
            <w:ins w:id="1829" w:author="Commodore, Sarah" w:date="2023-03-30T13:25:00Z">
              <w:r w:rsidRPr="00DC2757">
                <w:rPr>
                  <w:rFonts w:ascii="Calibri" w:eastAsia="Times New Roman" w:hAnsi="Calibri" w:cs="Calibri"/>
                  <w:color w:val="FF0000"/>
                  <w:sz w:val="20"/>
                  <w:szCs w:val="20"/>
                </w:rPr>
                <w:t>*</w:t>
              </w:r>
            </w:ins>
          </w:p>
        </w:tc>
      </w:tr>
      <w:tr w:rsidR="00BE0539" w:rsidRPr="00DC2757" w14:paraId="57C4F884" w14:textId="77777777" w:rsidTr="00E750DA">
        <w:trPr>
          <w:trHeight w:val="260"/>
          <w:ins w:id="1830" w:author="Commodore, Sarah" w:date="2023-03-30T13:25:00Z"/>
        </w:trPr>
        <w:tc>
          <w:tcPr>
            <w:tcW w:w="0" w:type="auto"/>
            <w:tcBorders>
              <w:top w:val="nil"/>
              <w:left w:val="nil"/>
              <w:bottom w:val="nil"/>
              <w:right w:val="nil"/>
            </w:tcBorders>
            <w:shd w:val="clear" w:color="auto" w:fill="auto"/>
            <w:noWrap/>
            <w:vAlign w:val="bottom"/>
            <w:hideMark/>
          </w:tcPr>
          <w:p w14:paraId="6F903CC4" w14:textId="77777777" w:rsidR="00BE0539" w:rsidRPr="00DC2757" w:rsidRDefault="00BE0539" w:rsidP="00E750DA">
            <w:pPr>
              <w:spacing w:after="0" w:line="240" w:lineRule="auto"/>
              <w:rPr>
                <w:ins w:id="1831" w:author="Commodore, Sarah" w:date="2023-03-30T13:25:00Z"/>
                <w:rFonts w:ascii="Calibri" w:eastAsia="Times New Roman" w:hAnsi="Calibri" w:cs="Calibri"/>
                <w:color w:val="000000"/>
                <w:sz w:val="20"/>
                <w:szCs w:val="20"/>
              </w:rPr>
            </w:pPr>
            <w:ins w:id="1832" w:author="Commodore, Sarah" w:date="2023-03-30T13:25:00Z">
              <w:r w:rsidRPr="00DC2757">
                <w:rPr>
                  <w:rFonts w:ascii="Calibri" w:eastAsia="Times New Roman" w:hAnsi="Calibri" w:cs="Calibri"/>
                  <w:color w:val="000000"/>
                  <w:sz w:val="20"/>
                  <w:szCs w:val="20"/>
                </w:rPr>
                <w:t>ENSG00000234911.2</w:t>
              </w:r>
            </w:ins>
          </w:p>
        </w:tc>
        <w:tc>
          <w:tcPr>
            <w:tcW w:w="0" w:type="auto"/>
            <w:tcBorders>
              <w:top w:val="nil"/>
              <w:left w:val="nil"/>
              <w:bottom w:val="nil"/>
              <w:right w:val="nil"/>
            </w:tcBorders>
            <w:shd w:val="clear" w:color="auto" w:fill="auto"/>
            <w:noWrap/>
            <w:vAlign w:val="bottom"/>
            <w:hideMark/>
          </w:tcPr>
          <w:p w14:paraId="0B782D95" w14:textId="77777777" w:rsidR="00BE0539" w:rsidRPr="00DC2757" w:rsidRDefault="00BE0539" w:rsidP="00E750DA">
            <w:pPr>
              <w:spacing w:after="0" w:line="240" w:lineRule="auto"/>
              <w:rPr>
                <w:ins w:id="1833" w:author="Commodore, Sarah" w:date="2023-03-30T13:25:00Z"/>
                <w:rFonts w:ascii="Calibri" w:eastAsia="Times New Roman" w:hAnsi="Calibri" w:cs="Calibri"/>
                <w:color w:val="000000"/>
                <w:sz w:val="20"/>
                <w:szCs w:val="20"/>
              </w:rPr>
            </w:pPr>
            <w:ins w:id="1834" w:author="Commodore, Sarah" w:date="2023-03-30T13:25:00Z">
              <w:r w:rsidRPr="00DC2757">
                <w:rPr>
                  <w:rFonts w:ascii="Calibri" w:eastAsia="Times New Roman" w:hAnsi="Calibri" w:cs="Calibri"/>
                  <w:color w:val="000000"/>
                  <w:sz w:val="20"/>
                  <w:szCs w:val="20"/>
                </w:rPr>
                <w:t>TEX21P</w:t>
              </w:r>
            </w:ins>
          </w:p>
        </w:tc>
        <w:tc>
          <w:tcPr>
            <w:tcW w:w="0" w:type="auto"/>
            <w:tcBorders>
              <w:top w:val="nil"/>
              <w:left w:val="nil"/>
              <w:bottom w:val="nil"/>
              <w:right w:val="nil"/>
            </w:tcBorders>
            <w:shd w:val="clear" w:color="auto" w:fill="auto"/>
            <w:noWrap/>
            <w:vAlign w:val="bottom"/>
            <w:hideMark/>
          </w:tcPr>
          <w:p w14:paraId="1C7962B5" w14:textId="77777777" w:rsidR="00BE0539" w:rsidRPr="00DC2757" w:rsidRDefault="00BE0539" w:rsidP="00E750DA">
            <w:pPr>
              <w:spacing w:after="0" w:line="240" w:lineRule="auto"/>
              <w:jc w:val="center"/>
              <w:rPr>
                <w:ins w:id="1835" w:author="Commodore, Sarah" w:date="2023-03-30T13:25:00Z"/>
                <w:rFonts w:ascii="Calibri" w:eastAsia="Times New Roman" w:hAnsi="Calibri" w:cs="Calibri"/>
                <w:color w:val="000000"/>
                <w:sz w:val="20"/>
                <w:szCs w:val="20"/>
              </w:rPr>
            </w:pPr>
            <w:ins w:id="1836"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7CC685B" w14:textId="77777777" w:rsidR="00BE0539" w:rsidRPr="00DC2757" w:rsidRDefault="00BE0539" w:rsidP="00E750DA">
            <w:pPr>
              <w:spacing w:after="0" w:line="240" w:lineRule="auto"/>
              <w:jc w:val="center"/>
              <w:rPr>
                <w:ins w:id="1837" w:author="Commodore, Sarah" w:date="2023-03-30T13:25:00Z"/>
                <w:rFonts w:ascii="Calibri" w:eastAsia="Times New Roman" w:hAnsi="Calibri" w:cs="Calibri"/>
                <w:color w:val="000000"/>
                <w:sz w:val="20"/>
                <w:szCs w:val="20"/>
              </w:rPr>
            </w:pPr>
            <w:ins w:id="1838" w:author="Commodore, Sarah" w:date="2023-03-30T13:25:00Z">
              <w:r w:rsidRPr="00DC2757">
                <w:rPr>
                  <w:rFonts w:ascii="Calibri" w:eastAsia="Times New Roman" w:hAnsi="Calibri" w:cs="Calibri"/>
                  <w:color w:val="000000"/>
                  <w:sz w:val="20"/>
                  <w:szCs w:val="20"/>
                </w:rPr>
                <w:t>8.9E-15</w:t>
              </w:r>
            </w:ins>
          </w:p>
        </w:tc>
        <w:tc>
          <w:tcPr>
            <w:tcW w:w="0" w:type="auto"/>
            <w:tcBorders>
              <w:top w:val="nil"/>
              <w:left w:val="nil"/>
              <w:bottom w:val="nil"/>
              <w:right w:val="nil"/>
            </w:tcBorders>
            <w:shd w:val="clear" w:color="auto" w:fill="auto"/>
            <w:noWrap/>
            <w:vAlign w:val="bottom"/>
            <w:hideMark/>
          </w:tcPr>
          <w:p w14:paraId="77CC6A82" w14:textId="77777777" w:rsidR="00BE0539" w:rsidRPr="00DC2757" w:rsidRDefault="00BE0539" w:rsidP="00E750DA">
            <w:pPr>
              <w:spacing w:after="0" w:line="240" w:lineRule="auto"/>
              <w:jc w:val="center"/>
              <w:rPr>
                <w:ins w:id="1839" w:author="Commodore, Sarah" w:date="2023-03-30T13:25:00Z"/>
                <w:rFonts w:ascii="Calibri" w:eastAsia="Times New Roman" w:hAnsi="Calibri" w:cs="Calibri"/>
                <w:color w:val="000000"/>
                <w:sz w:val="20"/>
                <w:szCs w:val="20"/>
              </w:rPr>
            </w:pPr>
            <w:ins w:id="1840" w:author="Commodore, Sarah" w:date="2023-03-30T13:25:00Z">
              <w:r w:rsidRPr="00DC2757">
                <w:rPr>
                  <w:rFonts w:ascii="Calibri" w:eastAsia="Times New Roman" w:hAnsi="Calibri" w:cs="Calibri"/>
                  <w:color w:val="000000"/>
                  <w:sz w:val="20"/>
                  <w:szCs w:val="20"/>
                </w:rPr>
                <w:t>6.2E-13</w:t>
              </w:r>
            </w:ins>
          </w:p>
        </w:tc>
        <w:tc>
          <w:tcPr>
            <w:tcW w:w="0" w:type="auto"/>
            <w:tcBorders>
              <w:top w:val="nil"/>
              <w:left w:val="nil"/>
              <w:bottom w:val="nil"/>
              <w:right w:val="nil"/>
            </w:tcBorders>
            <w:shd w:val="clear" w:color="auto" w:fill="auto"/>
            <w:noWrap/>
            <w:vAlign w:val="bottom"/>
            <w:hideMark/>
          </w:tcPr>
          <w:p w14:paraId="781EFC60" w14:textId="77777777" w:rsidR="00BE0539" w:rsidRPr="00DC2757" w:rsidRDefault="00BE0539" w:rsidP="00E750DA">
            <w:pPr>
              <w:spacing w:after="0" w:line="240" w:lineRule="auto"/>
              <w:jc w:val="center"/>
              <w:rPr>
                <w:ins w:id="1841" w:author="Commodore, Sarah" w:date="2023-03-30T13:25:00Z"/>
                <w:rFonts w:ascii="Calibri" w:eastAsia="Times New Roman" w:hAnsi="Calibri" w:cs="Calibri"/>
                <w:color w:val="FF0000"/>
                <w:sz w:val="20"/>
                <w:szCs w:val="20"/>
              </w:rPr>
            </w:pPr>
            <w:ins w:id="1842" w:author="Commodore, Sarah" w:date="2023-03-30T13:25:00Z">
              <w:r w:rsidRPr="00DC2757">
                <w:rPr>
                  <w:rFonts w:ascii="Calibri" w:eastAsia="Times New Roman" w:hAnsi="Calibri" w:cs="Calibri"/>
                  <w:color w:val="FF0000"/>
                  <w:sz w:val="20"/>
                  <w:szCs w:val="20"/>
                </w:rPr>
                <w:t>*</w:t>
              </w:r>
            </w:ins>
          </w:p>
        </w:tc>
      </w:tr>
      <w:tr w:rsidR="00BE0539" w:rsidRPr="00DC2757" w14:paraId="5A37A671" w14:textId="77777777" w:rsidTr="00E750DA">
        <w:trPr>
          <w:trHeight w:val="260"/>
          <w:ins w:id="1843" w:author="Commodore, Sarah" w:date="2023-03-30T13:25:00Z"/>
        </w:trPr>
        <w:tc>
          <w:tcPr>
            <w:tcW w:w="0" w:type="auto"/>
            <w:tcBorders>
              <w:top w:val="nil"/>
              <w:left w:val="nil"/>
              <w:bottom w:val="nil"/>
              <w:right w:val="nil"/>
            </w:tcBorders>
            <w:shd w:val="clear" w:color="auto" w:fill="auto"/>
            <w:noWrap/>
            <w:vAlign w:val="bottom"/>
            <w:hideMark/>
          </w:tcPr>
          <w:p w14:paraId="3A7ED3B8" w14:textId="77777777" w:rsidR="00BE0539" w:rsidRPr="00DC2757" w:rsidRDefault="00BE0539" w:rsidP="00E750DA">
            <w:pPr>
              <w:spacing w:after="0" w:line="240" w:lineRule="auto"/>
              <w:rPr>
                <w:ins w:id="1844" w:author="Commodore, Sarah" w:date="2023-03-30T13:25:00Z"/>
                <w:rFonts w:ascii="Calibri" w:eastAsia="Times New Roman" w:hAnsi="Calibri" w:cs="Calibri"/>
                <w:color w:val="000000"/>
                <w:sz w:val="20"/>
                <w:szCs w:val="20"/>
              </w:rPr>
            </w:pPr>
            <w:ins w:id="1845" w:author="Commodore, Sarah" w:date="2023-03-30T13:25:00Z">
              <w:r w:rsidRPr="00DC2757">
                <w:rPr>
                  <w:rFonts w:ascii="Calibri" w:eastAsia="Times New Roman" w:hAnsi="Calibri" w:cs="Calibri"/>
                  <w:color w:val="000000"/>
                  <w:sz w:val="20"/>
                  <w:szCs w:val="20"/>
                </w:rPr>
                <w:t>ENSG00000158445.10</w:t>
              </w:r>
            </w:ins>
          </w:p>
        </w:tc>
        <w:tc>
          <w:tcPr>
            <w:tcW w:w="0" w:type="auto"/>
            <w:tcBorders>
              <w:top w:val="nil"/>
              <w:left w:val="nil"/>
              <w:bottom w:val="nil"/>
              <w:right w:val="nil"/>
            </w:tcBorders>
            <w:shd w:val="clear" w:color="auto" w:fill="auto"/>
            <w:noWrap/>
            <w:vAlign w:val="bottom"/>
            <w:hideMark/>
          </w:tcPr>
          <w:p w14:paraId="2E8D05AC" w14:textId="77777777" w:rsidR="00BE0539" w:rsidRPr="00DC2757" w:rsidRDefault="00BE0539" w:rsidP="00E750DA">
            <w:pPr>
              <w:spacing w:after="0" w:line="240" w:lineRule="auto"/>
              <w:rPr>
                <w:ins w:id="1846" w:author="Commodore, Sarah" w:date="2023-03-30T13:25:00Z"/>
                <w:rFonts w:ascii="Calibri" w:eastAsia="Times New Roman" w:hAnsi="Calibri" w:cs="Calibri"/>
                <w:color w:val="000000"/>
                <w:sz w:val="20"/>
                <w:szCs w:val="20"/>
              </w:rPr>
            </w:pPr>
            <w:ins w:id="1847" w:author="Commodore, Sarah" w:date="2023-03-30T13:25:00Z">
              <w:r w:rsidRPr="00DC2757">
                <w:rPr>
                  <w:rFonts w:ascii="Calibri" w:eastAsia="Times New Roman" w:hAnsi="Calibri" w:cs="Calibri"/>
                  <w:color w:val="000000"/>
                  <w:sz w:val="20"/>
                  <w:szCs w:val="20"/>
                </w:rPr>
                <w:t>KCNB1</w:t>
              </w:r>
            </w:ins>
          </w:p>
        </w:tc>
        <w:tc>
          <w:tcPr>
            <w:tcW w:w="0" w:type="auto"/>
            <w:tcBorders>
              <w:top w:val="nil"/>
              <w:left w:val="nil"/>
              <w:bottom w:val="nil"/>
              <w:right w:val="nil"/>
            </w:tcBorders>
            <w:shd w:val="clear" w:color="auto" w:fill="auto"/>
            <w:noWrap/>
            <w:vAlign w:val="bottom"/>
            <w:hideMark/>
          </w:tcPr>
          <w:p w14:paraId="731F6A6D" w14:textId="77777777" w:rsidR="00BE0539" w:rsidRPr="00DC2757" w:rsidRDefault="00BE0539" w:rsidP="00E750DA">
            <w:pPr>
              <w:spacing w:after="0" w:line="240" w:lineRule="auto"/>
              <w:jc w:val="center"/>
              <w:rPr>
                <w:ins w:id="1848" w:author="Commodore, Sarah" w:date="2023-03-30T13:25:00Z"/>
                <w:rFonts w:ascii="Calibri" w:eastAsia="Times New Roman" w:hAnsi="Calibri" w:cs="Calibri"/>
                <w:color w:val="000000"/>
                <w:sz w:val="20"/>
                <w:szCs w:val="20"/>
              </w:rPr>
            </w:pPr>
            <w:ins w:id="1849"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742DABA" w14:textId="77777777" w:rsidR="00BE0539" w:rsidRPr="00DC2757" w:rsidRDefault="00BE0539" w:rsidP="00E750DA">
            <w:pPr>
              <w:spacing w:after="0" w:line="240" w:lineRule="auto"/>
              <w:jc w:val="center"/>
              <w:rPr>
                <w:ins w:id="1850" w:author="Commodore, Sarah" w:date="2023-03-30T13:25:00Z"/>
                <w:rFonts w:ascii="Calibri" w:eastAsia="Times New Roman" w:hAnsi="Calibri" w:cs="Calibri"/>
                <w:color w:val="000000"/>
                <w:sz w:val="20"/>
                <w:szCs w:val="20"/>
              </w:rPr>
            </w:pPr>
            <w:ins w:id="1851" w:author="Commodore, Sarah" w:date="2023-03-30T13:25:00Z">
              <w:r w:rsidRPr="00DC2757">
                <w:rPr>
                  <w:rFonts w:ascii="Calibri" w:eastAsia="Times New Roman" w:hAnsi="Calibri" w:cs="Calibri"/>
                  <w:color w:val="000000"/>
                  <w:sz w:val="20"/>
                  <w:szCs w:val="20"/>
                </w:rPr>
                <w:t>5.8E-09</w:t>
              </w:r>
            </w:ins>
          </w:p>
        </w:tc>
        <w:tc>
          <w:tcPr>
            <w:tcW w:w="0" w:type="auto"/>
            <w:tcBorders>
              <w:top w:val="nil"/>
              <w:left w:val="nil"/>
              <w:bottom w:val="nil"/>
              <w:right w:val="nil"/>
            </w:tcBorders>
            <w:shd w:val="clear" w:color="auto" w:fill="auto"/>
            <w:noWrap/>
            <w:vAlign w:val="bottom"/>
            <w:hideMark/>
          </w:tcPr>
          <w:p w14:paraId="7ACDC03F" w14:textId="77777777" w:rsidR="00BE0539" w:rsidRPr="00DC2757" w:rsidRDefault="00BE0539" w:rsidP="00E750DA">
            <w:pPr>
              <w:spacing w:after="0" w:line="240" w:lineRule="auto"/>
              <w:jc w:val="center"/>
              <w:rPr>
                <w:ins w:id="1852" w:author="Commodore, Sarah" w:date="2023-03-30T13:25:00Z"/>
                <w:rFonts w:ascii="Calibri" w:eastAsia="Times New Roman" w:hAnsi="Calibri" w:cs="Calibri"/>
                <w:color w:val="000000"/>
                <w:sz w:val="20"/>
                <w:szCs w:val="20"/>
              </w:rPr>
            </w:pPr>
            <w:ins w:id="1853" w:author="Commodore, Sarah" w:date="2023-03-30T13:25:00Z">
              <w:r w:rsidRPr="00DC2757">
                <w:rPr>
                  <w:rFonts w:ascii="Calibri" w:eastAsia="Times New Roman" w:hAnsi="Calibri" w:cs="Calibri"/>
                  <w:color w:val="000000"/>
                  <w:sz w:val="20"/>
                  <w:szCs w:val="20"/>
                </w:rPr>
                <w:t>8.7E-08</w:t>
              </w:r>
            </w:ins>
          </w:p>
        </w:tc>
        <w:tc>
          <w:tcPr>
            <w:tcW w:w="0" w:type="auto"/>
            <w:tcBorders>
              <w:top w:val="nil"/>
              <w:left w:val="nil"/>
              <w:bottom w:val="nil"/>
              <w:right w:val="nil"/>
            </w:tcBorders>
            <w:shd w:val="clear" w:color="auto" w:fill="auto"/>
            <w:noWrap/>
            <w:vAlign w:val="bottom"/>
            <w:hideMark/>
          </w:tcPr>
          <w:p w14:paraId="4255374F" w14:textId="77777777" w:rsidR="00BE0539" w:rsidRPr="00DC2757" w:rsidRDefault="00BE0539" w:rsidP="00E750DA">
            <w:pPr>
              <w:spacing w:after="0" w:line="240" w:lineRule="auto"/>
              <w:jc w:val="center"/>
              <w:rPr>
                <w:ins w:id="1854" w:author="Commodore, Sarah" w:date="2023-03-30T13:25:00Z"/>
                <w:rFonts w:ascii="Calibri" w:eastAsia="Times New Roman" w:hAnsi="Calibri" w:cs="Calibri"/>
                <w:color w:val="FF0000"/>
                <w:sz w:val="20"/>
                <w:szCs w:val="20"/>
              </w:rPr>
            </w:pPr>
            <w:ins w:id="1855" w:author="Commodore, Sarah" w:date="2023-03-30T13:25:00Z">
              <w:r w:rsidRPr="00DC2757">
                <w:rPr>
                  <w:rFonts w:ascii="Calibri" w:eastAsia="Times New Roman" w:hAnsi="Calibri" w:cs="Calibri"/>
                  <w:color w:val="FF0000"/>
                  <w:sz w:val="20"/>
                  <w:szCs w:val="20"/>
                </w:rPr>
                <w:t>*</w:t>
              </w:r>
            </w:ins>
          </w:p>
        </w:tc>
      </w:tr>
      <w:tr w:rsidR="00BE0539" w:rsidRPr="00DC2757" w14:paraId="5D46E6F4" w14:textId="77777777" w:rsidTr="00E750DA">
        <w:trPr>
          <w:trHeight w:val="260"/>
          <w:ins w:id="1856" w:author="Commodore, Sarah" w:date="2023-03-30T13:25:00Z"/>
        </w:trPr>
        <w:tc>
          <w:tcPr>
            <w:tcW w:w="0" w:type="auto"/>
            <w:tcBorders>
              <w:top w:val="nil"/>
              <w:left w:val="nil"/>
              <w:bottom w:val="nil"/>
              <w:right w:val="nil"/>
            </w:tcBorders>
            <w:shd w:val="clear" w:color="auto" w:fill="auto"/>
            <w:noWrap/>
            <w:vAlign w:val="bottom"/>
            <w:hideMark/>
          </w:tcPr>
          <w:p w14:paraId="23F9279A" w14:textId="77777777" w:rsidR="00BE0539" w:rsidRPr="00DC2757" w:rsidRDefault="00BE0539" w:rsidP="00E750DA">
            <w:pPr>
              <w:spacing w:after="0" w:line="240" w:lineRule="auto"/>
              <w:rPr>
                <w:ins w:id="1857" w:author="Commodore, Sarah" w:date="2023-03-30T13:25:00Z"/>
                <w:rFonts w:ascii="Calibri" w:eastAsia="Times New Roman" w:hAnsi="Calibri" w:cs="Calibri"/>
                <w:color w:val="000000"/>
                <w:sz w:val="20"/>
                <w:szCs w:val="20"/>
              </w:rPr>
            </w:pPr>
            <w:ins w:id="1858" w:author="Commodore, Sarah" w:date="2023-03-30T13:25:00Z">
              <w:r w:rsidRPr="00DC2757">
                <w:rPr>
                  <w:rFonts w:ascii="Calibri" w:eastAsia="Times New Roman" w:hAnsi="Calibri" w:cs="Calibri"/>
                  <w:color w:val="000000"/>
                  <w:sz w:val="20"/>
                  <w:szCs w:val="20"/>
                </w:rPr>
                <w:t>ENSG00000181378.14</w:t>
              </w:r>
            </w:ins>
          </w:p>
        </w:tc>
        <w:tc>
          <w:tcPr>
            <w:tcW w:w="0" w:type="auto"/>
            <w:tcBorders>
              <w:top w:val="nil"/>
              <w:left w:val="nil"/>
              <w:bottom w:val="nil"/>
              <w:right w:val="nil"/>
            </w:tcBorders>
            <w:shd w:val="clear" w:color="auto" w:fill="auto"/>
            <w:noWrap/>
            <w:vAlign w:val="bottom"/>
            <w:hideMark/>
          </w:tcPr>
          <w:p w14:paraId="2870FDA9" w14:textId="77777777" w:rsidR="00BE0539" w:rsidRPr="00DC2757" w:rsidRDefault="00BE0539" w:rsidP="00E750DA">
            <w:pPr>
              <w:spacing w:after="0" w:line="240" w:lineRule="auto"/>
              <w:rPr>
                <w:ins w:id="1859" w:author="Commodore, Sarah" w:date="2023-03-30T13:25:00Z"/>
                <w:rFonts w:ascii="Calibri" w:eastAsia="Times New Roman" w:hAnsi="Calibri" w:cs="Calibri"/>
                <w:color w:val="000000"/>
                <w:sz w:val="20"/>
                <w:szCs w:val="20"/>
              </w:rPr>
            </w:pPr>
            <w:ins w:id="1860" w:author="Commodore, Sarah" w:date="2023-03-30T13:25:00Z">
              <w:r w:rsidRPr="00DC2757">
                <w:rPr>
                  <w:rFonts w:ascii="Calibri" w:eastAsia="Times New Roman" w:hAnsi="Calibri" w:cs="Calibri"/>
                  <w:color w:val="000000"/>
                  <w:sz w:val="20"/>
                  <w:szCs w:val="20"/>
                </w:rPr>
                <w:t>CFAP65</w:t>
              </w:r>
            </w:ins>
          </w:p>
        </w:tc>
        <w:tc>
          <w:tcPr>
            <w:tcW w:w="0" w:type="auto"/>
            <w:tcBorders>
              <w:top w:val="nil"/>
              <w:left w:val="nil"/>
              <w:bottom w:val="nil"/>
              <w:right w:val="nil"/>
            </w:tcBorders>
            <w:shd w:val="clear" w:color="auto" w:fill="auto"/>
            <w:noWrap/>
            <w:vAlign w:val="bottom"/>
            <w:hideMark/>
          </w:tcPr>
          <w:p w14:paraId="11C01783" w14:textId="77777777" w:rsidR="00BE0539" w:rsidRPr="00DC2757" w:rsidRDefault="00BE0539" w:rsidP="00E750DA">
            <w:pPr>
              <w:spacing w:after="0" w:line="240" w:lineRule="auto"/>
              <w:jc w:val="center"/>
              <w:rPr>
                <w:ins w:id="1861" w:author="Commodore, Sarah" w:date="2023-03-30T13:25:00Z"/>
                <w:rFonts w:ascii="Calibri" w:eastAsia="Times New Roman" w:hAnsi="Calibri" w:cs="Calibri"/>
                <w:color w:val="000000"/>
                <w:sz w:val="20"/>
                <w:szCs w:val="20"/>
              </w:rPr>
            </w:pPr>
            <w:ins w:id="1862"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152AB46" w14:textId="77777777" w:rsidR="00BE0539" w:rsidRPr="00DC2757" w:rsidRDefault="00BE0539" w:rsidP="00E750DA">
            <w:pPr>
              <w:spacing w:after="0" w:line="240" w:lineRule="auto"/>
              <w:jc w:val="center"/>
              <w:rPr>
                <w:ins w:id="1863" w:author="Commodore, Sarah" w:date="2023-03-30T13:25:00Z"/>
                <w:rFonts w:ascii="Calibri" w:eastAsia="Times New Roman" w:hAnsi="Calibri" w:cs="Calibri"/>
                <w:color w:val="000000"/>
                <w:sz w:val="20"/>
                <w:szCs w:val="20"/>
              </w:rPr>
            </w:pPr>
            <w:ins w:id="1864" w:author="Commodore, Sarah" w:date="2023-03-30T13:25:00Z">
              <w:r w:rsidRPr="00DC2757">
                <w:rPr>
                  <w:rFonts w:ascii="Calibri" w:eastAsia="Times New Roman" w:hAnsi="Calibri" w:cs="Calibri"/>
                  <w:color w:val="000000"/>
                  <w:sz w:val="20"/>
                  <w:szCs w:val="20"/>
                </w:rPr>
                <w:t>1.3E-10</w:t>
              </w:r>
            </w:ins>
          </w:p>
        </w:tc>
        <w:tc>
          <w:tcPr>
            <w:tcW w:w="0" w:type="auto"/>
            <w:tcBorders>
              <w:top w:val="nil"/>
              <w:left w:val="nil"/>
              <w:bottom w:val="nil"/>
              <w:right w:val="nil"/>
            </w:tcBorders>
            <w:shd w:val="clear" w:color="auto" w:fill="auto"/>
            <w:noWrap/>
            <w:vAlign w:val="bottom"/>
            <w:hideMark/>
          </w:tcPr>
          <w:p w14:paraId="2B815620" w14:textId="77777777" w:rsidR="00BE0539" w:rsidRPr="00DC2757" w:rsidRDefault="00BE0539" w:rsidP="00E750DA">
            <w:pPr>
              <w:spacing w:after="0" w:line="240" w:lineRule="auto"/>
              <w:jc w:val="center"/>
              <w:rPr>
                <w:ins w:id="1865" w:author="Commodore, Sarah" w:date="2023-03-30T13:25:00Z"/>
                <w:rFonts w:ascii="Calibri" w:eastAsia="Times New Roman" w:hAnsi="Calibri" w:cs="Calibri"/>
                <w:color w:val="000000"/>
                <w:sz w:val="20"/>
                <w:szCs w:val="20"/>
              </w:rPr>
            </w:pPr>
            <w:ins w:id="1866" w:author="Commodore, Sarah" w:date="2023-03-30T13:25:00Z">
              <w:r w:rsidRPr="00DC2757">
                <w:rPr>
                  <w:rFonts w:ascii="Calibri" w:eastAsia="Times New Roman" w:hAnsi="Calibri" w:cs="Calibri"/>
                  <w:color w:val="000000"/>
                  <w:sz w:val="20"/>
                  <w:szCs w:val="20"/>
                </w:rPr>
                <w:t>3.0E-09</w:t>
              </w:r>
            </w:ins>
          </w:p>
        </w:tc>
        <w:tc>
          <w:tcPr>
            <w:tcW w:w="0" w:type="auto"/>
            <w:tcBorders>
              <w:top w:val="nil"/>
              <w:left w:val="nil"/>
              <w:bottom w:val="nil"/>
              <w:right w:val="nil"/>
            </w:tcBorders>
            <w:shd w:val="clear" w:color="auto" w:fill="auto"/>
            <w:noWrap/>
            <w:vAlign w:val="bottom"/>
            <w:hideMark/>
          </w:tcPr>
          <w:p w14:paraId="1BD1DE39" w14:textId="77777777" w:rsidR="00BE0539" w:rsidRPr="00DC2757" w:rsidRDefault="00BE0539" w:rsidP="00E750DA">
            <w:pPr>
              <w:spacing w:after="0" w:line="240" w:lineRule="auto"/>
              <w:jc w:val="center"/>
              <w:rPr>
                <w:ins w:id="1867" w:author="Commodore, Sarah" w:date="2023-03-30T13:25:00Z"/>
                <w:rFonts w:ascii="Calibri" w:eastAsia="Times New Roman" w:hAnsi="Calibri" w:cs="Calibri"/>
                <w:color w:val="FF0000"/>
                <w:sz w:val="20"/>
                <w:szCs w:val="20"/>
              </w:rPr>
            </w:pPr>
            <w:ins w:id="1868" w:author="Commodore, Sarah" w:date="2023-03-30T13:25:00Z">
              <w:r w:rsidRPr="00DC2757">
                <w:rPr>
                  <w:rFonts w:ascii="Calibri" w:eastAsia="Times New Roman" w:hAnsi="Calibri" w:cs="Calibri"/>
                  <w:color w:val="FF0000"/>
                  <w:sz w:val="20"/>
                  <w:szCs w:val="20"/>
                </w:rPr>
                <w:t>*</w:t>
              </w:r>
            </w:ins>
          </w:p>
        </w:tc>
      </w:tr>
      <w:tr w:rsidR="00BE0539" w:rsidRPr="00DC2757" w14:paraId="176060DA" w14:textId="77777777" w:rsidTr="00E750DA">
        <w:trPr>
          <w:trHeight w:val="260"/>
          <w:ins w:id="1869" w:author="Commodore, Sarah" w:date="2023-03-30T13:25:00Z"/>
        </w:trPr>
        <w:tc>
          <w:tcPr>
            <w:tcW w:w="0" w:type="auto"/>
            <w:tcBorders>
              <w:top w:val="nil"/>
              <w:left w:val="nil"/>
              <w:bottom w:val="nil"/>
              <w:right w:val="nil"/>
            </w:tcBorders>
            <w:shd w:val="clear" w:color="auto" w:fill="auto"/>
            <w:noWrap/>
            <w:vAlign w:val="bottom"/>
            <w:hideMark/>
          </w:tcPr>
          <w:p w14:paraId="04170BF7" w14:textId="77777777" w:rsidR="00BE0539" w:rsidRPr="00DC2757" w:rsidRDefault="00BE0539" w:rsidP="00E750DA">
            <w:pPr>
              <w:spacing w:after="0" w:line="240" w:lineRule="auto"/>
              <w:rPr>
                <w:ins w:id="1870" w:author="Commodore, Sarah" w:date="2023-03-30T13:25:00Z"/>
                <w:rFonts w:ascii="Calibri" w:eastAsia="Times New Roman" w:hAnsi="Calibri" w:cs="Calibri"/>
                <w:color w:val="000000"/>
                <w:sz w:val="20"/>
                <w:szCs w:val="20"/>
              </w:rPr>
            </w:pPr>
            <w:ins w:id="1871" w:author="Commodore, Sarah" w:date="2023-03-30T13:25:00Z">
              <w:r w:rsidRPr="00DC2757">
                <w:rPr>
                  <w:rFonts w:ascii="Calibri" w:eastAsia="Times New Roman" w:hAnsi="Calibri" w:cs="Calibri"/>
                  <w:color w:val="000000"/>
                  <w:sz w:val="20"/>
                  <w:szCs w:val="20"/>
                </w:rPr>
                <w:t>ENSG00000263450.1</w:t>
              </w:r>
            </w:ins>
          </w:p>
        </w:tc>
        <w:tc>
          <w:tcPr>
            <w:tcW w:w="0" w:type="auto"/>
            <w:tcBorders>
              <w:top w:val="nil"/>
              <w:left w:val="nil"/>
              <w:bottom w:val="nil"/>
              <w:right w:val="nil"/>
            </w:tcBorders>
            <w:shd w:val="clear" w:color="auto" w:fill="auto"/>
            <w:noWrap/>
            <w:vAlign w:val="bottom"/>
            <w:hideMark/>
          </w:tcPr>
          <w:p w14:paraId="0332B6BC" w14:textId="77777777" w:rsidR="00BE0539" w:rsidRPr="00DC2757" w:rsidRDefault="00BE0539" w:rsidP="00E750DA">
            <w:pPr>
              <w:spacing w:after="0" w:line="240" w:lineRule="auto"/>
              <w:rPr>
                <w:ins w:id="1872" w:author="Commodore, Sarah" w:date="2023-03-30T13:25:00Z"/>
                <w:rFonts w:ascii="Calibri" w:eastAsia="Times New Roman" w:hAnsi="Calibri" w:cs="Calibri"/>
                <w:color w:val="000000"/>
                <w:sz w:val="20"/>
                <w:szCs w:val="20"/>
              </w:rPr>
            </w:pPr>
            <w:ins w:id="1873" w:author="Commodore, Sarah" w:date="2023-03-30T13:25:00Z">
              <w:r w:rsidRPr="00DC2757">
                <w:rPr>
                  <w:rFonts w:ascii="Calibri" w:eastAsia="Times New Roman" w:hAnsi="Calibri" w:cs="Calibri"/>
                  <w:color w:val="000000"/>
                  <w:sz w:val="20"/>
                  <w:szCs w:val="20"/>
                </w:rPr>
                <w:t>AC090371.1</w:t>
              </w:r>
            </w:ins>
          </w:p>
        </w:tc>
        <w:tc>
          <w:tcPr>
            <w:tcW w:w="0" w:type="auto"/>
            <w:tcBorders>
              <w:top w:val="nil"/>
              <w:left w:val="nil"/>
              <w:bottom w:val="nil"/>
              <w:right w:val="nil"/>
            </w:tcBorders>
            <w:shd w:val="clear" w:color="auto" w:fill="auto"/>
            <w:noWrap/>
            <w:vAlign w:val="bottom"/>
            <w:hideMark/>
          </w:tcPr>
          <w:p w14:paraId="4B990005" w14:textId="77777777" w:rsidR="00BE0539" w:rsidRPr="00DC2757" w:rsidRDefault="00BE0539" w:rsidP="00E750DA">
            <w:pPr>
              <w:spacing w:after="0" w:line="240" w:lineRule="auto"/>
              <w:jc w:val="center"/>
              <w:rPr>
                <w:ins w:id="1874" w:author="Commodore, Sarah" w:date="2023-03-30T13:25:00Z"/>
                <w:rFonts w:ascii="Calibri" w:eastAsia="Times New Roman" w:hAnsi="Calibri" w:cs="Calibri"/>
                <w:color w:val="000000"/>
                <w:sz w:val="20"/>
                <w:szCs w:val="20"/>
              </w:rPr>
            </w:pPr>
            <w:ins w:id="1875"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7A2A2B9" w14:textId="77777777" w:rsidR="00BE0539" w:rsidRPr="00DC2757" w:rsidRDefault="00BE0539" w:rsidP="00E750DA">
            <w:pPr>
              <w:spacing w:after="0" w:line="240" w:lineRule="auto"/>
              <w:jc w:val="center"/>
              <w:rPr>
                <w:ins w:id="1876" w:author="Commodore, Sarah" w:date="2023-03-30T13:25:00Z"/>
                <w:rFonts w:ascii="Calibri" w:eastAsia="Times New Roman" w:hAnsi="Calibri" w:cs="Calibri"/>
                <w:color w:val="000000"/>
                <w:sz w:val="20"/>
                <w:szCs w:val="20"/>
              </w:rPr>
            </w:pPr>
            <w:ins w:id="1877" w:author="Commodore, Sarah" w:date="2023-03-30T13:25:00Z">
              <w:r w:rsidRPr="00DC2757">
                <w:rPr>
                  <w:rFonts w:ascii="Calibri" w:eastAsia="Times New Roman" w:hAnsi="Calibri" w:cs="Calibri"/>
                  <w:color w:val="000000"/>
                  <w:sz w:val="20"/>
                  <w:szCs w:val="20"/>
                </w:rPr>
                <w:t>5.3E-08</w:t>
              </w:r>
            </w:ins>
          </w:p>
        </w:tc>
        <w:tc>
          <w:tcPr>
            <w:tcW w:w="0" w:type="auto"/>
            <w:tcBorders>
              <w:top w:val="nil"/>
              <w:left w:val="nil"/>
              <w:bottom w:val="nil"/>
              <w:right w:val="nil"/>
            </w:tcBorders>
            <w:shd w:val="clear" w:color="auto" w:fill="auto"/>
            <w:noWrap/>
            <w:vAlign w:val="bottom"/>
            <w:hideMark/>
          </w:tcPr>
          <w:p w14:paraId="45497B0F" w14:textId="77777777" w:rsidR="00BE0539" w:rsidRPr="00DC2757" w:rsidRDefault="00BE0539" w:rsidP="00E750DA">
            <w:pPr>
              <w:spacing w:after="0" w:line="240" w:lineRule="auto"/>
              <w:jc w:val="center"/>
              <w:rPr>
                <w:ins w:id="1878" w:author="Commodore, Sarah" w:date="2023-03-30T13:25:00Z"/>
                <w:rFonts w:ascii="Calibri" w:eastAsia="Times New Roman" w:hAnsi="Calibri" w:cs="Calibri"/>
                <w:color w:val="000000"/>
                <w:sz w:val="20"/>
                <w:szCs w:val="20"/>
              </w:rPr>
            </w:pPr>
            <w:ins w:id="1879" w:author="Commodore, Sarah" w:date="2023-03-30T13:25:00Z">
              <w:r w:rsidRPr="00DC2757">
                <w:rPr>
                  <w:rFonts w:ascii="Calibri" w:eastAsia="Times New Roman" w:hAnsi="Calibri" w:cs="Calibri"/>
                  <w:color w:val="000000"/>
                  <w:sz w:val="20"/>
                  <w:szCs w:val="20"/>
                </w:rPr>
                <w:t>6.2E-07</w:t>
              </w:r>
            </w:ins>
          </w:p>
        </w:tc>
        <w:tc>
          <w:tcPr>
            <w:tcW w:w="0" w:type="auto"/>
            <w:tcBorders>
              <w:top w:val="nil"/>
              <w:left w:val="nil"/>
              <w:bottom w:val="nil"/>
              <w:right w:val="nil"/>
            </w:tcBorders>
            <w:shd w:val="clear" w:color="auto" w:fill="auto"/>
            <w:noWrap/>
            <w:vAlign w:val="bottom"/>
            <w:hideMark/>
          </w:tcPr>
          <w:p w14:paraId="2F02BED9" w14:textId="77777777" w:rsidR="00BE0539" w:rsidRPr="00DC2757" w:rsidRDefault="00BE0539" w:rsidP="00E750DA">
            <w:pPr>
              <w:spacing w:after="0" w:line="240" w:lineRule="auto"/>
              <w:jc w:val="center"/>
              <w:rPr>
                <w:ins w:id="1880" w:author="Commodore, Sarah" w:date="2023-03-30T13:25:00Z"/>
                <w:rFonts w:ascii="Calibri" w:eastAsia="Times New Roman" w:hAnsi="Calibri" w:cs="Calibri"/>
                <w:color w:val="FF0000"/>
                <w:sz w:val="20"/>
                <w:szCs w:val="20"/>
              </w:rPr>
            </w:pPr>
            <w:ins w:id="1881" w:author="Commodore, Sarah" w:date="2023-03-30T13:25:00Z">
              <w:r w:rsidRPr="00DC2757">
                <w:rPr>
                  <w:rFonts w:ascii="Calibri" w:eastAsia="Times New Roman" w:hAnsi="Calibri" w:cs="Calibri"/>
                  <w:color w:val="FF0000"/>
                  <w:sz w:val="20"/>
                  <w:szCs w:val="20"/>
                </w:rPr>
                <w:t>*</w:t>
              </w:r>
            </w:ins>
          </w:p>
        </w:tc>
      </w:tr>
      <w:tr w:rsidR="00BE0539" w:rsidRPr="00DC2757" w14:paraId="71CA1096" w14:textId="77777777" w:rsidTr="00E750DA">
        <w:trPr>
          <w:trHeight w:val="260"/>
          <w:ins w:id="1882" w:author="Commodore, Sarah" w:date="2023-03-30T13:25:00Z"/>
        </w:trPr>
        <w:tc>
          <w:tcPr>
            <w:tcW w:w="0" w:type="auto"/>
            <w:tcBorders>
              <w:top w:val="nil"/>
              <w:left w:val="nil"/>
              <w:bottom w:val="nil"/>
              <w:right w:val="nil"/>
            </w:tcBorders>
            <w:shd w:val="clear" w:color="auto" w:fill="auto"/>
            <w:noWrap/>
            <w:vAlign w:val="bottom"/>
            <w:hideMark/>
          </w:tcPr>
          <w:p w14:paraId="677052C0" w14:textId="77777777" w:rsidR="00BE0539" w:rsidRPr="00DC2757" w:rsidRDefault="00BE0539" w:rsidP="00E750DA">
            <w:pPr>
              <w:spacing w:after="0" w:line="240" w:lineRule="auto"/>
              <w:rPr>
                <w:ins w:id="1883" w:author="Commodore, Sarah" w:date="2023-03-30T13:25:00Z"/>
                <w:rFonts w:ascii="Calibri" w:eastAsia="Times New Roman" w:hAnsi="Calibri" w:cs="Calibri"/>
                <w:color w:val="000000"/>
                <w:sz w:val="20"/>
                <w:szCs w:val="20"/>
              </w:rPr>
            </w:pPr>
            <w:ins w:id="1884" w:author="Commodore, Sarah" w:date="2023-03-30T13:25:00Z">
              <w:r w:rsidRPr="00DC2757">
                <w:rPr>
                  <w:rFonts w:ascii="Calibri" w:eastAsia="Times New Roman" w:hAnsi="Calibri" w:cs="Calibri"/>
                  <w:color w:val="000000"/>
                  <w:sz w:val="20"/>
                  <w:szCs w:val="20"/>
                </w:rPr>
                <w:t>ENSG00000222046.2</w:t>
              </w:r>
            </w:ins>
          </w:p>
        </w:tc>
        <w:tc>
          <w:tcPr>
            <w:tcW w:w="0" w:type="auto"/>
            <w:tcBorders>
              <w:top w:val="nil"/>
              <w:left w:val="nil"/>
              <w:bottom w:val="nil"/>
              <w:right w:val="nil"/>
            </w:tcBorders>
            <w:shd w:val="clear" w:color="auto" w:fill="auto"/>
            <w:noWrap/>
            <w:vAlign w:val="bottom"/>
            <w:hideMark/>
          </w:tcPr>
          <w:p w14:paraId="5B237B7F" w14:textId="77777777" w:rsidR="00BE0539" w:rsidRPr="00DC2757" w:rsidRDefault="00BE0539" w:rsidP="00E750DA">
            <w:pPr>
              <w:spacing w:after="0" w:line="240" w:lineRule="auto"/>
              <w:rPr>
                <w:ins w:id="1885" w:author="Commodore, Sarah" w:date="2023-03-30T13:25:00Z"/>
                <w:rFonts w:ascii="Calibri" w:eastAsia="Times New Roman" w:hAnsi="Calibri" w:cs="Calibri"/>
                <w:color w:val="000000"/>
                <w:sz w:val="20"/>
                <w:szCs w:val="20"/>
              </w:rPr>
            </w:pPr>
            <w:ins w:id="1886" w:author="Commodore, Sarah" w:date="2023-03-30T13:25:00Z">
              <w:r w:rsidRPr="00DC2757">
                <w:rPr>
                  <w:rFonts w:ascii="Calibri" w:eastAsia="Times New Roman" w:hAnsi="Calibri" w:cs="Calibri"/>
                  <w:color w:val="000000"/>
                  <w:sz w:val="20"/>
                  <w:szCs w:val="20"/>
                </w:rPr>
                <w:t>DCDC2B</w:t>
              </w:r>
            </w:ins>
          </w:p>
        </w:tc>
        <w:tc>
          <w:tcPr>
            <w:tcW w:w="0" w:type="auto"/>
            <w:tcBorders>
              <w:top w:val="nil"/>
              <w:left w:val="nil"/>
              <w:bottom w:val="nil"/>
              <w:right w:val="nil"/>
            </w:tcBorders>
            <w:shd w:val="clear" w:color="auto" w:fill="auto"/>
            <w:noWrap/>
            <w:vAlign w:val="bottom"/>
            <w:hideMark/>
          </w:tcPr>
          <w:p w14:paraId="7B45989D" w14:textId="77777777" w:rsidR="00BE0539" w:rsidRPr="00DC2757" w:rsidRDefault="00BE0539" w:rsidP="00E750DA">
            <w:pPr>
              <w:spacing w:after="0" w:line="240" w:lineRule="auto"/>
              <w:jc w:val="center"/>
              <w:rPr>
                <w:ins w:id="1887" w:author="Commodore, Sarah" w:date="2023-03-30T13:25:00Z"/>
                <w:rFonts w:ascii="Calibri" w:eastAsia="Times New Roman" w:hAnsi="Calibri" w:cs="Calibri"/>
                <w:color w:val="000000"/>
                <w:sz w:val="20"/>
                <w:szCs w:val="20"/>
              </w:rPr>
            </w:pPr>
            <w:ins w:id="1888"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7FCCB4D" w14:textId="77777777" w:rsidR="00BE0539" w:rsidRPr="00DC2757" w:rsidRDefault="00BE0539" w:rsidP="00E750DA">
            <w:pPr>
              <w:spacing w:after="0" w:line="240" w:lineRule="auto"/>
              <w:jc w:val="center"/>
              <w:rPr>
                <w:ins w:id="1889" w:author="Commodore, Sarah" w:date="2023-03-30T13:25:00Z"/>
                <w:rFonts w:ascii="Calibri" w:eastAsia="Times New Roman" w:hAnsi="Calibri" w:cs="Calibri"/>
                <w:color w:val="000000"/>
                <w:sz w:val="20"/>
                <w:szCs w:val="20"/>
              </w:rPr>
            </w:pPr>
            <w:ins w:id="1890" w:author="Commodore, Sarah" w:date="2023-03-30T13:25:00Z">
              <w:r w:rsidRPr="00DC2757">
                <w:rPr>
                  <w:rFonts w:ascii="Calibri" w:eastAsia="Times New Roman" w:hAnsi="Calibri" w:cs="Calibri"/>
                  <w:color w:val="000000"/>
                  <w:sz w:val="20"/>
                  <w:szCs w:val="20"/>
                </w:rPr>
                <w:t>7.0E-13</w:t>
              </w:r>
            </w:ins>
          </w:p>
        </w:tc>
        <w:tc>
          <w:tcPr>
            <w:tcW w:w="0" w:type="auto"/>
            <w:tcBorders>
              <w:top w:val="nil"/>
              <w:left w:val="nil"/>
              <w:bottom w:val="nil"/>
              <w:right w:val="nil"/>
            </w:tcBorders>
            <w:shd w:val="clear" w:color="auto" w:fill="auto"/>
            <w:noWrap/>
            <w:vAlign w:val="bottom"/>
            <w:hideMark/>
          </w:tcPr>
          <w:p w14:paraId="78102402" w14:textId="77777777" w:rsidR="00BE0539" w:rsidRPr="00DC2757" w:rsidRDefault="00BE0539" w:rsidP="00E750DA">
            <w:pPr>
              <w:spacing w:after="0" w:line="240" w:lineRule="auto"/>
              <w:jc w:val="center"/>
              <w:rPr>
                <w:ins w:id="1891" w:author="Commodore, Sarah" w:date="2023-03-30T13:25:00Z"/>
                <w:rFonts w:ascii="Calibri" w:eastAsia="Times New Roman" w:hAnsi="Calibri" w:cs="Calibri"/>
                <w:color w:val="000000"/>
                <w:sz w:val="20"/>
                <w:szCs w:val="20"/>
              </w:rPr>
            </w:pPr>
            <w:ins w:id="1892" w:author="Commodore, Sarah" w:date="2023-03-30T13:25:00Z">
              <w:r w:rsidRPr="00DC2757">
                <w:rPr>
                  <w:rFonts w:ascii="Calibri" w:eastAsia="Times New Roman" w:hAnsi="Calibri" w:cs="Calibri"/>
                  <w:color w:val="000000"/>
                  <w:sz w:val="20"/>
                  <w:szCs w:val="20"/>
                </w:rPr>
                <w:t>2.9E-11</w:t>
              </w:r>
            </w:ins>
          </w:p>
        </w:tc>
        <w:tc>
          <w:tcPr>
            <w:tcW w:w="0" w:type="auto"/>
            <w:tcBorders>
              <w:top w:val="nil"/>
              <w:left w:val="nil"/>
              <w:bottom w:val="nil"/>
              <w:right w:val="nil"/>
            </w:tcBorders>
            <w:shd w:val="clear" w:color="auto" w:fill="auto"/>
            <w:noWrap/>
            <w:vAlign w:val="bottom"/>
            <w:hideMark/>
          </w:tcPr>
          <w:p w14:paraId="1E42552B" w14:textId="77777777" w:rsidR="00BE0539" w:rsidRPr="00DC2757" w:rsidRDefault="00BE0539" w:rsidP="00E750DA">
            <w:pPr>
              <w:spacing w:after="0" w:line="240" w:lineRule="auto"/>
              <w:jc w:val="center"/>
              <w:rPr>
                <w:ins w:id="1893" w:author="Commodore, Sarah" w:date="2023-03-30T13:25:00Z"/>
                <w:rFonts w:ascii="Calibri" w:eastAsia="Times New Roman" w:hAnsi="Calibri" w:cs="Calibri"/>
                <w:color w:val="FF0000"/>
                <w:sz w:val="20"/>
                <w:szCs w:val="20"/>
              </w:rPr>
            </w:pPr>
            <w:ins w:id="1894" w:author="Commodore, Sarah" w:date="2023-03-30T13:25:00Z">
              <w:r w:rsidRPr="00DC2757">
                <w:rPr>
                  <w:rFonts w:ascii="Calibri" w:eastAsia="Times New Roman" w:hAnsi="Calibri" w:cs="Calibri"/>
                  <w:color w:val="FF0000"/>
                  <w:sz w:val="20"/>
                  <w:szCs w:val="20"/>
                </w:rPr>
                <w:t>*</w:t>
              </w:r>
            </w:ins>
          </w:p>
        </w:tc>
      </w:tr>
      <w:tr w:rsidR="00BE0539" w:rsidRPr="00DC2757" w14:paraId="38E732BF" w14:textId="77777777" w:rsidTr="00E750DA">
        <w:trPr>
          <w:trHeight w:val="260"/>
          <w:ins w:id="1895" w:author="Commodore, Sarah" w:date="2023-03-30T13:25:00Z"/>
        </w:trPr>
        <w:tc>
          <w:tcPr>
            <w:tcW w:w="0" w:type="auto"/>
            <w:tcBorders>
              <w:top w:val="nil"/>
              <w:left w:val="nil"/>
              <w:bottom w:val="nil"/>
              <w:right w:val="nil"/>
            </w:tcBorders>
            <w:shd w:val="clear" w:color="auto" w:fill="auto"/>
            <w:noWrap/>
            <w:vAlign w:val="bottom"/>
            <w:hideMark/>
          </w:tcPr>
          <w:p w14:paraId="6FEB2CA5" w14:textId="77777777" w:rsidR="00BE0539" w:rsidRPr="00DC2757" w:rsidRDefault="00BE0539" w:rsidP="00E750DA">
            <w:pPr>
              <w:spacing w:after="0" w:line="240" w:lineRule="auto"/>
              <w:rPr>
                <w:ins w:id="1896" w:author="Commodore, Sarah" w:date="2023-03-30T13:25:00Z"/>
                <w:rFonts w:ascii="Calibri" w:eastAsia="Times New Roman" w:hAnsi="Calibri" w:cs="Calibri"/>
                <w:color w:val="000000"/>
                <w:sz w:val="20"/>
                <w:szCs w:val="20"/>
              </w:rPr>
            </w:pPr>
            <w:ins w:id="1897" w:author="Commodore, Sarah" w:date="2023-03-30T13:25:00Z">
              <w:r w:rsidRPr="00DC2757">
                <w:rPr>
                  <w:rFonts w:ascii="Calibri" w:eastAsia="Times New Roman" w:hAnsi="Calibri" w:cs="Calibri"/>
                  <w:color w:val="000000"/>
                  <w:sz w:val="20"/>
                  <w:szCs w:val="20"/>
                </w:rPr>
                <w:t>ENSG00000224049.1</w:t>
              </w:r>
            </w:ins>
          </w:p>
        </w:tc>
        <w:tc>
          <w:tcPr>
            <w:tcW w:w="0" w:type="auto"/>
            <w:tcBorders>
              <w:top w:val="nil"/>
              <w:left w:val="nil"/>
              <w:bottom w:val="nil"/>
              <w:right w:val="nil"/>
            </w:tcBorders>
            <w:shd w:val="clear" w:color="auto" w:fill="auto"/>
            <w:noWrap/>
            <w:vAlign w:val="bottom"/>
            <w:hideMark/>
          </w:tcPr>
          <w:p w14:paraId="2C1CB459" w14:textId="77777777" w:rsidR="00BE0539" w:rsidRPr="00DC2757" w:rsidRDefault="00BE0539" w:rsidP="00E750DA">
            <w:pPr>
              <w:spacing w:after="0" w:line="240" w:lineRule="auto"/>
              <w:rPr>
                <w:ins w:id="1898" w:author="Commodore, Sarah" w:date="2023-03-30T13:25:00Z"/>
                <w:rFonts w:ascii="Calibri" w:eastAsia="Times New Roman" w:hAnsi="Calibri" w:cs="Calibri"/>
                <w:color w:val="000000"/>
                <w:sz w:val="20"/>
                <w:szCs w:val="20"/>
              </w:rPr>
            </w:pPr>
            <w:ins w:id="1899" w:author="Commodore, Sarah" w:date="2023-03-30T13:25:00Z">
              <w:r w:rsidRPr="00DC2757">
                <w:rPr>
                  <w:rFonts w:ascii="Calibri" w:eastAsia="Times New Roman" w:hAnsi="Calibri" w:cs="Calibri"/>
                  <w:color w:val="000000"/>
                  <w:sz w:val="20"/>
                  <w:szCs w:val="20"/>
                </w:rPr>
                <w:t>AC108681.1</w:t>
              </w:r>
            </w:ins>
          </w:p>
        </w:tc>
        <w:tc>
          <w:tcPr>
            <w:tcW w:w="0" w:type="auto"/>
            <w:tcBorders>
              <w:top w:val="nil"/>
              <w:left w:val="nil"/>
              <w:bottom w:val="nil"/>
              <w:right w:val="nil"/>
            </w:tcBorders>
            <w:shd w:val="clear" w:color="auto" w:fill="auto"/>
            <w:noWrap/>
            <w:vAlign w:val="bottom"/>
            <w:hideMark/>
          </w:tcPr>
          <w:p w14:paraId="643F7E4A" w14:textId="77777777" w:rsidR="00BE0539" w:rsidRPr="00DC2757" w:rsidRDefault="00BE0539" w:rsidP="00E750DA">
            <w:pPr>
              <w:spacing w:after="0" w:line="240" w:lineRule="auto"/>
              <w:jc w:val="center"/>
              <w:rPr>
                <w:ins w:id="1900" w:author="Commodore, Sarah" w:date="2023-03-30T13:25:00Z"/>
                <w:rFonts w:ascii="Calibri" w:eastAsia="Times New Roman" w:hAnsi="Calibri" w:cs="Calibri"/>
                <w:color w:val="000000"/>
                <w:sz w:val="20"/>
                <w:szCs w:val="20"/>
              </w:rPr>
            </w:pPr>
            <w:ins w:id="1901"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2DCD36B" w14:textId="77777777" w:rsidR="00BE0539" w:rsidRPr="00DC2757" w:rsidRDefault="00BE0539" w:rsidP="00E750DA">
            <w:pPr>
              <w:spacing w:after="0" w:line="240" w:lineRule="auto"/>
              <w:jc w:val="center"/>
              <w:rPr>
                <w:ins w:id="1902" w:author="Commodore, Sarah" w:date="2023-03-30T13:25:00Z"/>
                <w:rFonts w:ascii="Calibri" w:eastAsia="Times New Roman" w:hAnsi="Calibri" w:cs="Calibri"/>
                <w:color w:val="000000"/>
                <w:sz w:val="20"/>
                <w:szCs w:val="20"/>
              </w:rPr>
            </w:pPr>
            <w:ins w:id="1903" w:author="Commodore, Sarah" w:date="2023-03-30T13:25:00Z">
              <w:r w:rsidRPr="00DC2757">
                <w:rPr>
                  <w:rFonts w:ascii="Calibri" w:eastAsia="Times New Roman" w:hAnsi="Calibri" w:cs="Calibri"/>
                  <w:color w:val="000000"/>
                  <w:sz w:val="20"/>
                  <w:szCs w:val="20"/>
                </w:rPr>
                <w:t>3.0E-04</w:t>
              </w:r>
            </w:ins>
          </w:p>
        </w:tc>
        <w:tc>
          <w:tcPr>
            <w:tcW w:w="0" w:type="auto"/>
            <w:tcBorders>
              <w:top w:val="nil"/>
              <w:left w:val="nil"/>
              <w:bottom w:val="nil"/>
              <w:right w:val="nil"/>
            </w:tcBorders>
            <w:shd w:val="clear" w:color="auto" w:fill="auto"/>
            <w:noWrap/>
            <w:vAlign w:val="bottom"/>
            <w:hideMark/>
          </w:tcPr>
          <w:p w14:paraId="1CA79759" w14:textId="77777777" w:rsidR="00BE0539" w:rsidRPr="00DC2757" w:rsidRDefault="00BE0539" w:rsidP="00E750DA">
            <w:pPr>
              <w:spacing w:after="0" w:line="240" w:lineRule="auto"/>
              <w:jc w:val="center"/>
              <w:rPr>
                <w:ins w:id="1904" w:author="Commodore, Sarah" w:date="2023-03-30T13:25:00Z"/>
                <w:rFonts w:ascii="Calibri" w:eastAsia="Times New Roman" w:hAnsi="Calibri" w:cs="Calibri"/>
                <w:color w:val="000000"/>
                <w:sz w:val="20"/>
                <w:szCs w:val="20"/>
              </w:rPr>
            </w:pPr>
            <w:ins w:id="1905" w:author="Commodore, Sarah" w:date="2023-03-30T13:25: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64660553" w14:textId="77777777" w:rsidR="00BE0539" w:rsidRPr="00DC2757" w:rsidRDefault="00BE0539" w:rsidP="00E750DA">
            <w:pPr>
              <w:spacing w:after="0" w:line="240" w:lineRule="auto"/>
              <w:jc w:val="center"/>
              <w:rPr>
                <w:ins w:id="1906" w:author="Commodore, Sarah" w:date="2023-03-30T13:25:00Z"/>
                <w:rFonts w:ascii="Calibri" w:eastAsia="Times New Roman" w:hAnsi="Calibri" w:cs="Calibri"/>
                <w:color w:val="FF0000"/>
                <w:sz w:val="20"/>
                <w:szCs w:val="20"/>
              </w:rPr>
            </w:pPr>
            <w:ins w:id="1907" w:author="Commodore, Sarah" w:date="2023-03-30T13:25:00Z">
              <w:r w:rsidRPr="00DC2757">
                <w:rPr>
                  <w:rFonts w:ascii="Calibri" w:eastAsia="Times New Roman" w:hAnsi="Calibri" w:cs="Calibri"/>
                  <w:color w:val="FF0000"/>
                  <w:sz w:val="20"/>
                  <w:szCs w:val="20"/>
                </w:rPr>
                <w:t>*</w:t>
              </w:r>
            </w:ins>
          </w:p>
        </w:tc>
      </w:tr>
      <w:tr w:rsidR="00BE0539" w:rsidRPr="00DC2757" w14:paraId="75A5C6BC" w14:textId="77777777" w:rsidTr="00E750DA">
        <w:trPr>
          <w:trHeight w:val="260"/>
          <w:ins w:id="1908" w:author="Commodore, Sarah" w:date="2023-03-30T13:25:00Z"/>
        </w:trPr>
        <w:tc>
          <w:tcPr>
            <w:tcW w:w="0" w:type="auto"/>
            <w:tcBorders>
              <w:top w:val="nil"/>
              <w:left w:val="nil"/>
              <w:bottom w:val="nil"/>
              <w:right w:val="nil"/>
            </w:tcBorders>
            <w:shd w:val="clear" w:color="auto" w:fill="auto"/>
            <w:noWrap/>
            <w:vAlign w:val="bottom"/>
            <w:hideMark/>
          </w:tcPr>
          <w:p w14:paraId="18928AF4" w14:textId="77777777" w:rsidR="00BE0539" w:rsidRPr="00DC2757" w:rsidRDefault="00BE0539" w:rsidP="00E750DA">
            <w:pPr>
              <w:spacing w:after="0" w:line="240" w:lineRule="auto"/>
              <w:rPr>
                <w:ins w:id="1909" w:author="Commodore, Sarah" w:date="2023-03-30T13:25:00Z"/>
                <w:rFonts w:ascii="Calibri" w:eastAsia="Times New Roman" w:hAnsi="Calibri" w:cs="Calibri"/>
                <w:color w:val="000000"/>
                <w:sz w:val="20"/>
                <w:szCs w:val="20"/>
              </w:rPr>
            </w:pPr>
            <w:ins w:id="1910" w:author="Commodore, Sarah" w:date="2023-03-30T13:25:00Z">
              <w:r w:rsidRPr="00DC2757">
                <w:rPr>
                  <w:rFonts w:ascii="Calibri" w:eastAsia="Times New Roman" w:hAnsi="Calibri" w:cs="Calibri"/>
                  <w:color w:val="000000"/>
                  <w:sz w:val="20"/>
                  <w:szCs w:val="20"/>
                </w:rPr>
                <w:t>ENSG00000154479.13</w:t>
              </w:r>
            </w:ins>
          </w:p>
        </w:tc>
        <w:tc>
          <w:tcPr>
            <w:tcW w:w="0" w:type="auto"/>
            <w:tcBorders>
              <w:top w:val="nil"/>
              <w:left w:val="nil"/>
              <w:bottom w:val="nil"/>
              <w:right w:val="nil"/>
            </w:tcBorders>
            <w:shd w:val="clear" w:color="auto" w:fill="auto"/>
            <w:noWrap/>
            <w:vAlign w:val="bottom"/>
            <w:hideMark/>
          </w:tcPr>
          <w:p w14:paraId="48E963A5" w14:textId="77777777" w:rsidR="00BE0539" w:rsidRPr="00DC2757" w:rsidRDefault="00BE0539" w:rsidP="00E750DA">
            <w:pPr>
              <w:spacing w:after="0" w:line="240" w:lineRule="auto"/>
              <w:rPr>
                <w:ins w:id="1911" w:author="Commodore, Sarah" w:date="2023-03-30T13:25:00Z"/>
                <w:rFonts w:ascii="Calibri" w:eastAsia="Times New Roman" w:hAnsi="Calibri" w:cs="Calibri"/>
                <w:color w:val="000000"/>
                <w:sz w:val="20"/>
                <w:szCs w:val="20"/>
              </w:rPr>
            </w:pPr>
            <w:ins w:id="1912" w:author="Commodore, Sarah" w:date="2023-03-30T13:25:00Z">
              <w:r w:rsidRPr="00DC2757">
                <w:rPr>
                  <w:rFonts w:ascii="Calibri" w:eastAsia="Times New Roman" w:hAnsi="Calibri" w:cs="Calibri"/>
                  <w:color w:val="000000"/>
                  <w:sz w:val="20"/>
                  <w:szCs w:val="20"/>
                </w:rPr>
                <w:t>CCDC173</w:t>
              </w:r>
            </w:ins>
          </w:p>
        </w:tc>
        <w:tc>
          <w:tcPr>
            <w:tcW w:w="0" w:type="auto"/>
            <w:tcBorders>
              <w:top w:val="nil"/>
              <w:left w:val="nil"/>
              <w:bottom w:val="nil"/>
              <w:right w:val="nil"/>
            </w:tcBorders>
            <w:shd w:val="clear" w:color="auto" w:fill="auto"/>
            <w:noWrap/>
            <w:vAlign w:val="bottom"/>
            <w:hideMark/>
          </w:tcPr>
          <w:p w14:paraId="3CA082D7" w14:textId="77777777" w:rsidR="00BE0539" w:rsidRPr="00DC2757" w:rsidRDefault="00BE0539" w:rsidP="00E750DA">
            <w:pPr>
              <w:spacing w:after="0" w:line="240" w:lineRule="auto"/>
              <w:jc w:val="center"/>
              <w:rPr>
                <w:ins w:id="1913" w:author="Commodore, Sarah" w:date="2023-03-30T13:25:00Z"/>
                <w:rFonts w:ascii="Calibri" w:eastAsia="Times New Roman" w:hAnsi="Calibri" w:cs="Calibri"/>
                <w:color w:val="000000"/>
                <w:sz w:val="20"/>
                <w:szCs w:val="20"/>
              </w:rPr>
            </w:pPr>
            <w:ins w:id="1914"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4C83A09" w14:textId="77777777" w:rsidR="00BE0539" w:rsidRPr="00DC2757" w:rsidRDefault="00BE0539" w:rsidP="00E750DA">
            <w:pPr>
              <w:spacing w:after="0" w:line="240" w:lineRule="auto"/>
              <w:jc w:val="center"/>
              <w:rPr>
                <w:ins w:id="1915" w:author="Commodore, Sarah" w:date="2023-03-30T13:25:00Z"/>
                <w:rFonts w:ascii="Calibri" w:eastAsia="Times New Roman" w:hAnsi="Calibri" w:cs="Calibri"/>
                <w:color w:val="000000"/>
                <w:sz w:val="20"/>
                <w:szCs w:val="20"/>
              </w:rPr>
            </w:pPr>
            <w:ins w:id="1916" w:author="Commodore, Sarah" w:date="2023-03-30T13:25:00Z">
              <w:r w:rsidRPr="00DC2757">
                <w:rPr>
                  <w:rFonts w:ascii="Calibri" w:eastAsia="Times New Roman" w:hAnsi="Calibri" w:cs="Calibri"/>
                  <w:color w:val="000000"/>
                  <w:sz w:val="20"/>
                  <w:szCs w:val="20"/>
                </w:rPr>
                <w:t>2.6E-17</w:t>
              </w:r>
            </w:ins>
          </w:p>
        </w:tc>
        <w:tc>
          <w:tcPr>
            <w:tcW w:w="0" w:type="auto"/>
            <w:tcBorders>
              <w:top w:val="nil"/>
              <w:left w:val="nil"/>
              <w:bottom w:val="nil"/>
              <w:right w:val="nil"/>
            </w:tcBorders>
            <w:shd w:val="clear" w:color="auto" w:fill="auto"/>
            <w:noWrap/>
            <w:vAlign w:val="bottom"/>
            <w:hideMark/>
          </w:tcPr>
          <w:p w14:paraId="4067537F" w14:textId="77777777" w:rsidR="00BE0539" w:rsidRPr="00DC2757" w:rsidRDefault="00BE0539" w:rsidP="00E750DA">
            <w:pPr>
              <w:spacing w:after="0" w:line="240" w:lineRule="auto"/>
              <w:jc w:val="center"/>
              <w:rPr>
                <w:ins w:id="1917" w:author="Commodore, Sarah" w:date="2023-03-30T13:25:00Z"/>
                <w:rFonts w:ascii="Calibri" w:eastAsia="Times New Roman" w:hAnsi="Calibri" w:cs="Calibri"/>
                <w:color w:val="000000"/>
                <w:sz w:val="20"/>
                <w:szCs w:val="20"/>
              </w:rPr>
            </w:pPr>
            <w:ins w:id="1918" w:author="Commodore, Sarah" w:date="2023-03-30T13:25:00Z">
              <w:r w:rsidRPr="00DC2757">
                <w:rPr>
                  <w:rFonts w:ascii="Calibri" w:eastAsia="Times New Roman" w:hAnsi="Calibri" w:cs="Calibri"/>
                  <w:color w:val="000000"/>
                  <w:sz w:val="20"/>
                  <w:szCs w:val="20"/>
                </w:rPr>
                <w:t>3.7E-15</w:t>
              </w:r>
            </w:ins>
          </w:p>
        </w:tc>
        <w:tc>
          <w:tcPr>
            <w:tcW w:w="0" w:type="auto"/>
            <w:tcBorders>
              <w:top w:val="nil"/>
              <w:left w:val="nil"/>
              <w:bottom w:val="nil"/>
              <w:right w:val="nil"/>
            </w:tcBorders>
            <w:shd w:val="clear" w:color="auto" w:fill="auto"/>
            <w:noWrap/>
            <w:vAlign w:val="bottom"/>
            <w:hideMark/>
          </w:tcPr>
          <w:p w14:paraId="56FAFC16" w14:textId="77777777" w:rsidR="00BE0539" w:rsidRPr="00DC2757" w:rsidRDefault="00BE0539" w:rsidP="00E750DA">
            <w:pPr>
              <w:spacing w:after="0" w:line="240" w:lineRule="auto"/>
              <w:jc w:val="center"/>
              <w:rPr>
                <w:ins w:id="1919" w:author="Commodore, Sarah" w:date="2023-03-30T13:25:00Z"/>
                <w:rFonts w:ascii="Calibri" w:eastAsia="Times New Roman" w:hAnsi="Calibri" w:cs="Calibri"/>
                <w:color w:val="FF0000"/>
                <w:sz w:val="20"/>
                <w:szCs w:val="20"/>
              </w:rPr>
            </w:pPr>
            <w:ins w:id="1920" w:author="Commodore, Sarah" w:date="2023-03-30T13:25:00Z">
              <w:r w:rsidRPr="00DC2757">
                <w:rPr>
                  <w:rFonts w:ascii="Calibri" w:eastAsia="Times New Roman" w:hAnsi="Calibri" w:cs="Calibri"/>
                  <w:color w:val="FF0000"/>
                  <w:sz w:val="20"/>
                  <w:szCs w:val="20"/>
                </w:rPr>
                <w:t>*</w:t>
              </w:r>
            </w:ins>
          </w:p>
        </w:tc>
      </w:tr>
      <w:tr w:rsidR="00BE0539" w:rsidRPr="00DC2757" w14:paraId="47050EB3" w14:textId="77777777" w:rsidTr="00E750DA">
        <w:trPr>
          <w:trHeight w:val="260"/>
          <w:ins w:id="1921" w:author="Commodore, Sarah" w:date="2023-03-30T13:25:00Z"/>
        </w:trPr>
        <w:tc>
          <w:tcPr>
            <w:tcW w:w="0" w:type="auto"/>
            <w:tcBorders>
              <w:top w:val="nil"/>
              <w:left w:val="nil"/>
              <w:bottom w:val="nil"/>
              <w:right w:val="nil"/>
            </w:tcBorders>
            <w:shd w:val="clear" w:color="auto" w:fill="auto"/>
            <w:noWrap/>
            <w:vAlign w:val="bottom"/>
            <w:hideMark/>
          </w:tcPr>
          <w:p w14:paraId="73C605F7" w14:textId="77777777" w:rsidR="00BE0539" w:rsidRPr="00DC2757" w:rsidRDefault="00BE0539" w:rsidP="00E750DA">
            <w:pPr>
              <w:spacing w:after="0" w:line="240" w:lineRule="auto"/>
              <w:rPr>
                <w:ins w:id="1922" w:author="Commodore, Sarah" w:date="2023-03-30T13:25:00Z"/>
                <w:rFonts w:ascii="Calibri" w:eastAsia="Times New Roman" w:hAnsi="Calibri" w:cs="Calibri"/>
                <w:color w:val="000000"/>
                <w:sz w:val="20"/>
                <w:szCs w:val="20"/>
              </w:rPr>
            </w:pPr>
            <w:ins w:id="1923" w:author="Commodore, Sarah" w:date="2023-03-30T13:25:00Z">
              <w:r w:rsidRPr="00DC2757">
                <w:rPr>
                  <w:rFonts w:ascii="Calibri" w:eastAsia="Times New Roman" w:hAnsi="Calibri" w:cs="Calibri"/>
                  <w:color w:val="000000"/>
                  <w:sz w:val="20"/>
                  <w:szCs w:val="20"/>
                </w:rPr>
                <w:t>ENSG00000249241.1</w:t>
              </w:r>
            </w:ins>
          </w:p>
        </w:tc>
        <w:tc>
          <w:tcPr>
            <w:tcW w:w="0" w:type="auto"/>
            <w:tcBorders>
              <w:top w:val="nil"/>
              <w:left w:val="nil"/>
              <w:bottom w:val="nil"/>
              <w:right w:val="nil"/>
            </w:tcBorders>
            <w:shd w:val="clear" w:color="auto" w:fill="auto"/>
            <w:noWrap/>
            <w:vAlign w:val="bottom"/>
            <w:hideMark/>
          </w:tcPr>
          <w:p w14:paraId="0EDFD5AF" w14:textId="77777777" w:rsidR="00BE0539" w:rsidRPr="00DC2757" w:rsidRDefault="00BE0539" w:rsidP="00E750DA">
            <w:pPr>
              <w:spacing w:after="0" w:line="240" w:lineRule="auto"/>
              <w:rPr>
                <w:ins w:id="1924" w:author="Commodore, Sarah" w:date="2023-03-30T13:25:00Z"/>
                <w:rFonts w:ascii="Calibri" w:eastAsia="Times New Roman" w:hAnsi="Calibri" w:cs="Calibri"/>
                <w:color w:val="000000"/>
                <w:sz w:val="20"/>
                <w:szCs w:val="20"/>
              </w:rPr>
            </w:pPr>
            <w:ins w:id="1925" w:author="Commodore, Sarah" w:date="2023-03-30T13:25:00Z">
              <w:r w:rsidRPr="00DC2757">
                <w:rPr>
                  <w:rFonts w:ascii="Calibri" w:eastAsia="Times New Roman" w:hAnsi="Calibri" w:cs="Calibri"/>
                  <w:color w:val="000000"/>
                  <w:sz w:val="20"/>
                  <w:szCs w:val="20"/>
                </w:rPr>
                <w:t>LINC02265</w:t>
              </w:r>
            </w:ins>
          </w:p>
        </w:tc>
        <w:tc>
          <w:tcPr>
            <w:tcW w:w="0" w:type="auto"/>
            <w:tcBorders>
              <w:top w:val="nil"/>
              <w:left w:val="nil"/>
              <w:bottom w:val="nil"/>
              <w:right w:val="nil"/>
            </w:tcBorders>
            <w:shd w:val="clear" w:color="auto" w:fill="auto"/>
            <w:noWrap/>
            <w:vAlign w:val="bottom"/>
            <w:hideMark/>
          </w:tcPr>
          <w:p w14:paraId="3C156547" w14:textId="77777777" w:rsidR="00BE0539" w:rsidRPr="00DC2757" w:rsidRDefault="00BE0539" w:rsidP="00E750DA">
            <w:pPr>
              <w:spacing w:after="0" w:line="240" w:lineRule="auto"/>
              <w:jc w:val="center"/>
              <w:rPr>
                <w:ins w:id="1926" w:author="Commodore, Sarah" w:date="2023-03-30T13:25:00Z"/>
                <w:rFonts w:ascii="Calibri" w:eastAsia="Times New Roman" w:hAnsi="Calibri" w:cs="Calibri"/>
                <w:color w:val="000000"/>
                <w:sz w:val="20"/>
                <w:szCs w:val="20"/>
              </w:rPr>
            </w:pPr>
            <w:ins w:id="1927"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BDB324E" w14:textId="77777777" w:rsidR="00BE0539" w:rsidRPr="00DC2757" w:rsidRDefault="00BE0539" w:rsidP="00E750DA">
            <w:pPr>
              <w:spacing w:after="0" w:line="240" w:lineRule="auto"/>
              <w:jc w:val="center"/>
              <w:rPr>
                <w:ins w:id="1928" w:author="Commodore, Sarah" w:date="2023-03-30T13:25:00Z"/>
                <w:rFonts w:ascii="Calibri" w:eastAsia="Times New Roman" w:hAnsi="Calibri" w:cs="Calibri"/>
                <w:color w:val="000000"/>
                <w:sz w:val="20"/>
                <w:szCs w:val="20"/>
              </w:rPr>
            </w:pPr>
            <w:ins w:id="1929" w:author="Commodore, Sarah" w:date="2023-03-30T13:25: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4325A830" w14:textId="77777777" w:rsidR="00BE0539" w:rsidRPr="00DC2757" w:rsidRDefault="00BE0539" w:rsidP="00E750DA">
            <w:pPr>
              <w:spacing w:after="0" w:line="240" w:lineRule="auto"/>
              <w:jc w:val="center"/>
              <w:rPr>
                <w:ins w:id="1930" w:author="Commodore, Sarah" w:date="2023-03-30T13:25:00Z"/>
                <w:rFonts w:ascii="Calibri" w:eastAsia="Times New Roman" w:hAnsi="Calibri" w:cs="Calibri"/>
                <w:color w:val="000000"/>
                <w:sz w:val="20"/>
                <w:szCs w:val="20"/>
              </w:rPr>
            </w:pPr>
            <w:ins w:id="1931" w:author="Commodore, Sarah" w:date="2023-03-30T13:25:00Z">
              <w:r w:rsidRPr="00DC2757">
                <w:rPr>
                  <w:rFonts w:ascii="Calibri" w:eastAsia="Times New Roman" w:hAnsi="Calibri" w:cs="Calibri"/>
                  <w:color w:val="000000"/>
                  <w:sz w:val="20"/>
                  <w:szCs w:val="20"/>
                </w:rPr>
                <w:t>2.8E-09</w:t>
              </w:r>
            </w:ins>
          </w:p>
        </w:tc>
        <w:tc>
          <w:tcPr>
            <w:tcW w:w="0" w:type="auto"/>
            <w:tcBorders>
              <w:top w:val="nil"/>
              <w:left w:val="nil"/>
              <w:bottom w:val="nil"/>
              <w:right w:val="nil"/>
            </w:tcBorders>
            <w:shd w:val="clear" w:color="auto" w:fill="auto"/>
            <w:noWrap/>
            <w:vAlign w:val="bottom"/>
            <w:hideMark/>
          </w:tcPr>
          <w:p w14:paraId="16B208B7" w14:textId="77777777" w:rsidR="00BE0539" w:rsidRPr="00DC2757" w:rsidRDefault="00BE0539" w:rsidP="00E750DA">
            <w:pPr>
              <w:spacing w:after="0" w:line="240" w:lineRule="auto"/>
              <w:jc w:val="center"/>
              <w:rPr>
                <w:ins w:id="1932" w:author="Commodore, Sarah" w:date="2023-03-30T13:25:00Z"/>
                <w:rFonts w:ascii="Calibri" w:eastAsia="Times New Roman" w:hAnsi="Calibri" w:cs="Calibri"/>
                <w:color w:val="FF0000"/>
                <w:sz w:val="20"/>
                <w:szCs w:val="20"/>
              </w:rPr>
            </w:pPr>
            <w:ins w:id="1933" w:author="Commodore, Sarah" w:date="2023-03-30T13:25:00Z">
              <w:r w:rsidRPr="00DC2757">
                <w:rPr>
                  <w:rFonts w:ascii="Calibri" w:eastAsia="Times New Roman" w:hAnsi="Calibri" w:cs="Calibri"/>
                  <w:color w:val="FF0000"/>
                  <w:sz w:val="20"/>
                  <w:szCs w:val="20"/>
                </w:rPr>
                <w:t>*</w:t>
              </w:r>
            </w:ins>
          </w:p>
        </w:tc>
      </w:tr>
      <w:tr w:rsidR="00BE0539" w:rsidRPr="00DC2757" w14:paraId="55D13A95" w14:textId="77777777" w:rsidTr="00E750DA">
        <w:trPr>
          <w:trHeight w:val="260"/>
          <w:ins w:id="1934" w:author="Commodore, Sarah" w:date="2023-03-30T13:25:00Z"/>
        </w:trPr>
        <w:tc>
          <w:tcPr>
            <w:tcW w:w="0" w:type="auto"/>
            <w:tcBorders>
              <w:top w:val="nil"/>
              <w:left w:val="nil"/>
              <w:bottom w:val="nil"/>
              <w:right w:val="nil"/>
            </w:tcBorders>
            <w:shd w:val="clear" w:color="auto" w:fill="auto"/>
            <w:noWrap/>
            <w:vAlign w:val="bottom"/>
            <w:hideMark/>
          </w:tcPr>
          <w:p w14:paraId="2811C80A" w14:textId="77777777" w:rsidR="00BE0539" w:rsidRPr="00DC2757" w:rsidRDefault="00BE0539" w:rsidP="00E750DA">
            <w:pPr>
              <w:spacing w:after="0" w:line="240" w:lineRule="auto"/>
              <w:rPr>
                <w:ins w:id="1935" w:author="Commodore, Sarah" w:date="2023-03-30T13:25:00Z"/>
                <w:rFonts w:ascii="Calibri" w:eastAsia="Times New Roman" w:hAnsi="Calibri" w:cs="Calibri"/>
                <w:color w:val="000000"/>
                <w:sz w:val="20"/>
                <w:szCs w:val="20"/>
              </w:rPr>
            </w:pPr>
            <w:ins w:id="1936" w:author="Commodore, Sarah" w:date="2023-03-30T13:25:00Z">
              <w:r w:rsidRPr="00DC2757">
                <w:rPr>
                  <w:rFonts w:ascii="Calibri" w:eastAsia="Times New Roman" w:hAnsi="Calibri" w:cs="Calibri"/>
                  <w:color w:val="000000"/>
                  <w:sz w:val="20"/>
                  <w:szCs w:val="20"/>
                </w:rPr>
                <w:t>ENSG00000243910.8</w:t>
              </w:r>
            </w:ins>
          </w:p>
        </w:tc>
        <w:tc>
          <w:tcPr>
            <w:tcW w:w="0" w:type="auto"/>
            <w:tcBorders>
              <w:top w:val="nil"/>
              <w:left w:val="nil"/>
              <w:bottom w:val="nil"/>
              <w:right w:val="nil"/>
            </w:tcBorders>
            <w:shd w:val="clear" w:color="auto" w:fill="auto"/>
            <w:noWrap/>
            <w:vAlign w:val="bottom"/>
            <w:hideMark/>
          </w:tcPr>
          <w:p w14:paraId="4D33E765" w14:textId="77777777" w:rsidR="00BE0539" w:rsidRPr="00DC2757" w:rsidRDefault="00BE0539" w:rsidP="00E750DA">
            <w:pPr>
              <w:spacing w:after="0" w:line="240" w:lineRule="auto"/>
              <w:rPr>
                <w:ins w:id="1937" w:author="Commodore, Sarah" w:date="2023-03-30T13:25:00Z"/>
                <w:rFonts w:ascii="Calibri" w:eastAsia="Times New Roman" w:hAnsi="Calibri" w:cs="Calibri"/>
                <w:color w:val="000000"/>
                <w:sz w:val="20"/>
                <w:szCs w:val="20"/>
              </w:rPr>
            </w:pPr>
            <w:ins w:id="1938" w:author="Commodore, Sarah" w:date="2023-03-30T13:25:00Z">
              <w:r w:rsidRPr="00DC2757">
                <w:rPr>
                  <w:rFonts w:ascii="Calibri" w:eastAsia="Times New Roman" w:hAnsi="Calibri" w:cs="Calibri"/>
                  <w:color w:val="000000"/>
                  <w:sz w:val="20"/>
                  <w:szCs w:val="20"/>
                </w:rPr>
                <w:t>TUBA4B</w:t>
              </w:r>
            </w:ins>
          </w:p>
        </w:tc>
        <w:tc>
          <w:tcPr>
            <w:tcW w:w="0" w:type="auto"/>
            <w:tcBorders>
              <w:top w:val="nil"/>
              <w:left w:val="nil"/>
              <w:bottom w:val="nil"/>
              <w:right w:val="nil"/>
            </w:tcBorders>
            <w:shd w:val="clear" w:color="auto" w:fill="auto"/>
            <w:noWrap/>
            <w:vAlign w:val="bottom"/>
            <w:hideMark/>
          </w:tcPr>
          <w:p w14:paraId="5B40FDA2" w14:textId="77777777" w:rsidR="00BE0539" w:rsidRPr="00DC2757" w:rsidRDefault="00BE0539" w:rsidP="00E750DA">
            <w:pPr>
              <w:spacing w:after="0" w:line="240" w:lineRule="auto"/>
              <w:jc w:val="center"/>
              <w:rPr>
                <w:ins w:id="1939" w:author="Commodore, Sarah" w:date="2023-03-30T13:25:00Z"/>
                <w:rFonts w:ascii="Calibri" w:eastAsia="Times New Roman" w:hAnsi="Calibri" w:cs="Calibri"/>
                <w:color w:val="000000"/>
                <w:sz w:val="20"/>
                <w:szCs w:val="20"/>
              </w:rPr>
            </w:pPr>
            <w:ins w:id="1940"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74F17ED" w14:textId="77777777" w:rsidR="00BE0539" w:rsidRPr="00DC2757" w:rsidRDefault="00BE0539" w:rsidP="00E750DA">
            <w:pPr>
              <w:spacing w:after="0" w:line="240" w:lineRule="auto"/>
              <w:jc w:val="center"/>
              <w:rPr>
                <w:ins w:id="1941" w:author="Commodore, Sarah" w:date="2023-03-30T13:25:00Z"/>
                <w:rFonts w:ascii="Calibri" w:eastAsia="Times New Roman" w:hAnsi="Calibri" w:cs="Calibri"/>
                <w:color w:val="000000"/>
                <w:sz w:val="20"/>
                <w:szCs w:val="20"/>
              </w:rPr>
            </w:pPr>
            <w:ins w:id="1942" w:author="Commodore, Sarah" w:date="2023-03-30T13:25:00Z">
              <w:r w:rsidRPr="00DC2757">
                <w:rPr>
                  <w:rFonts w:ascii="Calibri" w:eastAsia="Times New Roman" w:hAnsi="Calibri" w:cs="Calibri"/>
                  <w:color w:val="000000"/>
                  <w:sz w:val="20"/>
                  <w:szCs w:val="20"/>
                </w:rPr>
                <w:t>8.2E-09</w:t>
              </w:r>
            </w:ins>
          </w:p>
        </w:tc>
        <w:tc>
          <w:tcPr>
            <w:tcW w:w="0" w:type="auto"/>
            <w:tcBorders>
              <w:top w:val="nil"/>
              <w:left w:val="nil"/>
              <w:bottom w:val="nil"/>
              <w:right w:val="nil"/>
            </w:tcBorders>
            <w:shd w:val="clear" w:color="auto" w:fill="auto"/>
            <w:noWrap/>
            <w:vAlign w:val="bottom"/>
            <w:hideMark/>
          </w:tcPr>
          <w:p w14:paraId="6055C466" w14:textId="77777777" w:rsidR="00BE0539" w:rsidRPr="00DC2757" w:rsidRDefault="00BE0539" w:rsidP="00E750DA">
            <w:pPr>
              <w:spacing w:after="0" w:line="240" w:lineRule="auto"/>
              <w:jc w:val="center"/>
              <w:rPr>
                <w:ins w:id="1943" w:author="Commodore, Sarah" w:date="2023-03-30T13:25:00Z"/>
                <w:rFonts w:ascii="Calibri" w:eastAsia="Times New Roman" w:hAnsi="Calibri" w:cs="Calibri"/>
                <w:color w:val="000000"/>
                <w:sz w:val="20"/>
                <w:szCs w:val="20"/>
              </w:rPr>
            </w:pPr>
            <w:ins w:id="1944" w:author="Commodore, Sarah" w:date="2023-03-30T13:25: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555C6D12" w14:textId="77777777" w:rsidR="00BE0539" w:rsidRPr="00DC2757" w:rsidRDefault="00BE0539" w:rsidP="00E750DA">
            <w:pPr>
              <w:spacing w:after="0" w:line="240" w:lineRule="auto"/>
              <w:jc w:val="center"/>
              <w:rPr>
                <w:ins w:id="1945" w:author="Commodore, Sarah" w:date="2023-03-30T13:25:00Z"/>
                <w:rFonts w:ascii="Calibri" w:eastAsia="Times New Roman" w:hAnsi="Calibri" w:cs="Calibri"/>
                <w:color w:val="FF0000"/>
                <w:sz w:val="20"/>
                <w:szCs w:val="20"/>
              </w:rPr>
            </w:pPr>
            <w:ins w:id="1946" w:author="Commodore, Sarah" w:date="2023-03-30T13:25:00Z">
              <w:r w:rsidRPr="00DC2757">
                <w:rPr>
                  <w:rFonts w:ascii="Calibri" w:eastAsia="Times New Roman" w:hAnsi="Calibri" w:cs="Calibri"/>
                  <w:color w:val="FF0000"/>
                  <w:sz w:val="20"/>
                  <w:szCs w:val="20"/>
                </w:rPr>
                <w:t>*</w:t>
              </w:r>
            </w:ins>
          </w:p>
        </w:tc>
      </w:tr>
      <w:tr w:rsidR="00BE0539" w:rsidRPr="00DC2757" w14:paraId="2275569A" w14:textId="77777777" w:rsidTr="00E750DA">
        <w:trPr>
          <w:trHeight w:val="260"/>
          <w:ins w:id="1947" w:author="Commodore, Sarah" w:date="2023-03-30T13:25:00Z"/>
        </w:trPr>
        <w:tc>
          <w:tcPr>
            <w:tcW w:w="0" w:type="auto"/>
            <w:tcBorders>
              <w:top w:val="nil"/>
              <w:left w:val="nil"/>
              <w:bottom w:val="nil"/>
              <w:right w:val="nil"/>
            </w:tcBorders>
            <w:shd w:val="clear" w:color="auto" w:fill="auto"/>
            <w:noWrap/>
            <w:vAlign w:val="bottom"/>
            <w:hideMark/>
          </w:tcPr>
          <w:p w14:paraId="56C1474F" w14:textId="77777777" w:rsidR="00BE0539" w:rsidRPr="00DC2757" w:rsidRDefault="00BE0539" w:rsidP="00E750DA">
            <w:pPr>
              <w:spacing w:after="0" w:line="240" w:lineRule="auto"/>
              <w:rPr>
                <w:ins w:id="1948" w:author="Commodore, Sarah" w:date="2023-03-30T13:25:00Z"/>
                <w:rFonts w:ascii="Calibri" w:eastAsia="Times New Roman" w:hAnsi="Calibri" w:cs="Calibri"/>
                <w:color w:val="000000"/>
                <w:sz w:val="20"/>
                <w:szCs w:val="20"/>
              </w:rPr>
            </w:pPr>
            <w:ins w:id="1949" w:author="Commodore, Sarah" w:date="2023-03-30T13:25:00Z">
              <w:r w:rsidRPr="00DC2757">
                <w:rPr>
                  <w:rFonts w:ascii="Calibri" w:eastAsia="Times New Roman" w:hAnsi="Calibri" w:cs="Calibri"/>
                  <w:color w:val="000000"/>
                  <w:sz w:val="20"/>
                  <w:szCs w:val="20"/>
                </w:rPr>
                <w:t>ENSG00000130176.8</w:t>
              </w:r>
            </w:ins>
          </w:p>
        </w:tc>
        <w:tc>
          <w:tcPr>
            <w:tcW w:w="0" w:type="auto"/>
            <w:tcBorders>
              <w:top w:val="nil"/>
              <w:left w:val="nil"/>
              <w:bottom w:val="nil"/>
              <w:right w:val="nil"/>
            </w:tcBorders>
            <w:shd w:val="clear" w:color="auto" w:fill="auto"/>
            <w:noWrap/>
            <w:vAlign w:val="bottom"/>
            <w:hideMark/>
          </w:tcPr>
          <w:p w14:paraId="4FD99217" w14:textId="77777777" w:rsidR="00BE0539" w:rsidRPr="00DC2757" w:rsidRDefault="00BE0539" w:rsidP="00E750DA">
            <w:pPr>
              <w:spacing w:after="0" w:line="240" w:lineRule="auto"/>
              <w:rPr>
                <w:ins w:id="1950" w:author="Commodore, Sarah" w:date="2023-03-30T13:25:00Z"/>
                <w:rFonts w:ascii="Calibri" w:eastAsia="Times New Roman" w:hAnsi="Calibri" w:cs="Calibri"/>
                <w:color w:val="000000"/>
                <w:sz w:val="20"/>
                <w:szCs w:val="20"/>
              </w:rPr>
            </w:pPr>
            <w:ins w:id="1951" w:author="Commodore, Sarah" w:date="2023-03-30T13:25:00Z">
              <w:r w:rsidRPr="00DC2757">
                <w:rPr>
                  <w:rFonts w:ascii="Calibri" w:eastAsia="Times New Roman" w:hAnsi="Calibri" w:cs="Calibri"/>
                  <w:color w:val="000000"/>
                  <w:sz w:val="20"/>
                  <w:szCs w:val="20"/>
                </w:rPr>
                <w:t>CNN1</w:t>
              </w:r>
            </w:ins>
          </w:p>
        </w:tc>
        <w:tc>
          <w:tcPr>
            <w:tcW w:w="0" w:type="auto"/>
            <w:tcBorders>
              <w:top w:val="nil"/>
              <w:left w:val="nil"/>
              <w:bottom w:val="nil"/>
              <w:right w:val="nil"/>
            </w:tcBorders>
            <w:shd w:val="clear" w:color="auto" w:fill="auto"/>
            <w:noWrap/>
            <w:vAlign w:val="bottom"/>
            <w:hideMark/>
          </w:tcPr>
          <w:p w14:paraId="68C667E0" w14:textId="77777777" w:rsidR="00BE0539" w:rsidRPr="00DC2757" w:rsidRDefault="00BE0539" w:rsidP="00E750DA">
            <w:pPr>
              <w:spacing w:after="0" w:line="240" w:lineRule="auto"/>
              <w:jc w:val="center"/>
              <w:rPr>
                <w:ins w:id="1952" w:author="Commodore, Sarah" w:date="2023-03-30T13:25:00Z"/>
                <w:rFonts w:ascii="Calibri" w:eastAsia="Times New Roman" w:hAnsi="Calibri" w:cs="Calibri"/>
                <w:color w:val="000000"/>
                <w:sz w:val="20"/>
                <w:szCs w:val="20"/>
              </w:rPr>
            </w:pPr>
            <w:ins w:id="1953"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E8BEF51" w14:textId="77777777" w:rsidR="00BE0539" w:rsidRPr="00DC2757" w:rsidRDefault="00BE0539" w:rsidP="00E750DA">
            <w:pPr>
              <w:spacing w:after="0" w:line="240" w:lineRule="auto"/>
              <w:jc w:val="center"/>
              <w:rPr>
                <w:ins w:id="1954" w:author="Commodore, Sarah" w:date="2023-03-30T13:25:00Z"/>
                <w:rFonts w:ascii="Calibri" w:eastAsia="Times New Roman" w:hAnsi="Calibri" w:cs="Calibri"/>
                <w:color w:val="000000"/>
                <w:sz w:val="20"/>
                <w:szCs w:val="20"/>
              </w:rPr>
            </w:pPr>
            <w:ins w:id="1955" w:author="Commodore, Sarah" w:date="2023-03-30T13:25:00Z">
              <w:r w:rsidRPr="00DC2757">
                <w:rPr>
                  <w:rFonts w:ascii="Calibri" w:eastAsia="Times New Roman" w:hAnsi="Calibri" w:cs="Calibri"/>
                  <w:color w:val="000000"/>
                  <w:sz w:val="20"/>
                  <w:szCs w:val="20"/>
                </w:rPr>
                <w:t>4.4E-06</w:t>
              </w:r>
            </w:ins>
          </w:p>
        </w:tc>
        <w:tc>
          <w:tcPr>
            <w:tcW w:w="0" w:type="auto"/>
            <w:tcBorders>
              <w:top w:val="nil"/>
              <w:left w:val="nil"/>
              <w:bottom w:val="nil"/>
              <w:right w:val="nil"/>
            </w:tcBorders>
            <w:shd w:val="clear" w:color="auto" w:fill="auto"/>
            <w:noWrap/>
            <w:vAlign w:val="bottom"/>
            <w:hideMark/>
          </w:tcPr>
          <w:p w14:paraId="7968C253" w14:textId="77777777" w:rsidR="00BE0539" w:rsidRPr="00DC2757" w:rsidRDefault="00BE0539" w:rsidP="00E750DA">
            <w:pPr>
              <w:spacing w:after="0" w:line="240" w:lineRule="auto"/>
              <w:jc w:val="center"/>
              <w:rPr>
                <w:ins w:id="1956" w:author="Commodore, Sarah" w:date="2023-03-30T13:25:00Z"/>
                <w:rFonts w:ascii="Calibri" w:eastAsia="Times New Roman" w:hAnsi="Calibri" w:cs="Calibri"/>
                <w:color w:val="000000"/>
                <w:sz w:val="20"/>
                <w:szCs w:val="20"/>
              </w:rPr>
            </w:pPr>
            <w:ins w:id="1957" w:author="Commodore, Sarah" w:date="2023-03-30T13:25:00Z">
              <w:r w:rsidRPr="00DC2757">
                <w:rPr>
                  <w:rFonts w:ascii="Calibri" w:eastAsia="Times New Roman" w:hAnsi="Calibri" w:cs="Calibri"/>
                  <w:color w:val="000000"/>
                  <w:sz w:val="20"/>
                  <w:szCs w:val="20"/>
                </w:rPr>
                <w:t>3.2E-05</w:t>
              </w:r>
            </w:ins>
          </w:p>
        </w:tc>
        <w:tc>
          <w:tcPr>
            <w:tcW w:w="0" w:type="auto"/>
            <w:tcBorders>
              <w:top w:val="nil"/>
              <w:left w:val="nil"/>
              <w:bottom w:val="nil"/>
              <w:right w:val="nil"/>
            </w:tcBorders>
            <w:shd w:val="clear" w:color="auto" w:fill="auto"/>
            <w:noWrap/>
            <w:vAlign w:val="bottom"/>
            <w:hideMark/>
          </w:tcPr>
          <w:p w14:paraId="42F3EA6E" w14:textId="77777777" w:rsidR="00BE0539" w:rsidRPr="00DC2757" w:rsidRDefault="00BE0539" w:rsidP="00E750DA">
            <w:pPr>
              <w:spacing w:after="0" w:line="240" w:lineRule="auto"/>
              <w:jc w:val="center"/>
              <w:rPr>
                <w:ins w:id="1958" w:author="Commodore, Sarah" w:date="2023-03-30T13:25:00Z"/>
                <w:rFonts w:ascii="Calibri" w:eastAsia="Times New Roman" w:hAnsi="Calibri" w:cs="Calibri"/>
                <w:color w:val="FF0000"/>
                <w:sz w:val="20"/>
                <w:szCs w:val="20"/>
              </w:rPr>
            </w:pPr>
            <w:ins w:id="1959" w:author="Commodore, Sarah" w:date="2023-03-30T13:25:00Z">
              <w:r w:rsidRPr="00DC2757">
                <w:rPr>
                  <w:rFonts w:ascii="Calibri" w:eastAsia="Times New Roman" w:hAnsi="Calibri" w:cs="Calibri"/>
                  <w:color w:val="FF0000"/>
                  <w:sz w:val="20"/>
                  <w:szCs w:val="20"/>
                </w:rPr>
                <w:t>*</w:t>
              </w:r>
            </w:ins>
          </w:p>
        </w:tc>
      </w:tr>
      <w:tr w:rsidR="00BE0539" w:rsidRPr="00DC2757" w14:paraId="5C743F58" w14:textId="77777777" w:rsidTr="00E750DA">
        <w:trPr>
          <w:trHeight w:val="260"/>
          <w:ins w:id="1960" w:author="Commodore, Sarah" w:date="2023-03-30T13:25:00Z"/>
        </w:trPr>
        <w:tc>
          <w:tcPr>
            <w:tcW w:w="0" w:type="auto"/>
            <w:tcBorders>
              <w:top w:val="nil"/>
              <w:left w:val="nil"/>
              <w:bottom w:val="nil"/>
              <w:right w:val="nil"/>
            </w:tcBorders>
            <w:shd w:val="clear" w:color="auto" w:fill="auto"/>
            <w:noWrap/>
            <w:vAlign w:val="bottom"/>
            <w:hideMark/>
          </w:tcPr>
          <w:p w14:paraId="0A882738" w14:textId="77777777" w:rsidR="00BE0539" w:rsidRPr="00DC2757" w:rsidRDefault="00BE0539" w:rsidP="00E750DA">
            <w:pPr>
              <w:spacing w:after="0" w:line="240" w:lineRule="auto"/>
              <w:rPr>
                <w:ins w:id="1961" w:author="Commodore, Sarah" w:date="2023-03-30T13:25:00Z"/>
                <w:rFonts w:ascii="Calibri" w:eastAsia="Times New Roman" w:hAnsi="Calibri" w:cs="Calibri"/>
                <w:color w:val="000000"/>
                <w:sz w:val="20"/>
                <w:szCs w:val="20"/>
              </w:rPr>
            </w:pPr>
            <w:ins w:id="1962" w:author="Commodore, Sarah" w:date="2023-03-30T13:25:00Z">
              <w:r w:rsidRPr="00DC2757">
                <w:rPr>
                  <w:rFonts w:ascii="Calibri" w:eastAsia="Times New Roman" w:hAnsi="Calibri" w:cs="Calibri"/>
                  <w:color w:val="000000"/>
                  <w:sz w:val="20"/>
                  <w:szCs w:val="20"/>
                </w:rPr>
                <w:t>ENSG00000151892.15</w:t>
              </w:r>
            </w:ins>
          </w:p>
        </w:tc>
        <w:tc>
          <w:tcPr>
            <w:tcW w:w="0" w:type="auto"/>
            <w:tcBorders>
              <w:top w:val="nil"/>
              <w:left w:val="nil"/>
              <w:bottom w:val="nil"/>
              <w:right w:val="nil"/>
            </w:tcBorders>
            <w:shd w:val="clear" w:color="auto" w:fill="auto"/>
            <w:noWrap/>
            <w:vAlign w:val="bottom"/>
            <w:hideMark/>
          </w:tcPr>
          <w:p w14:paraId="24553795" w14:textId="77777777" w:rsidR="00BE0539" w:rsidRPr="00DC2757" w:rsidRDefault="00BE0539" w:rsidP="00E750DA">
            <w:pPr>
              <w:spacing w:after="0" w:line="240" w:lineRule="auto"/>
              <w:rPr>
                <w:ins w:id="1963" w:author="Commodore, Sarah" w:date="2023-03-30T13:25:00Z"/>
                <w:rFonts w:ascii="Calibri" w:eastAsia="Times New Roman" w:hAnsi="Calibri" w:cs="Calibri"/>
                <w:color w:val="000000"/>
                <w:sz w:val="20"/>
                <w:szCs w:val="20"/>
              </w:rPr>
            </w:pPr>
            <w:ins w:id="1964" w:author="Commodore, Sarah" w:date="2023-03-30T13:25:00Z">
              <w:r w:rsidRPr="00DC2757">
                <w:rPr>
                  <w:rFonts w:ascii="Calibri" w:eastAsia="Times New Roman" w:hAnsi="Calibri" w:cs="Calibri"/>
                  <w:color w:val="000000"/>
                  <w:sz w:val="20"/>
                  <w:szCs w:val="20"/>
                </w:rPr>
                <w:t>GFRA1</w:t>
              </w:r>
            </w:ins>
          </w:p>
        </w:tc>
        <w:tc>
          <w:tcPr>
            <w:tcW w:w="0" w:type="auto"/>
            <w:tcBorders>
              <w:top w:val="nil"/>
              <w:left w:val="nil"/>
              <w:bottom w:val="nil"/>
              <w:right w:val="nil"/>
            </w:tcBorders>
            <w:shd w:val="clear" w:color="auto" w:fill="auto"/>
            <w:noWrap/>
            <w:vAlign w:val="bottom"/>
            <w:hideMark/>
          </w:tcPr>
          <w:p w14:paraId="7442175B" w14:textId="77777777" w:rsidR="00BE0539" w:rsidRPr="00DC2757" w:rsidRDefault="00BE0539" w:rsidP="00E750DA">
            <w:pPr>
              <w:spacing w:after="0" w:line="240" w:lineRule="auto"/>
              <w:jc w:val="center"/>
              <w:rPr>
                <w:ins w:id="1965" w:author="Commodore, Sarah" w:date="2023-03-30T13:25:00Z"/>
                <w:rFonts w:ascii="Calibri" w:eastAsia="Times New Roman" w:hAnsi="Calibri" w:cs="Calibri"/>
                <w:color w:val="000000"/>
                <w:sz w:val="20"/>
                <w:szCs w:val="20"/>
              </w:rPr>
            </w:pPr>
            <w:ins w:id="1966"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6870229" w14:textId="77777777" w:rsidR="00BE0539" w:rsidRPr="00DC2757" w:rsidRDefault="00BE0539" w:rsidP="00E750DA">
            <w:pPr>
              <w:spacing w:after="0" w:line="240" w:lineRule="auto"/>
              <w:jc w:val="center"/>
              <w:rPr>
                <w:ins w:id="1967" w:author="Commodore, Sarah" w:date="2023-03-30T13:25:00Z"/>
                <w:rFonts w:ascii="Calibri" w:eastAsia="Times New Roman" w:hAnsi="Calibri" w:cs="Calibri"/>
                <w:color w:val="000000"/>
                <w:sz w:val="20"/>
                <w:szCs w:val="20"/>
              </w:rPr>
            </w:pPr>
            <w:ins w:id="1968" w:author="Commodore, Sarah" w:date="2023-03-30T13:25: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246A9B5D" w14:textId="77777777" w:rsidR="00BE0539" w:rsidRPr="00DC2757" w:rsidRDefault="00BE0539" w:rsidP="00E750DA">
            <w:pPr>
              <w:spacing w:after="0" w:line="240" w:lineRule="auto"/>
              <w:jc w:val="center"/>
              <w:rPr>
                <w:ins w:id="1969" w:author="Commodore, Sarah" w:date="2023-03-30T13:25:00Z"/>
                <w:rFonts w:ascii="Calibri" w:eastAsia="Times New Roman" w:hAnsi="Calibri" w:cs="Calibri"/>
                <w:color w:val="000000"/>
                <w:sz w:val="20"/>
                <w:szCs w:val="20"/>
              </w:rPr>
            </w:pPr>
            <w:ins w:id="1970" w:author="Commodore, Sarah" w:date="2023-03-30T13:25:00Z">
              <w:r w:rsidRPr="00DC2757">
                <w:rPr>
                  <w:rFonts w:ascii="Calibri" w:eastAsia="Times New Roman" w:hAnsi="Calibri" w:cs="Calibri"/>
                  <w:color w:val="000000"/>
                  <w:sz w:val="20"/>
                  <w:szCs w:val="20"/>
                </w:rPr>
                <w:t>8.1E-04</w:t>
              </w:r>
            </w:ins>
          </w:p>
        </w:tc>
        <w:tc>
          <w:tcPr>
            <w:tcW w:w="0" w:type="auto"/>
            <w:tcBorders>
              <w:top w:val="nil"/>
              <w:left w:val="nil"/>
              <w:bottom w:val="nil"/>
              <w:right w:val="nil"/>
            </w:tcBorders>
            <w:shd w:val="clear" w:color="auto" w:fill="auto"/>
            <w:noWrap/>
            <w:vAlign w:val="bottom"/>
            <w:hideMark/>
          </w:tcPr>
          <w:p w14:paraId="28D708AB" w14:textId="77777777" w:rsidR="00BE0539" w:rsidRPr="00DC2757" w:rsidRDefault="00BE0539" w:rsidP="00E750DA">
            <w:pPr>
              <w:spacing w:after="0" w:line="240" w:lineRule="auto"/>
              <w:jc w:val="center"/>
              <w:rPr>
                <w:ins w:id="1971" w:author="Commodore, Sarah" w:date="2023-03-30T13:25:00Z"/>
                <w:rFonts w:ascii="Calibri" w:eastAsia="Times New Roman" w:hAnsi="Calibri" w:cs="Calibri"/>
                <w:color w:val="FF0000"/>
                <w:sz w:val="20"/>
                <w:szCs w:val="20"/>
              </w:rPr>
            </w:pPr>
            <w:ins w:id="1972" w:author="Commodore, Sarah" w:date="2023-03-30T13:25:00Z">
              <w:r w:rsidRPr="00DC2757">
                <w:rPr>
                  <w:rFonts w:ascii="Calibri" w:eastAsia="Times New Roman" w:hAnsi="Calibri" w:cs="Calibri"/>
                  <w:color w:val="FF0000"/>
                  <w:sz w:val="20"/>
                  <w:szCs w:val="20"/>
                </w:rPr>
                <w:t>*</w:t>
              </w:r>
            </w:ins>
          </w:p>
        </w:tc>
      </w:tr>
      <w:tr w:rsidR="00BE0539" w:rsidRPr="00DC2757" w14:paraId="4B0DE57B" w14:textId="77777777" w:rsidTr="00E750DA">
        <w:trPr>
          <w:trHeight w:val="260"/>
          <w:ins w:id="1973" w:author="Commodore, Sarah" w:date="2023-03-30T13:25:00Z"/>
        </w:trPr>
        <w:tc>
          <w:tcPr>
            <w:tcW w:w="0" w:type="auto"/>
            <w:tcBorders>
              <w:top w:val="nil"/>
              <w:left w:val="nil"/>
              <w:bottom w:val="nil"/>
              <w:right w:val="nil"/>
            </w:tcBorders>
            <w:shd w:val="clear" w:color="auto" w:fill="auto"/>
            <w:noWrap/>
            <w:vAlign w:val="bottom"/>
            <w:hideMark/>
          </w:tcPr>
          <w:p w14:paraId="72AEE7C9" w14:textId="77777777" w:rsidR="00BE0539" w:rsidRPr="00DC2757" w:rsidRDefault="00BE0539" w:rsidP="00E750DA">
            <w:pPr>
              <w:spacing w:after="0" w:line="240" w:lineRule="auto"/>
              <w:rPr>
                <w:ins w:id="1974" w:author="Commodore, Sarah" w:date="2023-03-30T13:25:00Z"/>
                <w:rFonts w:ascii="Calibri" w:eastAsia="Times New Roman" w:hAnsi="Calibri" w:cs="Calibri"/>
                <w:color w:val="000000"/>
                <w:sz w:val="20"/>
                <w:szCs w:val="20"/>
              </w:rPr>
            </w:pPr>
            <w:ins w:id="1975" w:author="Commodore, Sarah" w:date="2023-03-30T13:25:00Z">
              <w:r w:rsidRPr="00DC2757">
                <w:rPr>
                  <w:rFonts w:ascii="Calibri" w:eastAsia="Times New Roman" w:hAnsi="Calibri" w:cs="Calibri"/>
                  <w:color w:val="000000"/>
                  <w:sz w:val="20"/>
                  <w:szCs w:val="20"/>
                </w:rPr>
                <w:t>ENSG00000080572.13</w:t>
              </w:r>
            </w:ins>
          </w:p>
        </w:tc>
        <w:tc>
          <w:tcPr>
            <w:tcW w:w="0" w:type="auto"/>
            <w:tcBorders>
              <w:top w:val="nil"/>
              <w:left w:val="nil"/>
              <w:bottom w:val="nil"/>
              <w:right w:val="nil"/>
            </w:tcBorders>
            <w:shd w:val="clear" w:color="auto" w:fill="auto"/>
            <w:noWrap/>
            <w:vAlign w:val="bottom"/>
            <w:hideMark/>
          </w:tcPr>
          <w:p w14:paraId="3AFEFB89" w14:textId="77777777" w:rsidR="00BE0539" w:rsidRPr="00DC2757" w:rsidRDefault="00BE0539" w:rsidP="00E750DA">
            <w:pPr>
              <w:spacing w:after="0" w:line="240" w:lineRule="auto"/>
              <w:rPr>
                <w:ins w:id="1976" w:author="Commodore, Sarah" w:date="2023-03-30T13:25:00Z"/>
                <w:rFonts w:ascii="Calibri" w:eastAsia="Times New Roman" w:hAnsi="Calibri" w:cs="Calibri"/>
                <w:color w:val="000000"/>
                <w:sz w:val="20"/>
                <w:szCs w:val="20"/>
              </w:rPr>
            </w:pPr>
            <w:ins w:id="1977" w:author="Commodore, Sarah" w:date="2023-03-30T13:25:00Z">
              <w:r w:rsidRPr="00DC2757">
                <w:rPr>
                  <w:rFonts w:ascii="Calibri" w:eastAsia="Times New Roman" w:hAnsi="Calibri" w:cs="Calibri"/>
                  <w:color w:val="000000"/>
                  <w:sz w:val="20"/>
                  <w:szCs w:val="20"/>
                </w:rPr>
                <w:t>DNAAF6</w:t>
              </w:r>
            </w:ins>
          </w:p>
        </w:tc>
        <w:tc>
          <w:tcPr>
            <w:tcW w:w="0" w:type="auto"/>
            <w:tcBorders>
              <w:top w:val="nil"/>
              <w:left w:val="nil"/>
              <w:bottom w:val="nil"/>
              <w:right w:val="nil"/>
            </w:tcBorders>
            <w:shd w:val="clear" w:color="auto" w:fill="auto"/>
            <w:noWrap/>
            <w:vAlign w:val="bottom"/>
            <w:hideMark/>
          </w:tcPr>
          <w:p w14:paraId="630497CD" w14:textId="77777777" w:rsidR="00BE0539" w:rsidRPr="00DC2757" w:rsidRDefault="00BE0539" w:rsidP="00E750DA">
            <w:pPr>
              <w:spacing w:after="0" w:line="240" w:lineRule="auto"/>
              <w:jc w:val="center"/>
              <w:rPr>
                <w:ins w:id="1978" w:author="Commodore, Sarah" w:date="2023-03-30T13:25:00Z"/>
                <w:rFonts w:ascii="Calibri" w:eastAsia="Times New Roman" w:hAnsi="Calibri" w:cs="Calibri"/>
                <w:color w:val="000000"/>
                <w:sz w:val="20"/>
                <w:szCs w:val="20"/>
              </w:rPr>
            </w:pPr>
            <w:ins w:id="1979"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24075EE" w14:textId="77777777" w:rsidR="00BE0539" w:rsidRPr="00DC2757" w:rsidRDefault="00BE0539" w:rsidP="00E750DA">
            <w:pPr>
              <w:spacing w:after="0" w:line="240" w:lineRule="auto"/>
              <w:jc w:val="center"/>
              <w:rPr>
                <w:ins w:id="1980" w:author="Commodore, Sarah" w:date="2023-03-30T13:25:00Z"/>
                <w:rFonts w:ascii="Calibri" w:eastAsia="Times New Roman" w:hAnsi="Calibri" w:cs="Calibri"/>
                <w:color w:val="000000"/>
                <w:sz w:val="20"/>
                <w:szCs w:val="20"/>
              </w:rPr>
            </w:pPr>
            <w:ins w:id="1981" w:author="Commodore, Sarah" w:date="2023-03-30T13:25:00Z">
              <w:r w:rsidRPr="00DC2757">
                <w:rPr>
                  <w:rFonts w:ascii="Calibri" w:eastAsia="Times New Roman" w:hAnsi="Calibri" w:cs="Calibri"/>
                  <w:color w:val="000000"/>
                  <w:sz w:val="20"/>
                  <w:szCs w:val="20"/>
                </w:rPr>
                <w:t>1.3E-11</w:t>
              </w:r>
            </w:ins>
          </w:p>
        </w:tc>
        <w:tc>
          <w:tcPr>
            <w:tcW w:w="0" w:type="auto"/>
            <w:tcBorders>
              <w:top w:val="nil"/>
              <w:left w:val="nil"/>
              <w:bottom w:val="nil"/>
              <w:right w:val="nil"/>
            </w:tcBorders>
            <w:shd w:val="clear" w:color="auto" w:fill="auto"/>
            <w:noWrap/>
            <w:vAlign w:val="bottom"/>
            <w:hideMark/>
          </w:tcPr>
          <w:p w14:paraId="3DF8F8DD" w14:textId="77777777" w:rsidR="00BE0539" w:rsidRPr="00DC2757" w:rsidRDefault="00BE0539" w:rsidP="00E750DA">
            <w:pPr>
              <w:spacing w:after="0" w:line="240" w:lineRule="auto"/>
              <w:jc w:val="center"/>
              <w:rPr>
                <w:ins w:id="1982" w:author="Commodore, Sarah" w:date="2023-03-30T13:25:00Z"/>
                <w:rFonts w:ascii="Calibri" w:eastAsia="Times New Roman" w:hAnsi="Calibri" w:cs="Calibri"/>
                <w:color w:val="000000"/>
                <w:sz w:val="20"/>
                <w:szCs w:val="20"/>
              </w:rPr>
            </w:pPr>
            <w:ins w:id="1983" w:author="Commodore, Sarah" w:date="2023-03-30T13:25:00Z">
              <w:r w:rsidRPr="00DC2757">
                <w:rPr>
                  <w:rFonts w:ascii="Calibri" w:eastAsia="Times New Roman" w:hAnsi="Calibri" w:cs="Calibri"/>
                  <w:color w:val="000000"/>
                  <w:sz w:val="20"/>
                  <w:szCs w:val="20"/>
                </w:rPr>
                <w:t>3.8E-10</w:t>
              </w:r>
            </w:ins>
          </w:p>
        </w:tc>
        <w:tc>
          <w:tcPr>
            <w:tcW w:w="0" w:type="auto"/>
            <w:tcBorders>
              <w:top w:val="nil"/>
              <w:left w:val="nil"/>
              <w:bottom w:val="nil"/>
              <w:right w:val="nil"/>
            </w:tcBorders>
            <w:shd w:val="clear" w:color="auto" w:fill="auto"/>
            <w:noWrap/>
            <w:vAlign w:val="bottom"/>
            <w:hideMark/>
          </w:tcPr>
          <w:p w14:paraId="1370021E" w14:textId="77777777" w:rsidR="00BE0539" w:rsidRPr="00DC2757" w:rsidRDefault="00BE0539" w:rsidP="00E750DA">
            <w:pPr>
              <w:spacing w:after="0" w:line="240" w:lineRule="auto"/>
              <w:jc w:val="center"/>
              <w:rPr>
                <w:ins w:id="1984" w:author="Commodore, Sarah" w:date="2023-03-30T13:25:00Z"/>
                <w:rFonts w:ascii="Calibri" w:eastAsia="Times New Roman" w:hAnsi="Calibri" w:cs="Calibri"/>
                <w:color w:val="FF0000"/>
                <w:sz w:val="20"/>
                <w:szCs w:val="20"/>
              </w:rPr>
            </w:pPr>
            <w:ins w:id="1985" w:author="Commodore, Sarah" w:date="2023-03-30T13:25:00Z">
              <w:r w:rsidRPr="00DC2757">
                <w:rPr>
                  <w:rFonts w:ascii="Calibri" w:eastAsia="Times New Roman" w:hAnsi="Calibri" w:cs="Calibri"/>
                  <w:color w:val="FF0000"/>
                  <w:sz w:val="20"/>
                  <w:szCs w:val="20"/>
                </w:rPr>
                <w:t>*</w:t>
              </w:r>
            </w:ins>
          </w:p>
        </w:tc>
      </w:tr>
      <w:tr w:rsidR="00BE0539" w:rsidRPr="00DC2757" w14:paraId="6B04E3B9" w14:textId="77777777" w:rsidTr="00E750DA">
        <w:trPr>
          <w:trHeight w:val="260"/>
          <w:ins w:id="1986" w:author="Commodore, Sarah" w:date="2023-03-30T13:25:00Z"/>
        </w:trPr>
        <w:tc>
          <w:tcPr>
            <w:tcW w:w="0" w:type="auto"/>
            <w:tcBorders>
              <w:top w:val="nil"/>
              <w:left w:val="nil"/>
              <w:bottom w:val="nil"/>
              <w:right w:val="nil"/>
            </w:tcBorders>
            <w:shd w:val="clear" w:color="auto" w:fill="auto"/>
            <w:noWrap/>
            <w:vAlign w:val="bottom"/>
            <w:hideMark/>
          </w:tcPr>
          <w:p w14:paraId="6F297C71" w14:textId="77777777" w:rsidR="00BE0539" w:rsidRPr="00DC2757" w:rsidRDefault="00BE0539" w:rsidP="00E750DA">
            <w:pPr>
              <w:spacing w:after="0" w:line="240" w:lineRule="auto"/>
              <w:rPr>
                <w:ins w:id="1987" w:author="Commodore, Sarah" w:date="2023-03-30T13:25:00Z"/>
                <w:rFonts w:ascii="Calibri" w:eastAsia="Times New Roman" w:hAnsi="Calibri" w:cs="Calibri"/>
                <w:color w:val="000000"/>
                <w:sz w:val="20"/>
                <w:szCs w:val="20"/>
              </w:rPr>
            </w:pPr>
            <w:ins w:id="1988" w:author="Commodore, Sarah" w:date="2023-03-30T13:25:00Z">
              <w:r w:rsidRPr="00DC2757">
                <w:rPr>
                  <w:rFonts w:ascii="Calibri" w:eastAsia="Times New Roman" w:hAnsi="Calibri" w:cs="Calibri"/>
                  <w:color w:val="000000"/>
                  <w:sz w:val="20"/>
                  <w:szCs w:val="20"/>
                </w:rPr>
                <w:t>ENSG00000188523.9</w:t>
              </w:r>
            </w:ins>
          </w:p>
        </w:tc>
        <w:tc>
          <w:tcPr>
            <w:tcW w:w="0" w:type="auto"/>
            <w:tcBorders>
              <w:top w:val="nil"/>
              <w:left w:val="nil"/>
              <w:bottom w:val="nil"/>
              <w:right w:val="nil"/>
            </w:tcBorders>
            <w:shd w:val="clear" w:color="auto" w:fill="auto"/>
            <w:noWrap/>
            <w:vAlign w:val="bottom"/>
            <w:hideMark/>
          </w:tcPr>
          <w:p w14:paraId="2597F64F" w14:textId="77777777" w:rsidR="00BE0539" w:rsidRPr="00DC2757" w:rsidRDefault="00BE0539" w:rsidP="00E750DA">
            <w:pPr>
              <w:spacing w:after="0" w:line="240" w:lineRule="auto"/>
              <w:rPr>
                <w:ins w:id="1989" w:author="Commodore, Sarah" w:date="2023-03-30T13:25:00Z"/>
                <w:rFonts w:ascii="Calibri" w:eastAsia="Times New Roman" w:hAnsi="Calibri" w:cs="Calibri"/>
                <w:color w:val="000000"/>
                <w:sz w:val="20"/>
                <w:szCs w:val="20"/>
              </w:rPr>
            </w:pPr>
            <w:ins w:id="1990" w:author="Commodore, Sarah" w:date="2023-03-30T13:25:00Z">
              <w:r w:rsidRPr="00DC2757">
                <w:rPr>
                  <w:rFonts w:ascii="Calibri" w:eastAsia="Times New Roman" w:hAnsi="Calibri" w:cs="Calibri"/>
                  <w:color w:val="000000"/>
                  <w:sz w:val="20"/>
                  <w:szCs w:val="20"/>
                </w:rPr>
                <w:t>CFAP77</w:t>
              </w:r>
            </w:ins>
          </w:p>
        </w:tc>
        <w:tc>
          <w:tcPr>
            <w:tcW w:w="0" w:type="auto"/>
            <w:tcBorders>
              <w:top w:val="nil"/>
              <w:left w:val="nil"/>
              <w:bottom w:val="nil"/>
              <w:right w:val="nil"/>
            </w:tcBorders>
            <w:shd w:val="clear" w:color="auto" w:fill="auto"/>
            <w:noWrap/>
            <w:vAlign w:val="bottom"/>
            <w:hideMark/>
          </w:tcPr>
          <w:p w14:paraId="51D106E5" w14:textId="77777777" w:rsidR="00BE0539" w:rsidRPr="00DC2757" w:rsidRDefault="00BE0539" w:rsidP="00E750DA">
            <w:pPr>
              <w:spacing w:after="0" w:line="240" w:lineRule="auto"/>
              <w:jc w:val="center"/>
              <w:rPr>
                <w:ins w:id="1991" w:author="Commodore, Sarah" w:date="2023-03-30T13:25:00Z"/>
                <w:rFonts w:ascii="Calibri" w:eastAsia="Times New Roman" w:hAnsi="Calibri" w:cs="Calibri"/>
                <w:color w:val="000000"/>
                <w:sz w:val="20"/>
                <w:szCs w:val="20"/>
              </w:rPr>
            </w:pPr>
            <w:ins w:id="1992"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B0262FF" w14:textId="77777777" w:rsidR="00BE0539" w:rsidRPr="00DC2757" w:rsidRDefault="00BE0539" w:rsidP="00E750DA">
            <w:pPr>
              <w:spacing w:after="0" w:line="240" w:lineRule="auto"/>
              <w:jc w:val="center"/>
              <w:rPr>
                <w:ins w:id="1993" w:author="Commodore, Sarah" w:date="2023-03-30T13:25:00Z"/>
                <w:rFonts w:ascii="Calibri" w:eastAsia="Times New Roman" w:hAnsi="Calibri" w:cs="Calibri"/>
                <w:color w:val="000000"/>
                <w:sz w:val="20"/>
                <w:szCs w:val="20"/>
              </w:rPr>
            </w:pPr>
            <w:ins w:id="1994" w:author="Commodore, Sarah" w:date="2023-03-30T13:25:00Z">
              <w:r w:rsidRPr="00DC2757">
                <w:rPr>
                  <w:rFonts w:ascii="Calibri" w:eastAsia="Times New Roman" w:hAnsi="Calibri" w:cs="Calibri"/>
                  <w:color w:val="000000"/>
                  <w:sz w:val="20"/>
                  <w:szCs w:val="20"/>
                </w:rPr>
                <w:t>4.9E-09</w:t>
              </w:r>
            </w:ins>
          </w:p>
        </w:tc>
        <w:tc>
          <w:tcPr>
            <w:tcW w:w="0" w:type="auto"/>
            <w:tcBorders>
              <w:top w:val="nil"/>
              <w:left w:val="nil"/>
              <w:bottom w:val="nil"/>
              <w:right w:val="nil"/>
            </w:tcBorders>
            <w:shd w:val="clear" w:color="auto" w:fill="auto"/>
            <w:noWrap/>
            <w:vAlign w:val="bottom"/>
            <w:hideMark/>
          </w:tcPr>
          <w:p w14:paraId="059CA862" w14:textId="77777777" w:rsidR="00BE0539" w:rsidRPr="00DC2757" w:rsidRDefault="00BE0539" w:rsidP="00E750DA">
            <w:pPr>
              <w:spacing w:after="0" w:line="240" w:lineRule="auto"/>
              <w:jc w:val="center"/>
              <w:rPr>
                <w:ins w:id="1995" w:author="Commodore, Sarah" w:date="2023-03-30T13:25:00Z"/>
                <w:rFonts w:ascii="Calibri" w:eastAsia="Times New Roman" w:hAnsi="Calibri" w:cs="Calibri"/>
                <w:color w:val="000000"/>
                <w:sz w:val="20"/>
                <w:szCs w:val="20"/>
              </w:rPr>
            </w:pPr>
            <w:ins w:id="1996" w:author="Commodore, Sarah" w:date="2023-03-30T13:25:00Z">
              <w:r w:rsidRPr="00DC2757">
                <w:rPr>
                  <w:rFonts w:ascii="Calibri" w:eastAsia="Times New Roman" w:hAnsi="Calibri" w:cs="Calibri"/>
                  <w:color w:val="000000"/>
                  <w:sz w:val="20"/>
                  <w:szCs w:val="20"/>
                </w:rPr>
                <w:t>7.5E-08</w:t>
              </w:r>
            </w:ins>
          </w:p>
        </w:tc>
        <w:tc>
          <w:tcPr>
            <w:tcW w:w="0" w:type="auto"/>
            <w:tcBorders>
              <w:top w:val="nil"/>
              <w:left w:val="nil"/>
              <w:bottom w:val="nil"/>
              <w:right w:val="nil"/>
            </w:tcBorders>
            <w:shd w:val="clear" w:color="auto" w:fill="auto"/>
            <w:noWrap/>
            <w:vAlign w:val="bottom"/>
            <w:hideMark/>
          </w:tcPr>
          <w:p w14:paraId="65F45F9C" w14:textId="77777777" w:rsidR="00BE0539" w:rsidRPr="00DC2757" w:rsidRDefault="00BE0539" w:rsidP="00E750DA">
            <w:pPr>
              <w:spacing w:after="0" w:line="240" w:lineRule="auto"/>
              <w:jc w:val="center"/>
              <w:rPr>
                <w:ins w:id="1997" w:author="Commodore, Sarah" w:date="2023-03-30T13:25:00Z"/>
                <w:rFonts w:ascii="Calibri" w:eastAsia="Times New Roman" w:hAnsi="Calibri" w:cs="Calibri"/>
                <w:color w:val="FF0000"/>
                <w:sz w:val="20"/>
                <w:szCs w:val="20"/>
              </w:rPr>
            </w:pPr>
            <w:ins w:id="1998" w:author="Commodore, Sarah" w:date="2023-03-30T13:25:00Z">
              <w:r w:rsidRPr="00DC2757">
                <w:rPr>
                  <w:rFonts w:ascii="Calibri" w:eastAsia="Times New Roman" w:hAnsi="Calibri" w:cs="Calibri"/>
                  <w:color w:val="FF0000"/>
                  <w:sz w:val="20"/>
                  <w:szCs w:val="20"/>
                </w:rPr>
                <w:t>*</w:t>
              </w:r>
            </w:ins>
          </w:p>
        </w:tc>
      </w:tr>
      <w:tr w:rsidR="00BE0539" w:rsidRPr="00DC2757" w14:paraId="7CC0B336" w14:textId="77777777" w:rsidTr="00E750DA">
        <w:trPr>
          <w:trHeight w:val="260"/>
          <w:ins w:id="1999" w:author="Commodore, Sarah" w:date="2023-03-30T13:25:00Z"/>
        </w:trPr>
        <w:tc>
          <w:tcPr>
            <w:tcW w:w="0" w:type="auto"/>
            <w:tcBorders>
              <w:top w:val="nil"/>
              <w:left w:val="nil"/>
              <w:bottom w:val="nil"/>
              <w:right w:val="nil"/>
            </w:tcBorders>
            <w:shd w:val="clear" w:color="auto" w:fill="auto"/>
            <w:noWrap/>
            <w:vAlign w:val="bottom"/>
            <w:hideMark/>
          </w:tcPr>
          <w:p w14:paraId="35A11A4E" w14:textId="77777777" w:rsidR="00BE0539" w:rsidRPr="00DC2757" w:rsidRDefault="00BE0539" w:rsidP="00E750DA">
            <w:pPr>
              <w:spacing w:after="0" w:line="240" w:lineRule="auto"/>
              <w:rPr>
                <w:ins w:id="2000" w:author="Commodore, Sarah" w:date="2023-03-30T13:25:00Z"/>
                <w:rFonts w:ascii="Calibri" w:eastAsia="Times New Roman" w:hAnsi="Calibri" w:cs="Calibri"/>
                <w:color w:val="000000"/>
                <w:sz w:val="20"/>
                <w:szCs w:val="20"/>
              </w:rPr>
            </w:pPr>
            <w:ins w:id="2001" w:author="Commodore, Sarah" w:date="2023-03-30T13:25:00Z">
              <w:r w:rsidRPr="00DC2757">
                <w:rPr>
                  <w:rFonts w:ascii="Calibri" w:eastAsia="Times New Roman" w:hAnsi="Calibri" w:cs="Calibri"/>
                  <w:color w:val="000000"/>
                  <w:sz w:val="20"/>
                  <w:szCs w:val="20"/>
                </w:rPr>
                <w:t>ENSG00000186329.9</w:t>
              </w:r>
            </w:ins>
          </w:p>
        </w:tc>
        <w:tc>
          <w:tcPr>
            <w:tcW w:w="0" w:type="auto"/>
            <w:tcBorders>
              <w:top w:val="nil"/>
              <w:left w:val="nil"/>
              <w:bottom w:val="nil"/>
              <w:right w:val="nil"/>
            </w:tcBorders>
            <w:shd w:val="clear" w:color="auto" w:fill="auto"/>
            <w:noWrap/>
            <w:vAlign w:val="bottom"/>
            <w:hideMark/>
          </w:tcPr>
          <w:p w14:paraId="007B03F9" w14:textId="77777777" w:rsidR="00BE0539" w:rsidRPr="00DC2757" w:rsidRDefault="00BE0539" w:rsidP="00E750DA">
            <w:pPr>
              <w:spacing w:after="0" w:line="240" w:lineRule="auto"/>
              <w:rPr>
                <w:ins w:id="2002" w:author="Commodore, Sarah" w:date="2023-03-30T13:25:00Z"/>
                <w:rFonts w:ascii="Calibri" w:eastAsia="Times New Roman" w:hAnsi="Calibri" w:cs="Calibri"/>
                <w:color w:val="000000"/>
                <w:sz w:val="20"/>
                <w:szCs w:val="20"/>
              </w:rPr>
            </w:pPr>
            <w:ins w:id="2003" w:author="Commodore, Sarah" w:date="2023-03-30T13:25:00Z">
              <w:r w:rsidRPr="00DC2757">
                <w:rPr>
                  <w:rFonts w:ascii="Calibri" w:eastAsia="Times New Roman" w:hAnsi="Calibri" w:cs="Calibri"/>
                  <w:color w:val="000000"/>
                  <w:sz w:val="20"/>
                  <w:szCs w:val="20"/>
                </w:rPr>
                <w:t>TMEM212</w:t>
              </w:r>
            </w:ins>
          </w:p>
        </w:tc>
        <w:tc>
          <w:tcPr>
            <w:tcW w:w="0" w:type="auto"/>
            <w:tcBorders>
              <w:top w:val="nil"/>
              <w:left w:val="nil"/>
              <w:bottom w:val="nil"/>
              <w:right w:val="nil"/>
            </w:tcBorders>
            <w:shd w:val="clear" w:color="auto" w:fill="auto"/>
            <w:noWrap/>
            <w:vAlign w:val="bottom"/>
            <w:hideMark/>
          </w:tcPr>
          <w:p w14:paraId="0A540E93" w14:textId="77777777" w:rsidR="00BE0539" w:rsidRPr="00DC2757" w:rsidRDefault="00BE0539" w:rsidP="00E750DA">
            <w:pPr>
              <w:spacing w:after="0" w:line="240" w:lineRule="auto"/>
              <w:jc w:val="center"/>
              <w:rPr>
                <w:ins w:id="2004" w:author="Commodore, Sarah" w:date="2023-03-30T13:25:00Z"/>
                <w:rFonts w:ascii="Calibri" w:eastAsia="Times New Roman" w:hAnsi="Calibri" w:cs="Calibri"/>
                <w:color w:val="000000"/>
                <w:sz w:val="20"/>
                <w:szCs w:val="20"/>
              </w:rPr>
            </w:pPr>
            <w:ins w:id="2005"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5BFC9D6" w14:textId="77777777" w:rsidR="00BE0539" w:rsidRPr="00DC2757" w:rsidRDefault="00BE0539" w:rsidP="00E750DA">
            <w:pPr>
              <w:spacing w:after="0" w:line="240" w:lineRule="auto"/>
              <w:jc w:val="center"/>
              <w:rPr>
                <w:ins w:id="2006" w:author="Commodore, Sarah" w:date="2023-03-30T13:25:00Z"/>
                <w:rFonts w:ascii="Calibri" w:eastAsia="Times New Roman" w:hAnsi="Calibri" w:cs="Calibri"/>
                <w:color w:val="000000"/>
                <w:sz w:val="20"/>
                <w:szCs w:val="20"/>
              </w:rPr>
            </w:pPr>
            <w:ins w:id="2007" w:author="Commodore, Sarah" w:date="2023-03-30T13:25:00Z">
              <w:r w:rsidRPr="00DC2757">
                <w:rPr>
                  <w:rFonts w:ascii="Calibri" w:eastAsia="Times New Roman" w:hAnsi="Calibri" w:cs="Calibri"/>
                  <w:color w:val="000000"/>
                  <w:sz w:val="20"/>
                  <w:szCs w:val="20"/>
                </w:rPr>
                <w:t>3.2E-11</w:t>
              </w:r>
            </w:ins>
          </w:p>
        </w:tc>
        <w:tc>
          <w:tcPr>
            <w:tcW w:w="0" w:type="auto"/>
            <w:tcBorders>
              <w:top w:val="nil"/>
              <w:left w:val="nil"/>
              <w:bottom w:val="nil"/>
              <w:right w:val="nil"/>
            </w:tcBorders>
            <w:shd w:val="clear" w:color="auto" w:fill="auto"/>
            <w:noWrap/>
            <w:vAlign w:val="bottom"/>
            <w:hideMark/>
          </w:tcPr>
          <w:p w14:paraId="39AEF112" w14:textId="77777777" w:rsidR="00BE0539" w:rsidRPr="00DC2757" w:rsidRDefault="00BE0539" w:rsidP="00E750DA">
            <w:pPr>
              <w:spacing w:after="0" w:line="240" w:lineRule="auto"/>
              <w:jc w:val="center"/>
              <w:rPr>
                <w:ins w:id="2008" w:author="Commodore, Sarah" w:date="2023-03-30T13:25:00Z"/>
                <w:rFonts w:ascii="Calibri" w:eastAsia="Times New Roman" w:hAnsi="Calibri" w:cs="Calibri"/>
                <w:color w:val="000000"/>
                <w:sz w:val="20"/>
                <w:szCs w:val="20"/>
              </w:rPr>
            </w:pPr>
            <w:ins w:id="2009" w:author="Commodore, Sarah" w:date="2023-03-30T13:25:00Z">
              <w:r w:rsidRPr="00DC2757">
                <w:rPr>
                  <w:rFonts w:ascii="Calibri" w:eastAsia="Times New Roman" w:hAnsi="Calibri" w:cs="Calibri"/>
                  <w:color w:val="000000"/>
                  <w:sz w:val="20"/>
                  <w:szCs w:val="20"/>
                </w:rPr>
                <w:t>8.5E-10</w:t>
              </w:r>
            </w:ins>
          </w:p>
        </w:tc>
        <w:tc>
          <w:tcPr>
            <w:tcW w:w="0" w:type="auto"/>
            <w:tcBorders>
              <w:top w:val="nil"/>
              <w:left w:val="nil"/>
              <w:bottom w:val="nil"/>
              <w:right w:val="nil"/>
            </w:tcBorders>
            <w:shd w:val="clear" w:color="auto" w:fill="auto"/>
            <w:noWrap/>
            <w:vAlign w:val="bottom"/>
            <w:hideMark/>
          </w:tcPr>
          <w:p w14:paraId="076304ED" w14:textId="77777777" w:rsidR="00BE0539" w:rsidRPr="00DC2757" w:rsidRDefault="00BE0539" w:rsidP="00E750DA">
            <w:pPr>
              <w:spacing w:after="0" w:line="240" w:lineRule="auto"/>
              <w:jc w:val="center"/>
              <w:rPr>
                <w:ins w:id="2010" w:author="Commodore, Sarah" w:date="2023-03-30T13:25:00Z"/>
                <w:rFonts w:ascii="Calibri" w:eastAsia="Times New Roman" w:hAnsi="Calibri" w:cs="Calibri"/>
                <w:color w:val="FF0000"/>
                <w:sz w:val="20"/>
                <w:szCs w:val="20"/>
              </w:rPr>
            </w:pPr>
            <w:ins w:id="2011" w:author="Commodore, Sarah" w:date="2023-03-30T13:25:00Z">
              <w:r w:rsidRPr="00DC2757">
                <w:rPr>
                  <w:rFonts w:ascii="Calibri" w:eastAsia="Times New Roman" w:hAnsi="Calibri" w:cs="Calibri"/>
                  <w:color w:val="FF0000"/>
                  <w:sz w:val="20"/>
                  <w:szCs w:val="20"/>
                </w:rPr>
                <w:t>*</w:t>
              </w:r>
            </w:ins>
          </w:p>
        </w:tc>
      </w:tr>
      <w:tr w:rsidR="00BE0539" w:rsidRPr="00DC2757" w14:paraId="476F839F" w14:textId="77777777" w:rsidTr="00E750DA">
        <w:trPr>
          <w:trHeight w:val="260"/>
          <w:ins w:id="2012" w:author="Commodore, Sarah" w:date="2023-03-30T13:25:00Z"/>
        </w:trPr>
        <w:tc>
          <w:tcPr>
            <w:tcW w:w="0" w:type="auto"/>
            <w:tcBorders>
              <w:top w:val="nil"/>
              <w:left w:val="nil"/>
              <w:bottom w:val="nil"/>
              <w:right w:val="nil"/>
            </w:tcBorders>
            <w:shd w:val="clear" w:color="auto" w:fill="auto"/>
            <w:noWrap/>
            <w:vAlign w:val="bottom"/>
            <w:hideMark/>
          </w:tcPr>
          <w:p w14:paraId="07A82AE3" w14:textId="77777777" w:rsidR="00BE0539" w:rsidRPr="00DC2757" w:rsidRDefault="00BE0539" w:rsidP="00E750DA">
            <w:pPr>
              <w:spacing w:after="0" w:line="240" w:lineRule="auto"/>
              <w:rPr>
                <w:ins w:id="2013" w:author="Commodore, Sarah" w:date="2023-03-30T13:25:00Z"/>
                <w:rFonts w:ascii="Calibri" w:eastAsia="Times New Roman" w:hAnsi="Calibri" w:cs="Calibri"/>
                <w:color w:val="000000"/>
                <w:sz w:val="20"/>
                <w:szCs w:val="20"/>
              </w:rPr>
            </w:pPr>
            <w:ins w:id="2014" w:author="Commodore, Sarah" w:date="2023-03-30T13:25:00Z">
              <w:r w:rsidRPr="00DC2757">
                <w:rPr>
                  <w:rFonts w:ascii="Calibri" w:eastAsia="Times New Roman" w:hAnsi="Calibri" w:cs="Calibri"/>
                  <w:color w:val="000000"/>
                  <w:sz w:val="20"/>
                  <w:szCs w:val="20"/>
                </w:rPr>
                <w:t>ENSG00000166596.15</w:t>
              </w:r>
            </w:ins>
          </w:p>
        </w:tc>
        <w:tc>
          <w:tcPr>
            <w:tcW w:w="0" w:type="auto"/>
            <w:tcBorders>
              <w:top w:val="nil"/>
              <w:left w:val="nil"/>
              <w:bottom w:val="nil"/>
              <w:right w:val="nil"/>
            </w:tcBorders>
            <w:shd w:val="clear" w:color="auto" w:fill="auto"/>
            <w:noWrap/>
            <w:vAlign w:val="bottom"/>
            <w:hideMark/>
          </w:tcPr>
          <w:p w14:paraId="5981FB23" w14:textId="77777777" w:rsidR="00BE0539" w:rsidRPr="00DC2757" w:rsidRDefault="00BE0539" w:rsidP="00E750DA">
            <w:pPr>
              <w:spacing w:after="0" w:line="240" w:lineRule="auto"/>
              <w:rPr>
                <w:ins w:id="2015" w:author="Commodore, Sarah" w:date="2023-03-30T13:25:00Z"/>
                <w:rFonts w:ascii="Calibri" w:eastAsia="Times New Roman" w:hAnsi="Calibri" w:cs="Calibri"/>
                <w:color w:val="000000"/>
                <w:sz w:val="20"/>
                <w:szCs w:val="20"/>
              </w:rPr>
            </w:pPr>
            <w:ins w:id="2016" w:author="Commodore, Sarah" w:date="2023-03-30T13:25:00Z">
              <w:r w:rsidRPr="00DC2757">
                <w:rPr>
                  <w:rFonts w:ascii="Calibri" w:eastAsia="Times New Roman" w:hAnsi="Calibri" w:cs="Calibri"/>
                  <w:color w:val="000000"/>
                  <w:sz w:val="20"/>
                  <w:szCs w:val="20"/>
                </w:rPr>
                <w:t>CFAP52</w:t>
              </w:r>
            </w:ins>
          </w:p>
        </w:tc>
        <w:tc>
          <w:tcPr>
            <w:tcW w:w="0" w:type="auto"/>
            <w:tcBorders>
              <w:top w:val="nil"/>
              <w:left w:val="nil"/>
              <w:bottom w:val="nil"/>
              <w:right w:val="nil"/>
            </w:tcBorders>
            <w:shd w:val="clear" w:color="auto" w:fill="auto"/>
            <w:noWrap/>
            <w:vAlign w:val="bottom"/>
            <w:hideMark/>
          </w:tcPr>
          <w:p w14:paraId="6A8C6227" w14:textId="77777777" w:rsidR="00BE0539" w:rsidRPr="00DC2757" w:rsidRDefault="00BE0539" w:rsidP="00E750DA">
            <w:pPr>
              <w:spacing w:after="0" w:line="240" w:lineRule="auto"/>
              <w:jc w:val="center"/>
              <w:rPr>
                <w:ins w:id="2017" w:author="Commodore, Sarah" w:date="2023-03-30T13:25:00Z"/>
                <w:rFonts w:ascii="Calibri" w:eastAsia="Times New Roman" w:hAnsi="Calibri" w:cs="Calibri"/>
                <w:color w:val="000000"/>
                <w:sz w:val="20"/>
                <w:szCs w:val="20"/>
              </w:rPr>
            </w:pPr>
            <w:ins w:id="2018"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69E5659" w14:textId="77777777" w:rsidR="00BE0539" w:rsidRPr="00DC2757" w:rsidRDefault="00BE0539" w:rsidP="00E750DA">
            <w:pPr>
              <w:spacing w:after="0" w:line="240" w:lineRule="auto"/>
              <w:jc w:val="center"/>
              <w:rPr>
                <w:ins w:id="2019" w:author="Commodore, Sarah" w:date="2023-03-30T13:25:00Z"/>
                <w:rFonts w:ascii="Calibri" w:eastAsia="Times New Roman" w:hAnsi="Calibri" w:cs="Calibri"/>
                <w:color w:val="000000"/>
                <w:sz w:val="20"/>
                <w:szCs w:val="20"/>
              </w:rPr>
            </w:pPr>
            <w:ins w:id="2020" w:author="Commodore, Sarah" w:date="2023-03-30T13:25:00Z">
              <w:r w:rsidRPr="00DC2757">
                <w:rPr>
                  <w:rFonts w:ascii="Calibri" w:eastAsia="Times New Roman" w:hAnsi="Calibri" w:cs="Calibri"/>
                  <w:color w:val="000000"/>
                  <w:sz w:val="20"/>
                  <w:szCs w:val="20"/>
                </w:rPr>
                <w:t>2.4E-10</w:t>
              </w:r>
            </w:ins>
          </w:p>
        </w:tc>
        <w:tc>
          <w:tcPr>
            <w:tcW w:w="0" w:type="auto"/>
            <w:tcBorders>
              <w:top w:val="nil"/>
              <w:left w:val="nil"/>
              <w:bottom w:val="nil"/>
              <w:right w:val="nil"/>
            </w:tcBorders>
            <w:shd w:val="clear" w:color="auto" w:fill="auto"/>
            <w:noWrap/>
            <w:vAlign w:val="bottom"/>
            <w:hideMark/>
          </w:tcPr>
          <w:p w14:paraId="2363688E" w14:textId="77777777" w:rsidR="00BE0539" w:rsidRPr="00DC2757" w:rsidRDefault="00BE0539" w:rsidP="00E750DA">
            <w:pPr>
              <w:spacing w:after="0" w:line="240" w:lineRule="auto"/>
              <w:jc w:val="center"/>
              <w:rPr>
                <w:ins w:id="2021" w:author="Commodore, Sarah" w:date="2023-03-30T13:25:00Z"/>
                <w:rFonts w:ascii="Calibri" w:eastAsia="Times New Roman" w:hAnsi="Calibri" w:cs="Calibri"/>
                <w:color w:val="000000"/>
                <w:sz w:val="20"/>
                <w:szCs w:val="20"/>
              </w:rPr>
            </w:pPr>
            <w:ins w:id="2022" w:author="Commodore, Sarah" w:date="2023-03-30T13:25:00Z">
              <w:r w:rsidRPr="00DC2757">
                <w:rPr>
                  <w:rFonts w:ascii="Calibri" w:eastAsia="Times New Roman" w:hAnsi="Calibri" w:cs="Calibri"/>
                  <w:color w:val="000000"/>
                  <w:sz w:val="20"/>
                  <w:szCs w:val="20"/>
                </w:rPr>
                <w:t>5.0E-09</w:t>
              </w:r>
            </w:ins>
          </w:p>
        </w:tc>
        <w:tc>
          <w:tcPr>
            <w:tcW w:w="0" w:type="auto"/>
            <w:tcBorders>
              <w:top w:val="nil"/>
              <w:left w:val="nil"/>
              <w:bottom w:val="nil"/>
              <w:right w:val="nil"/>
            </w:tcBorders>
            <w:shd w:val="clear" w:color="auto" w:fill="auto"/>
            <w:noWrap/>
            <w:vAlign w:val="bottom"/>
            <w:hideMark/>
          </w:tcPr>
          <w:p w14:paraId="37AEC95B" w14:textId="77777777" w:rsidR="00BE0539" w:rsidRPr="00DC2757" w:rsidRDefault="00BE0539" w:rsidP="00E750DA">
            <w:pPr>
              <w:spacing w:after="0" w:line="240" w:lineRule="auto"/>
              <w:jc w:val="center"/>
              <w:rPr>
                <w:ins w:id="2023" w:author="Commodore, Sarah" w:date="2023-03-30T13:25:00Z"/>
                <w:rFonts w:ascii="Calibri" w:eastAsia="Times New Roman" w:hAnsi="Calibri" w:cs="Calibri"/>
                <w:color w:val="FF0000"/>
                <w:sz w:val="20"/>
                <w:szCs w:val="20"/>
              </w:rPr>
            </w:pPr>
            <w:ins w:id="2024" w:author="Commodore, Sarah" w:date="2023-03-30T13:25:00Z">
              <w:r w:rsidRPr="00DC2757">
                <w:rPr>
                  <w:rFonts w:ascii="Calibri" w:eastAsia="Times New Roman" w:hAnsi="Calibri" w:cs="Calibri"/>
                  <w:color w:val="FF0000"/>
                  <w:sz w:val="20"/>
                  <w:szCs w:val="20"/>
                </w:rPr>
                <w:t>*</w:t>
              </w:r>
            </w:ins>
          </w:p>
        </w:tc>
      </w:tr>
      <w:tr w:rsidR="00BE0539" w:rsidRPr="00DC2757" w14:paraId="03212C4A" w14:textId="77777777" w:rsidTr="00E750DA">
        <w:trPr>
          <w:trHeight w:val="260"/>
          <w:ins w:id="2025" w:author="Commodore, Sarah" w:date="2023-03-30T13:25:00Z"/>
        </w:trPr>
        <w:tc>
          <w:tcPr>
            <w:tcW w:w="0" w:type="auto"/>
            <w:tcBorders>
              <w:top w:val="nil"/>
              <w:left w:val="nil"/>
              <w:bottom w:val="nil"/>
              <w:right w:val="nil"/>
            </w:tcBorders>
            <w:shd w:val="clear" w:color="auto" w:fill="auto"/>
            <w:noWrap/>
            <w:vAlign w:val="bottom"/>
            <w:hideMark/>
          </w:tcPr>
          <w:p w14:paraId="1C194341" w14:textId="77777777" w:rsidR="00BE0539" w:rsidRPr="00DC2757" w:rsidRDefault="00BE0539" w:rsidP="00E750DA">
            <w:pPr>
              <w:spacing w:after="0" w:line="240" w:lineRule="auto"/>
              <w:rPr>
                <w:ins w:id="2026" w:author="Commodore, Sarah" w:date="2023-03-30T13:25:00Z"/>
                <w:rFonts w:ascii="Calibri" w:eastAsia="Times New Roman" w:hAnsi="Calibri" w:cs="Calibri"/>
                <w:color w:val="000000"/>
                <w:sz w:val="20"/>
                <w:szCs w:val="20"/>
              </w:rPr>
            </w:pPr>
            <w:ins w:id="2027" w:author="Commodore, Sarah" w:date="2023-03-30T13:25:00Z">
              <w:r w:rsidRPr="00DC2757">
                <w:rPr>
                  <w:rFonts w:ascii="Calibri" w:eastAsia="Times New Roman" w:hAnsi="Calibri" w:cs="Calibri"/>
                  <w:color w:val="000000"/>
                  <w:sz w:val="20"/>
                  <w:szCs w:val="20"/>
                </w:rPr>
                <w:t>ENSG00000152611.12</w:t>
              </w:r>
            </w:ins>
          </w:p>
        </w:tc>
        <w:tc>
          <w:tcPr>
            <w:tcW w:w="0" w:type="auto"/>
            <w:tcBorders>
              <w:top w:val="nil"/>
              <w:left w:val="nil"/>
              <w:bottom w:val="nil"/>
              <w:right w:val="nil"/>
            </w:tcBorders>
            <w:shd w:val="clear" w:color="auto" w:fill="auto"/>
            <w:noWrap/>
            <w:vAlign w:val="bottom"/>
            <w:hideMark/>
          </w:tcPr>
          <w:p w14:paraId="1035DBF3" w14:textId="77777777" w:rsidR="00BE0539" w:rsidRPr="00DC2757" w:rsidRDefault="00BE0539" w:rsidP="00E750DA">
            <w:pPr>
              <w:spacing w:after="0" w:line="240" w:lineRule="auto"/>
              <w:rPr>
                <w:ins w:id="2028" w:author="Commodore, Sarah" w:date="2023-03-30T13:25:00Z"/>
                <w:rFonts w:ascii="Calibri" w:eastAsia="Times New Roman" w:hAnsi="Calibri" w:cs="Calibri"/>
                <w:color w:val="000000"/>
                <w:sz w:val="20"/>
                <w:szCs w:val="20"/>
              </w:rPr>
            </w:pPr>
            <w:ins w:id="2029" w:author="Commodore, Sarah" w:date="2023-03-30T13:25:00Z">
              <w:r w:rsidRPr="00DC2757">
                <w:rPr>
                  <w:rFonts w:ascii="Calibri" w:eastAsia="Times New Roman" w:hAnsi="Calibri" w:cs="Calibri"/>
                  <w:color w:val="000000"/>
                  <w:sz w:val="20"/>
                  <w:szCs w:val="20"/>
                </w:rPr>
                <w:t>CAPSL</w:t>
              </w:r>
            </w:ins>
          </w:p>
        </w:tc>
        <w:tc>
          <w:tcPr>
            <w:tcW w:w="0" w:type="auto"/>
            <w:tcBorders>
              <w:top w:val="nil"/>
              <w:left w:val="nil"/>
              <w:bottom w:val="nil"/>
              <w:right w:val="nil"/>
            </w:tcBorders>
            <w:shd w:val="clear" w:color="auto" w:fill="auto"/>
            <w:noWrap/>
            <w:vAlign w:val="bottom"/>
            <w:hideMark/>
          </w:tcPr>
          <w:p w14:paraId="7D43A9C1" w14:textId="77777777" w:rsidR="00BE0539" w:rsidRPr="00DC2757" w:rsidRDefault="00BE0539" w:rsidP="00E750DA">
            <w:pPr>
              <w:spacing w:after="0" w:line="240" w:lineRule="auto"/>
              <w:jc w:val="center"/>
              <w:rPr>
                <w:ins w:id="2030" w:author="Commodore, Sarah" w:date="2023-03-30T13:25:00Z"/>
                <w:rFonts w:ascii="Calibri" w:eastAsia="Times New Roman" w:hAnsi="Calibri" w:cs="Calibri"/>
                <w:color w:val="000000"/>
                <w:sz w:val="20"/>
                <w:szCs w:val="20"/>
              </w:rPr>
            </w:pPr>
            <w:ins w:id="2031"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7D43EF6" w14:textId="77777777" w:rsidR="00BE0539" w:rsidRPr="00DC2757" w:rsidRDefault="00BE0539" w:rsidP="00E750DA">
            <w:pPr>
              <w:spacing w:after="0" w:line="240" w:lineRule="auto"/>
              <w:jc w:val="center"/>
              <w:rPr>
                <w:ins w:id="2032" w:author="Commodore, Sarah" w:date="2023-03-30T13:25:00Z"/>
                <w:rFonts w:ascii="Calibri" w:eastAsia="Times New Roman" w:hAnsi="Calibri" w:cs="Calibri"/>
                <w:color w:val="000000"/>
                <w:sz w:val="20"/>
                <w:szCs w:val="20"/>
              </w:rPr>
            </w:pPr>
            <w:ins w:id="2033" w:author="Commodore, Sarah" w:date="2023-03-30T13:25:00Z">
              <w:r w:rsidRPr="00DC2757">
                <w:rPr>
                  <w:rFonts w:ascii="Calibri" w:eastAsia="Times New Roman" w:hAnsi="Calibri" w:cs="Calibri"/>
                  <w:color w:val="000000"/>
                  <w:sz w:val="20"/>
                  <w:szCs w:val="20"/>
                </w:rPr>
                <w:t>4.0E-11</w:t>
              </w:r>
            </w:ins>
          </w:p>
        </w:tc>
        <w:tc>
          <w:tcPr>
            <w:tcW w:w="0" w:type="auto"/>
            <w:tcBorders>
              <w:top w:val="nil"/>
              <w:left w:val="nil"/>
              <w:bottom w:val="nil"/>
              <w:right w:val="nil"/>
            </w:tcBorders>
            <w:shd w:val="clear" w:color="auto" w:fill="auto"/>
            <w:noWrap/>
            <w:vAlign w:val="bottom"/>
            <w:hideMark/>
          </w:tcPr>
          <w:p w14:paraId="148021EF" w14:textId="77777777" w:rsidR="00BE0539" w:rsidRPr="00DC2757" w:rsidRDefault="00BE0539" w:rsidP="00E750DA">
            <w:pPr>
              <w:spacing w:after="0" w:line="240" w:lineRule="auto"/>
              <w:jc w:val="center"/>
              <w:rPr>
                <w:ins w:id="2034" w:author="Commodore, Sarah" w:date="2023-03-30T13:25:00Z"/>
                <w:rFonts w:ascii="Calibri" w:eastAsia="Times New Roman" w:hAnsi="Calibri" w:cs="Calibri"/>
                <w:color w:val="000000"/>
                <w:sz w:val="20"/>
                <w:szCs w:val="20"/>
              </w:rPr>
            </w:pPr>
            <w:ins w:id="2035" w:author="Commodore, Sarah" w:date="2023-03-30T13:25:00Z">
              <w:r w:rsidRPr="00DC2757">
                <w:rPr>
                  <w:rFonts w:ascii="Calibri" w:eastAsia="Times New Roman" w:hAnsi="Calibri" w:cs="Calibri"/>
                  <w:color w:val="000000"/>
                  <w:sz w:val="20"/>
                  <w:szCs w:val="20"/>
                </w:rPr>
                <w:t>1.1E-09</w:t>
              </w:r>
            </w:ins>
          </w:p>
        </w:tc>
        <w:tc>
          <w:tcPr>
            <w:tcW w:w="0" w:type="auto"/>
            <w:tcBorders>
              <w:top w:val="nil"/>
              <w:left w:val="nil"/>
              <w:bottom w:val="nil"/>
              <w:right w:val="nil"/>
            </w:tcBorders>
            <w:shd w:val="clear" w:color="auto" w:fill="auto"/>
            <w:noWrap/>
            <w:vAlign w:val="bottom"/>
            <w:hideMark/>
          </w:tcPr>
          <w:p w14:paraId="12A29B01" w14:textId="77777777" w:rsidR="00BE0539" w:rsidRPr="00DC2757" w:rsidRDefault="00BE0539" w:rsidP="00E750DA">
            <w:pPr>
              <w:spacing w:after="0" w:line="240" w:lineRule="auto"/>
              <w:jc w:val="center"/>
              <w:rPr>
                <w:ins w:id="2036" w:author="Commodore, Sarah" w:date="2023-03-30T13:25:00Z"/>
                <w:rFonts w:ascii="Calibri" w:eastAsia="Times New Roman" w:hAnsi="Calibri" w:cs="Calibri"/>
                <w:color w:val="FF0000"/>
                <w:sz w:val="20"/>
                <w:szCs w:val="20"/>
              </w:rPr>
            </w:pPr>
            <w:ins w:id="2037" w:author="Commodore, Sarah" w:date="2023-03-30T13:25:00Z">
              <w:r w:rsidRPr="00DC2757">
                <w:rPr>
                  <w:rFonts w:ascii="Calibri" w:eastAsia="Times New Roman" w:hAnsi="Calibri" w:cs="Calibri"/>
                  <w:color w:val="FF0000"/>
                  <w:sz w:val="20"/>
                  <w:szCs w:val="20"/>
                </w:rPr>
                <w:t>*</w:t>
              </w:r>
            </w:ins>
          </w:p>
        </w:tc>
      </w:tr>
      <w:tr w:rsidR="00BE0539" w:rsidRPr="00DC2757" w14:paraId="217638CA" w14:textId="77777777" w:rsidTr="00E750DA">
        <w:trPr>
          <w:trHeight w:val="260"/>
          <w:ins w:id="2038" w:author="Commodore, Sarah" w:date="2023-03-30T13:25:00Z"/>
        </w:trPr>
        <w:tc>
          <w:tcPr>
            <w:tcW w:w="0" w:type="auto"/>
            <w:tcBorders>
              <w:top w:val="nil"/>
              <w:left w:val="nil"/>
              <w:bottom w:val="nil"/>
              <w:right w:val="nil"/>
            </w:tcBorders>
            <w:shd w:val="clear" w:color="auto" w:fill="auto"/>
            <w:noWrap/>
            <w:vAlign w:val="bottom"/>
            <w:hideMark/>
          </w:tcPr>
          <w:p w14:paraId="2AACCBD4" w14:textId="77777777" w:rsidR="00BE0539" w:rsidRPr="00DC2757" w:rsidRDefault="00BE0539" w:rsidP="00E750DA">
            <w:pPr>
              <w:spacing w:after="0" w:line="240" w:lineRule="auto"/>
              <w:rPr>
                <w:ins w:id="2039" w:author="Commodore, Sarah" w:date="2023-03-30T13:25:00Z"/>
                <w:rFonts w:ascii="Calibri" w:eastAsia="Times New Roman" w:hAnsi="Calibri" w:cs="Calibri"/>
                <w:color w:val="000000"/>
                <w:sz w:val="20"/>
                <w:szCs w:val="20"/>
              </w:rPr>
            </w:pPr>
            <w:ins w:id="2040" w:author="Commodore, Sarah" w:date="2023-03-30T13:25:00Z">
              <w:r w:rsidRPr="00DC2757">
                <w:rPr>
                  <w:rFonts w:ascii="Calibri" w:eastAsia="Times New Roman" w:hAnsi="Calibri" w:cs="Calibri"/>
                  <w:color w:val="000000"/>
                  <w:sz w:val="20"/>
                  <w:szCs w:val="20"/>
                </w:rPr>
                <w:t>ENSG00000196169.15</w:t>
              </w:r>
            </w:ins>
          </w:p>
        </w:tc>
        <w:tc>
          <w:tcPr>
            <w:tcW w:w="0" w:type="auto"/>
            <w:tcBorders>
              <w:top w:val="nil"/>
              <w:left w:val="nil"/>
              <w:bottom w:val="nil"/>
              <w:right w:val="nil"/>
            </w:tcBorders>
            <w:shd w:val="clear" w:color="auto" w:fill="auto"/>
            <w:noWrap/>
            <w:vAlign w:val="bottom"/>
            <w:hideMark/>
          </w:tcPr>
          <w:p w14:paraId="42145FA8" w14:textId="77777777" w:rsidR="00BE0539" w:rsidRPr="00DC2757" w:rsidRDefault="00BE0539" w:rsidP="00E750DA">
            <w:pPr>
              <w:spacing w:after="0" w:line="240" w:lineRule="auto"/>
              <w:rPr>
                <w:ins w:id="2041" w:author="Commodore, Sarah" w:date="2023-03-30T13:25:00Z"/>
                <w:rFonts w:ascii="Calibri" w:eastAsia="Times New Roman" w:hAnsi="Calibri" w:cs="Calibri"/>
                <w:color w:val="000000"/>
                <w:sz w:val="20"/>
                <w:szCs w:val="20"/>
              </w:rPr>
            </w:pPr>
            <w:ins w:id="2042" w:author="Commodore, Sarah" w:date="2023-03-30T13:25:00Z">
              <w:r w:rsidRPr="00DC2757">
                <w:rPr>
                  <w:rFonts w:ascii="Calibri" w:eastAsia="Times New Roman" w:hAnsi="Calibri" w:cs="Calibri"/>
                  <w:color w:val="000000"/>
                  <w:sz w:val="20"/>
                  <w:szCs w:val="20"/>
                </w:rPr>
                <w:t>KIF19</w:t>
              </w:r>
            </w:ins>
          </w:p>
        </w:tc>
        <w:tc>
          <w:tcPr>
            <w:tcW w:w="0" w:type="auto"/>
            <w:tcBorders>
              <w:top w:val="nil"/>
              <w:left w:val="nil"/>
              <w:bottom w:val="nil"/>
              <w:right w:val="nil"/>
            </w:tcBorders>
            <w:shd w:val="clear" w:color="auto" w:fill="auto"/>
            <w:noWrap/>
            <w:vAlign w:val="bottom"/>
            <w:hideMark/>
          </w:tcPr>
          <w:p w14:paraId="22A68022" w14:textId="77777777" w:rsidR="00BE0539" w:rsidRPr="00DC2757" w:rsidRDefault="00BE0539" w:rsidP="00E750DA">
            <w:pPr>
              <w:spacing w:after="0" w:line="240" w:lineRule="auto"/>
              <w:jc w:val="center"/>
              <w:rPr>
                <w:ins w:id="2043" w:author="Commodore, Sarah" w:date="2023-03-30T13:25:00Z"/>
                <w:rFonts w:ascii="Calibri" w:eastAsia="Times New Roman" w:hAnsi="Calibri" w:cs="Calibri"/>
                <w:color w:val="000000"/>
                <w:sz w:val="20"/>
                <w:szCs w:val="20"/>
              </w:rPr>
            </w:pPr>
            <w:ins w:id="2044"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88E527E" w14:textId="77777777" w:rsidR="00BE0539" w:rsidRPr="00DC2757" w:rsidRDefault="00BE0539" w:rsidP="00E750DA">
            <w:pPr>
              <w:spacing w:after="0" w:line="240" w:lineRule="auto"/>
              <w:jc w:val="center"/>
              <w:rPr>
                <w:ins w:id="2045" w:author="Commodore, Sarah" w:date="2023-03-30T13:25:00Z"/>
                <w:rFonts w:ascii="Calibri" w:eastAsia="Times New Roman" w:hAnsi="Calibri" w:cs="Calibri"/>
                <w:color w:val="000000"/>
                <w:sz w:val="20"/>
                <w:szCs w:val="20"/>
              </w:rPr>
            </w:pPr>
            <w:ins w:id="2046" w:author="Commodore, Sarah" w:date="2023-03-30T13:25:00Z">
              <w:r w:rsidRPr="00DC2757">
                <w:rPr>
                  <w:rFonts w:ascii="Calibri" w:eastAsia="Times New Roman" w:hAnsi="Calibri" w:cs="Calibri"/>
                  <w:color w:val="000000"/>
                  <w:sz w:val="20"/>
                  <w:szCs w:val="20"/>
                </w:rPr>
                <w:t>4.2E-11</w:t>
              </w:r>
            </w:ins>
          </w:p>
        </w:tc>
        <w:tc>
          <w:tcPr>
            <w:tcW w:w="0" w:type="auto"/>
            <w:tcBorders>
              <w:top w:val="nil"/>
              <w:left w:val="nil"/>
              <w:bottom w:val="nil"/>
              <w:right w:val="nil"/>
            </w:tcBorders>
            <w:shd w:val="clear" w:color="auto" w:fill="auto"/>
            <w:noWrap/>
            <w:vAlign w:val="bottom"/>
            <w:hideMark/>
          </w:tcPr>
          <w:p w14:paraId="36FFAA2E" w14:textId="77777777" w:rsidR="00BE0539" w:rsidRPr="00DC2757" w:rsidRDefault="00BE0539" w:rsidP="00E750DA">
            <w:pPr>
              <w:spacing w:after="0" w:line="240" w:lineRule="auto"/>
              <w:jc w:val="center"/>
              <w:rPr>
                <w:ins w:id="2047" w:author="Commodore, Sarah" w:date="2023-03-30T13:25:00Z"/>
                <w:rFonts w:ascii="Calibri" w:eastAsia="Times New Roman" w:hAnsi="Calibri" w:cs="Calibri"/>
                <w:color w:val="000000"/>
                <w:sz w:val="20"/>
                <w:szCs w:val="20"/>
              </w:rPr>
            </w:pPr>
            <w:ins w:id="2048" w:author="Commodore, Sarah" w:date="2023-03-30T13:25:00Z">
              <w:r w:rsidRPr="00DC2757">
                <w:rPr>
                  <w:rFonts w:ascii="Calibri" w:eastAsia="Times New Roman" w:hAnsi="Calibri" w:cs="Calibri"/>
                  <w:color w:val="000000"/>
                  <w:sz w:val="20"/>
                  <w:szCs w:val="20"/>
                </w:rPr>
                <w:t>1.1E-09</w:t>
              </w:r>
            </w:ins>
          </w:p>
        </w:tc>
        <w:tc>
          <w:tcPr>
            <w:tcW w:w="0" w:type="auto"/>
            <w:tcBorders>
              <w:top w:val="nil"/>
              <w:left w:val="nil"/>
              <w:bottom w:val="nil"/>
              <w:right w:val="nil"/>
            </w:tcBorders>
            <w:shd w:val="clear" w:color="auto" w:fill="auto"/>
            <w:noWrap/>
            <w:vAlign w:val="bottom"/>
            <w:hideMark/>
          </w:tcPr>
          <w:p w14:paraId="09306A9A" w14:textId="77777777" w:rsidR="00BE0539" w:rsidRPr="00DC2757" w:rsidRDefault="00BE0539" w:rsidP="00E750DA">
            <w:pPr>
              <w:spacing w:after="0" w:line="240" w:lineRule="auto"/>
              <w:jc w:val="center"/>
              <w:rPr>
                <w:ins w:id="2049" w:author="Commodore, Sarah" w:date="2023-03-30T13:25:00Z"/>
                <w:rFonts w:ascii="Calibri" w:eastAsia="Times New Roman" w:hAnsi="Calibri" w:cs="Calibri"/>
                <w:color w:val="FF0000"/>
                <w:sz w:val="20"/>
                <w:szCs w:val="20"/>
              </w:rPr>
            </w:pPr>
            <w:ins w:id="2050" w:author="Commodore, Sarah" w:date="2023-03-30T13:25:00Z">
              <w:r w:rsidRPr="00DC2757">
                <w:rPr>
                  <w:rFonts w:ascii="Calibri" w:eastAsia="Times New Roman" w:hAnsi="Calibri" w:cs="Calibri"/>
                  <w:color w:val="FF0000"/>
                  <w:sz w:val="20"/>
                  <w:szCs w:val="20"/>
                </w:rPr>
                <w:t>*</w:t>
              </w:r>
            </w:ins>
          </w:p>
        </w:tc>
      </w:tr>
      <w:tr w:rsidR="00BE0539" w:rsidRPr="00DC2757" w14:paraId="03B49257" w14:textId="77777777" w:rsidTr="00E750DA">
        <w:trPr>
          <w:trHeight w:val="260"/>
          <w:ins w:id="2051" w:author="Commodore, Sarah" w:date="2023-03-30T13:25:00Z"/>
        </w:trPr>
        <w:tc>
          <w:tcPr>
            <w:tcW w:w="0" w:type="auto"/>
            <w:tcBorders>
              <w:top w:val="nil"/>
              <w:left w:val="nil"/>
              <w:bottom w:val="nil"/>
              <w:right w:val="nil"/>
            </w:tcBorders>
            <w:shd w:val="clear" w:color="auto" w:fill="auto"/>
            <w:noWrap/>
            <w:vAlign w:val="bottom"/>
            <w:hideMark/>
          </w:tcPr>
          <w:p w14:paraId="4F6D629E" w14:textId="77777777" w:rsidR="00BE0539" w:rsidRPr="00DC2757" w:rsidRDefault="00BE0539" w:rsidP="00E750DA">
            <w:pPr>
              <w:spacing w:after="0" w:line="240" w:lineRule="auto"/>
              <w:rPr>
                <w:ins w:id="2052" w:author="Commodore, Sarah" w:date="2023-03-30T13:25:00Z"/>
                <w:rFonts w:ascii="Calibri" w:eastAsia="Times New Roman" w:hAnsi="Calibri" w:cs="Calibri"/>
                <w:color w:val="000000"/>
                <w:sz w:val="20"/>
                <w:szCs w:val="20"/>
              </w:rPr>
            </w:pPr>
            <w:ins w:id="2053" w:author="Commodore, Sarah" w:date="2023-03-30T13:25:00Z">
              <w:r w:rsidRPr="00DC2757">
                <w:rPr>
                  <w:rFonts w:ascii="Calibri" w:eastAsia="Times New Roman" w:hAnsi="Calibri" w:cs="Calibri"/>
                  <w:color w:val="000000"/>
                  <w:sz w:val="20"/>
                  <w:szCs w:val="20"/>
                </w:rPr>
                <w:t>ENSG00000089101.19</w:t>
              </w:r>
            </w:ins>
          </w:p>
        </w:tc>
        <w:tc>
          <w:tcPr>
            <w:tcW w:w="0" w:type="auto"/>
            <w:tcBorders>
              <w:top w:val="nil"/>
              <w:left w:val="nil"/>
              <w:bottom w:val="nil"/>
              <w:right w:val="nil"/>
            </w:tcBorders>
            <w:shd w:val="clear" w:color="auto" w:fill="auto"/>
            <w:noWrap/>
            <w:vAlign w:val="bottom"/>
            <w:hideMark/>
          </w:tcPr>
          <w:p w14:paraId="326D1AF2" w14:textId="77777777" w:rsidR="00BE0539" w:rsidRPr="00DC2757" w:rsidRDefault="00BE0539" w:rsidP="00E750DA">
            <w:pPr>
              <w:spacing w:after="0" w:line="240" w:lineRule="auto"/>
              <w:rPr>
                <w:ins w:id="2054" w:author="Commodore, Sarah" w:date="2023-03-30T13:25:00Z"/>
                <w:rFonts w:ascii="Calibri" w:eastAsia="Times New Roman" w:hAnsi="Calibri" w:cs="Calibri"/>
                <w:color w:val="000000"/>
                <w:sz w:val="20"/>
                <w:szCs w:val="20"/>
              </w:rPr>
            </w:pPr>
            <w:ins w:id="2055" w:author="Commodore, Sarah" w:date="2023-03-30T13:25:00Z">
              <w:r w:rsidRPr="00DC2757">
                <w:rPr>
                  <w:rFonts w:ascii="Calibri" w:eastAsia="Times New Roman" w:hAnsi="Calibri" w:cs="Calibri"/>
                  <w:color w:val="000000"/>
                  <w:sz w:val="20"/>
                  <w:szCs w:val="20"/>
                </w:rPr>
                <w:t>CFAP61</w:t>
              </w:r>
            </w:ins>
          </w:p>
        </w:tc>
        <w:tc>
          <w:tcPr>
            <w:tcW w:w="0" w:type="auto"/>
            <w:tcBorders>
              <w:top w:val="nil"/>
              <w:left w:val="nil"/>
              <w:bottom w:val="nil"/>
              <w:right w:val="nil"/>
            </w:tcBorders>
            <w:shd w:val="clear" w:color="auto" w:fill="auto"/>
            <w:noWrap/>
            <w:vAlign w:val="bottom"/>
            <w:hideMark/>
          </w:tcPr>
          <w:p w14:paraId="1EAF7DB3" w14:textId="77777777" w:rsidR="00BE0539" w:rsidRPr="00DC2757" w:rsidRDefault="00BE0539" w:rsidP="00E750DA">
            <w:pPr>
              <w:spacing w:after="0" w:line="240" w:lineRule="auto"/>
              <w:jc w:val="center"/>
              <w:rPr>
                <w:ins w:id="2056" w:author="Commodore, Sarah" w:date="2023-03-30T13:25:00Z"/>
                <w:rFonts w:ascii="Calibri" w:eastAsia="Times New Roman" w:hAnsi="Calibri" w:cs="Calibri"/>
                <w:color w:val="000000"/>
                <w:sz w:val="20"/>
                <w:szCs w:val="20"/>
              </w:rPr>
            </w:pPr>
            <w:ins w:id="2057"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D75EFF4" w14:textId="77777777" w:rsidR="00BE0539" w:rsidRPr="00DC2757" w:rsidRDefault="00BE0539" w:rsidP="00E750DA">
            <w:pPr>
              <w:spacing w:after="0" w:line="240" w:lineRule="auto"/>
              <w:jc w:val="center"/>
              <w:rPr>
                <w:ins w:id="2058" w:author="Commodore, Sarah" w:date="2023-03-30T13:25:00Z"/>
                <w:rFonts w:ascii="Calibri" w:eastAsia="Times New Roman" w:hAnsi="Calibri" w:cs="Calibri"/>
                <w:color w:val="000000"/>
                <w:sz w:val="20"/>
                <w:szCs w:val="20"/>
              </w:rPr>
            </w:pPr>
            <w:ins w:id="2059" w:author="Commodore, Sarah" w:date="2023-03-30T13:25:00Z">
              <w:r w:rsidRPr="00DC2757">
                <w:rPr>
                  <w:rFonts w:ascii="Calibri" w:eastAsia="Times New Roman" w:hAnsi="Calibri" w:cs="Calibri"/>
                  <w:color w:val="000000"/>
                  <w:sz w:val="20"/>
                  <w:szCs w:val="20"/>
                </w:rPr>
                <w:t>2.1E-13</w:t>
              </w:r>
            </w:ins>
          </w:p>
        </w:tc>
        <w:tc>
          <w:tcPr>
            <w:tcW w:w="0" w:type="auto"/>
            <w:tcBorders>
              <w:top w:val="nil"/>
              <w:left w:val="nil"/>
              <w:bottom w:val="nil"/>
              <w:right w:val="nil"/>
            </w:tcBorders>
            <w:shd w:val="clear" w:color="auto" w:fill="auto"/>
            <w:noWrap/>
            <w:vAlign w:val="bottom"/>
            <w:hideMark/>
          </w:tcPr>
          <w:p w14:paraId="408338C2" w14:textId="77777777" w:rsidR="00BE0539" w:rsidRPr="00DC2757" w:rsidRDefault="00BE0539" w:rsidP="00E750DA">
            <w:pPr>
              <w:spacing w:after="0" w:line="240" w:lineRule="auto"/>
              <w:jc w:val="center"/>
              <w:rPr>
                <w:ins w:id="2060" w:author="Commodore, Sarah" w:date="2023-03-30T13:25:00Z"/>
                <w:rFonts w:ascii="Calibri" w:eastAsia="Times New Roman" w:hAnsi="Calibri" w:cs="Calibri"/>
                <w:color w:val="000000"/>
                <w:sz w:val="20"/>
                <w:szCs w:val="20"/>
              </w:rPr>
            </w:pPr>
            <w:ins w:id="2061" w:author="Commodore, Sarah" w:date="2023-03-30T13:25:00Z">
              <w:r w:rsidRPr="00DC2757">
                <w:rPr>
                  <w:rFonts w:ascii="Calibri" w:eastAsia="Times New Roman" w:hAnsi="Calibri" w:cs="Calibri"/>
                  <w:color w:val="000000"/>
                  <w:sz w:val="20"/>
                  <w:szCs w:val="20"/>
                </w:rPr>
                <w:t>9.8E-12</w:t>
              </w:r>
            </w:ins>
          </w:p>
        </w:tc>
        <w:tc>
          <w:tcPr>
            <w:tcW w:w="0" w:type="auto"/>
            <w:tcBorders>
              <w:top w:val="nil"/>
              <w:left w:val="nil"/>
              <w:bottom w:val="nil"/>
              <w:right w:val="nil"/>
            </w:tcBorders>
            <w:shd w:val="clear" w:color="auto" w:fill="auto"/>
            <w:noWrap/>
            <w:vAlign w:val="bottom"/>
            <w:hideMark/>
          </w:tcPr>
          <w:p w14:paraId="05255182" w14:textId="77777777" w:rsidR="00BE0539" w:rsidRPr="00DC2757" w:rsidRDefault="00BE0539" w:rsidP="00E750DA">
            <w:pPr>
              <w:spacing w:after="0" w:line="240" w:lineRule="auto"/>
              <w:jc w:val="center"/>
              <w:rPr>
                <w:ins w:id="2062" w:author="Commodore, Sarah" w:date="2023-03-30T13:25:00Z"/>
                <w:rFonts w:ascii="Calibri" w:eastAsia="Times New Roman" w:hAnsi="Calibri" w:cs="Calibri"/>
                <w:color w:val="FF0000"/>
                <w:sz w:val="20"/>
                <w:szCs w:val="20"/>
              </w:rPr>
            </w:pPr>
            <w:ins w:id="2063" w:author="Commodore, Sarah" w:date="2023-03-30T13:25:00Z">
              <w:r w:rsidRPr="00DC2757">
                <w:rPr>
                  <w:rFonts w:ascii="Calibri" w:eastAsia="Times New Roman" w:hAnsi="Calibri" w:cs="Calibri"/>
                  <w:color w:val="FF0000"/>
                  <w:sz w:val="20"/>
                  <w:szCs w:val="20"/>
                </w:rPr>
                <w:t>*</w:t>
              </w:r>
            </w:ins>
          </w:p>
        </w:tc>
      </w:tr>
      <w:tr w:rsidR="00BE0539" w:rsidRPr="00DC2757" w14:paraId="6E725FFC" w14:textId="77777777" w:rsidTr="00E750DA">
        <w:trPr>
          <w:trHeight w:val="260"/>
          <w:ins w:id="2064" w:author="Commodore, Sarah" w:date="2023-03-30T13:25:00Z"/>
        </w:trPr>
        <w:tc>
          <w:tcPr>
            <w:tcW w:w="0" w:type="auto"/>
            <w:tcBorders>
              <w:top w:val="nil"/>
              <w:left w:val="nil"/>
              <w:bottom w:val="nil"/>
              <w:right w:val="nil"/>
            </w:tcBorders>
            <w:shd w:val="clear" w:color="auto" w:fill="auto"/>
            <w:noWrap/>
            <w:vAlign w:val="bottom"/>
            <w:hideMark/>
          </w:tcPr>
          <w:p w14:paraId="415ECA3A" w14:textId="77777777" w:rsidR="00BE0539" w:rsidRPr="00DC2757" w:rsidRDefault="00BE0539" w:rsidP="00E750DA">
            <w:pPr>
              <w:spacing w:after="0" w:line="240" w:lineRule="auto"/>
              <w:rPr>
                <w:ins w:id="2065" w:author="Commodore, Sarah" w:date="2023-03-30T13:25:00Z"/>
                <w:rFonts w:ascii="Calibri" w:eastAsia="Times New Roman" w:hAnsi="Calibri" w:cs="Calibri"/>
                <w:color w:val="000000"/>
                <w:sz w:val="20"/>
                <w:szCs w:val="20"/>
              </w:rPr>
            </w:pPr>
            <w:ins w:id="2066" w:author="Commodore, Sarah" w:date="2023-03-30T13:25:00Z">
              <w:r w:rsidRPr="00DC2757">
                <w:rPr>
                  <w:rFonts w:ascii="Calibri" w:eastAsia="Times New Roman" w:hAnsi="Calibri" w:cs="Calibri"/>
                  <w:color w:val="000000"/>
                  <w:sz w:val="20"/>
                  <w:szCs w:val="20"/>
                </w:rPr>
                <w:t>ENSG00000104237.11</w:t>
              </w:r>
            </w:ins>
          </w:p>
        </w:tc>
        <w:tc>
          <w:tcPr>
            <w:tcW w:w="0" w:type="auto"/>
            <w:tcBorders>
              <w:top w:val="nil"/>
              <w:left w:val="nil"/>
              <w:bottom w:val="nil"/>
              <w:right w:val="nil"/>
            </w:tcBorders>
            <w:shd w:val="clear" w:color="auto" w:fill="auto"/>
            <w:noWrap/>
            <w:vAlign w:val="bottom"/>
            <w:hideMark/>
          </w:tcPr>
          <w:p w14:paraId="6C80FCDE" w14:textId="77777777" w:rsidR="00BE0539" w:rsidRPr="00DC2757" w:rsidRDefault="00BE0539" w:rsidP="00E750DA">
            <w:pPr>
              <w:spacing w:after="0" w:line="240" w:lineRule="auto"/>
              <w:rPr>
                <w:ins w:id="2067" w:author="Commodore, Sarah" w:date="2023-03-30T13:25:00Z"/>
                <w:rFonts w:ascii="Calibri" w:eastAsia="Times New Roman" w:hAnsi="Calibri" w:cs="Calibri"/>
                <w:color w:val="000000"/>
                <w:sz w:val="20"/>
                <w:szCs w:val="20"/>
              </w:rPr>
            </w:pPr>
            <w:ins w:id="2068" w:author="Commodore, Sarah" w:date="2023-03-30T13:25:00Z">
              <w:r w:rsidRPr="00DC2757">
                <w:rPr>
                  <w:rFonts w:ascii="Calibri" w:eastAsia="Times New Roman" w:hAnsi="Calibri" w:cs="Calibri"/>
                  <w:color w:val="000000"/>
                  <w:sz w:val="20"/>
                  <w:szCs w:val="20"/>
                </w:rPr>
                <w:t>RP1</w:t>
              </w:r>
            </w:ins>
          </w:p>
        </w:tc>
        <w:tc>
          <w:tcPr>
            <w:tcW w:w="0" w:type="auto"/>
            <w:tcBorders>
              <w:top w:val="nil"/>
              <w:left w:val="nil"/>
              <w:bottom w:val="nil"/>
              <w:right w:val="nil"/>
            </w:tcBorders>
            <w:shd w:val="clear" w:color="auto" w:fill="auto"/>
            <w:noWrap/>
            <w:vAlign w:val="bottom"/>
            <w:hideMark/>
          </w:tcPr>
          <w:p w14:paraId="2B71BCC6" w14:textId="77777777" w:rsidR="00BE0539" w:rsidRPr="00DC2757" w:rsidRDefault="00BE0539" w:rsidP="00E750DA">
            <w:pPr>
              <w:spacing w:after="0" w:line="240" w:lineRule="auto"/>
              <w:jc w:val="center"/>
              <w:rPr>
                <w:ins w:id="2069" w:author="Commodore, Sarah" w:date="2023-03-30T13:25:00Z"/>
                <w:rFonts w:ascii="Calibri" w:eastAsia="Times New Roman" w:hAnsi="Calibri" w:cs="Calibri"/>
                <w:color w:val="000000"/>
                <w:sz w:val="20"/>
                <w:szCs w:val="20"/>
              </w:rPr>
            </w:pPr>
            <w:ins w:id="2070"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563AF9A" w14:textId="77777777" w:rsidR="00BE0539" w:rsidRPr="00DC2757" w:rsidRDefault="00BE0539" w:rsidP="00E750DA">
            <w:pPr>
              <w:spacing w:after="0" w:line="240" w:lineRule="auto"/>
              <w:jc w:val="center"/>
              <w:rPr>
                <w:ins w:id="2071" w:author="Commodore, Sarah" w:date="2023-03-30T13:25:00Z"/>
                <w:rFonts w:ascii="Calibri" w:eastAsia="Times New Roman" w:hAnsi="Calibri" w:cs="Calibri"/>
                <w:color w:val="000000"/>
                <w:sz w:val="20"/>
                <w:szCs w:val="20"/>
              </w:rPr>
            </w:pPr>
            <w:ins w:id="2072" w:author="Commodore, Sarah" w:date="2023-03-30T13:25:00Z">
              <w:r w:rsidRPr="00DC2757">
                <w:rPr>
                  <w:rFonts w:ascii="Calibri" w:eastAsia="Times New Roman" w:hAnsi="Calibri" w:cs="Calibri"/>
                  <w:color w:val="000000"/>
                  <w:sz w:val="20"/>
                  <w:szCs w:val="20"/>
                </w:rPr>
                <w:t>3.8E-16</w:t>
              </w:r>
            </w:ins>
          </w:p>
        </w:tc>
        <w:tc>
          <w:tcPr>
            <w:tcW w:w="0" w:type="auto"/>
            <w:tcBorders>
              <w:top w:val="nil"/>
              <w:left w:val="nil"/>
              <w:bottom w:val="nil"/>
              <w:right w:val="nil"/>
            </w:tcBorders>
            <w:shd w:val="clear" w:color="auto" w:fill="auto"/>
            <w:noWrap/>
            <w:vAlign w:val="bottom"/>
            <w:hideMark/>
          </w:tcPr>
          <w:p w14:paraId="1C547F37" w14:textId="77777777" w:rsidR="00BE0539" w:rsidRPr="00DC2757" w:rsidRDefault="00BE0539" w:rsidP="00E750DA">
            <w:pPr>
              <w:spacing w:after="0" w:line="240" w:lineRule="auto"/>
              <w:jc w:val="center"/>
              <w:rPr>
                <w:ins w:id="2073" w:author="Commodore, Sarah" w:date="2023-03-30T13:25:00Z"/>
                <w:rFonts w:ascii="Calibri" w:eastAsia="Times New Roman" w:hAnsi="Calibri" w:cs="Calibri"/>
                <w:color w:val="000000"/>
                <w:sz w:val="20"/>
                <w:szCs w:val="20"/>
              </w:rPr>
            </w:pPr>
            <w:ins w:id="2074" w:author="Commodore, Sarah" w:date="2023-03-30T13:25:00Z">
              <w:r w:rsidRPr="00DC2757">
                <w:rPr>
                  <w:rFonts w:ascii="Calibri" w:eastAsia="Times New Roman" w:hAnsi="Calibri" w:cs="Calibri"/>
                  <w:color w:val="000000"/>
                  <w:sz w:val="20"/>
                  <w:szCs w:val="20"/>
                </w:rPr>
                <w:t>4.0E-14</w:t>
              </w:r>
            </w:ins>
          </w:p>
        </w:tc>
        <w:tc>
          <w:tcPr>
            <w:tcW w:w="0" w:type="auto"/>
            <w:tcBorders>
              <w:top w:val="nil"/>
              <w:left w:val="nil"/>
              <w:bottom w:val="nil"/>
              <w:right w:val="nil"/>
            </w:tcBorders>
            <w:shd w:val="clear" w:color="auto" w:fill="auto"/>
            <w:noWrap/>
            <w:vAlign w:val="bottom"/>
            <w:hideMark/>
          </w:tcPr>
          <w:p w14:paraId="70A11368" w14:textId="77777777" w:rsidR="00BE0539" w:rsidRPr="00DC2757" w:rsidRDefault="00BE0539" w:rsidP="00E750DA">
            <w:pPr>
              <w:spacing w:after="0" w:line="240" w:lineRule="auto"/>
              <w:jc w:val="center"/>
              <w:rPr>
                <w:ins w:id="2075" w:author="Commodore, Sarah" w:date="2023-03-30T13:25:00Z"/>
                <w:rFonts w:ascii="Calibri" w:eastAsia="Times New Roman" w:hAnsi="Calibri" w:cs="Calibri"/>
                <w:color w:val="FF0000"/>
                <w:sz w:val="20"/>
                <w:szCs w:val="20"/>
              </w:rPr>
            </w:pPr>
            <w:ins w:id="2076" w:author="Commodore, Sarah" w:date="2023-03-30T13:25:00Z">
              <w:r w:rsidRPr="00DC2757">
                <w:rPr>
                  <w:rFonts w:ascii="Calibri" w:eastAsia="Times New Roman" w:hAnsi="Calibri" w:cs="Calibri"/>
                  <w:color w:val="FF0000"/>
                  <w:sz w:val="20"/>
                  <w:szCs w:val="20"/>
                </w:rPr>
                <w:t>*</w:t>
              </w:r>
            </w:ins>
          </w:p>
        </w:tc>
      </w:tr>
      <w:tr w:rsidR="00BE0539" w:rsidRPr="00DC2757" w14:paraId="679A22BE" w14:textId="77777777" w:rsidTr="00E750DA">
        <w:trPr>
          <w:trHeight w:val="260"/>
          <w:ins w:id="2077" w:author="Commodore, Sarah" w:date="2023-03-30T13:25:00Z"/>
        </w:trPr>
        <w:tc>
          <w:tcPr>
            <w:tcW w:w="0" w:type="auto"/>
            <w:tcBorders>
              <w:top w:val="nil"/>
              <w:left w:val="nil"/>
              <w:bottom w:val="nil"/>
              <w:right w:val="nil"/>
            </w:tcBorders>
            <w:shd w:val="clear" w:color="auto" w:fill="auto"/>
            <w:noWrap/>
            <w:vAlign w:val="bottom"/>
            <w:hideMark/>
          </w:tcPr>
          <w:p w14:paraId="34D93345" w14:textId="77777777" w:rsidR="00BE0539" w:rsidRPr="00DC2757" w:rsidRDefault="00BE0539" w:rsidP="00E750DA">
            <w:pPr>
              <w:spacing w:after="0" w:line="240" w:lineRule="auto"/>
              <w:rPr>
                <w:ins w:id="2078" w:author="Commodore, Sarah" w:date="2023-03-30T13:25:00Z"/>
                <w:rFonts w:ascii="Calibri" w:eastAsia="Times New Roman" w:hAnsi="Calibri" w:cs="Calibri"/>
                <w:color w:val="000000"/>
                <w:sz w:val="20"/>
                <w:szCs w:val="20"/>
              </w:rPr>
            </w:pPr>
            <w:ins w:id="2079" w:author="Commodore, Sarah" w:date="2023-03-30T13:25:00Z">
              <w:r w:rsidRPr="00DC2757">
                <w:rPr>
                  <w:rFonts w:ascii="Calibri" w:eastAsia="Times New Roman" w:hAnsi="Calibri" w:cs="Calibri"/>
                  <w:color w:val="000000"/>
                  <w:sz w:val="20"/>
                  <w:szCs w:val="20"/>
                </w:rPr>
                <w:t>ENSG00000204283.4</w:t>
              </w:r>
            </w:ins>
          </w:p>
        </w:tc>
        <w:tc>
          <w:tcPr>
            <w:tcW w:w="0" w:type="auto"/>
            <w:tcBorders>
              <w:top w:val="nil"/>
              <w:left w:val="nil"/>
              <w:bottom w:val="nil"/>
              <w:right w:val="nil"/>
            </w:tcBorders>
            <w:shd w:val="clear" w:color="auto" w:fill="auto"/>
            <w:noWrap/>
            <w:vAlign w:val="bottom"/>
            <w:hideMark/>
          </w:tcPr>
          <w:p w14:paraId="0B90A720" w14:textId="77777777" w:rsidR="00BE0539" w:rsidRPr="00DC2757" w:rsidRDefault="00BE0539" w:rsidP="00E750DA">
            <w:pPr>
              <w:spacing w:after="0" w:line="240" w:lineRule="auto"/>
              <w:rPr>
                <w:ins w:id="2080" w:author="Commodore, Sarah" w:date="2023-03-30T13:25:00Z"/>
                <w:rFonts w:ascii="Calibri" w:eastAsia="Times New Roman" w:hAnsi="Calibri" w:cs="Calibri"/>
                <w:color w:val="000000"/>
                <w:sz w:val="20"/>
                <w:szCs w:val="20"/>
              </w:rPr>
            </w:pPr>
            <w:ins w:id="2081" w:author="Commodore, Sarah" w:date="2023-03-30T13:25:00Z">
              <w:r w:rsidRPr="00DC2757">
                <w:rPr>
                  <w:rFonts w:ascii="Calibri" w:eastAsia="Times New Roman" w:hAnsi="Calibri" w:cs="Calibri"/>
                  <w:color w:val="000000"/>
                  <w:sz w:val="20"/>
                  <w:szCs w:val="20"/>
                </w:rPr>
                <w:t>LINC01973</w:t>
              </w:r>
            </w:ins>
          </w:p>
        </w:tc>
        <w:tc>
          <w:tcPr>
            <w:tcW w:w="0" w:type="auto"/>
            <w:tcBorders>
              <w:top w:val="nil"/>
              <w:left w:val="nil"/>
              <w:bottom w:val="nil"/>
              <w:right w:val="nil"/>
            </w:tcBorders>
            <w:shd w:val="clear" w:color="auto" w:fill="auto"/>
            <w:noWrap/>
            <w:vAlign w:val="bottom"/>
            <w:hideMark/>
          </w:tcPr>
          <w:p w14:paraId="47682DEC" w14:textId="77777777" w:rsidR="00BE0539" w:rsidRPr="00DC2757" w:rsidRDefault="00BE0539" w:rsidP="00E750DA">
            <w:pPr>
              <w:spacing w:after="0" w:line="240" w:lineRule="auto"/>
              <w:jc w:val="center"/>
              <w:rPr>
                <w:ins w:id="2082" w:author="Commodore, Sarah" w:date="2023-03-30T13:25:00Z"/>
                <w:rFonts w:ascii="Calibri" w:eastAsia="Times New Roman" w:hAnsi="Calibri" w:cs="Calibri"/>
                <w:color w:val="000000"/>
                <w:sz w:val="20"/>
                <w:szCs w:val="20"/>
              </w:rPr>
            </w:pPr>
            <w:ins w:id="2083"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2B69287" w14:textId="77777777" w:rsidR="00BE0539" w:rsidRPr="00DC2757" w:rsidRDefault="00BE0539" w:rsidP="00E750DA">
            <w:pPr>
              <w:spacing w:after="0" w:line="240" w:lineRule="auto"/>
              <w:jc w:val="center"/>
              <w:rPr>
                <w:ins w:id="2084" w:author="Commodore, Sarah" w:date="2023-03-30T13:25:00Z"/>
                <w:rFonts w:ascii="Calibri" w:eastAsia="Times New Roman" w:hAnsi="Calibri" w:cs="Calibri"/>
                <w:color w:val="000000"/>
                <w:sz w:val="20"/>
                <w:szCs w:val="20"/>
              </w:rPr>
            </w:pPr>
            <w:ins w:id="2085" w:author="Commodore, Sarah" w:date="2023-03-30T13:25:00Z">
              <w:r w:rsidRPr="00DC2757">
                <w:rPr>
                  <w:rFonts w:ascii="Calibri" w:eastAsia="Times New Roman" w:hAnsi="Calibri" w:cs="Calibri"/>
                  <w:color w:val="000000"/>
                  <w:sz w:val="20"/>
                  <w:szCs w:val="20"/>
                </w:rPr>
                <w:t>3.5E-04</w:t>
              </w:r>
            </w:ins>
          </w:p>
        </w:tc>
        <w:tc>
          <w:tcPr>
            <w:tcW w:w="0" w:type="auto"/>
            <w:tcBorders>
              <w:top w:val="nil"/>
              <w:left w:val="nil"/>
              <w:bottom w:val="nil"/>
              <w:right w:val="nil"/>
            </w:tcBorders>
            <w:shd w:val="clear" w:color="auto" w:fill="auto"/>
            <w:noWrap/>
            <w:vAlign w:val="bottom"/>
            <w:hideMark/>
          </w:tcPr>
          <w:p w14:paraId="311FE5B7" w14:textId="77777777" w:rsidR="00BE0539" w:rsidRPr="00DC2757" w:rsidRDefault="00BE0539" w:rsidP="00E750DA">
            <w:pPr>
              <w:spacing w:after="0" w:line="240" w:lineRule="auto"/>
              <w:jc w:val="center"/>
              <w:rPr>
                <w:ins w:id="2086" w:author="Commodore, Sarah" w:date="2023-03-30T13:25:00Z"/>
                <w:rFonts w:ascii="Calibri" w:eastAsia="Times New Roman" w:hAnsi="Calibri" w:cs="Calibri"/>
                <w:color w:val="000000"/>
                <w:sz w:val="20"/>
                <w:szCs w:val="20"/>
              </w:rPr>
            </w:pPr>
            <w:ins w:id="2087" w:author="Commodore, Sarah" w:date="2023-03-30T13:25: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2FBC5874" w14:textId="77777777" w:rsidR="00BE0539" w:rsidRPr="00DC2757" w:rsidRDefault="00BE0539" w:rsidP="00E750DA">
            <w:pPr>
              <w:spacing w:after="0" w:line="240" w:lineRule="auto"/>
              <w:jc w:val="center"/>
              <w:rPr>
                <w:ins w:id="2088" w:author="Commodore, Sarah" w:date="2023-03-30T13:25:00Z"/>
                <w:rFonts w:ascii="Calibri" w:eastAsia="Times New Roman" w:hAnsi="Calibri" w:cs="Calibri"/>
                <w:color w:val="FF0000"/>
                <w:sz w:val="20"/>
                <w:szCs w:val="20"/>
              </w:rPr>
            </w:pPr>
            <w:ins w:id="2089" w:author="Commodore, Sarah" w:date="2023-03-30T13:25:00Z">
              <w:r w:rsidRPr="00DC2757">
                <w:rPr>
                  <w:rFonts w:ascii="Calibri" w:eastAsia="Times New Roman" w:hAnsi="Calibri" w:cs="Calibri"/>
                  <w:color w:val="FF0000"/>
                  <w:sz w:val="20"/>
                  <w:szCs w:val="20"/>
                </w:rPr>
                <w:t>*</w:t>
              </w:r>
            </w:ins>
          </w:p>
        </w:tc>
      </w:tr>
      <w:tr w:rsidR="00BE0539" w:rsidRPr="00DC2757" w14:paraId="1E51F393" w14:textId="77777777" w:rsidTr="00E750DA">
        <w:trPr>
          <w:trHeight w:val="260"/>
          <w:ins w:id="2090" w:author="Commodore, Sarah" w:date="2023-03-30T13:25:00Z"/>
        </w:trPr>
        <w:tc>
          <w:tcPr>
            <w:tcW w:w="0" w:type="auto"/>
            <w:tcBorders>
              <w:top w:val="nil"/>
              <w:left w:val="nil"/>
              <w:bottom w:val="nil"/>
              <w:right w:val="nil"/>
            </w:tcBorders>
            <w:shd w:val="clear" w:color="auto" w:fill="auto"/>
            <w:noWrap/>
            <w:vAlign w:val="bottom"/>
            <w:hideMark/>
          </w:tcPr>
          <w:p w14:paraId="1F33D39A" w14:textId="77777777" w:rsidR="00BE0539" w:rsidRPr="00DC2757" w:rsidRDefault="00BE0539" w:rsidP="00E750DA">
            <w:pPr>
              <w:spacing w:after="0" w:line="240" w:lineRule="auto"/>
              <w:rPr>
                <w:ins w:id="2091" w:author="Commodore, Sarah" w:date="2023-03-30T13:25:00Z"/>
                <w:rFonts w:ascii="Calibri" w:eastAsia="Times New Roman" w:hAnsi="Calibri" w:cs="Calibri"/>
                <w:color w:val="000000"/>
                <w:sz w:val="20"/>
                <w:szCs w:val="20"/>
              </w:rPr>
            </w:pPr>
            <w:ins w:id="2092" w:author="Commodore, Sarah" w:date="2023-03-30T13:25:00Z">
              <w:r w:rsidRPr="00DC2757">
                <w:rPr>
                  <w:rFonts w:ascii="Calibri" w:eastAsia="Times New Roman" w:hAnsi="Calibri" w:cs="Calibri"/>
                  <w:color w:val="000000"/>
                  <w:sz w:val="20"/>
                  <w:szCs w:val="20"/>
                </w:rPr>
                <w:t>ENSG00000197653.16</w:t>
              </w:r>
            </w:ins>
          </w:p>
        </w:tc>
        <w:tc>
          <w:tcPr>
            <w:tcW w:w="0" w:type="auto"/>
            <w:tcBorders>
              <w:top w:val="nil"/>
              <w:left w:val="nil"/>
              <w:bottom w:val="nil"/>
              <w:right w:val="nil"/>
            </w:tcBorders>
            <w:shd w:val="clear" w:color="auto" w:fill="auto"/>
            <w:noWrap/>
            <w:vAlign w:val="bottom"/>
            <w:hideMark/>
          </w:tcPr>
          <w:p w14:paraId="22498919" w14:textId="77777777" w:rsidR="00BE0539" w:rsidRPr="00DC2757" w:rsidRDefault="00BE0539" w:rsidP="00E750DA">
            <w:pPr>
              <w:spacing w:after="0" w:line="240" w:lineRule="auto"/>
              <w:rPr>
                <w:ins w:id="2093" w:author="Commodore, Sarah" w:date="2023-03-30T13:25:00Z"/>
                <w:rFonts w:ascii="Calibri" w:eastAsia="Times New Roman" w:hAnsi="Calibri" w:cs="Calibri"/>
                <w:color w:val="000000"/>
                <w:sz w:val="20"/>
                <w:szCs w:val="20"/>
              </w:rPr>
            </w:pPr>
            <w:ins w:id="2094" w:author="Commodore, Sarah" w:date="2023-03-30T13:25:00Z">
              <w:r w:rsidRPr="00DC2757">
                <w:rPr>
                  <w:rFonts w:ascii="Calibri" w:eastAsia="Times New Roman" w:hAnsi="Calibri" w:cs="Calibri"/>
                  <w:color w:val="000000"/>
                  <w:sz w:val="20"/>
                  <w:szCs w:val="20"/>
                </w:rPr>
                <w:t>DNAH10</w:t>
              </w:r>
            </w:ins>
          </w:p>
        </w:tc>
        <w:tc>
          <w:tcPr>
            <w:tcW w:w="0" w:type="auto"/>
            <w:tcBorders>
              <w:top w:val="nil"/>
              <w:left w:val="nil"/>
              <w:bottom w:val="nil"/>
              <w:right w:val="nil"/>
            </w:tcBorders>
            <w:shd w:val="clear" w:color="auto" w:fill="auto"/>
            <w:noWrap/>
            <w:vAlign w:val="bottom"/>
            <w:hideMark/>
          </w:tcPr>
          <w:p w14:paraId="7A1D48DD" w14:textId="77777777" w:rsidR="00BE0539" w:rsidRPr="00DC2757" w:rsidRDefault="00BE0539" w:rsidP="00E750DA">
            <w:pPr>
              <w:spacing w:after="0" w:line="240" w:lineRule="auto"/>
              <w:jc w:val="center"/>
              <w:rPr>
                <w:ins w:id="2095" w:author="Commodore, Sarah" w:date="2023-03-30T13:25:00Z"/>
                <w:rFonts w:ascii="Calibri" w:eastAsia="Times New Roman" w:hAnsi="Calibri" w:cs="Calibri"/>
                <w:color w:val="000000"/>
                <w:sz w:val="20"/>
                <w:szCs w:val="20"/>
              </w:rPr>
            </w:pPr>
            <w:ins w:id="2096"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0813CBF" w14:textId="77777777" w:rsidR="00BE0539" w:rsidRPr="00DC2757" w:rsidRDefault="00BE0539" w:rsidP="00E750DA">
            <w:pPr>
              <w:spacing w:after="0" w:line="240" w:lineRule="auto"/>
              <w:jc w:val="center"/>
              <w:rPr>
                <w:ins w:id="2097" w:author="Commodore, Sarah" w:date="2023-03-30T13:25:00Z"/>
                <w:rFonts w:ascii="Calibri" w:eastAsia="Times New Roman" w:hAnsi="Calibri" w:cs="Calibri"/>
                <w:color w:val="000000"/>
                <w:sz w:val="20"/>
                <w:szCs w:val="20"/>
              </w:rPr>
            </w:pPr>
            <w:ins w:id="2098" w:author="Commodore, Sarah" w:date="2023-03-30T13:25:00Z">
              <w:r w:rsidRPr="00DC2757">
                <w:rPr>
                  <w:rFonts w:ascii="Calibri" w:eastAsia="Times New Roman" w:hAnsi="Calibri" w:cs="Calibri"/>
                  <w:color w:val="000000"/>
                  <w:sz w:val="20"/>
                  <w:szCs w:val="20"/>
                </w:rPr>
                <w:t>6.9E-17</w:t>
              </w:r>
            </w:ins>
          </w:p>
        </w:tc>
        <w:tc>
          <w:tcPr>
            <w:tcW w:w="0" w:type="auto"/>
            <w:tcBorders>
              <w:top w:val="nil"/>
              <w:left w:val="nil"/>
              <w:bottom w:val="nil"/>
              <w:right w:val="nil"/>
            </w:tcBorders>
            <w:shd w:val="clear" w:color="auto" w:fill="auto"/>
            <w:noWrap/>
            <w:vAlign w:val="bottom"/>
            <w:hideMark/>
          </w:tcPr>
          <w:p w14:paraId="09044BF9" w14:textId="77777777" w:rsidR="00BE0539" w:rsidRPr="00DC2757" w:rsidRDefault="00BE0539" w:rsidP="00E750DA">
            <w:pPr>
              <w:spacing w:after="0" w:line="240" w:lineRule="auto"/>
              <w:jc w:val="center"/>
              <w:rPr>
                <w:ins w:id="2099" w:author="Commodore, Sarah" w:date="2023-03-30T13:25:00Z"/>
                <w:rFonts w:ascii="Calibri" w:eastAsia="Times New Roman" w:hAnsi="Calibri" w:cs="Calibri"/>
                <w:color w:val="000000"/>
                <w:sz w:val="20"/>
                <w:szCs w:val="20"/>
              </w:rPr>
            </w:pPr>
            <w:ins w:id="2100" w:author="Commodore, Sarah" w:date="2023-03-30T13:25:00Z">
              <w:r w:rsidRPr="00DC2757">
                <w:rPr>
                  <w:rFonts w:ascii="Calibri" w:eastAsia="Times New Roman" w:hAnsi="Calibri" w:cs="Calibri"/>
                  <w:color w:val="000000"/>
                  <w:sz w:val="20"/>
                  <w:szCs w:val="20"/>
                </w:rPr>
                <w:t>8.5E-15</w:t>
              </w:r>
            </w:ins>
          </w:p>
        </w:tc>
        <w:tc>
          <w:tcPr>
            <w:tcW w:w="0" w:type="auto"/>
            <w:tcBorders>
              <w:top w:val="nil"/>
              <w:left w:val="nil"/>
              <w:bottom w:val="nil"/>
              <w:right w:val="nil"/>
            </w:tcBorders>
            <w:shd w:val="clear" w:color="auto" w:fill="auto"/>
            <w:noWrap/>
            <w:vAlign w:val="bottom"/>
            <w:hideMark/>
          </w:tcPr>
          <w:p w14:paraId="04E3481B" w14:textId="77777777" w:rsidR="00BE0539" w:rsidRPr="00DC2757" w:rsidRDefault="00BE0539" w:rsidP="00E750DA">
            <w:pPr>
              <w:spacing w:after="0" w:line="240" w:lineRule="auto"/>
              <w:jc w:val="center"/>
              <w:rPr>
                <w:ins w:id="2101" w:author="Commodore, Sarah" w:date="2023-03-30T13:25:00Z"/>
                <w:rFonts w:ascii="Calibri" w:eastAsia="Times New Roman" w:hAnsi="Calibri" w:cs="Calibri"/>
                <w:color w:val="FF0000"/>
                <w:sz w:val="20"/>
                <w:szCs w:val="20"/>
              </w:rPr>
            </w:pPr>
            <w:ins w:id="2102" w:author="Commodore, Sarah" w:date="2023-03-30T13:25:00Z">
              <w:r w:rsidRPr="00DC2757">
                <w:rPr>
                  <w:rFonts w:ascii="Calibri" w:eastAsia="Times New Roman" w:hAnsi="Calibri" w:cs="Calibri"/>
                  <w:color w:val="FF0000"/>
                  <w:sz w:val="20"/>
                  <w:szCs w:val="20"/>
                </w:rPr>
                <w:t>*</w:t>
              </w:r>
            </w:ins>
          </w:p>
        </w:tc>
      </w:tr>
      <w:tr w:rsidR="00BE0539" w:rsidRPr="00DC2757" w14:paraId="08983487" w14:textId="77777777" w:rsidTr="00E750DA">
        <w:trPr>
          <w:trHeight w:val="260"/>
          <w:ins w:id="2103" w:author="Commodore, Sarah" w:date="2023-03-30T13:25:00Z"/>
        </w:trPr>
        <w:tc>
          <w:tcPr>
            <w:tcW w:w="0" w:type="auto"/>
            <w:tcBorders>
              <w:top w:val="nil"/>
              <w:left w:val="nil"/>
              <w:bottom w:val="nil"/>
              <w:right w:val="nil"/>
            </w:tcBorders>
            <w:shd w:val="clear" w:color="auto" w:fill="auto"/>
            <w:noWrap/>
            <w:vAlign w:val="bottom"/>
            <w:hideMark/>
          </w:tcPr>
          <w:p w14:paraId="48FA17FB" w14:textId="77777777" w:rsidR="00BE0539" w:rsidRPr="00DC2757" w:rsidRDefault="00BE0539" w:rsidP="00E750DA">
            <w:pPr>
              <w:spacing w:after="0" w:line="240" w:lineRule="auto"/>
              <w:rPr>
                <w:ins w:id="2104" w:author="Commodore, Sarah" w:date="2023-03-30T13:25:00Z"/>
                <w:rFonts w:ascii="Calibri" w:eastAsia="Times New Roman" w:hAnsi="Calibri" w:cs="Calibri"/>
                <w:color w:val="000000"/>
                <w:sz w:val="20"/>
                <w:szCs w:val="20"/>
              </w:rPr>
            </w:pPr>
            <w:ins w:id="2105" w:author="Commodore, Sarah" w:date="2023-03-30T13:25:00Z">
              <w:r w:rsidRPr="00DC2757">
                <w:rPr>
                  <w:rFonts w:ascii="Calibri" w:eastAsia="Times New Roman" w:hAnsi="Calibri" w:cs="Calibri"/>
                  <w:color w:val="000000"/>
                  <w:sz w:val="20"/>
                  <w:szCs w:val="20"/>
                </w:rPr>
                <w:t>ENSG00000111834.13</w:t>
              </w:r>
            </w:ins>
          </w:p>
        </w:tc>
        <w:tc>
          <w:tcPr>
            <w:tcW w:w="0" w:type="auto"/>
            <w:tcBorders>
              <w:top w:val="nil"/>
              <w:left w:val="nil"/>
              <w:bottom w:val="nil"/>
              <w:right w:val="nil"/>
            </w:tcBorders>
            <w:shd w:val="clear" w:color="auto" w:fill="auto"/>
            <w:noWrap/>
            <w:vAlign w:val="bottom"/>
            <w:hideMark/>
          </w:tcPr>
          <w:p w14:paraId="3D76E042" w14:textId="77777777" w:rsidR="00BE0539" w:rsidRPr="00DC2757" w:rsidRDefault="00BE0539" w:rsidP="00E750DA">
            <w:pPr>
              <w:spacing w:after="0" w:line="240" w:lineRule="auto"/>
              <w:rPr>
                <w:ins w:id="2106" w:author="Commodore, Sarah" w:date="2023-03-30T13:25:00Z"/>
                <w:rFonts w:ascii="Calibri" w:eastAsia="Times New Roman" w:hAnsi="Calibri" w:cs="Calibri"/>
                <w:color w:val="000000"/>
                <w:sz w:val="20"/>
                <w:szCs w:val="20"/>
              </w:rPr>
            </w:pPr>
            <w:ins w:id="2107" w:author="Commodore, Sarah" w:date="2023-03-30T13:25:00Z">
              <w:r w:rsidRPr="00DC2757">
                <w:rPr>
                  <w:rFonts w:ascii="Calibri" w:eastAsia="Times New Roman" w:hAnsi="Calibri" w:cs="Calibri"/>
                  <w:color w:val="000000"/>
                  <w:sz w:val="20"/>
                  <w:szCs w:val="20"/>
                </w:rPr>
                <w:t>RSPH4A</w:t>
              </w:r>
            </w:ins>
          </w:p>
        </w:tc>
        <w:tc>
          <w:tcPr>
            <w:tcW w:w="0" w:type="auto"/>
            <w:tcBorders>
              <w:top w:val="nil"/>
              <w:left w:val="nil"/>
              <w:bottom w:val="nil"/>
              <w:right w:val="nil"/>
            </w:tcBorders>
            <w:shd w:val="clear" w:color="auto" w:fill="auto"/>
            <w:noWrap/>
            <w:vAlign w:val="bottom"/>
            <w:hideMark/>
          </w:tcPr>
          <w:p w14:paraId="14862948" w14:textId="77777777" w:rsidR="00BE0539" w:rsidRPr="00DC2757" w:rsidRDefault="00BE0539" w:rsidP="00E750DA">
            <w:pPr>
              <w:spacing w:after="0" w:line="240" w:lineRule="auto"/>
              <w:jc w:val="center"/>
              <w:rPr>
                <w:ins w:id="2108" w:author="Commodore, Sarah" w:date="2023-03-30T13:25:00Z"/>
                <w:rFonts w:ascii="Calibri" w:eastAsia="Times New Roman" w:hAnsi="Calibri" w:cs="Calibri"/>
                <w:color w:val="000000"/>
                <w:sz w:val="20"/>
                <w:szCs w:val="20"/>
              </w:rPr>
            </w:pPr>
            <w:ins w:id="2109"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9EA78CF" w14:textId="77777777" w:rsidR="00BE0539" w:rsidRPr="00DC2757" w:rsidRDefault="00BE0539" w:rsidP="00E750DA">
            <w:pPr>
              <w:spacing w:after="0" w:line="240" w:lineRule="auto"/>
              <w:jc w:val="center"/>
              <w:rPr>
                <w:ins w:id="2110" w:author="Commodore, Sarah" w:date="2023-03-30T13:25:00Z"/>
                <w:rFonts w:ascii="Calibri" w:eastAsia="Times New Roman" w:hAnsi="Calibri" w:cs="Calibri"/>
                <w:color w:val="000000"/>
                <w:sz w:val="20"/>
                <w:szCs w:val="20"/>
              </w:rPr>
            </w:pPr>
            <w:ins w:id="2111" w:author="Commodore, Sarah" w:date="2023-03-30T13:25:00Z">
              <w:r w:rsidRPr="00DC2757">
                <w:rPr>
                  <w:rFonts w:ascii="Calibri" w:eastAsia="Times New Roman" w:hAnsi="Calibri" w:cs="Calibri"/>
                  <w:color w:val="000000"/>
                  <w:sz w:val="20"/>
                  <w:szCs w:val="20"/>
                </w:rPr>
                <w:t>5.1E-11</w:t>
              </w:r>
            </w:ins>
          </w:p>
        </w:tc>
        <w:tc>
          <w:tcPr>
            <w:tcW w:w="0" w:type="auto"/>
            <w:tcBorders>
              <w:top w:val="nil"/>
              <w:left w:val="nil"/>
              <w:bottom w:val="nil"/>
              <w:right w:val="nil"/>
            </w:tcBorders>
            <w:shd w:val="clear" w:color="auto" w:fill="auto"/>
            <w:noWrap/>
            <w:vAlign w:val="bottom"/>
            <w:hideMark/>
          </w:tcPr>
          <w:p w14:paraId="33298C3E" w14:textId="77777777" w:rsidR="00BE0539" w:rsidRPr="00DC2757" w:rsidRDefault="00BE0539" w:rsidP="00E750DA">
            <w:pPr>
              <w:spacing w:after="0" w:line="240" w:lineRule="auto"/>
              <w:jc w:val="center"/>
              <w:rPr>
                <w:ins w:id="2112" w:author="Commodore, Sarah" w:date="2023-03-30T13:25:00Z"/>
                <w:rFonts w:ascii="Calibri" w:eastAsia="Times New Roman" w:hAnsi="Calibri" w:cs="Calibri"/>
                <w:color w:val="000000"/>
                <w:sz w:val="20"/>
                <w:szCs w:val="20"/>
              </w:rPr>
            </w:pPr>
            <w:ins w:id="2113" w:author="Commodore, Sarah" w:date="2023-03-30T13:25: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5BF607DB" w14:textId="77777777" w:rsidR="00BE0539" w:rsidRPr="00DC2757" w:rsidRDefault="00BE0539" w:rsidP="00E750DA">
            <w:pPr>
              <w:spacing w:after="0" w:line="240" w:lineRule="auto"/>
              <w:jc w:val="center"/>
              <w:rPr>
                <w:ins w:id="2114" w:author="Commodore, Sarah" w:date="2023-03-30T13:25:00Z"/>
                <w:rFonts w:ascii="Calibri" w:eastAsia="Times New Roman" w:hAnsi="Calibri" w:cs="Calibri"/>
                <w:color w:val="FF0000"/>
                <w:sz w:val="20"/>
                <w:szCs w:val="20"/>
              </w:rPr>
            </w:pPr>
            <w:ins w:id="2115" w:author="Commodore, Sarah" w:date="2023-03-30T13:25:00Z">
              <w:r w:rsidRPr="00DC2757">
                <w:rPr>
                  <w:rFonts w:ascii="Calibri" w:eastAsia="Times New Roman" w:hAnsi="Calibri" w:cs="Calibri"/>
                  <w:color w:val="FF0000"/>
                  <w:sz w:val="20"/>
                  <w:szCs w:val="20"/>
                </w:rPr>
                <w:t>*</w:t>
              </w:r>
            </w:ins>
          </w:p>
        </w:tc>
      </w:tr>
      <w:tr w:rsidR="00BE0539" w:rsidRPr="00DC2757" w14:paraId="3BAE3AB2" w14:textId="77777777" w:rsidTr="00E750DA">
        <w:trPr>
          <w:trHeight w:val="260"/>
          <w:ins w:id="2116" w:author="Commodore, Sarah" w:date="2023-03-30T13:25:00Z"/>
        </w:trPr>
        <w:tc>
          <w:tcPr>
            <w:tcW w:w="0" w:type="auto"/>
            <w:tcBorders>
              <w:top w:val="nil"/>
              <w:left w:val="nil"/>
              <w:bottom w:val="nil"/>
              <w:right w:val="nil"/>
            </w:tcBorders>
            <w:shd w:val="clear" w:color="auto" w:fill="auto"/>
            <w:noWrap/>
            <w:vAlign w:val="bottom"/>
            <w:hideMark/>
          </w:tcPr>
          <w:p w14:paraId="5223DBF5" w14:textId="77777777" w:rsidR="00BE0539" w:rsidRPr="00DC2757" w:rsidRDefault="00BE0539" w:rsidP="00E750DA">
            <w:pPr>
              <w:spacing w:after="0" w:line="240" w:lineRule="auto"/>
              <w:rPr>
                <w:ins w:id="2117" w:author="Commodore, Sarah" w:date="2023-03-30T13:25:00Z"/>
                <w:rFonts w:ascii="Calibri" w:eastAsia="Times New Roman" w:hAnsi="Calibri" w:cs="Calibri"/>
                <w:color w:val="000000"/>
                <w:sz w:val="20"/>
                <w:szCs w:val="20"/>
              </w:rPr>
            </w:pPr>
            <w:ins w:id="2118" w:author="Commodore, Sarah" w:date="2023-03-30T13:25:00Z">
              <w:r w:rsidRPr="00DC2757">
                <w:rPr>
                  <w:rFonts w:ascii="Calibri" w:eastAsia="Times New Roman" w:hAnsi="Calibri" w:cs="Calibri"/>
                  <w:color w:val="000000"/>
                  <w:sz w:val="20"/>
                  <w:szCs w:val="20"/>
                </w:rPr>
                <w:t>ENSG00000155761.14</w:t>
              </w:r>
            </w:ins>
          </w:p>
        </w:tc>
        <w:tc>
          <w:tcPr>
            <w:tcW w:w="0" w:type="auto"/>
            <w:tcBorders>
              <w:top w:val="nil"/>
              <w:left w:val="nil"/>
              <w:bottom w:val="nil"/>
              <w:right w:val="nil"/>
            </w:tcBorders>
            <w:shd w:val="clear" w:color="auto" w:fill="auto"/>
            <w:noWrap/>
            <w:vAlign w:val="bottom"/>
            <w:hideMark/>
          </w:tcPr>
          <w:p w14:paraId="44BA39B1" w14:textId="77777777" w:rsidR="00BE0539" w:rsidRPr="00DC2757" w:rsidRDefault="00BE0539" w:rsidP="00E750DA">
            <w:pPr>
              <w:spacing w:after="0" w:line="240" w:lineRule="auto"/>
              <w:rPr>
                <w:ins w:id="2119" w:author="Commodore, Sarah" w:date="2023-03-30T13:25:00Z"/>
                <w:rFonts w:ascii="Calibri" w:eastAsia="Times New Roman" w:hAnsi="Calibri" w:cs="Calibri"/>
                <w:color w:val="000000"/>
                <w:sz w:val="20"/>
                <w:szCs w:val="20"/>
              </w:rPr>
            </w:pPr>
            <w:ins w:id="2120" w:author="Commodore, Sarah" w:date="2023-03-30T13:25:00Z">
              <w:r w:rsidRPr="00DC2757">
                <w:rPr>
                  <w:rFonts w:ascii="Calibri" w:eastAsia="Times New Roman" w:hAnsi="Calibri" w:cs="Calibri"/>
                  <w:color w:val="000000"/>
                  <w:sz w:val="20"/>
                  <w:szCs w:val="20"/>
                </w:rPr>
                <w:t>SPAG17</w:t>
              </w:r>
            </w:ins>
          </w:p>
        </w:tc>
        <w:tc>
          <w:tcPr>
            <w:tcW w:w="0" w:type="auto"/>
            <w:tcBorders>
              <w:top w:val="nil"/>
              <w:left w:val="nil"/>
              <w:bottom w:val="nil"/>
              <w:right w:val="nil"/>
            </w:tcBorders>
            <w:shd w:val="clear" w:color="auto" w:fill="auto"/>
            <w:noWrap/>
            <w:vAlign w:val="bottom"/>
            <w:hideMark/>
          </w:tcPr>
          <w:p w14:paraId="37442686" w14:textId="77777777" w:rsidR="00BE0539" w:rsidRPr="00DC2757" w:rsidRDefault="00BE0539" w:rsidP="00E750DA">
            <w:pPr>
              <w:spacing w:after="0" w:line="240" w:lineRule="auto"/>
              <w:jc w:val="center"/>
              <w:rPr>
                <w:ins w:id="2121" w:author="Commodore, Sarah" w:date="2023-03-30T13:25:00Z"/>
                <w:rFonts w:ascii="Calibri" w:eastAsia="Times New Roman" w:hAnsi="Calibri" w:cs="Calibri"/>
                <w:color w:val="000000"/>
                <w:sz w:val="20"/>
                <w:szCs w:val="20"/>
              </w:rPr>
            </w:pPr>
            <w:ins w:id="2122"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C86B9BF" w14:textId="77777777" w:rsidR="00BE0539" w:rsidRPr="00DC2757" w:rsidRDefault="00BE0539" w:rsidP="00E750DA">
            <w:pPr>
              <w:spacing w:after="0" w:line="240" w:lineRule="auto"/>
              <w:jc w:val="center"/>
              <w:rPr>
                <w:ins w:id="2123" w:author="Commodore, Sarah" w:date="2023-03-30T13:25:00Z"/>
                <w:rFonts w:ascii="Calibri" w:eastAsia="Times New Roman" w:hAnsi="Calibri" w:cs="Calibri"/>
                <w:color w:val="000000"/>
                <w:sz w:val="20"/>
                <w:szCs w:val="20"/>
              </w:rPr>
            </w:pPr>
            <w:ins w:id="2124" w:author="Commodore, Sarah" w:date="2023-03-30T13:25:00Z">
              <w:r w:rsidRPr="00DC2757">
                <w:rPr>
                  <w:rFonts w:ascii="Calibri" w:eastAsia="Times New Roman" w:hAnsi="Calibri" w:cs="Calibri"/>
                  <w:color w:val="000000"/>
                  <w:sz w:val="20"/>
                  <w:szCs w:val="20"/>
                </w:rPr>
                <w:t>1.2E-12</w:t>
              </w:r>
            </w:ins>
          </w:p>
        </w:tc>
        <w:tc>
          <w:tcPr>
            <w:tcW w:w="0" w:type="auto"/>
            <w:tcBorders>
              <w:top w:val="nil"/>
              <w:left w:val="nil"/>
              <w:bottom w:val="nil"/>
              <w:right w:val="nil"/>
            </w:tcBorders>
            <w:shd w:val="clear" w:color="auto" w:fill="auto"/>
            <w:noWrap/>
            <w:vAlign w:val="bottom"/>
            <w:hideMark/>
          </w:tcPr>
          <w:p w14:paraId="6790B0C5" w14:textId="77777777" w:rsidR="00BE0539" w:rsidRPr="00DC2757" w:rsidRDefault="00BE0539" w:rsidP="00E750DA">
            <w:pPr>
              <w:spacing w:after="0" w:line="240" w:lineRule="auto"/>
              <w:jc w:val="center"/>
              <w:rPr>
                <w:ins w:id="2125" w:author="Commodore, Sarah" w:date="2023-03-30T13:25:00Z"/>
                <w:rFonts w:ascii="Calibri" w:eastAsia="Times New Roman" w:hAnsi="Calibri" w:cs="Calibri"/>
                <w:color w:val="000000"/>
                <w:sz w:val="20"/>
                <w:szCs w:val="20"/>
              </w:rPr>
            </w:pPr>
            <w:ins w:id="2126" w:author="Commodore, Sarah" w:date="2023-03-30T13:25:00Z">
              <w:r w:rsidRPr="00DC2757">
                <w:rPr>
                  <w:rFonts w:ascii="Calibri" w:eastAsia="Times New Roman" w:hAnsi="Calibri" w:cs="Calibri"/>
                  <w:color w:val="000000"/>
                  <w:sz w:val="20"/>
                  <w:szCs w:val="20"/>
                </w:rPr>
                <w:t>4.8E-11</w:t>
              </w:r>
            </w:ins>
          </w:p>
        </w:tc>
        <w:tc>
          <w:tcPr>
            <w:tcW w:w="0" w:type="auto"/>
            <w:tcBorders>
              <w:top w:val="nil"/>
              <w:left w:val="nil"/>
              <w:bottom w:val="nil"/>
              <w:right w:val="nil"/>
            </w:tcBorders>
            <w:shd w:val="clear" w:color="auto" w:fill="auto"/>
            <w:noWrap/>
            <w:vAlign w:val="bottom"/>
            <w:hideMark/>
          </w:tcPr>
          <w:p w14:paraId="34DA7459" w14:textId="77777777" w:rsidR="00BE0539" w:rsidRPr="00DC2757" w:rsidRDefault="00BE0539" w:rsidP="00E750DA">
            <w:pPr>
              <w:spacing w:after="0" w:line="240" w:lineRule="auto"/>
              <w:jc w:val="center"/>
              <w:rPr>
                <w:ins w:id="2127" w:author="Commodore, Sarah" w:date="2023-03-30T13:25:00Z"/>
                <w:rFonts w:ascii="Calibri" w:eastAsia="Times New Roman" w:hAnsi="Calibri" w:cs="Calibri"/>
                <w:color w:val="FF0000"/>
                <w:sz w:val="20"/>
                <w:szCs w:val="20"/>
              </w:rPr>
            </w:pPr>
            <w:ins w:id="2128" w:author="Commodore, Sarah" w:date="2023-03-30T13:25:00Z">
              <w:r w:rsidRPr="00DC2757">
                <w:rPr>
                  <w:rFonts w:ascii="Calibri" w:eastAsia="Times New Roman" w:hAnsi="Calibri" w:cs="Calibri"/>
                  <w:color w:val="FF0000"/>
                  <w:sz w:val="20"/>
                  <w:szCs w:val="20"/>
                </w:rPr>
                <w:t>*</w:t>
              </w:r>
            </w:ins>
          </w:p>
        </w:tc>
      </w:tr>
      <w:tr w:rsidR="00BE0539" w:rsidRPr="00DC2757" w14:paraId="7C6ABEE6" w14:textId="77777777" w:rsidTr="00E750DA">
        <w:trPr>
          <w:trHeight w:val="260"/>
          <w:ins w:id="2129" w:author="Commodore, Sarah" w:date="2023-03-30T13:25:00Z"/>
        </w:trPr>
        <w:tc>
          <w:tcPr>
            <w:tcW w:w="0" w:type="auto"/>
            <w:tcBorders>
              <w:top w:val="nil"/>
              <w:left w:val="nil"/>
              <w:bottom w:val="nil"/>
              <w:right w:val="nil"/>
            </w:tcBorders>
            <w:shd w:val="clear" w:color="auto" w:fill="auto"/>
            <w:noWrap/>
            <w:vAlign w:val="bottom"/>
            <w:hideMark/>
          </w:tcPr>
          <w:p w14:paraId="260E99A1" w14:textId="77777777" w:rsidR="00BE0539" w:rsidRPr="00DC2757" w:rsidRDefault="00BE0539" w:rsidP="00E750DA">
            <w:pPr>
              <w:spacing w:after="0" w:line="240" w:lineRule="auto"/>
              <w:rPr>
                <w:ins w:id="2130" w:author="Commodore, Sarah" w:date="2023-03-30T13:25:00Z"/>
                <w:rFonts w:ascii="Calibri" w:eastAsia="Times New Roman" w:hAnsi="Calibri" w:cs="Calibri"/>
                <w:color w:val="000000"/>
                <w:sz w:val="20"/>
                <w:szCs w:val="20"/>
              </w:rPr>
            </w:pPr>
            <w:ins w:id="2131" w:author="Commodore, Sarah" w:date="2023-03-30T13:25:00Z">
              <w:r w:rsidRPr="00DC2757">
                <w:rPr>
                  <w:rFonts w:ascii="Calibri" w:eastAsia="Times New Roman" w:hAnsi="Calibri" w:cs="Calibri"/>
                  <w:color w:val="000000"/>
                  <w:sz w:val="20"/>
                  <w:szCs w:val="20"/>
                </w:rPr>
                <w:t>ENSG00000153789.13</w:t>
              </w:r>
            </w:ins>
          </w:p>
        </w:tc>
        <w:tc>
          <w:tcPr>
            <w:tcW w:w="0" w:type="auto"/>
            <w:tcBorders>
              <w:top w:val="nil"/>
              <w:left w:val="nil"/>
              <w:bottom w:val="nil"/>
              <w:right w:val="nil"/>
            </w:tcBorders>
            <w:shd w:val="clear" w:color="auto" w:fill="auto"/>
            <w:noWrap/>
            <w:vAlign w:val="bottom"/>
            <w:hideMark/>
          </w:tcPr>
          <w:p w14:paraId="19287C99" w14:textId="77777777" w:rsidR="00BE0539" w:rsidRPr="00DC2757" w:rsidRDefault="00BE0539" w:rsidP="00E750DA">
            <w:pPr>
              <w:spacing w:after="0" w:line="240" w:lineRule="auto"/>
              <w:rPr>
                <w:ins w:id="2132" w:author="Commodore, Sarah" w:date="2023-03-30T13:25:00Z"/>
                <w:rFonts w:ascii="Calibri" w:eastAsia="Times New Roman" w:hAnsi="Calibri" w:cs="Calibri"/>
                <w:color w:val="000000"/>
                <w:sz w:val="20"/>
                <w:szCs w:val="20"/>
              </w:rPr>
            </w:pPr>
            <w:ins w:id="2133" w:author="Commodore, Sarah" w:date="2023-03-30T13:25:00Z">
              <w:r w:rsidRPr="00DC2757">
                <w:rPr>
                  <w:rFonts w:ascii="Calibri" w:eastAsia="Times New Roman" w:hAnsi="Calibri" w:cs="Calibri"/>
                  <w:color w:val="000000"/>
                  <w:sz w:val="20"/>
                  <w:szCs w:val="20"/>
                </w:rPr>
                <w:t>CIBAR2</w:t>
              </w:r>
            </w:ins>
          </w:p>
        </w:tc>
        <w:tc>
          <w:tcPr>
            <w:tcW w:w="0" w:type="auto"/>
            <w:tcBorders>
              <w:top w:val="nil"/>
              <w:left w:val="nil"/>
              <w:bottom w:val="nil"/>
              <w:right w:val="nil"/>
            </w:tcBorders>
            <w:shd w:val="clear" w:color="auto" w:fill="auto"/>
            <w:noWrap/>
            <w:vAlign w:val="bottom"/>
            <w:hideMark/>
          </w:tcPr>
          <w:p w14:paraId="4140BB85" w14:textId="77777777" w:rsidR="00BE0539" w:rsidRPr="00DC2757" w:rsidRDefault="00BE0539" w:rsidP="00E750DA">
            <w:pPr>
              <w:spacing w:after="0" w:line="240" w:lineRule="auto"/>
              <w:jc w:val="center"/>
              <w:rPr>
                <w:ins w:id="2134" w:author="Commodore, Sarah" w:date="2023-03-30T13:25:00Z"/>
                <w:rFonts w:ascii="Calibri" w:eastAsia="Times New Roman" w:hAnsi="Calibri" w:cs="Calibri"/>
                <w:color w:val="000000"/>
                <w:sz w:val="20"/>
                <w:szCs w:val="20"/>
              </w:rPr>
            </w:pPr>
            <w:ins w:id="2135"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B66B129" w14:textId="77777777" w:rsidR="00BE0539" w:rsidRPr="00DC2757" w:rsidRDefault="00BE0539" w:rsidP="00E750DA">
            <w:pPr>
              <w:spacing w:after="0" w:line="240" w:lineRule="auto"/>
              <w:jc w:val="center"/>
              <w:rPr>
                <w:ins w:id="2136" w:author="Commodore, Sarah" w:date="2023-03-30T13:25:00Z"/>
                <w:rFonts w:ascii="Calibri" w:eastAsia="Times New Roman" w:hAnsi="Calibri" w:cs="Calibri"/>
                <w:color w:val="000000"/>
                <w:sz w:val="20"/>
                <w:szCs w:val="20"/>
              </w:rPr>
            </w:pPr>
            <w:ins w:id="2137" w:author="Commodore, Sarah" w:date="2023-03-30T13:25:00Z">
              <w:r w:rsidRPr="00DC2757">
                <w:rPr>
                  <w:rFonts w:ascii="Calibri" w:eastAsia="Times New Roman" w:hAnsi="Calibri" w:cs="Calibri"/>
                  <w:color w:val="000000"/>
                  <w:sz w:val="20"/>
                  <w:szCs w:val="20"/>
                </w:rPr>
                <w:t>4.8E-11</w:t>
              </w:r>
            </w:ins>
          </w:p>
        </w:tc>
        <w:tc>
          <w:tcPr>
            <w:tcW w:w="0" w:type="auto"/>
            <w:tcBorders>
              <w:top w:val="nil"/>
              <w:left w:val="nil"/>
              <w:bottom w:val="nil"/>
              <w:right w:val="nil"/>
            </w:tcBorders>
            <w:shd w:val="clear" w:color="auto" w:fill="auto"/>
            <w:noWrap/>
            <w:vAlign w:val="bottom"/>
            <w:hideMark/>
          </w:tcPr>
          <w:p w14:paraId="5DA7558C" w14:textId="77777777" w:rsidR="00BE0539" w:rsidRPr="00DC2757" w:rsidRDefault="00BE0539" w:rsidP="00E750DA">
            <w:pPr>
              <w:spacing w:after="0" w:line="240" w:lineRule="auto"/>
              <w:jc w:val="center"/>
              <w:rPr>
                <w:ins w:id="2138" w:author="Commodore, Sarah" w:date="2023-03-30T13:25:00Z"/>
                <w:rFonts w:ascii="Calibri" w:eastAsia="Times New Roman" w:hAnsi="Calibri" w:cs="Calibri"/>
                <w:color w:val="000000"/>
                <w:sz w:val="20"/>
                <w:szCs w:val="20"/>
              </w:rPr>
            </w:pPr>
            <w:ins w:id="2139" w:author="Commodore, Sarah" w:date="2023-03-30T13:25:00Z">
              <w:r w:rsidRPr="00DC2757">
                <w:rPr>
                  <w:rFonts w:ascii="Calibri" w:eastAsia="Times New Roman" w:hAnsi="Calibri" w:cs="Calibri"/>
                  <w:color w:val="000000"/>
                  <w:sz w:val="20"/>
                  <w:szCs w:val="20"/>
                </w:rPr>
                <w:t>1.2E-09</w:t>
              </w:r>
            </w:ins>
          </w:p>
        </w:tc>
        <w:tc>
          <w:tcPr>
            <w:tcW w:w="0" w:type="auto"/>
            <w:tcBorders>
              <w:top w:val="nil"/>
              <w:left w:val="nil"/>
              <w:bottom w:val="nil"/>
              <w:right w:val="nil"/>
            </w:tcBorders>
            <w:shd w:val="clear" w:color="auto" w:fill="auto"/>
            <w:noWrap/>
            <w:vAlign w:val="bottom"/>
            <w:hideMark/>
          </w:tcPr>
          <w:p w14:paraId="7789CC2C" w14:textId="77777777" w:rsidR="00BE0539" w:rsidRPr="00DC2757" w:rsidRDefault="00BE0539" w:rsidP="00E750DA">
            <w:pPr>
              <w:spacing w:after="0" w:line="240" w:lineRule="auto"/>
              <w:jc w:val="center"/>
              <w:rPr>
                <w:ins w:id="2140" w:author="Commodore, Sarah" w:date="2023-03-30T13:25:00Z"/>
                <w:rFonts w:ascii="Calibri" w:eastAsia="Times New Roman" w:hAnsi="Calibri" w:cs="Calibri"/>
                <w:color w:val="FF0000"/>
                <w:sz w:val="20"/>
                <w:szCs w:val="20"/>
              </w:rPr>
            </w:pPr>
            <w:ins w:id="2141" w:author="Commodore, Sarah" w:date="2023-03-30T13:25:00Z">
              <w:r w:rsidRPr="00DC2757">
                <w:rPr>
                  <w:rFonts w:ascii="Calibri" w:eastAsia="Times New Roman" w:hAnsi="Calibri" w:cs="Calibri"/>
                  <w:color w:val="FF0000"/>
                  <w:sz w:val="20"/>
                  <w:szCs w:val="20"/>
                </w:rPr>
                <w:t>*</w:t>
              </w:r>
            </w:ins>
          </w:p>
        </w:tc>
      </w:tr>
      <w:tr w:rsidR="00BE0539" w:rsidRPr="00DC2757" w14:paraId="709D208F" w14:textId="77777777" w:rsidTr="00E750DA">
        <w:trPr>
          <w:trHeight w:val="260"/>
          <w:ins w:id="2142" w:author="Commodore, Sarah" w:date="2023-03-30T13:25:00Z"/>
        </w:trPr>
        <w:tc>
          <w:tcPr>
            <w:tcW w:w="0" w:type="auto"/>
            <w:tcBorders>
              <w:top w:val="nil"/>
              <w:left w:val="nil"/>
              <w:bottom w:val="nil"/>
              <w:right w:val="nil"/>
            </w:tcBorders>
            <w:shd w:val="clear" w:color="auto" w:fill="auto"/>
            <w:noWrap/>
            <w:vAlign w:val="bottom"/>
            <w:hideMark/>
          </w:tcPr>
          <w:p w14:paraId="262A74C4" w14:textId="77777777" w:rsidR="00BE0539" w:rsidRPr="00DC2757" w:rsidRDefault="00BE0539" w:rsidP="00E750DA">
            <w:pPr>
              <w:spacing w:after="0" w:line="240" w:lineRule="auto"/>
              <w:rPr>
                <w:ins w:id="2143" w:author="Commodore, Sarah" w:date="2023-03-30T13:25:00Z"/>
                <w:rFonts w:ascii="Calibri" w:eastAsia="Times New Roman" w:hAnsi="Calibri" w:cs="Calibri"/>
                <w:color w:val="000000"/>
                <w:sz w:val="20"/>
                <w:szCs w:val="20"/>
              </w:rPr>
            </w:pPr>
            <w:ins w:id="2144" w:author="Commodore, Sarah" w:date="2023-03-30T13:25:00Z">
              <w:r w:rsidRPr="00DC2757">
                <w:rPr>
                  <w:rFonts w:ascii="Calibri" w:eastAsia="Times New Roman" w:hAnsi="Calibri" w:cs="Calibri"/>
                  <w:color w:val="000000"/>
                  <w:sz w:val="20"/>
                  <w:szCs w:val="20"/>
                </w:rPr>
                <w:t>ENSG00000144031.12</w:t>
              </w:r>
            </w:ins>
          </w:p>
        </w:tc>
        <w:tc>
          <w:tcPr>
            <w:tcW w:w="0" w:type="auto"/>
            <w:tcBorders>
              <w:top w:val="nil"/>
              <w:left w:val="nil"/>
              <w:bottom w:val="nil"/>
              <w:right w:val="nil"/>
            </w:tcBorders>
            <w:shd w:val="clear" w:color="auto" w:fill="auto"/>
            <w:noWrap/>
            <w:vAlign w:val="bottom"/>
            <w:hideMark/>
          </w:tcPr>
          <w:p w14:paraId="45CE5CBE" w14:textId="77777777" w:rsidR="00BE0539" w:rsidRPr="00DC2757" w:rsidRDefault="00BE0539" w:rsidP="00E750DA">
            <w:pPr>
              <w:spacing w:after="0" w:line="240" w:lineRule="auto"/>
              <w:rPr>
                <w:ins w:id="2145" w:author="Commodore, Sarah" w:date="2023-03-30T13:25:00Z"/>
                <w:rFonts w:ascii="Calibri" w:eastAsia="Times New Roman" w:hAnsi="Calibri" w:cs="Calibri"/>
                <w:color w:val="000000"/>
                <w:sz w:val="20"/>
                <w:szCs w:val="20"/>
              </w:rPr>
            </w:pPr>
            <w:ins w:id="2146" w:author="Commodore, Sarah" w:date="2023-03-30T13:25:00Z">
              <w:r w:rsidRPr="00DC2757">
                <w:rPr>
                  <w:rFonts w:ascii="Calibri" w:eastAsia="Times New Roman" w:hAnsi="Calibri" w:cs="Calibri"/>
                  <w:color w:val="000000"/>
                  <w:sz w:val="20"/>
                  <w:szCs w:val="20"/>
                </w:rPr>
                <w:t>ANKRD53</w:t>
              </w:r>
            </w:ins>
          </w:p>
        </w:tc>
        <w:tc>
          <w:tcPr>
            <w:tcW w:w="0" w:type="auto"/>
            <w:tcBorders>
              <w:top w:val="nil"/>
              <w:left w:val="nil"/>
              <w:bottom w:val="nil"/>
              <w:right w:val="nil"/>
            </w:tcBorders>
            <w:shd w:val="clear" w:color="auto" w:fill="auto"/>
            <w:noWrap/>
            <w:vAlign w:val="bottom"/>
            <w:hideMark/>
          </w:tcPr>
          <w:p w14:paraId="18C8C130" w14:textId="77777777" w:rsidR="00BE0539" w:rsidRPr="00DC2757" w:rsidRDefault="00BE0539" w:rsidP="00E750DA">
            <w:pPr>
              <w:spacing w:after="0" w:line="240" w:lineRule="auto"/>
              <w:jc w:val="center"/>
              <w:rPr>
                <w:ins w:id="2147" w:author="Commodore, Sarah" w:date="2023-03-30T13:25:00Z"/>
                <w:rFonts w:ascii="Calibri" w:eastAsia="Times New Roman" w:hAnsi="Calibri" w:cs="Calibri"/>
                <w:color w:val="000000"/>
                <w:sz w:val="20"/>
                <w:szCs w:val="20"/>
              </w:rPr>
            </w:pPr>
            <w:ins w:id="2148"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8A811F2" w14:textId="77777777" w:rsidR="00BE0539" w:rsidRPr="00DC2757" w:rsidRDefault="00BE0539" w:rsidP="00E750DA">
            <w:pPr>
              <w:spacing w:after="0" w:line="240" w:lineRule="auto"/>
              <w:jc w:val="center"/>
              <w:rPr>
                <w:ins w:id="2149" w:author="Commodore, Sarah" w:date="2023-03-30T13:25:00Z"/>
                <w:rFonts w:ascii="Calibri" w:eastAsia="Times New Roman" w:hAnsi="Calibri" w:cs="Calibri"/>
                <w:color w:val="000000"/>
                <w:sz w:val="20"/>
                <w:szCs w:val="20"/>
              </w:rPr>
            </w:pPr>
            <w:ins w:id="2150" w:author="Commodore, Sarah" w:date="2023-03-30T13:25:00Z">
              <w:r w:rsidRPr="00DC2757">
                <w:rPr>
                  <w:rFonts w:ascii="Calibri" w:eastAsia="Times New Roman" w:hAnsi="Calibri" w:cs="Calibri"/>
                  <w:color w:val="000000"/>
                  <w:sz w:val="20"/>
                  <w:szCs w:val="20"/>
                </w:rPr>
                <w:t>7.0E-12</w:t>
              </w:r>
            </w:ins>
          </w:p>
        </w:tc>
        <w:tc>
          <w:tcPr>
            <w:tcW w:w="0" w:type="auto"/>
            <w:tcBorders>
              <w:top w:val="nil"/>
              <w:left w:val="nil"/>
              <w:bottom w:val="nil"/>
              <w:right w:val="nil"/>
            </w:tcBorders>
            <w:shd w:val="clear" w:color="auto" w:fill="auto"/>
            <w:noWrap/>
            <w:vAlign w:val="bottom"/>
            <w:hideMark/>
          </w:tcPr>
          <w:p w14:paraId="12C56402" w14:textId="77777777" w:rsidR="00BE0539" w:rsidRPr="00DC2757" w:rsidRDefault="00BE0539" w:rsidP="00E750DA">
            <w:pPr>
              <w:spacing w:after="0" w:line="240" w:lineRule="auto"/>
              <w:jc w:val="center"/>
              <w:rPr>
                <w:ins w:id="2151" w:author="Commodore, Sarah" w:date="2023-03-30T13:25:00Z"/>
                <w:rFonts w:ascii="Calibri" w:eastAsia="Times New Roman" w:hAnsi="Calibri" w:cs="Calibri"/>
                <w:color w:val="000000"/>
                <w:sz w:val="20"/>
                <w:szCs w:val="20"/>
              </w:rPr>
            </w:pPr>
            <w:ins w:id="2152" w:author="Commodore, Sarah" w:date="2023-03-30T13:25:00Z">
              <w:r w:rsidRPr="00DC2757">
                <w:rPr>
                  <w:rFonts w:ascii="Calibri" w:eastAsia="Times New Roman" w:hAnsi="Calibri" w:cs="Calibri"/>
                  <w:color w:val="000000"/>
                  <w:sz w:val="20"/>
                  <w:szCs w:val="20"/>
                </w:rPr>
                <w:t>2.3E-10</w:t>
              </w:r>
            </w:ins>
          </w:p>
        </w:tc>
        <w:tc>
          <w:tcPr>
            <w:tcW w:w="0" w:type="auto"/>
            <w:tcBorders>
              <w:top w:val="nil"/>
              <w:left w:val="nil"/>
              <w:bottom w:val="nil"/>
              <w:right w:val="nil"/>
            </w:tcBorders>
            <w:shd w:val="clear" w:color="auto" w:fill="auto"/>
            <w:noWrap/>
            <w:vAlign w:val="bottom"/>
            <w:hideMark/>
          </w:tcPr>
          <w:p w14:paraId="399A5434" w14:textId="77777777" w:rsidR="00BE0539" w:rsidRPr="00DC2757" w:rsidRDefault="00BE0539" w:rsidP="00E750DA">
            <w:pPr>
              <w:spacing w:after="0" w:line="240" w:lineRule="auto"/>
              <w:jc w:val="center"/>
              <w:rPr>
                <w:ins w:id="2153" w:author="Commodore, Sarah" w:date="2023-03-30T13:25:00Z"/>
                <w:rFonts w:ascii="Calibri" w:eastAsia="Times New Roman" w:hAnsi="Calibri" w:cs="Calibri"/>
                <w:color w:val="FF0000"/>
                <w:sz w:val="20"/>
                <w:szCs w:val="20"/>
              </w:rPr>
            </w:pPr>
            <w:ins w:id="2154" w:author="Commodore, Sarah" w:date="2023-03-30T13:25:00Z">
              <w:r w:rsidRPr="00DC2757">
                <w:rPr>
                  <w:rFonts w:ascii="Calibri" w:eastAsia="Times New Roman" w:hAnsi="Calibri" w:cs="Calibri"/>
                  <w:color w:val="FF0000"/>
                  <w:sz w:val="20"/>
                  <w:szCs w:val="20"/>
                </w:rPr>
                <w:t>*</w:t>
              </w:r>
            </w:ins>
          </w:p>
        </w:tc>
      </w:tr>
      <w:tr w:rsidR="00BE0539" w:rsidRPr="00DC2757" w14:paraId="399FDC09" w14:textId="77777777" w:rsidTr="00E750DA">
        <w:trPr>
          <w:trHeight w:val="260"/>
          <w:ins w:id="2155" w:author="Commodore, Sarah" w:date="2023-03-30T13:25:00Z"/>
        </w:trPr>
        <w:tc>
          <w:tcPr>
            <w:tcW w:w="0" w:type="auto"/>
            <w:tcBorders>
              <w:top w:val="nil"/>
              <w:left w:val="nil"/>
              <w:bottom w:val="nil"/>
              <w:right w:val="nil"/>
            </w:tcBorders>
            <w:shd w:val="clear" w:color="auto" w:fill="auto"/>
            <w:noWrap/>
            <w:vAlign w:val="bottom"/>
            <w:hideMark/>
          </w:tcPr>
          <w:p w14:paraId="56F70DB3" w14:textId="77777777" w:rsidR="00BE0539" w:rsidRPr="00DC2757" w:rsidRDefault="00BE0539" w:rsidP="00E750DA">
            <w:pPr>
              <w:spacing w:after="0" w:line="240" w:lineRule="auto"/>
              <w:rPr>
                <w:ins w:id="2156" w:author="Commodore, Sarah" w:date="2023-03-30T13:25:00Z"/>
                <w:rFonts w:ascii="Calibri" w:eastAsia="Times New Roman" w:hAnsi="Calibri" w:cs="Calibri"/>
                <w:color w:val="000000"/>
                <w:sz w:val="20"/>
                <w:szCs w:val="20"/>
              </w:rPr>
            </w:pPr>
            <w:ins w:id="2157" w:author="Commodore, Sarah" w:date="2023-03-30T13:25:00Z">
              <w:r w:rsidRPr="00DC2757">
                <w:rPr>
                  <w:rFonts w:ascii="Calibri" w:eastAsia="Times New Roman" w:hAnsi="Calibri" w:cs="Calibri"/>
                  <w:color w:val="000000"/>
                  <w:sz w:val="20"/>
                  <w:szCs w:val="20"/>
                </w:rPr>
                <w:t>ENSG00000160401.15</w:t>
              </w:r>
            </w:ins>
          </w:p>
        </w:tc>
        <w:tc>
          <w:tcPr>
            <w:tcW w:w="0" w:type="auto"/>
            <w:tcBorders>
              <w:top w:val="nil"/>
              <w:left w:val="nil"/>
              <w:bottom w:val="nil"/>
              <w:right w:val="nil"/>
            </w:tcBorders>
            <w:shd w:val="clear" w:color="auto" w:fill="auto"/>
            <w:noWrap/>
            <w:vAlign w:val="bottom"/>
            <w:hideMark/>
          </w:tcPr>
          <w:p w14:paraId="5ED580B0" w14:textId="77777777" w:rsidR="00BE0539" w:rsidRPr="00DC2757" w:rsidRDefault="00BE0539" w:rsidP="00E750DA">
            <w:pPr>
              <w:spacing w:after="0" w:line="240" w:lineRule="auto"/>
              <w:rPr>
                <w:ins w:id="2158" w:author="Commodore, Sarah" w:date="2023-03-30T13:25:00Z"/>
                <w:rFonts w:ascii="Calibri" w:eastAsia="Times New Roman" w:hAnsi="Calibri" w:cs="Calibri"/>
                <w:color w:val="000000"/>
                <w:sz w:val="20"/>
                <w:szCs w:val="20"/>
              </w:rPr>
            </w:pPr>
            <w:ins w:id="2159" w:author="Commodore, Sarah" w:date="2023-03-30T13:25:00Z">
              <w:r w:rsidRPr="00DC2757">
                <w:rPr>
                  <w:rFonts w:ascii="Calibri" w:eastAsia="Times New Roman" w:hAnsi="Calibri" w:cs="Calibri"/>
                  <w:color w:val="000000"/>
                  <w:sz w:val="20"/>
                  <w:szCs w:val="20"/>
                </w:rPr>
                <w:t>CFAP157</w:t>
              </w:r>
            </w:ins>
          </w:p>
        </w:tc>
        <w:tc>
          <w:tcPr>
            <w:tcW w:w="0" w:type="auto"/>
            <w:tcBorders>
              <w:top w:val="nil"/>
              <w:left w:val="nil"/>
              <w:bottom w:val="nil"/>
              <w:right w:val="nil"/>
            </w:tcBorders>
            <w:shd w:val="clear" w:color="auto" w:fill="auto"/>
            <w:noWrap/>
            <w:vAlign w:val="bottom"/>
            <w:hideMark/>
          </w:tcPr>
          <w:p w14:paraId="3FB6D906" w14:textId="77777777" w:rsidR="00BE0539" w:rsidRPr="00DC2757" w:rsidRDefault="00BE0539" w:rsidP="00E750DA">
            <w:pPr>
              <w:spacing w:after="0" w:line="240" w:lineRule="auto"/>
              <w:jc w:val="center"/>
              <w:rPr>
                <w:ins w:id="2160" w:author="Commodore, Sarah" w:date="2023-03-30T13:25:00Z"/>
                <w:rFonts w:ascii="Calibri" w:eastAsia="Times New Roman" w:hAnsi="Calibri" w:cs="Calibri"/>
                <w:color w:val="000000"/>
                <w:sz w:val="20"/>
                <w:szCs w:val="20"/>
              </w:rPr>
            </w:pPr>
            <w:ins w:id="2161"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4B08309" w14:textId="77777777" w:rsidR="00BE0539" w:rsidRPr="00DC2757" w:rsidRDefault="00BE0539" w:rsidP="00E750DA">
            <w:pPr>
              <w:spacing w:after="0" w:line="240" w:lineRule="auto"/>
              <w:jc w:val="center"/>
              <w:rPr>
                <w:ins w:id="2162" w:author="Commodore, Sarah" w:date="2023-03-30T13:25:00Z"/>
                <w:rFonts w:ascii="Calibri" w:eastAsia="Times New Roman" w:hAnsi="Calibri" w:cs="Calibri"/>
                <w:color w:val="000000"/>
                <w:sz w:val="20"/>
                <w:szCs w:val="20"/>
              </w:rPr>
            </w:pPr>
            <w:ins w:id="2163" w:author="Commodore, Sarah" w:date="2023-03-30T13:25:00Z">
              <w:r w:rsidRPr="00DC2757">
                <w:rPr>
                  <w:rFonts w:ascii="Calibri" w:eastAsia="Times New Roman" w:hAnsi="Calibri" w:cs="Calibri"/>
                  <w:color w:val="000000"/>
                  <w:sz w:val="20"/>
                  <w:szCs w:val="20"/>
                </w:rPr>
                <w:t>4.1E-07</w:t>
              </w:r>
            </w:ins>
          </w:p>
        </w:tc>
        <w:tc>
          <w:tcPr>
            <w:tcW w:w="0" w:type="auto"/>
            <w:tcBorders>
              <w:top w:val="nil"/>
              <w:left w:val="nil"/>
              <w:bottom w:val="nil"/>
              <w:right w:val="nil"/>
            </w:tcBorders>
            <w:shd w:val="clear" w:color="auto" w:fill="auto"/>
            <w:noWrap/>
            <w:vAlign w:val="bottom"/>
            <w:hideMark/>
          </w:tcPr>
          <w:p w14:paraId="629FD186" w14:textId="77777777" w:rsidR="00BE0539" w:rsidRPr="00DC2757" w:rsidRDefault="00BE0539" w:rsidP="00E750DA">
            <w:pPr>
              <w:spacing w:after="0" w:line="240" w:lineRule="auto"/>
              <w:jc w:val="center"/>
              <w:rPr>
                <w:ins w:id="2164" w:author="Commodore, Sarah" w:date="2023-03-30T13:25:00Z"/>
                <w:rFonts w:ascii="Calibri" w:eastAsia="Times New Roman" w:hAnsi="Calibri" w:cs="Calibri"/>
                <w:color w:val="000000"/>
                <w:sz w:val="20"/>
                <w:szCs w:val="20"/>
              </w:rPr>
            </w:pPr>
            <w:ins w:id="2165" w:author="Commodore, Sarah" w:date="2023-03-30T13:25:00Z">
              <w:r w:rsidRPr="00DC2757">
                <w:rPr>
                  <w:rFonts w:ascii="Calibri" w:eastAsia="Times New Roman" w:hAnsi="Calibri" w:cs="Calibri"/>
                  <w:color w:val="000000"/>
                  <w:sz w:val="20"/>
                  <w:szCs w:val="20"/>
                </w:rPr>
                <w:t>4.0E-06</w:t>
              </w:r>
            </w:ins>
          </w:p>
        </w:tc>
        <w:tc>
          <w:tcPr>
            <w:tcW w:w="0" w:type="auto"/>
            <w:tcBorders>
              <w:top w:val="nil"/>
              <w:left w:val="nil"/>
              <w:bottom w:val="nil"/>
              <w:right w:val="nil"/>
            </w:tcBorders>
            <w:shd w:val="clear" w:color="auto" w:fill="auto"/>
            <w:noWrap/>
            <w:vAlign w:val="bottom"/>
            <w:hideMark/>
          </w:tcPr>
          <w:p w14:paraId="2835F90B" w14:textId="77777777" w:rsidR="00BE0539" w:rsidRPr="00DC2757" w:rsidRDefault="00BE0539" w:rsidP="00E750DA">
            <w:pPr>
              <w:spacing w:after="0" w:line="240" w:lineRule="auto"/>
              <w:jc w:val="center"/>
              <w:rPr>
                <w:ins w:id="2166" w:author="Commodore, Sarah" w:date="2023-03-30T13:25:00Z"/>
                <w:rFonts w:ascii="Calibri" w:eastAsia="Times New Roman" w:hAnsi="Calibri" w:cs="Calibri"/>
                <w:color w:val="FF0000"/>
                <w:sz w:val="20"/>
                <w:szCs w:val="20"/>
              </w:rPr>
            </w:pPr>
            <w:ins w:id="2167" w:author="Commodore, Sarah" w:date="2023-03-30T13:25:00Z">
              <w:r w:rsidRPr="00DC2757">
                <w:rPr>
                  <w:rFonts w:ascii="Calibri" w:eastAsia="Times New Roman" w:hAnsi="Calibri" w:cs="Calibri"/>
                  <w:color w:val="FF0000"/>
                  <w:sz w:val="20"/>
                  <w:szCs w:val="20"/>
                </w:rPr>
                <w:t>*</w:t>
              </w:r>
            </w:ins>
          </w:p>
        </w:tc>
      </w:tr>
      <w:tr w:rsidR="00BE0539" w:rsidRPr="00DC2757" w14:paraId="05EB7183" w14:textId="77777777" w:rsidTr="00E750DA">
        <w:trPr>
          <w:trHeight w:val="260"/>
          <w:ins w:id="2168" w:author="Commodore, Sarah" w:date="2023-03-30T13:25:00Z"/>
        </w:trPr>
        <w:tc>
          <w:tcPr>
            <w:tcW w:w="0" w:type="auto"/>
            <w:tcBorders>
              <w:top w:val="nil"/>
              <w:left w:val="nil"/>
              <w:bottom w:val="nil"/>
              <w:right w:val="nil"/>
            </w:tcBorders>
            <w:shd w:val="clear" w:color="auto" w:fill="auto"/>
            <w:noWrap/>
            <w:vAlign w:val="bottom"/>
            <w:hideMark/>
          </w:tcPr>
          <w:p w14:paraId="44C91239" w14:textId="77777777" w:rsidR="00BE0539" w:rsidRPr="00DC2757" w:rsidRDefault="00BE0539" w:rsidP="00E750DA">
            <w:pPr>
              <w:spacing w:after="0" w:line="240" w:lineRule="auto"/>
              <w:rPr>
                <w:ins w:id="2169" w:author="Commodore, Sarah" w:date="2023-03-30T13:25:00Z"/>
                <w:rFonts w:ascii="Calibri" w:eastAsia="Times New Roman" w:hAnsi="Calibri" w:cs="Calibri"/>
                <w:color w:val="000000"/>
                <w:sz w:val="20"/>
                <w:szCs w:val="20"/>
              </w:rPr>
            </w:pPr>
            <w:ins w:id="2170" w:author="Commodore, Sarah" w:date="2023-03-30T13:25:00Z">
              <w:r w:rsidRPr="00DC2757">
                <w:rPr>
                  <w:rFonts w:ascii="Calibri" w:eastAsia="Times New Roman" w:hAnsi="Calibri" w:cs="Calibri"/>
                  <w:color w:val="000000"/>
                  <w:sz w:val="20"/>
                  <w:szCs w:val="20"/>
                </w:rPr>
                <w:t>ENSG00000236495.2</w:t>
              </w:r>
            </w:ins>
          </w:p>
        </w:tc>
        <w:tc>
          <w:tcPr>
            <w:tcW w:w="0" w:type="auto"/>
            <w:tcBorders>
              <w:top w:val="nil"/>
              <w:left w:val="nil"/>
              <w:bottom w:val="nil"/>
              <w:right w:val="nil"/>
            </w:tcBorders>
            <w:shd w:val="clear" w:color="auto" w:fill="auto"/>
            <w:noWrap/>
            <w:vAlign w:val="bottom"/>
            <w:hideMark/>
          </w:tcPr>
          <w:p w14:paraId="70CCDD16" w14:textId="77777777" w:rsidR="00BE0539" w:rsidRPr="00DC2757" w:rsidRDefault="00BE0539" w:rsidP="00E750DA">
            <w:pPr>
              <w:spacing w:after="0" w:line="240" w:lineRule="auto"/>
              <w:rPr>
                <w:ins w:id="2171" w:author="Commodore, Sarah" w:date="2023-03-30T13:25:00Z"/>
                <w:rFonts w:ascii="Calibri" w:eastAsia="Times New Roman" w:hAnsi="Calibri" w:cs="Calibri"/>
                <w:color w:val="000000"/>
                <w:sz w:val="20"/>
                <w:szCs w:val="20"/>
              </w:rPr>
            </w:pPr>
            <w:ins w:id="2172" w:author="Commodore, Sarah" w:date="2023-03-30T13:25:00Z">
              <w:r w:rsidRPr="00DC2757">
                <w:rPr>
                  <w:rFonts w:ascii="Calibri" w:eastAsia="Times New Roman" w:hAnsi="Calibri" w:cs="Calibri"/>
                  <w:color w:val="000000"/>
                  <w:sz w:val="20"/>
                  <w:szCs w:val="20"/>
                </w:rPr>
                <w:t>AL158168.1</w:t>
              </w:r>
            </w:ins>
          </w:p>
        </w:tc>
        <w:tc>
          <w:tcPr>
            <w:tcW w:w="0" w:type="auto"/>
            <w:tcBorders>
              <w:top w:val="nil"/>
              <w:left w:val="nil"/>
              <w:bottom w:val="nil"/>
              <w:right w:val="nil"/>
            </w:tcBorders>
            <w:shd w:val="clear" w:color="auto" w:fill="auto"/>
            <w:noWrap/>
            <w:vAlign w:val="bottom"/>
            <w:hideMark/>
          </w:tcPr>
          <w:p w14:paraId="7E4A80A9" w14:textId="77777777" w:rsidR="00BE0539" w:rsidRPr="00DC2757" w:rsidRDefault="00BE0539" w:rsidP="00E750DA">
            <w:pPr>
              <w:spacing w:after="0" w:line="240" w:lineRule="auto"/>
              <w:jc w:val="center"/>
              <w:rPr>
                <w:ins w:id="2173" w:author="Commodore, Sarah" w:date="2023-03-30T13:25:00Z"/>
                <w:rFonts w:ascii="Calibri" w:eastAsia="Times New Roman" w:hAnsi="Calibri" w:cs="Calibri"/>
                <w:color w:val="000000"/>
                <w:sz w:val="20"/>
                <w:szCs w:val="20"/>
              </w:rPr>
            </w:pPr>
            <w:ins w:id="2174"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B36D45A" w14:textId="77777777" w:rsidR="00BE0539" w:rsidRPr="00DC2757" w:rsidRDefault="00BE0539" w:rsidP="00E750DA">
            <w:pPr>
              <w:spacing w:after="0" w:line="240" w:lineRule="auto"/>
              <w:jc w:val="center"/>
              <w:rPr>
                <w:ins w:id="2175" w:author="Commodore, Sarah" w:date="2023-03-30T13:25:00Z"/>
                <w:rFonts w:ascii="Calibri" w:eastAsia="Times New Roman" w:hAnsi="Calibri" w:cs="Calibri"/>
                <w:color w:val="000000"/>
                <w:sz w:val="20"/>
                <w:szCs w:val="20"/>
              </w:rPr>
            </w:pPr>
            <w:ins w:id="2176" w:author="Commodore, Sarah" w:date="2023-03-30T13:25:00Z">
              <w:r w:rsidRPr="00DC2757">
                <w:rPr>
                  <w:rFonts w:ascii="Calibri" w:eastAsia="Times New Roman" w:hAnsi="Calibri" w:cs="Calibri"/>
                  <w:color w:val="000000"/>
                  <w:sz w:val="20"/>
                  <w:szCs w:val="20"/>
                </w:rPr>
                <w:t>3.9E-04</w:t>
              </w:r>
            </w:ins>
          </w:p>
        </w:tc>
        <w:tc>
          <w:tcPr>
            <w:tcW w:w="0" w:type="auto"/>
            <w:tcBorders>
              <w:top w:val="nil"/>
              <w:left w:val="nil"/>
              <w:bottom w:val="nil"/>
              <w:right w:val="nil"/>
            </w:tcBorders>
            <w:shd w:val="clear" w:color="auto" w:fill="auto"/>
            <w:noWrap/>
            <w:vAlign w:val="bottom"/>
            <w:hideMark/>
          </w:tcPr>
          <w:p w14:paraId="517D2509" w14:textId="77777777" w:rsidR="00BE0539" w:rsidRPr="00DC2757" w:rsidRDefault="00BE0539" w:rsidP="00E750DA">
            <w:pPr>
              <w:spacing w:after="0" w:line="240" w:lineRule="auto"/>
              <w:jc w:val="center"/>
              <w:rPr>
                <w:ins w:id="2177" w:author="Commodore, Sarah" w:date="2023-03-30T13:25:00Z"/>
                <w:rFonts w:ascii="Calibri" w:eastAsia="Times New Roman" w:hAnsi="Calibri" w:cs="Calibri"/>
                <w:color w:val="000000"/>
                <w:sz w:val="20"/>
                <w:szCs w:val="20"/>
              </w:rPr>
            </w:pPr>
            <w:ins w:id="2178" w:author="Commodore, Sarah" w:date="2023-03-30T13:25:00Z">
              <w:r w:rsidRPr="00DC2757">
                <w:rPr>
                  <w:rFonts w:ascii="Calibri" w:eastAsia="Times New Roman" w:hAnsi="Calibri" w:cs="Calibri"/>
                  <w:color w:val="000000"/>
                  <w:sz w:val="20"/>
                  <w:szCs w:val="20"/>
                </w:rPr>
                <w:t>1.7E-03</w:t>
              </w:r>
            </w:ins>
          </w:p>
        </w:tc>
        <w:tc>
          <w:tcPr>
            <w:tcW w:w="0" w:type="auto"/>
            <w:tcBorders>
              <w:top w:val="nil"/>
              <w:left w:val="nil"/>
              <w:bottom w:val="nil"/>
              <w:right w:val="nil"/>
            </w:tcBorders>
            <w:shd w:val="clear" w:color="auto" w:fill="auto"/>
            <w:noWrap/>
            <w:vAlign w:val="bottom"/>
            <w:hideMark/>
          </w:tcPr>
          <w:p w14:paraId="4902A7C8" w14:textId="77777777" w:rsidR="00BE0539" w:rsidRPr="00DC2757" w:rsidRDefault="00BE0539" w:rsidP="00E750DA">
            <w:pPr>
              <w:spacing w:after="0" w:line="240" w:lineRule="auto"/>
              <w:jc w:val="center"/>
              <w:rPr>
                <w:ins w:id="2179" w:author="Commodore, Sarah" w:date="2023-03-30T13:25:00Z"/>
                <w:rFonts w:ascii="Calibri" w:eastAsia="Times New Roman" w:hAnsi="Calibri" w:cs="Calibri"/>
                <w:color w:val="FF0000"/>
                <w:sz w:val="20"/>
                <w:szCs w:val="20"/>
              </w:rPr>
            </w:pPr>
            <w:ins w:id="2180" w:author="Commodore, Sarah" w:date="2023-03-30T13:25:00Z">
              <w:r w:rsidRPr="00DC2757">
                <w:rPr>
                  <w:rFonts w:ascii="Calibri" w:eastAsia="Times New Roman" w:hAnsi="Calibri" w:cs="Calibri"/>
                  <w:color w:val="FF0000"/>
                  <w:sz w:val="20"/>
                  <w:szCs w:val="20"/>
                </w:rPr>
                <w:t>*</w:t>
              </w:r>
            </w:ins>
          </w:p>
        </w:tc>
      </w:tr>
      <w:tr w:rsidR="00BE0539" w:rsidRPr="00DC2757" w14:paraId="2EAF9621" w14:textId="77777777" w:rsidTr="00E750DA">
        <w:trPr>
          <w:trHeight w:val="260"/>
          <w:ins w:id="2181" w:author="Commodore, Sarah" w:date="2023-03-30T13:25:00Z"/>
        </w:trPr>
        <w:tc>
          <w:tcPr>
            <w:tcW w:w="0" w:type="auto"/>
            <w:tcBorders>
              <w:top w:val="nil"/>
              <w:left w:val="nil"/>
              <w:bottom w:val="nil"/>
              <w:right w:val="nil"/>
            </w:tcBorders>
            <w:shd w:val="clear" w:color="auto" w:fill="auto"/>
            <w:noWrap/>
            <w:vAlign w:val="bottom"/>
            <w:hideMark/>
          </w:tcPr>
          <w:p w14:paraId="346E5780" w14:textId="77777777" w:rsidR="00BE0539" w:rsidRPr="00DC2757" w:rsidRDefault="00BE0539" w:rsidP="00E750DA">
            <w:pPr>
              <w:spacing w:after="0" w:line="240" w:lineRule="auto"/>
              <w:rPr>
                <w:ins w:id="2182" w:author="Commodore, Sarah" w:date="2023-03-30T13:25:00Z"/>
                <w:rFonts w:ascii="Calibri" w:eastAsia="Times New Roman" w:hAnsi="Calibri" w:cs="Calibri"/>
                <w:color w:val="000000"/>
                <w:sz w:val="20"/>
                <w:szCs w:val="20"/>
              </w:rPr>
            </w:pPr>
            <w:ins w:id="2183" w:author="Commodore, Sarah" w:date="2023-03-30T13:25:00Z">
              <w:r w:rsidRPr="00DC2757">
                <w:rPr>
                  <w:rFonts w:ascii="Calibri" w:eastAsia="Times New Roman" w:hAnsi="Calibri" w:cs="Calibri"/>
                  <w:color w:val="000000"/>
                  <w:sz w:val="20"/>
                  <w:szCs w:val="20"/>
                </w:rPr>
                <w:t>ENSG00000231738.11</w:t>
              </w:r>
            </w:ins>
          </w:p>
        </w:tc>
        <w:tc>
          <w:tcPr>
            <w:tcW w:w="0" w:type="auto"/>
            <w:tcBorders>
              <w:top w:val="nil"/>
              <w:left w:val="nil"/>
              <w:bottom w:val="nil"/>
              <w:right w:val="nil"/>
            </w:tcBorders>
            <w:shd w:val="clear" w:color="auto" w:fill="auto"/>
            <w:noWrap/>
            <w:vAlign w:val="bottom"/>
            <w:hideMark/>
          </w:tcPr>
          <w:p w14:paraId="081FAA16" w14:textId="77777777" w:rsidR="00BE0539" w:rsidRPr="00DC2757" w:rsidRDefault="00BE0539" w:rsidP="00E750DA">
            <w:pPr>
              <w:spacing w:after="0" w:line="240" w:lineRule="auto"/>
              <w:rPr>
                <w:ins w:id="2184" w:author="Commodore, Sarah" w:date="2023-03-30T13:25:00Z"/>
                <w:rFonts w:ascii="Calibri" w:eastAsia="Times New Roman" w:hAnsi="Calibri" w:cs="Calibri"/>
                <w:color w:val="000000"/>
                <w:sz w:val="20"/>
                <w:szCs w:val="20"/>
              </w:rPr>
            </w:pPr>
            <w:ins w:id="2185" w:author="Commodore, Sarah" w:date="2023-03-30T13:25:00Z">
              <w:r w:rsidRPr="00DC2757">
                <w:rPr>
                  <w:rFonts w:ascii="Calibri" w:eastAsia="Times New Roman" w:hAnsi="Calibri" w:cs="Calibri"/>
                  <w:color w:val="000000"/>
                  <w:sz w:val="20"/>
                  <w:szCs w:val="20"/>
                </w:rPr>
                <w:t>TSPAN19</w:t>
              </w:r>
            </w:ins>
          </w:p>
        </w:tc>
        <w:tc>
          <w:tcPr>
            <w:tcW w:w="0" w:type="auto"/>
            <w:tcBorders>
              <w:top w:val="nil"/>
              <w:left w:val="nil"/>
              <w:bottom w:val="nil"/>
              <w:right w:val="nil"/>
            </w:tcBorders>
            <w:shd w:val="clear" w:color="auto" w:fill="auto"/>
            <w:noWrap/>
            <w:vAlign w:val="bottom"/>
            <w:hideMark/>
          </w:tcPr>
          <w:p w14:paraId="41CCC6A3" w14:textId="77777777" w:rsidR="00BE0539" w:rsidRPr="00DC2757" w:rsidRDefault="00BE0539" w:rsidP="00E750DA">
            <w:pPr>
              <w:spacing w:after="0" w:line="240" w:lineRule="auto"/>
              <w:jc w:val="center"/>
              <w:rPr>
                <w:ins w:id="2186" w:author="Commodore, Sarah" w:date="2023-03-30T13:25:00Z"/>
                <w:rFonts w:ascii="Calibri" w:eastAsia="Times New Roman" w:hAnsi="Calibri" w:cs="Calibri"/>
                <w:color w:val="000000"/>
                <w:sz w:val="20"/>
                <w:szCs w:val="20"/>
              </w:rPr>
            </w:pPr>
            <w:ins w:id="2187"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7ED4157" w14:textId="77777777" w:rsidR="00BE0539" w:rsidRPr="00DC2757" w:rsidRDefault="00BE0539" w:rsidP="00E750DA">
            <w:pPr>
              <w:spacing w:after="0" w:line="240" w:lineRule="auto"/>
              <w:jc w:val="center"/>
              <w:rPr>
                <w:ins w:id="2188" w:author="Commodore, Sarah" w:date="2023-03-30T13:25:00Z"/>
                <w:rFonts w:ascii="Calibri" w:eastAsia="Times New Roman" w:hAnsi="Calibri" w:cs="Calibri"/>
                <w:color w:val="000000"/>
                <w:sz w:val="20"/>
                <w:szCs w:val="20"/>
              </w:rPr>
            </w:pPr>
            <w:ins w:id="2189" w:author="Commodore, Sarah" w:date="2023-03-30T13:25: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13F0968D" w14:textId="77777777" w:rsidR="00BE0539" w:rsidRPr="00DC2757" w:rsidRDefault="00BE0539" w:rsidP="00E750DA">
            <w:pPr>
              <w:spacing w:after="0" w:line="240" w:lineRule="auto"/>
              <w:jc w:val="center"/>
              <w:rPr>
                <w:ins w:id="2190" w:author="Commodore, Sarah" w:date="2023-03-30T13:25:00Z"/>
                <w:rFonts w:ascii="Calibri" w:eastAsia="Times New Roman" w:hAnsi="Calibri" w:cs="Calibri"/>
                <w:color w:val="000000"/>
                <w:sz w:val="20"/>
                <w:szCs w:val="20"/>
              </w:rPr>
            </w:pPr>
            <w:ins w:id="2191" w:author="Commodore, Sarah" w:date="2023-03-30T13:25:00Z">
              <w:r w:rsidRPr="00DC2757">
                <w:rPr>
                  <w:rFonts w:ascii="Calibri" w:eastAsia="Times New Roman" w:hAnsi="Calibri" w:cs="Calibri"/>
                  <w:color w:val="000000"/>
                  <w:sz w:val="20"/>
                  <w:szCs w:val="20"/>
                </w:rPr>
                <w:t>1.2E-06</w:t>
              </w:r>
            </w:ins>
          </w:p>
        </w:tc>
        <w:tc>
          <w:tcPr>
            <w:tcW w:w="0" w:type="auto"/>
            <w:tcBorders>
              <w:top w:val="nil"/>
              <w:left w:val="nil"/>
              <w:bottom w:val="nil"/>
              <w:right w:val="nil"/>
            </w:tcBorders>
            <w:shd w:val="clear" w:color="auto" w:fill="auto"/>
            <w:noWrap/>
            <w:vAlign w:val="bottom"/>
            <w:hideMark/>
          </w:tcPr>
          <w:p w14:paraId="0FCC60F0" w14:textId="77777777" w:rsidR="00BE0539" w:rsidRPr="00DC2757" w:rsidRDefault="00BE0539" w:rsidP="00E750DA">
            <w:pPr>
              <w:spacing w:after="0" w:line="240" w:lineRule="auto"/>
              <w:jc w:val="center"/>
              <w:rPr>
                <w:ins w:id="2192" w:author="Commodore, Sarah" w:date="2023-03-30T13:25:00Z"/>
                <w:rFonts w:ascii="Calibri" w:eastAsia="Times New Roman" w:hAnsi="Calibri" w:cs="Calibri"/>
                <w:color w:val="FF0000"/>
                <w:sz w:val="20"/>
                <w:szCs w:val="20"/>
              </w:rPr>
            </w:pPr>
            <w:ins w:id="2193" w:author="Commodore, Sarah" w:date="2023-03-30T13:25:00Z">
              <w:r w:rsidRPr="00DC2757">
                <w:rPr>
                  <w:rFonts w:ascii="Calibri" w:eastAsia="Times New Roman" w:hAnsi="Calibri" w:cs="Calibri"/>
                  <w:color w:val="FF0000"/>
                  <w:sz w:val="20"/>
                  <w:szCs w:val="20"/>
                </w:rPr>
                <w:t>*</w:t>
              </w:r>
            </w:ins>
          </w:p>
        </w:tc>
      </w:tr>
      <w:tr w:rsidR="00BE0539" w:rsidRPr="00DC2757" w14:paraId="45823C75" w14:textId="77777777" w:rsidTr="00E750DA">
        <w:trPr>
          <w:trHeight w:val="260"/>
          <w:ins w:id="2194" w:author="Commodore, Sarah" w:date="2023-03-30T13:25:00Z"/>
        </w:trPr>
        <w:tc>
          <w:tcPr>
            <w:tcW w:w="0" w:type="auto"/>
            <w:tcBorders>
              <w:top w:val="nil"/>
              <w:left w:val="nil"/>
              <w:bottom w:val="nil"/>
              <w:right w:val="nil"/>
            </w:tcBorders>
            <w:shd w:val="clear" w:color="auto" w:fill="auto"/>
            <w:noWrap/>
            <w:vAlign w:val="bottom"/>
            <w:hideMark/>
          </w:tcPr>
          <w:p w14:paraId="211F39A5" w14:textId="77777777" w:rsidR="00BE0539" w:rsidRPr="00DC2757" w:rsidRDefault="00BE0539" w:rsidP="00E750DA">
            <w:pPr>
              <w:spacing w:after="0" w:line="240" w:lineRule="auto"/>
              <w:rPr>
                <w:ins w:id="2195" w:author="Commodore, Sarah" w:date="2023-03-30T13:25:00Z"/>
                <w:rFonts w:ascii="Calibri" w:eastAsia="Times New Roman" w:hAnsi="Calibri" w:cs="Calibri"/>
                <w:color w:val="000000"/>
                <w:sz w:val="20"/>
                <w:szCs w:val="20"/>
              </w:rPr>
            </w:pPr>
            <w:ins w:id="2196" w:author="Commodore, Sarah" w:date="2023-03-30T13:25:00Z">
              <w:r w:rsidRPr="00DC2757">
                <w:rPr>
                  <w:rFonts w:ascii="Calibri" w:eastAsia="Times New Roman" w:hAnsi="Calibri" w:cs="Calibri"/>
                  <w:color w:val="000000"/>
                  <w:sz w:val="20"/>
                  <w:szCs w:val="20"/>
                </w:rPr>
                <w:t>ENSG00000181085.15</w:t>
              </w:r>
            </w:ins>
          </w:p>
        </w:tc>
        <w:tc>
          <w:tcPr>
            <w:tcW w:w="0" w:type="auto"/>
            <w:tcBorders>
              <w:top w:val="nil"/>
              <w:left w:val="nil"/>
              <w:bottom w:val="nil"/>
              <w:right w:val="nil"/>
            </w:tcBorders>
            <w:shd w:val="clear" w:color="auto" w:fill="auto"/>
            <w:noWrap/>
            <w:vAlign w:val="bottom"/>
            <w:hideMark/>
          </w:tcPr>
          <w:p w14:paraId="45F3379F" w14:textId="77777777" w:rsidR="00BE0539" w:rsidRPr="00DC2757" w:rsidRDefault="00BE0539" w:rsidP="00E750DA">
            <w:pPr>
              <w:spacing w:after="0" w:line="240" w:lineRule="auto"/>
              <w:rPr>
                <w:ins w:id="2197" w:author="Commodore, Sarah" w:date="2023-03-30T13:25:00Z"/>
                <w:rFonts w:ascii="Calibri" w:eastAsia="Times New Roman" w:hAnsi="Calibri" w:cs="Calibri"/>
                <w:color w:val="000000"/>
                <w:sz w:val="20"/>
                <w:szCs w:val="20"/>
              </w:rPr>
            </w:pPr>
            <w:ins w:id="2198" w:author="Commodore, Sarah" w:date="2023-03-30T13:25:00Z">
              <w:r w:rsidRPr="00DC2757">
                <w:rPr>
                  <w:rFonts w:ascii="Calibri" w:eastAsia="Times New Roman" w:hAnsi="Calibri" w:cs="Calibri"/>
                  <w:color w:val="000000"/>
                  <w:sz w:val="20"/>
                  <w:szCs w:val="20"/>
                </w:rPr>
                <w:t>MAPK15</w:t>
              </w:r>
            </w:ins>
          </w:p>
        </w:tc>
        <w:tc>
          <w:tcPr>
            <w:tcW w:w="0" w:type="auto"/>
            <w:tcBorders>
              <w:top w:val="nil"/>
              <w:left w:val="nil"/>
              <w:bottom w:val="nil"/>
              <w:right w:val="nil"/>
            </w:tcBorders>
            <w:shd w:val="clear" w:color="auto" w:fill="auto"/>
            <w:noWrap/>
            <w:vAlign w:val="bottom"/>
            <w:hideMark/>
          </w:tcPr>
          <w:p w14:paraId="1EA9AFF2" w14:textId="77777777" w:rsidR="00BE0539" w:rsidRPr="00DC2757" w:rsidRDefault="00BE0539" w:rsidP="00E750DA">
            <w:pPr>
              <w:spacing w:after="0" w:line="240" w:lineRule="auto"/>
              <w:jc w:val="center"/>
              <w:rPr>
                <w:ins w:id="2199" w:author="Commodore, Sarah" w:date="2023-03-30T13:25:00Z"/>
                <w:rFonts w:ascii="Calibri" w:eastAsia="Times New Roman" w:hAnsi="Calibri" w:cs="Calibri"/>
                <w:color w:val="000000"/>
                <w:sz w:val="20"/>
                <w:szCs w:val="20"/>
              </w:rPr>
            </w:pPr>
            <w:ins w:id="2200"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ECFA0F1" w14:textId="77777777" w:rsidR="00BE0539" w:rsidRPr="00DC2757" w:rsidRDefault="00BE0539" w:rsidP="00E750DA">
            <w:pPr>
              <w:spacing w:after="0" w:line="240" w:lineRule="auto"/>
              <w:jc w:val="center"/>
              <w:rPr>
                <w:ins w:id="2201" w:author="Commodore, Sarah" w:date="2023-03-30T13:25:00Z"/>
                <w:rFonts w:ascii="Calibri" w:eastAsia="Times New Roman" w:hAnsi="Calibri" w:cs="Calibri"/>
                <w:color w:val="000000"/>
                <w:sz w:val="20"/>
                <w:szCs w:val="20"/>
              </w:rPr>
            </w:pPr>
            <w:ins w:id="2202" w:author="Commodore, Sarah" w:date="2023-03-30T13:25:00Z">
              <w:r w:rsidRPr="00DC2757">
                <w:rPr>
                  <w:rFonts w:ascii="Calibri" w:eastAsia="Times New Roman" w:hAnsi="Calibri" w:cs="Calibri"/>
                  <w:color w:val="000000"/>
                  <w:sz w:val="20"/>
                  <w:szCs w:val="20"/>
                </w:rPr>
                <w:t>3.5E-07</w:t>
              </w:r>
            </w:ins>
          </w:p>
        </w:tc>
        <w:tc>
          <w:tcPr>
            <w:tcW w:w="0" w:type="auto"/>
            <w:tcBorders>
              <w:top w:val="nil"/>
              <w:left w:val="nil"/>
              <w:bottom w:val="nil"/>
              <w:right w:val="nil"/>
            </w:tcBorders>
            <w:shd w:val="clear" w:color="auto" w:fill="auto"/>
            <w:noWrap/>
            <w:vAlign w:val="bottom"/>
            <w:hideMark/>
          </w:tcPr>
          <w:p w14:paraId="2E5E2913" w14:textId="77777777" w:rsidR="00BE0539" w:rsidRPr="00DC2757" w:rsidRDefault="00BE0539" w:rsidP="00E750DA">
            <w:pPr>
              <w:spacing w:after="0" w:line="240" w:lineRule="auto"/>
              <w:jc w:val="center"/>
              <w:rPr>
                <w:ins w:id="2203" w:author="Commodore, Sarah" w:date="2023-03-30T13:25:00Z"/>
                <w:rFonts w:ascii="Calibri" w:eastAsia="Times New Roman" w:hAnsi="Calibri" w:cs="Calibri"/>
                <w:color w:val="000000"/>
                <w:sz w:val="20"/>
                <w:szCs w:val="20"/>
              </w:rPr>
            </w:pPr>
            <w:ins w:id="2204" w:author="Commodore, Sarah" w:date="2023-03-30T13:25:00Z">
              <w:r w:rsidRPr="00DC2757">
                <w:rPr>
                  <w:rFonts w:ascii="Calibri" w:eastAsia="Times New Roman" w:hAnsi="Calibri" w:cs="Calibri"/>
                  <w:color w:val="000000"/>
                  <w:sz w:val="20"/>
                  <w:szCs w:val="20"/>
                </w:rPr>
                <w:t>3.4E-06</w:t>
              </w:r>
            </w:ins>
          </w:p>
        </w:tc>
        <w:tc>
          <w:tcPr>
            <w:tcW w:w="0" w:type="auto"/>
            <w:tcBorders>
              <w:top w:val="nil"/>
              <w:left w:val="nil"/>
              <w:bottom w:val="nil"/>
              <w:right w:val="nil"/>
            </w:tcBorders>
            <w:shd w:val="clear" w:color="auto" w:fill="auto"/>
            <w:noWrap/>
            <w:vAlign w:val="bottom"/>
            <w:hideMark/>
          </w:tcPr>
          <w:p w14:paraId="6D5A8A8D" w14:textId="77777777" w:rsidR="00BE0539" w:rsidRPr="00DC2757" w:rsidRDefault="00BE0539" w:rsidP="00E750DA">
            <w:pPr>
              <w:spacing w:after="0" w:line="240" w:lineRule="auto"/>
              <w:jc w:val="center"/>
              <w:rPr>
                <w:ins w:id="2205" w:author="Commodore, Sarah" w:date="2023-03-30T13:25:00Z"/>
                <w:rFonts w:ascii="Calibri" w:eastAsia="Times New Roman" w:hAnsi="Calibri" w:cs="Calibri"/>
                <w:color w:val="FF0000"/>
                <w:sz w:val="20"/>
                <w:szCs w:val="20"/>
              </w:rPr>
            </w:pPr>
            <w:ins w:id="2206" w:author="Commodore, Sarah" w:date="2023-03-30T13:25:00Z">
              <w:r w:rsidRPr="00DC2757">
                <w:rPr>
                  <w:rFonts w:ascii="Calibri" w:eastAsia="Times New Roman" w:hAnsi="Calibri" w:cs="Calibri"/>
                  <w:color w:val="FF0000"/>
                  <w:sz w:val="20"/>
                  <w:szCs w:val="20"/>
                </w:rPr>
                <w:t>*</w:t>
              </w:r>
            </w:ins>
          </w:p>
        </w:tc>
      </w:tr>
      <w:tr w:rsidR="00BE0539" w:rsidRPr="00DC2757" w14:paraId="20B25703" w14:textId="77777777" w:rsidTr="00E750DA">
        <w:trPr>
          <w:trHeight w:val="260"/>
          <w:ins w:id="2207" w:author="Commodore, Sarah" w:date="2023-03-30T13:25:00Z"/>
        </w:trPr>
        <w:tc>
          <w:tcPr>
            <w:tcW w:w="0" w:type="auto"/>
            <w:tcBorders>
              <w:top w:val="nil"/>
              <w:left w:val="nil"/>
              <w:bottom w:val="nil"/>
              <w:right w:val="nil"/>
            </w:tcBorders>
            <w:shd w:val="clear" w:color="auto" w:fill="auto"/>
            <w:noWrap/>
            <w:vAlign w:val="bottom"/>
            <w:hideMark/>
          </w:tcPr>
          <w:p w14:paraId="30562A73" w14:textId="77777777" w:rsidR="00BE0539" w:rsidRPr="00DC2757" w:rsidRDefault="00BE0539" w:rsidP="00E750DA">
            <w:pPr>
              <w:spacing w:after="0" w:line="240" w:lineRule="auto"/>
              <w:rPr>
                <w:ins w:id="2208" w:author="Commodore, Sarah" w:date="2023-03-30T13:25:00Z"/>
                <w:rFonts w:ascii="Calibri" w:eastAsia="Times New Roman" w:hAnsi="Calibri" w:cs="Calibri"/>
                <w:color w:val="000000"/>
                <w:sz w:val="20"/>
                <w:szCs w:val="20"/>
              </w:rPr>
            </w:pPr>
            <w:ins w:id="2209" w:author="Commodore, Sarah" w:date="2023-03-30T13:25:00Z">
              <w:r w:rsidRPr="00DC2757">
                <w:rPr>
                  <w:rFonts w:ascii="Calibri" w:eastAsia="Times New Roman" w:hAnsi="Calibri" w:cs="Calibri"/>
                  <w:color w:val="000000"/>
                  <w:sz w:val="20"/>
                  <w:szCs w:val="20"/>
                </w:rPr>
                <w:t>ENSG00000215475.5</w:t>
              </w:r>
            </w:ins>
          </w:p>
        </w:tc>
        <w:tc>
          <w:tcPr>
            <w:tcW w:w="0" w:type="auto"/>
            <w:tcBorders>
              <w:top w:val="nil"/>
              <w:left w:val="nil"/>
              <w:bottom w:val="nil"/>
              <w:right w:val="nil"/>
            </w:tcBorders>
            <w:shd w:val="clear" w:color="auto" w:fill="auto"/>
            <w:noWrap/>
            <w:vAlign w:val="bottom"/>
            <w:hideMark/>
          </w:tcPr>
          <w:p w14:paraId="74A73E5D" w14:textId="77777777" w:rsidR="00BE0539" w:rsidRPr="00DC2757" w:rsidRDefault="00BE0539" w:rsidP="00E750DA">
            <w:pPr>
              <w:spacing w:after="0" w:line="240" w:lineRule="auto"/>
              <w:rPr>
                <w:ins w:id="2210" w:author="Commodore, Sarah" w:date="2023-03-30T13:25:00Z"/>
                <w:rFonts w:ascii="Calibri" w:eastAsia="Times New Roman" w:hAnsi="Calibri" w:cs="Calibri"/>
                <w:color w:val="000000"/>
                <w:sz w:val="20"/>
                <w:szCs w:val="20"/>
              </w:rPr>
            </w:pPr>
            <w:ins w:id="2211" w:author="Commodore, Sarah" w:date="2023-03-30T13:25:00Z">
              <w:r w:rsidRPr="00DC2757">
                <w:rPr>
                  <w:rFonts w:ascii="Calibri" w:eastAsia="Times New Roman" w:hAnsi="Calibri" w:cs="Calibri"/>
                  <w:color w:val="000000"/>
                  <w:sz w:val="20"/>
                  <w:szCs w:val="20"/>
                </w:rPr>
                <w:t>SIAH3</w:t>
              </w:r>
            </w:ins>
          </w:p>
        </w:tc>
        <w:tc>
          <w:tcPr>
            <w:tcW w:w="0" w:type="auto"/>
            <w:tcBorders>
              <w:top w:val="nil"/>
              <w:left w:val="nil"/>
              <w:bottom w:val="nil"/>
              <w:right w:val="nil"/>
            </w:tcBorders>
            <w:shd w:val="clear" w:color="auto" w:fill="auto"/>
            <w:noWrap/>
            <w:vAlign w:val="bottom"/>
            <w:hideMark/>
          </w:tcPr>
          <w:p w14:paraId="4F1065A7" w14:textId="77777777" w:rsidR="00BE0539" w:rsidRPr="00DC2757" w:rsidRDefault="00BE0539" w:rsidP="00E750DA">
            <w:pPr>
              <w:spacing w:after="0" w:line="240" w:lineRule="auto"/>
              <w:jc w:val="center"/>
              <w:rPr>
                <w:ins w:id="2212" w:author="Commodore, Sarah" w:date="2023-03-30T13:25:00Z"/>
                <w:rFonts w:ascii="Calibri" w:eastAsia="Times New Roman" w:hAnsi="Calibri" w:cs="Calibri"/>
                <w:color w:val="000000"/>
                <w:sz w:val="20"/>
                <w:szCs w:val="20"/>
              </w:rPr>
            </w:pPr>
            <w:ins w:id="2213"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31898DA" w14:textId="77777777" w:rsidR="00BE0539" w:rsidRPr="00DC2757" w:rsidRDefault="00BE0539" w:rsidP="00E750DA">
            <w:pPr>
              <w:spacing w:after="0" w:line="240" w:lineRule="auto"/>
              <w:jc w:val="center"/>
              <w:rPr>
                <w:ins w:id="2214" w:author="Commodore, Sarah" w:date="2023-03-30T13:25:00Z"/>
                <w:rFonts w:ascii="Calibri" w:eastAsia="Times New Roman" w:hAnsi="Calibri" w:cs="Calibri"/>
                <w:color w:val="000000"/>
                <w:sz w:val="20"/>
                <w:szCs w:val="20"/>
              </w:rPr>
            </w:pPr>
            <w:ins w:id="2215" w:author="Commodore, Sarah" w:date="2023-03-30T13:25:00Z">
              <w:r w:rsidRPr="00DC2757">
                <w:rPr>
                  <w:rFonts w:ascii="Calibri" w:eastAsia="Times New Roman" w:hAnsi="Calibri" w:cs="Calibri"/>
                  <w:color w:val="000000"/>
                  <w:sz w:val="20"/>
                  <w:szCs w:val="20"/>
                </w:rPr>
                <w:t>1.7E-09</w:t>
              </w:r>
            </w:ins>
          </w:p>
        </w:tc>
        <w:tc>
          <w:tcPr>
            <w:tcW w:w="0" w:type="auto"/>
            <w:tcBorders>
              <w:top w:val="nil"/>
              <w:left w:val="nil"/>
              <w:bottom w:val="nil"/>
              <w:right w:val="nil"/>
            </w:tcBorders>
            <w:shd w:val="clear" w:color="auto" w:fill="auto"/>
            <w:noWrap/>
            <w:vAlign w:val="bottom"/>
            <w:hideMark/>
          </w:tcPr>
          <w:p w14:paraId="21ACAD3A" w14:textId="77777777" w:rsidR="00BE0539" w:rsidRPr="00DC2757" w:rsidRDefault="00BE0539" w:rsidP="00E750DA">
            <w:pPr>
              <w:spacing w:after="0" w:line="240" w:lineRule="auto"/>
              <w:jc w:val="center"/>
              <w:rPr>
                <w:ins w:id="2216" w:author="Commodore, Sarah" w:date="2023-03-30T13:25:00Z"/>
                <w:rFonts w:ascii="Calibri" w:eastAsia="Times New Roman" w:hAnsi="Calibri" w:cs="Calibri"/>
                <w:color w:val="000000"/>
                <w:sz w:val="20"/>
                <w:szCs w:val="20"/>
              </w:rPr>
            </w:pPr>
            <w:ins w:id="2217" w:author="Commodore, Sarah" w:date="2023-03-30T13:25:00Z">
              <w:r w:rsidRPr="00DC2757">
                <w:rPr>
                  <w:rFonts w:ascii="Calibri" w:eastAsia="Times New Roman" w:hAnsi="Calibri" w:cs="Calibri"/>
                  <w:color w:val="000000"/>
                  <w:sz w:val="20"/>
                  <w:szCs w:val="20"/>
                </w:rPr>
                <w:t>2.9E-08</w:t>
              </w:r>
            </w:ins>
          </w:p>
        </w:tc>
        <w:tc>
          <w:tcPr>
            <w:tcW w:w="0" w:type="auto"/>
            <w:tcBorders>
              <w:top w:val="nil"/>
              <w:left w:val="nil"/>
              <w:bottom w:val="nil"/>
              <w:right w:val="nil"/>
            </w:tcBorders>
            <w:shd w:val="clear" w:color="auto" w:fill="auto"/>
            <w:noWrap/>
            <w:vAlign w:val="bottom"/>
            <w:hideMark/>
          </w:tcPr>
          <w:p w14:paraId="787E4F3A" w14:textId="77777777" w:rsidR="00BE0539" w:rsidRPr="00DC2757" w:rsidRDefault="00BE0539" w:rsidP="00E750DA">
            <w:pPr>
              <w:spacing w:after="0" w:line="240" w:lineRule="auto"/>
              <w:jc w:val="center"/>
              <w:rPr>
                <w:ins w:id="2218" w:author="Commodore, Sarah" w:date="2023-03-30T13:25:00Z"/>
                <w:rFonts w:ascii="Calibri" w:eastAsia="Times New Roman" w:hAnsi="Calibri" w:cs="Calibri"/>
                <w:color w:val="FF0000"/>
                <w:sz w:val="20"/>
                <w:szCs w:val="20"/>
              </w:rPr>
            </w:pPr>
            <w:ins w:id="2219" w:author="Commodore, Sarah" w:date="2023-03-30T13:25:00Z">
              <w:r w:rsidRPr="00DC2757">
                <w:rPr>
                  <w:rFonts w:ascii="Calibri" w:eastAsia="Times New Roman" w:hAnsi="Calibri" w:cs="Calibri"/>
                  <w:color w:val="FF0000"/>
                  <w:sz w:val="20"/>
                  <w:szCs w:val="20"/>
                </w:rPr>
                <w:t>*</w:t>
              </w:r>
            </w:ins>
          </w:p>
        </w:tc>
      </w:tr>
      <w:tr w:rsidR="00BE0539" w:rsidRPr="00DC2757" w14:paraId="0C18A0CF" w14:textId="77777777" w:rsidTr="00E750DA">
        <w:trPr>
          <w:trHeight w:val="260"/>
          <w:ins w:id="2220" w:author="Commodore, Sarah" w:date="2023-03-30T13:25:00Z"/>
        </w:trPr>
        <w:tc>
          <w:tcPr>
            <w:tcW w:w="0" w:type="auto"/>
            <w:tcBorders>
              <w:top w:val="nil"/>
              <w:left w:val="nil"/>
              <w:bottom w:val="nil"/>
              <w:right w:val="nil"/>
            </w:tcBorders>
            <w:shd w:val="clear" w:color="auto" w:fill="auto"/>
            <w:noWrap/>
            <w:vAlign w:val="bottom"/>
            <w:hideMark/>
          </w:tcPr>
          <w:p w14:paraId="74C0DA24" w14:textId="77777777" w:rsidR="00BE0539" w:rsidRPr="00DC2757" w:rsidRDefault="00BE0539" w:rsidP="00E750DA">
            <w:pPr>
              <w:spacing w:after="0" w:line="240" w:lineRule="auto"/>
              <w:rPr>
                <w:ins w:id="2221" w:author="Commodore, Sarah" w:date="2023-03-30T13:25:00Z"/>
                <w:rFonts w:ascii="Calibri" w:eastAsia="Times New Roman" w:hAnsi="Calibri" w:cs="Calibri"/>
                <w:color w:val="000000"/>
                <w:sz w:val="20"/>
                <w:szCs w:val="20"/>
              </w:rPr>
            </w:pPr>
            <w:ins w:id="2222" w:author="Commodore, Sarah" w:date="2023-03-30T13:25:00Z">
              <w:r w:rsidRPr="00DC2757">
                <w:rPr>
                  <w:rFonts w:ascii="Calibri" w:eastAsia="Times New Roman" w:hAnsi="Calibri" w:cs="Calibri"/>
                  <w:color w:val="000000"/>
                  <w:sz w:val="20"/>
                  <w:szCs w:val="20"/>
                </w:rPr>
                <w:t>ENSG00000111218.12</w:t>
              </w:r>
            </w:ins>
          </w:p>
        </w:tc>
        <w:tc>
          <w:tcPr>
            <w:tcW w:w="0" w:type="auto"/>
            <w:tcBorders>
              <w:top w:val="nil"/>
              <w:left w:val="nil"/>
              <w:bottom w:val="nil"/>
              <w:right w:val="nil"/>
            </w:tcBorders>
            <w:shd w:val="clear" w:color="auto" w:fill="auto"/>
            <w:noWrap/>
            <w:vAlign w:val="bottom"/>
            <w:hideMark/>
          </w:tcPr>
          <w:p w14:paraId="257D7EEE" w14:textId="77777777" w:rsidR="00BE0539" w:rsidRPr="00DC2757" w:rsidRDefault="00BE0539" w:rsidP="00E750DA">
            <w:pPr>
              <w:spacing w:after="0" w:line="240" w:lineRule="auto"/>
              <w:rPr>
                <w:ins w:id="2223" w:author="Commodore, Sarah" w:date="2023-03-30T13:25:00Z"/>
                <w:rFonts w:ascii="Calibri" w:eastAsia="Times New Roman" w:hAnsi="Calibri" w:cs="Calibri"/>
                <w:color w:val="000000"/>
                <w:sz w:val="20"/>
                <w:szCs w:val="20"/>
              </w:rPr>
            </w:pPr>
            <w:ins w:id="2224" w:author="Commodore, Sarah" w:date="2023-03-30T13:25:00Z">
              <w:r w:rsidRPr="00DC2757">
                <w:rPr>
                  <w:rFonts w:ascii="Calibri" w:eastAsia="Times New Roman" w:hAnsi="Calibri" w:cs="Calibri"/>
                  <w:color w:val="000000"/>
                  <w:sz w:val="20"/>
                  <w:szCs w:val="20"/>
                </w:rPr>
                <w:t>PRMT8</w:t>
              </w:r>
            </w:ins>
          </w:p>
        </w:tc>
        <w:tc>
          <w:tcPr>
            <w:tcW w:w="0" w:type="auto"/>
            <w:tcBorders>
              <w:top w:val="nil"/>
              <w:left w:val="nil"/>
              <w:bottom w:val="nil"/>
              <w:right w:val="nil"/>
            </w:tcBorders>
            <w:shd w:val="clear" w:color="auto" w:fill="auto"/>
            <w:noWrap/>
            <w:vAlign w:val="bottom"/>
            <w:hideMark/>
          </w:tcPr>
          <w:p w14:paraId="5A7B4102" w14:textId="77777777" w:rsidR="00BE0539" w:rsidRPr="00DC2757" w:rsidRDefault="00BE0539" w:rsidP="00E750DA">
            <w:pPr>
              <w:spacing w:after="0" w:line="240" w:lineRule="auto"/>
              <w:jc w:val="center"/>
              <w:rPr>
                <w:ins w:id="2225" w:author="Commodore, Sarah" w:date="2023-03-30T13:25:00Z"/>
                <w:rFonts w:ascii="Calibri" w:eastAsia="Times New Roman" w:hAnsi="Calibri" w:cs="Calibri"/>
                <w:color w:val="000000"/>
                <w:sz w:val="20"/>
                <w:szCs w:val="20"/>
              </w:rPr>
            </w:pPr>
            <w:ins w:id="2226"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579CDAE" w14:textId="77777777" w:rsidR="00BE0539" w:rsidRPr="00DC2757" w:rsidRDefault="00BE0539" w:rsidP="00E750DA">
            <w:pPr>
              <w:spacing w:after="0" w:line="240" w:lineRule="auto"/>
              <w:jc w:val="center"/>
              <w:rPr>
                <w:ins w:id="2227" w:author="Commodore, Sarah" w:date="2023-03-30T13:25:00Z"/>
                <w:rFonts w:ascii="Calibri" w:eastAsia="Times New Roman" w:hAnsi="Calibri" w:cs="Calibri"/>
                <w:color w:val="000000"/>
                <w:sz w:val="20"/>
                <w:szCs w:val="20"/>
              </w:rPr>
            </w:pPr>
            <w:ins w:id="2228" w:author="Commodore, Sarah" w:date="2023-03-30T13:25:00Z">
              <w:r w:rsidRPr="00DC2757">
                <w:rPr>
                  <w:rFonts w:ascii="Calibri" w:eastAsia="Times New Roman" w:hAnsi="Calibri" w:cs="Calibri"/>
                  <w:color w:val="000000"/>
                  <w:sz w:val="20"/>
                  <w:szCs w:val="20"/>
                </w:rPr>
                <w:t>6.8E-07</w:t>
              </w:r>
            </w:ins>
          </w:p>
        </w:tc>
        <w:tc>
          <w:tcPr>
            <w:tcW w:w="0" w:type="auto"/>
            <w:tcBorders>
              <w:top w:val="nil"/>
              <w:left w:val="nil"/>
              <w:bottom w:val="nil"/>
              <w:right w:val="nil"/>
            </w:tcBorders>
            <w:shd w:val="clear" w:color="auto" w:fill="auto"/>
            <w:noWrap/>
            <w:vAlign w:val="bottom"/>
            <w:hideMark/>
          </w:tcPr>
          <w:p w14:paraId="6CD471E3" w14:textId="77777777" w:rsidR="00BE0539" w:rsidRPr="00DC2757" w:rsidRDefault="00BE0539" w:rsidP="00E750DA">
            <w:pPr>
              <w:spacing w:after="0" w:line="240" w:lineRule="auto"/>
              <w:jc w:val="center"/>
              <w:rPr>
                <w:ins w:id="2229" w:author="Commodore, Sarah" w:date="2023-03-30T13:25:00Z"/>
                <w:rFonts w:ascii="Calibri" w:eastAsia="Times New Roman" w:hAnsi="Calibri" w:cs="Calibri"/>
                <w:color w:val="000000"/>
                <w:sz w:val="20"/>
                <w:szCs w:val="20"/>
              </w:rPr>
            </w:pPr>
            <w:ins w:id="2230" w:author="Commodore, Sarah" w:date="2023-03-30T13:25:00Z">
              <w:r w:rsidRPr="00DC2757">
                <w:rPr>
                  <w:rFonts w:ascii="Calibri" w:eastAsia="Times New Roman" w:hAnsi="Calibri" w:cs="Calibri"/>
                  <w:color w:val="000000"/>
                  <w:sz w:val="20"/>
                  <w:szCs w:val="20"/>
                </w:rPr>
                <w:t>6.1E-06</w:t>
              </w:r>
            </w:ins>
          </w:p>
        </w:tc>
        <w:tc>
          <w:tcPr>
            <w:tcW w:w="0" w:type="auto"/>
            <w:tcBorders>
              <w:top w:val="nil"/>
              <w:left w:val="nil"/>
              <w:bottom w:val="nil"/>
              <w:right w:val="nil"/>
            </w:tcBorders>
            <w:shd w:val="clear" w:color="auto" w:fill="auto"/>
            <w:noWrap/>
            <w:vAlign w:val="bottom"/>
            <w:hideMark/>
          </w:tcPr>
          <w:p w14:paraId="2D21FDF6" w14:textId="77777777" w:rsidR="00BE0539" w:rsidRPr="00DC2757" w:rsidRDefault="00BE0539" w:rsidP="00E750DA">
            <w:pPr>
              <w:spacing w:after="0" w:line="240" w:lineRule="auto"/>
              <w:jc w:val="center"/>
              <w:rPr>
                <w:ins w:id="2231" w:author="Commodore, Sarah" w:date="2023-03-30T13:25:00Z"/>
                <w:rFonts w:ascii="Calibri" w:eastAsia="Times New Roman" w:hAnsi="Calibri" w:cs="Calibri"/>
                <w:color w:val="FF0000"/>
                <w:sz w:val="20"/>
                <w:szCs w:val="20"/>
              </w:rPr>
            </w:pPr>
            <w:ins w:id="2232" w:author="Commodore, Sarah" w:date="2023-03-30T13:25:00Z">
              <w:r w:rsidRPr="00DC2757">
                <w:rPr>
                  <w:rFonts w:ascii="Calibri" w:eastAsia="Times New Roman" w:hAnsi="Calibri" w:cs="Calibri"/>
                  <w:color w:val="FF0000"/>
                  <w:sz w:val="20"/>
                  <w:szCs w:val="20"/>
                </w:rPr>
                <w:t>*</w:t>
              </w:r>
            </w:ins>
          </w:p>
        </w:tc>
      </w:tr>
      <w:tr w:rsidR="00BE0539" w:rsidRPr="00DC2757" w14:paraId="4FA97E07" w14:textId="77777777" w:rsidTr="00E750DA">
        <w:trPr>
          <w:trHeight w:val="260"/>
          <w:ins w:id="2233" w:author="Commodore, Sarah" w:date="2023-03-30T13:25:00Z"/>
        </w:trPr>
        <w:tc>
          <w:tcPr>
            <w:tcW w:w="0" w:type="auto"/>
            <w:tcBorders>
              <w:top w:val="nil"/>
              <w:left w:val="nil"/>
              <w:bottom w:val="nil"/>
              <w:right w:val="nil"/>
            </w:tcBorders>
            <w:shd w:val="clear" w:color="auto" w:fill="auto"/>
            <w:noWrap/>
            <w:vAlign w:val="bottom"/>
            <w:hideMark/>
          </w:tcPr>
          <w:p w14:paraId="27DDE1E5" w14:textId="77777777" w:rsidR="00BE0539" w:rsidRPr="00DC2757" w:rsidRDefault="00BE0539" w:rsidP="00E750DA">
            <w:pPr>
              <w:spacing w:after="0" w:line="240" w:lineRule="auto"/>
              <w:rPr>
                <w:ins w:id="2234" w:author="Commodore, Sarah" w:date="2023-03-30T13:25:00Z"/>
                <w:rFonts w:ascii="Calibri" w:eastAsia="Times New Roman" w:hAnsi="Calibri" w:cs="Calibri"/>
                <w:color w:val="000000"/>
                <w:sz w:val="20"/>
                <w:szCs w:val="20"/>
              </w:rPr>
            </w:pPr>
            <w:ins w:id="2235" w:author="Commodore, Sarah" w:date="2023-03-30T13:25:00Z">
              <w:r w:rsidRPr="00DC2757">
                <w:rPr>
                  <w:rFonts w:ascii="Calibri" w:eastAsia="Times New Roman" w:hAnsi="Calibri" w:cs="Calibri"/>
                  <w:color w:val="000000"/>
                  <w:sz w:val="20"/>
                  <w:szCs w:val="20"/>
                </w:rPr>
                <w:t>ENSG00000187513.9</w:t>
              </w:r>
            </w:ins>
          </w:p>
        </w:tc>
        <w:tc>
          <w:tcPr>
            <w:tcW w:w="0" w:type="auto"/>
            <w:tcBorders>
              <w:top w:val="nil"/>
              <w:left w:val="nil"/>
              <w:bottom w:val="nil"/>
              <w:right w:val="nil"/>
            </w:tcBorders>
            <w:shd w:val="clear" w:color="auto" w:fill="auto"/>
            <w:noWrap/>
            <w:vAlign w:val="bottom"/>
            <w:hideMark/>
          </w:tcPr>
          <w:p w14:paraId="062FC69E" w14:textId="77777777" w:rsidR="00BE0539" w:rsidRPr="00DC2757" w:rsidRDefault="00BE0539" w:rsidP="00E750DA">
            <w:pPr>
              <w:spacing w:after="0" w:line="240" w:lineRule="auto"/>
              <w:rPr>
                <w:ins w:id="2236" w:author="Commodore, Sarah" w:date="2023-03-30T13:25:00Z"/>
                <w:rFonts w:ascii="Calibri" w:eastAsia="Times New Roman" w:hAnsi="Calibri" w:cs="Calibri"/>
                <w:color w:val="000000"/>
                <w:sz w:val="20"/>
                <w:szCs w:val="20"/>
              </w:rPr>
            </w:pPr>
            <w:ins w:id="2237" w:author="Commodore, Sarah" w:date="2023-03-30T13:25:00Z">
              <w:r w:rsidRPr="00DC2757">
                <w:rPr>
                  <w:rFonts w:ascii="Calibri" w:eastAsia="Times New Roman" w:hAnsi="Calibri" w:cs="Calibri"/>
                  <w:color w:val="000000"/>
                  <w:sz w:val="20"/>
                  <w:szCs w:val="20"/>
                </w:rPr>
                <w:t>GJA4</w:t>
              </w:r>
            </w:ins>
          </w:p>
        </w:tc>
        <w:tc>
          <w:tcPr>
            <w:tcW w:w="0" w:type="auto"/>
            <w:tcBorders>
              <w:top w:val="nil"/>
              <w:left w:val="nil"/>
              <w:bottom w:val="nil"/>
              <w:right w:val="nil"/>
            </w:tcBorders>
            <w:shd w:val="clear" w:color="auto" w:fill="auto"/>
            <w:noWrap/>
            <w:vAlign w:val="bottom"/>
            <w:hideMark/>
          </w:tcPr>
          <w:p w14:paraId="71E34641" w14:textId="77777777" w:rsidR="00BE0539" w:rsidRPr="00DC2757" w:rsidRDefault="00BE0539" w:rsidP="00E750DA">
            <w:pPr>
              <w:spacing w:after="0" w:line="240" w:lineRule="auto"/>
              <w:jc w:val="center"/>
              <w:rPr>
                <w:ins w:id="2238" w:author="Commodore, Sarah" w:date="2023-03-30T13:25:00Z"/>
                <w:rFonts w:ascii="Calibri" w:eastAsia="Times New Roman" w:hAnsi="Calibri" w:cs="Calibri"/>
                <w:color w:val="000000"/>
                <w:sz w:val="20"/>
                <w:szCs w:val="20"/>
              </w:rPr>
            </w:pPr>
            <w:ins w:id="2239"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70B27EC" w14:textId="77777777" w:rsidR="00BE0539" w:rsidRPr="00DC2757" w:rsidRDefault="00BE0539" w:rsidP="00E750DA">
            <w:pPr>
              <w:spacing w:after="0" w:line="240" w:lineRule="auto"/>
              <w:jc w:val="center"/>
              <w:rPr>
                <w:ins w:id="2240" w:author="Commodore, Sarah" w:date="2023-03-30T13:25:00Z"/>
                <w:rFonts w:ascii="Calibri" w:eastAsia="Times New Roman" w:hAnsi="Calibri" w:cs="Calibri"/>
                <w:color w:val="000000"/>
                <w:sz w:val="20"/>
                <w:szCs w:val="20"/>
              </w:rPr>
            </w:pPr>
            <w:ins w:id="2241" w:author="Commodore, Sarah" w:date="2023-03-30T13:25:00Z">
              <w:r w:rsidRPr="00DC2757">
                <w:rPr>
                  <w:rFonts w:ascii="Calibri" w:eastAsia="Times New Roman" w:hAnsi="Calibri" w:cs="Calibri"/>
                  <w:color w:val="000000"/>
                  <w:sz w:val="20"/>
                  <w:szCs w:val="20"/>
                </w:rPr>
                <w:t>5.0E-04</w:t>
              </w:r>
            </w:ins>
          </w:p>
        </w:tc>
        <w:tc>
          <w:tcPr>
            <w:tcW w:w="0" w:type="auto"/>
            <w:tcBorders>
              <w:top w:val="nil"/>
              <w:left w:val="nil"/>
              <w:bottom w:val="nil"/>
              <w:right w:val="nil"/>
            </w:tcBorders>
            <w:shd w:val="clear" w:color="auto" w:fill="auto"/>
            <w:noWrap/>
            <w:vAlign w:val="bottom"/>
            <w:hideMark/>
          </w:tcPr>
          <w:p w14:paraId="42074966" w14:textId="77777777" w:rsidR="00BE0539" w:rsidRPr="00DC2757" w:rsidRDefault="00BE0539" w:rsidP="00E750DA">
            <w:pPr>
              <w:spacing w:after="0" w:line="240" w:lineRule="auto"/>
              <w:jc w:val="center"/>
              <w:rPr>
                <w:ins w:id="2242" w:author="Commodore, Sarah" w:date="2023-03-30T13:25:00Z"/>
                <w:rFonts w:ascii="Calibri" w:eastAsia="Times New Roman" w:hAnsi="Calibri" w:cs="Calibri"/>
                <w:color w:val="000000"/>
                <w:sz w:val="20"/>
                <w:szCs w:val="20"/>
              </w:rPr>
            </w:pPr>
            <w:ins w:id="2243" w:author="Commodore, Sarah" w:date="2023-03-30T13:25:00Z">
              <w:r w:rsidRPr="00DC2757">
                <w:rPr>
                  <w:rFonts w:ascii="Calibri" w:eastAsia="Times New Roman" w:hAnsi="Calibri" w:cs="Calibri"/>
                  <w:color w:val="000000"/>
                  <w:sz w:val="20"/>
                  <w:szCs w:val="20"/>
                </w:rPr>
                <w:t>2.1E-03</w:t>
              </w:r>
            </w:ins>
          </w:p>
        </w:tc>
        <w:tc>
          <w:tcPr>
            <w:tcW w:w="0" w:type="auto"/>
            <w:tcBorders>
              <w:top w:val="nil"/>
              <w:left w:val="nil"/>
              <w:bottom w:val="nil"/>
              <w:right w:val="nil"/>
            </w:tcBorders>
            <w:shd w:val="clear" w:color="auto" w:fill="auto"/>
            <w:noWrap/>
            <w:vAlign w:val="bottom"/>
            <w:hideMark/>
          </w:tcPr>
          <w:p w14:paraId="2C979E87" w14:textId="77777777" w:rsidR="00BE0539" w:rsidRPr="00DC2757" w:rsidRDefault="00BE0539" w:rsidP="00E750DA">
            <w:pPr>
              <w:spacing w:after="0" w:line="240" w:lineRule="auto"/>
              <w:jc w:val="center"/>
              <w:rPr>
                <w:ins w:id="2244" w:author="Commodore, Sarah" w:date="2023-03-30T13:25:00Z"/>
                <w:rFonts w:ascii="Calibri" w:eastAsia="Times New Roman" w:hAnsi="Calibri" w:cs="Calibri"/>
                <w:color w:val="FF0000"/>
                <w:sz w:val="20"/>
                <w:szCs w:val="20"/>
              </w:rPr>
            </w:pPr>
            <w:ins w:id="2245" w:author="Commodore, Sarah" w:date="2023-03-30T13:25:00Z">
              <w:r w:rsidRPr="00DC2757">
                <w:rPr>
                  <w:rFonts w:ascii="Calibri" w:eastAsia="Times New Roman" w:hAnsi="Calibri" w:cs="Calibri"/>
                  <w:color w:val="FF0000"/>
                  <w:sz w:val="20"/>
                  <w:szCs w:val="20"/>
                </w:rPr>
                <w:t>*</w:t>
              </w:r>
            </w:ins>
          </w:p>
        </w:tc>
      </w:tr>
      <w:tr w:rsidR="00BE0539" w:rsidRPr="00DC2757" w14:paraId="23555EB8" w14:textId="77777777" w:rsidTr="00E750DA">
        <w:trPr>
          <w:trHeight w:val="260"/>
          <w:ins w:id="2246" w:author="Commodore, Sarah" w:date="2023-03-30T13:25:00Z"/>
        </w:trPr>
        <w:tc>
          <w:tcPr>
            <w:tcW w:w="0" w:type="auto"/>
            <w:tcBorders>
              <w:top w:val="nil"/>
              <w:left w:val="nil"/>
              <w:bottom w:val="nil"/>
              <w:right w:val="nil"/>
            </w:tcBorders>
            <w:shd w:val="clear" w:color="auto" w:fill="auto"/>
            <w:noWrap/>
            <w:vAlign w:val="bottom"/>
            <w:hideMark/>
          </w:tcPr>
          <w:p w14:paraId="3454BC58" w14:textId="77777777" w:rsidR="00BE0539" w:rsidRPr="00DC2757" w:rsidRDefault="00BE0539" w:rsidP="00E750DA">
            <w:pPr>
              <w:spacing w:after="0" w:line="240" w:lineRule="auto"/>
              <w:rPr>
                <w:ins w:id="2247" w:author="Commodore, Sarah" w:date="2023-03-30T13:25:00Z"/>
                <w:rFonts w:ascii="Calibri" w:eastAsia="Times New Roman" w:hAnsi="Calibri" w:cs="Calibri"/>
                <w:color w:val="000000"/>
                <w:sz w:val="20"/>
                <w:szCs w:val="20"/>
              </w:rPr>
            </w:pPr>
            <w:ins w:id="2248" w:author="Commodore, Sarah" w:date="2023-03-30T13:25:00Z">
              <w:r w:rsidRPr="00DC2757">
                <w:rPr>
                  <w:rFonts w:ascii="Calibri" w:eastAsia="Times New Roman" w:hAnsi="Calibri" w:cs="Calibri"/>
                  <w:color w:val="000000"/>
                  <w:sz w:val="20"/>
                  <w:szCs w:val="20"/>
                </w:rPr>
                <w:t>ENSG00000174156.15</w:t>
              </w:r>
            </w:ins>
          </w:p>
        </w:tc>
        <w:tc>
          <w:tcPr>
            <w:tcW w:w="0" w:type="auto"/>
            <w:tcBorders>
              <w:top w:val="nil"/>
              <w:left w:val="nil"/>
              <w:bottom w:val="nil"/>
              <w:right w:val="nil"/>
            </w:tcBorders>
            <w:shd w:val="clear" w:color="auto" w:fill="auto"/>
            <w:noWrap/>
            <w:vAlign w:val="bottom"/>
            <w:hideMark/>
          </w:tcPr>
          <w:p w14:paraId="31CA41BA" w14:textId="77777777" w:rsidR="00BE0539" w:rsidRPr="00DC2757" w:rsidRDefault="00BE0539" w:rsidP="00E750DA">
            <w:pPr>
              <w:spacing w:after="0" w:line="240" w:lineRule="auto"/>
              <w:rPr>
                <w:ins w:id="2249" w:author="Commodore, Sarah" w:date="2023-03-30T13:25:00Z"/>
                <w:rFonts w:ascii="Calibri" w:eastAsia="Times New Roman" w:hAnsi="Calibri" w:cs="Calibri"/>
                <w:color w:val="000000"/>
                <w:sz w:val="20"/>
                <w:szCs w:val="20"/>
              </w:rPr>
            </w:pPr>
            <w:ins w:id="2250" w:author="Commodore, Sarah" w:date="2023-03-30T13:25:00Z">
              <w:r w:rsidRPr="00DC2757">
                <w:rPr>
                  <w:rFonts w:ascii="Calibri" w:eastAsia="Times New Roman" w:hAnsi="Calibri" w:cs="Calibri"/>
                  <w:color w:val="000000"/>
                  <w:sz w:val="20"/>
                  <w:szCs w:val="20"/>
                </w:rPr>
                <w:t>GSTA3</w:t>
              </w:r>
            </w:ins>
          </w:p>
        </w:tc>
        <w:tc>
          <w:tcPr>
            <w:tcW w:w="0" w:type="auto"/>
            <w:tcBorders>
              <w:top w:val="nil"/>
              <w:left w:val="nil"/>
              <w:bottom w:val="nil"/>
              <w:right w:val="nil"/>
            </w:tcBorders>
            <w:shd w:val="clear" w:color="auto" w:fill="auto"/>
            <w:noWrap/>
            <w:vAlign w:val="bottom"/>
            <w:hideMark/>
          </w:tcPr>
          <w:p w14:paraId="37485A88" w14:textId="77777777" w:rsidR="00BE0539" w:rsidRPr="00DC2757" w:rsidRDefault="00BE0539" w:rsidP="00E750DA">
            <w:pPr>
              <w:spacing w:after="0" w:line="240" w:lineRule="auto"/>
              <w:jc w:val="center"/>
              <w:rPr>
                <w:ins w:id="2251" w:author="Commodore, Sarah" w:date="2023-03-30T13:25:00Z"/>
                <w:rFonts w:ascii="Calibri" w:eastAsia="Times New Roman" w:hAnsi="Calibri" w:cs="Calibri"/>
                <w:color w:val="000000"/>
                <w:sz w:val="20"/>
                <w:szCs w:val="20"/>
              </w:rPr>
            </w:pPr>
            <w:ins w:id="2252"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DC5E4B3" w14:textId="77777777" w:rsidR="00BE0539" w:rsidRPr="00DC2757" w:rsidRDefault="00BE0539" w:rsidP="00E750DA">
            <w:pPr>
              <w:spacing w:after="0" w:line="240" w:lineRule="auto"/>
              <w:jc w:val="center"/>
              <w:rPr>
                <w:ins w:id="2253" w:author="Commodore, Sarah" w:date="2023-03-30T13:25:00Z"/>
                <w:rFonts w:ascii="Calibri" w:eastAsia="Times New Roman" w:hAnsi="Calibri" w:cs="Calibri"/>
                <w:color w:val="000000"/>
                <w:sz w:val="20"/>
                <w:szCs w:val="20"/>
              </w:rPr>
            </w:pPr>
            <w:ins w:id="2254" w:author="Commodore, Sarah" w:date="2023-03-30T13:25:00Z">
              <w:r w:rsidRPr="00DC2757">
                <w:rPr>
                  <w:rFonts w:ascii="Calibri" w:eastAsia="Times New Roman" w:hAnsi="Calibri" w:cs="Calibri"/>
                  <w:color w:val="000000"/>
                  <w:sz w:val="20"/>
                  <w:szCs w:val="20"/>
                </w:rPr>
                <w:t>4.8E-06</w:t>
              </w:r>
            </w:ins>
          </w:p>
        </w:tc>
        <w:tc>
          <w:tcPr>
            <w:tcW w:w="0" w:type="auto"/>
            <w:tcBorders>
              <w:top w:val="nil"/>
              <w:left w:val="nil"/>
              <w:bottom w:val="nil"/>
              <w:right w:val="nil"/>
            </w:tcBorders>
            <w:shd w:val="clear" w:color="auto" w:fill="auto"/>
            <w:noWrap/>
            <w:vAlign w:val="bottom"/>
            <w:hideMark/>
          </w:tcPr>
          <w:p w14:paraId="5BE3AA4D" w14:textId="77777777" w:rsidR="00BE0539" w:rsidRPr="00DC2757" w:rsidRDefault="00BE0539" w:rsidP="00E750DA">
            <w:pPr>
              <w:spacing w:after="0" w:line="240" w:lineRule="auto"/>
              <w:jc w:val="center"/>
              <w:rPr>
                <w:ins w:id="2255" w:author="Commodore, Sarah" w:date="2023-03-30T13:25:00Z"/>
                <w:rFonts w:ascii="Calibri" w:eastAsia="Times New Roman" w:hAnsi="Calibri" w:cs="Calibri"/>
                <w:color w:val="000000"/>
                <w:sz w:val="20"/>
                <w:szCs w:val="20"/>
              </w:rPr>
            </w:pPr>
            <w:ins w:id="2256" w:author="Commodore, Sarah" w:date="2023-03-30T13:25: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48092ECE" w14:textId="77777777" w:rsidR="00BE0539" w:rsidRPr="00DC2757" w:rsidRDefault="00BE0539" w:rsidP="00E750DA">
            <w:pPr>
              <w:spacing w:after="0" w:line="240" w:lineRule="auto"/>
              <w:jc w:val="center"/>
              <w:rPr>
                <w:ins w:id="2257" w:author="Commodore, Sarah" w:date="2023-03-30T13:25:00Z"/>
                <w:rFonts w:ascii="Calibri" w:eastAsia="Times New Roman" w:hAnsi="Calibri" w:cs="Calibri"/>
                <w:color w:val="FF0000"/>
                <w:sz w:val="20"/>
                <w:szCs w:val="20"/>
              </w:rPr>
            </w:pPr>
            <w:ins w:id="2258" w:author="Commodore, Sarah" w:date="2023-03-30T13:25:00Z">
              <w:r w:rsidRPr="00DC2757">
                <w:rPr>
                  <w:rFonts w:ascii="Calibri" w:eastAsia="Times New Roman" w:hAnsi="Calibri" w:cs="Calibri"/>
                  <w:color w:val="FF0000"/>
                  <w:sz w:val="20"/>
                  <w:szCs w:val="20"/>
                </w:rPr>
                <w:t>*</w:t>
              </w:r>
            </w:ins>
          </w:p>
        </w:tc>
      </w:tr>
      <w:tr w:rsidR="00BE0539" w:rsidRPr="00DC2757" w14:paraId="348EC3FA" w14:textId="77777777" w:rsidTr="00E750DA">
        <w:trPr>
          <w:trHeight w:val="260"/>
          <w:ins w:id="2259" w:author="Commodore, Sarah" w:date="2023-03-30T13:25:00Z"/>
        </w:trPr>
        <w:tc>
          <w:tcPr>
            <w:tcW w:w="0" w:type="auto"/>
            <w:tcBorders>
              <w:top w:val="nil"/>
              <w:left w:val="nil"/>
              <w:bottom w:val="nil"/>
              <w:right w:val="nil"/>
            </w:tcBorders>
            <w:shd w:val="clear" w:color="auto" w:fill="auto"/>
            <w:noWrap/>
            <w:vAlign w:val="bottom"/>
            <w:hideMark/>
          </w:tcPr>
          <w:p w14:paraId="1D1F7012" w14:textId="77777777" w:rsidR="00BE0539" w:rsidRPr="00DC2757" w:rsidRDefault="00BE0539" w:rsidP="00E750DA">
            <w:pPr>
              <w:spacing w:after="0" w:line="240" w:lineRule="auto"/>
              <w:rPr>
                <w:ins w:id="2260" w:author="Commodore, Sarah" w:date="2023-03-30T13:25:00Z"/>
                <w:rFonts w:ascii="Calibri" w:eastAsia="Times New Roman" w:hAnsi="Calibri" w:cs="Calibri"/>
                <w:color w:val="000000"/>
                <w:sz w:val="20"/>
                <w:szCs w:val="20"/>
              </w:rPr>
            </w:pPr>
            <w:ins w:id="2261" w:author="Commodore, Sarah" w:date="2023-03-30T13:25:00Z">
              <w:r w:rsidRPr="00DC2757">
                <w:rPr>
                  <w:rFonts w:ascii="Calibri" w:eastAsia="Times New Roman" w:hAnsi="Calibri" w:cs="Calibri"/>
                  <w:color w:val="000000"/>
                  <w:sz w:val="20"/>
                  <w:szCs w:val="20"/>
                </w:rPr>
                <w:t>ENSG00000260908.1</w:t>
              </w:r>
            </w:ins>
          </w:p>
        </w:tc>
        <w:tc>
          <w:tcPr>
            <w:tcW w:w="0" w:type="auto"/>
            <w:tcBorders>
              <w:top w:val="nil"/>
              <w:left w:val="nil"/>
              <w:bottom w:val="nil"/>
              <w:right w:val="nil"/>
            </w:tcBorders>
            <w:shd w:val="clear" w:color="auto" w:fill="auto"/>
            <w:noWrap/>
            <w:vAlign w:val="bottom"/>
            <w:hideMark/>
          </w:tcPr>
          <w:p w14:paraId="5A1B10FE" w14:textId="77777777" w:rsidR="00BE0539" w:rsidRPr="00DC2757" w:rsidRDefault="00BE0539" w:rsidP="00E750DA">
            <w:pPr>
              <w:spacing w:after="0" w:line="240" w:lineRule="auto"/>
              <w:rPr>
                <w:ins w:id="2262" w:author="Commodore, Sarah" w:date="2023-03-30T13:25:00Z"/>
                <w:rFonts w:ascii="Calibri" w:eastAsia="Times New Roman" w:hAnsi="Calibri" w:cs="Calibri"/>
                <w:color w:val="000000"/>
                <w:sz w:val="20"/>
                <w:szCs w:val="20"/>
              </w:rPr>
            </w:pPr>
            <w:ins w:id="2263" w:author="Commodore, Sarah" w:date="2023-03-30T13:25:00Z">
              <w:r w:rsidRPr="00DC2757">
                <w:rPr>
                  <w:rFonts w:ascii="Calibri" w:eastAsia="Times New Roman" w:hAnsi="Calibri" w:cs="Calibri"/>
                  <w:color w:val="000000"/>
                  <w:sz w:val="20"/>
                  <w:szCs w:val="20"/>
                </w:rPr>
                <w:t>AC009093.3</w:t>
              </w:r>
            </w:ins>
          </w:p>
        </w:tc>
        <w:tc>
          <w:tcPr>
            <w:tcW w:w="0" w:type="auto"/>
            <w:tcBorders>
              <w:top w:val="nil"/>
              <w:left w:val="nil"/>
              <w:bottom w:val="nil"/>
              <w:right w:val="nil"/>
            </w:tcBorders>
            <w:shd w:val="clear" w:color="auto" w:fill="auto"/>
            <w:noWrap/>
            <w:vAlign w:val="bottom"/>
            <w:hideMark/>
          </w:tcPr>
          <w:p w14:paraId="5B67D1CA" w14:textId="77777777" w:rsidR="00BE0539" w:rsidRPr="00DC2757" w:rsidRDefault="00BE0539" w:rsidP="00E750DA">
            <w:pPr>
              <w:spacing w:after="0" w:line="240" w:lineRule="auto"/>
              <w:jc w:val="center"/>
              <w:rPr>
                <w:ins w:id="2264" w:author="Commodore, Sarah" w:date="2023-03-30T13:25:00Z"/>
                <w:rFonts w:ascii="Calibri" w:eastAsia="Times New Roman" w:hAnsi="Calibri" w:cs="Calibri"/>
                <w:color w:val="000000"/>
                <w:sz w:val="20"/>
                <w:szCs w:val="20"/>
              </w:rPr>
            </w:pPr>
            <w:ins w:id="2265"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8E81357" w14:textId="77777777" w:rsidR="00BE0539" w:rsidRPr="00DC2757" w:rsidRDefault="00BE0539" w:rsidP="00E750DA">
            <w:pPr>
              <w:spacing w:after="0" w:line="240" w:lineRule="auto"/>
              <w:jc w:val="center"/>
              <w:rPr>
                <w:ins w:id="2266" w:author="Commodore, Sarah" w:date="2023-03-30T13:25:00Z"/>
                <w:rFonts w:ascii="Calibri" w:eastAsia="Times New Roman" w:hAnsi="Calibri" w:cs="Calibri"/>
                <w:color w:val="000000"/>
                <w:sz w:val="20"/>
                <w:szCs w:val="20"/>
              </w:rPr>
            </w:pPr>
            <w:ins w:id="2267" w:author="Commodore, Sarah" w:date="2023-03-30T13:25:00Z">
              <w:r w:rsidRPr="00DC2757">
                <w:rPr>
                  <w:rFonts w:ascii="Calibri" w:eastAsia="Times New Roman" w:hAnsi="Calibri" w:cs="Calibri"/>
                  <w:color w:val="000000"/>
                  <w:sz w:val="20"/>
                  <w:szCs w:val="20"/>
                </w:rPr>
                <w:t>3.9E-09</w:t>
              </w:r>
            </w:ins>
          </w:p>
        </w:tc>
        <w:tc>
          <w:tcPr>
            <w:tcW w:w="0" w:type="auto"/>
            <w:tcBorders>
              <w:top w:val="nil"/>
              <w:left w:val="nil"/>
              <w:bottom w:val="nil"/>
              <w:right w:val="nil"/>
            </w:tcBorders>
            <w:shd w:val="clear" w:color="auto" w:fill="auto"/>
            <w:noWrap/>
            <w:vAlign w:val="bottom"/>
            <w:hideMark/>
          </w:tcPr>
          <w:p w14:paraId="3A3ACC18" w14:textId="77777777" w:rsidR="00BE0539" w:rsidRPr="00DC2757" w:rsidRDefault="00BE0539" w:rsidP="00E750DA">
            <w:pPr>
              <w:spacing w:after="0" w:line="240" w:lineRule="auto"/>
              <w:jc w:val="center"/>
              <w:rPr>
                <w:ins w:id="2268" w:author="Commodore, Sarah" w:date="2023-03-30T13:25:00Z"/>
                <w:rFonts w:ascii="Calibri" w:eastAsia="Times New Roman" w:hAnsi="Calibri" w:cs="Calibri"/>
                <w:color w:val="000000"/>
                <w:sz w:val="20"/>
                <w:szCs w:val="20"/>
              </w:rPr>
            </w:pPr>
            <w:ins w:id="2269" w:author="Commodore, Sarah" w:date="2023-03-30T13:25:00Z">
              <w:r w:rsidRPr="00DC2757">
                <w:rPr>
                  <w:rFonts w:ascii="Calibri" w:eastAsia="Times New Roman" w:hAnsi="Calibri" w:cs="Calibri"/>
                  <w:color w:val="000000"/>
                  <w:sz w:val="20"/>
                  <w:szCs w:val="20"/>
                </w:rPr>
                <w:t>6.0E-08</w:t>
              </w:r>
            </w:ins>
          </w:p>
        </w:tc>
        <w:tc>
          <w:tcPr>
            <w:tcW w:w="0" w:type="auto"/>
            <w:tcBorders>
              <w:top w:val="nil"/>
              <w:left w:val="nil"/>
              <w:bottom w:val="nil"/>
              <w:right w:val="nil"/>
            </w:tcBorders>
            <w:shd w:val="clear" w:color="auto" w:fill="auto"/>
            <w:noWrap/>
            <w:vAlign w:val="bottom"/>
            <w:hideMark/>
          </w:tcPr>
          <w:p w14:paraId="7CB4863D" w14:textId="77777777" w:rsidR="00BE0539" w:rsidRPr="00DC2757" w:rsidRDefault="00BE0539" w:rsidP="00E750DA">
            <w:pPr>
              <w:spacing w:after="0" w:line="240" w:lineRule="auto"/>
              <w:jc w:val="center"/>
              <w:rPr>
                <w:ins w:id="2270" w:author="Commodore, Sarah" w:date="2023-03-30T13:25:00Z"/>
                <w:rFonts w:ascii="Calibri" w:eastAsia="Times New Roman" w:hAnsi="Calibri" w:cs="Calibri"/>
                <w:color w:val="FF0000"/>
                <w:sz w:val="20"/>
                <w:szCs w:val="20"/>
              </w:rPr>
            </w:pPr>
            <w:ins w:id="2271" w:author="Commodore, Sarah" w:date="2023-03-30T13:25:00Z">
              <w:r w:rsidRPr="00DC2757">
                <w:rPr>
                  <w:rFonts w:ascii="Calibri" w:eastAsia="Times New Roman" w:hAnsi="Calibri" w:cs="Calibri"/>
                  <w:color w:val="FF0000"/>
                  <w:sz w:val="20"/>
                  <w:szCs w:val="20"/>
                </w:rPr>
                <w:t>*</w:t>
              </w:r>
            </w:ins>
          </w:p>
        </w:tc>
      </w:tr>
      <w:tr w:rsidR="00BE0539" w:rsidRPr="00DC2757" w14:paraId="7F6530F3" w14:textId="77777777" w:rsidTr="00E750DA">
        <w:trPr>
          <w:trHeight w:val="260"/>
          <w:ins w:id="2272" w:author="Commodore, Sarah" w:date="2023-03-30T13:25:00Z"/>
        </w:trPr>
        <w:tc>
          <w:tcPr>
            <w:tcW w:w="0" w:type="auto"/>
            <w:tcBorders>
              <w:top w:val="nil"/>
              <w:left w:val="nil"/>
              <w:bottom w:val="nil"/>
              <w:right w:val="nil"/>
            </w:tcBorders>
            <w:shd w:val="clear" w:color="auto" w:fill="auto"/>
            <w:noWrap/>
            <w:vAlign w:val="bottom"/>
            <w:hideMark/>
          </w:tcPr>
          <w:p w14:paraId="6401245C" w14:textId="77777777" w:rsidR="00BE0539" w:rsidRPr="00DC2757" w:rsidRDefault="00BE0539" w:rsidP="00E750DA">
            <w:pPr>
              <w:spacing w:after="0" w:line="240" w:lineRule="auto"/>
              <w:rPr>
                <w:ins w:id="2273" w:author="Commodore, Sarah" w:date="2023-03-30T13:25:00Z"/>
                <w:rFonts w:ascii="Calibri" w:eastAsia="Times New Roman" w:hAnsi="Calibri" w:cs="Calibri"/>
                <w:color w:val="000000"/>
                <w:sz w:val="20"/>
                <w:szCs w:val="20"/>
              </w:rPr>
            </w:pPr>
            <w:ins w:id="2274" w:author="Commodore, Sarah" w:date="2023-03-30T13:25:00Z">
              <w:r w:rsidRPr="00DC2757">
                <w:rPr>
                  <w:rFonts w:ascii="Calibri" w:eastAsia="Times New Roman" w:hAnsi="Calibri" w:cs="Calibri"/>
                  <w:color w:val="000000"/>
                  <w:sz w:val="20"/>
                  <w:szCs w:val="20"/>
                </w:rPr>
                <w:t>ENSG00000188869.13</w:t>
              </w:r>
            </w:ins>
          </w:p>
        </w:tc>
        <w:tc>
          <w:tcPr>
            <w:tcW w:w="0" w:type="auto"/>
            <w:tcBorders>
              <w:top w:val="nil"/>
              <w:left w:val="nil"/>
              <w:bottom w:val="nil"/>
              <w:right w:val="nil"/>
            </w:tcBorders>
            <w:shd w:val="clear" w:color="auto" w:fill="auto"/>
            <w:noWrap/>
            <w:vAlign w:val="bottom"/>
            <w:hideMark/>
          </w:tcPr>
          <w:p w14:paraId="1ADCD5C2" w14:textId="77777777" w:rsidR="00BE0539" w:rsidRPr="00DC2757" w:rsidRDefault="00BE0539" w:rsidP="00E750DA">
            <w:pPr>
              <w:spacing w:after="0" w:line="240" w:lineRule="auto"/>
              <w:rPr>
                <w:ins w:id="2275" w:author="Commodore, Sarah" w:date="2023-03-30T13:25:00Z"/>
                <w:rFonts w:ascii="Calibri" w:eastAsia="Times New Roman" w:hAnsi="Calibri" w:cs="Calibri"/>
                <w:color w:val="000000"/>
                <w:sz w:val="20"/>
                <w:szCs w:val="20"/>
              </w:rPr>
            </w:pPr>
            <w:ins w:id="2276" w:author="Commodore, Sarah" w:date="2023-03-30T13:25:00Z">
              <w:r w:rsidRPr="00DC2757">
                <w:rPr>
                  <w:rFonts w:ascii="Calibri" w:eastAsia="Times New Roman" w:hAnsi="Calibri" w:cs="Calibri"/>
                  <w:color w:val="000000"/>
                  <w:sz w:val="20"/>
                  <w:szCs w:val="20"/>
                </w:rPr>
                <w:t>TMC3</w:t>
              </w:r>
            </w:ins>
          </w:p>
        </w:tc>
        <w:tc>
          <w:tcPr>
            <w:tcW w:w="0" w:type="auto"/>
            <w:tcBorders>
              <w:top w:val="nil"/>
              <w:left w:val="nil"/>
              <w:bottom w:val="nil"/>
              <w:right w:val="nil"/>
            </w:tcBorders>
            <w:shd w:val="clear" w:color="auto" w:fill="auto"/>
            <w:noWrap/>
            <w:vAlign w:val="bottom"/>
            <w:hideMark/>
          </w:tcPr>
          <w:p w14:paraId="25014261" w14:textId="77777777" w:rsidR="00BE0539" w:rsidRPr="00DC2757" w:rsidRDefault="00BE0539" w:rsidP="00E750DA">
            <w:pPr>
              <w:spacing w:after="0" w:line="240" w:lineRule="auto"/>
              <w:jc w:val="center"/>
              <w:rPr>
                <w:ins w:id="2277" w:author="Commodore, Sarah" w:date="2023-03-30T13:25:00Z"/>
                <w:rFonts w:ascii="Calibri" w:eastAsia="Times New Roman" w:hAnsi="Calibri" w:cs="Calibri"/>
                <w:color w:val="000000"/>
                <w:sz w:val="20"/>
                <w:szCs w:val="20"/>
              </w:rPr>
            </w:pPr>
            <w:ins w:id="2278"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C5C40FB" w14:textId="77777777" w:rsidR="00BE0539" w:rsidRPr="00DC2757" w:rsidRDefault="00BE0539" w:rsidP="00E750DA">
            <w:pPr>
              <w:spacing w:after="0" w:line="240" w:lineRule="auto"/>
              <w:jc w:val="center"/>
              <w:rPr>
                <w:ins w:id="2279" w:author="Commodore, Sarah" w:date="2023-03-30T13:25:00Z"/>
                <w:rFonts w:ascii="Calibri" w:eastAsia="Times New Roman" w:hAnsi="Calibri" w:cs="Calibri"/>
                <w:color w:val="000000"/>
                <w:sz w:val="20"/>
                <w:szCs w:val="20"/>
              </w:rPr>
            </w:pPr>
            <w:ins w:id="2280" w:author="Commodore, Sarah" w:date="2023-03-30T13:25:00Z">
              <w:r w:rsidRPr="00DC2757">
                <w:rPr>
                  <w:rFonts w:ascii="Calibri" w:eastAsia="Times New Roman" w:hAnsi="Calibri" w:cs="Calibri"/>
                  <w:color w:val="000000"/>
                  <w:sz w:val="20"/>
                  <w:szCs w:val="20"/>
                </w:rPr>
                <w:t>1.2E-04</w:t>
              </w:r>
            </w:ins>
          </w:p>
        </w:tc>
        <w:tc>
          <w:tcPr>
            <w:tcW w:w="0" w:type="auto"/>
            <w:tcBorders>
              <w:top w:val="nil"/>
              <w:left w:val="nil"/>
              <w:bottom w:val="nil"/>
              <w:right w:val="nil"/>
            </w:tcBorders>
            <w:shd w:val="clear" w:color="auto" w:fill="auto"/>
            <w:noWrap/>
            <w:vAlign w:val="bottom"/>
            <w:hideMark/>
          </w:tcPr>
          <w:p w14:paraId="3A35AA6F" w14:textId="77777777" w:rsidR="00BE0539" w:rsidRPr="00DC2757" w:rsidRDefault="00BE0539" w:rsidP="00E750DA">
            <w:pPr>
              <w:spacing w:after="0" w:line="240" w:lineRule="auto"/>
              <w:jc w:val="center"/>
              <w:rPr>
                <w:ins w:id="2281" w:author="Commodore, Sarah" w:date="2023-03-30T13:25:00Z"/>
                <w:rFonts w:ascii="Calibri" w:eastAsia="Times New Roman" w:hAnsi="Calibri" w:cs="Calibri"/>
                <w:color w:val="000000"/>
                <w:sz w:val="20"/>
                <w:szCs w:val="20"/>
              </w:rPr>
            </w:pPr>
            <w:ins w:id="2282" w:author="Commodore, Sarah" w:date="2023-03-30T13:25:00Z">
              <w:r w:rsidRPr="00DC2757">
                <w:rPr>
                  <w:rFonts w:ascii="Calibri" w:eastAsia="Times New Roman" w:hAnsi="Calibri" w:cs="Calibri"/>
                  <w:color w:val="000000"/>
                  <w:sz w:val="20"/>
                  <w:szCs w:val="20"/>
                </w:rPr>
                <w:t>6.0E-04</w:t>
              </w:r>
            </w:ins>
          </w:p>
        </w:tc>
        <w:tc>
          <w:tcPr>
            <w:tcW w:w="0" w:type="auto"/>
            <w:tcBorders>
              <w:top w:val="nil"/>
              <w:left w:val="nil"/>
              <w:bottom w:val="nil"/>
              <w:right w:val="nil"/>
            </w:tcBorders>
            <w:shd w:val="clear" w:color="auto" w:fill="auto"/>
            <w:noWrap/>
            <w:vAlign w:val="bottom"/>
            <w:hideMark/>
          </w:tcPr>
          <w:p w14:paraId="37D84894" w14:textId="77777777" w:rsidR="00BE0539" w:rsidRPr="00DC2757" w:rsidRDefault="00BE0539" w:rsidP="00E750DA">
            <w:pPr>
              <w:spacing w:after="0" w:line="240" w:lineRule="auto"/>
              <w:jc w:val="center"/>
              <w:rPr>
                <w:ins w:id="2283" w:author="Commodore, Sarah" w:date="2023-03-30T13:25:00Z"/>
                <w:rFonts w:ascii="Calibri" w:eastAsia="Times New Roman" w:hAnsi="Calibri" w:cs="Calibri"/>
                <w:color w:val="FF0000"/>
                <w:sz w:val="20"/>
                <w:szCs w:val="20"/>
              </w:rPr>
            </w:pPr>
            <w:ins w:id="2284" w:author="Commodore, Sarah" w:date="2023-03-30T13:25:00Z">
              <w:r w:rsidRPr="00DC2757">
                <w:rPr>
                  <w:rFonts w:ascii="Calibri" w:eastAsia="Times New Roman" w:hAnsi="Calibri" w:cs="Calibri"/>
                  <w:color w:val="FF0000"/>
                  <w:sz w:val="20"/>
                  <w:szCs w:val="20"/>
                </w:rPr>
                <w:t>*</w:t>
              </w:r>
            </w:ins>
          </w:p>
        </w:tc>
      </w:tr>
      <w:tr w:rsidR="00BE0539" w:rsidRPr="00DC2757" w14:paraId="6E8812BC" w14:textId="77777777" w:rsidTr="00E750DA">
        <w:trPr>
          <w:trHeight w:val="260"/>
          <w:ins w:id="2285" w:author="Commodore, Sarah" w:date="2023-03-30T13:25:00Z"/>
        </w:trPr>
        <w:tc>
          <w:tcPr>
            <w:tcW w:w="0" w:type="auto"/>
            <w:tcBorders>
              <w:top w:val="nil"/>
              <w:left w:val="nil"/>
              <w:bottom w:val="nil"/>
              <w:right w:val="nil"/>
            </w:tcBorders>
            <w:shd w:val="clear" w:color="auto" w:fill="auto"/>
            <w:noWrap/>
            <w:vAlign w:val="bottom"/>
            <w:hideMark/>
          </w:tcPr>
          <w:p w14:paraId="6813DCA7" w14:textId="77777777" w:rsidR="00BE0539" w:rsidRPr="00DC2757" w:rsidRDefault="00BE0539" w:rsidP="00E750DA">
            <w:pPr>
              <w:spacing w:after="0" w:line="240" w:lineRule="auto"/>
              <w:rPr>
                <w:ins w:id="2286" w:author="Commodore, Sarah" w:date="2023-03-30T13:25:00Z"/>
                <w:rFonts w:ascii="Calibri" w:eastAsia="Times New Roman" w:hAnsi="Calibri" w:cs="Calibri"/>
                <w:color w:val="000000"/>
                <w:sz w:val="20"/>
                <w:szCs w:val="20"/>
              </w:rPr>
            </w:pPr>
            <w:ins w:id="2287" w:author="Commodore, Sarah" w:date="2023-03-30T13:25:00Z">
              <w:r w:rsidRPr="00DC2757">
                <w:rPr>
                  <w:rFonts w:ascii="Calibri" w:eastAsia="Times New Roman" w:hAnsi="Calibri" w:cs="Calibri"/>
                  <w:color w:val="000000"/>
                  <w:sz w:val="20"/>
                  <w:szCs w:val="20"/>
                </w:rPr>
                <w:t>ENSG00000278338.4</w:t>
              </w:r>
            </w:ins>
          </w:p>
        </w:tc>
        <w:tc>
          <w:tcPr>
            <w:tcW w:w="0" w:type="auto"/>
            <w:tcBorders>
              <w:top w:val="nil"/>
              <w:left w:val="nil"/>
              <w:bottom w:val="nil"/>
              <w:right w:val="nil"/>
            </w:tcBorders>
            <w:shd w:val="clear" w:color="auto" w:fill="auto"/>
            <w:noWrap/>
            <w:vAlign w:val="bottom"/>
            <w:hideMark/>
          </w:tcPr>
          <w:p w14:paraId="5D04CE9B" w14:textId="77777777" w:rsidR="00BE0539" w:rsidRPr="00DC2757" w:rsidRDefault="00BE0539" w:rsidP="00E750DA">
            <w:pPr>
              <w:spacing w:after="0" w:line="240" w:lineRule="auto"/>
              <w:rPr>
                <w:ins w:id="2288" w:author="Commodore, Sarah" w:date="2023-03-30T13:25:00Z"/>
                <w:rFonts w:ascii="Calibri" w:eastAsia="Times New Roman" w:hAnsi="Calibri" w:cs="Calibri"/>
                <w:color w:val="000000"/>
                <w:sz w:val="20"/>
                <w:szCs w:val="20"/>
              </w:rPr>
            </w:pPr>
            <w:ins w:id="2289" w:author="Commodore, Sarah" w:date="2023-03-30T13:25:00Z">
              <w:r w:rsidRPr="00DC2757">
                <w:rPr>
                  <w:rFonts w:ascii="Calibri" w:eastAsia="Times New Roman" w:hAnsi="Calibri" w:cs="Calibri"/>
                  <w:color w:val="000000"/>
                  <w:sz w:val="20"/>
                  <w:szCs w:val="20"/>
                </w:rPr>
                <w:t>VWA8-AS1</w:t>
              </w:r>
            </w:ins>
          </w:p>
        </w:tc>
        <w:tc>
          <w:tcPr>
            <w:tcW w:w="0" w:type="auto"/>
            <w:tcBorders>
              <w:top w:val="nil"/>
              <w:left w:val="nil"/>
              <w:bottom w:val="nil"/>
              <w:right w:val="nil"/>
            </w:tcBorders>
            <w:shd w:val="clear" w:color="auto" w:fill="auto"/>
            <w:noWrap/>
            <w:vAlign w:val="bottom"/>
            <w:hideMark/>
          </w:tcPr>
          <w:p w14:paraId="1C76E548" w14:textId="77777777" w:rsidR="00BE0539" w:rsidRPr="00DC2757" w:rsidRDefault="00BE0539" w:rsidP="00E750DA">
            <w:pPr>
              <w:spacing w:after="0" w:line="240" w:lineRule="auto"/>
              <w:jc w:val="center"/>
              <w:rPr>
                <w:ins w:id="2290" w:author="Commodore, Sarah" w:date="2023-03-30T13:25:00Z"/>
                <w:rFonts w:ascii="Calibri" w:eastAsia="Times New Roman" w:hAnsi="Calibri" w:cs="Calibri"/>
                <w:color w:val="000000"/>
                <w:sz w:val="20"/>
                <w:szCs w:val="20"/>
              </w:rPr>
            </w:pPr>
            <w:ins w:id="2291"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846ADE3" w14:textId="77777777" w:rsidR="00BE0539" w:rsidRPr="00DC2757" w:rsidRDefault="00BE0539" w:rsidP="00E750DA">
            <w:pPr>
              <w:spacing w:after="0" w:line="240" w:lineRule="auto"/>
              <w:jc w:val="center"/>
              <w:rPr>
                <w:ins w:id="2292" w:author="Commodore, Sarah" w:date="2023-03-30T13:25:00Z"/>
                <w:rFonts w:ascii="Calibri" w:eastAsia="Times New Roman" w:hAnsi="Calibri" w:cs="Calibri"/>
                <w:color w:val="000000"/>
                <w:sz w:val="20"/>
                <w:szCs w:val="20"/>
              </w:rPr>
            </w:pPr>
            <w:ins w:id="2293" w:author="Commodore, Sarah" w:date="2023-03-30T13:25:00Z">
              <w:r w:rsidRPr="00DC2757">
                <w:rPr>
                  <w:rFonts w:ascii="Calibri" w:eastAsia="Times New Roman" w:hAnsi="Calibri" w:cs="Calibri"/>
                  <w:color w:val="000000"/>
                  <w:sz w:val="20"/>
                  <w:szCs w:val="20"/>
                </w:rPr>
                <w:t>2.6E-12</w:t>
              </w:r>
            </w:ins>
          </w:p>
        </w:tc>
        <w:tc>
          <w:tcPr>
            <w:tcW w:w="0" w:type="auto"/>
            <w:tcBorders>
              <w:top w:val="nil"/>
              <w:left w:val="nil"/>
              <w:bottom w:val="nil"/>
              <w:right w:val="nil"/>
            </w:tcBorders>
            <w:shd w:val="clear" w:color="auto" w:fill="auto"/>
            <w:noWrap/>
            <w:vAlign w:val="bottom"/>
            <w:hideMark/>
          </w:tcPr>
          <w:p w14:paraId="6A898FD0" w14:textId="77777777" w:rsidR="00BE0539" w:rsidRPr="00DC2757" w:rsidRDefault="00BE0539" w:rsidP="00E750DA">
            <w:pPr>
              <w:spacing w:after="0" w:line="240" w:lineRule="auto"/>
              <w:jc w:val="center"/>
              <w:rPr>
                <w:ins w:id="2294" w:author="Commodore, Sarah" w:date="2023-03-30T13:25:00Z"/>
                <w:rFonts w:ascii="Calibri" w:eastAsia="Times New Roman" w:hAnsi="Calibri" w:cs="Calibri"/>
                <w:color w:val="000000"/>
                <w:sz w:val="20"/>
                <w:szCs w:val="20"/>
              </w:rPr>
            </w:pPr>
            <w:ins w:id="2295" w:author="Commodore, Sarah" w:date="2023-03-30T13:25:00Z">
              <w:r w:rsidRPr="00DC2757">
                <w:rPr>
                  <w:rFonts w:ascii="Calibri" w:eastAsia="Times New Roman" w:hAnsi="Calibri" w:cs="Calibri"/>
                  <w:color w:val="000000"/>
                  <w:sz w:val="20"/>
                  <w:szCs w:val="20"/>
                </w:rPr>
                <w:t>9.2E-11</w:t>
              </w:r>
            </w:ins>
          </w:p>
        </w:tc>
        <w:tc>
          <w:tcPr>
            <w:tcW w:w="0" w:type="auto"/>
            <w:tcBorders>
              <w:top w:val="nil"/>
              <w:left w:val="nil"/>
              <w:bottom w:val="nil"/>
              <w:right w:val="nil"/>
            </w:tcBorders>
            <w:shd w:val="clear" w:color="auto" w:fill="auto"/>
            <w:noWrap/>
            <w:vAlign w:val="bottom"/>
            <w:hideMark/>
          </w:tcPr>
          <w:p w14:paraId="3A5F212A" w14:textId="77777777" w:rsidR="00BE0539" w:rsidRPr="00DC2757" w:rsidRDefault="00BE0539" w:rsidP="00E750DA">
            <w:pPr>
              <w:spacing w:after="0" w:line="240" w:lineRule="auto"/>
              <w:jc w:val="center"/>
              <w:rPr>
                <w:ins w:id="2296" w:author="Commodore, Sarah" w:date="2023-03-30T13:25:00Z"/>
                <w:rFonts w:ascii="Calibri" w:eastAsia="Times New Roman" w:hAnsi="Calibri" w:cs="Calibri"/>
                <w:color w:val="FF0000"/>
                <w:sz w:val="20"/>
                <w:szCs w:val="20"/>
              </w:rPr>
            </w:pPr>
            <w:ins w:id="2297" w:author="Commodore, Sarah" w:date="2023-03-30T13:25:00Z">
              <w:r w:rsidRPr="00DC2757">
                <w:rPr>
                  <w:rFonts w:ascii="Calibri" w:eastAsia="Times New Roman" w:hAnsi="Calibri" w:cs="Calibri"/>
                  <w:color w:val="FF0000"/>
                  <w:sz w:val="20"/>
                  <w:szCs w:val="20"/>
                </w:rPr>
                <w:t>*</w:t>
              </w:r>
            </w:ins>
          </w:p>
        </w:tc>
      </w:tr>
      <w:tr w:rsidR="00BE0539" w:rsidRPr="00DC2757" w14:paraId="2E9A517F" w14:textId="77777777" w:rsidTr="00E750DA">
        <w:trPr>
          <w:trHeight w:val="260"/>
          <w:ins w:id="2298" w:author="Commodore, Sarah" w:date="2023-03-30T13:25:00Z"/>
        </w:trPr>
        <w:tc>
          <w:tcPr>
            <w:tcW w:w="0" w:type="auto"/>
            <w:tcBorders>
              <w:top w:val="nil"/>
              <w:left w:val="nil"/>
              <w:bottom w:val="nil"/>
              <w:right w:val="nil"/>
            </w:tcBorders>
            <w:shd w:val="clear" w:color="auto" w:fill="auto"/>
            <w:noWrap/>
            <w:vAlign w:val="bottom"/>
            <w:hideMark/>
          </w:tcPr>
          <w:p w14:paraId="7543A543" w14:textId="77777777" w:rsidR="00BE0539" w:rsidRPr="00DC2757" w:rsidRDefault="00BE0539" w:rsidP="00E750DA">
            <w:pPr>
              <w:spacing w:after="0" w:line="240" w:lineRule="auto"/>
              <w:rPr>
                <w:ins w:id="2299" w:author="Commodore, Sarah" w:date="2023-03-30T13:25:00Z"/>
                <w:rFonts w:ascii="Calibri" w:eastAsia="Times New Roman" w:hAnsi="Calibri" w:cs="Calibri"/>
                <w:color w:val="000000"/>
                <w:sz w:val="20"/>
                <w:szCs w:val="20"/>
              </w:rPr>
            </w:pPr>
            <w:ins w:id="2300" w:author="Commodore, Sarah" w:date="2023-03-30T13:25:00Z">
              <w:r w:rsidRPr="00DC2757">
                <w:rPr>
                  <w:rFonts w:ascii="Calibri" w:eastAsia="Times New Roman" w:hAnsi="Calibri" w:cs="Calibri"/>
                  <w:color w:val="000000"/>
                  <w:sz w:val="20"/>
                  <w:szCs w:val="20"/>
                </w:rPr>
                <w:t>ENSG00000034239.11</w:t>
              </w:r>
            </w:ins>
          </w:p>
        </w:tc>
        <w:tc>
          <w:tcPr>
            <w:tcW w:w="0" w:type="auto"/>
            <w:tcBorders>
              <w:top w:val="nil"/>
              <w:left w:val="nil"/>
              <w:bottom w:val="nil"/>
              <w:right w:val="nil"/>
            </w:tcBorders>
            <w:shd w:val="clear" w:color="auto" w:fill="auto"/>
            <w:noWrap/>
            <w:vAlign w:val="bottom"/>
            <w:hideMark/>
          </w:tcPr>
          <w:p w14:paraId="3F27FBFE" w14:textId="77777777" w:rsidR="00BE0539" w:rsidRPr="00DC2757" w:rsidRDefault="00BE0539" w:rsidP="00E750DA">
            <w:pPr>
              <w:spacing w:after="0" w:line="240" w:lineRule="auto"/>
              <w:rPr>
                <w:ins w:id="2301" w:author="Commodore, Sarah" w:date="2023-03-30T13:25:00Z"/>
                <w:rFonts w:ascii="Calibri" w:eastAsia="Times New Roman" w:hAnsi="Calibri" w:cs="Calibri"/>
                <w:color w:val="000000"/>
                <w:sz w:val="20"/>
                <w:szCs w:val="20"/>
              </w:rPr>
            </w:pPr>
            <w:ins w:id="2302" w:author="Commodore, Sarah" w:date="2023-03-30T13:25:00Z">
              <w:r w:rsidRPr="00DC2757">
                <w:rPr>
                  <w:rFonts w:ascii="Calibri" w:eastAsia="Times New Roman" w:hAnsi="Calibri" w:cs="Calibri"/>
                  <w:color w:val="000000"/>
                  <w:sz w:val="20"/>
                  <w:szCs w:val="20"/>
                </w:rPr>
                <w:t>EFCAB1</w:t>
              </w:r>
            </w:ins>
          </w:p>
        </w:tc>
        <w:tc>
          <w:tcPr>
            <w:tcW w:w="0" w:type="auto"/>
            <w:tcBorders>
              <w:top w:val="nil"/>
              <w:left w:val="nil"/>
              <w:bottom w:val="nil"/>
              <w:right w:val="nil"/>
            </w:tcBorders>
            <w:shd w:val="clear" w:color="auto" w:fill="auto"/>
            <w:noWrap/>
            <w:vAlign w:val="bottom"/>
            <w:hideMark/>
          </w:tcPr>
          <w:p w14:paraId="7BFB1477" w14:textId="77777777" w:rsidR="00BE0539" w:rsidRPr="00DC2757" w:rsidRDefault="00BE0539" w:rsidP="00E750DA">
            <w:pPr>
              <w:spacing w:after="0" w:line="240" w:lineRule="auto"/>
              <w:jc w:val="center"/>
              <w:rPr>
                <w:ins w:id="2303" w:author="Commodore, Sarah" w:date="2023-03-30T13:25:00Z"/>
                <w:rFonts w:ascii="Calibri" w:eastAsia="Times New Roman" w:hAnsi="Calibri" w:cs="Calibri"/>
                <w:color w:val="000000"/>
                <w:sz w:val="20"/>
                <w:szCs w:val="20"/>
              </w:rPr>
            </w:pPr>
            <w:ins w:id="2304"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A4D0739" w14:textId="77777777" w:rsidR="00BE0539" w:rsidRPr="00DC2757" w:rsidRDefault="00BE0539" w:rsidP="00E750DA">
            <w:pPr>
              <w:spacing w:after="0" w:line="240" w:lineRule="auto"/>
              <w:jc w:val="center"/>
              <w:rPr>
                <w:ins w:id="2305" w:author="Commodore, Sarah" w:date="2023-03-30T13:25:00Z"/>
                <w:rFonts w:ascii="Calibri" w:eastAsia="Times New Roman" w:hAnsi="Calibri" w:cs="Calibri"/>
                <w:color w:val="000000"/>
                <w:sz w:val="20"/>
                <w:szCs w:val="20"/>
              </w:rPr>
            </w:pPr>
            <w:ins w:id="2306" w:author="Commodore, Sarah" w:date="2023-03-30T13:25:00Z">
              <w:r w:rsidRPr="00DC2757">
                <w:rPr>
                  <w:rFonts w:ascii="Calibri" w:eastAsia="Times New Roman" w:hAnsi="Calibri" w:cs="Calibri"/>
                  <w:color w:val="000000"/>
                  <w:sz w:val="20"/>
                  <w:szCs w:val="20"/>
                </w:rPr>
                <w:t>5.3E-07</w:t>
              </w:r>
            </w:ins>
          </w:p>
        </w:tc>
        <w:tc>
          <w:tcPr>
            <w:tcW w:w="0" w:type="auto"/>
            <w:tcBorders>
              <w:top w:val="nil"/>
              <w:left w:val="nil"/>
              <w:bottom w:val="nil"/>
              <w:right w:val="nil"/>
            </w:tcBorders>
            <w:shd w:val="clear" w:color="auto" w:fill="auto"/>
            <w:noWrap/>
            <w:vAlign w:val="bottom"/>
            <w:hideMark/>
          </w:tcPr>
          <w:p w14:paraId="281B086D" w14:textId="77777777" w:rsidR="00BE0539" w:rsidRPr="00DC2757" w:rsidRDefault="00BE0539" w:rsidP="00E750DA">
            <w:pPr>
              <w:spacing w:after="0" w:line="240" w:lineRule="auto"/>
              <w:jc w:val="center"/>
              <w:rPr>
                <w:ins w:id="2307" w:author="Commodore, Sarah" w:date="2023-03-30T13:25:00Z"/>
                <w:rFonts w:ascii="Calibri" w:eastAsia="Times New Roman" w:hAnsi="Calibri" w:cs="Calibri"/>
                <w:color w:val="000000"/>
                <w:sz w:val="20"/>
                <w:szCs w:val="20"/>
              </w:rPr>
            </w:pPr>
            <w:ins w:id="2308" w:author="Commodore, Sarah" w:date="2023-03-30T13:25:00Z">
              <w:r w:rsidRPr="00DC2757">
                <w:rPr>
                  <w:rFonts w:ascii="Calibri" w:eastAsia="Times New Roman" w:hAnsi="Calibri" w:cs="Calibri"/>
                  <w:color w:val="000000"/>
                  <w:sz w:val="20"/>
                  <w:szCs w:val="20"/>
                </w:rPr>
                <w:t>4.9E-06</w:t>
              </w:r>
            </w:ins>
          </w:p>
        </w:tc>
        <w:tc>
          <w:tcPr>
            <w:tcW w:w="0" w:type="auto"/>
            <w:tcBorders>
              <w:top w:val="nil"/>
              <w:left w:val="nil"/>
              <w:bottom w:val="nil"/>
              <w:right w:val="nil"/>
            </w:tcBorders>
            <w:shd w:val="clear" w:color="auto" w:fill="auto"/>
            <w:noWrap/>
            <w:vAlign w:val="bottom"/>
            <w:hideMark/>
          </w:tcPr>
          <w:p w14:paraId="301EF499" w14:textId="77777777" w:rsidR="00BE0539" w:rsidRPr="00DC2757" w:rsidRDefault="00BE0539" w:rsidP="00E750DA">
            <w:pPr>
              <w:spacing w:after="0" w:line="240" w:lineRule="auto"/>
              <w:jc w:val="center"/>
              <w:rPr>
                <w:ins w:id="2309" w:author="Commodore, Sarah" w:date="2023-03-30T13:25:00Z"/>
                <w:rFonts w:ascii="Calibri" w:eastAsia="Times New Roman" w:hAnsi="Calibri" w:cs="Calibri"/>
                <w:color w:val="FF0000"/>
                <w:sz w:val="20"/>
                <w:szCs w:val="20"/>
              </w:rPr>
            </w:pPr>
            <w:ins w:id="2310" w:author="Commodore, Sarah" w:date="2023-03-30T13:25:00Z">
              <w:r w:rsidRPr="00DC2757">
                <w:rPr>
                  <w:rFonts w:ascii="Calibri" w:eastAsia="Times New Roman" w:hAnsi="Calibri" w:cs="Calibri"/>
                  <w:color w:val="FF0000"/>
                  <w:sz w:val="20"/>
                  <w:szCs w:val="20"/>
                </w:rPr>
                <w:t>*</w:t>
              </w:r>
            </w:ins>
          </w:p>
        </w:tc>
      </w:tr>
      <w:tr w:rsidR="00BE0539" w:rsidRPr="00DC2757" w14:paraId="6932713D" w14:textId="77777777" w:rsidTr="00E750DA">
        <w:trPr>
          <w:trHeight w:val="260"/>
          <w:ins w:id="2311" w:author="Commodore, Sarah" w:date="2023-03-30T13:25:00Z"/>
        </w:trPr>
        <w:tc>
          <w:tcPr>
            <w:tcW w:w="0" w:type="auto"/>
            <w:tcBorders>
              <w:top w:val="nil"/>
              <w:left w:val="nil"/>
              <w:bottom w:val="nil"/>
              <w:right w:val="nil"/>
            </w:tcBorders>
            <w:shd w:val="clear" w:color="auto" w:fill="auto"/>
            <w:noWrap/>
            <w:vAlign w:val="bottom"/>
            <w:hideMark/>
          </w:tcPr>
          <w:p w14:paraId="71354CA6" w14:textId="77777777" w:rsidR="00BE0539" w:rsidRPr="00DC2757" w:rsidRDefault="00BE0539" w:rsidP="00E750DA">
            <w:pPr>
              <w:spacing w:after="0" w:line="240" w:lineRule="auto"/>
              <w:rPr>
                <w:ins w:id="2312" w:author="Commodore, Sarah" w:date="2023-03-30T13:25:00Z"/>
                <w:rFonts w:ascii="Calibri" w:eastAsia="Times New Roman" w:hAnsi="Calibri" w:cs="Calibri"/>
                <w:color w:val="000000"/>
                <w:sz w:val="20"/>
                <w:szCs w:val="20"/>
              </w:rPr>
            </w:pPr>
            <w:ins w:id="2313" w:author="Commodore, Sarah" w:date="2023-03-30T13:25:00Z">
              <w:r w:rsidRPr="00DC2757">
                <w:rPr>
                  <w:rFonts w:ascii="Calibri" w:eastAsia="Times New Roman" w:hAnsi="Calibri" w:cs="Calibri"/>
                  <w:color w:val="000000"/>
                  <w:sz w:val="20"/>
                  <w:szCs w:val="20"/>
                </w:rPr>
                <w:t>ENSG00000168658.19</w:t>
              </w:r>
            </w:ins>
          </w:p>
        </w:tc>
        <w:tc>
          <w:tcPr>
            <w:tcW w:w="0" w:type="auto"/>
            <w:tcBorders>
              <w:top w:val="nil"/>
              <w:left w:val="nil"/>
              <w:bottom w:val="nil"/>
              <w:right w:val="nil"/>
            </w:tcBorders>
            <w:shd w:val="clear" w:color="auto" w:fill="auto"/>
            <w:noWrap/>
            <w:vAlign w:val="bottom"/>
            <w:hideMark/>
          </w:tcPr>
          <w:p w14:paraId="24CA8281" w14:textId="77777777" w:rsidR="00BE0539" w:rsidRPr="00DC2757" w:rsidRDefault="00BE0539" w:rsidP="00E750DA">
            <w:pPr>
              <w:spacing w:after="0" w:line="240" w:lineRule="auto"/>
              <w:rPr>
                <w:ins w:id="2314" w:author="Commodore, Sarah" w:date="2023-03-30T13:25:00Z"/>
                <w:rFonts w:ascii="Calibri" w:eastAsia="Times New Roman" w:hAnsi="Calibri" w:cs="Calibri"/>
                <w:color w:val="000000"/>
                <w:sz w:val="20"/>
                <w:szCs w:val="20"/>
              </w:rPr>
            </w:pPr>
            <w:ins w:id="2315" w:author="Commodore, Sarah" w:date="2023-03-30T13:25:00Z">
              <w:r w:rsidRPr="00DC2757">
                <w:rPr>
                  <w:rFonts w:ascii="Calibri" w:eastAsia="Times New Roman" w:hAnsi="Calibri" w:cs="Calibri"/>
                  <w:color w:val="000000"/>
                  <w:sz w:val="20"/>
                  <w:szCs w:val="20"/>
                </w:rPr>
                <w:t>VWA3B</w:t>
              </w:r>
            </w:ins>
          </w:p>
        </w:tc>
        <w:tc>
          <w:tcPr>
            <w:tcW w:w="0" w:type="auto"/>
            <w:tcBorders>
              <w:top w:val="nil"/>
              <w:left w:val="nil"/>
              <w:bottom w:val="nil"/>
              <w:right w:val="nil"/>
            </w:tcBorders>
            <w:shd w:val="clear" w:color="auto" w:fill="auto"/>
            <w:noWrap/>
            <w:vAlign w:val="bottom"/>
            <w:hideMark/>
          </w:tcPr>
          <w:p w14:paraId="07FD4EA2" w14:textId="77777777" w:rsidR="00BE0539" w:rsidRPr="00DC2757" w:rsidRDefault="00BE0539" w:rsidP="00E750DA">
            <w:pPr>
              <w:spacing w:after="0" w:line="240" w:lineRule="auto"/>
              <w:jc w:val="center"/>
              <w:rPr>
                <w:ins w:id="2316" w:author="Commodore, Sarah" w:date="2023-03-30T13:25:00Z"/>
                <w:rFonts w:ascii="Calibri" w:eastAsia="Times New Roman" w:hAnsi="Calibri" w:cs="Calibri"/>
                <w:color w:val="000000"/>
                <w:sz w:val="20"/>
                <w:szCs w:val="20"/>
              </w:rPr>
            </w:pPr>
            <w:ins w:id="2317"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BBE4012" w14:textId="77777777" w:rsidR="00BE0539" w:rsidRPr="00DC2757" w:rsidRDefault="00BE0539" w:rsidP="00E750DA">
            <w:pPr>
              <w:spacing w:after="0" w:line="240" w:lineRule="auto"/>
              <w:jc w:val="center"/>
              <w:rPr>
                <w:ins w:id="2318" w:author="Commodore, Sarah" w:date="2023-03-30T13:25:00Z"/>
                <w:rFonts w:ascii="Calibri" w:eastAsia="Times New Roman" w:hAnsi="Calibri" w:cs="Calibri"/>
                <w:color w:val="000000"/>
                <w:sz w:val="20"/>
                <w:szCs w:val="20"/>
              </w:rPr>
            </w:pPr>
            <w:ins w:id="2319" w:author="Commodore, Sarah" w:date="2023-03-30T13:25:00Z">
              <w:r w:rsidRPr="00DC2757">
                <w:rPr>
                  <w:rFonts w:ascii="Calibri" w:eastAsia="Times New Roman" w:hAnsi="Calibri" w:cs="Calibri"/>
                  <w:color w:val="000000"/>
                  <w:sz w:val="20"/>
                  <w:szCs w:val="20"/>
                </w:rPr>
                <w:t>2.8E-12</w:t>
              </w:r>
            </w:ins>
          </w:p>
        </w:tc>
        <w:tc>
          <w:tcPr>
            <w:tcW w:w="0" w:type="auto"/>
            <w:tcBorders>
              <w:top w:val="nil"/>
              <w:left w:val="nil"/>
              <w:bottom w:val="nil"/>
              <w:right w:val="nil"/>
            </w:tcBorders>
            <w:shd w:val="clear" w:color="auto" w:fill="auto"/>
            <w:noWrap/>
            <w:vAlign w:val="bottom"/>
            <w:hideMark/>
          </w:tcPr>
          <w:p w14:paraId="6CACB440" w14:textId="77777777" w:rsidR="00BE0539" w:rsidRPr="00DC2757" w:rsidRDefault="00BE0539" w:rsidP="00E750DA">
            <w:pPr>
              <w:spacing w:after="0" w:line="240" w:lineRule="auto"/>
              <w:jc w:val="center"/>
              <w:rPr>
                <w:ins w:id="2320" w:author="Commodore, Sarah" w:date="2023-03-30T13:25:00Z"/>
                <w:rFonts w:ascii="Calibri" w:eastAsia="Times New Roman" w:hAnsi="Calibri" w:cs="Calibri"/>
                <w:color w:val="000000"/>
                <w:sz w:val="20"/>
                <w:szCs w:val="20"/>
              </w:rPr>
            </w:pPr>
            <w:ins w:id="2321" w:author="Commodore, Sarah" w:date="2023-03-30T13:25:00Z">
              <w:r w:rsidRPr="00DC2757">
                <w:rPr>
                  <w:rFonts w:ascii="Calibri" w:eastAsia="Times New Roman" w:hAnsi="Calibri" w:cs="Calibri"/>
                  <w:color w:val="000000"/>
                  <w:sz w:val="20"/>
                  <w:szCs w:val="20"/>
                </w:rPr>
                <w:t>1.0E-10</w:t>
              </w:r>
            </w:ins>
          </w:p>
        </w:tc>
        <w:tc>
          <w:tcPr>
            <w:tcW w:w="0" w:type="auto"/>
            <w:tcBorders>
              <w:top w:val="nil"/>
              <w:left w:val="nil"/>
              <w:bottom w:val="nil"/>
              <w:right w:val="nil"/>
            </w:tcBorders>
            <w:shd w:val="clear" w:color="auto" w:fill="auto"/>
            <w:noWrap/>
            <w:vAlign w:val="bottom"/>
            <w:hideMark/>
          </w:tcPr>
          <w:p w14:paraId="388BE08E" w14:textId="77777777" w:rsidR="00BE0539" w:rsidRPr="00DC2757" w:rsidRDefault="00BE0539" w:rsidP="00E750DA">
            <w:pPr>
              <w:spacing w:after="0" w:line="240" w:lineRule="auto"/>
              <w:jc w:val="center"/>
              <w:rPr>
                <w:ins w:id="2322" w:author="Commodore, Sarah" w:date="2023-03-30T13:25:00Z"/>
                <w:rFonts w:ascii="Calibri" w:eastAsia="Times New Roman" w:hAnsi="Calibri" w:cs="Calibri"/>
                <w:color w:val="FF0000"/>
                <w:sz w:val="20"/>
                <w:szCs w:val="20"/>
              </w:rPr>
            </w:pPr>
            <w:ins w:id="2323" w:author="Commodore, Sarah" w:date="2023-03-30T13:25:00Z">
              <w:r w:rsidRPr="00DC2757">
                <w:rPr>
                  <w:rFonts w:ascii="Calibri" w:eastAsia="Times New Roman" w:hAnsi="Calibri" w:cs="Calibri"/>
                  <w:color w:val="FF0000"/>
                  <w:sz w:val="20"/>
                  <w:szCs w:val="20"/>
                </w:rPr>
                <w:t>*</w:t>
              </w:r>
            </w:ins>
          </w:p>
        </w:tc>
      </w:tr>
      <w:tr w:rsidR="00BE0539" w:rsidRPr="00DC2757" w14:paraId="674B86F4" w14:textId="77777777" w:rsidTr="00E750DA">
        <w:trPr>
          <w:trHeight w:val="260"/>
          <w:ins w:id="2324" w:author="Commodore, Sarah" w:date="2023-03-30T13:25:00Z"/>
        </w:trPr>
        <w:tc>
          <w:tcPr>
            <w:tcW w:w="0" w:type="auto"/>
            <w:tcBorders>
              <w:top w:val="nil"/>
              <w:left w:val="nil"/>
              <w:bottom w:val="nil"/>
              <w:right w:val="nil"/>
            </w:tcBorders>
            <w:shd w:val="clear" w:color="auto" w:fill="auto"/>
            <w:noWrap/>
            <w:vAlign w:val="bottom"/>
            <w:hideMark/>
          </w:tcPr>
          <w:p w14:paraId="4F2F2034" w14:textId="77777777" w:rsidR="00BE0539" w:rsidRPr="00DC2757" w:rsidRDefault="00BE0539" w:rsidP="00E750DA">
            <w:pPr>
              <w:spacing w:after="0" w:line="240" w:lineRule="auto"/>
              <w:rPr>
                <w:ins w:id="2325" w:author="Commodore, Sarah" w:date="2023-03-30T13:25:00Z"/>
                <w:rFonts w:ascii="Calibri" w:eastAsia="Times New Roman" w:hAnsi="Calibri" w:cs="Calibri"/>
                <w:color w:val="000000"/>
                <w:sz w:val="20"/>
                <w:szCs w:val="20"/>
              </w:rPr>
            </w:pPr>
            <w:ins w:id="2326" w:author="Commodore, Sarah" w:date="2023-03-30T13:25:00Z">
              <w:r w:rsidRPr="00DC2757">
                <w:rPr>
                  <w:rFonts w:ascii="Calibri" w:eastAsia="Times New Roman" w:hAnsi="Calibri" w:cs="Calibri"/>
                  <w:color w:val="000000"/>
                  <w:sz w:val="20"/>
                  <w:szCs w:val="20"/>
                </w:rPr>
                <w:t>ENSG00000124237.6</w:t>
              </w:r>
            </w:ins>
          </w:p>
        </w:tc>
        <w:tc>
          <w:tcPr>
            <w:tcW w:w="0" w:type="auto"/>
            <w:tcBorders>
              <w:top w:val="nil"/>
              <w:left w:val="nil"/>
              <w:bottom w:val="nil"/>
              <w:right w:val="nil"/>
            </w:tcBorders>
            <w:shd w:val="clear" w:color="auto" w:fill="auto"/>
            <w:noWrap/>
            <w:vAlign w:val="bottom"/>
            <w:hideMark/>
          </w:tcPr>
          <w:p w14:paraId="5DF34C12" w14:textId="77777777" w:rsidR="00BE0539" w:rsidRPr="00DC2757" w:rsidRDefault="00BE0539" w:rsidP="00E750DA">
            <w:pPr>
              <w:spacing w:after="0" w:line="240" w:lineRule="auto"/>
              <w:rPr>
                <w:ins w:id="2327" w:author="Commodore, Sarah" w:date="2023-03-30T13:25:00Z"/>
                <w:rFonts w:ascii="Calibri" w:eastAsia="Times New Roman" w:hAnsi="Calibri" w:cs="Calibri"/>
                <w:color w:val="000000"/>
                <w:sz w:val="20"/>
                <w:szCs w:val="20"/>
              </w:rPr>
            </w:pPr>
            <w:ins w:id="2328" w:author="Commodore, Sarah" w:date="2023-03-30T13:25:00Z">
              <w:r w:rsidRPr="00DC2757">
                <w:rPr>
                  <w:rFonts w:ascii="Calibri" w:eastAsia="Times New Roman" w:hAnsi="Calibri" w:cs="Calibri"/>
                  <w:color w:val="000000"/>
                  <w:sz w:val="20"/>
                  <w:szCs w:val="20"/>
                </w:rPr>
                <w:t>C20orf85</w:t>
              </w:r>
            </w:ins>
          </w:p>
        </w:tc>
        <w:tc>
          <w:tcPr>
            <w:tcW w:w="0" w:type="auto"/>
            <w:tcBorders>
              <w:top w:val="nil"/>
              <w:left w:val="nil"/>
              <w:bottom w:val="nil"/>
              <w:right w:val="nil"/>
            </w:tcBorders>
            <w:shd w:val="clear" w:color="auto" w:fill="auto"/>
            <w:noWrap/>
            <w:vAlign w:val="bottom"/>
            <w:hideMark/>
          </w:tcPr>
          <w:p w14:paraId="59BA3EEE" w14:textId="77777777" w:rsidR="00BE0539" w:rsidRPr="00DC2757" w:rsidRDefault="00BE0539" w:rsidP="00E750DA">
            <w:pPr>
              <w:spacing w:after="0" w:line="240" w:lineRule="auto"/>
              <w:jc w:val="center"/>
              <w:rPr>
                <w:ins w:id="2329" w:author="Commodore, Sarah" w:date="2023-03-30T13:25:00Z"/>
                <w:rFonts w:ascii="Calibri" w:eastAsia="Times New Roman" w:hAnsi="Calibri" w:cs="Calibri"/>
                <w:color w:val="000000"/>
                <w:sz w:val="20"/>
                <w:szCs w:val="20"/>
              </w:rPr>
            </w:pPr>
            <w:ins w:id="2330"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90D1BFB" w14:textId="77777777" w:rsidR="00BE0539" w:rsidRPr="00DC2757" w:rsidRDefault="00BE0539" w:rsidP="00E750DA">
            <w:pPr>
              <w:spacing w:after="0" w:line="240" w:lineRule="auto"/>
              <w:jc w:val="center"/>
              <w:rPr>
                <w:ins w:id="2331" w:author="Commodore, Sarah" w:date="2023-03-30T13:25:00Z"/>
                <w:rFonts w:ascii="Calibri" w:eastAsia="Times New Roman" w:hAnsi="Calibri" w:cs="Calibri"/>
                <w:color w:val="000000"/>
                <w:sz w:val="20"/>
                <w:szCs w:val="20"/>
              </w:rPr>
            </w:pPr>
            <w:ins w:id="2332" w:author="Commodore, Sarah" w:date="2023-03-30T13:25:00Z">
              <w:r w:rsidRPr="00DC2757">
                <w:rPr>
                  <w:rFonts w:ascii="Calibri" w:eastAsia="Times New Roman" w:hAnsi="Calibri" w:cs="Calibri"/>
                  <w:color w:val="000000"/>
                  <w:sz w:val="20"/>
                  <w:szCs w:val="20"/>
                </w:rPr>
                <w:t>5.2E-07</w:t>
              </w:r>
            </w:ins>
          </w:p>
        </w:tc>
        <w:tc>
          <w:tcPr>
            <w:tcW w:w="0" w:type="auto"/>
            <w:tcBorders>
              <w:top w:val="nil"/>
              <w:left w:val="nil"/>
              <w:bottom w:val="nil"/>
              <w:right w:val="nil"/>
            </w:tcBorders>
            <w:shd w:val="clear" w:color="auto" w:fill="auto"/>
            <w:noWrap/>
            <w:vAlign w:val="bottom"/>
            <w:hideMark/>
          </w:tcPr>
          <w:p w14:paraId="66F75F1F" w14:textId="77777777" w:rsidR="00BE0539" w:rsidRPr="00DC2757" w:rsidRDefault="00BE0539" w:rsidP="00E750DA">
            <w:pPr>
              <w:spacing w:after="0" w:line="240" w:lineRule="auto"/>
              <w:jc w:val="center"/>
              <w:rPr>
                <w:ins w:id="2333" w:author="Commodore, Sarah" w:date="2023-03-30T13:25:00Z"/>
                <w:rFonts w:ascii="Calibri" w:eastAsia="Times New Roman" w:hAnsi="Calibri" w:cs="Calibri"/>
                <w:color w:val="000000"/>
                <w:sz w:val="20"/>
                <w:szCs w:val="20"/>
              </w:rPr>
            </w:pPr>
            <w:ins w:id="2334" w:author="Commodore, Sarah" w:date="2023-03-30T13:25:00Z">
              <w:r w:rsidRPr="00DC2757">
                <w:rPr>
                  <w:rFonts w:ascii="Calibri" w:eastAsia="Times New Roman" w:hAnsi="Calibri" w:cs="Calibri"/>
                  <w:color w:val="000000"/>
                  <w:sz w:val="20"/>
                  <w:szCs w:val="20"/>
                </w:rPr>
                <w:t>4.9E-06</w:t>
              </w:r>
            </w:ins>
          </w:p>
        </w:tc>
        <w:tc>
          <w:tcPr>
            <w:tcW w:w="0" w:type="auto"/>
            <w:tcBorders>
              <w:top w:val="nil"/>
              <w:left w:val="nil"/>
              <w:bottom w:val="nil"/>
              <w:right w:val="nil"/>
            </w:tcBorders>
            <w:shd w:val="clear" w:color="auto" w:fill="auto"/>
            <w:noWrap/>
            <w:vAlign w:val="bottom"/>
            <w:hideMark/>
          </w:tcPr>
          <w:p w14:paraId="3B091A87" w14:textId="77777777" w:rsidR="00BE0539" w:rsidRPr="00DC2757" w:rsidRDefault="00BE0539" w:rsidP="00E750DA">
            <w:pPr>
              <w:spacing w:after="0" w:line="240" w:lineRule="auto"/>
              <w:jc w:val="center"/>
              <w:rPr>
                <w:ins w:id="2335" w:author="Commodore, Sarah" w:date="2023-03-30T13:25:00Z"/>
                <w:rFonts w:ascii="Calibri" w:eastAsia="Times New Roman" w:hAnsi="Calibri" w:cs="Calibri"/>
                <w:color w:val="FF0000"/>
                <w:sz w:val="20"/>
                <w:szCs w:val="20"/>
              </w:rPr>
            </w:pPr>
            <w:ins w:id="2336" w:author="Commodore, Sarah" w:date="2023-03-30T13:25:00Z">
              <w:r w:rsidRPr="00DC2757">
                <w:rPr>
                  <w:rFonts w:ascii="Calibri" w:eastAsia="Times New Roman" w:hAnsi="Calibri" w:cs="Calibri"/>
                  <w:color w:val="FF0000"/>
                  <w:sz w:val="20"/>
                  <w:szCs w:val="20"/>
                </w:rPr>
                <w:t>*</w:t>
              </w:r>
            </w:ins>
          </w:p>
        </w:tc>
      </w:tr>
      <w:tr w:rsidR="00BE0539" w:rsidRPr="00DC2757" w14:paraId="0FD1A8DF" w14:textId="77777777" w:rsidTr="00E750DA">
        <w:trPr>
          <w:trHeight w:val="260"/>
          <w:ins w:id="2337" w:author="Commodore, Sarah" w:date="2023-03-30T13:25:00Z"/>
        </w:trPr>
        <w:tc>
          <w:tcPr>
            <w:tcW w:w="0" w:type="auto"/>
            <w:tcBorders>
              <w:top w:val="nil"/>
              <w:left w:val="nil"/>
              <w:bottom w:val="nil"/>
              <w:right w:val="nil"/>
            </w:tcBorders>
            <w:shd w:val="clear" w:color="auto" w:fill="auto"/>
            <w:noWrap/>
            <w:vAlign w:val="bottom"/>
            <w:hideMark/>
          </w:tcPr>
          <w:p w14:paraId="57853DA5" w14:textId="77777777" w:rsidR="00BE0539" w:rsidRPr="00DC2757" w:rsidRDefault="00BE0539" w:rsidP="00E750DA">
            <w:pPr>
              <w:spacing w:after="0" w:line="240" w:lineRule="auto"/>
              <w:rPr>
                <w:ins w:id="2338" w:author="Commodore, Sarah" w:date="2023-03-30T13:25:00Z"/>
                <w:rFonts w:ascii="Calibri" w:eastAsia="Times New Roman" w:hAnsi="Calibri" w:cs="Calibri"/>
                <w:color w:val="000000"/>
                <w:sz w:val="20"/>
                <w:szCs w:val="20"/>
              </w:rPr>
            </w:pPr>
            <w:ins w:id="2339" w:author="Commodore, Sarah" w:date="2023-03-30T13:25:00Z">
              <w:r w:rsidRPr="00DC2757">
                <w:rPr>
                  <w:rFonts w:ascii="Calibri" w:eastAsia="Times New Roman" w:hAnsi="Calibri" w:cs="Calibri"/>
                  <w:color w:val="000000"/>
                  <w:sz w:val="20"/>
                  <w:szCs w:val="20"/>
                </w:rPr>
                <w:t>ENSG00000125046.15</w:t>
              </w:r>
            </w:ins>
          </w:p>
        </w:tc>
        <w:tc>
          <w:tcPr>
            <w:tcW w:w="0" w:type="auto"/>
            <w:tcBorders>
              <w:top w:val="nil"/>
              <w:left w:val="nil"/>
              <w:bottom w:val="nil"/>
              <w:right w:val="nil"/>
            </w:tcBorders>
            <w:shd w:val="clear" w:color="auto" w:fill="auto"/>
            <w:noWrap/>
            <w:vAlign w:val="bottom"/>
            <w:hideMark/>
          </w:tcPr>
          <w:p w14:paraId="2D9AB836" w14:textId="77777777" w:rsidR="00BE0539" w:rsidRPr="00DC2757" w:rsidRDefault="00BE0539" w:rsidP="00E750DA">
            <w:pPr>
              <w:spacing w:after="0" w:line="240" w:lineRule="auto"/>
              <w:rPr>
                <w:ins w:id="2340" w:author="Commodore, Sarah" w:date="2023-03-30T13:25:00Z"/>
                <w:rFonts w:ascii="Calibri" w:eastAsia="Times New Roman" w:hAnsi="Calibri" w:cs="Calibri"/>
                <w:color w:val="000000"/>
                <w:sz w:val="20"/>
                <w:szCs w:val="20"/>
              </w:rPr>
            </w:pPr>
            <w:ins w:id="2341" w:author="Commodore, Sarah" w:date="2023-03-30T13:25:00Z">
              <w:r w:rsidRPr="00DC2757">
                <w:rPr>
                  <w:rFonts w:ascii="Calibri" w:eastAsia="Times New Roman" w:hAnsi="Calibri" w:cs="Calibri"/>
                  <w:color w:val="000000"/>
                  <w:sz w:val="20"/>
                  <w:szCs w:val="20"/>
                </w:rPr>
                <w:t>SSUH2</w:t>
              </w:r>
            </w:ins>
          </w:p>
        </w:tc>
        <w:tc>
          <w:tcPr>
            <w:tcW w:w="0" w:type="auto"/>
            <w:tcBorders>
              <w:top w:val="nil"/>
              <w:left w:val="nil"/>
              <w:bottom w:val="nil"/>
              <w:right w:val="nil"/>
            </w:tcBorders>
            <w:shd w:val="clear" w:color="auto" w:fill="auto"/>
            <w:noWrap/>
            <w:vAlign w:val="bottom"/>
            <w:hideMark/>
          </w:tcPr>
          <w:p w14:paraId="2399BE38" w14:textId="77777777" w:rsidR="00BE0539" w:rsidRPr="00DC2757" w:rsidRDefault="00BE0539" w:rsidP="00E750DA">
            <w:pPr>
              <w:spacing w:after="0" w:line="240" w:lineRule="auto"/>
              <w:jc w:val="center"/>
              <w:rPr>
                <w:ins w:id="2342" w:author="Commodore, Sarah" w:date="2023-03-30T13:25:00Z"/>
                <w:rFonts w:ascii="Calibri" w:eastAsia="Times New Roman" w:hAnsi="Calibri" w:cs="Calibri"/>
                <w:color w:val="000000"/>
                <w:sz w:val="20"/>
                <w:szCs w:val="20"/>
              </w:rPr>
            </w:pPr>
            <w:ins w:id="2343"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C233293" w14:textId="77777777" w:rsidR="00BE0539" w:rsidRPr="00DC2757" w:rsidRDefault="00BE0539" w:rsidP="00E750DA">
            <w:pPr>
              <w:spacing w:after="0" w:line="240" w:lineRule="auto"/>
              <w:jc w:val="center"/>
              <w:rPr>
                <w:ins w:id="2344" w:author="Commodore, Sarah" w:date="2023-03-30T13:25:00Z"/>
                <w:rFonts w:ascii="Calibri" w:eastAsia="Times New Roman" w:hAnsi="Calibri" w:cs="Calibri"/>
                <w:color w:val="000000"/>
                <w:sz w:val="20"/>
                <w:szCs w:val="20"/>
              </w:rPr>
            </w:pPr>
            <w:ins w:id="2345" w:author="Commodore, Sarah" w:date="2023-03-30T13:25:00Z">
              <w:r w:rsidRPr="00DC2757">
                <w:rPr>
                  <w:rFonts w:ascii="Calibri" w:eastAsia="Times New Roman" w:hAnsi="Calibri" w:cs="Calibri"/>
                  <w:color w:val="000000"/>
                  <w:sz w:val="20"/>
                  <w:szCs w:val="20"/>
                </w:rPr>
                <w:t>4.6E-04</w:t>
              </w:r>
            </w:ins>
          </w:p>
        </w:tc>
        <w:tc>
          <w:tcPr>
            <w:tcW w:w="0" w:type="auto"/>
            <w:tcBorders>
              <w:top w:val="nil"/>
              <w:left w:val="nil"/>
              <w:bottom w:val="nil"/>
              <w:right w:val="nil"/>
            </w:tcBorders>
            <w:shd w:val="clear" w:color="auto" w:fill="auto"/>
            <w:noWrap/>
            <w:vAlign w:val="bottom"/>
            <w:hideMark/>
          </w:tcPr>
          <w:p w14:paraId="4D580F23" w14:textId="77777777" w:rsidR="00BE0539" w:rsidRPr="00DC2757" w:rsidRDefault="00BE0539" w:rsidP="00E750DA">
            <w:pPr>
              <w:spacing w:after="0" w:line="240" w:lineRule="auto"/>
              <w:jc w:val="center"/>
              <w:rPr>
                <w:ins w:id="2346" w:author="Commodore, Sarah" w:date="2023-03-30T13:25:00Z"/>
                <w:rFonts w:ascii="Calibri" w:eastAsia="Times New Roman" w:hAnsi="Calibri" w:cs="Calibri"/>
                <w:color w:val="000000"/>
                <w:sz w:val="20"/>
                <w:szCs w:val="20"/>
              </w:rPr>
            </w:pPr>
            <w:ins w:id="2347" w:author="Commodore, Sarah" w:date="2023-03-30T13:25:00Z">
              <w:r w:rsidRPr="00DC2757">
                <w:rPr>
                  <w:rFonts w:ascii="Calibri" w:eastAsia="Times New Roman" w:hAnsi="Calibri" w:cs="Calibri"/>
                  <w:color w:val="000000"/>
                  <w:sz w:val="20"/>
                  <w:szCs w:val="20"/>
                </w:rPr>
                <w:t>1.9E-03</w:t>
              </w:r>
            </w:ins>
          </w:p>
        </w:tc>
        <w:tc>
          <w:tcPr>
            <w:tcW w:w="0" w:type="auto"/>
            <w:tcBorders>
              <w:top w:val="nil"/>
              <w:left w:val="nil"/>
              <w:bottom w:val="nil"/>
              <w:right w:val="nil"/>
            </w:tcBorders>
            <w:shd w:val="clear" w:color="auto" w:fill="auto"/>
            <w:noWrap/>
            <w:vAlign w:val="bottom"/>
            <w:hideMark/>
          </w:tcPr>
          <w:p w14:paraId="46499478" w14:textId="77777777" w:rsidR="00BE0539" w:rsidRPr="00DC2757" w:rsidRDefault="00BE0539" w:rsidP="00E750DA">
            <w:pPr>
              <w:spacing w:after="0" w:line="240" w:lineRule="auto"/>
              <w:jc w:val="center"/>
              <w:rPr>
                <w:ins w:id="2348" w:author="Commodore, Sarah" w:date="2023-03-30T13:25:00Z"/>
                <w:rFonts w:ascii="Calibri" w:eastAsia="Times New Roman" w:hAnsi="Calibri" w:cs="Calibri"/>
                <w:color w:val="FF0000"/>
                <w:sz w:val="20"/>
                <w:szCs w:val="20"/>
              </w:rPr>
            </w:pPr>
            <w:ins w:id="2349" w:author="Commodore, Sarah" w:date="2023-03-30T13:25:00Z">
              <w:r w:rsidRPr="00DC2757">
                <w:rPr>
                  <w:rFonts w:ascii="Calibri" w:eastAsia="Times New Roman" w:hAnsi="Calibri" w:cs="Calibri"/>
                  <w:color w:val="FF0000"/>
                  <w:sz w:val="20"/>
                  <w:szCs w:val="20"/>
                </w:rPr>
                <w:t>*</w:t>
              </w:r>
            </w:ins>
          </w:p>
        </w:tc>
      </w:tr>
      <w:tr w:rsidR="00BE0539" w:rsidRPr="00DC2757" w14:paraId="4039190B" w14:textId="77777777" w:rsidTr="00E750DA">
        <w:trPr>
          <w:trHeight w:val="260"/>
          <w:ins w:id="2350" w:author="Commodore, Sarah" w:date="2023-03-30T13:25:00Z"/>
        </w:trPr>
        <w:tc>
          <w:tcPr>
            <w:tcW w:w="0" w:type="auto"/>
            <w:tcBorders>
              <w:top w:val="nil"/>
              <w:left w:val="nil"/>
              <w:bottom w:val="nil"/>
              <w:right w:val="nil"/>
            </w:tcBorders>
            <w:shd w:val="clear" w:color="auto" w:fill="auto"/>
            <w:noWrap/>
            <w:vAlign w:val="bottom"/>
            <w:hideMark/>
          </w:tcPr>
          <w:p w14:paraId="79482E5A" w14:textId="77777777" w:rsidR="00BE0539" w:rsidRPr="00DC2757" w:rsidRDefault="00BE0539" w:rsidP="00E750DA">
            <w:pPr>
              <w:spacing w:after="0" w:line="240" w:lineRule="auto"/>
              <w:rPr>
                <w:ins w:id="2351" w:author="Commodore, Sarah" w:date="2023-03-30T13:25:00Z"/>
                <w:rFonts w:ascii="Calibri" w:eastAsia="Times New Roman" w:hAnsi="Calibri" w:cs="Calibri"/>
                <w:color w:val="000000"/>
                <w:sz w:val="20"/>
                <w:szCs w:val="20"/>
              </w:rPr>
            </w:pPr>
            <w:ins w:id="2352" w:author="Commodore, Sarah" w:date="2023-03-30T13:25:00Z">
              <w:r w:rsidRPr="00DC2757">
                <w:rPr>
                  <w:rFonts w:ascii="Calibri" w:eastAsia="Times New Roman" w:hAnsi="Calibri" w:cs="Calibri"/>
                  <w:color w:val="000000"/>
                  <w:sz w:val="20"/>
                  <w:szCs w:val="20"/>
                </w:rPr>
                <w:t>ENSG00000149575.9</w:t>
              </w:r>
            </w:ins>
          </w:p>
        </w:tc>
        <w:tc>
          <w:tcPr>
            <w:tcW w:w="0" w:type="auto"/>
            <w:tcBorders>
              <w:top w:val="nil"/>
              <w:left w:val="nil"/>
              <w:bottom w:val="nil"/>
              <w:right w:val="nil"/>
            </w:tcBorders>
            <w:shd w:val="clear" w:color="auto" w:fill="auto"/>
            <w:noWrap/>
            <w:vAlign w:val="bottom"/>
            <w:hideMark/>
          </w:tcPr>
          <w:p w14:paraId="61272D80" w14:textId="77777777" w:rsidR="00BE0539" w:rsidRPr="00DC2757" w:rsidRDefault="00BE0539" w:rsidP="00E750DA">
            <w:pPr>
              <w:spacing w:after="0" w:line="240" w:lineRule="auto"/>
              <w:rPr>
                <w:ins w:id="2353" w:author="Commodore, Sarah" w:date="2023-03-30T13:25:00Z"/>
                <w:rFonts w:ascii="Calibri" w:eastAsia="Times New Roman" w:hAnsi="Calibri" w:cs="Calibri"/>
                <w:color w:val="000000"/>
                <w:sz w:val="20"/>
                <w:szCs w:val="20"/>
              </w:rPr>
            </w:pPr>
            <w:ins w:id="2354" w:author="Commodore, Sarah" w:date="2023-03-30T13:25:00Z">
              <w:r w:rsidRPr="00DC2757">
                <w:rPr>
                  <w:rFonts w:ascii="Calibri" w:eastAsia="Times New Roman" w:hAnsi="Calibri" w:cs="Calibri"/>
                  <w:color w:val="000000"/>
                  <w:sz w:val="20"/>
                  <w:szCs w:val="20"/>
                </w:rPr>
                <w:t>SCN2B</w:t>
              </w:r>
            </w:ins>
          </w:p>
        </w:tc>
        <w:tc>
          <w:tcPr>
            <w:tcW w:w="0" w:type="auto"/>
            <w:tcBorders>
              <w:top w:val="nil"/>
              <w:left w:val="nil"/>
              <w:bottom w:val="nil"/>
              <w:right w:val="nil"/>
            </w:tcBorders>
            <w:shd w:val="clear" w:color="auto" w:fill="auto"/>
            <w:noWrap/>
            <w:vAlign w:val="bottom"/>
            <w:hideMark/>
          </w:tcPr>
          <w:p w14:paraId="37097C9D" w14:textId="77777777" w:rsidR="00BE0539" w:rsidRPr="00DC2757" w:rsidRDefault="00BE0539" w:rsidP="00E750DA">
            <w:pPr>
              <w:spacing w:after="0" w:line="240" w:lineRule="auto"/>
              <w:jc w:val="center"/>
              <w:rPr>
                <w:ins w:id="2355" w:author="Commodore, Sarah" w:date="2023-03-30T13:25:00Z"/>
                <w:rFonts w:ascii="Calibri" w:eastAsia="Times New Roman" w:hAnsi="Calibri" w:cs="Calibri"/>
                <w:color w:val="000000"/>
                <w:sz w:val="20"/>
                <w:szCs w:val="20"/>
              </w:rPr>
            </w:pPr>
            <w:ins w:id="2356"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1FE6935" w14:textId="77777777" w:rsidR="00BE0539" w:rsidRPr="00DC2757" w:rsidRDefault="00BE0539" w:rsidP="00E750DA">
            <w:pPr>
              <w:spacing w:after="0" w:line="240" w:lineRule="auto"/>
              <w:jc w:val="center"/>
              <w:rPr>
                <w:ins w:id="2357" w:author="Commodore, Sarah" w:date="2023-03-30T13:25:00Z"/>
                <w:rFonts w:ascii="Calibri" w:eastAsia="Times New Roman" w:hAnsi="Calibri" w:cs="Calibri"/>
                <w:color w:val="000000"/>
                <w:sz w:val="20"/>
                <w:szCs w:val="20"/>
              </w:rPr>
            </w:pPr>
            <w:ins w:id="2358" w:author="Commodore, Sarah" w:date="2023-03-30T13:25:00Z">
              <w:r w:rsidRPr="00DC2757">
                <w:rPr>
                  <w:rFonts w:ascii="Calibri" w:eastAsia="Times New Roman" w:hAnsi="Calibri" w:cs="Calibri"/>
                  <w:color w:val="000000"/>
                  <w:sz w:val="20"/>
                  <w:szCs w:val="20"/>
                </w:rPr>
                <w:t>6.0E-05</w:t>
              </w:r>
            </w:ins>
          </w:p>
        </w:tc>
        <w:tc>
          <w:tcPr>
            <w:tcW w:w="0" w:type="auto"/>
            <w:tcBorders>
              <w:top w:val="nil"/>
              <w:left w:val="nil"/>
              <w:bottom w:val="nil"/>
              <w:right w:val="nil"/>
            </w:tcBorders>
            <w:shd w:val="clear" w:color="auto" w:fill="auto"/>
            <w:noWrap/>
            <w:vAlign w:val="bottom"/>
            <w:hideMark/>
          </w:tcPr>
          <w:p w14:paraId="1816C563" w14:textId="77777777" w:rsidR="00BE0539" w:rsidRPr="00DC2757" w:rsidRDefault="00BE0539" w:rsidP="00E750DA">
            <w:pPr>
              <w:spacing w:after="0" w:line="240" w:lineRule="auto"/>
              <w:jc w:val="center"/>
              <w:rPr>
                <w:ins w:id="2359" w:author="Commodore, Sarah" w:date="2023-03-30T13:25:00Z"/>
                <w:rFonts w:ascii="Calibri" w:eastAsia="Times New Roman" w:hAnsi="Calibri" w:cs="Calibri"/>
                <w:color w:val="000000"/>
                <w:sz w:val="20"/>
                <w:szCs w:val="20"/>
              </w:rPr>
            </w:pPr>
            <w:ins w:id="2360" w:author="Commodore, Sarah" w:date="2023-03-30T13:25:00Z">
              <w:r w:rsidRPr="00DC2757">
                <w:rPr>
                  <w:rFonts w:ascii="Calibri" w:eastAsia="Times New Roman" w:hAnsi="Calibri" w:cs="Calibri"/>
                  <w:color w:val="000000"/>
                  <w:sz w:val="20"/>
                  <w:szCs w:val="20"/>
                </w:rPr>
                <w:t>3.3E-04</w:t>
              </w:r>
            </w:ins>
          </w:p>
        </w:tc>
        <w:tc>
          <w:tcPr>
            <w:tcW w:w="0" w:type="auto"/>
            <w:tcBorders>
              <w:top w:val="nil"/>
              <w:left w:val="nil"/>
              <w:bottom w:val="nil"/>
              <w:right w:val="nil"/>
            </w:tcBorders>
            <w:shd w:val="clear" w:color="auto" w:fill="auto"/>
            <w:noWrap/>
            <w:vAlign w:val="bottom"/>
            <w:hideMark/>
          </w:tcPr>
          <w:p w14:paraId="3C9F241C" w14:textId="77777777" w:rsidR="00BE0539" w:rsidRPr="00DC2757" w:rsidRDefault="00BE0539" w:rsidP="00E750DA">
            <w:pPr>
              <w:spacing w:after="0" w:line="240" w:lineRule="auto"/>
              <w:jc w:val="center"/>
              <w:rPr>
                <w:ins w:id="2361" w:author="Commodore, Sarah" w:date="2023-03-30T13:25:00Z"/>
                <w:rFonts w:ascii="Calibri" w:eastAsia="Times New Roman" w:hAnsi="Calibri" w:cs="Calibri"/>
                <w:color w:val="FF0000"/>
                <w:sz w:val="20"/>
                <w:szCs w:val="20"/>
              </w:rPr>
            </w:pPr>
            <w:ins w:id="2362" w:author="Commodore, Sarah" w:date="2023-03-30T13:25:00Z">
              <w:r w:rsidRPr="00DC2757">
                <w:rPr>
                  <w:rFonts w:ascii="Calibri" w:eastAsia="Times New Roman" w:hAnsi="Calibri" w:cs="Calibri"/>
                  <w:color w:val="FF0000"/>
                  <w:sz w:val="20"/>
                  <w:szCs w:val="20"/>
                </w:rPr>
                <w:t>*</w:t>
              </w:r>
            </w:ins>
          </w:p>
        </w:tc>
      </w:tr>
      <w:tr w:rsidR="00BE0539" w:rsidRPr="00DC2757" w14:paraId="7751C8BF" w14:textId="77777777" w:rsidTr="00E750DA">
        <w:trPr>
          <w:trHeight w:val="260"/>
          <w:ins w:id="2363" w:author="Commodore, Sarah" w:date="2023-03-30T13:25:00Z"/>
        </w:trPr>
        <w:tc>
          <w:tcPr>
            <w:tcW w:w="0" w:type="auto"/>
            <w:tcBorders>
              <w:top w:val="nil"/>
              <w:left w:val="nil"/>
              <w:bottom w:val="nil"/>
              <w:right w:val="nil"/>
            </w:tcBorders>
            <w:shd w:val="clear" w:color="auto" w:fill="auto"/>
            <w:noWrap/>
            <w:vAlign w:val="bottom"/>
            <w:hideMark/>
          </w:tcPr>
          <w:p w14:paraId="698290C9" w14:textId="77777777" w:rsidR="00BE0539" w:rsidRPr="00DC2757" w:rsidRDefault="00BE0539" w:rsidP="00E750DA">
            <w:pPr>
              <w:spacing w:after="0" w:line="240" w:lineRule="auto"/>
              <w:rPr>
                <w:ins w:id="2364" w:author="Commodore, Sarah" w:date="2023-03-30T13:25:00Z"/>
                <w:rFonts w:ascii="Calibri" w:eastAsia="Times New Roman" w:hAnsi="Calibri" w:cs="Calibri"/>
                <w:color w:val="000000"/>
                <w:sz w:val="20"/>
                <w:szCs w:val="20"/>
              </w:rPr>
            </w:pPr>
            <w:ins w:id="2365" w:author="Commodore, Sarah" w:date="2023-03-30T13:25:00Z">
              <w:r w:rsidRPr="00DC2757">
                <w:rPr>
                  <w:rFonts w:ascii="Calibri" w:eastAsia="Times New Roman" w:hAnsi="Calibri" w:cs="Calibri"/>
                  <w:color w:val="000000"/>
                  <w:sz w:val="20"/>
                  <w:szCs w:val="20"/>
                </w:rPr>
                <w:t>ENSG00000155026.16</w:t>
              </w:r>
            </w:ins>
          </w:p>
        </w:tc>
        <w:tc>
          <w:tcPr>
            <w:tcW w:w="0" w:type="auto"/>
            <w:tcBorders>
              <w:top w:val="nil"/>
              <w:left w:val="nil"/>
              <w:bottom w:val="nil"/>
              <w:right w:val="nil"/>
            </w:tcBorders>
            <w:shd w:val="clear" w:color="auto" w:fill="auto"/>
            <w:noWrap/>
            <w:vAlign w:val="bottom"/>
            <w:hideMark/>
          </w:tcPr>
          <w:p w14:paraId="50F96E66" w14:textId="77777777" w:rsidR="00BE0539" w:rsidRPr="00DC2757" w:rsidRDefault="00BE0539" w:rsidP="00E750DA">
            <w:pPr>
              <w:spacing w:after="0" w:line="240" w:lineRule="auto"/>
              <w:rPr>
                <w:ins w:id="2366" w:author="Commodore, Sarah" w:date="2023-03-30T13:25:00Z"/>
                <w:rFonts w:ascii="Calibri" w:eastAsia="Times New Roman" w:hAnsi="Calibri" w:cs="Calibri"/>
                <w:color w:val="000000"/>
                <w:sz w:val="20"/>
                <w:szCs w:val="20"/>
              </w:rPr>
            </w:pPr>
            <w:ins w:id="2367" w:author="Commodore, Sarah" w:date="2023-03-30T13:25:00Z">
              <w:r w:rsidRPr="00DC2757">
                <w:rPr>
                  <w:rFonts w:ascii="Calibri" w:eastAsia="Times New Roman" w:hAnsi="Calibri" w:cs="Calibri"/>
                  <w:color w:val="000000"/>
                  <w:sz w:val="20"/>
                  <w:szCs w:val="20"/>
                </w:rPr>
                <w:t>RSPH10B</w:t>
              </w:r>
            </w:ins>
          </w:p>
        </w:tc>
        <w:tc>
          <w:tcPr>
            <w:tcW w:w="0" w:type="auto"/>
            <w:tcBorders>
              <w:top w:val="nil"/>
              <w:left w:val="nil"/>
              <w:bottom w:val="nil"/>
              <w:right w:val="nil"/>
            </w:tcBorders>
            <w:shd w:val="clear" w:color="auto" w:fill="auto"/>
            <w:noWrap/>
            <w:vAlign w:val="bottom"/>
            <w:hideMark/>
          </w:tcPr>
          <w:p w14:paraId="0C0D10CE" w14:textId="77777777" w:rsidR="00BE0539" w:rsidRPr="00DC2757" w:rsidRDefault="00BE0539" w:rsidP="00E750DA">
            <w:pPr>
              <w:spacing w:after="0" w:line="240" w:lineRule="auto"/>
              <w:jc w:val="center"/>
              <w:rPr>
                <w:ins w:id="2368" w:author="Commodore, Sarah" w:date="2023-03-30T13:25:00Z"/>
                <w:rFonts w:ascii="Calibri" w:eastAsia="Times New Roman" w:hAnsi="Calibri" w:cs="Calibri"/>
                <w:color w:val="000000"/>
                <w:sz w:val="20"/>
                <w:szCs w:val="20"/>
              </w:rPr>
            </w:pPr>
            <w:ins w:id="2369"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C4A68D4" w14:textId="77777777" w:rsidR="00BE0539" w:rsidRPr="00DC2757" w:rsidRDefault="00BE0539" w:rsidP="00E750DA">
            <w:pPr>
              <w:spacing w:after="0" w:line="240" w:lineRule="auto"/>
              <w:jc w:val="center"/>
              <w:rPr>
                <w:ins w:id="2370" w:author="Commodore, Sarah" w:date="2023-03-30T13:25:00Z"/>
                <w:rFonts w:ascii="Calibri" w:eastAsia="Times New Roman" w:hAnsi="Calibri" w:cs="Calibri"/>
                <w:color w:val="000000"/>
                <w:sz w:val="20"/>
                <w:szCs w:val="20"/>
              </w:rPr>
            </w:pPr>
            <w:ins w:id="2371" w:author="Commodore, Sarah" w:date="2023-03-30T13:25:00Z">
              <w:r w:rsidRPr="00DC2757">
                <w:rPr>
                  <w:rFonts w:ascii="Calibri" w:eastAsia="Times New Roman" w:hAnsi="Calibri" w:cs="Calibri"/>
                  <w:color w:val="000000"/>
                  <w:sz w:val="20"/>
                  <w:szCs w:val="20"/>
                </w:rPr>
                <w:t>1.7E-10</w:t>
              </w:r>
            </w:ins>
          </w:p>
        </w:tc>
        <w:tc>
          <w:tcPr>
            <w:tcW w:w="0" w:type="auto"/>
            <w:tcBorders>
              <w:top w:val="nil"/>
              <w:left w:val="nil"/>
              <w:bottom w:val="nil"/>
              <w:right w:val="nil"/>
            </w:tcBorders>
            <w:shd w:val="clear" w:color="auto" w:fill="auto"/>
            <w:noWrap/>
            <w:vAlign w:val="bottom"/>
            <w:hideMark/>
          </w:tcPr>
          <w:p w14:paraId="7DA47D7B" w14:textId="77777777" w:rsidR="00BE0539" w:rsidRPr="00DC2757" w:rsidRDefault="00BE0539" w:rsidP="00E750DA">
            <w:pPr>
              <w:spacing w:after="0" w:line="240" w:lineRule="auto"/>
              <w:jc w:val="center"/>
              <w:rPr>
                <w:ins w:id="2372" w:author="Commodore, Sarah" w:date="2023-03-30T13:25:00Z"/>
                <w:rFonts w:ascii="Calibri" w:eastAsia="Times New Roman" w:hAnsi="Calibri" w:cs="Calibri"/>
                <w:color w:val="000000"/>
                <w:sz w:val="20"/>
                <w:szCs w:val="20"/>
              </w:rPr>
            </w:pPr>
            <w:ins w:id="2373" w:author="Commodore, Sarah" w:date="2023-03-30T13:25:00Z">
              <w:r w:rsidRPr="00DC2757">
                <w:rPr>
                  <w:rFonts w:ascii="Calibri" w:eastAsia="Times New Roman" w:hAnsi="Calibri" w:cs="Calibri"/>
                  <w:color w:val="000000"/>
                  <w:sz w:val="20"/>
                  <w:szCs w:val="20"/>
                </w:rPr>
                <w:t>3.7E-09</w:t>
              </w:r>
            </w:ins>
          </w:p>
        </w:tc>
        <w:tc>
          <w:tcPr>
            <w:tcW w:w="0" w:type="auto"/>
            <w:tcBorders>
              <w:top w:val="nil"/>
              <w:left w:val="nil"/>
              <w:bottom w:val="nil"/>
              <w:right w:val="nil"/>
            </w:tcBorders>
            <w:shd w:val="clear" w:color="auto" w:fill="auto"/>
            <w:noWrap/>
            <w:vAlign w:val="bottom"/>
            <w:hideMark/>
          </w:tcPr>
          <w:p w14:paraId="2A6ECA40" w14:textId="77777777" w:rsidR="00BE0539" w:rsidRPr="00DC2757" w:rsidRDefault="00BE0539" w:rsidP="00E750DA">
            <w:pPr>
              <w:spacing w:after="0" w:line="240" w:lineRule="auto"/>
              <w:jc w:val="center"/>
              <w:rPr>
                <w:ins w:id="2374" w:author="Commodore, Sarah" w:date="2023-03-30T13:25:00Z"/>
                <w:rFonts w:ascii="Calibri" w:eastAsia="Times New Roman" w:hAnsi="Calibri" w:cs="Calibri"/>
                <w:color w:val="FF0000"/>
                <w:sz w:val="20"/>
                <w:szCs w:val="20"/>
              </w:rPr>
            </w:pPr>
            <w:ins w:id="2375" w:author="Commodore, Sarah" w:date="2023-03-30T13:25:00Z">
              <w:r w:rsidRPr="00DC2757">
                <w:rPr>
                  <w:rFonts w:ascii="Calibri" w:eastAsia="Times New Roman" w:hAnsi="Calibri" w:cs="Calibri"/>
                  <w:color w:val="FF0000"/>
                  <w:sz w:val="20"/>
                  <w:szCs w:val="20"/>
                </w:rPr>
                <w:t>*</w:t>
              </w:r>
            </w:ins>
          </w:p>
        </w:tc>
      </w:tr>
      <w:tr w:rsidR="00BE0539" w:rsidRPr="00DC2757" w14:paraId="2E75C00D" w14:textId="77777777" w:rsidTr="00E750DA">
        <w:trPr>
          <w:trHeight w:val="260"/>
          <w:ins w:id="2376" w:author="Commodore, Sarah" w:date="2023-03-30T13:25:00Z"/>
        </w:trPr>
        <w:tc>
          <w:tcPr>
            <w:tcW w:w="0" w:type="auto"/>
            <w:tcBorders>
              <w:top w:val="nil"/>
              <w:left w:val="nil"/>
              <w:bottom w:val="nil"/>
              <w:right w:val="nil"/>
            </w:tcBorders>
            <w:shd w:val="clear" w:color="auto" w:fill="auto"/>
            <w:noWrap/>
            <w:vAlign w:val="bottom"/>
            <w:hideMark/>
          </w:tcPr>
          <w:p w14:paraId="178F3CE1" w14:textId="77777777" w:rsidR="00BE0539" w:rsidRPr="00DC2757" w:rsidRDefault="00BE0539" w:rsidP="00E750DA">
            <w:pPr>
              <w:spacing w:after="0" w:line="240" w:lineRule="auto"/>
              <w:rPr>
                <w:ins w:id="2377" w:author="Commodore, Sarah" w:date="2023-03-30T13:25:00Z"/>
                <w:rFonts w:ascii="Calibri" w:eastAsia="Times New Roman" w:hAnsi="Calibri" w:cs="Calibri"/>
                <w:color w:val="000000"/>
                <w:sz w:val="20"/>
                <w:szCs w:val="20"/>
              </w:rPr>
            </w:pPr>
            <w:ins w:id="2378" w:author="Commodore, Sarah" w:date="2023-03-30T13:25:00Z">
              <w:r w:rsidRPr="00DC2757">
                <w:rPr>
                  <w:rFonts w:ascii="Calibri" w:eastAsia="Times New Roman" w:hAnsi="Calibri" w:cs="Calibri"/>
                  <w:color w:val="000000"/>
                  <w:sz w:val="20"/>
                  <w:szCs w:val="20"/>
                </w:rPr>
                <w:t>ENSG00000148408.13</w:t>
              </w:r>
            </w:ins>
          </w:p>
        </w:tc>
        <w:tc>
          <w:tcPr>
            <w:tcW w:w="0" w:type="auto"/>
            <w:tcBorders>
              <w:top w:val="nil"/>
              <w:left w:val="nil"/>
              <w:bottom w:val="nil"/>
              <w:right w:val="nil"/>
            </w:tcBorders>
            <w:shd w:val="clear" w:color="auto" w:fill="auto"/>
            <w:noWrap/>
            <w:vAlign w:val="bottom"/>
            <w:hideMark/>
          </w:tcPr>
          <w:p w14:paraId="6D1F3005" w14:textId="77777777" w:rsidR="00BE0539" w:rsidRPr="00DC2757" w:rsidRDefault="00BE0539" w:rsidP="00E750DA">
            <w:pPr>
              <w:spacing w:after="0" w:line="240" w:lineRule="auto"/>
              <w:rPr>
                <w:ins w:id="2379" w:author="Commodore, Sarah" w:date="2023-03-30T13:25:00Z"/>
                <w:rFonts w:ascii="Calibri" w:eastAsia="Times New Roman" w:hAnsi="Calibri" w:cs="Calibri"/>
                <w:color w:val="000000"/>
                <w:sz w:val="20"/>
                <w:szCs w:val="20"/>
              </w:rPr>
            </w:pPr>
            <w:ins w:id="2380" w:author="Commodore, Sarah" w:date="2023-03-30T13:25:00Z">
              <w:r w:rsidRPr="00DC2757">
                <w:rPr>
                  <w:rFonts w:ascii="Calibri" w:eastAsia="Times New Roman" w:hAnsi="Calibri" w:cs="Calibri"/>
                  <w:color w:val="000000"/>
                  <w:sz w:val="20"/>
                  <w:szCs w:val="20"/>
                </w:rPr>
                <w:t>CACNA1B</w:t>
              </w:r>
            </w:ins>
          </w:p>
        </w:tc>
        <w:tc>
          <w:tcPr>
            <w:tcW w:w="0" w:type="auto"/>
            <w:tcBorders>
              <w:top w:val="nil"/>
              <w:left w:val="nil"/>
              <w:bottom w:val="nil"/>
              <w:right w:val="nil"/>
            </w:tcBorders>
            <w:shd w:val="clear" w:color="auto" w:fill="auto"/>
            <w:noWrap/>
            <w:vAlign w:val="bottom"/>
            <w:hideMark/>
          </w:tcPr>
          <w:p w14:paraId="60821711" w14:textId="77777777" w:rsidR="00BE0539" w:rsidRPr="00DC2757" w:rsidRDefault="00BE0539" w:rsidP="00E750DA">
            <w:pPr>
              <w:spacing w:after="0" w:line="240" w:lineRule="auto"/>
              <w:jc w:val="center"/>
              <w:rPr>
                <w:ins w:id="2381" w:author="Commodore, Sarah" w:date="2023-03-30T13:25:00Z"/>
                <w:rFonts w:ascii="Calibri" w:eastAsia="Times New Roman" w:hAnsi="Calibri" w:cs="Calibri"/>
                <w:color w:val="000000"/>
                <w:sz w:val="20"/>
                <w:szCs w:val="20"/>
              </w:rPr>
            </w:pPr>
            <w:ins w:id="2382"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9BBCCB3" w14:textId="77777777" w:rsidR="00BE0539" w:rsidRPr="00DC2757" w:rsidRDefault="00BE0539" w:rsidP="00E750DA">
            <w:pPr>
              <w:spacing w:after="0" w:line="240" w:lineRule="auto"/>
              <w:jc w:val="center"/>
              <w:rPr>
                <w:ins w:id="2383" w:author="Commodore, Sarah" w:date="2023-03-30T13:25:00Z"/>
                <w:rFonts w:ascii="Calibri" w:eastAsia="Times New Roman" w:hAnsi="Calibri" w:cs="Calibri"/>
                <w:color w:val="000000"/>
                <w:sz w:val="20"/>
                <w:szCs w:val="20"/>
              </w:rPr>
            </w:pPr>
            <w:ins w:id="2384" w:author="Commodore, Sarah" w:date="2023-03-30T13:25:00Z">
              <w:r w:rsidRPr="00DC2757">
                <w:rPr>
                  <w:rFonts w:ascii="Calibri" w:eastAsia="Times New Roman" w:hAnsi="Calibri" w:cs="Calibri"/>
                  <w:color w:val="000000"/>
                  <w:sz w:val="20"/>
                  <w:szCs w:val="20"/>
                </w:rPr>
                <w:t>1.1E-04</w:t>
              </w:r>
            </w:ins>
          </w:p>
        </w:tc>
        <w:tc>
          <w:tcPr>
            <w:tcW w:w="0" w:type="auto"/>
            <w:tcBorders>
              <w:top w:val="nil"/>
              <w:left w:val="nil"/>
              <w:bottom w:val="nil"/>
              <w:right w:val="nil"/>
            </w:tcBorders>
            <w:shd w:val="clear" w:color="auto" w:fill="auto"/>
            <w:noWrap/>
            <w:vAlign w:val="bottom"/>
            <w:hideMark/>
          </w:tcPr>
          <w:p w14:paraId="34A8F3F3" w14:textId="77777777" w:rsidR="00BE0539" w:rsidRPr="00DC2757" w:rsidRDefault="00BE0539" w:rsidP="00E750DA">
            <w:pPr>
              <w:spacing w:after="0" w:line="240" w:lineRule="auto"/>
              <w:jc w:val="center"/>
              <w:rPr>
                <w:ins w:id="2385" w:author="Commodore, Sarah" w:date="2023-03-30T13:25:00Z"/>
                <w:rFonts w:ascii="Calibri" w:eastAsia="Times New Roman" w:hAnsi="Calibri" w:cs="Calibri"/>
                <w:color w:val="000000"/>
                <w:sz w:val="20"/>
                <w:szCs w:val="20"/>
              </w:rPr>
            </w:pPr>
            <w:ins w:id="2386" w:author="Commodore, Sarah" w:date="2023-03-30T13:25:00Z">
              <w:r w:rsidRPr="00DC2757">
                <w:rPr>
                  <w:rFonts w:ascii="Calibri" w:eastAsia="Times New Roman" w:hAnsi="Calibri" w:cs="Calibri"/>
                  <w:color w:val="000000"/>
                  <w:sz w:val="20"/>
                  <w:szCs w:val="20"/>
                </w:rPr>
                <w:t>5.4E-04</w:t>
              </w:r>
            </w:ins>
          </w:p>
        </w:tc>
        <w:tc>
          <w:tcPr>
            <w:tcW w:w="0" w:type="auto"/>
            <w:tcBorders>
              <w:top w:val="nil"/>
              <w:left w:val="nil"/>
              <w:bottom w:val="nil"/>
              <w:right w:val="nil"/>
            </w:tcBorders>
            <w:shd w:val="clear" w:color="auto" w:fill="auto"/>
            <w:noWrap/>
            <w:vAlign w:val="bottom"/>
            <w:hideMark/>
          </w:tcPr>
          <w:p w14:paraId="50A3941B" w14:textId="77777777" w:rsidR="00BE0539" w:rsidRPr="00DC2757" w:rsidRDefault="00BE0539" w:rsidP="00E750DA">
            <w:pPr>
              <w:spacing w:after="0" w:line="240" w:lineRule="auto"/>
              <w:jc w:val="center"/>
              <w:rPr>
                <w:ins w:id="2387" w:author="Commodore, Sarah" w:date="2023-03-30T13:25:00Z"/>
                <w:rFonts w:ascii="Calibri" w:eastAsia="Times New Roman" w:hAnsi="Calibri" w:cs="Calibri"/>
                <w:color w:val="FF0000"/>
                <w:sz w:val="20"/>
                <w:szCs w:val="20"/>
              </w:rPr>
            </w:pPr>
            <w:ins w:id="2388" w:author="Commodore, Sarah" w:date="2023-03-30T13:25:00Z">
              <w:r w:rsidRPr="00DC2757">
                <w:rPr>
                  <w:rFonts w:ascii="Calibri" w:eastAsia="Times New Roman" w:hAnsi="Calibri" w:cs="Calibri"/>
                  <w:color w:val="FF0000"/>
                  <w:sz w:val="20"/>
                  <w:szCs w:val="20"/>
                </w:rPr>
                <w:t>*</w:t>
              </w:r>
            </w:ins>
          </w:p>
        </w:tc>
      </w:tr>
      <w:tr w:rsidR="00BE0539" w:rsidRPr="00DC2757" w14:paraId="0D404A09" w14:textId="77777777" w:rsidTr="00E750DA">
        <w:trPr>
          <w:trHeight w:val="260"/>
          <w:ins w:id="2389" w:author="Commodore, Sarah" w:date="2023-03-30T13:25:00Z"/>
        </w:trPr>
        <w:tc>
          <w:tcPr>
            <w:tcW w:w="0" w:type="auto"/>
            <w:tcBorders>
              <w:top w:val="nil"/>
              <w:left w:val="nil"/>
              <w:bottom w:val="nil"/>
              <w:right w:val="nil"/>
            </w:tcBorders>
            <w:shd w:val="clear" w:color="auto" w:fill="auto"/>
            <w:noWrap/>
            <w:vAlign w:val="bottom"/>
            <w:hideMark/>
          </w:tcPr>
          <w:p w14:paraId="7655904E" w14:textId="77777777" w:rsidR="00BE0539" w:rsidRPr="00DC2757" w:rsidRDefault="00BE0539" w:rsidP="00E750DA">
            <w:pPr>
              <w:spacing w:after="0" w:line="240" w:lineRule="auto"/>
              <w:rPr>
                <w:ins w:id="2390" w:author="Commodore, Sarah" w:date="2023-03-30T13:25:00Z"/>
                <w:rFonts w:ascii="Calibri" w:eastAsia="Times New Roman" w:hAnsi="Calibri" w:cs="Calibri"/>
                <w:color w:val="000000"/>
                <w:sz w:val="20"/>
                <w:szCs w:val="20"/>
              </w:rPr>
            </w:pPr>
            <w:ins w:id="2391" w:author="Commodore, Sarah" w:date="2023-03-30T13:25:00Z">
              <w:r w:rsidRPr="00DC2757">
                <w:rPr>
                  <w:rFonts w:ascii="Calibri" w:eastAsia="Times New Roman" w:hAnsi="Calibri" w:cs="Calibri"/>
                  <w:color w:val="000000"/>
                  <w:sz w:val="20"/>
                  <w:szCs w:val="20"/>
                </w:rPr>
                <w:t>ENSG00000197057.10</w:t>
              </w:r>
            </w:ins>
          </w:p>
        </w:tc>
        <w:tc>
          <w:tcPr>
            <w:tcW w:w="0" w:type="auto"/>
            <w:tcBorders>
              <w:top w:val="nil"/>
              <w:left w:val="nil"/>
              <w:bottom w:val="nil"/>
              <w:right w:val="nil"/>
            </w:tcBorders>
            <w:shd w:val="clear" w:color="auto" w:fill="auto"/>
            <w:noWrap/>
            <w:vAlign w:val="bottom"/>
            <w:hideMark/>
          </w:tcPr>
          <w:p w14:paraId="4B8DFB85" w14:textId="77777777" w:rsidR="00BE0539" w:rsidRPr="00DC2757" w:rsidRDefault="00BE0539" w:rsidP="00E750DA">
            <w:pPr>
              <w:spacing w:after="0" w:line="240" w:lineRule="auto"/>
              <w:rPr>
                <w:ins w:id="2392" w:author="Commodore, Sarah" w:date="2023-03-30T13:25:00Z"/>
                <w:rFonts w:ascii="Calibri" w:eastAsia="Times New Roman" w:hAnsi="Calibri" w:cs="Calibri"/>
                <w:color w:val="000000"/>
                <w:sz w:val="20"/>
                <w:szCs w:val="20"/>
              </w:rPr>
            </w:pPr>
            <w:ins w:id="2393" w:author="Commodore, Sarah" w:date="2023-03-30T13:25:00Z">
              <w:r w:rsidRPr="00DC2757">
                <w:rPr>
                  <w:rFonts w:ascii="Calibri" w:eastAsia="Times New Roman" w:hAnsi="Calibri" w:cs="Calibri"/>
                  <w:color w:val="000000"/>
                  <w:sz w:val="20"/>
                  <w:szCs w:val="20"/>
                </w:rPr>
                <w:t>DTHD1</w:t>
              </w:r>
            </w:ins>
          </w:p>
        </w:tc>
        <w:tc>
          <w:tcPr>
            <w:tcW w:w="0" w:type="auto"/>
            <w:tcBorders>
              <w:top w:val="nil"/>
              <w:left w:val="nil"/>
              <w:bottom w:val="nil"/>
              <w:right w:val="nil"/>
            </w:tcBorders>
            <w:shd w:val="clear" w:color="auto" w:fill="auto"/>
            <w:noWrap/>
            <w:vAlign w:val="bottom"/>
            <w:hideMark/>
          </w:tcPr>
          <w:p w14:paraId="20F6E879" w14:textId="77777777" w:rsidR="00BE0539" w:rsidRPr="00DC2757" w:rsidRDefault="00BE0539" w:rsidP="00E750DA">
            <w:pPr>
              <w:spacing w:after="0" w:line="240" w:lineRule="auto"/>
              <w:jc w:val="center"/>
              <w:rPr>
                <w:ins w:id="2394" w:author="Commodore, Sarah" w:date="2023-03-30T13:25:00Z"/>
                <w:rFonts w:ascii="Calibri" w:eastAsia="Times New Roman" w:hAnsi="Calibri" w:cs="Calibri"/>
                <w:color w:val="000000"/>
                <w:sz w:val="20"/>
                <w:szCs w:val="20"/>
              </w:rPr>
            </w:pPr>
            <w:ins w:id="2395"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B41248D" w14:textId="77777777" w:rsidR="00BE0539" w:rsidRPr="00DC2757" w:rsidRDefault="00BE0539" w:rsidP="00E750DA">
            <w:pPr>
              <w:spacing w:after="0" w:line="240" w:lineRule="auto"/>
              <w:jc w:val="center"/>
              <w:rPr>
                <w:ins w:id="2396" w:author="Commodore, Sarah" w:date="2023-03-30T13:25:00Z"/>
                <w:rFonts w:ascii="Calibri" w:eastAsia="Times New Roman" w:hAnsi="Calibri" w:cs="Calibri"/>
                <w:color w:val="000000"/>
                <w:sz w:val="20"/>
                <w:szCs w:val="20"/>
              </w:rPr>
            </w:pPr>
            <w:ins w:id="2397" w:author="Commodore, Sarah" w:date="2023-03-30T13:25:00Z">
              <w:r w:rsidRPr="00DC2757">
                <w:rPr>
                  <w:rFonts w:ascii="Calibri" w:eastAsia="Times New Roman" w:hAnsi="Calibri" w:cs="Calibri"/>
                  <w:color w:val="000000"/>
                  <w:sz w:val="20"/>
                  <w:szCs w:val="20"/>
                </w:rPr>
                <w:t>4.7E-15</w:t>
              </w:r>
            </w:ins>
          </w:p>
        </w:tc>
        <w:tc>
          <w:tcPr>
            <w:tcW w:w="0" w:type="auto"/>
            <w:tcBorders>
              <w:top w:val="nil"/>
              <w:left w:val="nil"/>
              <w:bottom w:val="nil"/>
              <w:right w:val="nil"/>
            </w:tcBorders>
            <w:shd w:val="clear" w:color="auto" w:fill="auto"/>
            <w:noWrap/>
            <w:vAlign w:val="bottom"/>
            <w:hideMark/>
          </w:tcPr>
          <w:p w14:paraId="4D2410B6" w14:textId="77777777" w:rsidR="00BE0539" w:rsidRPr="00DC2757" w:rsidRDefault="00BE0539" w:rsidP="00E750DA">
            <w:pPr>
              <w:spacing w:after="0" w:line="240" w:lineRule="auto"/>
              <w:jc w:val="center"/>
              <w:rPr>
                <w:ins w:id="2398" w:author="Commodore, Sarah" w:date="2023-03-30T13:25:00Z"/>
                <w:rFonts w:ascii="Calibri" w:eastAsia="Times New Roman" w:hAnsi="Calibri" w:cs="Calibri"/>
                <w:color w:val="000000"/>
                <w:sz w:val="20"/>
                <w:szCs w:val="20"/>
              </w:rPr>
            </w:pPr>
            <w:ins w:id="2399" w:author="Commodore, Sarah" w:date="2023-03-30T13:25:00Z">
              <w:r w:rsidRPr="00DC2757">
                <w:rPr>
                  <w:rFonts w:ascii="Calibri" w:eastAsia="Times New Roman" w:hAnsi="Calibri" w:cs="Calibri"/>
                  <w:color w:val="000000"/>
                  <w:sz w:val="20"/>
                  <w:szCs w:val="20"/>
                </w:rPr>
                <w:t>3.6E-13</w:t>
              </w:r>
            </w:ins>
          </w:p>
        </w:tc>
        <w:tc>
          <w:tcPr>
            <w:tcW w:w="0" w:type="auto"/>
            <w:tcBorders>
              <w:top w:val="nil"/>
              <w:left w:val="nil"/>
              <w:bottom w:val="nil"/>
              <w:right w:val="nil"/>
            </w:tcBorders>
            <w:shd w:val="clear" w:color="auto" w:fill="auto"/>
            <w:noWrap/>
            <w:vAlign w:val="bottom"/>
            <w:hideMark/>
          </w:tcPr>
          <w:p w14:paraId="7BA1E7A3" w14:textId="77777777" w:rsidR="00BE0539" w:rsidRPr="00DC2757" w:rsidRDefault="00BE0539" w:rsidP="00E750DA">
            <w:pPr>
              <w:spacing w:after="0" w:line="240" w:lineRule="auto"/>
              <w:jc w:val="center"/>
              <w:rPr>
                <w:ins w:id="2400" w:author="Commodore, Sarah" w:date="2023-03-30T13:25:00Z"/>
                <w:rFonts w:ascii="Calibri" w:eastAsia="Times New Roman" w:hAnsi="Calibri" w:cs="Calibri"/>
                <w:color w:val="FF0000"/>
                <w:sz w:val="20"/>
                <w:szCs w:val="20"/>
              </w:rPr>
            </w:pPr>
            <w:ins w:id="2401" w:author="Commodore, Sarah" w:date="2023-03-30T13:25:00Z">
              <w:r w:rsidRPr="00DC2757">
                <w:rPr>
                  <w:rFonts w:ascii="Calibri" w:eastAsia="Times New Roman" w:hAnsi="Calibri" w:cs="Calibri"/>
                  <w:color w:val="FF0000"/>
                  <w:sz w:val="20"/>
                  <w:szCs w:val="20"/>
                </w:rPr>
                <w:t>*</w:t>
              </w:r>
            </w:ins>
          </w:p>
        </w:tc>
      </w:tr>
      <w:tr w:rsidR="00BE0539" w:rsidRPr="00DC2757" w14:paraId="609530D7" w14:textId="77777777" w:rsidTr="00E750DA">
        <w:trPr>
          <w:trHeight w:val="260"/>
          <w:ins w:id="2402" w:author="Commodore, Sarah" w:date="2023-03-30T13:25:00Z"/>
        </w:trPr>
        <w:tc>
          <w:tcPr>
            <w:tcW w:w="0" w:type="auto"/>
            <w:tcBorders>
              <w:top w:val="nil"/>
              <w:left w:val="nil"/>
              <w:bottom w:val="nil"/>
              <w:right w:val="nil"/>
            </w:tcBorders>
            <w:shd w:val="clear" w:color="auto" w:fill="auto"/>
            <w:noWrap/>
            <w:vAlign w:val="bottom"/>
            <w:hideMark/>
          </w:tcPr>
          <w:p w14:paraId="7664EB72" w14:textId="77777777" w:rsidR="00BE0539" w:rsidRPr="00DC2757" w:rsidRDefault="00BE0539" w:rsidP="00E750DA">
            <w:pPr>
              <w:spacing w:after="0" w:line="240" w:lineRule="auto"/>
              <w:rPr>
                <w:ins w:id="2403" w:author="Commodore, Sarah" w:date="2023-03-30T13:25:00Z"/>
                <w:rFonts w:ascii="Calibri" w:eastAsia="Times New Roman" w:hAnsi="Calibri" w:cs="Calibri"/>
                <w:color w:val="000000"/>
                <w:sz w:val="20"/>
                <w:szCs w:val="20"/>
              </w:rPr>
            </w:pPr>
            <w:ins w:id="2404" w:author="Commodore, Sarah" w:date="2023-03-30T13:25:00Z">
              <w:r w:rsidRPr="00DC2757">
                <w:rPr>
                  <w:rFonts w:ascii="Calibri" w:eastAsia="Times New Roman" w:hAnsi="Calibri" w:cs="Calibri"/>
                  <w:color w:val="000000"/>
                  <w:sz w:val="20"/>
                  <w:szCs w:val="20"/>
                </w:rPr>
                <w:t>ENSG00000255974.8</w:t>
              </w:r>
            </w:ins>
          </w:p>
        </w:tc>
        <w:tc>
          <w:tcPr>
            <w:tcW w:w="0" w:type="auto"/>
            <w:tcBorders>
              <w:top w:val="nil"/>
              <w:left w:val="nil"/>
              <w:bottom w:val="nil"/>
              <w:right w:val="nil"/>
            </w:tcBorders>
            <w:shd w:val="clear" w:color="auto" w:fill="auto"/>
            <w:noWrap/>
            <w:vAlign w:val="bottom"/>
            <w:hideMark/>
          </w:tcPr>
          <w:p w14:paraId="18A96CC0" w14:textId="77777777" w:rsidR="00BE0539" w:rsidRPr="00DC2757" w:rsidRDefault="00BE0539" w:rsidP="00E750DA">
            <w:pPr>
              <w:spacing w:after="0" w:line="240" w:lineRule="auto"/>
              <w:rPr>
                <w:ins w:id="2405" w:author="Commodore, Sarah" w:date="2023-03-30T13:25:00Z"/>
                <w:rFonts w:ascii="Calibri" w:eastAsia="Times New Roman" w:hAnsi="Calibri" w:cs="Calibri"/>
                <w:color w:val="000000"/>
                <w:sz w:val="20"/>
                <w:szCs w:val="20"/>
              </w:rPr>
            </w:pPr>
            <w:ins w:id="2406" w:author="Commodore, Sarah" w:date="2023-03-30T13:25:00Z">
              <w:r w:rsidRPr="00DC2757">
                <w:rPr>
                  <w:rFonts w:ascii="Calibri" w:eastAsia="Times New Roman" w:hAnsi="Calibri" w:cs="Calibri"/>
                  <w:color w:val="000000"/>
                  <w:sz w:val="20"/>
                  <w:szCs w:val="20"/>
                </w:rPr>
                <w:t>CYP2A6</w:t>
              </w:r>
            </w:ins>
          </w:p>
        </w:tc>
        <w:tc>
          <w:tcPr>
            <w:tcW w:w="0" w:type="auto"/>
            <w:tcBorders>
              <w:top w:val="nil"/>
              <w:left w:val="nil"/>
              <w:bottom w:val="nil"/>
              <w:right w:val="nil"/>
            </w:tcBorders>
            <w:shd w:val="clear" w:color="auto" w:fill="auto"/>
            <w:noWrap/>
            <w:vAlign w:val="bottom"/>
            <w:hideMark/>
          </w:tcPr>
          <w:p w14:paraId="36BDD0CD" w14:textId="77777777" w:rsidR="00BE0539" w:rsidRPr="00DC2757" w:rsidRDefault="00BE0539" w:rsidP="00E750DA">
            <w:pPr>
              <w:spacing w:after="0" w:line="240" w:lineRule="auto"/>
              <w:jc w:val="center"/>
              <w:rPr>
                <w:ins w:id="2407" w:author="Commodore, Sarah" w:date="2023-03-30T13:25:00Z"/>
                <w:rFonts w:ascii="Calibri" w:eastAsia="Times New Roman" w:hAnsi="Calibri" w:cs="Calibri"/>
                <w:color w:val="000000"/>
                <w:sz w:val="20"/>
                <w:szCs w:val="20"/>
              </w:rPr>
            </w:pPr>
            <w:ins w:id="2408"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B001427" w14:textId="77777777" w:rsidR="00BE0539" w:rsidRPr="00DC2757" w:rsidRDefault="00BE0539" w:rsidP="00E750DA">
            <w:pPr>
              <w:spacing w:after="0" w:line="240" w:lineRule="auto"/>
              <w:jc w:val="center"/>
              <w:rPr>
                <w:ins w:id="2409" w:author="Commodore, Sarah" w:date="2023-03-30T13:25:00Z"/>
                <w:rFonts w:ascii="Calibri" w:eastAsia="Times New Roman" w:hAnsi="Calibri" w:cs="Calibri"/>
                <w:color w:val="000000"/>
                <w:sz w:val="20"/>
                <w:szCs w:val="20"/>
              </w:rPr>
            </w:pPr>
            <w:ins w:id="2410" w:author="Commodore, Sarah" w:date="2023-03-30T13:25:00Z">
              <w:r w:rsidRPr="00DC2757">
                <w:rPr>
                  <w:rFonts w:ascii="Calibri" w:eastAsia="Times New Roman" w:hAnsi="Calibri" w:cs="Calibri"/>
                  <w:color w:val="000000"/>
                  <w:sz w:val="20"/>
                  <w:szCs w:val="20"/>
                </w:rPr>
                <w:t>4.5E-04</w:t>
              </w:r>
            </w:ins>
          </w:p>
        </w:tc>
        <w:tc>
          <w:tcPr>
            <w:tcW w:w="0" w:type="auto"/>
            <w:tcBorders>
              <w:top w:val="nil"/>
              <w:left w:val="nil"/>
              <w:bottom w:val="nil"/>
              <w:right w:val="nil"/>
            </w:tcBorders>
            <w:shd w:val="clear" w:color="auto" w:fill="auto"/>
            <w:noWrap/>
            <w:vAlign w:val="bottom"/>
            <w:hideMark/>
          </w:tcPr>
          <w:p w14:paraId="3D11E12D" w14:textId="77777777" w:rsidR="00BE0539" w:rsidRPr="00DC2757" w:rsidRDefault="00BE0539" w:rsidP="00E750DA">
            <w:pPr>
              <w:spacing w:after="0" w:line="240" w:lineRule="auto"/>
              <w:jc w:val="center"/>
              <w:rPr>
                <w:ins w:id="2411" w:author="Commodore, Sarah" w:date="2023-03-30T13:25:00Z"/>
                <w:rFonts w:ascii="Calibri" w:eastAsia="Times New Roman" w:hAnsi="Calibri" w:cs="Calibri"/>
                <w:color w:val="000000"/>
                <w:sz w:val="20"/>
                <w:szCs w:val="20"/>
              </w:rPr>
            </w:pPr>
            <w:ins w:id="2412" w:author="Commodore, Sarah" w:date="2023-03-30T13:25:00Z">
              <w:r w:rsidRPr="00DC2757">
                <w:rPr>
                  <w:rFonts w:ascii="Calibri" w:eastAsia="Times New Roman" w:hAnsi="Calibri" w:cs="Calibri"/>
                  <w:color w:val="000000"/>
                  <w:sz w:val="20"/>
                  <w:szCs w:val="20"/>
                </w:rPr>
                <w:t>1.9E-03</w:t>
              </w:r>
            </w:ins>
          </w:p>
        </w:tc>
        <w:tc>
          <w:tcPr>
            <w:tcW w:w="0" w:type="auto"/>
            <w:tcBorders>
              <w:top w:val="nil"/>
              <w:left w:val="nil"/>
              <w:bottom w:val="nil"/>
              <w:right w:val="nil"/>
            </w:tcBorders>
            <w:shd w:val="clear" w:color="auto" w:fill="auto"/>
            <w:noWrap/>
            <w:vAlign w:val="bottom"/>
            <w:hideMark/>
          </w:tcPr>
          <w:p w14:paraId="71F86059" w14:textId="77777777" w:rsidR="00BE0539" w:rsidRPr="00DC2757" w:rsidRDefault="00BE0539" w:rsidP="00E750DA">
            <w:pPr>
              <w:spacing w:after="0" w:line="240" w:lineRule="auto"/>
              <w:jc w:val="center"/>
              <w:rPr>
                <w:ins w:id="2413" w:author="Commodore, Sarah" w:date="2023-03-30T13:25:00Z"/>
                <w:rFonts w:ascii="Calibri" w:eastAsia="Times New Roman" w:hAnsi="Calibri" w:cs="Calibri"/>
                <w:color w:val="FF0000"/>
                <w:sz w:val="20"/>
                <w:szCs w:val="20"/>
              </w:rPr>
            </w:pPr>
            <w:ins w:id="2414" w:author="Commodore, Sarah" w:date="2023-03-30T13:25:00Z">
              <w:r w:rsidRPr="00DC2757">
                <w:rPr>
                  <w:rFonts w:ascii="Calibri" w:eastAsia="Times New Roman" w:hAnsi="Calibri" w:cs="Calibri"/>
                  <w:color w:val="FF0000"/>
                  <w:sz w:val="20"/>
                  <w:szCs w:val="20"/>
                </w:rPr>
                <w:t>*</w:t>
              </w:r>
            </w:ins>
          </w:p>
        </w:tc>
      </w:tr>
      <w:tr w:rsidR="00BE0539" w:rsidRPr="00DC2757" w14:paraId="3D3BA7D9" w14:textId="77777777" w:rsidTr="00E750DA">
        <w:trPr>
          <w:trHeight w:val="260"/>
          <w:ins w:id="2415" w:author="Commodore, Sarah" w:date="2023-03-30T13:25:00Z"/>
        </w:trPr>
        <w:tc>
          <w:tcPr>
            <w:tcW w:w="0" w:type="auto"/>
            <w:tcBorders>
              <w:top w:val="nil"/>
              <w:left w:val="nil"/>
              <w:bottom w:val="nil"/>
              <w:right w:val="nil"/>
            </w:tcBorders>
            <w:shd w:val="clear" w:color="auto" w:fill="auto"/>
            <w:noWrap/>
            <w:vAlign w:val="bottom"/>
            <w:hideMark/>
          </w:tcPr>
          <w:p w14:paraId="567F8158" w14:textId="77777777" w:rsidR="00BE0539" w:rsidRPr="00DC2757" w:rsidRDefault="00BE0539" w:rsidP="00E750DA">
            <w:pPr>
              <w:spacing w:after="0" w:line="240" w:lineRule="auto"/>
              <w:rPr>
                <w:ins w:id="2416" w:author="Commodore, Sarah" w:date="2023-03-30T13:25:00Z"/>
                <w:rFonts w:ascii="Calibri" w:eastAsia="Times New Roman" w:hAnsi="Calibri" w:cs="Calibri"/>
                <w:color w:val="000000"/>
                <w:sz w:val="20"/>
                <w:szCs w:val="20"/>
              </w:rPr>
            </w:pPr>
            <w:ins w:id="2417" w:author="Commodore, Sarah" w:date="2023-03-30T13:25:00Z">
              <w:r w:rsidRPr="00DC2757">
                <w:rPr>
                  <w:rFonts w:ascii="Calibri" w:eastAsia="Times New Roman" w:hAnsi="Calibri" w:cs="Calibri"/>
                  <w:color w:val="000000"/>
                  <w:sz w:val="20"/>
                  <w:szCs w:val="20"/>
                </w:rPr>
                <w:t>ENSG00000137707.13</w:t>
              </w:r>
            </w:ins>
          </w:p>
        </w:tc>
        <w:tc>
          <w:tcPr>
            <w:tcW w:w="0" w:type="auto"/>
            <w:tcBorders>
              <w:top w:val="nil"/>
              <w:left w:val="nil"/>
              <w:bottom w:val="nil"/>
              <w:right w:val="nil"/>
            </w:tcBorders>
            <w:shd w:val="clear" w:color="auto" w:fill="auto"/>
            <w:noWrap/>
            <w:vAlign w:val="bottom"/>
            <w:hideMark/>
          </w:tcPr>
          <w:p w14:paraId="7491F39E" w14:textId="77777777" w:rsidR="00BE0539" w:rsidRPr="00DC2757" w:rsidRDefault="00BE0539" w:rsidP="00E750DA">
            <w:pPr>
              <w:spacing w:after="0" w:line="240" w:lineRule="auto"/>
              <w:rPr>
                <w:ins w:id="2418" w:author="Commodore, Sarah" w:date="2023-03-30T13:25:00Z"/>
                <w:rFonts w:ascii="Calibri" w:eastAsia="Times New Roman" w:hAnsi="Calibri" w:cs="Calibri"/>
                <w:color w:val="000000"/>
                <w:sz w:val="20"/>
                <w:szCs w:val="20"/>
              </w:rPr>
            </w:pPr>
            <w:ins w:id="2419" w:author="Commodore, Sarah" w:date="2023-03-30T13:25:00Z">
              <w:r w:rsidRPr="00DC2757">
                <w:rPr>
                  <w:rFonts w:ascii="Calibri" w:eastAsia="Times New Roman" w:hAnsi="Calibri" w:cs="Calibri"/>
                  <w:color w:val="000000"/>
                  <w:sz w:val="20"/>
                  <w:szCs w:val="20"/>
                </w:rPr>
                <w:t>BTG4</w:t>
              </w:r>
            </w:ins>
          </w:p>
        </w:tc>
        <w:tc>
          <w:tcPr>
            <w:tcW w:w="0" w:type="auto"/>
            <w:tcBorders>
              <w:top w:val="nil"/>
              <w:left w:val="nil"/>
              <w:bottom w:val="nil"/>
              <w:right w:val="nil"/>
            </w:tcBorders>
            <w:shd w:val="clear" w:color="auto" w:fill="auto"/>
            <w:noWrap/>
            <w:vAlign w:val="bottom"/>
            <w:hideMark/>
          </w:tcPr>
          <w:p w14:paraId="1E3BEEC2" w14:textId="77777777" w:rsidR="00BE0539" w:rsidRPr="00DC2757" w:rsidRDefault="00BE0539" w:rsidP="00E750DA">
            <w:pPr>
              <w:spacing w:after="0" w:line="240" w:lineRule="auto"/>
              <w:jc w:val="center"/>
              <w:rPr>
                <w:ins w:id="2420" w:author="Commodore, Sarah" w:date="2023-03-30T13:25:00Z"/>
                <w:rFonts w:ascii="Calibri" w:eastAsia="Times New Roman" w:hAnsi="Calibri" w:cs="Calibri"/>
                <w:color w:val="000000"/>
                <w:sz w:val="20"/>
                <w:szCs w:val="20"/>
              </w:rPr>
            </w:pPr>
            <w:ins w:id="2421"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C4353C7" w14:textId="77777777" w:rsidR="00BE0539" w:rsidRPr="00DC2757" w:rsidRDefault="00BE0539" w:rsidP="00E750DA">
            <w:pPr>
              <w:spacing w:after="0" w:line="240" w:lineRule="auto"/>
              <w:jc w:val="center"/>
              <w:rPr>
                <w:ins w:id="2422" w:author="Commodore, Sarah" w:date="2023-03-30T13:25:00Z"/>
                <w:rFonts w:ascii="Calibri" w:eastAsia="Times New Roman" w:hAnsi="Calibri" w:cs="Calibri"/>
                <w:color w:val="000000"/>
                <w:sz w:val="20"/>
                <w:szCs w:val="20"/>
              </w:rPr>
            </w:pPr>
            <w:ins w:id="2423" w:author="Commodore, Sarah" w:date="2023-03-30T13:25:00Z">
              <w:r w:rsidRPr="00DC2757">
                <w:rPr>
                  <w:rFonts w:ascii="Calibri" w:eastAsia="Times New Roman" w:hAnsi="Calibri" w:cs="Calibri"/>
                  <w:color w:val="000000"/>
                  <w:sz w:val="20"/>
                  <w:szCs w:val="20"/>
                </w:rPr>
                <w:t>7.6E-09</w:t>
              </w:r>
            </w:ins>
          </w:p>
        </w:tc>
        <w:tc>
          <w:tcPr>
            <w:tcW w:w="0" w:type="auto"/>
            <w:tcBorders>
              <w:top w:val="nil"/>
              <w:left w:val="nil"/>
              <w:bottom w:val="nil"/>
              <w:right w:val="nil"/>
            </w:tcBorders>
            <w:shd w:val="clear" w:color="auto" w:fill="auto"/>
            <w:noWrap/>
            <w:vAlign w:val="bottom"/>
            <w:hideMark/>
          </w:tcPr>
          <w:p w14:paraId="3DF1E830" w14:textId="77777777" w:rsidR="00BE0539" w:rsidRPr="00DC2757" w:rsidRDefault="00BE0539" w:rsidP="00E750DA">
            <w:pPr>
              <w:spacing w:after="0" w:line="240" w:lineRule="auto"/>
              <w:jc w:val="center"/>
              <w:rPr>
                <w:ins w:id="2424" w:author="Commodore, Sarah" w:date="2023-03-30T13:25:00Z"/>
                <w:rFonts w:ascii="Calibri" w:eastAsia="Times New Roman" w:hAnsi="Calibri" w:cs="Calibri"/>
                <w:color w:val="000000"/>
                <w:sz w:val="20"/>
                <w:szCs w:val="20"/>
              </w:rPr>
            </w:pPr>
            <w:ins w:id="2425" w:author="Commodore, Sarah" w:date="2023-03-30T13:25: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04654CB0" w14:textId="77777777" w:rsidR="00BE0539" w:rsidRPr="00DC2757" w:rsidRDefault="00BE0539" w:rsidP="00E750DA">
            <w:pPr>
              <w:spacing w:after="0" w:line="240" w:lineRule="auto"/>
              <w:jc w:val="center"/>
              <w:rPr>
                <w:ins w:id="2426" w:author="Commodore, Sarah" w:date="2023-03-30T13:25:00Z"/>
                <w:rFonts w:ascii="Calibri" w:eastAsia="Times New Roman" w:hAnsi="Calibri" w:cs="Calibri"/>
                <w:color w:val="FF0000"/>
                <w:sz w:val="20"/>
                <w:szCs w:val="20"/>
              </w:rPr>
            </w:pPr>
            <w:ins w:id="2427" w:author="Commodore, Sarah" w:date="2023-03-30T13:25:00Z">
              <w:r w:rsidRPr="00DC2757">
                <w:rPr>
                  <w:rFonts w:ascii="Calibri" w:eastAsia="Times New Roman" w:hAnsi="Calibri" w:cs="Calibri"/>
                  <w:color w:val="FF0000"/>
                  <w:sz w:val="20"/>
                  <w:szCs w:val="20"/>
                </w:rPr>
                <w:t>*</w:t>
              </w:r>
            </w:ins>
          </w:p>
        </w:tc>
      </w:tr>
      <w:tr w:rsidR="00BE0539" w:rsidRPr="00DC2757" w14:paraId="5CC80DDE" w14:textId="77777777" w:rsidTr="00E750DA">
        <w:trPr>
          <w:trHeight w:val="260"/>
          <w:ins w:id="2428" w:author="Commodore, Sarah" w:date="2023-03-30T13:25:00Z"/>
        </w:trPr>
        <w:tc>
          <w:tcPr>
            <w:tcW w:w="0" w:type="auto"/>
            <w:tcBorders>
              <w:top w:val="nil"/>
              <w:left w:val="nil"/>
              <w:bottom w:val="nil"/>
              <w:right w:val="nil"/>
            </w:tcBorders>
            <w:shd w:val="clear" w:color="auto" w:fill="auto"/>
            <w:noWrap/>
            <w:vAlign w:val="bottom"/>
            <w:hideMark/>
          </w:tcPr>
          <w:p w14:paraId="34A2F43E" w14:textId="77777777" w:rsidR="00BE0539" w:rsidRPr="00DC2757" w:rsidRDefault="00BE0539" w:rsidP="00E750DA">
            <w:pPr>
              <w:spacing w:after="0" w:line="240" w:lineRule="auto"/>
              <w:rPr>
                <w:ins w:id="2429" w:author="Commodore, Sarah" w:date="2023-03-30T13:25:00Z"/>
                <w:rFonts w:ascii="Calibri" w:eastAsia="Times New Roman" w:hAnsi="Calibri" w:cs="Calibri"/>
                <w:color w:val="000000"/>
                <w:sz w:val="20"/>
                <w:szCs w:val="20"/>
              </w:rPr>
            </w:pPr>
            <w:ins w:id="2430" w:author="Commodore, Sarah" w:date="2023-03-30T13:25:00Z">
              <w:r w:rsidRPr="00DC2757">
                <w:rPr>
                  <w:rFonts w:ascii="Calibri" w:eastAsia="Times New Roman" w:hAnsi="Calibri" w:cs="Calibri"/>
                  <w:color w:val="000000"/>
                  <w:sz w:val="20"/>
                  <w:szCs w:val="20"/>
                </w:rPr>
                <w:lastRenderedPageBreak/>
                <w:t>ENSG00000177994.16</w:t>
              </w:r>
            </w:ins>
          </w:p>
        </w:tc>
        <w:tc>
          <w:tcPr>
            <w:tcW w:w="0" w:type="auto"/>
            <w:tcBorders>
              <w:top w:val="nil"/>
              <w:left w:val="nil"/>
              <w:bottom w:val="nil"/>
              <w:right w:val="nil"/>
            </w:tcBorders>
            <w:shd w:val="clear" w:color="auto" w:fill="auto"/>
            <w:noWrap/>
            <w:vAlign w:val="bottom"/>
            <w:hideMark/>
          </w:tcPr>
          <w:p w14:paraId="6A80C224" w14:textId="77777777" w:rsidR="00BE0539" w:rsidRPr="00DC2757" w:rsidRDefault="00BE0539" w:rsidP="00E750DA">
            <w:pPr>
              <w:spacing w:after="0" w:line="240" w:lineRule="auto"/>
              <w:rPr>
                <w:ins w:id="2431" w:author="Commodore, Sarah" w:date="2023-03-30T13:25:00Z"/>
                <w:rFonts w:ascii="Calibri" w:eastAsia="Times New Roman" w:hAnsi="Calibri" w:cs="Calibri"/>
                <w:color w:val="000000"/>
                <w:sz w:val="20"/>
                <w:szCs w:val="20"/>
              </w:rPr>
            </w:pPr>
            <w:ins w:id="2432" w:author="Commodore, Sarah" w:date="2023-03-30T13:25:00Z">
              <w:r w:rsidRPr="00DC2757">
                <w:rPr>
                  <w:rFonts w:ascii="Calibri" w:eastAsia="Times New Roman" w:hAnsi="Calibri" w:cs="Calibri"/>
                  <w:color w:val="000000"/>
                  <w:sz w:val="20"/>
                  <w:szCs w:val="20"/>
                </w:rPr>
                <w:t>C2orf73</w:t>
              </w:r>
            </w:ins>
          </w:p>
        </w:tc>
        <w:tc>
          <w:tcPr>
            <w:tcW w:w="0" w:type="auto"/>
            <w:tcBorders>
              <w:top w:val="nil"/>
              <w:left w:val="nil"/>
              <w:bottom w:val="nil"/>
              <w:right w:val="nil"/>
            </w:tcBorders>
            <w:shd w:val="clear" w:color="auto" w:fill="auto"/>
            <w:noWrap/>
            <w:vAlign w:val="bottom"/>
            <w:hideMark/>
          </w:tcPr>
          <w:p w14:paraId="68A4D430" w14:textId="77777777" w:rsidR="00BE0539" w:rsidRPr="00DC2757" w:rsidRDefault="00BE0539" w:rsidP="00E750DA">
            <w:pPr>
              <w:spacing w:after="0" w:line="240" w:lineRule="auto"/>
              <w:jc w:val="center"/>
              <w:rPr>
                <w:ins w:id="2433" w:author="Commodore, Sarah" w:date="2023-03-30T13:25:00Z"/>
                <w:rFonts w:ascii="Calibri" w:eastAsia="Times New Roman" w:hAnsi="Calibri" w:cs="Calibri"/>
                <w:color w:val="000000"/>
                <w:sz w:val="20"/>
                <w:szCs w:val="20"/>
              </w:rPr>
            </w:pPr>
            <w:ins w:id="2434"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66D31F9" w14:textId="77777777" w:rsidR="00BE0539" w:rsidRPr="00DC2757" w:rsidRDefault="00BE0539" w:rsidP="00E750DA">
            <w:pPr>
              <w:spacing w:after="0" w:line="240" w:lineRule="auto"/>
              <w:jc w:val="center"/>
              <w:rPr>
                <w:ins w:id="2435" w:author="Commodore, Sarah" w:date="2023-03-30T13:25:00Z"/>
                <w:rFonts w:ascii="Calibri" w:eastAsia="Times New Roman" w:hAnsi="Calibri" w:cs="Calibri"/>
                <w:color w:val="000000"/>
                <w:sz w:val="20"/>
                <w:szCs w:val="20"/>
              </w:rPr>
            </w:pPr>
            <w:ins w:id="2436" w:author="Commodore, Sarah" w:date="2023-03-30T13:25:00Z">
              <w:r w:rsidRPr="00DC2757">
                <w:rPr>
                  <w:rFonts w:ascii="Calibri" w:eastAsia="Times New Roman" w:hAnsi="Calibri" w:cs="Calibri"/>
                  <w:color w:val="000000"/>
                  <w:sz w:val="20"/>
                  <w:szCs w:val="20"/>
                </w:rPr>
                <w:t>5.6E-06</w:t>
              </w:r>
            </w:ins>
          </w:p>
        </w:tc>
        <w:tc>
          <w:tcPr>
            <w:tcW w:w="0" w:type="auto"/>
            <w:tcBorders>
              <w:top w:val="nil"/>
              <w:left w:val="nil"/>
              <w:bottom w:val="nil"/>
              <w:right w:val="nil"/>
            </w:tcBorders>
            <w:shd w:val="clear" w:color="auto" w:fill="auto"/>
            <w:noWrap/>
            <w:vAlign w:val="bottom"/>
            <w:hideMark/>
          </w:tcPr>
          <w:p w14:paraId="7622CC95" w14:textId="77777777" w:rsidR="00BE0539" w:rsidRPr="00DC2757" w:rsidRDefault="00BE0539" w:rsidP="00E750DA">
            <w:pPr>
              <w:spacing w:after="0" w:line="240" w:lineRule="auto"/>
              <w:jc w:val="center"/>
              <w:rPr>
                <w:ins w:id="2437" w:author="Commodore, Sarah" w:date="2023-03-30T13:25:00Z"/>
                <w:rFonts w:ascii="Calibri" w:eastAsia="Times New Roman" w:hAnsi="Calibri" w:cs="Calibri"/>
                <w:color w:val="000000"/>
                <w:sz w:val="20"/>
                <w:szCs w:val="20"/>
              </w:rPr>
            </w:pPr>
            <w:ins w:id="2438" w:author="Commodore, Sarah" w:date="2023-03-30T13:25:00Z">
              <w:r w:rsidRPr="00DC2757">
                <w:rPr>
                  <w:rFonts w:ascii="Calibri" w:eastAsia="Times New Roman" w:hAnsi="Calibri" w:cs="Calibri"/>
                  <w:color w:val="000000"/>
                  <w:sz w:val="20"/>
                  <w:szCs w:val="20"/>
                </w:rPr>
                <w:t>4.0E-05</w:t>
              </w:r>
            </w:ins>
          </w:p>
        </w:tc>
        <w:tc>
          <w:tcPr>
            <w:tcW w:w="0" w:type="auto"/>
            <w:tcBorders>
              <w:top w:val="nil"/>
              <w:left w:val="nil"/>
              <w:bottom w:val="nil"/>
              <w:right w:val="nil"/>
            </w:tcBorders>
            <w:shd w:val="clear" w:color="auto" w:fill="auto"/>
            <w:noWrap/>
            <w:vAlign w:val="bottom"/>
            <w:hideMark/>
          </w:tcPr>
          <w:p w14:paraId="300F7A00" w14:textId="77777777" w:rsidR="00BE0539" w:rsidRPr="00DC2757" w:rsidRDefault="00BE0539" w:rsidP="00E750DA">
            <w:pPr>
              <w:spacing w:after="0" w:line="240" w:lineRule="auto"/>
              <w:jc w:val="center"/>
              <w:rPr>
                <w:ins w:id="2439" w:author="Commodore, Sarah" w:date="2023-03-30T13:25:00Z"/>
                <w:rFonts w:ascii="Calibri" w:eastAsia="Times New Roman" w:hAnsi="Calibri" w:cs="Calibri"/>
                <w:color w:val="FF0000"/>
                <w:sz w:val="20"/>
                <w:szCs w:val="20"/>
              </w:rPr>
            </w:pPr>
            <w:ins w:id="2440" w:author="Commodore, Sarah" w:date="2023-03-30T13:25:00Z">
              <w:r w:rsidRPr="00DC2757">
                <w:rPr>
                  <w:rFonts w:ascii="Calibri" w:eastAsia="Times New Roman" w:hAnsi="Calibri" w:cs="Calibri"/>
                  <w:color w:val="FF0000"/>
                  <w:sz w:val="20"/>
                  <w:szCs w:val="20"/>
                </w:rPr>
                <w:t>*</w:t>
              </w:r>
            </w:ins>
          </w:p>
        </w:tc>
      </w:tr>
      <w:tr w:rsidR="00BE0539" w:rsidRPr="00DC2757" w14:paraId="42691C0D" w14:textId="77777777" w:rsidTr="00E750DA">
        <w:trPr>
          <w:trHeight w:val="260"/>
          <w:ins w:id="2441" w:author="Commodore, Sarah" w:date="2023-03-30T13:25:00Z"/>
        </w:trPr>
        <w:tc>
          <w:tcPr>
            <w:tcW w:w="0" w:type="auto"/>
            <w:tcBorders>
              <w:top w:val="nil"/>
              <w:left w:val="nil"/>
              <w:bottom w:val="nil"/>
              <w:right w:val="nil"/>
            </w:tcBorders>
            <w:shd w:val="clear" w:color="auto" w:fill="auto"/>
            <w:noWrap/>
            <w:vAlign w:val="bottom"/>
            <w:hideMark/>
          </w:tcPr>
          <w:p w14:paraId="01C8DC83" w14:textId="77777777" w:rsidR="00BE0539" w:rsidRPr="00DC2757" w:rsidRDefault="00BE0539" w:rsidP="00E750DA">
            <w:pPr>
              <w:spacing w:after="0" w:line="240" w:lineRule="auto"/>
              <w:rPr>
                <w:ins w:id="2442" w:author="Commodore, Sarah" w:date="2023-03-30T13:25:00Z"/>
                <w:rFonts w:ascii="Calibri" w:eastAsia="Times New Roman" w:hAnsi="Calibri" w:cs="Calibri"/>
                <w:color w:val="000000"/>
                <w:sz w:val="20"/>
                <w:szCs w:val="20"/>
              </w:rPr>
            </w:pPr>
            <w:ins w:id="2443" w:author="Commodore, Sarah" w:date="2023-03-30T13:25:00Z">
              <w:r w:rsidRPr="00DC2757">
                <w:rPr>
                  <w:rFonts w:ascii="Calibri" w:eastAsia="Times New Roman" w:hAnsi="Calibri" w:cs="Calibri"/>
                  <w:color w:val="000000"/>
                  <w:sz w:val="20"/>
                  <w:szCs w:val="20"/>
                </w:rPr>
                <w:t>ENSG00000169515.8</w:t>
              </w:r>
            </w:ins>
          </w:p>
        </w:tc>
        <w:tc>
          <w:tcPr>
            <w:tcW w:w="0" w:type="auto"/>
            <w:tcBorders>
              <w:top w:val="nil"/>
              <w:left w:val="nil"/>
              <w:bottom w:val="nil"/>
              <w:right w:val="nil"/>
            </w:tcBorders>
            <w:shd w:val="clear" w:color="auto" w:fill="auto"/>
            <w:noWrap/>
            <w:vAlign w:val="bottom"/>
            <w:hideMark/>
          </w:tcPr>
          <w:p w14:paraId="11C03F6C" w14:textId="77777777" w:rsidR="00BE0539" w:rsidRPr="00DC2757" w:rsidRDefault="00BE0539" w:rsidP="00E750DA">
            <w:pPr>
              <w:spacing w:after="0" w:line="240" w:lineRule="auto"/>
              <w:rPr>
                <w:ins w:id="2444" w:author="Commodore, Sarah" w:date="2023-03-30T13:25:00Z"/>
                <w:rFonts w:ascii="Calibri" w:eastAsia="Times New Roman" w:hAnsi="Calibri" w:cs="Calibri"/>
                <w:color w:val="000000"/>
                <w:sz w:val="20"/>
                <w:szCs w:val="20"/>
              </w:rPr>
            </w:pPr>
            <w:ins w:id="2445" w:author="Commodore, Sarah" w:date="2023-03-30T13:25:00Z">
              <w:r w:rsidRPr="00DC2757">
                <w:rPr>
                  <w:rFonts w:ascii="Calibri" w:eastAsia="Times New Roman" w:hAnsi="Calibri" w:cs="Calibri"/>
                  <w:color w:val="000000"/>
                  <w:sz w:val="20"/>
                  <w:szCs w:val="20"/>
                </w:rPr>
                <w:t>CCDC8</w:t>
              </w:r>
            </w:ins>
          </w:p>
        </w:tc>
        <w:tc>
          <w:tcPr>
            <w:tcW w:w="0" w:type="auto"/>
            <w:tcBorders>
              <w:top w:val="nil"/>
              <w:left w:val="nil"/>
              <w:bottom w:val="nil"/>
              <w:right w:val="nil"/>
            </w:tcBorders>
            <w:shd w:val="clear" w:color="auto" w:fill="auto"/>
            <w:noWrap/>
            <w:vAlign w:val="bottom"/>
            <w:hideMark/>
          </w:tcPr>
          <w:p w14:paraId="174DBDB3" w14:textId="77777777" w:rsidR="00BE0539" w:rsidRPr="00DC2757" w:rsidRDefault="00BE0539" w:rsidP="00E750DA">
            <w:pPr>
              <w:spacing w:after="0" w:line="240" w:lineRule="auto"/>
              <w:jc w:val="center"/>
              <w:rPr>
                <w:ins w:id="2446" w:author="Commodore, Sarah" w:date="2023-03-30T13:25:00Z"/>
                <w:rFonts w:ascii="Calibri" w:eastAsia="Times New Roman" w:hAnsi="Calibri" w:cs="Calibri"/>
                <w:color w:val="000000"/>
                <w:sz w:val="20"/>
                <w:szCs w:val="20"/>
              </w:rPr>
            </w:pPr>
            <w:ins w:id="2447"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C732DA2" w14:textId="77777777" w:rsidR="00BE0539" w:rsidRPr="00DC2757" w:rsidRDefault="00BE0539" w:rsidP="00E750DA">
            <w:pPr>
              <w:spacing w:after="0" w:line="240" w:lineRule="auto"/>
              <w:jc w:val="center"/>
              <w:rPr>
                <w:ins w:id="2448" w:author="Commodore, Sarah" w:date="2023-03-30T13:25:00Z"/>
                <w:rFonts w:ascii="Calibri" w:eastAsia="Times New Roman" w:hAnsi="Calibri" w:cs="Calibri"/>
                <w:color w:val="000000"/>
                <w:sz w:val="20"/>
                <w:szCs w:val="20"/>
              </w:rPr>
            </w:pPr>
            <w:ins w:id="2449" w:author="Commodore, Sarah" w:date="2023-03-30T13:25:00Z">
              <w:r w:rsidRPr="00DC2757">
                <w:rPr>
                  <w:rFonts w:ascii="Calibri" w:eastAsia="Times New Roman" w:hAnsi="Calibri" w:cs="Calibri"/>
                  <w:color w:val="000000"/>
                  <w:sz w:val="20"/>
                  <w:szCs w:val="20"/>
                </w:rPr>
                <w:t>3.9E-08</w:t>
              </w:r>
            </w:ins>
          </w:p>
        </w:tc>
        <w:tc>
          <w:tcPr>
            <w:tcW w:w="0" w:type="auto"/>
            <w:tcBorders>
              <w:top w:val="nil"/>
              <w:left w:val="nil"/>
              <w:bottom w:val="nil"/>
              <w:right w:val="nil"/>
            </w:tcBorders>
            <w:shd w:val="clear" w:color="auto" w:fill="auto"/>
            <w:noWrap/>
            <w:vAlign w:val="bottom"/>
            <w:hideMark/>
          </w:tcPr>
          <w:p w14:paraId="09AA5CC6" w14:textId="77777777" w:rsidR="00BE0539" w:rsidRPr="00DC2757" w:rsidRDefault="00BE0539" w:rsidP="00E750DA">
            <w:pPr>
              <w:spacing w:after="0" w:line="240" w:lineRule="auto"/>
              <w:jc w:val="center"/>
              <w:rPr>
                <w:ins w:id="2450" w:author="Commodore, Sarah" w:date="2023-03-30T13:25:00Z"/>
                <w:rFonts w:ascii="Calibri" w:eastAsia="Times New Roman" w:hAnsi="Calibri" w:cs="Calibri"/>
                <w:color w:val="000000"/>
                <w:sz w:val="20"/>
                <w:szCs w:val="20"/>
              </w:rPr>
            </w:pPr>
            <w:ins w:id="2451" w:author="Commodore, Sarah" w:date="2023-03-30T13:25:00Z">
              <w:r w:rsidRPr="00DC2757">
                <w:rPr>
                  <w:rFonts w:ascii="Calibri" w:eastAsia="Times New Roman" w:hAnsi="Calibri" w:cs="Calibri"/>
                  <w:color w:val="000000"/>
                  <w:sz w:val="20"/>
                  <w:szCs w:val="20"/>
                </w:rPr>
                <w:t>4.7E-07</w:t>
              </w:r>
            </w:ins>
          </w:p>
        </w:tc>
        <w:tc>
          <w:tcPr>
            <w:tcW w:w="0" w:type="auto"/>
            <w:tcBorders>
              <w:top w:val="nil"/>
              <w:left w:val="nil"/>
              <w:bottom w:val="nil"/>
              <w:right w:val="nil"/>
            </w:tcBorders>
            <w:shd w:val="clear" w:color="auto" w:fill="auto"/>
            <w:noWrap/>
            <w:vAlign w:val="bottom"/>
            <w:hideMark/>
          </w:tcPr>
          <w:p w14:paraId="67B5BEE4" w14:textId="77777777" w:rsidR="00BE0539" w:rsidRPr="00DC2757" w:rsidRDefault="00BE0539" w:rsidP="00E750DA">
            <w:pPr>
              <w:spacing w:after="0" w:line="240" w:lineRule="auto"/>
              <w:jc w:val="center"/>
              <w:rPr>
                <w:ins w:id="2452" w:author="Commodore, Sarah" w:date="2023-03-30T13:25:00Z"/>
                <w:rFonts w:ascii="Calibri" w:eastAsia="Times New Roman" w:hAnsi="Calibri" w:cs="Calibri"/>
                <w:color w:val="FF0000"/>
                <w:sz w:val="20"/>
                <w:szCs w:val="20"/>
              </w:rPr>
            </w:pPr>
            <w:ins w:id="2453" w:author="Commodore, Sarah" w:date="2023-03-30T13:25:00Z">
              <w:r w:rsidRPr="00DC2757">
                <w:rPr>
                  <w:rFonts w:ascii="Calibri" w:eastAsia="Times New Roman" w:hAnsi="Calibri" w:cs="Calibri"/>
                  <w:color w:val="FF0000"/>
                  <w:sz w:val="20"/>
                  <w:szCs w:val="20"/>
                </w:rPr>
                <w:t>*</w:t>
              </w:r>
            </w:ins>
          </w:p>
        </w:tc>
      </w:tr>
      <w:tr w:rsidR="00BE0539" w:rsidRPr="00DC2757" w14:paraId="63D3F27B" w14:textId="77777777" w:rsidTr="00E750DA">
        <w:trPr>
          <w:trHeight w:val="260"/>
          <w:ins w:id="2454" w:author="Commodore, Sarah" w:date="2023-03-30T13:25:00Z"/>
        </w:trPr>
        <w:tc>
          <w:tcPr>
            <w:tcW w:w="0" w:type="auto"/>
            <w:tcBorders>
              <w:top w:val="nil"/>
              <w:left w:val="nil"/>
              <w:bottom w:val="nil"/>
              <w:right w:val="nil"/>
            </w:tcBorders>
            <w:shd w:val="clear" w:color="auto" w:fill="auto"/>
            <w:noWrap/>
            <w:vAlign w:val="bottom"/>
            <w:hideMark/>
          </w:tcPr>
          <w:p w14:paraId="5565F5CA" w14:textId="77777777" w:rsidR="00BE0539" w:rsidRPr="00DC2757" w:rsidRDefault="00BE0539" w:rsidP="00E750DA">
            <w:pPr>
              <w:spacing w:after="0" w:line="240" w:lineRule="auto"/>
              <w:rPr>
                <w:ins w:id="2455" w:author="Commodore, Sarah" w:date="2023-03-30T13:25:00Z"/>
                <w:rFonts w:ascii="Calibri" w:eastAsia="Times New Roman" w:hAnsi="Calibri" w:cs="Calibri"/>
                <w:color w:val="000000"/>
                <w:sz w:val="20"/>
                <w:szCs w:val="20"/>
              </w:rPr>
            </w:pPr>
            <w:ins w:id="2456" w:author="Commodore, Sarah" w:date="2023-03-30T13:25:00Z">
              <w:r w:rsidRPr="00DC2757">
                <w:rPr>
                  <w:rFonts w:ascii="Calibri" w:eastAsia="Times New Roman" w:hAnsi="Calibri" w:cs="Calibri"/>
                  <w:color w:val="000000"/>
                  <w:sz w:val="20"/>
                  <w:szCs w:val="20"/>
                </w:rPr>
                <w:t>ENSG00000145423.5</w:t>
              </w:r>
            </w:ins>
          </w:p>
        </w:tc>
        <w:tc>
          <w:tcPr>
            <w:tcW w:w="0" w:type="auto"/>
            <w:tcBorders>
              <w:top w:val="nil"/>
              <w:left w:val="nil"/>
              <w:bottom w:val="nil"/>
              <w:right w:val="nil"/>
            </w:tcBorders>
            <w:shd w:val="clear" w:color="auto" w:fill="auto"/>
            <w:noWrap/>
            <w:vAlign w:val="bottom"/>
            <w:hideMark/>
          </w:tcPr>
          <w:p w14:paraId="439322C5" w14:textId="77777777" w:rsidR="00BE0539" w:rsidRPr="00DC2757" w:rsidRDefault="00BE0539" w:rsidP="00E750DA">
            <w:pPr>
              <w:spacing w:after="0" w:line="240" w:lineRule="auto"/>
              <w:rPr>
                <w:ins w:id="2457" w:author="Commodore, Sarah" w:date="2023-03-30T13:25:00Z"/>
                <w:rFonts w:ascii="Calibri" w:eastAsia="Times New Roman" w:hAnsi="Calibri" w:cs="Calibri"/>
                <w:color w:val="000000"/>
                <w:sz w:val="20"/>
                <w:szCs w:val="20"/>
              </w:rPr>
            </w:pPr>
            <w:ins w:id="2458" w:author="Commodore, Sarah" w:date="2023-03-30T13:25:00Z">
              <w:r w:rsidRPr="00DC2757">
                <w:rPr>
                  <w:rFonts w:ascii="Calibri" w:eastAsia="Times New Roman" w:hAnsi="Calibri" w:cs="Calibri"/>
                  <w:color w:val="000000"/>
                  <w:sz w:val="20"/>
                  <w:szCs w:val="20"/>
                </w:rPr>
                <w:t>SFRP2</w:t>
              </w:r>
            </w:ins>
          </w:p>
        </w:tc>
        <w:tc>
          <w:tcPr>
            <w:tcW w:w="0" w:type="auto"/>
            <w:tcBorders>
              <w:top w:val="nil"/>
              <w:left w:val="nil"/>
              <w:bottom w:val="nil"/>
              <w:right w:val="nil"/>
            </w:tcBorders>
            <w:shd w:val="clear" w:color="auto" w:fill="auto"/>
            <w:noWrap/>
            <w:vAlign w:val="bottom"/>
            <w:hideMark/>
          </w:tcPr>
          <w:p w14:paraId="7EA9B7FA" w14:textId="77777777" w:rsidR="00BE0539" w:rsidRPr="00DC2757" w:rsidRDefault="00BE0539" w:rsidP="00E750DA">
            <w:pPr>
              <w:spacing w:after="0" w:line="240" w:lineRule="auto"/>
              <w:jc w:val="center"/>
              <w:rPr>
                <w:ins w:id="2459" w:author="Commodore, Sarah" w:date="2023-03-30T13:25:00Z"/>
                <w:rFonts w:ascii="Calibri" w:eastAsia="Times New Roman" w:hAnsi="Calibri" w:cs="Calibri"/>
                <w:color w:val="000000"/>
                <w:sz w:val="20"/>
                <w:szCs w:val="20"/>
              </w:rPr>
            </w:pPr>
            <w:ins w:id="2460"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003FEE9" w14:textId="77777777" w:rsidR="00BE0539" w:rsidRPr="00DC2757" w:rsidRDefault="00BE0539" w:rsidP="00E750DA">
            <w:pPr>
              <w:spacing w:after="0" w:line="240" w:lineRule="auto"/>
              <w:jc w:val="center"/>
              <w:rPr>
                <w:ins w:id="2461" w:author="Commodore, Sarah" w:date="2023-03-30T13:25:00Z"/>
                <w:rFonts w:ascii="Calibri" w:eastAsia="Times New Roman" w:hAnsi="Calibri" w:cs="Calibri"/>
                <w:color w:val="000000"/>
                <w:sz w:val="20"/>
                <w:szCs w:val="20"/>
              </w:rPr>
            </w:pPr>
            <w:ins w:id="2462" w:author="Commodore, Sarah" w:date="2023-03-30T13:25:00Z">
              <w:r w:rsidRPr="00DC2757">
                <w:rPr>
                  <w:rFonts w:ascii="Calibri" w:eastAsia="Times New Roman" w:hAnsi="Calibri" w:cs="Calibri"/>
                  <w:color w:val="000000"/>
                  <w:sz w:val="20"/>
                  <w:szCs w:val="20"/>
                </w:rPr>
                <w:t>6.8E-05</w:t>
              </w:r>
            </w:ins>
          </w:p>
        </w:tc>
        <w:tc>
          <w:tcPr>
            <w:tcW w:w="0" w:type="auto"/>
            <w:tcBorders>
              <w:top w:val="nil"/>
              <w:left w:val="nil"/>
              <w:bottom w:val="nil"/>
              <w:right w:val="nil"/>
            </w:tcBorders>
            <w:shd w:val="clear" w:color="auto" w:fill="auto"/>
            <w:noWrap/>
            <w:vAlign w:val="bottom"/>
            <w:hideMark/>
          </w:tcPr>
          <w:p w14:paraId="44570BAF" w14:textId="77777777" w:rsidR="00BE0539" w:rsidRPr="00DC2757" w:rsidRDefault="00BE0539" w:rsidP="00E750DA">
            <w:pPr>
              <w:spacing w:after="0" w:line="240" w:lineRule="auto"/>
              <w:jc w:val="center"/>
              <w:rPr>
                <w:ins w:id="2463" w:author="Commodore, Sarah" w:date="2023-03-30T13:25:00Z"/>
                <w:rFonts w:ascii="Calibri" w:eastAsia="Times New Roman" w:hAnsi="Calibri" w:cs="Calibri"/>
                <w:color w:val="000000"/>
                <w:sz w:val="20"/>
                <w:szCs w:val="20"/>
              </w:rPr>
            </w:pPr>
            <w:ins w:id="2464" w:author="Commodore, Sarah" w:date="2023-03-30T13:25:00Z">
              <w:r w:rsidRPr="00DC2757">
                <w:rPr>
                  <w:rFonts w:ascii="Calibri" w:eastAsia="Times New Roman" w:hAnsi="Calibri" w:cs="Calibri"/>
                  <w:color w:val="000000"/>
                  <w:sz w:val="20"/>
                  <w:szCs w:val="20"/>
                </w:rPr>
                <w:t>3.6E-04</w:t>
              </w:r>
            </w:ins>
          </w:p>
        </w:tc>
        <w:tc>
          <w:tcPr>
            <w:tcW w:w="0" w:type="auto"/>
            <w:tcBorders>
              <w:top w:val="nil"/>
              <w:left w:val="nil"/>
              <w:bottom w:val="nil"/>
              <w:right w:val="nil"/>
            </w:tcBorders>
            <w:shd w:val="clear" w:color="auto" w:fill="auto"/>
            <w:noWrap/>
            <w:vAlign w:val="bottom"/>
            <w:hideMark/>
          </w:tcPr>
          <w:p w14:paraId="5A6806A6" w14:textId="77777777" w:rsidR="00BE0539" w:rsidRPr="00DC2757" w:rsidRDefault="00BE0539" w:rsidP="00E750DA">
            <w:pPr>
              <w:spacing w:after="0" w:line="240" w:lineRule="auto"/>
              <w:jc w:val="center"/>
              <w:rPr>
                <w:ins w:id="2465" w:author="Commodore, Sarah" w:date="2023-03-30T13:25:00Z"/>
                <w:rFonts w:ascii="Calibri" w:eastAsia="Times New Roman" w:hAnsi="Calibri" w:cs="Calibri"/>
                <w:color w:val="FF0000"/>
                <w:sz w:val="20"/>
                <w:szCs w:val="20"/>
              </w:rPr>
            </w:pPr>
            <w:ins w:id="2466" w:author="Commodore, Sarah" w:date="2023-03-30T13:25:00Z">
              <w:r w:rsidRPr="00DC2757">
                <w:rPr>
                  <w:rFonts w:ascii="Calibri" w:eastAsia="Times New Roman" w:hAnsi="Calibri" w:cs="Calibri"/>
                  <w:color w:val="FF0000"/>
                  <w:sz w:val="20"/>
                  <w:szCs w:val="20"/>
                </w:rPr>
                <w:t>*</w:t>
              </w:r>
            </w:ins>
          </w:p>
        </w:tc>
      </w:tr>
      <w:tr w:rsidR="00BE0539" w:rsidRPr="00DC2757" w14:paraId="64E8DAD4" w14:textId="77777777" w:rsidTr="00E750DA">
        <w:trPr>
          <w:trHeight w:val="260"/>
          <w:ins w:id="2467" w:author="Commodore, Sarah" w:date="2023-03-30T13:25:00Z"/>
        </w:trPr>
        <w:tc>
          <w:tcPr>
            <w:tcW w:w="0" w:type="auto"/>
            <w:tcBorders>
              <w:top w:val="nil"/>
              <w:left w:val="nil"/>
              <w:bottom w:val="nil"/>
              <w:right w:val="nil"/>
            </w:tcBorders>
            <w:shd w:val="clear" w:color="auto" w:fill="auto"/>
            <w:noWrap/>
            <w:vAlign w:val="bottom"/>
            <w:hideMark/>
          </w:tcPr>
          <w:p w14:paraId="550A5344" w14:textId="77777777" w:rsidR="00BE0539" w:rsidRPr="00DC2757" w:rsidRDefault="00BE0539" w:rsidP="00E750DA">
            <w:pPr>
              <w:spacing w:after="0" w:line="240" w:lineRule="auto"/>
              <w:rPr>
                <w:ins w:id="2468" w:author="Commodore, Sarah" w:date="2023-03-30T13:25:00Z"/>
                <w:rFonts w:ascii="Calibri" w:eastAsia="Times New Roman" w:hAnsi="Calibri" w:cs="Calibri"/>
                <w:color w:val="000000"/>
                <w:sz w:val="20"/>
                <w:szCs w:val="20"/>
              </w:rPr>
            </w:pPr>
            <w:ins w:id="2469" w:author="Commodore, Sarah" w:date="2023-03-30T13:25:00Z">
              <w:r w:rsidRPr="00DC2757">
                <w:rPr>
                  <w:rFonts w:ascii="Calibri" w:eastAsia="Times New Roman" w:hAnsi="Calibri" w:cs="Calibri"/>
                  <w:color w:val="000000"/>
                  <w:sz w:val="20"/>
                  <w:szCs w:val="20"/>
                </w:rPr>
                <w:t>ENSG00000169126.16</w:t>
              </w:r>
            </w:ins>
          </w:p>
        </w:tc>
        <w:tc>
          <w:tcPr>
            <w:tcW w:w="0" w:type="auto"/>
            <w:tcBorders>
              <w:top w:val="nil"/>
              <w:left w:val="nil"/>
              <w:bottom w:val="nil"/>
              <w:right w:val="nil"/>
            </w:tcBorders>
            <w:shd w:val="clear" w:color="auto" w:fill="auto"/>
            <w:noWrap/>
            <w:vAlign w:val="bottom"/>
            <w:hideMark/>
          </w:tcPr>
          <w:p w14:paraId="082937D7" w14:textId="77777777" w:rsidR="00BE0539" w:rsidRPr="00DC2757" w:rsidRDefault="00BE0539" w:rsidP="00E750DA">
            <w:pPr>
              <w:spacing w:after="0" w:line="240" w:lineRule="auto"/>
              <w:rPr>
                <w:ins w:id="2470" w:author="Commodore, Sarah" w:date="2023-03-30T13:25:00Z"/>
                <w:rFonts w:ascii="Calibri" w:eastAsia="Times New Roman" w:hAnsi="Calibri" w:cs="Calibri"/>
                <w:color w:val="000000"/>
                <w:sz w:val="20"/>
                <w:szCs w:val="20"/>
              </w:rPr>
            </w:pPr>
            <w:ins w:id="2471" w:author="Commodore, Sarah" w:date="2023-03-30T13:25:00Z">
              <w:r w:rsidRPr="00DC2757">
                <w:rPr>
                  <w:rFonts w:ascii="Calibri" w:eastAsia="Times New Roman" w:hAnsi="Calibri" w:cs="Calibri"/>
                  <w:color w:val="000000"/>
                  <w:sz w:val="20"/>
                  <w:szCs w:val="20"/>
                </w:rPr>
                <w:t>ARMC4</w:t>
              </w:r>
            </w:ins>
          </w:p>
        </w:tc>
        <w:tc>
          <w:tcPr>
            <w:tcW w:w="0" w:type="auto"/>
            <w:tcBorders>
              <w:top w:val="nil"/>
              <w:left w:val="nil"/>
              <w:bottom w:val="nil"/>
              <w:right w:val="nil"/>
            </w:tcBorders>
            <w:shd w:val="clear" w:color="auto" w:fill="auto"/>
            <w:noWrap/>
            <w:vAlign w:val="bottom"/>
            <w:hideMark/>
          </w:tcPr>
          <w:p w14:paraId="304FE84E" w14:textId="77777777" w:rsidR="00BE0539" w:rsidRPr="00DC2757" w:rsidRDefault="00BE0539" w:rsidP="00E750DA">
            <w:pPr>
              <w:spacing w:after="0" w:line="240" w:lineRule="auto"/>
              <w:jc w:val="center"/>
              <w:rPr>
                <w:ins w:id="2472" w:author="Commodore, Sarah" w:date="2023-03-30T13:25:00Z"/>
                <w:rFonts w:ascii="Calibri" w:eastAsia="Times New Roman" w:hAnsi="Calibri" w:cs="Calibri"/>
                <w:color w:val="000000"/>
                <w:sz w:val="20"/>
                <w:szCs w:val="20"/>
              </w:rPr>
            </w:pPr>
            <w:ins w:id="2473"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48FD0D5" w14:textId="77777777" w:rsidR="00BE0539" w:rsidRPr="00DC2757" w:rsidRDefault="00BE0539" w:rsidP="00E750DA">
            <w:pPr>
              <w:spacing w:after="0" w:line="240" w:lineRule="auto"/>
              <w:jc w:val="center"/>
              <w:rPr>
                <w:ins w:id="2474" w:author="Commodore, Sarah" w:date="2023-03-30T13:25:00Z"/>
                <w:rFonts w:ascii="Calibri" w:eastAsia="Times New Roman" w:hAnsi="Calibri" w:cs="Calibri"/>
                <w:color w:val="000000"/>
                <w:sz w:val="20"/>
                <w:szCs w:val="20"/>
              </w:rPr>
            </w:pPr>
            <w:ins w:id="2475" w:author="Commodore, Sarah" w:date="2023-03-30T13:25: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1C4B1C5A" w14:textId="77777777" w:rsidR="00BE0539" w:rsidRPr="00DC2757" w:rsidRDefault="00BE0539" w:rsidP="00E750DA">
            <w:pPr>
              <w:spacing w:after="0" w:line="240" w:lineRule="auto"/>
              <w:jc w:val="center"/>
              <w:rPr>
                <w:ins w:id="2476" w:author="Commodore, Sarah" w:date="2023-03-30T13:25:00Z"/>
                <w:rFonts w:ascii="Calibri" w:eastAsia="Times New Roman" w:hAnsi="Calibri" w:cs="Calibri"/>
                <w:color w:val="000000"/>
                <w:sz w:val="20"/>
                <w:szCs w:val="20"/>
              </w:rPr>
            </w:pPr>
            <w:ins w:id="2477" w:author="Commodore, Sarah" w:date="2023-03-30T13:25: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088B592D" w14:textId="77777777" w:rsidR="00BE0539" w:rsidRPr="00DC2757" w:rsidRDefault="00BE0539" w:rsidP="00E750DA">
            <w:pPr>
              <w:spacing w:after="0" w:line="240" w:lineRule="auto"/>
              <w:jc w:val="center"/>
              <w:rPr>
                <w:ins w:id="2478" w:author="Commodore, Sarah" w:date="2023-03-30T13:25:00Z"/>
                <w:rFonts w:ascii="Calibri" w:eastAsia="Times New Roman" w:hAnsi="Calibri" w:cs="Calibri"/>
                <w:color w:val="FF0000"/>
                <w:sz w:val="20"/>
                <w:szCs w:val="20"/>
              </w:rPr>
            </w:pPr>
            <w:ins w:id="2479" w:author="Commodore, Sarah" w:date="2023-03-30T13:25:00Z">
              <w:r w:rsidRPr="00DC2757">
                <w:rPr>
                  <w:rFonts w:ascii="Calibri" w:eastAsia="Times New Roman" w:hAnsi="Calibri" w:cs="Calibri"/>
                  <w:color w:val="FF0000"/>
                  <w:sz w:val="20"/>
                  <w:szCs w:val="20"/>
                </w:rPr>
                <w:t>*</w:t>
              </w:r>
            </w:ins>
          </w:p>
        </w:tc>
      </w:tr>
      <w:tr w:rsidR="00BE0539" w:rsidRPr="00DC2757" w14:paraId="743CF42E" w14:textId="77777777" w:rsidTr="00E750DA">
        <w:trPr>
          <w:trHeight w:val="260"/>
          <w:ins w:id="2480" w:author="Commodore, Sarah" w:date="2023-03-30T13:25:00Z"/>
        </w:trPr>
        <w:tc>
          <w:tcPr>
            <w:tcW w:w="0" w:type="auto"/>
            <w:tcBorders>
              <w:top w:val="nil"/>
              <w:left w:val="nil"/>
              <w:bottom w:val="nil"/>
              <w:right w:val="nil"/>
            </w:tcBorders>
            <w:shd w:val="clear" w:color="auto" w:fill="auto"/>
            <w:noWrap/>
            <w:vAlign w:val="bottom"/>
            <w:hideMark/>
          </w:tcPr>
          <w:p w14:paraId="541FDBCB" w14:textId="77777777" w:rsidR="00BE0539" w:rsidRPr="00DC2757" w:rsidRDefault="00BE0539" w:rsidP="00E750DA">
            <w:pPr>
              <w:spacing w:after="0" w:line="240" w:lineRule="auto"/>
              <w:rPr>
                <w:ins w:id="2481" w:author="Commodore, Sarah" w:date="2023-03-30T13:25:00Z"/>
                <w:rFonts w:ascii="Calibri" w:eastAsia="Times New Roman" w:hAnsi="Calibri" w:cs="Calibri"/>
                <w:color w:val="000000"/>
                <w:sz w:val="20"/>
                <w:szCs w:val="20"/>
              </w:rPr>
            </w:pPr>
            <w:ins w:id="2482" w:author="Commodore, Sarah" w:date="2023-03-30T13:25:00Z">
              <w:r w:rsidRPr="00DC2757">
                <w:rPr>
                  <w:rFonts w:ascii="Calibri" w:eastAsia="Times New Roman" w:hAnsi="Calibri" w:cs="Calibri"/>
                  <w:color w:val="000000"/>
                  <w:sz w:val="20"/>
                  <w:szCs w:val="20"/>
                </w:rPr>
                <w:t>ENSG00000135333.15</w:t>
              </w:r>
            </w:ins>
          </w:p>
        </w:tc>
        <w:tc>
          <w:tcPr>
            <w:tcW w:w="0" w:type="auto"/>
            <w:tcBorders>
              <w:top w:val="nil"/>
              <w:left w:val="nil"/>
              <w:bottom w:val="nil"/>
              <w:right w:val="nil"/>
            </w:tcBorders>
            <w:shd w:val="clear" w:color="auto" w:fill="auto"/>
            <w:noWrap/>
            <w:vAlign w:val="bottom"/>
            <w:hideMark/>
          </w:tcPr>
          <w:p w14:paraId="653FE059" w14:textId="77777777" w:rsidR="00BE0539" w:rsidRPr="00DC2757" w:rsidRDefault="00BE0539" w:rsidP="00E750DA">
            <w:pPr>
              <w:spacing w:after="0" w:line="240" w:lineRule="auto"/>
              <w:rPr>
                <w:ins w:id="2483" w:author="Commodore, Sarah" w:date="2023-03-30T13:25:00Z"/>
                <w:rFonts w:ascii="Calibri" w:eastAsia="Times New Roman" w:hAnsi="Calibri" w:cs="Calibri"/>
                <w:color w:val="000000"/>
                <w:sz w:val="20"/>
                <w:szCs w:val="20"/>
              </w:rPr>
            </w:pPr>
            <w:ins w:id="2484" w:author="Commodore, Sarah" w:date="2023-03-30T13:25:00Z">
              <w:r w:rsidRPr="00DC2757">
                <w:rPr>
                  <w:rFonts w:ascii="Calibri" w:eastAsia="Times New Roman" w:hAnsi="Calibri" w:cs="Calibri"/>
                  <w:color w:val="000000"/>
                  <w:sz w:val="20"/>
                  <w:szCs w:val="20"/>
                </w:rPr>
                <w:t>EPHA7</w:t>
              </w:r>
            </w:ins>
          </w:p>
        </w:tc>
        <w:tc>
          <w:tcPr>
            <w:tcW w:w="0" w:type="auto"/>
            <w:tcBorders>
              <w:top w:val="nil"/>
              <w:left w:val="nil"/>
              <w:bottom w:val="nil"/>
              <w:right w:val="nil"/>
            </w:tcBorders>
            <w:shd w:val="clear" w:color="auto" w:fill="auto"/>
            <w:noWrap/>
            <w:vAlign w:val="bottom"/>
            <w:hideMark/>
          </w:tcPr>
          <w:p w14:paraId="5E8E9BDC" w14:textId="77777777" w:rsidR="00BE0539" w:rsidRPr="00DC2757" w:rsidRDefault="00BE0539" w:rsidP="00E750DA">
            <w:pPr>
              <w:spacing w:after="0" w:line="240" w:lineRule="auto"/>
              <w:jc w:val="center"/>
              <w:rPr>
                <w:ins w:id="2485" w:author="Commodore, Sarah" w:date="2023-03-30T13:25:00Z"/>
                <w:rFonts w:ascii="Calibri" w:eastAsia="Times New Roman" w:hAnsi="Calibri" w:cs="Calibri"/>
                <w:color w:val="000000"/>
                <w:sz w:val="20"/>
                <w:szCs w:val="20"/>
              </w:rPr>
            </w:pPr>
            <w:ins w:id="2486"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FFE257C" w14:textId="77777777" w:rsidR="00BE0539" w:rsidRPr="00DC2757" w:rsidRDefault="00BE0539" w:rsidP="00E750DA">
            <w:pPr>
              <w:spacing w:after="0" w:line="240" w:lineRule="auto"/>
              <w:jc w:val="center"/>
              <w:rPr>
                <w:ins w:id="2487" w:author="Commodore, Sarah" w:date="2023-03-30T13:25:00Z"/>
                <w:rFonts w:ascii="Calibri" w:eastAsia="Times New Roman" w:hAnsi="Calibri" w:cs="Calibri"/>
                <w:color w:val="000000"/>
                <w:sz w:val="20"/>
                <w:szCs w:val="20"/>
              </w:rPr>
            </w:pPr>
            <w:ins w:id="2488" w:author="Commodore, Sarah" w:date="2023-03-30T13:25:00Z">
              <w:r w:rsidRPr="00DC2757">
                <w:rPr>
                  <w:rFonts w:ascii="Calibri" w:eastAsia="Times New Roman" w:hAnsi="Calibri" w:cs="Calibri"/>
                  <w:color w:val="000000"/>
                  <w:sz w:val="20"/>
                  <w:szCs w:val="20"/>
                </w:rPr>
                <w:t>5.3E-04</w:t>
              </w:r>
            </w:ins>
          </w:p>
        </w:tc>
        <w:tc>
          <w:tcPr>
            <w:tcW w:w="0" w:type="auto"/>
            <w:tcBorders>
              <w:top w:val="nil"/>
              <w:left w:val="nil"/>
              <w:bottom w:val="nil"/>
              <w:right w:val="nil"/>
            </w:tcBorders>
            <w:shd w:val="clear" w:color="auto" w:fill="auto"/>
            <w:noWrap/>
            <w:vAlign w:val="bottom"/>
            <w:hideMark/>
          </w:tcPr>
          <w:p w14:paraId="73F0C25C" w14:textId="77777777" w:rsidR="00BE0539" w:rsidRPr="00DC2757" w:rsidRDefault="00BE0539" w:rsidP="00E750DA">
            <w:pPr>
              <w:spacing w:after="0" w:line="240" w:lineRule="auto"/>
              <w:jc w:val="center"/>
              <w:rPr>
                <w:ins w:id="2489" w:author="Commodore, Sarah" w:date="2023-03-30T13:25:00Z"/>
                <w:rFonts w:ascii="Calibri" w:eastAsia="Times New Roman" w:hAnsi="Calibri" w:cs="Calibri"/>
                <w:color w:val="000000"/>
                <w:sz w:val="20"/>
                <w:szCs w:val="20"/>
              </w:rPr>
            </w:pPr>
            <w:ins w:id="2490" w:author="Commodore, Sarah" w:date="2023-03-30T13:25:00Z">
              <w:r w:rsidRPr="00DC2757">
                <w:rPr>
                  <w:rFonts w:ascii="Calibri" w:eastAsia="Times New Roman" w:hAnsi="Calibri" w:cs="Calibri"/>
                  <w:color w:val="000000"/>
                  <w:sz w:val="20"/>
                  <w:szCs w:val="20"/>
                </w:rPr>
                <w:t>2.2E-03</w:t>
              </w:r>
            </w:ins>
          </w:p>
        </w:tc>
        <w:tc>
          <w:tcPr>
            <w:tcW w:w="0" w:type="auto"/>
            <w:tcBorders>
              <w:top w:val="nil"/>
              <w:left w:val="nil"/>
              <w:bottom w:val="nil"/>
              <w:right w:val="nil"/>
            </w:tcBorders>
            <w:shd w:val="clear" w:color="auto" w:fill="auto"/>
            <w:noWrap/>
            <w:vAlign w:val="bottom"/>
            <w:hideMark/>
          </w:tcPr>
          <w:p w14:paraId="765D4C17" w14:textId="77777777" w:rsidR="00BE0539" w:rsidRPr="00DC2757" w:rsidRDefault="00BE0539" w:rsidP="00E750DA">
            <w:pPr>
              <w:spacing w:after="0" w:line="240" w:lineRule="auto"/>
              <w:jc w:val="center"/>
              <w:rPr>
                <w:ins w:id="2491" w:author="Commodore, Sarah" w:date="2023-03-30T13:25:00Z"/>
                <w:rFonts w:ascii="Calibri" w:eastAsia="Times New Roman" w:hAnsi="Calibri" w:cs="Calibri"/>
                <w:color w:val="FF0000"/>
                <w:sz w:val="20"/>
                <w:szCs w:val="20"/>
              </w:rPr>
            </w:pPr>
            <w:ins w:id="2492" w:author="Commodore, Sarah" w:date="2023-03-30T13:25:00Z">
              <w:r w:rsidRPr="00DC2757">
                <w:rPr>
                  <w:rFonts w:ascii="Calibri" w:eastAsia="Times New Roman" w:hAnsi="Calibri" w:cs="Calibri"/>
                  <w:color w:val="FF0000"/>
                  <w:sz w:val="20"/>
                  <w:szCs w:val="20"/>
                </w:rPr>
                <w:t>*</w:t>
              </w:r>
            </w:ins>
          </w:p>
        </w:tc>
      </w:tr>
      <w:tr w:rsidR="00BE0539" w:rsidRPr="00DC2757" w14:paraId="76DDBE44" w14:textId="77777777" w:rsidTr="00E750DA">
        <w:trPr>
          <w:trHeight w:val="260"/>
          <w:ins w:id="2493" w:author="Commodore, Sarah" w:date="2023-03-30T13:25:00Z"/>
        </w:trPr>
        <w:tc>
          <w:tcPr>
            <w:tcW w:w="0" w:type="auto"/>
            <w:tcBorders>
              <w:top w:val="nil"/>
              <w:left w:val="nil"/>
              <w:bottom w:val="nil"/>
              <w:right w:val="nil"/>
            </w:tcBorders>
            <w:shd w:val="clear" w:color="auto" w:fill="auto"/>
            <w:noWrap/>
            <w:vAlign w:val="bottom"/>
            <w:hideMark/>
          </w:tcPr>
          <w:p w14:paraId="61708338" w14:textId="77777777" w:rsidR="00BE0539" w:rsidRPr="00DC2757" w:rsidRDefault="00BE0539" w:rsidP="00E750DA">
            <w:pPr>
              <w:spacing w:after="0" w:line="240" w:lineRule="auto"/>
              <w:rPr>
                <w:ins w:id="2494" w:author="Commodore, Sarah" w:date="2023-03-30T13:25:00Z"/>
                <w:rFonts w:ascii="Calibri" w:eastAsia="Times New Roman" w:hAnsi="Calibri" w:cs="Calibri"/>
                <w:color w:val="000000"/>
                <w:sz w:val="20"/>
                <w:szCs w:val="20"/>
              </w:rPr>
            </w:pPr>
            <w:ins w:id="2495" w:author="Commodore, Sarah" w:date="2023-03-30T13:25:00Z">
              <w:r w:rsidRPr="00DC2757">
                <w:rPr>
                  <w:rFonts w:ascii="Calibri" w:eastAsia="Times New Roman" w:hAnsi="Calibri" w:cs="Calibri"/>
                  <w:color w:val="000000"/>
                  <w:sz w:val="20"/>
                  <w:szCs w:val="20"/>
                </w:rPr>
                <w:t>ENSG00000133640.20</w:t>
              </w:r>
            </w:ins>
          </w:p>
        </w:tc>
        <w:tc>
          <w:tcPr>
            <w:tcW w:w="0" w:type="auto"/>
            <w:tcBorders>
              <w:top w:val="nil"/>
              <w:left w:val="nil"/>
              <w:bottom w:val="nil"/>
              <w:right w:val="nil"/>
            </w:tcBorders>
            <w:shd w:val="clear" w:color="auto" w:fill="auto"/>
            <w:noWrap/>
            <w:vAlign w:val="bottom"/>
            <w:hideMark/>
          </w:tcPr>
          <w:p w14:paraId="3466D496" w14:textId="77777777" w:rsidR="00BE0539" w:rsidRPr="00DC2757" w:rsidRDefault="00BE0539" w:rsidP="00E750DA">
            <w:pPr>
              <w:spacing w:after="0" w:line="240" w:lineRule="auto"/>
              <w:rPr>
                <w:ins w:id="2496" w:author="Commodore, Sarah" w:date="2023-03-30T13:25:00Z"/>
                <w:rFonts w:ascii="Calibri" w:eastAsia="Times New Roman" w:hAnsi="Calibri" w:cs="Calibri"/>
                <w:color w:val="000000"/>
                <w:sz w:val="20"/>
                <w:szCs w:val="20"/>
              </w:rPr>
            </w:pPr>
            <w:ins w:id="2497" w:author="Commodore, Sarah" w:date="2023-03-30T13:25:00Z">
              <w:r w:rsidRPr="00DC2757">
                <w:rPr>
                  <w:rFonts w:ascii="Calibri" w:eastAsia="Times New Roman" w:hAnsi="Calibri" w:cs="Calibri"/>
                  <w:color w:val="000000"/>
                  <w:sz w:val="20"/>
                  <w:szCs w:val="20"/>
                </w:rPr>
                <w:t>LRRIQ1</w:t>
              </w:r>
            </w:ins>
          </w:p>
        </w:tc>
        <w:tc>
          <w:tcPr>
            <w:tcW w:w="0" w:type="auto"/>
            <w:tcBorders>
              <w:top w:val="nil"/>
              <w:left w:val="nil"/>
              <w:bottom w:val="nil"/>
              <w:right w:val="nil"/>
            </w:tcBorders>
            <w:shd w:val="clear" w:color="auto" w:fill="auto"/>
            <w:noWrap/>
            <w:vAlign w:val="bottom"/>
            <w:hideMark/>
          </w:tcPr>
          <w:p w14:paraId="67F63EC7" w14:textId="77777777" w:rsidR="00BE0539" w:rsidRPr="00DC2757" w:rsidRDefault="00BE0539" w:rsidP="00E750DA">
            <w:pPr>
              <w:spacing w:after="0" w:line="240" w:lineRule="auto"/>
              <w:jc w:val="center"/>
              <w:rPr>
                <w:ins w:id="2498" w:author="Commodore, Sarah" w:date="2023-03-30T13:25:00Z"/>
                <w:rFonts w:ascii="Calibri" w:eastAsia="Times New Roman" w:hAnsi="Calibri" w:cs="Calibri"/>
                <w:color w:val="000000"/>
                <w:sz w:val="20"/>
                <w:szCs w:val="20"/>
              </w:rPr>
            </w:pPr>
            <w:ins w:id="2499"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CD352A6" w14:textId="77777777" w:rsidR="00BE0539" w:rsidRPr="00DC2757" w:rsidRDefault="00BE0539" w:rsidP="00E750DA">
            <w:pPr>
              <w:spacing w:after="0" w:line="240" w:lineRule="auto"/>
              <w:jc w:val="center"/>
              <w:rPr>
                <w:ins w:id="2500" w:author="Commodore, Sarah" w:date="2023-03-30T13:25:00Z"/>
                <w:rFonts w:ascii="Calibri" w:eastAsia="Times New Roman" w:hAnsi="Calibri" w:cs="Calibri"/>
                <w:color w:val="000000"/>
                <w:sz w:val="20"/>
                <w:szCs w:val="20"/>
              </w:rPr>
            </w:pPr>
            <w:ins w:id="2501" w:author="Commodore, Sarah" w:date="2023-03-30T13:25:00Z">
              <w:r w:rsidRPr="00DC2757">
                <w:rPr>
                  <w:rFonts w:ascii="Calibri" w:eastAsia="Times New Roman" w:hAnsi="Calibri" w:cs="Calibri"/>
                  <w:color w:val="000000"/>
                  <w:sz w:val="20"/>
                  <w:szCs w:val="20"/>
                </w:rPr>
                <w:t>9.5E-13</w:t>
              </w:r>
            </w:ins>
          </w:p>
        </w:tc>
        <w:tc>
          <w:tcPr>
            <w:tcW w:w="0" w:type="auto"/>
            <w:tcBorders>
              <w:top w:val="nil"/>
              <w:left w:val="nil"/>
              <w:bottom w:val="nil"/>
              <w:right w:val="nil"/>
            </w:tcBorders>
            <w:shd w:val="clear" w:color="auto" w:fill="auto"/>
            <w:noWrap/>
            <w:vAlign w:val="bottom"/>
            <w:hideMark/>
          </w:tcPr>
          <w:p w14:paraId="02169BE6" w14:textId="77777777" w:rsidR="00BE0539" w:rsidRPr="00DC2757" w:rsidRDefault="00BE0539" w:rsidP="00E750DA">
            <w:pPr>
              <w:spacing w:after="0" w:line="240" w:lineRule="auto"/>
              <w:jc w:val="center"/>
              <w:rPr>
                <w:ins w:id="2502" w:author="Commodore, Sarah" w:date="2023-03-30T13:25:00Z"/>
                <w:rFonts w:ascii="Calibri" w:eastAsia="Times New Roman" w:hAnsi="Calibri" w:cs="Calibri"/>
                <w:color w:val="000000"/>
                <w:sz w:val="20"/>
                <w:szCs w:val="20"/>
              </w:rPr>
            </w:pPr>
            <w:ins w:id="2503" w:author="Commodore, Sarah" w:date="2023-03-30T13:25:00Z">
              <w:r w:rsidRPr="00DC2757">
                <w:rPr>
                  <w:rFonts w:ascii="Calibri" w:eastAsia="Times New Roman" w:hAnsi="Calibri" w:cs="Calibri"/>
                  <w:color w:val="000000"/>
                  <w:sz w:val="20"/>
                  <w:szCs w:val="20"/>
                </w:rPr>
                <w:t>3.8E-11</w:t>
              </w:r>
            </w:ins>
          </w:p>
        </w:tc>
        <w:tc>
          <w:tcPr>
            <w:tcW w:w="0" w:type="auto"/>
            <w:tcBorders>
              <w:top w:val="nil"/>
              <w:left w:val="nil"/>
              <w:bottom w:val="nil"/>
              <w:right w:val="nil"/>
            </w:tcBorders>
            <w:shd w:val="clear" w:color="auto" w:fill="auto"/>
            <w:noWrap/>
            <w:vAlign w:val="bottom"/>
            <w:hideMark/>
          </w:tcPr>
          <w:p w14:paraId="3867881E" w14:textId="77777777" w:rsidR="00BE0539" w:rsidRPr="00DC2757" w:rsidRDefault="00BE0539" w:rsidP="00E750DA">
            <w:pPr>
              <w:spacing w:after="0" w:line="240" w:lineRule="auto"/>
              <w:jc w:val="center"/>
              <w:rPr>
                <w:ins w:id="2504" w:author="Commodore, Sarah" w:date="2023-03-30T13:25:00Z"/>
                <w:rFonts w:ascii="Calibri" w:eastAsia="Times New Roman" w:hAnsi="Calibri" w:cs="Calibri"/>
                <w:color w:val="FF0000"/>
                <w:sz w:val="20"/>
                <w:szCs w:val="20"/>
              </w:rPr>
            </w:pPr>
            <w:ins w:id="2505" w:author="Commodore, Sarah" w:date="2023-03-30T13:25:00Z">
              <w:r w:rsidRPr="00DC2757">
                <w:rPr>
                  <w:rFonts w:ascii="Calibri" w:eastAsia="Times New Roman" w:hAnsi="Calibri" w:cs="Calibri"/>
                  <w:color w:val="FF0000"/>
                  <w:sz w:val="20"/>
                  <w:szCs w:val="20"/>
                </w:rPr>
                <w:t>*</w:t>
              </w:r>
            </w:ins>
          </w:p>
        </w:tc>
      </w:tr>
      <w:tr w:rsidR="00BE0539" w:rsidRPr="00DC2757" w14:paraId="073EDEC3" w14:textId="77777777" w:rsidTr="00E750DA">
        <w:trPr>
          <w:trHeight w:val="260"/>
          <w:ins w:id="2506" w:author="Commodore, Sarah" w:date="2023-03-30T13:25:00Z"/>
        </w:trPr>
        <w:tc>
          <w:tcPr>
            <w:tcW w:w="0" w:type="auto"/>
            <w:tcBorders>
              <w:top w:val="nil"/>
              <w:left w:val="nil"/>
              <w:bottom w:val="nil"/>
              <w:right w:val="nil"/>
            </w:tcBorders>
            <w:shd w:val="clear" w:color="auto" w:fill="auto"/>
            <w:noWrap/>
            <w:vAlign w:val="bottom"/>
            <w:hideMark/>
          </w:tcPr>
          <w:p w14:paraId="33D91F9B" w14:textId="77777777" w:rsidR="00BE0539" w:rsidRPr="00DC2757" w:rsidRDefault="00BE0539" w:rsidP="00E750DA">
            <w:pPr>
              <w:spacing w:after="0" w:line="240" w:lineRule="auto"/>
              <w:rPr>
                <w:ins w:id="2507" w:author="Commodore, Sarah" w:date="2023-03-30T13:25:00Z"/>
                <w:rFonts w:ascii="Calibri" w:eastAsia="Times New Roman" w:hAnsi="Calibri" w:cs="Calibri"/>
                <w:color w:val="000000"/>
                <w:sz w:val="20"/>
                <w:szCs w:val="20"/>
              </w:rPr>
            </w:pPr>
            <w:ins w:id="2508" w:author="Commodore, Sarah" w:date="2023-03-30T13:25:00Z">
              <w:r w:rsidRPr="00DC2757">
                <w:rPr>
                  <w:rFonts w:ascii="Calibri" w:eastAsia="Times New Roman" w:hAnsi="Calibri" w:cs="Calibri"/>
                  <w:color w:val="000000"/>
                  <w:sz w:val="20"/>
                  <w:szCs w:val="20"/>
                </w:rPr>
                <w:t>ENSG00000146038.12</w:t>
              </w:r>
            </w:ins>
          </w:p>
        </w:tc>
        <w:tc>
          <w:tcPr>
            <w:tcW w:w="0" w:type="auto"/>
            <w:tcBorders>
              <w:top w:val="nil"/>
              <w:left w:val="nil"/>
              <w:bottom w:val="nil"/>
              <w:right w:val="nil"/>
            </w:tcBorders>
            <w:shd w:val="clear" w:color="auto" w:fill="auto"/>
            <w:noWrap/>
            <w:vAlign w:val="bottom"/>
            <w:hideMark/>
          </w:tcPr>
          <w:p w14:paraId="2B9E3C2D" w14:textId="77777777" w:rsidR="00BE0539" w:rsidRPr="00DC2757" w:rsidRDefault="00BE0539" w:rsidP="00E750DA">
            <w:pPr>
              <w:spacing w:after="0" w:line="240" w:lineRule="auto"/>
              <w:rPr>
                <w:ins w:id="2509" w:author="Commodore, Sarah" w:date="2023-03-30T13:25:00Z"/>
                <w:rFonts w:ascii="Calibri" w:eastAsia="Times New Roman" w:hAnsi="Calibri" w:cs="Calibri"/>
                <w:color w:val="000000"/>
                <w:sz w:val="20"/>
                <w:szCs w:val="20"/>
              </w:rPr>
            </w:pPr>
            <w:ins w:id="2510" w:author="Commodore, Sarah" w:date="2023-03-30T13:25:00Z">
              <w:r w:rsidRPr="00DC2757">
                <w:rPr>
                  <w:rFonts w:ascii="Calibri" w:eastAsia="Times New Roman" w:hAnsi="Calibri" w:cs="Calibri"/>
                  <w:color w:val="000000"/>
                  <w:sz w:val="20"/>
                  <w:szCs w:val="20"/>
                </w:rPr>
                <w:t>DCDC2</w:t>
              </w:r>
            </w:ins>
          </w:p>
        </w:tc>
        <w:tc>
          <w:tcPr>
            <w:tcW w:w="0" w:type="auto"/>
            <w:tcBorders>
              <w:top w:val="nil"/>
              <w:left w:val="nil"/>
              <w:bottom w:val="nil"/>
              <w:right w:val="nil"/>
            </w:tcBorders>
            <w:shd w:val="clear" w:color="auto" w:fill="auto"/>
            <w:noWrap/>
            <w:vAlign w:val="bottom"/>
            <w:hideMark/>
          </w:tcPr>
          <w:p w14:paraId="70774D08" w14:textId="77777777" w:rsidR="00BE0539" w:rsidRPr="00DC2757" w:rsidRDefault="00BE0539" w:rsidP="00E750DA">
            <w:pPr>
              <w:spacing w:after="0" w:line="240" w:lineRule="auto"/>
              <w:jc w:val="center"/>
              <w:rPr>
                <w:ins w:id="2511" w:author="Commodore, Sarah" w:date="2023-03-30T13:25:00Z"/>
                <w:rFonts w:ascii="Calibri" w:eastAsia="Times New Roman" w:hAnsi="Calibri" w:cs="Calibri"/>
                <w:color w:val="000000"/>
                <w:sz w:val="20"/>
                <w:szCs w:val="20"/>
              </w:rPr>
            </w:pPr>
            <w:ins w:id="2512"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BD31F13" w14:textId="77777777" w:rsidR="00BE0539" w:rsidRPr="00DC2757" w:rsidRDefault="00BE0539" w:rsidP="00E750DA">
            <w:pPr>
              <w:spacing w:after="0" w:line="240" w:lineRule="auto"/>
              <w:jc w:val="center"/>
              <w:rPr>
                <w:ins w:id="2513" w:author="Commodore, Sarah" w:date="2023-03-30T13:25:00Z"/>
                <w:rFonts w:ascii="Calibri" w:eastAsia="Times New Roman" w:hAnsi="Calibri" w:cs="Calibri"/>
                <w:color w:val="000000"/>
                <w:sz w:val="20"/>
                <w:szCs w:val="20"/>
              </w:rPr>
            </w:pPr>
            <w:ins w:id="2514" w:author="Commodore, Sarah" w:date="2023-03-30T13:25: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5D5BD66B" w14:textId="77777777" w:rsidR="00BE0539" w:rsidRPr="00DC2757" w:rsidRDefault="00BE0539" w:rsidP="00E750DA">
            <w:pPr>
              <w:spacing w:after="0" w:line="240" w:lineRule="auto"/>
              <w:jc w:val="center"/>
              <w:rPr>
                <w:ins w:id="2515" w:author="Commodore, Sarah" w:date="2023-03-30T13:25:00Z"/>
                <w:rFonts w:ascii="Calibri" w:eastAsia="Times New Roman" w:hAnsi="Calibri" w:cs="Calibri"/>
                <w:color w:val="000000"/>
                <w:sz w:val="20"/>
                <w:szCs w:val="20"/>
              </w:rPr>
            </w:pPr>
            <w:ins w:id="2516" w:author="Commodore, Sarah" w:date="2023-03-30T13:25:00Z">
              <w:r w:rsidRPr="00DC2757">
                <w:rPr>
                  <w:rFonts w:ascii="Calibri" w:eastAsia="Times New Roman" w:hAnsi="Calibri" w:cs="Calibri"/>
                  <w:color w:val="000000"/>
                  <w:sz w:val="20"/>
                  <w:szCs w:val="20"/>
                </w:rPr>
                <w:t>4.3E-08</w:t>
              </w:r>
            </w:ins>
          </w:p>
        </w:tc>
        <w:tc>
          <w:tcPr>
            <w:tcW w:w="0" w:type="auto"/>
            <w:tcBorders>
              <w:top w:val="nil"/>
              <w:left w:val="nil"/>
              <w:bottom w:val="nil"/>
              <w:right w:val="nil"/>
            </w:tcBorders>
            <w:shd w:val="clear" w:color="auto" w:fill="auto"/>
            <w:noWrap/>
            <w:vAlign w:val="bottom"/>
            <w:hideMark/>
          </w:tcPr>
          <w:p w14:paraId="273DC1C1" w14:textId="77777777" w:rsidR="00BE0539" w:rsidRPr="00DC2757" w:rsidRDefault="00BE0539" w:rsidP="00E750DA">
            <w:pPr>
              <w:spacing w:after="0" w:line="240" w:lineRule="auto"/>
              <w:jc w:val="center"/>
              <w:rPr>
                <w:ins w:id="2517" w:author="Commodore, Sarah" w:date="2023-03-30T13:25:00Z"/>
                <w:rFonts w:ascii="Calibri" w:eastAsia="Times New Roman" w:hAnsi="Calibri" w:cs="Calibri"/>
                <w:color w:val="FF0000"/>
                <w:sz w:val="20"/>
                <w:szCs w:val="20"/>
              </w:rPr>
            </w:pPr>
            <w:ins w:id="2518" w:author="Commodore, Sarah" w:date="2023-03-30T13:25:00Z">
              <w:r w:rsidRPr="00DC2757">
                <w:rPr>
                  <w:rFonts w:ascii="Calibri" w:eastAsia="Times New Roman" w:hAnsi="Calibri" w:cs="Calibri"/>
                  <w:color w:val="FF0000"/>
                  <w:sz w:val="20"/>
                  <w:szCs w:val="20"/>
                </w:rPr>
                <w:t>*</w:t>
              </w:r>
            </w:ins>
          </w:p>
        </w:tc>
      </w:tr>
      <w:tr w:rsidR="00BE0539" w:rsidRPr="00DC2757" w14:paraId="7CB443B9" w14:textId="77777777" w:rsidTr="00E750DA">
        <w:trPr>
          <w:trHeight w:val="260"/>
          <w:ins w:id="2519" w:author="Commodore, Sarah" w:date="2023-03-30T13:25:00Z"/>
        </w:trPr>
        <w:tc>
          <w:tcPr>
            <w:tcW w:w="0" w:type="auto"/>
            <w:tcBorders>
              <w:top w:val="nil"/>
              <w:left w:val="nil"/>
              <w:bottom w:val="nil"/>
              <w:right w:val="nil"/>
            </w:tcBorders>
            <w:shd w:val="clear" w:color="auto" w:fill="auto"/>
            <w:noWrap/>
            <w:vAlign w:val="bottom"/>
            <w:hideMark/>
          </w:tcPr>
          <w:p w14:paraId="11F4838F" w14:textId="77777777" w:rsidR="00BE0539" w:rsidRPr="00DC2757" w:rsidRDefault="00BE0539" w:rsidP="00E750DA">
            <w:pPr>
              <w:spacing w:after="0" w:line="240" w:lineRule="auto"/>
              <w:rPr>
                <w:ins w:id="2520" w:author="Commodore, Sarah" w:date="2023-03-30T13:25:00Z"/>
                <w:rFonts w:ascii="Calibri" w:eastAsia="Times New Roman" w:hAnsi="Calibri" w:cs="Calibri"/>
                <w:color w:val="000000"/>
                <w:sz w:val="20"/>
                <w:szCs w:val="20"/>
              </w:rPr>
            </w:pPr>
            <w:ins w:id="2521" w:author="Commodore, Sarah" w:date="2023-03-30T13:25:00Z">
              <w:r w:rsidRPr="00DC2757">
                <w:rPr>
                  <w:rFonts w:ascii="Calibri" w:eastAsia="Times New Roman" w:hAnsi="Calibri" w:cs="Calibri"/>
                  <w:color w:val="000000"/>
                  <w:sz w:val="20"/>
                  <w:szCs w:val="20"/>
                </w:rPr>
                <w:t>ENSG00000237674.1</w:t>
              </w:r>
            </w:ins>
          </w:p>
        </w:tc>
        <w:tc>
          <w:tcPr>
            <w:tcW w:w="0" w:type="auto"/>
            <w:tcBorders>
              <w:top w:val="nil"/>
              <w:left w:val="nil"/>
              <w:bottom w:val="nil"/>
              <w:right w:val="nil"/>
            </w:tcBorders>
            <w:shd w:val="clear" w:color="auto" w:fill="auto"/>
            <w:noWrap/>
            <w:vAlign w:val="bottom"/>
            <w:hideMark/>
          </w:tcPr>
          <w:p w14:paraId="6C67B893" w14:textId="77777777" w:rsidR="00BE0539" w:rsidRPr="00DC2757" w:rsidRDefault="00BE0539" w:rsidP="00E750DA">
            <w:pPr>
              <w:spacing w:after="0" w:line="240" w:lineRule="auto"/>
              <w:rPr>
                <w:ins w:id="2522" w:author="Commodore, Sarah" w:date="2023-03-30T13:25:00Z"/>
                <w:rFonts w:ascii="Calibri" w:eastAsia="Times New Roman" w:hAnsi="Calibri" w:cs="Calibri"/>
                <w:color w:val="000000"/>
                <w:sz w:val="20"/>
                <w:szCs w:val="20"/>
              </w:rPr>
            </w:pPr>
            <w:ins w:id="2523" w:author="Commodore, Sarah" w:date="2023-03-30T13:25:00Z">
              <w:r w:rsidRPr="00DC2757">
                <w:rPr>
                  <w:rFonts w:ascii="Calibri" w:eastAsia="Times New Roman" w:hAnsi="Calibri" w:cs="Calibri"/>
                  <w:color w:val="000000"/>
                  <w:sz w:val="20"/>
                  <w:szCs w:val="20"/>
                </w:rPr>
                <w:t>GSTA7P</w:t>
              </w:r>
            </w:ins>
          </w:p>
        </w:tc>
        <w:tc>
          <w:tcPr>
            <w:tcW w:w="0" w:type="auto"/>
            <w:tcBorders>
              <w:top w:val="nil"/>
              <w:left w:val="nil"/>
              <w:bottom w:val="nil"/>
              <w:right w:val="nil"/>
            </w:tcBorders>
            <w:shd w:val="clear" w:color="auto" w:fill="auto"/>
            <w:noWrap/>
            <w:vAlign w:val="bottom"/>
            <w:hideMark/>
          </w:tcPr>
          <w:p w14:paraId="6220BF02" w14:textId="77777777" w:rsidR="00BE0539" w:rsidRPr="00DC2757" w:rsidRDefault="00BE0539" w:rsidP="00E750DA">
            <w:pPr>
              <w:spacing w:after="0" w:line="240" w:lineRule="auto"/>
              <w:jc w:val="center"/>
              <w:rPr>
                <w:ins w:id="2524" w:author="Commodore, Sarah" w:date="2023-03-30T13:25:00Z"/>
                <w:rFonts w:ascii="Calibri" w:eastAsia="Times New Roman" w:hAnsi="Calibri" w:cs="Calibri"/>
                <w:color w:val="000000"/>
                <w:sz w:val="20"/>
                <w:szCs w:val="20"/>
              </w:rPr>
            </w:pPr>
            <w:ins w:id="2525"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D4CA73D" w14:textId="77777777" w:rsidR="00BE0539" w:rsidRPr="00DC2757" w:rsidRDefault="00BE0539" w:rsidP="00E750DA">
            <w:pPr>
              <w:spacing w:after="0" w:line="240" w:lineRule="auto"/>
              <w:jc w:val="center"/>
              <w:rPr>
                <w:ins w:id="2526" w:author="Commodore, Sarah" w:date="2023-03-30T13:25:00Z"/>
                <w:rFonts w:ascii="Calibri" w:eastAsia="Times New Roman" w:hAnsi="Calibri" w:cs="Calibri"/>
                <w:color w:val="000000"/>
                <w:sz w:val="20"/>
                <w:szCs w:val="20"/>
              </w:rPr>
            </w:pPr>
            <w:ins w:id="2527" w:author="Commodore, Sarah" w:date="2023-03-30T13:25:00Z">
              <w:r w:rsidRPr="00DC2757">
                <w:rPr>
                  <w:rFonts w:ascii="Calibri" w:eastAsia="Times New Roman" w:hAnsi="Calibri" w:cs="Calibri"/>
                  <w:color w:val="000000"/>
                  <w:sz w:val="20"/>
                  <w:szCs w:val="20"/>
                </w:rPr>
                <w:t>2.4E-03</w:t>
              </w:r>
            </w:ins>
          </w:p>
        </w:tc>
        <w:tc>
          <w:tcPr>
            <w:tcW w:w="0" w:type="auto"/>
            <w:tcBorders>
              <w:top w:val="nil"/>
              <w:left w:val="nil"/>
              <w:bottom w:val="nil"/>
              <w:right w:val="nil"/>
            </w:tcBorders>
            <w:shd w:val="clear" w:color="auto" w:fill="auto"/>
            <w:noWrap/>
            <w:vAlign w:val="bottom"/>
            <w:hideMark/>
          </w:tcPr>
          <w:p w14:paraId="20B89E23" w14:textId="77777777" w:rsidR="00BE0539" w:rsidRPr="00DC2757" w:rsidRDefault="00BE0539" w:rsidP="00E750DA">
            <w:pPr>
              <w:spacing w:after="0" w:line="240" w:lineRule="auto"/>
              <w:jc w:val="center"/>
              <w:rPr>
                <w:ins w:id="2528" w:author="Commodore, Sarah" w:date="2023-03-30T13:25:00Z"/>
                <w:rFonts w:ascii="Calibri" w:eastAsia="Times New Roman" w:hAnsi="Calibri" w:cs="Calibri"/>
                <w:color w:val="000000"/>
                <w:sz w:val="20"/>
                <w:szCs w:val="20"/>
              </w:rPr>
            </w:pPr>
            <w:ins w:id="2529" w:author="Commodore, Sarah" w:date="2023-03-30T13:25:00Z">
              <w:r w:rsidRPr="00DC2757">
                <w:rPr>
                  <w:rFonts w:ascii="Calibri" w:eastAsia="Times New Roman" w:hAnsi="Calibri" w:cs="Calibri"/>
                  <w:color w:val="000000"/>
                  <w:sz w:val="20"/>
                  <w:szCs w:val="20"/>
                </w:rPr>
                <w:t>8.2E-03</w:t>
              </w:r>
            </w:ins>
          </w:p>
        </w:tc>
        <w:tc>
          <w:tcPr>
            <w:tcW w:w="0" w:type="auto"/>
            <w:tcBorders>
              <w:top w:val="nil"/>
              <w:left w:val="nil"/>
              <w:bottom w:val="nil"/>
              <w:right w:val="nil"/>
            </w:tcBorders>
            <w:shd w:val="clear" w:color="auto" w:fill="auto"/>
            <w:noWrap/>
            <w:vAlign w:val="bottom"/>
            <w:hideMark/>
          </w:tcPr>
          <w:p w14:paraId="6597696C" w14:textId="77777777" w:rsidR="00BE0539" w:rsidRPr="00DC2757" w:rsidRDefault="00BE0539" w:rsidP="00E750DA">
            <w:pPr>
              <w:spacing w:after="0" w:line="240" w:lineRule="auto"/>
              <w:jc w:val="center"/>
              <w:rPr>
                <w:ins w:id="2530" w:author="Commodore, Sarah" w:date="2023-03-30T13:25:00Z"/>
                <w:rFonts w:ascii="Calibri" w:eastAsia="Times New Roman" w:hAnsi="Calibri" w:cs="Calibri"/>
                <w:color w:val="FF0000"/>
                <w:sz w:val="20"/>
                <w:szCs w:val="20"/>
              </w:rPr>
            </w:pPr>
            <w:ins w:id="2531" w:author="Commodore, Sarah" w:date="2023-03-30T13:25:00Z">
              <w:r w:rsidRPr="00DC2757">
                <w:rPr>
                  <w:rFonts w:ascii="Calibri" w:eastAsia="Times New Roman" w:hAnsi="Calibri" w:cs="Calibri"/>
                  <w:color w:val="FF0000"/>
                  <w:sz w:val="20"/>
                  <w:szCs w:val="20"/>
                </w:rPr>
                <w:t>*</w:t>
              </w:r>
            </w:ins>
          </w:p>
        </w:tc>
      </w:tr>
      <w:tr w:rsidR="00BE0539" w:rsidRPr="00DC2757" w14:paraId="06FC27F5" w14:textId="77777777" w:rsidTr="00E750DA">
        <w:trPr>
          <w:trHeight w:val="260"/>
          <w:ins w:id="2532" w:author="Commodore, Sarah" w:date="2023-03-30T13:25:00Z"/>
        </w:trPr>
        <w:tc>
          <w:tcPr>
            <w:tcW w:w="0" w:type="auto"/>
            <w:tcBorders>
              <w:top w:val="nil"/>
              <w:left w:val="nil"/>
              <w:bottom w:val="nil"/>
              <w:right w:val="nil"/>
            </w:tcBorders>
            <w:shd w:val="clear" w:color="auto" w:fill="auto"/>
            <w:noWrap/>
            <w:vAlign w:val="bottom"/>
            <w:hideMark/>
          </w:tcPr>
          <w:p w14:paraId="2A971B33" w14:textId="77777777" w:rsidR="00BE0539" w:rsidRPr="00DC2757" w:rsidRDefault="00BE0539" w:rsidP="00E750DA">
            <w:pPr>
              <w:spacing w:after="0" w:line="240" w:lineRule="auto"/>
              <w:rPr>
                <w:ins w:id="2533" w:author="Commodore, Sarah" w:date="2023-03-30T13:25:00Z"/>
                <w:rFonts w:ascii="Calibri" w:eastAsia="Times New Roman" w:hAnsi="Calibri" w:cs="Calibri"/>
                <w:color w:val="000000"/>
                <w:sz w:val="20"/>
                <w:szCs w:val="20"/>
              </w:rPr>
            </w:pPr>
            <w:ins w:id="2534" w:author="Commodore, Sarah" w:date="2023-03-30T13:25:00Z">
              <w:r w:rsidRPr="00DC2757">
                <w:rPr>
                  <w:rFonts w:ascii="Calibri" w:eastAsia="Times New Roman" w:hAnsi="Calibri" w:cs="Calibri"/>
                  <w:color w:val="000000"/>
                  <w:sz w:val="20"/>
                  <w:szCs w:val="20"/>
                </w:rPr>
                <w:t>ENSG00000260156.1</w:t>
              </w:r>
            </w:ins>
          </w:p>
        </w:tc>
        <w:tc>
          <w:tcPr>
            <w:tcW w:w="0" w:type="auto"/>
            <w:tcBorders>
              <w:top w:val="nil"/>
              <w:left w:val="nil"/>
              <w:bottom w:val="nil"/>
              <w:right w:val="nil"/>
            </w:tcBorders>
            <w:shd w:val="clear" w:color="auto" w:fill="auto"/>
            <w:noWrap/>
            <w:vAlign w:val="bottom"/>
            <w:hideMark/>
          </w:tcPr>
          <w:p w14:paraId="01FB4B46" w14:textId="77777777" w:rsidR="00BE0539" w:rsidRPr="00DC2757" w:rsidRDefault="00BE0539" w:rsidP="00E750DA">
            <w:pPr>
              <w:spacing w:after="0" w:line="240" w:lineRule="auto"/>
              <w:rPr>
                <w:ins w:id="2535" w:author="Commodore, Sarah" w:date="2023-03-30T13:25:00Z"/>
                <w:rFonts w:ascii="Calibri" w:eastAsia="Times New Roman" w:hAnsi="Calibri" w:cs="Calibri"/>
                <w:color w:val="000000"/>
                <w:sz w:val="20"/>
                <w:szCs w:val="20"/>
              </w:rPr>
            </w:pPr>
            <w:ins w:id="2536" w:author="Commodore, Sarah" w:date="2023-03-30T13:25:00Z">
              <w:r w:rsidRPr="00DC2757">
                <w:rPr>
                  <w:rFonts w:ascii="Calibri" w:eastAsia="Times New Roman" w:hAnsi="Calibri" w:cs="Calibri"/>
                  <w:color w:val="000000"/>
                  <w:sz w:val="20"/>
                  <w:szCs w:val="20"/>
                </w:rPr>
                <w:t>AC020763.1</w:t>
              </w:r>
            </w:ins>
          </w:p>
        </w:tc>
        <w:tc>
          <w:tcPr>
            <w:tcW w:w="0" w:type="auto"/>
            <w:tcBorders>
              <w:top w:val="nil"/>
              <w:left w:val="nil"/>
              <w:bottom w:val="nil"/>
              <w:right w:val="nil"/>
            </w:tcBorders>
            <w:shd w:val="clear" w:color="auto" w:fill="auto"/>
            <w:noWrap/>
            <w:vAlign w:val="bottom"/>
            <w:hideMark/>
          </w:tcPr>
          <w:p w14:paraId="20836472" w14:textId="77777777" w:rsidR="00BE0539" w:rsidRPr="00DC2757" w:rsidRDefault="00BE0539" w:rsidP="00E750DA">
            <w:pPr>
              <w:spacing w:after="0" w:line="240" w:lineRule="auto"/>
              <w:jc w:val="center"/>
              <w:rPr>
                <w:ins w:id="2537" w:author="Commodore, Sarah" w:date="2023-03-30T13:25:00Z"/>
                <w:rFonts w:ascii="Calibri" w:eastAsia="Times New Roman" w:hAnsi="Calibri" w:cs="Calibri"/>
                <w:color w:val="000000"/>
                <w:sz w:val="20"/>
                <w:szCs w:val="20"/>
              </w:rPr>
            </w:pPr>
            <w:ins w:id="2538"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BB11CBD" w14:textId="77777777" w:rsidR="00BE0539" w:rsidRPr="00DC2757" w:rsidRDefault="00BE0539" w:rsidP="00E750DA">
            <w:pPr>
              <w:spacing w:after="0" w:line="240" w:lineRule="auto"/>
              <w:jc w:val="center"/>
              <w:rPr>
                <w:ins w:id="2539" w:author="Commodore, Sarah" w:date="2023-03-30T13:25:00Z"/>
                <w:rFonts w:ascii="Calibri" w:eastAsia="Times New Roman" w:hAnsi="Calibri" w:cs="Calibri"/>
                <w:color w:val="000000"/>
                <w:sz w:val="20"/>
                <w:szCs w:val="20"/>
              </w:rPr>
            </w:pPr>
            <w:ins w:id="2540" w:author="Commodore, Sarah" w:date="2023-03-30T13:25:00Z">
              <w:r w:rsidRPr="00DC2757">
                <w:rPr>
                  <w:rFonts w:ascii="Calibri" w:eastAsia="Times New Roman" w:hAnsi="Calibri" w:cs="Calibri"/>
                  <w:color w:val="000000"/>
                  <w:sz w:val="20"/>
                  <w:szCs w:val="20"/>
                </w:rPr>
                <w:t>2.0E-07</w:t>
              </w:r>
            </w:ins>
          </w:p>
        </w:tc>
        <w:tc>
          <w:tcPr>
            <w:tcW w:w="0" w:type="auto"/>
            <w:tcBorders>
              <w:top w:val="nil"/>
              <w:left w:val="nil"/>
              <w:bottom w:val="nil"/>
              <w:right w:val="nil"/>
            </w:tcBorders>
            <w:shd w:val="clear" w:color="auto" w:fill="auto"/>
            <w:noWrap/>
            <w:vAlign w:val="bottom"/>
            <w:hideMark/>
          </w:tcPr>
          <w:p w14:paraId="04A87FC4" w14:textId="77777777" w:rsidR="00BE0539" w:rsidRPr="00DC2757" w:rsidRDefault="00BE0539" w:rsidP="00E750DA">
            <w:pPr>
              <w:spacing w:after="0" w:line="240" w:lineRule="auto"/>
              <w:jc w:val="center"/>
              <w:rPr>
                <w:ins w:id="2541" w:author="Commodore, Sarah" w:date="2023-03-30T13:25:00Z"/>
                <w:rFonts w:ascii="Calibri" w:eastAsia="Times New Roman" w:hAnsi="Calibri" w:cs="Calibri"/>
                <w:color w:val="000000"/>
                <w:sz w:val="20"/>
                <w:szCs w:val="20"/>
              </w:rPr>
            </w:pPr>
            <w:ins w:id="2542" w:author="Commodore, Sarah" w:date="2023-03-30T13:25:00Z">
              <w:r w:rsidRPr="00DC2757">
                <w:rPr>
                  <w:rFonts w:ascii="Calibri" w:eastAsia="Times New Roman" w:hAnsi="Calibri" w:cs="Calibri"/>
                  <w:color w:val="000000"/>
                  <w:sz w:val="20"/>
                  <w:szCs w:val="20"/>
                </w:rPr>
                <w:t>2.0E-06</w:t>
              </w:r>
            </w:ins>
          </w:p>
        </w:tc>
        <w:tc>
          <w:tcPr>
            <w:tcW w:w="0" w:type="auto"/>
            <w:tcBorders>
              <w:top w:val="nil"/>
              <w:left w:val="nil"/>
              <w:bottom w:val="nil"/>
              <w:right w:val="nil"/>
            </w:tcBorders>
            <w:shd w:val="clear" w:color="auto" w:fill="auto"/>
            <w:noWrap/>
            <w:vAlign w:val="bottom"/>
            <w:hideMark/>
          </w:tcPr>
          <w:p w14:paraId="4F3A347B" w14:textId="77777777" w:rsidR="00BE0539" w:rsidRPr="00DC2757" w:rsidRDefault="00BE0539" w:rsidP="00E750DA">
            <w:pPr>
              <w:spacing w:after="0" w:line="240" w:lineRule="auto"/>
              <w:jc w:val="center"/>
              <w:rPr>
                <w:ins w:id="2543" w:author="Commodore, Sarah" w:date="2023-03-30T13:25:00Z"/>
                <w:rFonts w:ascii="Calibri" w:eastAsia="Times New Roman" w:hAnsi="Calibri" w:cs="Calibri"/>
                <w:color w:val="FF0000"/>
                <w:sz w:val="20"/>
                <w:szCs w:val="20"/>
              </w:rPr>
            </w:pPr>
            <w:ins w:id="2544" w:author="Commodore, Sarah" w:date="2023-03-30T13:25:00Z">
              <w:r w:rsidRPr="00DC2757">
                <w:rPr>
                  <w:rFonts w:ascii="Calibri" w:eastAsia="Times New Roman" w:hAnsi="Calibri" w:cs="Calibri"/>
                  <w:color w:val="FF0000"/>
                  <w:sz w:val="20"/>
                  <w:szCs w:val="20"/>
                </w:rPr>
                <w:t>*</w:t>
              </w:r>
            </w:ins>
          </w:p>
        </w:tc>
      </w:tr>
      <w:tr w:rsidR="00BE0539" w:rsidRPr="00DC2757" w14:paraId="14A0FA17" w14:textId="77777777" w:rsidTr="00E750DA">
        <w:trPr>
          <w:trHeight w:val="260"/>
          <w:ins w:id="2545" w:author="Commodore, Sarah" w:date="2023-03-30T13:25:00Z"/>
        </w:trPr>
        <w:tc>
          <w:tcPr>
            <w:tcW w:w="0" w:type="auto"/>
            <w:tcBorders>
              <w:top w:val="nil"/>
              <w:left w:val="nil"/>
              <w:bottom w:val="nil"/>
              <w:right w:val="nil"/>
            </w:tcBorders>
            <w:shd w:val="clear" w:color="auto" w:fill="auto"/>
            <w:noWrap/>
            <w:vAlign w:val="bottom"/>
            <w:hideMark/>
          </w:tcPr>
          <w:p w14:paraId="12958A3E" w14:textId="77777777" w:rsidR="00BE0539" w:rsidRPr="00DC2757" w:rsidRDefault="00BE0539" w:rsidP="00E750DA">
            <w:pPr>
              <w:spacing w:after="0" w:line="240" w:lineRule="auto"/>
              <w:rPr>
                <w:ins w:id="2546" w:author="Commodore, Sarah" w:date="2023-03-30T13:25:00Z"/>
                <w:rFonts w:ascii="Calibri" w:eastAsia="Times New Roman" w:hAnsi="Calibri" w:cs="Calibri"/>
                <w:color w:val="000000"/>
                <w:sz w:val="20"/>
                <w:szCs w:val="20"/>
              </w:rPr>
            </w:pPr>
            <w:ins w:id="2547" w:author="Commodore, Sarah" w:date="2023-03-30T13:25:00Z">
              <w:r w:rsidRPr="00DC2757">
                <w:rPr>
                  <w:rFonts w:ascii="Calibri" w:eastAsia="Times New Roman" w:hAnsi="Calibri" w:cs="Calibri"/>
                  <w:color w:val="000000"/>
                  <w:sz w:val="20"/>
                  <w:szCs w:val="20"/>
                </w:rPr>
                <w:t>ENSG00000101448.14</w:t>
              </w:r>
            </w:ins>
          </w:p>
        </w:tc>
        <w:tc>
          <w:tcPr>
            <w:tcW w:w="0" w:type="auto"/>
            <w:tcBorders>
              <w:top w:val="nil"/>
              <w:left w:val="nil"/>
              <w:bottom w:val="nil"/>
              <w:right w:val="nil"/>
            </w:tcBorders>
            <w:shd w:val="clear" w:color="auto" w:fill="auto"/>
            <w:noWrap/>
            <w:vAlign w:val="bottom"/>
            <w:hideMark/>
          </w:tcPr>
          <w:p w14:paraId="0DE534C2" w14:textId="77777777" w:rsidR="00BE0539" w:rsidRPr="00DC2757" w:rsidRDefault="00BE0539" w:rsidP="00E750DA">
            <w:pPr>
              <w:spacing w:after="0" w:line="240" w:lineRule="auto"/>
              <w:rPr>
                <w:ins w:id="2548" w:author="Commodore, Sarah" w:date="2023-03-30T13:25:00Z"/>
                <w:rFonts w:ascii="Calibri" w:eastAsia="Times New Roman" w:hAnsi="Calibri" w:cs="Calibri"/>
                <w:color w:val="000000"/>
                <w:sz w:val="20"/>
                <w:szCs w:val="20"/>
              </w:rPr>
            </w:pPr>
            <w:ins w:id="2549" w:author="Commodore, Sarah" w:date="2023-03-30T13:25:00Z">
              <w:r w:rsidRPr="00DC2757">
                <w:rPr>
                  <w:rFonts w:ascii="Calibri" w:eastAsia="Times New Roman" w:hAnsi="Calibri" w:cs="Calibri"/>
                  <w:color w:val="000000"/>
                  <w:sz w:val="20"/>
                  <w:szCs w:val="20"/>
                </w:rPr>
                <w:t>EPPIN</w:t>
              </w:r>
            </w:ins>
          </w:p>
        </w:tc>
        <w:tc>
          <w:tcPr>
            <w:tcW w:w="0" w:type="auto"/>
            <w:tcBorders>
              <w:top w:val="nil"/>
              <w:left w:val="nil"/>
              <w:bottom w:val="nil"/>
              <w:right w:val="nil"/>
            </w:tcBorders>
            <w:shd w:val="clear" w:color="auto" w:fill="auto"/>
            <w:noWrap/>
            <w:vAlign w:val="bottom"/>
            <w:hideMark/>
          </w:tcPr>
          <w:p w14:paraId="2D25ADDA" w14:textId="77777777" w:rsidR="00BE0539" w:rsidRPr="00DC2757" w:rsidRDefault="00BE0539" w:rsidP="00E750DA">
            <w:pPr>
              <w:spacing w:after="0" w:line="240" w:lineRule="auto"/>
              <w:jc w:val="center"/>
              <w:rPr>
                <w:ins w:id="2550" w:author="Commodore, Sarah" w:date="2023-03-30T13:25:00Z"/>
                <w:rFonts w:ascii="Calibri" w:eastAsia="Times New Roman" w:hAnsi="Calibri" w:cs="Calibri"/>
                <w:color w:val="000000"/>
                <w:sz w:val="20"/>
                <w:szCs w:val="20"/>
              </w:rPr>
            </w:pPr>
            <w:ins w:id="2551"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98B4097" w14:textId="77777777" w:rsidR="00BE0539" w:rsidRPr="00DC2757" w:rsidRDefault="00BE0539" w:rsidP="00E750DA">
            <w:pPr>
              <w:spacing w:after="0" w:line="240" w:lineRule="auto"/>
              <w:jc w:val="center"/>
              <w:rPr>
                <w:ins w:id="2552" w:author="Commodore, Sarah" w:date="2023-03-30T13:25:00Z"/>
                <w:rFonts w:ascii="Calibri" w:eastAsia="Times New Roman" w:hAnsi="Calibri" w:cs="Calibri"/>
                <w:color w:val="000000"/>
                <w:sz w:val="20"/>
                <w:szCs w:val="20"/>
              </w:rPr>
            </w:pPr>
            <w:ins w:id="2553" w:author="Commodore, Sarah" w:date="2023-03-30T13:25:00Z">
              <w:r w:rsidRPr="00DC2757">
                <w:rPr>
                  <w:rFonts w:ascii="Calibri" w:eastAsia="Times New Roman" w:hAnsi="Calibri" w:cs="Calibri"/>
                  <w:color w:val="000000"/>
                  <w:sz w:val="20"/>
                  <w:szCs w:val="20"/>
                </w:rPr>
                <w:t>7.8E-10</w:t>
              </w:r>
            </w:ins>
          </w:p>
        </w:tc>
        <w:tc>
          <w:tcPr>
            <w:tcW w:w="0" w:type="auto"/>
            <w:tcBorders>
              <w:top w:val="nil"/>
              <w:left w:val="nil"/>
              <w:bottom w:val="nil"/>
              <w:right w:val="nil"/>
            </w:tcBorders>
            <w:shd w:val="clear" w:color="auto" w:fill="auto"/>
            <w:noWrap/>
            <w:vAlign w:val="bottom"/>
            <w:hideMark/>
          </w:tcPr>
          <w:p w14:paraId="0E39A3C5" w14:textId="77777777" w:rsidR="00BE0539" w:rsidRPr="00DC2757" w:rsidRDefault="00BE0539" w:rsidP="00E750DA">
            <w:pPr>
              <w:spacing w:after="0" w:line="240" w:lineRule="auto"/>
              <w:jc w:val="center"/>
              <w:rPr>
                <w:ins w:id="2554" w:author="Commodore, Sarah" w:date="2023-03-30T13:25:00Z"/>
                <w:rFonts w:ascii="Calibri" w:eastAsia="Times New Roman" w:hAnsi="Calibri" w:cs="Calibri"/>
                <w:color w:val="000000"/>
                <w:sz w:val="20"/>
                <w:szCs w:val="20"/>
              </w:rPr>
            </w:pPr>
            <w:ins w:id="2555" w:author="Commodore, Sarah" w:date="2023-03-30T13:25:00Z">
              <w:r w:rsidRPr="00DC2757">
                <w:rPr>
                  <w:rFonts w:ascii="Calibri" w:eastAsia="Times New Roman" w:hAnsi="Calibri" w:cs="Calibri"/>
                  <w:color w:val="000000"/>
                  <w:sz w:val="20"/>
                  <w:szCs w:val="20"/>
                </w:rPr>
                <w:t>1.4E-08</w:t>
              </w:r>
            </w:ins>
          </w:p>
        </w:tc>
        <w:tc>
          <w:tcPr>
            <w:tcW w:w="0" w:type="auto"/>
            <w:tcBorders>
              <w:top w:val="nil"/>
              <w:left w:val="nil"/>
              <w:bottom w:val="nil"/>
              <w:right w:val="nil"/>
            </w:tcBorders>
            <w:shd w:val="clear" w:color="auto" w:fill="auto"/>
            <w:noWrap/>
            <w:vAlign w:val="bottom"/>
            <w:hideMark/>
          </w:tcPr>
          <w:p w14:paraId="544C77E9" w14:textId="77777777" w:rsidR="00BE0539" w:rsidRPr="00DC2757" w:rsidRDefault="00BE0539" w:rsidP="00E750DA">
            <w:pPr>
              <w:spacing w:after="0" w:line="240" w:lineRule="auto"/>
              <w:jc w:val="center"/>
              <w:rPr>
                <w:ins w:id="2556" w:author="Commodore, Sarah" w:date="2023-03-30T13:25:00Z"/>
                <w:rFonts w:ascii="Calibri" w:eastAsia="Times New Roman" w:hAnsi="Calibri" w:cs="Calibri"/>
                <w:color w:val="FF0000"/>
                <w:sz w:val="20"/>
                <w:szCs w:val="20"/>
              </w:rPr>
            </w:pPr>
            <w:ins w:id="2557" w:author="Commodore, Sarah" w:date="2023-03-30T13:25:00Z">
              <w:r w:rsidRPr="00DC2757">
                <w:rPr>
                  <w:rFonts w:ascii="Calibri" w:eastAsia="Times New Roman" w:hAnsi="Calibri" w:cs="Calibri"/>
                  <w:color w:val="FF0000"/>
                  <w:sz w:val="20"/>
                  <w:szCs w:val="20"/>
                </w:rPr>
                <w:t>*</w:t>
              </w:r>
            </w:ins>
          </w:p>
        </w:tc>
      </w:tr>
      <w:tr w:rsidR="00BE0539" w:rsidRPr="00DC2757" w14:paraId="3E349B7C" w14:textId="77777777" w:rsidTr="00E750DA">
        <w:trPr>
          <w:trHeight w:val="260"/>
          <w:ins w:id="2558" w:author="Commodore, Sarah" w:date="2023-03-30T13:25:00Z"/>
        </w:trPr>
        <w:tc>
          <w:tcPr>
            <w:tcW w:w="0" w:type="auto"/>
            <w:tcBorders>
              <w:top w:val="nil"/>
              <w:left w:val="nil"/>
              <w:bottom w:val="nil"/>
              <w:right w:val="nil"/>
            </w:tcBorders>
            <w:shd w:val="clear" w:color="auto" w:fill="auto"/>
            <w:noWrap/>
            <w:vAlign w:val="bottom"/>
            <w:hideMark/>
          </w:tcPr>
          <w:p w14:paraId="7EA71307" w14:textId="77777777" w:rsidR="00BE0539" w:rsidRPr="00DC2757" w:rsidRDefault="00BE0539" w:rsidP="00E750DA">
            <w:pPr>
              <w:spacing w:after="0" w:line="240" w:lineRule="auto"/>
              <w:rPr>
                <w:ins w:id="2559" w:author="Commodore, Sarah" w:date="2023-03-30T13:25:00Z"/>
                <w:rFonts w:ascii="Calibri" w:eastAsia="Times New Roman" w:hAnsi="Calibri" w:cs="Calibri"/>
                <w:color w:val="000000"/>
                <w:sz w:val="20"/>
                <w:szCs w:val="20"/>
              </w:rPr>
            </w:pPr>
            <w:ins w:id="2560" w:author="Commodore, Sarah" w:date="2023-03-30T13:25:00Z">
              <w:r w:rsidRPr="00DC2757">
                <w:rPr>
                  <w:rFonts w:ascii="Calibri" w:eastAsia="Times New Roman" w:hAnsi="Calibri" w:cs="Calibri"/>
                  <w:color w:val="000000"/>
                  <w:sz w:val="20"/>
                  <w:szCs w:val="20"/>
                </w:rPr>
                <w:t>ENSG00000102466.16</w:t>
              </w:r>
            </w:ins>
          </w:p>
        </w:tc>
        <w:tc>
          <w:tcPr>
            <w:tcW w:w="0" w:type="auto"/>
            <w:tcBorders>
              <w:top w:val="nil"/>
              <w:left w:val="nil"/>
              <w:bottom w:val="nil"/>
              <w:right w:val="nil"/>
            </w:tcBorders>
            <w:shd w:val="clear" w:color="auto" w:fill="auto"/>
            <w:noWrap/>
            <w:vAlign w:val="bottom"/>
            <w:hideMark/>
          </w:tcPr>
          <w:p w14:paraId="6A91E91A" w14:textId="77777777" w:rsidR="00BE0539" w:rsidRPr="00DC2757" w:rsidRDefault="00BE0539" w:rsidP="00E750DA">
            <w:pPr>
              <w:spacing w:after="0" w:line="240" w:lineRule="auto"/>
              <w:rPr>
                <w:ins w:id="2561" w:author="Commodore, Sarah" w:date="2023-03-30T13:25:00Z"/>
                <w:rFonts w:ascii="Calibri" w:eastAsia="Times New Roman" w:hAnsi="Calibri" w:cs="Calibri"/>
                <w:color w:val="000000"/>
                <w:sz w:val="20"/>
                <w:szCs w:val="20"/>
              </w:rPr>
            </w:pPr>
            <w:ins w:id="2562" w:author="Commodore, Sarah" w:date="2023-03-30T13:25:00Z">
              <w:r w:rsidRPr="00DC2757">
                <w:rPr>
                  <w:rFonts w:ascii="Calibri" w:eastAsia="Times New Roman" w:hAnsi="Calibri" w:cs="Calibri"/>
                  <w:color w:val="000000"/>
                  <w:sz w:val="20"/>
                  <w:szCs w:val="20"/>
                </w:rPr>
                <w:t>FGF14</w:t>
              </w:r>
            </w:ins>
          </w:p>
        </w:tc>
        <w:tc>
          <w:tcPr>
            <w:tcW w:w="0" w:type="auto"/>
            <w:tcBorders>
              <w:top w:val="nil"/>
              <w:left w:val="nil"/>
              <w:bottom w:val="nil"/>
              <w:right w:val="nil"/>
            </w:tcBorders>
            <w:shd w:val="clear" w:color="auto" w:fill="auto"/>
            <w:noWrap/>
            <w:vAlign w:val="bottom"/>
            <w:hideMark/>
          </w:tcPr>
          <w:p w14:paraId="7AA88A7F" w14:textId="77777777" w:rsidR="00BE0539" w:rsidRPr="00DC2757" w:rsidRDefault="00BE0539" w:rsidP="00E750DA">
            <w:pPr>
              <w:spacing w:after="0" w:line="240" w:lineRule="auto"/>
              <w:jc w:val="center"/>
              <w:rPr>
                <w:ins w:id="2563" w:author="Commodore, Sarah" w:date="2023-03-30T13:25:00Z"/>
                <w:rFonts w:ascii="Calibri" w:eastAsia="Times New Roman" w:hAnsi="Calibri" w:cs="Calibri"/>
                <w:color w:val="000000"/>
                <w:sz w:val="20"/>
                <w:szCs w:val="20"/>
              </w:rPr>
            </w:pPr>
            <w:ins w:id="2564"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ED6143D" w14:textId="77777777" w:rsidR="00BE0539" w:rsidRPr="00DC2757" w:rsidRDefault="00BE0539" w:rsidP="00E750DA">
            <w:pPr>
              <w:spacing w:after="0" w:line="240" w:lineRule="auto"/>
              <w:jc w:val="center"/>
              <w:rPr>
                <w:ins w:id="2565" w:author="Commodore, Sarah" w:date="2023-03-30T13:25:00Z"/>
                <w:rFonts w:ascii="Calibri" w:eastAsia="Times New Roman" w:hAnsi="Calibri" w:cs="Calibri"/>
                <w:color w:val="000000"/>
                <w:sz w:val="20"/>
                <w:szCs w:val="20"/>
              </w:rPr>
            </w:pPr>
            <w:ins w:id="2566" w:author="Commodore, Sarah" w:date="2023-03-30T13:25:00Z">
              <w:r w:rsidRPr="00DC2757">
                <w:rPr>
                  <w:rFonts w:ascii="Calibri" w:eastAsia="Times New Roman" w:hAnsi="Calibri" w:cs="Calibri"/>
                  <w:color w:val="000000"/>
                  <w:sz w:val="20"/>
                  <w:szCs w:val="20"/>
                </w:rPr>
                <w:t>7.2E-04</w:t>
              </w:r>
            </w:ins>
          </w:p>
        </w:tc>
        <w:tc>
          <w:tcPr>
            <w:tcW w:w="0" w:type="auto"/>
            <w:tcBorders>
              <w:top w:val="nil"/>
              <w:left w:val="nil"/>
              <w:bottom w:val="nil"/>
              <w:right w:val="nil"/>
            </w:tcBorders>
            <w:shd w:val="clear" w:color="auto" w:fill="auto"/>
            <w:noWrap/>
            <w:vAlign w:val="bottom"/>
            <w:hideMark/>
          </w:tcPr>
          <w:p w14:paraId="65D3236D" w14:textId="77777777" w:rsidR="00BE0539" w:rsidRPr="00DC2757" w:rsidRDefault="00BE0539" w:rsidP="00E750DA">
            <w:pPr>
              <w:spacing w:after="0" w:line="240" w:lineRule="auto"/>
              <w:jc w:val="center"/>
              <w:rPr>
                <w:ins w:id="2567" w:author="Commodore, Sarah" w:date="2023-03-30T13:25:00Z"/>
                <w:rFonts w:ascii="Calibri" w:eastAsia="Times New Roman" w:hAnsi="Calibri" w:cs="Calibri"/>
                <w:color w:val="000000"/>
                <w:sz w:val="20"/>
                <w:szCs w:val="20"/>
              </w:rPr>
            </w:pPr>
            <w:ins w:id="2568" w:author="Commodore, Sarah" w:date="2023-03-30T13:25:00Z">
              <w:r w:rsidRPr="00DC2757">
                <w:rPr>
                  <w:rFonts w:ascii="Calibri" w:eastAsia="Times New Roman" w:hAnsi="Calibri" w:cs="Calibri"/>
                  <w:color w:val="000000"/>
                  <w:sz w:val="20"/>
                  <w:szCs w:val="20"/>
                </w:rPr>
                <w:t>2.8E-03</w:t>
              </w:r>
            </w:ins>
          </w:p>
        </w:tc>
        <w:tc>
          <w:tcPr>
            <w:tcW w:w="0" w:type="auto"/>
            <w:tcBorders>
              <w:top w:val="nil"/>
              <w:left w:val="nil"/>
              <w:bottom w:val="nil"/>
              <w:right w:val="nil"/>
            </w:tcBorders>
            <w:shd w:val="clear" w:color="auto" w:fill="auto"/>
            <w:noWrap/>
            <w:vAlign w:val="bottom"/>
            <w:hideMark/>
          </w:tcPr>
          <w:p w14:paraId="7003006F" w14:textId="77777777" w:rsidR="00BE0539" w:rsidRPr="00DC2757" w:rsidRDefault="00BE0539" w:rsidP="00E750DA">
            <w:pPr>
              <w:spacing w:after="0" w:line="240" w:lineRule="auto"/>
              <w:jc w:val="center"/>
              <w:rPr>
                <w:ins w:id="2569" w:author="Commodore, Sarah" w:date="2023-03-30T13:25:00Z"/>
                <w:rFonts w:ascii="Calibri" w:eastAsia="Times New Roman" w:hAnsi="Calibri" w:cs="Calibri"/>
                <w:color w:val="FF0000"/>
                <w:sz w:val="20"/>
                <w:szCs w:val="20"/>
              </w:rPr>
            </w:pPr>
            <w:ins w:id="2570" w:author="Commodore, Sarah" w:date="2023-03-30T13:25:00Z">
              <w:r w:rsidRPr="00DC2757">
                <w:rPr>
                  <w:rFonts w:ascii="Calibri" w:eastAsia="Times New Roman" w:hAnsi="Calibri" w:cs="Calibri"/>
                  <w:color w:val="FF0000"/>
                  <w:sz w:val="20"/>
                  <w:szCs w:val="20"/>
                </w:rPr>
                <w:t>*</w:t>
              </w:r>
            </w:ins>
          </w:p>
        </w:tc>
      </w:tr>
      <w:tr w:rsidR="00BE0539" w:rsidRPr="00DC2757" w14:paraId="74C09B1C" w14:textId="77777777" w:rsidTr="00E750DA">
        <w:trPr>
          <w:trHeight w:val="260"/>
          <w:ins w:id="2571" w:author="Commodore, Sarah" w:date="2023-03-30T13:25:00Z"/>
        </w:trPr>
        <w:tc>
          <w:tcPr>
            <w:tcW w:w="0" w:type="auto"/>
            <w:tcBorders>
              <w:top w:val="nil"/>
              <w:left w:val="nil"/>
              <w:bottom w:val="nil"/>
              <w:right w:val="nil"/>
            </w:tcBorders>
            <w:shd w:val="clear" w:color="auto" w:fill="auto"/>
            <w:noWrap/>
            <w:vAlign w:val="bottom"/>
            <w:hideMark/>
          </w:tcPr>
          <w:p w14:paraId="033DB2F3" w14:textId="77777777" w:rsidR="00BE0539" w:rsidRPr="00DC2757" w:rsidRDefault="00BE0539" w:rsidP="00E750DA">
            <w:pPr>
              <w:spacing w:after="0" w:line="240" w:lineRule="auto"/>
              <w:rPr>
                <w:ins w:id="2572" w:author="Commodore, Sarah" w:date="2023-03-30T13:25:00Z"/>
                <w:rFonts w:ascii="Calibri" w:eastAsia="Times New Roman" w:hAnsi="Calibri" w:cs="Calibri"/>
                <w:color w:val="000000"/>
                <w:sz w:val="20"/>
                <w:szCs w:val="20"/>
              </w:rPr>
            </w:pPr>
            <w:ins w:id="2573" w:author="Commodore, Sarah" w:date="2023-03-30T13:25:00Z">
              <w:r w:rsidRPr="00DC2757">
                <w:rPr>
                  <w:rFonts w:ascii="Calibri" w:eastAsia="Times New Roman" w:hAnsi="Calibri" w:cs="Calibri"/>
                  <w:color w:val="000000"/>
                  <w:sz w:val="20"/>
                  <w:szCs w:val="20"/>
                </w:rPr>
                <w:t>ENSG00000232862.5</w:t>
              </w:r>
            </w:ins>
          </w:p>
        </w:tc>
        <w:tc>
          <w:tcPr>
            <w:tcW w:w="0" w:type="auto"/>
            <w:tcBorders>
              <w:top w:val="nil"/>
              <w:left w:val="nil"/>
              <w:bottom w:val="nil"/>
              <w:right w:val="nil"/>
            </w:tcBorders>
            <w:shd w:val="clear" w:color="auto" w:fill="auto"/>
            <w:noWrap/>
            <w:vAlign w:val="bottom"/>
            <w:hideMark/>
          </w:tcPr>
          <w:p w14:paraId="7106D204" w14:textId="77777777" w:rsidR="00BE0539" w:rsidRPr="00DC2757" w:rsidRDefault="00BE0539" w:rsidP="00E750DA">
            <w:pPr>
              <w:spacing w:after="0" w:line="240" w:lineRule="auto"/>
              <w:rPr>
                <w:ins w:id="2574" w:author="Commodore, Sarah" w:date="2023-03-30T13:25:00Z"/>
                <w:rFonts w:ascii="Calibri" w:eastAsia="Times New Roman" w:hAnsi="Calibri" w:cs="Calibri"/>
                <w:color w:val="000000"/>
                <w:sz w:val="20"/>
                <w:szCs w:val="20"/>
              </w:rPr>
            </w:pPr>
            <w:ins w:id="2575" w:author="Commodore, Sarah" w:date="2023-03-30T13:25:00Z">
              <w:r w:rsidRPr="00DC2757">
                <w:rPr>
                  <w:rFonts w:ascii="Calibri" w:eastAsia="Times New Roman" w:hAnsi="Calibri" w:cs="Calibri"/>
                  <w:color w:val="000000"/>
                  <w:sz w:val="20"/>
                  <w:szCs w:val="20"/>
                </w:rPr>
                <w:t>AL138787.1</w:t>
              </w:r>
            </w:ins>
          </w:p>
        </w:tc>
        <w:tc>
          <w:tcPr>
            <w:tcW w:w="0" w:type="auto"/>
            <w:tcBorders>
              <w:top w:val="nil"/>
              <w:left w:val="nil"/>
              <w:bottom w:val="nil"/>
              <w:right w:val="nil"/>
            </w:tcBorders>
            <w:shd w:val="clear" w:color="auto" w:fill="auto"/>
            <w:noWrap/>
            <w:vAlign w:val="bottom"/>
            <w:hideMark/>
          </w:tcPr>
          <w:p w14:paraId="2DB3D712" w14:textId="77777777" w:rsidR="00BE0539" w:rsidRPr="00DC2757" w:rsidRDefault="00BE0539" w:rsidP="00E750DA">
            <w:pPr>
              <w:spacing w:after="0" w:line="240" w:lineRule="auto"/>
              <w:jc w:val="center"/>
              <w:rPr>
                <w:ins w:id="2576" w:author="Commodore, Sarah" w:date="2023-03-30T13:25:00Z"/>
                <w:rFonts w:ascii="Calibri" w:eastAsia="Times New Roman" w:hAnsi="Calibri" w:cs="Calibri"/>
                <w:color w:val="000000"/>
                <w:sz w:val="20"/>
                <w:szCs w:val="20"/>
              </w:rPr>
            </w:pPr>
            <w:ins w:id="2577"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74EA26E" w14:textId="77777777" w:rsidR="00BE0539" w:rsidRPr="00DC2757" w:rsidRDefault="00BE0539" w:rsidP="00E750DA">
            <w:pPr>
              <w:spacing w:after="0" w:line="240" w:lineRule="auto"/>
              <w:jc w:val="center"/>
              <w:rPr>
                <w:ins w:id="2578" w:author="Commodore, Sarah" w:date="2023-03-30T13:25:00Z"/>
                <w:rFonts w:ascii="Calibri" w:eastAsia="Times New Roman" w:hAnsi="Calibri" w:cs="Calibri"/>
                <w:color w:val="000000"/>
                <w:sz w:val="20"/>
                <w:szCs w:val="20"/>
              </w:rPr>
            </w:pPr>
            <w:ins w:id="2579" w:author="Commodore, Sarah" w:date="2023-03-30T13:25:00Z">
              <w:r w:rsidRPr="00DC2757">
                <w:rPr>
                  <w:rFonts w:ascii="Calibri" w:eastAsia="Times New Roman" w:hAnsi="Calibri" w:cs="Calibri"/>
                  <w:color w:val="000000"/>
                  <w:sz w:val="20"/>
                  <w:szCs w:val="20"/>
                </w:rPr>
                <w:t>2.1E-09</w:t>
              </w:r>
            </w:ins>
          </w:p>
        </w:tc>
        <w:tc>
          <w:tcPr>
            <w:tcW w:w="0" w:type="auto"/>
            <w:tcBorders>
              <w:top w:val="nil"/>
              <w:left w:val="nil"/>
              <w:bottom w:val="nil"/>
              <w:right w:val="nil"/>
            </w:tcBorders>
            <w:shd w:val="clear" w:color="auto" w:fill="auto"/>
            <w:noWrap/>
            <w:vAlign w:val="bottom"/>
            <w:hideMark/>
          </w:tcPr>
          <w:p w14:paraId="4EBA4E72" w14:textId="77777777" w:rsidR="00BE0539" w:rsidRPr="00DC2757" w:rsidRDefault="00BE0539" w:rsidP="00E750DA">
            <w:pPr>
              <w:spacing w:after="0" w:line="240" w:lineRule="auto"/>
              <w:jc w:val="center"/>
              <w:rPr>
                <w:ins w:id="2580" w:author="Commodore, Sarah" w:date="2023-03-30T13:25:00Z"/>
                <w:rFonts w:ascii="Calibri" w:eastAsia="Times New Roman" w:hAnsi="Calibri" w:cs="Calibri"/>
                <w:color w:val="000000"/>
                <w:sz w:val="20"/>
                <w:szCs w:val="20"/>
              </w:rPr>
            </w:pPr>
            <w:ins w:id="2581" w:author="Commodore, Sarah" w:date="2023-03-30T13:25:00Z">
              <w:r w:rsidRPr="00DC2757">
                <w:rPr>
                  <w:rFonts w:ascii="Calibri" w:eastAsia="Times New Roman" w:hAnsi="Calibri" w:cs="Calibri"/>
                  <w:color w:val="000000"/>
                  <w:sz w:val="20"/>
                  <w:szCs w:val="20"/>
                </w:rPr>
                <w:t>3.6E-08</w:t>
              </w:r>
            </w:ins>
          </w:p>
        </w:tc>
        <w:tc>
          <w:tcPr>
            <w:tcW w:w="0" w:type="auto"/>
            <w:tcBorders>
              <w:top w:val="nil"/>
              <w:left w:val="nil"/>
              <w:bottom w:val="nil"/>
              <w:right w:val="nil"/>
            </w:tcBorders>
            <w:shd w:val="clear" w:color="auto" w:fill="auto"/>
            <w:noWrap/>
            <w:vAlign w:val="bottom"/>
            <w:hideMark/>
          </w:tcPr>
          <w:p w14:paraId="5C604840" w14:textId="77777777" w:rsidR="00BE0539" w:rsidRPr="00DC2757" w:rsidRDefault="00BE0539" w:rsidP="00E750DA">
            <w:pPr>
              <w:spacing w:after="0" w:line="240" w:lineRule="auto"/>
              <w:jc w:val="center"/>
              <w:rPr>
                <w:ins w:id="2582" w:author="Commodore, Sarah" w:date="2023-03-30T13:25:00Z"/>
                <w:rFonts w:ascii="Calibri" w:eastAsia="Times New Roman" w:hAnsi="Calibri" w:cs="Calibri"/>
                <w:color w:val="FF0000"/>
                <w:sz w:val="20"/>
                <w:szCs w:val="20"/>
              </w:rPr>
            </w:pPr>
            <w:ins w:id="2583" w:author="Commodore, Sarah" w:date="2023-03-30T13:25:00Z">
              <w:r w:rsidRPr="00DC2757">
                <w:rPr>
                  <w:rFonts w:ascii="Calibri" w:eastAsia="Times New Roman" w:hAnsi="Calibri" w:cs="Calibri"/>
                  <w:color w:val="FF0000"/>
                  <w:sz w:val="20"/>
                  <w:szCs w:val="20"/>
                </w:rPr>
                <w:t>*</w:t>
              </w:r>
            </w:ins>
          </w:p>
        </w:tc>
      </w:tr>
      <w:tr w:rsidR="00BE0539" w:rsidRPr="00DC2757" w14:paraId="4A885533" w14:textId="77777777" w:rsidTr="00E750DA">
        <w:trPr>
          <w:trHeight w:val="260"/>
          <w:ins w:id="2584" w:author="Commodore, Sarah" w:date="2023-03-30T13:25:00Z"/>
        </w:trPr>
        <w:tc>
          <w:tcPr>
            <w:tcW w:w="0" w:type="auto"/>
            <w:tcBorders>
              <w:top w:val="nil"/>
              <w:left w:val="nil"/>
              <w:bottom w:val="nil"/>
              <w:right w:val="nil"/>
            </w:tcBorders>
            <w:shd w:val="clear" w:color="auto" w:fill="auto"/>
            <w:noWrap/>
            <w:vAlign w:val="bottom"/>
            <w:hideMark/>
          </w:tcPr>
          <w:p w14:paraId="1C0B758A" w14:textId="77777777" w:rsidR="00BE0539" w:rsidRPr="00DC2757" w:rsidRDefault="00BE0539" w:rsidP="00E750DA">
            <w:pPr>
              <w:spacing w:after="0" w:line="240" w:lineRule="auto"/>
              <w:rPr>
                <w:ins w:id="2585" w:author="Commodore, Sarah" w:date="2023-03-30T13:25:00Z"/>
                <w:rFonts w:ascii="Calibri" w:eastAsia="Times New Roman" w:hAnsi="Calibri" w:cs="Calibri"/>
                <w:color w:val="000000"/>
                <w:sz w:val="20"/>
                <w:szCs w:val="20"/>
              </w:rPr>
            </w:pPr>
            <w:ins w:id="2586" w:author="Commodore, Sarah" w:date="2023-03-30T13:25:00Z">
              <w:r w:rsidRPr="00DC2757">
                <w:rPr>
                  <w:rFonts w:ascii="Calibri" w:eastAsia="Times New Roman" w:hAnsi="Calibri" w:cs="Calibri"/>
                  <w:color w:val="000000"/>
                  <w:sz w:val="20"/>
                  <w:szCs w:val="20"/>
                </w:rPr>
                <w:t>ENSG00000204950.4</w:t>
              </w:r>
            </w:ins>
          </w:p>
        </w:tc>
        <w:tc>
          <w:tcPr>
            <w:tcW w:w="0" w:type="auto"/>
            <w:tcBorders>
              <w:top w:val="nil"/>
              <w:left w:val="nil"/>
              <w:bottom w:val="nil"/>
              <w:right w:val="nil"/>
            </w:tcBorders>
            <w:shd w:val="clear" w:color="auto" w:fill="auto"/>
            <w:noWrap/>
            <w:vAlign w:val="bottom"/>
            <w:hideMark/>
          </w:tcPr>
          <w:p w14:paraId="7EA8E60D" w14:textId="77777777" w:rsidR="00BE0539" w:rsidRPr="00DC2757" w:rsidRDefault="00BE0539" w:rsidP="00E750DA">
            <w:pPr>
              <w:spacing w:after="0" w:line="240" w:lineRule="auto"/>
              <w:rPr>
                <w:ins w:id="2587" w:author="Commodore, Sarah" w:date="2023-03-30T13:25:00Z"/>
                <w:rFonts w:ascii="Calibri" w:eastAsia="Times New Roman" w:hAnsi="Calibri" w:cs="Calibri"/>
                <w:color w:val="000000"/>
                <w:sz w:val="20"/>
                <w:szCs w:val="20"/>
              </w:rPr>
            </w:pPr>
            <w:ins w:id="2588" w:author="Commodore, Sarah" w:date="2023-03-30T13:25:00Z">
              <w:r w:rsidRPr="00DC2757">
                <w:rPr>
                  <w:rFonts w:ascii="Calibri" w:eastAsia="Times New Roman" w:hAnsi="Calibri" w:cs="Calibri"/>
                  <w:color w:val="000000"/>
                  <w:sz w:val="20"/>
                  <w:szCs w:val="20"/>
                </w:rPr>
                <w:t>LRRC10B</w:t>
              </w:r>
            </w:ins>
          </w:p>
        </w:tc>
        <w:tc>
          <w:tcPr>
            <w:tcW w:w="0" w:type="auto"/>
            <w:tcBorders>
              <w:top w:val="nil"/>
              <w:left w:val="nil"/>
              <w:bottom w:val="nil"/>
              <w:right w:val="nil"/>
            </w:tcBorders>
            <w:shd w:val="clear" w:color="auto" w:fill="auto"/>
            <w:noWrap/>
            <w:vAlign w:val="bottom"/>
            <w:hideMark/>
          </w:tcPr>
          <w:p w14:paraId="308E8665" w14:textId="77777777" w:rsidR="00BE0539" w:rsidRPr="00DC2757" w:rsidRDefault="00BE0539" w:rsidP="00E750DA">
            <w:pPr>
              <w:spacing w:after="0" w:line="240" w:lineRule="auto"/>
              <w:jc w:val="center"/>
              <w:rPr>
                <w:ins w:id="2589" w:author="Commodore, Sarah" w:date="2023-03-30T13:25:00Z"/>
                <w:rFonts w:ascii="Calibri" w:eastAsia="Times New Roman" w:hAnsi="Calibri" w:cs="Calibri"/>
                <w:color w:val="000000"/>
                <w:sz w:val="20"/>
                <w:szCs w:val="20"/>
              </w:rPr>
            </w:pPr>
            <w:ins w:id="2590"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6C6AC54" w14:textId="77777777" w:rsidR="00BE0539" w:rsidRPr="00DC2757" w:rsidRDefault="00BE0539" w:rsidP="00E750DA">
            <w:pPr>
              <w:spacing w:after="0" w:line="240" w:lineRule="auto"/>
              <w:jc w:val="center"/>
              <w:rPr>
                <w:ins w:id="2591" w:author="Commodore, Sarah" w:date="2023-03-30T13:25:00Z"/>
                <w:rFonts w:ascii="Calibri" w:eastAsia="Times New Roman" w:hAnsi="Calibri" w:cs="Calibri"/>
                <w:color w:val="000000"/>
                <w:sz w:val="20"/>
                <w:szCs w:val="20"/>
              </w:rPr>
            </w:pPr>
            <w:ins w:id="2592" w:author="Commodore, Sarah" w:date="2023-03-30T13:25:00Z">
              <w:r w:rsidRPr="00DC2757">
                <w:rPr>
                  <w:rFonts w:ascii="Calibri" w:eastAsia="Times New Roman" w:hAnsi="Calibri" w:cs="Calibri"/>
                  <w:color w:val="000000"/>
                  <w:sz w:val="20"/>
                  <w:szCs w:val="20"/>
                </w:rPr>
                <w:t>4.8E-10</w:t>
              </w:r>
            </w:ins>
          </w:p>
        </w:tc>
        <w:tc>
          <w:tcPr>
            <w:tcW w:w="0" w:type="auto"/>
            <w:tcBorders>
              <w:top w:val="nil"/>
              <w:left w:val="nil"/>
              <w:bottom w:val="nil"/>
              <w:right w:val="nil"/>
            </w:tcBorders>
            <w:shd w:val="clear" w:color="auto" w:fill="auto"/>
            <w:noWrap/>
            <w:vAlign w:val="bottom"/>
            <w:hideMark/>
          </w:tcPr>
          <w:p w14:paraId="6ECDF1F9" w14:textId="77777777" w:rsidR="00BE0539" w:rsidRPr="00DC2757" w:rsidRDefault="00BE0539" w:rsidP="00E750DA">
            <w:pPr>
              <w:spacing w:after="0" w:line="240" w:lineRule="auto"/>
              <w:jc w:val="center"/>
              <w:rPr>
                <w:ins w:id="2593" w:author="Commodore, Sarah" w:date="2023-03-30T13:25:00Z"/>
                <w:rFonts w:ascii="Calibri" w:eastAsia="Times New Roman" w:hAnsi="Calibri" w:cs="Calibri"/>
                <w:color w:val="000000"/>
                <w:sz w:val="20"/>
                <w:szCs w:val="20"/>
              </w:rPr>
            </w:pPr>
            <w:ins w:id="2594" w:author="Commodore, Sarah" w:date="2023-03-30T13:25:00Z">
              <w:r w:rsidRPr="00DC2757">
                <w:rPr>
                  <w:rFonts w:ascii="Calibri" w:eastAsia="Times New Roman" w:hAnsi="Calibri" w:cs="Calibri"/>
                  <w:color w:val="000000"/>
                  <w:sz w:val="20"/>
                  <w:szCs w:val="20"/>
                </w:rPr>
                <w:t>9.3E-09</w:t>
              </w:r>
            </w:ins>
          </w:p>
        </w:tc>
        <w:tc>
          <w:tcPr>
            <w:tcW w:w="0" w:type="auto"/>
            <w:tcBorders>
              <w:top w:val="nil"/>
              <w:left w:val="nil"/>
              <w:bottom w:val="nil"/>
              <w:right w:val="nil"/>
            </w:tcBorders>
            <w:shd w:val="clear" w:color="auto" w:fill="auto"/>
            <w:noWrap/>
            <w:vAlign w:val="bottom"/>
            <w:hideMark/>
          </w:tcPr>
          <w:p w14:paraId="6DC8C707" w14:textId="77777777" w:rsidR="00BE0539" w:rsidRPr="00DC2757" w:rsidRDefault="00BE0539" w:rsidP="00E750DA">
            <w:pPr>
              <w:spacing w:after="0" w:line="240" w:lineRule="auto"/>
              <w:jc w:val="center"/>
              <w:rPr>
                <w:ins w:id="2595" w:author="Commodore, Sarah" w:date="2023-03-30T13:25:00Z"/>
                <w:rFonts w:ascii="Calibri" w:eastAsia="Times New Roman" w:hAnsi="Calibri" w:cs="Calibri"/>
                <w:color w:val="FF0000"/>
                <w:sz w:val="20"/>
                <w:szCs w:val="20"/>
              </w:rPr>
            </w:pPr>
            <w:ins w:id="2596" w:author="Commodore, Sarah" w:date="2023-03-30T13:25:00Z">
              <w:r w:rsidRPr="00DC2757">
                <w:rPr>
                  <w:rFonts w:ascii="Calibri" w:eastAsia="Times New Roman" w:hAnsi="Calibri" w:cs="Calibri"/>
                  <w:color w:val="FF0000"/>
                  <w:sz w:val="20"/>
                  <w:szCs w:val="20"/>
                </w:rPr>
                <w:t>*</w:t>
              </w:r>
            </w:ins>
          </w:p>
        </w:tc>
      </w:tr>
      <w:tr w:rsidR="00BE0539" w:rsidRPr="00DC2757" w14:paraId="03B319D9" w14:textId="77777777" w:rsidTr="00E750DA">
        <w:trPr>
          <w:trHeight w:val="260"/>
          <w:ins w:id="2597" w:author="Commodore, Sarah" w:date="2023-03-30T13:25:00Z"/>
        </w:trPr>
        <w:tc>
          <w:tcPr>
            <w:tcW w:w="0" w:type="auto"/>
            <w:tcBorders>
              <w:top w:val="nil"/>
              <w:left w:val="nil"/>
              <w:bottom w:val="nil"/>
              <w:right w:val="nil"/>
            </w:tcBorders>
            <w:shd w:val="clear" w:color="auto" w:fill="auto"/>
            <w:noWrap/>
            <w:vAlign w:val="bottom"/>
            <w:hideMark/>
          </w:tcPr>
          <w:p w14:paraId="6B395087" w14:textId="77777777" w:rsidR="00BE0539" w:rsidRPr="00DC2757" w:rsidRDefault="00BE0539" w:rsidP="00E750DA">
            <w:pPr>
              <w:spacing w:after="0" w:line="240" w:lineRule="auto"/>
              <w:rPr>
                <w:ins w:id="2598" w:author="Commodore, Sarah" w:date="2023-03-30T13:25:00Z"/>
                <w:rFonts w:ascii="Calibri" w:eastAsia="Times New Roman" w:hAnsi="Calibri" w:cs="Calibri"/>
                <w:color w:val="000000"/>
                <w:sz w:val="20"/>
                <w:szCs w:val="20"/>
              </w:rPr>
            </w:pPr>
            <w:ins w:id="2599" w:author="Commodore, Sarah" w:date="2023-03-30T13:25:00Z">
              <w:r w:rsidRPr="00DC2757">
                <w:rPr>
                  <w:rFonts w:ascii="Calibri" w:eastAsia="Times New Roman" w:hAnsi="Calibri" w:cs="Calibri"/>
                  <w:color w:val="000000"/>
                  <w:sz w:val="20"/>
                  <w:szCs w:val="20"/>
                </w:rPr>
                <w:t>ENSG00000108852.15</w:t>
              </w:r>
            </w:ins>
          </w:p>
        </w:tc>
        <w:tc>
          <w:tcPr>
            <w:tcW w:w="0" w:type="auto"/>
            <w:tcBorders>
              <w:top w:val="nil"/>
              <w:left w:val="nil"/>
              <w:bottom w:val="nil"/>
              <w:right w:val="nil"/>
            </w:tcBorders>
            <w:shd w:val="clear" w:color="auto" w:fill="auto"/>
            <w:noWrap/>
            <w:vAlign w:val="bottom"/>
            <w:hideMark/>
          </w:tcPr>
          <w:p w14:paraId="10D3446E" w14:textId="77777777" w:rsidR="00BE0539" w:rsidRPr="00DC2757" w:rsidRDefault="00BE0539" w:rsidP="00E750DA">
            <w:pPr>
              <w:spacing w:after="0" w:line="240" w:lineRule="auto"/>
              <w:rPr>
                <w:ins w:id="2600" w:author="Commodore, Sarah" w:date="2023-03-30T13:25:00Z"/>
                <w:rFonts w:ascii="Calibri" w:eastAsia="Times New Roman" w:hAnsi="Calibri" w:cs="Calibri"/>
                <w:color w:val="000000"/>
                <w:sz w:val="20"/>
                <w:szCs w:val="20"/>
              </w:rPr>
            </w:pPr>
            <w:ins w:id="2601" w:author="Commodore, Sarah" w:date="2023-03-30T13:25:00Z">
              <w:r w:rsidRPr="00DC2757">
                <w:rPr>
                  <w:rFonts w:ascii="Calibri" w:eastAsia="Times New Roman" w:hAnsi="Calibri" w:cs="Calibri"/>
                  <w:color w:val="000000"/>
                  <w:sz w:val="20"/>
                  <w:szCs w:val="20"/>
                </w:rPr>
                <w:t>MPP2</w:t>
              </w:r>
            </w:ins>
          </w:p>
        </w:tc>
        <w:tc>
          <w:tcPr>
            <w:tcW w:w="0" w:type="auto"/>
            <w:tcBorders>
              <w:top w:val="nil"/>
              <w:left w:val="nil"/>
              <w:bottom w:val="nil"/>
              <w:right w:val="nil"/>
            </w:tcBorders>
            <w:shd w:val="clear" w:color="auto" w:fill="auto"/>
            <w:noWrap/>
            <w:vAlign w:val="bottom"/>
            <w:hideMark/>
          </w:tcPr>
          <w:p w14:paraId="13F4ED55" w14:textId="77777777" w:rsidR="00BE0539" w:rsidRPr="00DC2757" w:rsidRDefault="00BE0539" w:rsidP="00E750DA">
            <w:pPr>
              <w:spacing w:after="0" w:line="240" w:lineRule="auto"/>
              <w:jc w:val="center"/>
              <w:rPr>
                <w:ins w:id="2602" w:author="Commodore, Sarah" w:date="2023-03-30T13:25:00Z"/>
                <w:rFonts w:ascii="Calibri" w:eastAsia="Times New Roman" w:hAnsi="Calibri" w:cs="Calibri"/>
                <w:color w:val="000000"/>
                <w:sz w:val="20"/>
                <w:szCs w:val="20"/>
              </w:rPr>
            </w:pPr>
            <w:ins w:id="2603"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641804A" w14:textId="77777777" w:rsidR="00BE0539" w:rsidRPr="00DC2757" w:rsidRDefault="00BE0539" w:rsidP="00E750DA">
            <w:pPr>
              <w:spacing w:after="0" w:line="240" w:lineRule="auto"/>
              <w:jc w:val="center"/>
              <w:rPr>
                <w:ins w:id="2604" w:author="Commodore, Sarah" w:date="2023-03-30T13:25:00Z"/>
                <w:rFonts w:ascii="Calibri" w:eastAsia="Times New Roman" w:hAnsi="Calibri" w:cs="Calibri"/>
                <w:color w:val="000000"/>
                <w:sz w:val="20"/>
                <w:szCs w:val="20"/>
              </w:rPr>
            </w:pPr>
            <w:ins w:id="2605" w:author="Commodore, Sarah" w:date="2023-03-30T13:25:00Z">
              <w:r w:rsidRPr="00DC2757">
                <w:rPr>
                  <w:rFonts w:ascii="Calibri" w:eastAsia="Times New Roman" w:hAnsi="Calibri" w:cs="Calibri"/>
                  <w:color w:val="000000"/>
                  <w:sz w:val="20"/>
                  <w:szCs w:val="20"/>
                </w:rPr>
                <w:t>6.5E-08</w:t>
              </w:r>
            </w:ins>
          </w:p>
        </w:tc>
        <w:tc>
          <w:tcPr>
            <w:tcW w:w="0" w:type="auto"/>
            <w:tcBorders>
              <w:top w:val="nil"/>
              <w:left w:val="nil"/>
              <w:bottom w:val="nil"/>
              <w:right w:val="nil"/>
            </w:tcBorders>
            <w:shd w:val="clear" w:color="auto" w:fill="auto"/>
            <w:noWrap/>
            <w:vAlign w:val="bottom"/>
            <w:hideMark/>
          </w:tcPr>
          <w:p w14:paraId="09E36962" w14:textId="77777777" w:rsidR="00BE0539" w:rsidRPr="00DC2757" w:rsidRDefault="00BE0539" w:rsidP="00E750DA">
            <w:pPr>
              <w:spacing w:after="0" w:line="240" w:lineRule="auto"/>
              <w:jc w:val="center"/>
              <w:rPr>
                <w:ins w:id="2606" w:author="Commodore, Sarah" w:date="2023-03-30T13:25:00Z"/>
                <w:rFonts w:ascii="Calibri" w:eastAsia="Times New Roman" w:hAnsi="Calibri" w:cs="Calibri"/>
                <w:color w:val="000000"/>
                <w:sz w:val="20"/>
                <w:szCs w:val="20"/>
              </w:rPr>
            </w:pPr>
            <w:ins w:id="2607" w:author="Commodore, Sarah" w:date="2023-03-30T13:25:00Z">
              <w:r w:rsidRPr="00DC2757">
                <w:rPr>
                  <w:rFonts w:ascii="Calibri" w:eastAsia="Times New Roman" w:hAnsi="Calibri" w:cs="Calibri"/>
                  <w:color w:val="000000"/>
                  <w:sz w:val="20"/>
                  <w:szCs w:val="20"/>
                </w:rPr>
                <w:t>7.5E-07</w:t>
              </w:r>
            </w:ins>
          </w:p>
        </w:tc>
        <w:tc>
          <w:tcPr>
            <w:tcW w:w="0" w:type="auto"/>
            <w:tcBorders>
              <w:top w:val="nil"/>
              <w:left w:val="nil"/>
              <w:bottom w:val="nil"/>
              <w:right w:val="nil"/>
            </w:tcBorders>
            <w:shd w:val="clear" w:color="auto" w:fill="auto"/>
            <w:noWrap/>
            <w:vAlign w:val="bottom"/>
            <w:hideMark/>
          </w:tcPr>
          <w:p w14:paraId="744E878D" w14:textId="77777777" w:rsidR="00BE0539" w:rsidRPr="00DC2757" w:rsidRDefault="00BE0539" w:rsidP="00E750DA">
            <w:pPr>
              <w:spacing w:after="0" w:line="240" w:lineRule="auto"/>
              <w:jc w:val="center"/>
              <w:rPr>
                <w:ins w:id="2608" w:author="Commodore, Sarah" w:date="2023-03-30T13:25:00Z"/>
                <w:rFonts w:ascii="Calibri" w:eastAsia="Times New Roman" w:hAnsi="Calibri" w:cs="Calibri"/>
                <w:color w:val="FF0000"/>
                <w:sz w:val="20"/>
                <w:szCs w:val="20"/>
              </w:rPr>
            </w:pPr>
            <w:ins w:id="2609" w:author="Commodore, Sarah" w:date="2023-03-30T13:25:00Z">
              <w:r w:rsidRPr="00DC2757">
                <w:rPr>
                  <w:rFonts w:ascii="Calibri" w:eastAsia="Times New Roman" w:hAnsi="Calibri" w:cs="Calibri"/>
                  <w:color w:val="FF0000"/>
                  <w:sz w:val="20"/>
                  <w:szCs w:val="20"/>
                </w:rPr>
                <w:t>*</w:t>
              </w:r>
            </w:ins>
          </w:p>
        </w:tc>
      </w:tr>
      <w:tr w:rsidR="00BE0539" w:rsidRPr="00DC2757" w14:paraId="650A00C6" w14:textId="77777777" w:rsidTr="00E750DA">
        <w:trPr>
          <w:trHeight w:val="260"/>
          <w:ins w:id="2610" w:author="Commodore, Sarah" w:date="2023-03-30T13:25:00Z"/>
        </w:trPr>
        <w:tc>
          <w:tcPr>
            <w:tcW w:w="0" w:type="auto"/>
            <w:tcBorders>
              <w:top w:val="nil"/>
              <w:left w:val="nil"/>
              <w:bottom w:val="nil"/>
              <w:right w:val="nil"/>
            </w:tcBorders>
            <w:shd w:val="clear" w:color="auto" w:fill="auto"/>
            <w:noWrap/>
            <w:vAlign w:val="bottom"/>
            <w:hideMark/>
          </w:tcPr>
          <w:p w14:paraId="08F3436C" w14:textId="77777777" w:rsidR="00BE0539" w:rsidRPr="00DC2757" w:rsidRDefault="00BE0539" w:rsidP="00E750DA">
            <w:pPr>
              <w:spacing w:after="0" w:line="240" w:lineRule="auto"/>
              <w:rPr>
                <w:ins w:id="2611" w:author="Commodore, Sarah" w:date="2023-03-30T13:25:00Z"/>
                <w:rFonts w:ascii="Calibri" w:eastAsia="Times New Roman" w:hAnsi="Calibri" w:cs="Calibri"/>
                <w:color w:val="000000"/>
                <w:sz w:val="20"/>
                <w:szCs w:val="20"/>
              </w:rPr>
            </w:pPr>
            <w:ins w:id="2612" w:author="Commodore, Sarah" w:date="2023-03-30T13:25:00Z">
              <w:r w:rsidRPr="00DC2757">
                <w:rPr>
                  <w:rFonts w:ascii="Calibri" w:eastAsia="Times New Roman" w:hAnsi="Calibri" w:cs="Calibri"/>
                  <w:color w:val="000000"/>
                  <w:sz w:val="20"/>
                  <w:szCs w:val="20"/>
                </w:rPr>
                <w:t>ENSG00000215217.7</w:t>
              </w:r>
            </w:ins>
          </w:p>
        </w:tc>
        <w:tc>
          <w:tcPr>
            <w:tcW w:w="0" w:type="auto"/>
            <w:tcBorders>
              <w:top w:val="nil"/>
              <w:left w:val="nil"/>
              <w:bottom w:val="nil"/>
              <w:right w:val="nil"/>
            </w:tcBorders>
            <w:shd w:val="clear" w:color="auto" w:fill="auto"/>
            <w:noWrap/>
            <w:vAlign w:val="bottom"/>
            <w:hideMark/>
          </w:tcPr>
          <w:p w14:paraId="776E3270" w14:textId="77777777" w:rsidR="00BE0539" w:rsidRPr="00DC2757" w:rsidRDefault="00BE0539" w:rsidP="00E750DA">
            <w:pPr>
              <w:spacing w:after="0" w:line="240" w:lineRule="auto"/>
              <w:rPr>
                <w:ins w:id="2613" w:author="Commodore, Sarah" w:date="2023-03-30T13:25:00Z"/>
                <w:rFonts w:ascii="Calibri" w:eastAsia="Times New Roman" w:hAnsi="Calibri" w:cs="Calibri"/>
                <w:color w:val="000000"/>
                <w:sz w:val="20"/>
                <w:szCs w:val="20"/>
              </w:rPr>
            </w:pPr>
            <w:ins w:id="2614" w:author="Commodore, Sarah" w:date="2023-03-30T13:25:00Z">
              <w:r w:rsidRPr="00DC2757">
                <w:rPr>
                  <w:rFonts w:ascii="Calibri" w:eastAsia="Times New Roman" w:hAnsi="Calibri" w:cs="Calibri"/>
                  <w:color w:val="000000"/>
                  <w:sz w:val="20"/>
                  <w:szCs w:val="20"/>
                </w:rPr>
                <w:t>C5orf49</w:t>
              </w:r>
            </w:ins>
          </w:p>
        </w:tc>
        <w:tc>
          <w:tcPr>
            <w:tcW w:w="0" w:type="auto"/>
            <w:tcBorders>
              <w:top w:val="nil"/>
              <w:left w:val="nil"/>
              <w:bottom w:val="nil"/>
              <w:right w:val="nil"/>
            </w:tcBorders>
            <w:shd w:val="clear" w:color="auto" w:fill="auto"/>
            <w:noWrap/>
            <w:vAlign w:val="bottom"/>
            <w:hideMark/>
          </w:tcPr>
          <w:p w14:paraId="5991F955" w14:textId="77777777" w:rsidR="00BE0539" w:rsidRPr="00DC2757" w:rsidRDefault="00BE0539" w:rsidP="00E750DA">
            <w:pPr>
              <w:spacing w:after="0" w:line="240" w:lineRule="auto"/>
              <w:jc w:val="center"/>
              <w:rPr>
                <w:ins w:id="2615" w:author="Commodore, Sarah" w:date="2023-03-30T13:25:00Z"/>
                <w:rFonts w:ascii="Calibri" w:eastAsia="Times New Roman" w:hAnsi="Calibri" w:cs="Calibri"/>
                <w:color w:val="000000"/>
                <w:sz w:val="20"/>
                <w:szCs w:val="20"/>
              </w:rPr>
            </w:pPr>
            <w:ins w:id="2616"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0171B74" w14:textId="77777777" w:rsidR="00BE0539" w:rsidRPr="00DC2757" w:rsidRDefault="00BE0539" w:rsidP="00E750DA">
            <w:pPr>
              <w:spacing w:after="0" w:line="240" w:lineRule="auto"/>
              <w:jc w:val="center"/>
              <w:rPr>
                <w:ins w:id="2617" w:author="Commodore, Sarah" w:date="2023-03-30T13:25:00Z"/>
                <w:rFonts w:ascii="Calibri" w:eastAsia="Times New Roman" w:hAnsi="Calibri" w:cs="Calibri"/>
                <w:color w:val="000000"/>
                <w:sz w:val="20"/>
                <w:szCs w:val="20"/>
              </w:rPr>
            </w:pPr>
            <w:ins w:id="2618" w:author="Commodore, Sarah" w:date="2023-03-30T13:25:00Z">
              <w:r w:rsidRPr="00DC2757">
                <w:rPr>
                  <w:rFonts w:ascii="Calibri" w:eastAsia="Times New Roman" w:hAnsi="Calibri" w:cs="Calibri"/>
                  <w:color w:val="000000"/>
                  <w:sz w:val="20"/>
                  <w:szCs w:val="20"/>
                </w:rPr>
                <w:t>2.5E-07</w:t>
              </w:r>
            </w:ins>
          </w:p>
        </w:tc>
        <w:tc>
          <w:tcPr>
            <w:tcW w:w="0" w:type="auto"/>
            <w:tcBorders>
              <w:top w:val="nil"/>
              <w:left w:val="nil"/>
              <w:bottom w:val="nil"/>
              <w:right w:val="nil"/>
            </w:tcBorders>
            <w:shd w:val="clear" w:color="auto" w:fill="auto"/>
            <w:noWrap/>
            <w:vAlign w:val="bottom"/>
            <w:hideMark/>
          </w:tcPr>
          <w:p w14:paraId="2185085C" w14:textId="77777777" w:rsidR="00BE0539" w:rsidRPr="00DC2757" w:rsidRDefault="00BE0539" w:rsidP="00E750DA">
            <w:pPr>
              <w:spacing w:after="0" w:line="240" w:lineRule="auto"/>
              <w:jc w:val="center"/>
              <w:rPr>
                <w:ins w:id="2619" w:author="Commodore, Sarah" w:date="2023-03-30T13:25:00Z"/>
                <w:rFonts w:ascii="Calibri" w:eastAsia="Times New Roman" w:hAnsi="Calibri" w:cs="Calibri"/>
                <w:color w:val="000000"/>
                <w:sz w:val="20"/>
                <w:szCs w:val="20"/>
              </w:rPr>
            </w:pPr>
            <w:ins w:id="2620" w:author="Commodore, Sarah" w:date="2023-03-30T13:25:00Z">
              <w:r w:rsidRPr="00DC2757">
                <w:rPr>
                  <w:rFonts w:ascii="Calibri" w:eastAsia="Times New Roman" w:hAnsi="Calibri" w:cs="Calibri"/>
                  <w:color w:val="000000"/>
                  <w:sz w:val="20"/>
                  <w:szCs w:val="20"/>
                </w:rPr>
                <w:t>2.5E-06</w:t>
              </w:r>
            </w:ins>
          </w:p>
        </w:tc>
        <w:tc>
          <w:tcPr>
            <w:tcW w:w="0" w:type="auto"/>
            <w:tcBorders>
              <w:top w:val="nil"/>
              <w:left w:val="nil"/>
              <w:bottom w:val="nil"/>
              <w:right w:val="nil"/>
            </w:tcBorders>
            <w:shd w:val="clear" w:color="auto" w:fill="auto"/>
            <w:noWrap/>
            <w:vAlign w:val="bottom"/>
            <w:hideMark/>
          </w:tcPr>
          <w:p w14:paraId="079E7563" w14:textId="77777777" w:rsidR="00BE0539" w:rsidRPr="00DC2757" w:rsidRDefault="00BE0539" w:rsidP="00E750DA">
            <w:pPr>
              <w:spacing w:after="0" w:line="240" w:lineRule="auto"/>
              <w:jc w:val="center"/>
              <w:rPr>
                <w:ins w:id="2621" w:author="Commodore, Sarah" w:date="2023-03-30T13:25:00Z"/>
                <w:rFonts w:ascii="Calibri" w:eastAsia="Times New Roman" w:hAnsi="Calibri" w:cs="Calibri"/>
                <w:color w:val="FF0000"/>
                <w:sz w:val="20"/>
                <w:szCs w:val="20"/>
              </w:rPr>
            </w:pPr>
            <w:ins w:id="2622" w:author="Commodore, Sarah" w:date="2023-03-30T13:25:00Z">
              <w:r w:rsidRPr="00DC2757">
                <w:rPr>
                  <w:rFonts w:ascii="Calibri" w:eastAsia="Times New Roman" w:hAnsi="Calibri" w:cs="Calibri"/>
                  <w:color w:val="FF0000"/>
                  <w:sz w:val="20"/>
                  <w:szCs w:val="20"/>
                </w:rPr>
                <w:t>*</w:t>
              </w:r>
            </w:ins>
          </w:p>
        </w:tc>
      </w:tr>
      <w:tr w:rsidR="00BE0539" w:rsidRPr="00DC2757" w14:paraId="7A06C107" w14:textId="77777777" w:rsidTr="00E750DA">
        <w:trPr>
          <w:trHeight w:val="260"/>
          <w:ins w:id="2623" w:author="Commodore, Sarah" w:date="2023-03-30T13:25:00Z"/>
        </w:trPr>
        <w:tc>
          <w:tcPr>
            <w:tcW w:w="0" w:type="auto"/>
            <w:tcBorders>
              <w:top w:val="nil"/>
              <w:left w:val="nil"/>
              <w:bottom w:val="nil"/>
              <w:right w:val="nil"/>
            </w:tcBorders>
            <w:shd w:val="clear" w:color="auto" w:fill="auto"/>
            <w:noWrap/>
            <w:vAlign w:val="bottom"/>
            <w:hideMark/>
          </w:tcPr>
          <w:p w14:paraId="4BCC9368" w14:textId="77777777" w:rsidR="00BE0539" w:rsidRPr="00DC2757" w:rsidRDefault="00BE0539" w:rsidP="00E750DA">
            <w:pPr>
              <w:spacing w:after="0" w:line="240" w:lineRule="auto"/>
              <w:rPr>
                <w:ins w:id="2624" w:author="Commodore, Sarah" w:date="2023-03-30T13:25:00Z"/>
                <w:rFonts w:ascii="Calibri" w:eastAsia="Times New Roman" w:hAnsi="Calibri" w:cs="Calibri"/>
                <w:color w:val="000000"/>
                <w:sz w:val="20"/>
                <w:szCs w:val="20"/>
              </w:rPr>
            </w:pPr>
            <w:ins w:id="2625" w:author="Commodore, Sarah" w:date="2023-03-30T13:25:00Z">
              <w:r w:rsidRPr="00DC2757">
                <w:rPr>
                  <w:rFonts w:ascii="Calibri" w:eastAsia="Times New Roman" w:hAnsi="Calibri" w:cs="Calibri"/>
                  <w:color w:val="000000"/>
                  <w:sz w:val="20"/>
                  <w:szCs w:val="20"/>
                </w:rPr>
                <w:t>ENSG00000226026.6</w:t>
              </w:r>
            </w:ins>
          </w:p>
        </w:tc>
        <w:tc>
          <w:tcPr>
            <w:tcW w:w="0" w:type="auto"/>
            <w:tcBorders>
              <w:top w:val="nil"/>
              <w:left w:val="nil"/>
              <w:bottom w:val="nil"/>
              <w:right w:val="nil"/>
            </w:tcBorders>
            <w:shd w:val="clear" w:color="auto" w:fill="auto"/>
            <w:noWrap/>
            <w:vAlign w:val="bottom"/>
            <w:hideMark/>
          </w:tcPr>
          <w:p w14:paraId="023FD0B4" w14:textId="77777777" w:rsidR="00BE0539" w:rsidRPr="00DC2757" w:rsidRDefault="00BE0539" w:rsidP="00E750DA">
            <w:pPr>
              <w:spacing w:after="0" w:line="240" w:lineRule="auto"/>
              <w:rPr>
                <w:ins w:id="2626" w:author="Commodore, Sarah" w:date="2023-03-30T13:25:00Z"/>
                <w:rFonts w:ascii="Calibri" w:eastAsia="Times New Roman" w:hAnsi="Calibri" w:cs="Calibri"/>
                <w:color w:val="000000"/>
                <w:sz w:val="20"/>
                <w:szCs w:val="20"/>
              </w:rPr>
            </w:pPr>
            <w:ins w:id="2627" w:author="Commodore, Sarah" w:date="2023-03-30T13:25:00Z">
              <w:r w:rsidRPr="00DC2757">
                <w:rPr>
                  <w:rFonts w:ascii="Calibri" w:eastAsia="Times New Roman" w:hAnsi="Calibri" w:cs="Calibri"/>
                  <w:color w:val="000000"/>
                  <w:sz w:val="20"/>
                  <w:szCs w:val="20"/>
                </w:rPr>
                <w:t>AC092802.1</w:t>
              </w:r>
            </w:ins>
          </w:p>
        </w:tc>
        <w:tc>
          <w:tcPr>
            <w:tcW w:w="0" w:type="auto"/>
            <w:tcBorders>
              <w:top w:val="nil"/>
              <w:left w:val="nil"/>
              <w:bottom w:val="nil"/>
              <w:right w:val="nil"/>
            </w:tcBorders>
            <w:shd w:val="clear" w:color="auto" w:fill="auto"/>
            <w:noWrap/>
            <w:vAlign w:val="bottom"/>
            <w:hideMark/>
          </w:tcPr>
          <w:p w14:paraId="65364DA6" w14:textId="77777777" w:rsidR="00BE0539" w:rsidRPr="00DC2757" w:rsidRDefault="00BE0539" w:rsidP="00E750DA">
            <w:pPr>
              <w:spacing w:after="0" w:line="240" w:lineRule="auto"/>
              <w:jc w:val="center"/>
              <w:rPr>
                <w:ins w:id="2628" w:author="Commodore, Sarah" w:date="2023-03-30T13:25:00Z"/>
                <w:rFonts w:ascii="Calibri" w:eastAsia="Times New Roman" w:hAnsi="Calibri" w:cs="Calibri"/>
                <w:color w:val="000000"/>
                <w:sz w:val="20"/>
                <w:szCs w:val="20"/>
              </w:rPr>
            </w:pPr>
            <w:ins w:id="2629"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F4DC55A" w14:textId="77777777" w:rsidR="00BE0539" w:rsidRPr="00DC2757" w:rsidRDefault="00BE0539" w:rsidP="00E750DA">
            <w:pPr>
              <w:spacing w:after="0" w:line="240" w:lineRule="auto"/>
              <w:jc w:val="center"/>
              <w:rPr>
                <w:ins w:id="2630" w:author="Commodore, Sarah" w:date="2023-03-30T13:25:00Z"/>
                <w:rFonts w:ascii="Calibri" w:eastAsia="Times New Roman" w:hAnsi="Calibri" w:cs="Calibri"/>
                <w:color w:val="000000"/>
                <w:sz w:val="20"/>
                <w:szCs w:val="20"/>
              </w:rPr>
            </w:pPr>
            <w:ins w:id="2631" w:author="Commodore, Sarah" w:date="2023-03-30T13:25:00Z">
              <w:r w:rsidRPr="00DC2757">
                <w:rPr>
                  <w:rFonts w:ascii="Calibri" w:eastAsia="Times New Roman" w:hAnsi="Calibri" w:cs="Calibri"/>
                  <w:color w:val="000000"/>
                  <w:sz w:val="20"/>
                  <w:szCs w:val="20"/>
                </w:rPr>
                <w:t>9.3E-16</w:t>
              </w:r>
            </w:ins>
          </w:p>
        </w:tc>
        <w:tc>
          <w:tcPr>
            <w:tcW w:w="0" w:type="auto"/>
            <w:tcBorders>
              <w:top w:val="nil"/>
              <w:left w:val="nil"/>
              <w:bottom w:val="nil"/>
              <w:right w:val="nil"/>
            </w:tcBorders>
            <w:shd w:val="clear" w:color="auto" w:fill="auto"/>
            <w:noWrap/>
            <w:vAlign w:val="bottom"/>
            <w:hideMark/>
          </w:tcPr>
          <w:p w14:paraId="1598FBB1" w14:textId="77777777" w:rsidR="00BE0539" w:rsidRPr="00DC2757" w:rsidRDefault="00BE0539" w:rsidP="00E750DA">
            <w:pPr>
              <w:spacing w:after="0" w:line="240" w:lineRule="auto"/>
              <w:jc w:val="center"/>
              <w:rPr>
                <w:ins w:id="2632" w:author="Commodore, Sarah" w:date="2023-03-30T13:25:00Z"/>
                <w:rFonts w:ascii="Calibri" w:eastAsia="Times New Roman" w:hAnsi="Calibri" w:cs="Calibri"/>
                <w:color w:val="000000"/>
                <w:sz w:val="20"/>
                <w:szCs w:val="20"/>
              </w:rPr>
            </w:pPr>
            <w:ins w:id="2633" w:author="Commodore, Sarah" w:date="2023-03-30T13:25:00Z">
              <w:r w:rsidRPr="00DC2757">
                <w:rPr>
                  <w:rFonts w:ascii="Calibri" w:eastAsia="Times New Roman" w:hAnsi="Calibri" w:cs="Calibri"/>
                  <w:color w:val="000000"/>
                  <w:sz w:val="20"/>
                  <w:szCs w:val="20"/>
                </w:rPr>
                <w:t>8.7E-14</w:t>
              </w:r>
            </w:ins>
          </w:p>
        </w:tc>
        <w:tc>
          <w:tcPr>
            <w:tcW w:w="0" w:type="auto"/>
            <w:tcBorders>
              <w:top w:val="nil"/>
              <w:left w:val="nil"/>
              <w:bottom w:val="nil"/>
              <w:right w:val="nil"/>
            </w:tcBorders>
            <w:shd w:val="clear" w:color="auto" w:fill="auto"/>
            <w:noWrap/>
            <w:vAlign w:val="bottom"/>
            <w:hideMark/>
          </w:tcPr>
          <w:p w14:paraId="28FC81A8" w14:textId="77777777" w:rsidR="00BE0539" w:rsidRPr="00DC2757" w:rsidRDefault="00BE0539" w:rsidP="00E750DA">
            <w:pPr>
              <w:spacing w:after="0" w:line="240" w:lineRule="auto"/>
              <w:jc w:val="center"/>
              <w:rPr>
                <w:ins w:id="2634" w:author="Commodore, Sarah" w:date="2023-03-30T13:25:00Z"/>
                <w:rFonts w:ascii="Calibri" w:eastAsia="Times New Roman" w:hAnsi="Calibri" w:cs="Calibri"/>
                <w:color w:val="FF0000"/>
                <w:sz w:val="20"/>
                <w:szCs w:val="20"/>
              </w:rPr>
            </w:pPr>
            <w:ins w:id="2635" w:author="Commodore, Sarah" w:date="2023-03-30T13:25:00Z">
              <w:r w:rsidRPr="00DC2757">
                <w:rPr>
                  <w:rFonts w:ascii="Calibri" w:eastAsia="Times New Roman" w:hAnsi="Calibri" w:cs="Calibri"/>
                  <w:color w:val="FF0000"/>
                  <w:sz w:val="20"/>
                  <w:szCs w:val="20"/>
                </w:rPr>
                <w:t>*</w:t>
              </w:r>
            </w:ins>
          </w:p>
        </w:tc>
      </w:tr>
      <w:tr w:rsidR="00BE0539" w:rsidRPr="00DC2757" w14:paraId="1AE0B0BC" w14:textId="77777777" w:rsidTr="00E750DA">
        <w:trPr>
          <w:trHeight w:val="260"/>
          <w:ins w:id="2636" w:author="Commodore, Sarah" w:date="2023-03-30T13:25:00Z"/>
        </w:trPr>
        <w:tc>
          <w:tcPr>
            <w:tcW w:w="0" w:type="auto"/>
            <w:tcBorders>
              <w:top w:val="nil"/>
              <w:left w:val="nil"/>
              <w:bottom w:val="nil"/>
              <w:right w:val="nil"/>
            </w:tcBorders>
            <w:shd w:val="clear" w:color="auto" w:fill="auto"/>
            <w:noWrap/>
            <w:vAlign w:val="bottom"/>
            <w:hideMark/>
          </w:tcPr>
          <w:p w14:paraId="70280FD1" w14:textId="77777777" w:rsidR="00BE0539" w:rsidRPr="00DC2757" w:rsidRDefault="00BE0539" w:rsidP="00E750DA">
            <w:pPr>
              <w:spacing w:after="0" w:line="240" w:lineRule="auto"/>
              <w:rPr>
                <w:ins w:id="2637" w:author="Commodore, Sarah" w:date="2023-03-30T13:25:00Z"/>
                <w:rFonts w:ascii="Calibri" w:eastAsia="Times New Roman" w:hAnsi="Calibri" w:cs="Calibri"/>
                <w:color w:val="000000"/>
                <w:sz w:val="20"/>
                <w:szCs w:val="20"/>
              </w:rPr>
            </w:pPr>
            <w:ins w:id="2638" w:author="Commodore, Sarah" w:date="2023-03-30T13:25:00Z">
              <w:r w:rsidRPr="00DC2757">
                <w:rPr>
                  <w:rFonts w:ascii="Calibri" w:eastAsia="Times New Roman" w:hAnsi="Calibri" w:cs="Calibri"/>
                  <w:color w:val="000000"/>
                  <w:sz w:val="20"/>
                  <w:szCs w:val="20"/>
                </w:rPr>
                <w:t>ENSG00000198003.12</w:t>
              </w:r>
            </w:ins>
          </w:p>
        </w:tc>
        <w:tc>
          <w:tcPr>
            <w:tcW w:w="0" w:type="auto"/>
            <w:tcBorders>
              <w:top w:val="nil"/>
              <w:left w:val="nil"/>
              <w:bottom w:val="nil"/>
              <w:right w:val="nil"/>
            </w:tcBorders>
            <w:shd w:val="clear" w:color="auto" w:fill="auto"/>
            <w:noWrap/>
            <w:vAlign w:val="bottom"/>
            <w:hideMark/>
          </w:tcPr>
          <w:p w14:paraId="4BF3C2E1" w14:textId="77777777" w:rsidR="00BE0539" w:rsidRPr="00DC2757" w:rsidRDefault="00BE0539" w:rsidP="00E750DA">
            <w:pPr>
              <w:spacing w:after="0" w:line="240" w:lineRule="auto"/>
              <w:rPr>
                <w:ins w:id="2639" w:author="Commodore, Sarah" w:date="2023-03-30T13:25:00Z"/>
                <w:rFonts w:ascii="Calibri" w:eastAsia="Times New Roman" w:hAnsi="Calibri" w:cs="Calibri"/>
                <w:color w:val="000000"/>
                <w:sz w:val="20"/>
                <w:szCs w:val="20"/>
              </w:rPr>
            </w:pPr>
            <w:ins w:id="2640" w:author="Commodore, Sarah" w:date="2023-03-30T13:25:00Z">
              <w:r w:rsidRPr="00DC2757">
                <w:rPr>
                  <w:rFonts w:ascii="Calibri" w:eastAsia="Times New Roman" w:hAnsi="Calibri" w:cs="Calibri"/>
                  <w:color w:val="000000"/>
                  <w:sz w:val="20"/>
                  <w:szCs w:val="20"/>
                </w:rPr>
                <w:t>CCDC151</w:t>
              </w:r>
            </w:ins>
          </w:p>
        </w:tc>
        <w:tc>
          <w:tcPr>
            <w:tcW w:w="0" w:type="auto"/>
            <w:tcBorders>
              <w:top w:val="nil"/>
              <w:left w:val="nil"/>
              <w:bottom w:val="nil"/>
              <w:right w:val="nil"/>
            </w:tcBorders>
            <w:shd w:val="clear" w:color="auto" w:fill="auto"/>
            <w:noWrap/>
            <w:vAlign w:val="bottom"/>
            <w:hideMark/>
          </w:tcPr>
          <w:p w14:paraId="6188189D" w14:textId="77777777" w:rsidR="00BE0539" w:rsidRPr="00DC2757" w:rsidRDefault="00BE0539" w:rsidP="00E750DA">
            <w:pPr>
              <w:spacing w:after="0" w:line="240" w:lineRule="auto"/>
              <w:jc w:val="center"/>
              <w:rPr>
                <w:ins w:id="2641" w:author="Commodore, Sarah" w:date="2023-03-30T13:25:00Z"/>
                <w:rFonts w:ascii="Calibri" w:eastAsia="Times New Roman" w:hAnsi="Calibri" w:cs="Calibri"/>
                <w:color w:val="000000"/>
                <w:sz w:val="20"/>
                <w:szCs w:val="20"/>
              </w:rPr>
            </w:pPr>
            <w:ins w:id="2642"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D2527EF" w14:textId="77777777" w:rsidR="00BE0539" w:rsidRPr="00DC2757" w:rsidRDefault="00BE0539" w:rsidP="00E750DA">
            <w:pPr>
              <w:spacing w:after="0" w:line="240" w:lineRule="auto"/>
              <w:jc w:val="center"/>
              <w:rPr>
                <w:ins w:id="2643" w:author="Commodore, Sarah" w:date="2023-03-30T13:25:00Z"/>
                <w:rFonts w:ascii="Calibri" w:eastAsia="Times New Roman" w:hAnsi="Calibri" w:cs="Calibri"/>
                <w:color w:val="000000"/>
                <w:sz w:val="20"/>
                <w:szCs w:val="20"/>
              </w:rPr>
            </w:pPr>
            <w:ins w:id="2644" w:author="Commodore, Sarah" w:date="2023-03-30T13:25:00Z">
              <w:r w:rsidRPr="00DC2757">
                <w:rPr>
                  <w:rFonts w:ascii="Calibri" w:eastAsia="Times New Roman" w:hAnsi="Calibri" w:cs="Calibri"/>
                  <w:color w:val="000000"/>
                  <w:sz w:val="20"/>
                  <w:szCs w:val="20"/>
                </w:rPr>
                <w:t>6.5E-10</w:t>
              </w:r>
            </w:ins>
          </w:p>
        </w:tc>
        <w:tc>
          <w:tcPr>
            <w:tcW w:w="0" w:type="auto"/>
            <w:tcBorders>
              <w:top w:val="nil"/>
              <w:left w:val="nil"/>
              <w:bottom w:val="nil"/>
              <w:right w:val="nil"/>
            </w:tcBorders>
            <w:shd w:val="clear" w:color="auto" w:fill="auto"/>
            <w:noWrap/>
            <w:vAlign w:val="bottom"/>
            <w:hideMark/>
          </w:tcPr>
          <w:p w14:paraId="5579E10D" w14:textId="77777777" w:rsidR="00BE0539" w:rsidRPr="00DC2757" w:rsidRDefault="00BE0539" w:rsidP="00E750DA">
            <w:pPr>
              <w:spacing w:after="0" w:line="240" w:lineRule="auto"/>
              <w:jc w:val="center"/>
              <w:rPr>
                <w:ins w:id="2645" w:author="Commodore, Sarah" w:date="2023-03-30T13:25:00Z"/>
                <w:rFonts w:ascii="Calibri" w:eastAsia="Times New Roman" w:hAnsi="Calibri" w:cs="Calibri"/>
                <w:color w:val="000000"/>
                <w:sz w:val="20"/>
                <w:szCs w:val="20"/>
              </w:rPr>
            </w:pPr>
            <w:ins w:id="2646" w:author="Commodore, Sarah" w:date="2023-03-30T13:25:00Z">
              <w:r w:rsidRPr="00DC2757">
                <w:rPr>
                  <w:rFonts w:ascii="Calibri" w:eastAsia="Times New Roman" w:hAnsi="Calibri" w:cs="Calibri"/>
                  <w:color w:val="000000"/>
                  <w:sz w:val="20"/>
                  <w:szCs w:val="20"/>
                </w:rPr>
                <w:t>1.2E-08</w:t>
              </w:r>
            </w:ins>
          </w:p>
        </w:tc>
        <w:tc>
          <w:tcPr>
            <w:tcW w:w="0" w:type="auto"/>
            <w:tcBorders>
              <w:top w:val="nil"/>
              <w:left w:val="nil"/>
              <w:bottom w:val="nil"/>
              <w:right w:val="nil"/>
            </w:tcBorders>
            <w:shd w:val="clear" w:color="auto" w:fill="auto"/>
            <w:noWrap/>
            <w:vAlign w:val="bottom"/>
            <w:hideMark/>
          </w:tcPr>
          <w:p w14:paraId="3FBB98C6" w14:textId="77777777" w:rsidR="00BE0539" w:rsidRPr="00DC2757" w:rsidRDefault="00BE0539" w:rsidP="00E750DA">
            <w:pPr>
              <w:spacing w:after="0" w:line="240" w:lineRule="auto"/>
              <w:jc w:val="center"/>
              <w:rPr>
                <w:ins w:id="2647" w:author="Commodore, Sarah" w:date="2023-03-30T13:25:00Z"/>
                <w:rFonts w:ascii="Calibri" w:eastAsia="Times New Roman" w:hAnsi="Calibri" w:cs="Calibri"/>
                <w:color w:val="FF0000"/>
                <w:sz w:val="20"/>
                <w:szCs w:val="20"/>
              </w:rPr>
            </w:pPr>
            <w:ins w:id="2648" w:author="Commodore, Sarah" w:date="2023-03-30T13:25:00Z">
              <w:r w:rsidRPr="00DC2757">
                <w:rPr>
                  <w:rFonts w:ascii="Calibri" w:eastAsia="Times New Roman" w:hAnsi="Calibri" w:cs="Calibri"/>
                  <w:color w:val="FF0000"/>
                  <w:sz w:val="20"/>
                  <w:szCs w:val="20"/>
                </w:rPr>
                <w:t>*</w:t>
              </w:r>
            </w:ins>
          </w:p>
        </w:tc>
      </w:tr>
      <w:tr w:rsidR="00BE0539" w:rsidRPr="00DC2757" w14:paraId="53C800F2" w14:textId="77777777" w:rsidTr="00E750DA">
        <w:trPr>
          <w:trHeight w:val="260"/>
          <w:ins w:id="2649" w:author="Commodore, Sarah" w:date="2023-03-30T13:25:00Z"/>
        </w:trPr>
        <w:tc>
          <w:tcPr>
            <w:tcW w:w="0" w:type="auto"/>
            <w:tcBorders>
              <w:top w:val="nil"/>
              <w:left w:val="nil"/>
              <w:bottom w:val="nil"/>
              <w:right w:val="nil"/>
            </w:tcBorders>
            <w:shd w:val="clear" w:color="auto" w:fill="auto"/>
            <w:noWrap/>
            <w:vAlign w:val="bottom"/>
            <w:hideMark/>
          </w:tcPr>
          <w:p w14:paraId="38E8D6BE" w14:textId="77777777" w:rsidR="00BE0539" w:rsidRPr="00DC2757" w:rsidRDefault="00BE0539" w:rsidP="00E750DA">
            <w:pPr>
              <w:spacing w:after="0" w:line="240" w:lineRule="auto"/>
              <w:rPr>
                <w:ins w:id="2650" w:author="Commodore, Sarah" w:date="2023-03-30T13:25:00Z"/>
                <w:rFonts w:ascii="Calibri" w:eastAsia="Times New Roman" w:hAnsi="Calibri" w:cs="Calibri"/>
                <w:color w:val="000000"/>
                <w:sz w:val="20"/>
                <w:szCs w:val="20"/>
              </w:rPr>
            </w:pPr>
            <w:ins w:id="2651" w:author="Commodore, Sarah" w:date="2023-03-30T13:25:00Z">
              <w:r w:rsidRPr="00DC2757">
                <w:rPr>
                  <w:rFonts w:ascii="Calibri" w:eastAsia="Times New Roman" w:hAnsi="Calibri" w:cs="Calibri"/>
                  <w:color w:val="000000"/>
                  <w:sz w:val="20"/>
                  <w:szCs w:val="20"/>
                </w:rPr>
                <w:t>ENSG00000260266.1</w:t>
              </w:r>
            </w:ins>
          </w:p>
        </w:tc>
        <w:tc>
          <w:tcPr>
            <w:tcW w:w="0" w:type="auto"/>
            <w:tcBorders>
              <w:top w:val="nil"/>
              <w:left w:val="nil"/>
              <w:bottom w:val="nil"/>
              <w:right w:val="nil"/>
            </w:tcBorders>
            <w:shd w:val="clear" w:color="auto" w:fill="auto"/>
            <w:noWrap/>
            <w:vAlign w:val="bottom"/>
            <w:hideMark/>
          </w:tcPr>
          <w:p w14:paraId="57830493" w14:textId="77777777" w:rsidR="00BE0539" w:rsidRPr="00DC2757" w:rsidRDefault="00BE0539" w:rsidP="00E750DA">
            <w:pPr>
              <w:spacing w:after="0" w:line="240" w:lineRule="auto"/>
              <w:rPr>
                <w:ins w:id="2652" w:author="Commodore, Sarah" w:date="2023-03-30T13:25:00Z"/>
                <w:rFonts w:ascii="Calibri" w:eastAsia="Times New Roman" w:hAnsi="Calibri" w:cs="Calibri"/>
                <w:color w:val="000000"/>
                <w:sz w:val="20"/>
                <w:szCs w:val="20"/>
              </w:rPr>
            </w:pPr>
            <w:ins w:id="2653" w:author="Commodore, Sarah" w:date="2023-03-30T13:25:00Z">
              <w:r w:rsidRPr="00DC2757">
                <w:rPr>
                  <w:rFonts w:ascii="Calibri" w:eastAsia="Times New Roman" w:hAnsi="Calibri" w:cs="Calibri"/>
                  <w:color w:val="000000"/>
                  <w:sz w:val="20"/>
                  <w:szCs w:val="20"/>
                </w:rPr>
                <w:t>PPIAP46</w:t>
              </w:r>
            </w:ins>
          </w:p>
        </w:tc>
        <w:tc>
          <w:tcPr>
            <w:tcW w:w="0" w:type="auto"/>
            <w:tcBorders>
              <w:top w:val="nil"/>
              <w:left w:val="nil"/>
              <w:bottom w:val="nil"/>
              <w:right w:val="nil"/>
            </w:tcBorders>
            <w:shd w:val="clear" w:color="auto" w:fill="auto"/>
            <w:noWrap/>
            <w:vAlign w:val="bottom"/>
            <w:hideMark/>
          </w:tcPr>
          <w:p w14:paraId="5853552A" w14:textId="77777777" w:rsidR="00BE0539" w:rsidRPr="00DC2757" w:rsidRDefault="00BE0539" w:rsidP="00E750DA">
            <w:pPr>
              <w:spacing w:after="0" w:line="240" w:lineRule="auto"/>
              <w:jc w:val="center"/>
              <w:rPr>
                <w:ins w:id="2654" w:author="Commodore, Sarah" w:date="2023-03-30T13:25:00Z"/>
                <w:rFonts w:ascii="Calibri" w:eastAsia="Times New Roman" w:hAnsi="Calibri" w:cs="Calibri"/>
                <w:color w:val="000000"/>
                <w:sz w:val="20"/>
                <w:szCs w:val="20"/>
              </w:rPr>
            </w:pPr>
            <w:ins w:id="2655"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FF71D54" w14:textId="77777777" w:rsidR="00BE0539" w:rsidRPr="00DC2757" w:rsidRDefault="00BE0539" w:rsidP="00E750DA">
            <w:pPr>
              <w:spacing w:after="0" w:line="240" w:lineRule="auto"/>
              <w:jc w:val="center"/>
              <w:rPr>
                <w:ins w:id="2656" w:author="Commodore, Sarah" w:date="2023-03-30T13:25:00Z"/>
                <w:rFonts w:ascii="Calibri" w:eastAsia="Times New Roman" w:hAnsi="Calibri" w:cs="Calibri"/>
                <w:color w:val="000000"/>
                <w:sz w:val="20"/>
                <w:szCs w:val="20"/>
              </w:rPr>
            </w:pPr>
            <w:ins w:id="2657" w:author="Commodore, Sarah" w:date="2023-03-30T13:25: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162CD6AA" w14:textId="77777777" w:rsidR="00BE0539" w:rsidRPr="00DC2757" w:rsidRDefault="00BE0539" w:rsidP="00E750DA">
            <w:pPr>
              <w:spacing w:after="0" w:line="240" w:lineRule="auto"/>
              <w:jc w:val="center"/>
              <w:rPr>
                <w:ins w:id="2658" w:author="Commodore, Sarah" w:date="2023-03-30T13:25:00Z"/>
                <w:rFonts w:ascii="Calibri" w:eastAsia="Times New Roman" w:hAnsi="Calibri" w:cs="Calibri"/>
                <w:color w:val="000000"/>
                <w:sz w:val="20"/>
                <w:szCs w:val="20"/>
              </w:rPr>
            </w:pPr>
            <w:ins w:id="2659" w:author="Commodore, Sarah" w:date="2023-03-30T13:25:00Z">
              <w:r w:rsidRPr="00DC2757">
                <w:rPr>
                  <w:rFonts w:ascii="Calibri" w:eastAsia="Times New Roman" w:hAnsi="Calibri" w:cs="Calibri"/>
                  <w:color w:val="000000"/>
                  <w:sz w:val="20"/>
                  <w:szCs w:val="20"/>
                </w:rPr>
                <w:t>6.3E-04</w:t>
              </w:r>
            </w:ins>
          </w:p>
        </w:tc>
        <w:tc>
          <w:tcPr>
            <w:tcW w:w="0" w:type="auto"/>
            <w:tcBorders>
              <w:top w:val="nil"/>
              <w:left w:val="nil"/>
              <w:bottom w:val="nil"/>
              <w:right w:val="nil"/>
            </w:tcBorders>
            <w:shd w:val="clear" w:color="auto" w:fill="auto"/>
            <w:noWrap/>
            <w:vAlign w:val="bottom"/>
            <w:hideMark/>
          </w:tcPr>
          <w:p w14:paraId="5134059C" w14:textId="77777777" w:rsidR="00BE0539" w:rsidRPr="00DC2757" w:rsidRDefault="00BE0539" w:rsidP="00E750DA">
            <w:pPr>
              <w:spacing w:after="0" w:line="240" w:lineRule="auto"/>
              <w:jc w:val="center"/>
              <w:rPr>
                <w:ins w:id="2660" w:author="Commodore, Sarah" w:date="2023-03-30T13:25:00Z"/>
                <w:rFonts w:ascii="Calibri" w:eastAsia="Times New Roman" w:hAnsi="Calibri" w:cs="Calibri"/>
                <w:color w:val="FF0000"/>
                <w:sz w:val="20"/>
                <w:szCs w:val="20"/>
              </w:rPr>
            </w:pPr>
            <w:ins w:id="2661" w:author="Commodore, Sarah" w:date="2023-03-30T13:25:00Z">
              <w:r w:rsidRPr="00DC2757">
                <w:rPr>
                  <w:rFonts w:ascii="Calibri" w:eastAsia="Times New Roman" w:hAnsi="Calibri" w:cs="Calibri"/>
                  <w:color w:val="FF0000"/>
                  <w:sz w:val="20"/>
                  <w:szCs w:val="20"/>
                </w:rPr>
                <w:t>*</w:t>
              </w:r>
            </w:ins>
          </w:p>
        </w:tc>
      </w:tr>
      <w:tr w:rsidR="00BE0539" w:rsidRPr="00DC2757" w14:paraId="59C44DFE" w14:textId="77777777" w:rsidTr="00E750DA">
        <w:trPr>
          <w:trHeight w:val="260"/>
          <w:ins w:id="2662" w:author="Commodore, Sarah" w:date="2023-03-30T13:25:00Z"/>
        </w:trPr>
        <w:tc>
          <w:tcPr>
            <w:tcW w:w="0" w:type="auto"/>
            <w:tcBorders>
              <w:top w:val="nil"/>
              <w:left w:val="nil"/>
              <w:bottom w:val="nil"/>
              <w:right w:val="nil"/>
            </w:tcBorders>
            <w:shd w:val="clear" w:color="auto" w:fill="auto"/>
            <w:noWrap/>
            <w:vAlign w:val="bottom"/>
            <w:hideMark/>
          </w:tcPr>
          <w:p w14:paraId="3AD9247F" w14:textId="77777777" w:rsidR="00BE0539" w:rsidRPr="00DC2757" w:rsidRDefault="00BE0539" w:rsidP="00E750DA">
            <w:pPr>
              <w:spacing w:after="0" w:line="240" w:lineRule="auto"/>
              <w:rPr>
                <w:ins w:id="2663" w:author="Commodore, Sarah" w:date="2023-03-30T13:25:00Z"/>
                <w:rFonts w:ascii="Calibri" w:eastAsia="Times New Roman" w:hAnsi="Calibri" w:cs="Calibri"/>
                <w:color w:val="000000"/>
                <w:sz w:val="20"/>
                <w:szCs w:val="20"/>
              </w:rPr>
            </w:pPr>
            <w:ins w:id="2664" w:author="Commodore, Sarah" w:date="2023-03-30T13:25:00Z">
              <w:r w:rsidRPr="00DC2757">
                <w:rPr>
                  <w:rFonts w:ascii="Calibri" w:eastAsia="Times New Roman" w:hAnsi="Calibri" w:cs="Calibri"/>
                  <w:color w:val="000000"/>
                  <w:sz w:val="20"/>
                  <w:szCs w:val="20"/>
                </w:rPr>
                <w:t>ENSG00000215187.12</w:t>
              </w:r>
            </w:ins>
          </w:p>
        </w:tc>
        <w:tc>
          <w:tcPr>
            <w:tcW w:w="0" w:type="auto"/>
            <w:tcBorders>
              <w:top w:val="nil"/>
              <w:left w:val="nil"/>
              <w:bottom w:val="nil"/>
              <w:right w:val="nil"/>
            </w:tcBorders>
            <w:shd w:val="clear" w:color="auto" w:fill="auto"/>
            <w:noWrap/>
            <w:vAlign w:val="bottom"/>
            <w:hideMark/>
          </w:tcPr>
          <w:p w14:paraId="3759FB26" w14:textId="77777777" w:rsidR="00BE0539" w:rsidRPr="00DC2757" w:rsidRDefault="00BE0539" w:rsidP="00E750DA">
            <w:pPr>
              <w:spacing w:after="0" w:line="240" w:lineRule="auto"/>
              <w:rPr>
                <w:ins w:id="2665" w:author="Commodore, Sarah" w:date="2023-03-30T13:25:00Z"/>
                <w:rFonts w:ascii="Calibri" w:eastAsia="Times New Roman" w:hAnsi="Calibri" w:cs="Calibri"/>
                <w:color w:val="000000"/>
                <w:sz w:val="20"/>
                <w:szCs w:val="20"/>
              </w:rPr>
            </w:pPr>
            <w:ins w:id="2666" w:author="Commodore, Sarah" w:date="2023-03-30T13:25:00Z">
              <w:r w:rsidRPr="00DC2757">
                <w:rPr>
                  <w:rFonts w:ascii="Calibri" w:eastAsia="Times New Roman" w:hAnsi="Calibri" w:cs="Calibri"/>
                  <w:color w:val="000000"/>
                  <w:sz w:val="20"/>
                  <w:szCs w:val="20"/>
                </w:rPr>
                <w:t>FAM166B</w:t>
              </w:r>
            </w:ins>
          </w:p>
        </w:tc>
        <w:tc>
          <w:tcPr>
            <w:tcW w:w="0" w:type="auto"/>
            <w:tcBorders>
              <w:top w:val="nil"/>
              <w:left w:val="nil"/>
              <w:bottom w:val="nil"/>
              <w:right w:val="nil"/>
            </w:tcBorders>
            <w:shd w:val="clear" w:color="auto" w:fill="auto"/>
            <w:noWrap/>
            <w:vAlign w:val="bottom"/>
            <w:hideMark/>
          </w:tcPr>
          <w:p w14:paraId="1204A092" w14:textId="77777777" w:rsidR="00BE0539" w:rsidRPr="00DC2757" w:rsidRDefault="00BE0539" w:rsidP="00E750DA">
            <w:pPr>
              <w:spacing w:after="0" w:line="240" w:lineRule="auto"/>
              <w:jc w:val="center"/>
              <w:rPr>
                <w:ins w:id="2667" w:author="Commodore, Sarah" w:date="2023-03-30T13:25:00Z"/>
                <w:rFonts w:ascii="Calibri" w:eastAsia="Times New Roman" w:hAnsi="Calibri" w:cs="Calibri"/>
                <w:color w:val="000000"/>
                <w:sz w:val="20"/>
                <w:szCs w:val="20"/>
              </w:rPr>
            </w:pPr>
            <w:ins w:id="2668"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690CA9E" w14:textId="77777777" w:rsidR="00BE0539" w:rsidRPr="00DC2757" w:rsidRDefault="00BE0539" w:rsidP="00E750DA">
            <w:pPr>
              <w:spacing w:after="0" w:line="240" w:lineRule="auto"/>
              <w:jc w:val="center"/>
              <w:rPr>
                <w:ins w:id="2669" w:author="Commodore, Sarah" w:date="2023-03-30T13:25:00Z"/>
                <w:rFonts w:ascii="Calibri" w:eastAsia="Times New Roman" w:hAnsi="Calibri" w:cs="Calibri"/>
                <w:color w:val="000000"/>
                <w:sz w:val="20"/>
                <w:szCs w:val="20"/>
              </w:rPr>
            </w:pPr>
            <w:ins w:id="2670" w:author="Commodore, Sarah" w:date="2023-03-30T13:25:00Z">
              <w:r w:rsidRPr="00DC2757">
                <w:rPr>
                  <w:rFonts w:ascii="Calibri" w:eastAsia="Times New Roman" w:hAnsi="Calibri" w:cs="Calibri"/>
                  <w:color w:val="000000"/>
                  <w:sz w:val="20"/>
                  <w:szCs w:val="20"/>
                </w:rPr>
                <w:t>2.5E-11</w:t>
              </w:r>
            </w:ins>
          </w:p>
        </w:tc>
        <w:tc>
          <w:tcPr>
            <w:tcW w:w="0" w:type="auto"/>
            <w:tcBorders>
              <w:top w:val="nil"/>
              <w:left w:val="nil"/>
              <w:bottom w:val="nil"/>
              <w:right w:val="nil"/>
            </w:tcBorders>
            <w:shd w:val="clear" w:color="auto" w:fill="auto"/>
            <w:noWrap/>
            <w:vAlign w:val="bottom"/>
            <w:hideMark/>
          </w:tcPr>
          <w:p w14:paraId="0BB9F77A" w14:textId="77777777" w:rsidR="00BE0539" w:rsidRPr="00DC2757" w:rsidRDefault="00BE0539" w:rsidP="00E750DA">
            <w:pPr>
              <w:spacing w:after="0" w:line="240" w:lineRule="auto"/>
              <w:jc w:val="center"/>
              <w:rPr>
                <w:ins w:id="2671" w:author="Commodore, Sarah" w:date="2023-03-30T13:25:00Z"/>
                <w:rFonts w:ascii="Calibri" w:eastAsia="Times New Roman" w:hAnsi="Calibri" w:cs="Calibri"/>
                <w:color w:val="000000"/>
                <w:sz w:val="20"/>
                <w:szCs w:val="20"/>
              </w:rPr>
            </w:pPr>
            <w:ins w:id="2672" w:author="Commodore, Sarah" w:date="2023-03-30T13:25:00Z">
              <w:r w:rsidRPr="00DC2757">
                <w:rPr>
                  <w:rFonts w:ascii="Calibri" w:eastAsia="Times New Roman" w:hAnsi="Calibri" w:cs="Calibri"/>
                  <w:color w:val="000000"/>
                  <w:sz w:val="20"/>
                  <w:szCs w:val="20"/>
                </w:rPr>
                <w:t>7.0E-10</w:t>
              </w:r>
            </w:ins>
          </w:p>
        </w:tc>
        <w:tc>
          <w:tcPr>
            <w:tcW w:w="0" w:type="auto"/>
            <w:tcBorders>
              <w:top w:val="nil"/>
              <w:left w:val="nil"/>
              <w:bottom w:val="nil"/>
              <w:right w:val="nil"/>
            </w:tcBorders>
            <w:shd w:val="clear" w:color="auto" w:fill="auto"/>
            <w:noWrap/>
            <w:vAlign w:val="bottom"/>
            <w:hideMark/>
          </w:tcPr>
          <w:p w14:paraId="7857C242" w14:textId="77777777" w:rsidR="00BE0539" w:rsidRPr="00DC2757" w:rsidRDefault="00BE0539" w:rsidP="00E750DA">
            <w:pPr>
              <w:spacing w:after="0" w:line="240" w:lineRule="auto"/>
              <w:jc w:val="center"/>
              <w:rPr>
                <w:ins w:id="2673" w:author="Commodore, Sarah" w:date="2023-03-30T13:25:00Z"/>
                <w:rFonts w:ascii="Calibri" w:eastAsia="Times New Roman" w:hAnsi="Calibri" w:cs="Calibri"/>
                <w:color w:val="FF0000"/>
                <w:sz w:val="20"/>
                <w:szCs w:val="20"/>
              </w:rPr>
            </w:pPr>
            <w:ins w:id="2674" w:author="Commodore, Sarah" w:date="2023-03-30T13:25:00Z">
              <w:r w:rsidRPr="00DC2757">
                <w:rPr>
                  <w:rFonts w:ascii="Calibri" w:eastAsia="Times New Roman" w:hAnsi="Calibri" w:cs="Calibri"/>
                  <w:color w:val="FF0000"/>
                  <w:sz w:val="20"/>
                  <w:szCs w:val="20"/>
                </w:rPr>
                <w:t>*</w:t>
              </w:r>
            </w:ins>
          </w:p>
        </w:tc>
      </w:tr>
      <w:tr w:rsidR="00BE0539" w:rsidRPr="00DC2757" w14:paraId="6AF6F1F1" w14:textId="77777777" w:rsidTr="00E750DA">
        <w:trPr>
          <w:trHeight w:val="260"/>
          <w:ins w:id="2675" w:author="Commodore, Sarah" w:date="2023-03-30T13:25:00Z"/>
        </w:trPr>
        <w:tc>
          <w:tcPr>
            <w:tcW w:w="0" w:type="auto"/>
            <w:tcBorders>
              <w:top w:val="nil"/>
              <w:left w:val="nil"/>
              <w:bottom w:val="nil"/>
              <w:right w:val="nil"/>
            </w:tcBorders>
            <w:shd w:val="clear" w:color="auto" w:fill="auto"/>
            <w:noWrap/>
            <w:vAlign w:val="bottom"/>
            <w:hideMark/>
          </w:tcPr>
          <w:p w14:paraId="5AF0F864" w14:textId="77777777" w:rsidR="00BE0539" w:rsidRPr="00DC2757" w:rsidRDefault="00BE0539" w:rsidP="00E750DA">
            <w:pPr>
              <w:spacing w:after="0" w:line="240" w:lineRule="auto"/>
              <w:rPr>
                <w:ins w:id="2676" w:author="Commodore, Sarah" w:date="2023-03-30T13:25:00Z"/>
                <w:rFonts w:ascii="Calibri" w:eastAsia="Times New Roman" w:hAnsi="Calibri" w:cs="Calibri"/>
                <w:color w:val="000000"/>
                <w:sz w:val="20"/>
                <w:szCs w:val="20"/>
              </w:rPr>
            </w:pPr>
            <w:ins w:id="2677" w:author="Commodore, Sarah" w:date="2023-03-30T13:25:00Z">
              <w:r w:rsidRPr="00DC2757">
                <w:rPr>
                  <w:rFonts w:ascii="Calibri" w:eastAsia="Times New Roman" w:hAnsi="Calibri" w:cs="Calibri"/>
                  <w:color w:val="000000"/>
                  <w:sz w:val="20"/>
                  <w:szCs w:val="20"/>
                </w:rPr>
                <w:t>ENSG00000259462.3</w:t>
              </w:r>
            </w:ins>
          </w:p>
        </w:tc>
        <w:tc>
          <w:tcPr>
            <w:tcW w:w="0" w:type="auto"/>
            <w:tcBorders>
              <w:top w:val="nil"/>
              <w:left w:val="nil"/>
              <w:bottom w:val="nil"/>
              <w:right w:val="nil"/>
            </w:tcBorders>
            <w:shd w:val="clear" w:color="auto" w:fill="auto"/>
            <w:noWrap/>
            <w:vAlign w:val="bottom"/>
            <w:hideMark/>
          </w:tcPr>
          <w:p w14:paraId="6975FC7A" w14:textId="77777777" w:rsidR="00BE0539" w:rsidRPr="00DC2757" w:rsidRDefault="00BE0539" w:rsidP="00E750DA">
            <w:pPr>
              <w:spacing w:after="0" w:line="240" w:lineRule="auto"/>
              <w:rPr>
                <w:ins w:id="2678" w:author="Commodore, Sarah" w:date="2023-03-30T13:25:00Z"/>
                <w:rFonts w:ascii="Calibri" w:eastAsia="Times New Roman" w:hAnsi="Calibri" w:cs="Calibri"/>
                <w:color w:val="000000"/>
                <w:sz w:val="20"/>
                <w:szCs w:val="20"/>
              </w:rPr>
            </w:pPr>
            <w:ins w:id="2679" w:author="Commodore, Sarah" w:date="2023-03-30T13:25:00Z">
              <w:r w:rsidRPr="00DC2757">
                <w:rPr>
                  <w:rFonts w:ascii="Calibri" w:eastAsia="Times New Roman" w:hAnsi="Calibri" w:cs="Calibri"/>
                  <w:color w:val="000000"/>
                  <w:sz w:val="20"/>
                  <w:szCs w:val="20"/>
                </w:rPr>
                <w:t>CPEB1-AS1</w:t>
              </w:r>
            </w:ins>
          </w:p>
        </w:tc>
        <w:tc>
          <w:tcPr>
            <w:tcW w:w="0" w:type="auto"/>
            <w:tcBorders>
              <w:top w:val="nil"/>
              <w:left w:val="nil"/>
              <w:bottom w:val="nil"/>
              <w:right w:val="nil"/>
            </w:tcBorders>
            <w:shd w:val="clear" w:color="auto" w:fill="auto"/>
            <w:noWrap/>
            <w:vAlign w:val="bottom"/>
            <w:hideMark/>
          </w:tcPr>
          <w:p w14:paraId="6E63C097" w14:textId="77777777" w:rsidR="00BE0539" w:rsidRPr="00DC2757" w:rsidRDefault="00BE0539" w:rsidP="00E750DA">
            <w:pPr>
              <w:spacing w:after="0" w:line="240" w:lineRule="auto"/>
              <w:jc w:val="center"/>
              <w:rPr>
                <w:ins w:id="2680" w:author="Commodore, Sarah" w:date="2023-03-30T13:25:00Z"/>
                <w:rFonts w:ascii="Calibri" w:eastAsia="Times New Roman" w:hAnsi="Calibri" w:cs="Calibri"/>
                <w:color w:val="000000"/>
                <w:sz w:val="20"/>
                <w:szCs w:val="20"/>
              </w:rPr>
            </w:pPr>
            <w:ins w:id="2681"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3E04CC2" w14:textId="77777777" w:rsidR="00BE0539" w:rsidRPr="00DC2757" w:rsidRDefault="00BE0539" w:rsidP="00E750DA">
            <w:pPr>
              <w:spacing w:after="0" w:line="240" w:lineRule="auto"/>
              <w:jc w:val="center"/>
              <w:rPr>
                <w:ins w:id="2682" w:author="Commodore, Sarah" w:date="2023-03-30T13:25:00Z"/>
                <w:rFonts w:ascii="Calibri" w:eastAsia="Times New Roman" w:hAnsi="Calibri" w:cs="Calibri"/>
                <w:color w:val="000000"/>
                <w:sz w:val="20"/>
                <w:szCs w:val="20"/>
              </w:rPr>
            </w:pPr>
            <w:ins w:id="2683" w:author="Commodore, Sarah" w:date="2023-03-30T13:25:00Z">
              <w:r w:rsidRPr="00DC2757">
                <w:rPr>
                  <w:rFonts w:ascii="Calibri" w:eastAsia="Times New Roman" w:hAnsi="Calibri" w:cs="Calibri"/>
                  <w:color w:val="000000"/>
                  <w:sz w:val="20"/>
                  <w:szCs w:val="20"/>
                </w:rPr>
                <w:t>2.1E-06</w:t>
              </w:r>
            </w:ins>
          </w:p>
        </w:tc>
        <w:tc>
          <w:tcPr>
            <w:tcW w:w="0" w:type="auto"/>
            <w:tcBorders>
              <w:top w:val="nil"/>
              <w:left w:val="nil"/>
              <w:bottom w:val="nil"/>
              <w:right w:val="nil"/>
            </w:tcBorders>
            <w:shd w:val="clear" w:color="auto" w:fill="auto"/>
            <w:noWrap/>
            <w:vAlign w:val="bottom"/>
            <w:hideMark/>
          </w:tcPr>
          <w:p w14:paraId="4EED512B" w14:textId="77777777" w:rsidR="00BE0539" w:rsidRPr="00DC2757" w:rsidRDefault="00BE0539" w:rsidP="00E750DA">
            <w:pPr>
              <w:spacing w:after="0" w:line="240" w:lineRule="auto"/>
              <w:jc w:val="center"/>
              <w:rPr>
                <w:ins w:id="2684" w:author="Commodore, Sarah" w:date="2023-03-30T13:25:00Z"/>
                <w:rFonts w:ascii="Calibri" w:eastAsia="Times New Roman" w:hAnsi="Calibri" w:cs="Calibri"/>
                <w:color w:val="000000"/>
                <w:sz w:val="20"/>
                <w:szCs w:val="20"/>
              </w:rPr>
            </w:pPr>
            <w:ins w:id="2685" w:author="Commodore, Sarah" w:date="2023-03-30T13:25:00Z">
              <w:r w:rsidRPr="00DC2757">
                <w:rPr>
                  <w:rFonts w:ascii="Calibri" w:eastAsia="Times New Roman" w:hAnsi="Calibri" w:cs="Calibri"/>
                  <w:color w:val="000000"/>
                  <w:sz w:val="20"/>
                  <w:szCs w:val="20"/>
                </w:rPr>
                <w:t>1.7E-05</w:t>
              </w:r>
            </w:ins>
          </w:p>
        </w:tc>
        <w:tc>
          <w:tcPr>
            <w:tcW w:w="0" w:type="auto"/>
            <w:tcBorders>
              <w:top w:val="nil"/>
              <w:left w:val="nil"/>
              <w:bottom w:val="nil"/>
              <w:right w:val="nil"/>
            </w:tcBorders>
            <w:shd w:val="clear" w:color="auto" w:fill="auto"/>
            <w:noWrap/>
            <w:vAlign w:val="bottom"/>
            <w:hideMark/>
          </w:tcPr>
          <w:p w14:paraId="014FBC49" w14:textId="77777777" w:rsidR="00BE0539" w:rsidRPr="00DC2757" w:rsidRDefault="00BE0539" w:rsidP="00E750DA">
            <w:pPr>
              <w:spacing w:after="0" w:line="240" w:lineRule="auto"/>
              <w:jc w:val="center"/>
              <w:rPr>
                <w:ins w:id="2686" w:author="Commodore, Sarah" w:date="2023-03-30T13:25:00Z"/>
                <w:rFonts w:ascii="Calibri" w:eastAsia="Times New Roman" w:hAnsi="Calibri" w:cs="Calibri"/>
                <w:color w:val="FF0000"/>
                <w:sz w:val="20"/>
                <w:szCs w:val="20"/>
              </w:rPr>
            </w:pPr>
            <w:ins w:id="2687" w:author="Commodore, Sarah" w:date="2023-03-30T13:25:00Z">
              <w:r w:rsidRPr="00DC2757">
                <w:rPr>
                  <w:rFonts w:ascii="Calibri" w:eastAsia="Times New Roman" w:hAnsi="Calibri" w:cs="Calibri"/>
                  <w:color w:val="FF0000"/>
                  <w:sz w:val="20"/>
                  <w:szCs w:val="20"/>
                </w:rPr>
                <w:t>*</w:t>
              </w:r>
            </w:ins>
          </w:p>
        </w:tc>
      </w:tr>
      <w:tr w:rsidR="00BE0539" w:rsidRPr="00DC2757" w14:paraId="4623C7F5" w14:textId="77777777" w:rsidTr="00E750DA">
        <w:trPr>
          <w:trHeight w:val="260"/>
          <w:ins w:id="2688" w:author="Commodore, Sarah" w:date="2023-03-30T13:25:00Z"/>
        </w:trPr>
        <w:tc>
          <w:tcPr>
            <w:tcW w:w="0" w:type="auto"/>
            <w:tcBorders>
              <w:top w:val="nil"/>
              <w:left w:val="nil"/>
              <w:bottom w:val="nil"/>
              <w:right w:val="nil"/>
            </w:tcBorders>
            <w:shd w:val="clear" w:color="auto" w:fill="auto"/>
            <w:noWrap/>
            <w:vAlign w:val="bottom"/>
            <w:hideMark/>
          </w:tcPr>
          <w:p w14:paraId="1EAC97F3" w14:textId="77777777" w:rsidR="00BE0539" w:rsidRPr="00DC2757" w:rsidRDefault="00BE0539" w:rsidP="00E750DA">
            <w:pPr>
              <w:spacing w:after="0" w:line="240" w:lineRule="auto"/>
              <w:rPr>
                <w:ins w:id="2689" w:author="Commodore, Sarah" w:date="2023-03-30T13:25:00Z"/>
                <w:rFonts w:ascii="Calibri" w:eastAsia="Times New Roman" w:hAnsi="Calibri" w:cs="Calibri"/>
                <w:color w:val="000000"/>
                <w:sz w:val="20"/>
                <w:szCs w:val="20"/>
              </w:rPr>
            </w:pPr>
            <w:ins w:id="2690" w:author="Commodore, Sarah" w:date="2023-03-30T13:25:00Z">
              <w:r w:rsidRPr="00DC2757">
                <w:rPr>
                  <w:rFonts w:ascii="Calibri" w:eastAsia="Times New Roman" w:hAnsi="Calibri" w:cs="Calibri"/>
                  <w:color w:val="000000"/>
                  <w:sz w:val="20"/>
                  <w:szCs w:val="20"/>
                </w:rPr>
                <w:t>ENSG00000286339.1</w:t>
              </w:r>
            </w:ins>
          </w:p>
        </w:tc>
        <w:tc>
          <w:tcPr>
            <w:tcW w:w="0" w:type="auto"/>
            <w:tcBorders>
              <w:top w:val="nil"/>
              <w:left w:val="nil"/>
              <w:bottom w:val="nil"/>
              <w:right w:val="nil"/>
            </w:tcBorders>
            <w:shd w:val="clear" w:color="auto" w:fill="auto"/>
            <w:noWrap/>
            <w:vAlign w:val="bottom"/>
            <w:hideMark/>
          </w:tcPr>
          <w:p w14:paraId="5E4E0BC9" w14:textId="77777777" w:rsidR="00BE0539" w:rsidRPr="00DC2757" w:rsidRDefault="00BE0539" w:rsidP="00E750DA">
            <w:pPr>
              <w:spacing w:after="0" w:line="240" w:lineRule="auto"/>
              <w:rPr>
                <w:ins w:id="2691" w:author="Commodore, Sarah" w:date="2023-03-30T13:25:00Z"/>
                <w:rFonts w:ascii="Calibri" w:eastAsia="Times New Roman" w:hAnsi="Calibri" w:cs="Calibri"/>
                <w:color w:val="000000"/>
                <w:sz w:val="20"/>
                <w:szCs w:val="20"/>
              </w:rPr>
            </w:pPr>
            <w:ins w:id="2692" w:author="Commodore, Sarah" w:date="2023-03-30T13:25:00Z">
              <w:r w:rsidRPr="00DC2757">
                <w:rPr>
                  <w:rFonts w:ascii="Calibri" w:eastAsia="Times New Roman" w:hAnsi="Calibri" w:cs="Calibri"/>
                  <w:color w:val="000000"/>
                  <w:sz w:val="20"/>
                  <w:szCs w:val="20"/>
                </w:rPr>
                <w:t>Z99496.1</w:t>
              </w:r>
            </w:ins>
          </w:p>
        </w:tc>
        <w:tc>
          <w:tcPr>
            <w:tcW w:w="0" w:type="auto"/>
            <w:tcBorders>
              <w:top w:val="nil"/>
              <w:left w:val="nil"/>
              <w:bottom w:val="nil"/>
              <w:right w:val="nil"/>
            </w:tcBorders>
            <w:shd w:val="clear" w:color="auto" w:fill="auto"/>
            <w:noWrap/>
            <w:vAlign w:val="bottom"/>
            <w:hideMark/>
          </w:tcPr>
          <w:p w14:paraId="7326F4EF" w14:textId="77777777" w:rsidR="00BE0539" w:rsidRPr="00DC2757" w:rsidRDefault="00BE0539" w:rsidP="00E750DA">
            <w:pPr>
              <w:spacing w:after="0" w:line="240" w:lineRule="auto"/>
              <w:jc w:val="center"/>
              <w:rPr>
                <w:ins w:id="2693" w:author="Commodore, Sarah" w:date="2023-03-30T13:25:00Z"/>
                <w:rFonts w:ascii="Calibri" w:eastAsia="Times New Roman" w:hAnsi="Calibri" w:cs="Calibri"/>
                <w:color w:val="000000"/>
                <w:sz w:val="20"/>
                <w:szCs w:val="20"/>
              </w:rPr>
            </w:pPr>
            <w:ins w:id="2694"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88F69A3" w14:textId="77777777" w:rsidR="00BE0539" w:rsidRPr="00DC2757" w:rsidRDefault="00BE0539" w:rsidP="00E750DA">
            <w:pPr>
              <w:spacing w:after="0" w:line="240" w:lineRule="auto"/>
              <w:jc w:val="center"/>
              <w:rPr>
                <w:ins w:id="2695" w:author="Commodore, Sarah" w:date="2023-03-30T13:25:00Z"/>
                <w:rFonts w:ascii="Calibri" w:eastAsia="Times New Roman" w:hAnsi="Calibri" w:cs="Calibri"/>
                <w:color w:val="000000"/>
                <w:sz w:val="20"/>
                <w:szCs w:val="20"/>
              </w:rPr>
            </w:pPr>
            <w:ins w:id="2696" w:author="Commodore, Sarah" w:date="2023-03-30T13:25: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70D472F2" w14:textId="77777777" w:rsidR="00BE0539" w:rsidRPr="00DC2757" w:rsidRDefault="00BE0539" w:rsidP="00E750DA">
            <w:pPr>
              <w:spacing w:after="0" w:line="240" w:lineRule="auto"/>
              <w:jc w:val="center"/>
              <w:rPr>
                <w:ins w:id="2697" w:author="Commodore, Sarah" w:date="2023-03-30T13:25:00Z"/>
                <w:rFonts w:ascii="Calibri" w:eastAsia="Times New Roman" w:hAnsi="Calibri" w:cs="Calibri"/>
                <w:color w:val="000000"/>
                <w:sz w:val="20"/>
                <w:szCs w:val="20"/>
              </w:rPr>
            </w:pPr>
            <w:ins w:id="2698" w:author="Commodore, Sarah" w:date="2023-03-30T13:25: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214A9ADD" w14:textId="77777777" w:rsidR="00BE0539" w:rsidRPr="00DC2757" w:rsidRDefault="00BE0539" w:rsidP="00E750DA">
            <w:pPr>
              <w:spacing w:after="0" w:line="240" w:lineRule="auto"/>
              <w:jc w:val="center"/>
              <w:rPr>
                <w:ins w:id="2699" w:author="Commodore, Sarah" w:date="2023-03-30T13:25:00Z"/>
                <w:rFonts w:ascii="Calibri" w:eastAsia="Times New Roman" w:hAnsi="Calibri" w:cs="Calibri"/>
                <w:color w:val="FF0000"/>
                <w:sz w:val="20"/>
                <w:szCs w:val="20"/>
              </w:rPr>
            </w:pPr>
            <w:ins w:id="2700" w:author="Commodore, Sarah" w:date="2023-03-30T13:25:00Z">
              <w:r w:rsidRPr="00DC2757">
                <w:rPr>
                  <w:rFonts w:ascii="Calibri" w:eastAsia="Times New Roman" w:hAnsi="Calibri" w:cs="Calibri"/>
                  <w:color w:val="FF0000"/>
                  <w:sz w:val="20"/>
                  <w:szCs w:val="20"/>
                </w:rPr>
                <w:t>*</w:t>
              </w:r>
            </w:ins>
          </w:p>
        </w:tc>
      </w:tr>
      <w:tr w:rsidR="00BE0539" w:rsidRPr="00DC2757" w14:paraId="2C363D2C" w14:textId="77777777" w:rsidTr="00E750DA">
        <w:trPr>
          <w:trHeight w:val="260"/>
          <w:ins w:id="2701" w:author="Commodore, Sarah" w:date="2023-03-30T13:25:00Z"/>
        </w:trPr>
        <w:tc>
          <w:tcPr>
            <w:tcW w:w="0" w:type="auto"/>
            <w:tcBorders>
              <w:top w:val="nil"/>
              <w:left w:val="nil"/>
              <w:bottom w:val="nil"/>
              <w:right w:val="nil"/>
            </w:tcBorders>
            <w:shd w:val="clear" w:color="auto" w:fill="auto"/>
            <w:noWrap/>
            <w:vAlign w:val="bottom"/>
            <w:hideMark/>
          </w:tcPr>
          <w:p w14:paraId="65BADA44" w14:textId="77777777" w:rsidR="00BE0539" w:rsidRPr="00DC2757" w:rsidRDefault="00BE0539" w:rsidP="00E750DA">
            <w:pPr>
              <w:spacing w:after="0" w:line="240" w:lineRule="auto"/>
              <w:rPr>
                <w:ins w:id="2702" w:author="Commodore, Sarah" w:date="2023-03-30T13:25:00Z"/>
                <w:rFonts w:ascii="Calibri" w:eastAsia="Times New Roman" w:hAnsi="Calibri" w:cs="Calibri"/>
                <w:color w:val="000000"/>
                <w:sz w:val="20"/>
                <w:szCs w:val="20"/>
              </w:rPr>
            </w:pPr>
            <w:ins w:id="2703" w:author="Commodore, Sarah" w:date="2023-03-30T13:25:00Z">
              <w:r w:rsidRPr="00DC2757">
                <w:rPr>
                  <w:rFonts w:ascii="Calibri" w:eastAsia="Times New Roman" w:hAnsi="Calibri" w:cs="Calibri"/>
                  <w:color w:val="000000"/>
                  <w:sz w:val="20"/>
                  <w:szCs w:val="20"/>
                </w:rPr>
                <w:t>ENSG00000140481.15</w:t>
              </w:r>
            </w:ins>
          </w:p>
        </w:tc>
        <w:tc>
          <w:tcPr>
            <w:tcW w:w="0" w:type="auto"/>
            <w:tcBorders>
              <w:top w:val="nil"/>
              <w:left w:val="nil"/>
              <w:bottom w:val="nil"/>
              <w:right w:val="nil"/>
            </w:tcBorders>
            <w:shd w:val="clear" w:color="auto" w:fill="auto"/>
            <w:noWrap/>
            <w:vAlign w:val="bottom"/>
            <w:hideMark/>
          </w:tcPr>
          <w:p w14:paraId="4C5461DB" w14:textId="77777777" w:rsidR="00BE0539" w:rsidRPr="00DC2757" w:rsidRDefault="00BE0539" w:rsidP="00E750DA">
            <w:pPr>
              <w:spacing w:after="0" w:line="240" w:lineRule="auto"/>
              <w:rPr>
                <w:ins w:id="2704" w:author="Commodore, Sarah" w:date="2023-03-30T13:25:00Z"/>
                <w:rFonts w:ascii="Calibri" w:eastAsia="Times New Roman" w:hAnsi="Calibri" w:cs="Calibri"/>
                <w:color w:val="000000"/>
                <w:sz w:val="20"/>
                <w:szCs w:val="20"/>
              </w:rPr>
            </w:pPr>
            <w:ins w:id="2705" w:author="Commodore, Sarah" w:date="2023-03-30T13:25:00Z">
              <w:r w:rsidRPr="00DC2757">
                <w:rPr>
                  <w:rFonts w:ascii="Calibri" w:eastAsia="Times New Roman" w:hAnsi="Calibri" w:cs="Calibri"/>
                  <w:color w:val="000000"/>
                  <w:sz w:val="20"/>
                  <w:szCs w:val="20"/>
                </w:rPr>
                <w:t>CCDC33</w:t>
              </w:r>
            </w:ins>
          </w:p>
        </w:tc>
        <w:tc>
          <w:tcPr>
            <w:tcW w:w="0" w:type="auto"/>
            <w:tcBorders>
              <w:top w:val="nil"/>
              <w:left w:val="nil"/>
              <w:bottom w:val="nil"/>
              <w:right w:val="nil"/>
            </w:tcBorders>
            <w:shd w:val="clear" w:color="auto" w:fill="auto"/>
            <w:noWrap/>
            <w:vAlign w:val="bottom"/>
            <w:hideMark/>
          </w:tcPr>
          <w:p w14:paraId="5C3AF1C3" w14:textId="77777777" w:rsidR="00BE0539" w:rsidRPr="00DC2757" w:rsidRDefault="00BE0539" w:rsidP="00E750DA">
            <w:pPr>
              <w:spacing w:after="0" w:line="240" w:lineRule="auto"/>
              <w:jc w:val="center"/>
              <w:rPr>
                <w:ins w:id="2706" w:author="Commodore, Sarah" w:date="2023-03-30T13:25:00Z"/>
                <w:rFonts w:ascii="Calibri" w:eastAsia="Times New Roman" w:hAnsi="Calibri" w:cs="Calibri"/>
                <w:color w:val="000000"/>
                <w:sz w:val="20"/>
                <w:szCs w:val="20"/>
              </w:rPr>
            </w:pPr>
            <w:ins w:id="2707"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C59B28F" w14:textId="77777777" w:rsidR="00BE0539" w:rsidRPr="00DC2757" w:rsidRDefault="00BE0539" w:rsidP="00E750DA">
            <w:pPr>
              <w:spacing w:after="0" w:line="240" w:lineRule="auto"/>
              <w:jc w:val="center"/>
              <w:rPr>
                <w:ins w:id="2708" w:author="Commodore, Sarah" w:date="2023-03-30T13:25:00Z"/>
                <w:rFonts w:ascii="Calibri" w:eastAsia="Times New Roman" w:hAnsi="Calibri" w:cs="Calibri"/>
                <w:color w:val="000000"/>
                <w:sz w:val="20"/>
                <w:szCs w:val="20"/>
              </w:rPr>
            </w:pPr>
            <w:ins w:id="2709" w:author="Commodore, Sarah" w:date="2023-03-30T13:25:00Z">
              <w:r w:rsidRPr="00DC2757">
                <w:rPr>
                  <w:rFonts w:ascii="Calibri" w:eastAsia="Times New Roman" w:hAnsi="Calibri" w:cs="Calibri"/>
                  <w:color w:val="000000"/>
                  <w:sz w:val="20"/>
                  <w:szCs w:val="20"/>
                </w:rPr>
                <w:t>2.6E-15</w:t>
              </w:r>
            </w:ins>
          </w:p>
        </w:tc>
        <w:tc>
          <w:tcPr>
            <w:tcW w:w="0" w:type="auto"/>
            <w:tcBorders>
              <w:top w:val="nil"/>
              <w:left w:val="nil"/>
              <w:bottom w:val="nil"/>
              <w:right w:val="nil"/>
            </w:tcBorders>
            <w:shd w:val="clear" w:color="auto" w:fill="auto"/>
            <w:noWrap/>
            <w:vAlign w:val="bottom"/>
            <w:hideMark/>
          </w:tcPr>
          <w:p w14:paraId="7824074A" w14:textId="77777777" w:rsidR="00BE0539" w:rsidRPr="00DC2757" w:rsidRDefault="00BE0539" w:rsidP="00E750DA">
            <w:pPr>
              <w:spacing w:after="0" w:line="240" w:lineRule="auto"/>
              <w:jc w:val="center"/>
              <w:rPr>
                <w:ins w:id="2710" w:author="Commodore, Sarah" w:date="2023-03-30T13:25:00Z"/>
                <w:rFonts w:ascii="Calibri" w:eastAsia="Times New Roman" w:hAnsi="Calibri" w:cs="Calibri"/>
                <w:color w:val="000000"/>
                <w:sz w:val="20"/>
                <w:szCs w:val="20"/>
              </w:rPr>
            </w:pPr>
            <w:ins w:id="2711" w:author="Commodore, Sarah" w:date="2023-03-30T13:25:00Z">
              <w:r w:rsidRPr="00DC2757">
                <w:rPr>
                  <w:rFonts w:ascii="Calibri" w:eastAsia="Times New Roman" w:hAnsi="Calibri" w:cs="Calibri"/>
                  <w:color w:val="000000"/>
                  <w:sz w:val="20"/>
                  <w:szCs w:val="20"/>
                </w:rPr>
                <w:t>2.1E-13</w:t>
              </w:r>
            </w:ins>
          </w:p>
        </w:tc>
        <w:tc>
          <w:tcPr>
            <w:tcW w:w="0" w:type="auto"/>
            <w:tcBorders>
              <w:top w:val="nil"/>
              <w:left w:val="nil"/>
              <w:bottom w:val="nil"/>
              <w:right w:val="nil"/>
            </w:tcBorders>
            <w:shd w:val="clear" w:color="auto" w:fill="auto"/>
            <w:noWrap/>
            <w:vAlign w:val="bottom"/>
            <w:hideMark/>
          </w:tcPr>
          <w:p w14:paraId="19389EF1" w14:textId="77777777" w:rsidR="00BE0539" w:rsidRPr="00DC2757" w:rsidRDefault="00BE0539" w:rsidP="00E750DA">
            <w:pPr>
              <w:spacing w:after="0" w:line="240" w:lineRule="auto"/>
              <w:jc w:val="center"/>
              <w:rPr>
                <w:ins w:id="2712" w:author="Commodore, Sarah" w:date="2023-03-30T13:25:00Z"/>
                <w:rFonts w:ascii="Calibri" w:eastAsia="Times New Roman" w:hAnsi="Calibri" w:cs="Calibri"/>
                <w:color w:val="FF0000"/>
                <w:sz w:val="20"/>
                <w:szCs w:val="20"/>
              </w:rPr>
            </w:pPr>
            <w:ins w:id="2713" w:author="Commodore, Sarah" w:date="2023-03-30T13:25:00Z">
              <w:r w:rsidRPr="00DC2757">
                <w:rPr>
                  <w:rFonts w:ascii="Calibri" w:eastAsia="Times New Roman" w:hAnsi="Calibri" w:cs="Calibri"/>
                  <w:color w:val="FF0000"/>
                  <w:sz w:val="20"/>
                  <w:szCs w:val="20"/>
                </w:rPr>
                <w:t>*</w:t>
              </w:r>
            </w:ins>
          </w:p>
        </w:tc>
      </w:tr>
      <w:tr w:rsidR="00BE0539" w:rsidRPr="00DC2757" w14:paraId="62E33DBF" w14:textId="77777777" w:rsidTr="00E750DA">
        <w:trPr>
          <w:trHeight w:val="260"/>
          <w:ins w:id="2714" w:author="Commodore, Sarah" w:date="2023-03-30T13:25:00Z"/>
        </w:trPr>
        <w:tc>
          <w:tcPr>
            <w:tcW w:w="0" w:type="auto"/>
            <w:tcBorders>
              <w:top w:val="nil"/>
              <w:left w:val="nil"/>
              <w:bottom w:val="nil"/>
              <w:right w:val="nil"/>
            </w:tcBorders>
            <w:shd w:val="clear" w:color="auto" w:fill="auto"/>
            <w:noWrap/>
            <w:vAlign w:val="bottom"/>
            <w:hideMark/>
          </w:tcPr>
          <w:p w14:paraId="37D58E9C" w14:textId="77777777" w:rsidR="00BE0539" w:rsidRPr="00DC2757" w:rsidRDefault="00BE0539" w:rsidP="00E750DA">
            <w:pPr>
              <w:spacing w:after="0" w:line="240" w:lineRule="auto"/>
              <w:rPr>
                <w:ins w:id="2715" w:author="Commodore, Sarah" w:date="2023-03-30T13:25:00Z"/>
                <w:rFonts w:ascii="Calibri" w:eastAsia="Times New Roman" w:hAnsi="Calibri" w:cs="Calibri"/>
                <w:color w:val="000000"/>
                <w:sz w:val="20"/>
                <w:szCs w:val="20"/>
              </w:rPr>
            </w:pPr>
            <w:ins w:id="2716" w:author="Commodore, Sarah" w:date="2023-03-30T13:25:00Z">
              <w:r w:rsidRPr="00DC2757">
                <w:rPr>
                  <w:rFonts w:ascii="Calibri" w:eastAsia="Times New Roman" w:hAnsi="Calibri" w:cs="Calibri"/>
                  <w:color w:val="000000"/>
                  <w:sz w:val="20"/>
                  <w:szCs w:val="20"/>
                </w:rPr>
                <w:t>ENSG00000186973.11</w:t>
              </w:r>
            </w:ins>
          </w:p>
        </w:tc>
        <w:tc>
          <w:tcPr>
            <w:tcW w:w="0" w:type="auto"/>
            <w:tcBorders>
              <w:top w:val="nil"/>
              <w:left w:val="nil"/>
              <w:bottom w:val="nil"/>
              <w:right w:val="nil"/>
            </w:tcBorders>
            <w:shd w:val="clear" w:color="auto" w:fill="auto"/>
            <w:noWrap/>
            <w:vAlign w:val="bottom"/>
            <w:hideMark/>
          </w:tcPr>
          <w:p w14:paraId="16CCD768" w14:textId="77777777" w:rsidR="00BE0539" w:rsidRPr="00DC2757" w:rsidRDefault="00BE0539" w:rsidP="00E750DA">
            <w:pPr>
              <w:spacing w:after="0" w:line="240" w:lineRule="auto"/>
              <w:rPr>
                <w:ins w:id="2717" w:author="Commodore, Sarah" w:date="2023-03-30T13:25:00Z"/>
                <w:rFonts w:ascii="Calibri" w:eastAsia="Times New Roman" w:hAnsi="Calibri" w:cs="Calibri"/>
                <w:color w:val="000000"/>
                <w:sz w:val="20"/>
                <w:szCs w:val="20"/>
              </w:rPr>
            </w:pPr>
            <w:ins w:id="2718" w:author="Commodore, Sarah" w:date="2023-03-30T13:25:00Z">
              <w:r w:rsidRPr="00DC2757">
                <w:rPr>
                  <w:rFonts w:ascii="Calibri" w:eastAsia="Times New Roman" w:hAnsi="Calibri" w:cs="Calibri"/>
                  <w:color w:val="000000"/>
                  <w:sz w:val="20"/>
                  <w:szCs w:val="20"/>
                </w:rPr>
                <w:t>FAM183A</w:t>
              </w:r>
            </w:ins>
          </w:p>
        </w:tc>
        <w:tc>
          <w:tcPr>
            <w:tcW w:w="0" w:type="auto"/>
            <w:tcBorders>
              <w:top w:val="nil"/>
              <w:left w:val="nil"/>
              <w:bottom w:val="nil"/>
              <w:right w:val="nil"/>
            </w:tcBorders>
            <w:shd w:val="clear" w:color="auto" w:fill="auto"/>
            <w:noWrap/>
            <w:vAlign w:val="bottom"/>
            <w:hideMark/>
          </w:tcPr>
          <w:p w14:paraId="4B70775D" w14:textId="77777777" w:rsidR="00BE0539" w:rsidRPr="00DC2757" w:rsidRDefault="00BE0539" w:rsidP="00E750DA">
            <w:pPr>
              <w:spacing w:after="0" w:line="240" w:lineRule="auto"/>
              <w:jc w:val="center"/>
              <w:rPr>
                <w:ins w:id="2719" w:author="Commodore, Sarah" w:date="2023-03-30T13:25:00Z"/>
                <w:rFonts w:ascii="Calibri" w:eastAsia="Times New Roman" w:hAnsi="Calibri" w:cs="Calibri"/>
                <w:color w:val="000000"/>
                <w:sz w:val="20"/>
                <w:szCs w:val="20"/>
              </w:rPr>
            </w:pPr>
            <w:ins w:id="2720"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4A008AC" w14:textId="77777777" w:rsidR="00BE0539" w:rsidRPr="00DC2757" w:rsidRDefault="00BE0539" w:rsidP="00E750DA">
            <w:pPr>
              <w:spacing w:after="0" w:line="240" w:lineRule="auto"/>
              <w:jc w:val="center"/>
              <w:rPr>
                <w:ins w:id="2721" w:author="Commodore, Sarah" w:date="2023-03-30T13:25:00Z"/>
                <w:rFonts w:ascii="Calibri" w:eastAsia="Times New Roman" w:hAnsi="Calibri" w:cs="Calibri"/>
                <w:color w:val="000000"/>
                <w:sz w:val="20"/>
                <w:szCs w:val="20"/>
              </w:rPr>
            </w:pPr>
            <w:ins w:id="2722" w:author="Commodore, Sarah" w:date="2023-03-30T13:25:00Z">
              <w:r w:rsidRPr="00DC2757">
                <w:rPr>
                  <w:rFonts w:ascii="Calibri" w:eastAsia="Times New Roman" w:hAnsi="Calibri" w:cs="Calibri"/>
                  <w:color w:val="000000"/>
                  <w:sz w:val="20"/>
                  <w:szCs w:val="20"/>
                </w:rPr>
                <w:t>3.8E-14</w:t>
              </w:r>
            </w:ins>
          </w:p>
        </w:tc>
        <w:tc>
          <w:tcPr>
            <w:tcW w:w="0" w:type="auto"/>
            <w:tcBorders>
              <w:top w:val="nil"/>
              <w:left w:val="nil"/>
              <w:bottom w:val="nil"/>
              <w:right w:val="nil"/>
            </w:tcBorders>
            <w:shd w:val="clear" w:color="auto" w:fill="auto"/>
            <w:noWrap/>
            <w:vAlign w:val="bottom"/>
            <w:hideMark/>
          </w:tcPr>
          <w:p w14:paraId="7A7978CF" w14:textId="77777777" w:rsidR="00BE0539" w:rsidRPr="00DC2757" w:rsidRDefault="00BE0539" w:rsidP="00E750DA">
            <w:pPr>
              <w:spacing w:after="0" w:line="240" w:lineRule="auto"/>
              <w:jc w:val="center"/>
              <w:rPr>
                <w:ins w:id="2723" w:author="Commodore, Sarah" w:date="2023-03-30T13:25:00Z"/>
                <w:rFonts w:ascii="Calibri" w:eastAsia="Times New Roman" w:hAnsi="Calibri" w:cs="Calibri"/>
                <w:color w:val="000000"/>
                <w:sz w:val="20"/>
                <w:szCs w:val="20"/>
              </w:rPr>
            </w:pPr>
            <w:ins w:id="2724" w:author="Commodore, Sarah" w:date="2023-03-30T13:25:00Z">
              <w:r w:rsidRPr="00DC2757">
                <w:rPr>
                  <w:rFonts w:ascii="Calibri" w:eastAsia="Times New Roman" w:hAnsi="Calibri" w:cs="Calibri"/>
                  <w:color w:val="000000"/>
                  <w:sz w:val="20"/>
                  <w:szCs w:val="20"/>
                </w:rPr>
                <w:t>2.1E-12</w:t>
              </w:r>
            </w:ins>
          </w:p>
        </w:tc>
        <w:tc>
          <w:tcPr>
            <w:tcW w:w="0" w:type="auto"/>
            <w:tcBorders>
              <w:top w:val="nil"/>
              <w:left w:val="nil"/>
              <w:bottom w:val="nil"/>
              <w:right w:val="nil"/>
            </w:tcBorders>
            <w:shd w:val="clear" w:color="auto" w:fill="auto"/>
            <w:noWrap/>
            <w:vAlign w:val="bottom"/>
            <w:hideMark/>
          </w:tcPr>
          <w:p w14:paraId="211CA499" w14:textId="77777777" w:rsidR="00BE0539" w:rsidRPr="00DC2757" w:rsidRDefault="00BE0539" w:rsidP="00E750DA">
            <w:pPr>
              <w:spacing w:after="0" w:line="240" w:lineRule="auto"/>
              <w:jc w:val="center"/>
              <w:rPr>
                <w:ins w:id="2725" w:author="Commodore, Sarah" w:date="2023-03-30T13:25:00Z"/>
                <w:rFonts w:ascii="Calibri" w:eastAsia="Times New Roman" w:hAnsi="Calibri" w:cs="Calibri"/>
                <w:color w:val="FF0000"/>
                <w:sz w:val="20"/>
                <w:szCs w:val="20"/>
              </w:rPr>
            </w:pPr>
            <w:ins w:id="2726" w:author="Commodore, Sarah" w:date="2023-03-30T13:25:00Z">
              <w:r w:rsidRPr="00DC2757">
                <w:rPr>
                  <w:rFonts w:ascii="Calibri" w:eastAsia="Times New Roman" w:hAnsi="Calibri" w:cs="Calibri"/>
                  <w:color w:val="FF0000"/>
                  <w:sz w:val="20"/>
                  <w:szCs w:val="20"/>
                </w:rPr>
                <w:t>*</w:t>
              </w:r>
            </w:ins>
          </w:p>
        </w:tc>
      </w:tr>
      <w:tr w:rsidR="00BE0539" w:rsidRPr="00DC2757" w14:paraId="058D83CC" w14:textId="77777777" w:rsidTr="00E750DA">
        <w:trPr>
          <w:trHeight w:val="260"/>
          <w:ins w:id="2727" w:author="Commodore, Sarah" w:date="2023-03-30T13:25:00Z"/>
        </w:trPr>
        <w:tc>
          <w:tcPr>
            <w:tcW w:w="0" w:type="auto"/>
            <w:tcBorders>
              <w:top w:val="nil"/>
              <w:left w:val="nil"/>
              <w:bottom w:val="nil"/>
              <w:right w:val="nil"/>
            </w:tcBorders>
            <w:shd w:val="clear" w:color="auto" w:fill="auto"/>
            <w:noWrap/>
            <w:vAlign w:val="bottom"/>
            <w:hideMark/>
          </w:tcPr>
          <w:p w14:paraId="42C4C31F" w14:textId="77777777" w:rsidR="00BE0539" w:rsidRPr="00DC2757" w:rsidRDefault="00BE0539" w:rsidP="00E750DA">
            <w:pPr>
              <w:spacing w:after="0" w:line="240" w:lineRule="auto"/>
              <w:rPr>
                <w:ins w:id="2728" w:author="Commodore, Sarah" w:date="2023-03-30T13:25:00Z"/>
                <w:rFonts w:ascii="Calibri" w:eastAsia="Times New Roman" w:hAnsi="Calibri" w:cs="Calibri"/>
                <w:color w:val="000000"/>
                <w:sz w:val="20"/>
                <w:szCs w:val="20"/>
              </w:rPr>
            </w:pPr>
            <w:ins w:id="2729" w:author="Commodore, Sarah" w:date="2023-03-30T13:25:00Z">
              <w:r w:rsidRPr="00DC2757">
                <w:rPr>
                  <w:rFonts w:ascii="Calibri" w:eastAsia="Times New Roman" w:hAnsi="Calibri" w:cs="Calibri"/>
                  <w:color w:val="000000"/>
                  <w:sz w:val="20"/>
                  <w:szCs w:val="20"/>
                </w:rPr>
                <w:t>ENSG00000133665.13</w:t>
              </w:r>
            </w:ins>
          </w:p>
        </w:tc>
        <w:tc>
          <w:tcPr>
            <w:tcW w:w="0" w:type="auto"/>
            <w:tcBorders>
              <w:top w:val="nil"/>
              <w:left w:val="nil"/>
              <w:bottom w:val="nil"/>
              <w:right w:val="nil"/>
            </w:tcBorders>
            <w:shd w:val="clear" w:color="auto" w:fill="auto"/>
            <w:noWrap/>
            <w:vAlign w:val="bottom"/>
            <w:hideMark/>
          </w:tcPr>
          <w:p w14:paraId="117E43F9" w14:textId="77777777" w:rsidR="00BE0539" w:rsidRPr="00DC2757" w:rsidRDefault="00BE0539" w:rsidP="00E750DA">
            <w:pPr>
              <w:spacing w:after="0" w:line="240" w:lineRule="auto"/>
              <w:rPr>
                <w:ins w:id="2730" w:author="Commodore, Sarah" w:date="2023-03-30T13:25:00Z"/>
                <w:rFonts w:ascii="Calibri" w:eastAsia="Times New Roman" w:hAnsi="Calibri" w:cs="Calibri"/>
                <w:color w:val="000000"/>
                <w:sz w:val="20"/>
                <w:szCs w:val="20"/>
              </w:rPr>
            </w:pPr>
            <w:ins w:id="2731" w:author="Commodore, Sarah" w:date="2023-03-30T13:25:00Z">
              <w:r w:rsidRPr="00DC2757">
                <w:rPr>
                  <w:rFonts w:ascii="Calibri" w:eastAsia="Times New Roman" w:hAnsi="Calibri" w:cs="Calibri"/>
                  <w:color w:val="000000"/>
                  <w:sz w:val="20"/>
                  <w:szCs w:val="20"/>
                </w:rPr>
                <w:t>DYDC2</w:t>
              </w:r>
            </w:ins>
          </w:p>
        </w:tc>
        <w:tc>
          <w:tcPr>
            <w:tcW w:w="0" w:type="auto"/>
            <w:tcBorders>
              <w:top w:val="nil"/>
              <w:left w:val="nil"/>
              <w:bottom w:val="nil"/>
              <w:right w:val="nil"/>
            </w:tcBorders>
            <w:shd w:val="clear" w:color="auto" w:fill="auto"/>
            <w:noWrap/>
            <w:vAlign w:val="bottom"/>
            <w:hideMark/>
          </w:tcPr>
          <w:p w14:paraId="3402546A" w14:textId="77777777" w:rsidR="00BE0539" w:rsidRPr="00DC2757" w:rsidRDefault="00BE0539" w:rsidP="00E750DA">
            <w:pPr>
              <w:spacing w:after="0" w:line="240" w:lineRule="auto"/>
              <w:jc w:val="center"/>
              <w:rPr>
                <w:ins w:id="2732" w:author="Commodore, Sarah" w:date="2023-03-30T13:25:00Z"/>
                <w:rFonts w:ascii="Calibri" w:eastAsia="Times New Roman" w:hAnsi="Calibri" w:cs="Calibri"/>
                <w:color w:val="000000"/>
                <w:sz w:val="20"/>
                <w:szCs w:val="20"/>
              </w:rPr>
            </w:pPr>
            <w:ins w:id="2733"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86D3FBF" w14:textId="77777777" w:rsidR="00BE0539" w:rsidRPr="00DC2757" w:rsidRDefault="00BE0539" w:rsidP="00E750DA">
            <w:pPr>
              <w:spacing w:after="0" w:line="240" w:lineRule="auto"/>
              <w:jc w:val="center"/>
              <w:rPr>
                <w:ins w:id="2734" w:author="Commodore, Sarah" w:date="2023-03-30T13:25:00Z"/>
                <w:rFonts w:ascii="Calibri" w:eastAsia="Times New Roman" w:hAnsi="Calibri" w:cs="Calibri"/>
                <w:color w:val="000000"/>
                <w:sz w:val="20"/>
                <w:szCs w:val="20"/>
              </w:rPr>
            </w:pPr>
            <w:ins w:id="2735" w:author="Commodore, Sarah" w:date="2023-03-30T13:25:00Z">
              <w:r w:rsidRPr="00DC2757">
                <w:rPr>
                  <w:rFonts w:ascii="Calibri" w:eastAsia="Times New Roman" w:hAnsi="Calibri" w:cs="Calibri"/>
                  <w:color w:val="000000"/>
                  <w:sz w:val="20"/>
                  <w:szCs w:val="20"/>
                </w:rPr>
                <w:t>9.3E-08</w:t>
              </w:r>
            </w:ins>
          </w:p>
        </w:tc>
        <w:tc>
          <w:tcPr>
            <w:tcW w:w="0" w:type="auto"/>
            <w:tcBorders>
              <w:top w:val="nil"/>
              <w:left w:val="nil"/>
              <w:bottom w:val="nil"/>
              <w:right w:val="nil"/>
            </w:tcBorders>
            <w:shd w:val="clear" w:color="auto" w:fill="auto"/>
            <w:noWrap/>
            <w:vAlign w:val="bottom"/>
            <w:hideMark/>
          </w:tcPr>
          <w:p w14:paraId="72336909" w14:textId="77777777" w:rsidR="00BE0539" w:rsidRPr="00DC2757" w:rsidRDefault="00BE0539" w:rsidP="00E750DA">
            <w:pPr>
              <w:spacing w:after="0" w:line="240" w:lineRule="auto"/>
              <w:jc w:val="center"/>
              <w:rPr>
                <w:ins w:id="2736" w:author="Commodore, Sarah" w:date="2023-03-30T13:25:00Z"/>
                <w:rFonts w:ascii="Calibri" w:eastAsia="Times New Roman" w:hAnsi="Calibri" w:cs="Calibri"/>
                <w:color w:val="000000"/>
                <w:sz w:val="20"/>
                <w:szCs w:val="20"/>
              </w:rPr>
            </w:pPr>
            <w:ins w:id="2737" w:author="Commodore, Sarah" w:date="2023-03-30T13:25:00Z">
              <w:r w:rsidRPr="00DC2757">
                <w:rPr>
                  <w:rFonts w:ascii="Calibri" w:eastAsia="Times New Roman" w:hAnsi="Calibri" w:cs="Calibri"/>
                  <w:color w:val="000000"/>
                  <w:sz w:val="20"/>
                  <w:szCs w:val="20"/>
                </w:rPr>
                <w:t>1.0E-06</w:t>
              </w:r>
            </w:ins>
          </w:p>
        </w:tc>
        <w:tc>
          <w:tcPr>
            <w:tcW w:w="0" w:type="auto"/>
            <w:tcBorders>
              <w:top w:val="nil"/>
              <w:left w:val="nil"/>
              <w:bottom w:val="nil"/>
              <w:right w:val="nil"/>
            </w:tcBorders>
            <w:shd w:val="clear" w:color="auto" w:fill="auto"/>
            <w:noWrap/>
            <w:vAlign w:val="bottom"/>
            <w:hideMark/>
          </w:tcPr>
          <w:p w14:paraId="395178A1" w14:textId="77777777" w:rsidR="00BE0539" w:rsidRPr="00DC2757" w:rsidRDefault="00BE0539" w:rsidP="00E750DA">
            <w:pPr>
              <w:spacing w:after="0" w:line="240" w:lineRule="auto"/>
              <w:jc w:val="center"/>
              <w:rPr>
                <w:ins w:id="2738" w:author="Commodore, Sarah" w:date="2023-03-30T13:25:00Z"/>
                <w:rFonts w:ascii="Calibri" w:eastAsia="Times New Roman" w:hAnsi="Calibri" w:cs="Calibri"/>
                <w:color w:val="FF0000"/>
                <w:sz w:val="20"/>
                <w:szCs w:val="20"/>
              </w:rPr>
            </w:pPr>
            <w:ins w:id="2739" w:author="Commodore, Sarah" w:date="2023-03-30T13:25:00Z">
              <w:r w:rsidRPr="00DC2757">
                <w:rPr>
                  <w:rFonts w:ascii="Calibri" w:eastAsia="Times New Roman" w:hAnsi="Calibri" w:cs="Calibri"/>
                  <w:color w:val="FF0000"/>
                  <w:sz w:val="20"/>
                  <w:szCs w:val="20"/>
                </w:rPr>
                <w:t>*</w:t>
              </w:r>
            </w:ins>
          </w:p>
        </w:tc>
      </w:tr>
      <w:tr w:rsidR="00BE0539" w:rsidRPr="00DC2757" w14:paraId="41726F5D" w14:textId="77777777" w:rsidTr="00E750DA">
        <w:trPr>
          <w:trHeight w:val="260"/>
          <w:ins w:id="2740" w:author="Commodore, Sarah" w:date="2023-03-30T13:25:00Z"/>
        </w:trPr>
        <w:tc>
          <w:tcPr>
            <w:tcW w:w="0" w:type="auto"/>
            <w:tcBorders>
              <w:top w:val="nil"/>
              <w:left w:val="nil"/>
              <w:bottom w:val="nil"/>
              <w:right w:val="nil"/>
            </w:tcBorders>
            <w:shd w:val="clear" w:color="auto" w:fill="auto"/>
            <w:noWrap/>
            <w:vAlign w:val="bottom"/>
            <w:hideMark/>
          </w:tcPr>
          <w:p w14:paraId="2105CB47" w14:textId="77777777" w:rsidR="00BE0539" w:rsidRPr="00DC2757" w:rsidRDefault="00BE0539" w:rsidP="00E750DA">
            <w:pPr>
              <w:spacing w:after="0" w:line="240" w:lineRule="auto"/>
              <w:rPr>
                <w:ins w:id="2741" w:author="Commodore, Sarah" w:date="2023-03-30T13:25:00Z"/>
                <w:rFonts w:ascii="Calibri" w:eastAsia="Times New Roman" w:hAnsi="Calibri" w:cs="Calibri"/>
                <w:color w:val="000000"/>
                <w:sz w:val="20"/>
                <w:szCs w:val="20"/>
              </w:rPr>
            </w:pPr>
            <w:ins w:id="2742" w:author="Commodore, Sarah" w:date="2023-03-30T13:25:00Z">
              <w:r w:rsidRPr="00DC2757">
                <w:rPr>
                  <w:rFonts w:ascii="Calibri" w:eastAsia="Times New Roman" w:hAnsi="Calibri" w:cs="Calibri"/>
                  <w:color w:val="000000"/>
                  <w:sz w:val="20"/>
                  <w:szCs w:val="20"/>
                </w:rPr>
                <w:t>ENSG00000258752.2</w:t>
              </w:r>
            </w:ins>
          </w:p>
        </w:tc>
        <w:tc>
          <w:tcPr>
            <w:tcW w:w="0" w:type="auto"/>
            <w:tcBorders>
              <w:top w:val="nil"/>
              <w:left w:val="nil"/>
              <w:bottom w:val="nil"/>
              <w:right w:val="nil"/>
            </w:tcBorders>
            <w:shd w:val="clear" w:color="auto" w:fill="auto"/>
            <w:noWrap/>
            <w:vAlign w:val="bottom"/>
            <w:hideMark/>
          </w:tcPr>
          <w:p w14:paraId="76543609" w14:textId="77777777" w:rsidR="00BE0539" w:rsidRPr="00DC2757" w:rsidRDefault="00BE0539" w:rsidP="00E750DA">
            <w:pPr>
              <w:spacing w:after="0" w:line="240" w:lineRule="auto"/>
              <w:rPr>
                <w:ins w:id="2743" w:author="Commodore, Sarah" w:date="2023-03-30T13:25:00Z"/>
                <w:rFonts w:ascii="Calibri" w:eastAsia="Times New Roman" w:hAnsi="Calibri" w:cs="Calibri"/>
                <w:color w:val="000000"/>
                <w:sz w:val="20"/>
                <w:szCs w:val="20"/>
              </w:rPr>
            </w:pPr>
            <w:ins w:id="2744" w:author="Commodore, Sarah" w:date="2023-03-30T13:25:00Z">
              <w:r w:rsidRPr="00DC2757">
                <w:rPr>
                  <w:rFonts w:ascii="Calibri" w:eastAsia="Times New Roman" w:hAnsi="Calibri" w:cs="Calibri"/>
                  <w:color w:val="000000"/>
                  <w:sz w:val="20"/>
                  <w:szCs w:val="20"/>
                </w:rPr>
                <w:t>AL357093.2</w:t>
              </w:r>
            </w:ins>
          </w:p>
        </w:tc>
        <w:tc>
          <w:tcPr>
            <w:tcW w:w="0" w:type="auto"/>
            <w:tcBorders>
              <w:top w:val="nil"/>
              <w:left w:val="nil"/>
              <w:bottom w:val="nil"/>
              <w:right w:val="nil"/>
            </w:tcBorders>
            <w:shd w:val="clear" w:color="auto" w:fill="auto"/>
            <w:noWrap/>
            <w:vAlign w:val="bottom"/>
            <w:hideMark/>
          </w:tcPr>
          <w:p w14:paraId="17A9EFE8" w14:textId="77777777" w:rsidR="00BE0539" w:rsidRPr="00DC2757" w:rsidRDefault="00BE0539" w:rsidP="00E750DA">
            <w:pPr>
              <w:spacing w:after="0" w:line="240" w:lineRule="auto"/>
              <w:jc w:val="center"/>
              <w:rPr>
                <w:ins w:id="2745" w:author="Commodore, Sarah" w:date="2023-03-30T13:25:00Z"/>
                <w:rFonts w:ascii="Calibri" w:eastAsia="Times New Roman" w:hAnsi="Calibri" w:cs="Calibri"/>
                <w:color w:val="000000"/>
                <w:sz w:val="20"/>
                <w:szCs w:val="20"/>
              </w:rPr>
            </w:pPr>
            <w:ins w:id="2746"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D655BD7" w14:textId="77777777" w:rsidR="00BE0539" w:rsidRPr="00DC2757" w:rsidRDefault="00BE0539" w:rsidP="00E750DA">
            <w:pPr>
              <w:spacing w:after="0" w:line="240" w:lineRule="auto"/>
              <w:jc w:val="center"/>
              <w:rPr>
                <w:ins w:id="2747" w:author="Commodore, Sarah" w:date="2023-03-30T13:25:00Z"/>
                <w:rFonts w:ascii="Calibri" w:eastAsia="Times New Roman" w:hAnsi="Calibri" w:cs="Calibri"/>
                <w:color w:val="000000"/>
                <w:sz w:val="20"/>
                <w:szCs w:val="20"/>
              </w:rPr>
            </w:pPr>
            <w:ins w:id="2748" w:author="Commodore, Sarah" w:date="2023-03-30T13:25:00Z">
              <w:r w:rsidRPr="00DC2757">
                <w:rPr>
                  <w:rFonts w:ascii="Calibri" w:eastAsia="Times New Roman" w:hAnsi="Calibri" w:cs="Calibri"/>
                  <w:color w:val="000000"/>
                  <w:sz w:val="20"/>
                  <w:szCs w:val="20"/>
                </w:rPr>
                <w:t>1.4E-10</w:t>
              </w:r>
            </w:ins>
          </w:p>
        </w:tc>
        <w:tc>
          <w:tcPr>
            <w:tcW w:w="0" w:type="auto"/>
            <w:tcBorders>
              <w:top w:val="nil"/>
              <w:left w:val="nil"/>
              <w:bottom w:val="nil"/>
              <w:right w:val="nil"/>
            </w:tcBorders>
            <w:shd w:val="clear" w:color="auto" w:fill="auto"/>
            <w:noWrap/>
            <w:vAlign w:val="bottom"/>
            <w:hideMark/>
          </w:tcPr>
          <w:p w14:paraId="648128A9" w14:textId="77777777" w:rsidR="00BE0539" w:rsidRPr="00DC2757" w:rsidRDefault="00BE0539" w:rsidP="00E750DA">
            <w:pPr>
              <w:spacing w:after="0" w:line="240" w:lineRule="auto"/>
              <w:jc w:val="center"/>
              <w:rPr>
                <w:ins w:id="2749" w:author="Commodore, Sarah" w:date="2023-03-30T13:25:00Z"/>
                <w:rFonts w:ascii="Calibri" w:eastAsia="Times New Roman" w:hAnsi="Calibri" w:cs="Calibri"/>
                <w:color w:val="000000"/>
                <w:sz w:val="20"/>
                <w:szCs w:val="20"/>
              </w:rPr>
            </w:pPr>
            <w:ins w:id="2750" w:author="Commodore, Sarah" w:date="2023-03-30T13:25:00Z">
              <w:r w:rsidRPr="00DC2757">
                <w:rPr>
                  <w:rFonts w:ascii="Calibri" w:eastAsia="Times New Roman" w:hAnsi="Calibri" w:cs="Calibri"/>
                  <w:color w:val="000000"/>
                  <w:sz w:val="20"/>
                  <w:szCs w:val="20"/>
                </w:rPr>
                <w:t>3.1E-09</w:t>
              </w:r>
            </w:ins>
          </w:p>
        </w:tc>
        <w:tc>
          <w:tcPr>
            <w:tcW w:w="0" w:type="auto"/>
            <w:tcBorders>
              <w:top w:val="nil"/>
              <w:left w:val="nil"/>
              <w:bottom w:val="nil"/>
              <w:right w:val="nil"/>
            </w:tcBorders>
            <w:shd w:val="clear" w:color="auto" w:fill="auto"/>
            <w:noWrap/>
            <w:vAlign w:val="bottom"/>
            <w:hideMark/>
          </w:tcPr>
          <w:p w14:paraId="4A01C86A" w14:textId="77777777" w:rsidR="00BE0539" w:rsidRPr="00DC2757" w:rsidRDefault="00BE0539" w:rsidP="00E750DA">
            <w:pPr>
              <w:spacing w:after="0" w:line="240" w:lineRule="auto"/>
              <w:jc w:val="center"/>
              <w:rPr>
                <w:ins w:id="2751" w:author="Commodore, Sarah" w:date="2023-03-30T13:25:00Z"/>
                <w:rFonts w:ascii="Calibri" w:eastAsia="Times New Roman" w:hAnsi="Calibri" w:cs="Calibri"/>
                <w:color w:val="FF0000"/>
                <w:sz w:val="20"/>
                <w:szCs w:val="20"/>
              </w:rPr>
            </w:pPr>
            <w:ins w:id="2752" w:author="Commodore, Sarah" w:date="2023-03-30T13:25:00Z">
              <w:r w:rsidRPr="00DC2757">
                <w:rPr>
                  <w:rFonts w:ascii="Calibri" w:eastAsia="Times New Roman" w:hAnsi="Calibri" w:cs="Calibri"/>
                  <w:color w:val="FF0000"/>
                  <w:sz w:val="20"/>
                  <w:szCs w:val="20"/>
                </w:rPr>
                <w:t>*</w:t>
              </w:r>
            </w:ins>
          </w:p>
        </w:tc>
      </w:tr>
      <w:tr w:rsidR="00BE0539" w:rsidRPr="00DC2757" w14:paraId="0CCD0B47" w14:textId="77777777" w:rsidTr="00E750DA">
        <w:trPr>
          <w:trHeight w:val="260"/>
          <w:ins w:id="2753" w:author="Commodore, Sarah" w:date="2023-03-30T13:25:00Z"/>
        </w:trPr>
        <w:tc>
          <w:tcPr>
            <w:tcW w:w="0" w:type="auto"/>
            <w:tcBorders>
              <w:top w:val="nil"/>
              <w:left w:val="nil"/>
              <w:bottom w:val="nil"/>
              <w:right w:val="nil"/>
            </w:tcBorders>
            <w:shd w:val="clear" w:color="auto" w:fill="auto"/>
            <w:noWrap/>
            <w:vAlign w:val="bottom"/>
            <w:hideMark/>
          </w:tcPr>
          <w:p w14:paraId="5E2708FE" w14:textId="77777777" w:rsidR="00BE0539" w:rsidRPr="00DC2757" w:rsidRDefault="00BE0539" w:rsidP="00E750DA">
            <w:pPr>
              <w:spacing w:after="0" w:line="240" w:lineRule="auto"/>
              <w:rPr>
                <w:ins w:id="2754" w:author="Commodore, Sarah" w:date="2023-03-30T13:25:00Z"/>
                <w:rFonts w:ascii="Calibri" w:eastAsia="Times New Roman" w:hAnsi="Calibri" w:cs="Calibri"/>
                <w:color w:val="000000"/>
                <w:sz w:val="20"/>
                <w:szCs w:val="20"/>
              </w:rPr>
            </w:pPr>
            <w:ins w:id="2755" w:author="Commodore, Sarah" w:date="2023-03-30T13:25:00Z">
              <w:r w:rsidRPr="00DC2757">
                <w:rPr>
                  <w:rFonts w:ascii="Calibri" w:eastAsia="Times New Roman" w:hAnsi="Calibri" w:cs="Calibri"/>
                  <w:color w:val="000000"/>
                  <w:sz w:val="20"/>
                  <w:szCs w:val="20"/>
                </w:rPr>
                <w:t>ENSG00000251576.1</w:t>
              </w:r>
            </w:ins>
          </w:p>
        </w:tc>
        <w:tc>
          <w:tcPr>
            <w:tcW w:w="0" w:type="auto"/>
            <w:tcBorders>
              <w:top w:val="nil"/>
              <w:left w:val="nil"/>
              <w:bottom w:val="nil"/>
              <w:right w:val="nil"/>
            </w:tcBorders>
            <w:shd w:val="clear" w:color="auto" w:fill="auto"/>
            <w:noWrap/>
            <w:vAlign w:val="bottom"/>
            <w:hideMark/>
          </w:tcPr>
          <w:p w14:paraId="1A90D9AF" w14:textId="77777777" w:rsidR="00BE0539" w:rsidRPr="00DC2757" w:rsidRDefault="00BE0539" w:rsidP="00E750DA">
            <w:pPr>
              <w:spacing w:after="0" w:line="240" w:lineRule="auto"/>
              <w:rPr>
                <w:ins w:id="2756" w:author="Commodore, Sarah" w:date="2023-03-30T13:25:00Z"/>
                <w:rFonts w:ascii="Calibri" w:eastAsia="Times New Roman" w:hAnsi="Calibri" w:cs="Calibri"/>
                <w:color w:val="000000"/>
                <w:sz w:val="20"/>
                <w:szCs w:val="20"/>
              </w:rPr>
            </w:pPr>
            <w:ins w:id="2757" w:author="Commodore, Sarah" w:date="2023-03-30T13:25:00Z">
              <w:r w:rsidRPr="00DC2757">
                <w:rPr>
                  <w:rFonts w:ascii="Calibri" w:eastAsia="Times New Roman" w:hAnsi="Calibri" w:cs="Calibri"/>
                  <w:color w:val="000000"/>
                  <w:sz w:val="20"/>
                  <w:szCs w:val="20"/>
                </w:rPr>
                <w:t>LINC01267</w:t>
              </w:r>
            </w:ins>
          </w:p>
        </w:tc>
        <w:tc>
          <w:tcPr>
            <w:tcW w:w="0" w:type="auto"/>
            <w:tcBorders>
              <w:top w:val="nil"/>
              <w:left w:val="nil"/>
              <w:bottom w:val="nil"/>
              <w:right w:val="nil"/>
            </w:tcBorders>
            <w:shd w:val="clear" w:color="auto" w:fill="auto"/>
            <w:noWrap/>
            <w:vAlign w:val="bottom"/>
            <w:hideMark/>
          </w:tcPr>
          <w:p w14:paraId="41FBC725" w14:textId="77777777" w:rsidR="00BE0539" w:rsidRPr="00DC2757" w:rsidRDefault="00BE0539" w:rsidP="00E750DA">
            <w:pPr>
              <w:spacing w:after="0" w:line="240" w:lineRule="auto"/>
              <w:jc w:val="center"/>
              <w:rPr>
                <w:ins w:id="2758" w:author="Commodore, Sarah" w:date="2023-03-30T13:25:00Z"/>
                <w:rFonts w:ascii="Calibri" w:eastAsia="Times New Roman" w:hAnsi="Calibri" w:cs="Calibri"/>
                <w:color w:val="000000"/>
                <w:sz w:val="20"/>
                <w:szCs w:val="20"/>
              </w:rPr>
            </w:pPr>
            <w:ins w:id="2759"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313B599" w14:textId="77777777" w:rsidR="00BE0539" w:rsidRPr="00DC2757" w:rsidRDefault="00BE0539" w:rsidP="00E750DA">
            <w:pPr>
              <w:spacing w:after="0" w:line="240" w:lineRule="auto"/>
              <w:jc w:val="center"/>
              <w:rPr>
                <w:ins w:id="2760" w:author="Commodore, Sarah" w:date="2023-03-30T13:25:00Z"/>
                <w:rFonts w:ascii="Calibri" w:eastAsia="Times New Roman" w:hAnsi="Calibri" w:cs="Calibri"/>
                <w:color w:val="000000"/>
                <w:sz w:val="20"/>
                <w:szCs w:val="20"/>
              </w:rPr>
            </w:pPr>
            <w:ins w:id="2761" w:author="Commodore, Sarah" w:date="2023-03-30T13:25:00Z">
              <w:r w:rsidRPr="00DC2757">
                <w:rPr>
                  <w:rFonts w:ascii="Calibri" w:eastAsia="Times New Roman" w:hAnsi="Calibri" w:cs="Calibri"/>
                  <w:color w:val="000000"/>
                  <w:sz w:val="20"/>
                  <w:szCs w:val="20"/>
                </w:rPr>
                <w:t>2.9E-12</w:t>
              </w:r>
            </w:ins>
          </w:p>
        </w:tc>
        <w:tc>
          <w:tcPr>
            <w:tcW w:w="0" w:type="auto"/>
            <w:tcBorders>
              <w:top w:val="nil"/>
              <w:left w:val="nil"/>
              <w:bottom w:val="nil"/>
              <w:right w:val="nil"/>
            </w:tcBorders>
            <w:shd w:val="clear" w:color="auto" w:fill="auto"/>
            <w:noWrap/>
            <w:vAlign w:val="bottom"/>
            <w:hideMark/>
          </w:tcPr>
          <w:p w14:paraId="562AA2A5" w14:textId="77777777" w:rsidR="00BE0539" w:rsidRPr="00DC2757" w:rsidRDefault="00BE0539" w:rsidP="00E750DA">
            <w:pPr>
              <w:spacing w:after="0" w:line="240" w:lineRule="auto"/>
              <w:jc w:val="center"/>
              <w:rPr>
                <w:ins w:id="2762" w:author="Commodore, Sarah" w:date="2023-03-30T13:25:00Z"/>
                <w:rFonts w:ascii="Calibri" w:eastAsia="Times New Roman" w:hAnsi="Calibri" w:cs="Calibri"/>
                <w:color w:val="000000"/>
                <w:sz w:val="20"/>
                <w:szCs w:val="20"/>
              </w:rPr>
            </w:pPr>
            <w:ins w:id="2763" w:author="Commodore, Sarah" w:date="2023-03-30T13:25:00Z">
              <w:r w:rsidRPr="00DC2757">
                <w:rPr>
                  <w:rFonts w:ascii="Calibri" w:eastAsia="Times New Roman" w:hAnsi="Calibri" w:cs="Calibri"/>
                  <w:color w:val="000000"/>
                  <w:sz w:val="20"/>
                  <w:szCs w:val="20"/>
                </w:rPr>
                <w:t>1.0E-10</w:t>
              </w:r>
            </w:ins>
          </w:p>
        </w:tc>
        <w:tc>
          <w:tcPr>
            <w:tcW w:w="0" w:type="auto"/>
            <w:tcBorders>
              <w:top w:val="nil"/>
              <w:left w:val="nil"/>
              <w:bottom w:val="nil"/>
              <w:right w:val="nil"/>
            </w:tcBorders>
            <w:shd w:val="clear" w:color="auto" w:fill="auto"/>
            <w:noWrap/>
            <w:vAlign w:val="bottom"/>
            <w:hideMark/>
          </w:tcPr>
          <w:p w14:paraId="3CAE7BB8" w14:textId="77777777" w:rsidR="00BE0539" w:rsidRPr="00DC2757" w:rsidRDefault="00BE0539" w:rsidP="00E750DA">
            <w:pPr>
              <w:spacing w:after="0" w:line="240" w:lineRule="auto"/>
              <w:jc w:val="center"/>
              <w:rPr>
                <w:ins w:id="2764" w:author="Commodore, Sarah" w:date="2023-03-30T13:25:00Z"/>
                <w:rFonts w:ascii="Calibri" w:eastAsia="Times New Roman" w:hAnsi="Calibri" w:cs="Calibri"/>
                <w:color w:val="FF0000"/>
                <w:sz w:val="20"/>
                <w:szCs w:val="20"/>
              </w:rPr>
            </w:pPr>
            <w:ins w:id="2765" w:author="Commodore, Sarah" w:date="2023-03-30T13:25:00Z">
              <w:r w:rsidRPr="00DC2757">
                <w:rPr>
                  <w:rFonts w:ascii="Calibri" w:eastAsia="Times New Roman" w:hAnsi="Calibri" w:cs="Calibri"/>
                  <w:color w:val="FF0000"/>
                  <w:sz w:val="20"/>
                  <w:szCs w:val="20"/>
                </w:rPr>
                <w:t>*</w:t>
              </w:r>
            </w:ins>
          </w:p>
        </w:tc>
      </w:tr>
      <w:tr w:rsidR="00BE0539" w:rsidRPr="00DC2757" w14:paraId="5A65859A" w14:textId="77777777" w:rsidTr="00E750DA">
        <w:trPr>
          <w:trHeight w:val="260"/>
          <w:ins w:id="2766" w:author="Commodore, Sarah" w:date="2023-03-30T13:25:00Z"/>
        </w:trPr>
        <w:tc>
          <w:tcPr>
            <w:tcW w:w="0" w:type="auto"/>
            <w:tcBorders>
              <w:top w:val="nil"/>
              <w:left w:val="nil"/>
              <w:bottom w:val="nil"/>
              <w:right w:val="nil"/>
            </w:tcBorders>
            <w:shd w:val="clear" w:color="auto" w:fill="auto"/>
            <w:noWrap/>
            <w:vAlign w:val="bottom"/>
            <w:hideMark/>
          </w:tcPr>
          <w:p w14:paraId="31365692" w14:textId="77777777" w:rsidR="00BE0539" w:rsidRPr="00DC2757" w:rsidRDefault="00BE0539" w:rsidP="00E750DA">
            <w:pPr>
              <w:spacing w:after="0" w:line="240" w:lineRule="auto"/>
              <w:rPr>
                <w:ins w:id="2767" w:author="Commodore, Sarah" w:date="2023-03-30T13:25:00Z"/>
                <w:rFonts w:ascii="Calibri" w:eastAsia="Times New Roman" w:hAnsi="Calibri" w:cs="Calibri"/>
                <w:color w:val="000000"/>
                <w:sz w:val="20"/>
                <w:szCs w:val="20"/>
              </w:rPr>
            </w:pPr>
            <w:ins w:id="2768" w:author="Commodore, Sarah" w:date="2023-03-30T13:25:00Z">
              <w:r w:rsidRPr="00DC2757">
                <w:rPr>
                  <w:rFonts w:ascii="Calibri" w:eastAsia="Times New Roman" w:hAnsi="Calibri" w:cs="Calibri"/>
                  <w:color w:val="000000"/>
                  <w:sz w:val="20"/>
                  <w:szCs w:val="20"/>
                </w:rPr>
                <w:t>ENSG00000150594.7</w:t>
              </w:r>
            </w:ins>
          </w:p>
        </w:tc>
        <w:tc>
          <w:tcPr>
            <w:tcW w:w="0" w:type="auto"/>
            <w:tcBorders>
              <w:top w:val="nil"/>
              <w:left w:val="nil"/>
              <w:bottom w:val="nil"/>
              <w:right w:val="nil"/>
            </w:tcBorders>
            <w:shd w:val="clear" w:color="auto" w:fill="auto"/>
            <w:noWrap/>
            <w:vAlign w:val="bottom"/>
            <w:hideMark/>
          </w:tcPr>
          <w:p w14:paraId="0CA3E639" w14:textId="77777777" w:rsidR="00BE0539" w:rsidRPr="00DC2757" w:rsidRDefault="00BE0539" w:rsidP="00E750DA">
            <w:pPr>
              <w:spacing w:after="0" w:line="240" w:lineRule="auto"/>
              <w:rPr>
                <w:ins w:id="2769" w:author="Commodore, Sarah" w:date="2023-03-30T13:25:00Z"/>
                <w:rFonts w:ascii="Calibri" w:eastAsia="Times New Roman" w:hAnsi="Calibri" w:cs="Calibri"/>
                <w:color w:val="000000"/>
                <w:sz w:val="20"/>
                <w:szCs w:val="20"/>
              </w:rPr>
            </w:pPr>
            <w:ins w:id="2770" w:author="Commodore, Sarah" w:date="2023-03-30T13:25:00Z">
              <w:r w:rsidRPr="00DC2757">
                <w:rPr>
                  <w:rFonts w:ascii="Calibri" w:eastAsia="Times New Roman" w:hAnsi="Calibri" w:cs="Calibri"/>
                  <w:color w:val="000000"/>
                  <w:sz w:val="20"/>
                  <w:szCs w:val="20"/>
                </w:rPr>
                <w:t>ADRA2A</w:t>
              </w:r>
            </w:ins>
          </w:p>
        </w:tc>
        <w:tc>
          <w:tcPr>
            <w:tcW w:w="0" w:type="auto"/>
            <w:tcBorders>
              <w:top w:val="nil"/>
              <w:left w:val="nil"/>
              <w:bottom w:val="nil"/>
              <w:right w:val="nil"/>
            </w:tcBorders>
            <w:shd w:val="clear" w:color="auto" w:fill="auto"/>
            <w:noWrap/>
            <w:vAlign w:val="bottom"/>
            <w:hideMark/>
          </w:tcPr>
          <w:p w14:paraId="06C3E19E" w14:textId="77777777" w:rsidR="00BE0539" w:rsidRPr="00DC2757" w:rsidRDefault="00BE0539" w:rsidP="00E750DA">
            <w:pPr>
              <w:spacing w:after="0" w:line="240" w:lineRule="auto"/>
              <w:jc w:val="center"/>
              <w:rPr>
                <w:ins w:id="2771" w:author="Commodore, Sarah" w:date="2023-03-30T13:25:00Z"/>
                <w:rFonts w:ascii="Calibri" w:eastAsia="Times New Roman" w:hAnsi="Calibri" w:cs="Calibri"/>
                <w:color w:val="000000"/>
                <w:sz w:val="20"/>
                <w:szCs w:val="20"/>
              </w:rPr>
            </w:pPr>
            <w:ins w:id="2772"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3B313C3" w14:textId="77777777" w:rsidR="00BE0539" w:rsidRPr="00DC2757" w:rsidRDefault="00BE0539" w:rsidP="00E750DA">
            <w:pPr>
              <w:spacing w:after="0" w:line="240" w:lineRule="auto"/>
              <w:jc w:val="center"/>
              <w:rPr>
                <w:ins w:id="2773" w:author="Commodore, Sarah" w:date="2023-03-30T13:25:00Z"/>
                <w:rFonts w:ascii="Calibri" w:eastAsia="Times New Roman" w:hAnsi="Calibri" w:cs="Calibri"/>
                <w:color w:val="000000"/>
                <w:sz w:val="20"/>
                <w:szCs w:val="20"/>
              </w:rPr>
            </w:pPr>
            <w:ins w:id="2774" w:author="Commodore, Sarah" w:date="2023-03-30T13:25:00Z">
              <w:r w:rsidRPr="00DC2757">
                <w:rPr>
                  <w:rFonts w:ascii="Calibri" w:eastAsia="Times New Roman" w:hAnsi="Calibri" w:cs="Calibri"/>
                  <w:color w:val="000000"/>
                  <w:sz w:val="20"/>
                  <w:szCs w:val="20"/>
                </w:rPr>
                <w:t>5.9E-04</w:t>
              </w:r>
            </w:ins>
          </w:p>
        </w:tc>
        <w:tc>
          <w:tcPr>
            <w:tcW w:w="0" w:type="auto"/>
            <w:tcBorders>
              <w:top w:val="nil"/>
              <w:left w:val="nil"/>
              <w:bottom w:val="nil"/>
              <w:right w:val="nil"/>
            </w:tcBorders>
            <w:shd w:val="clear" w:color="auto" w:fill="auto"/>
            <w:noWrap/>
            <w:vAlign w:val="bottom"/>
            <w:hideMark/>
          </w:tcPr>
          <w:p w14:paraId="2809DD82" w14:textId="77777777" w:rsidR="00BE0539" w:rsidRPr="00DC2757" w:rsidRDefault="00BE0539" w:rsidP="00E750DA">
            <w:pPr>
              <w:spacing w:after="0" w:line="240" w:lineRule="auto"/>
              <w:jc w:val="center"/>
              <w:rPr>
                <w:ins w:id="2775" w:author="Commodore, Sarah" w:date="2023-03-30T13:25:00Z"/>
                <w:rFonts w:ascii="Calibri" w:eastAsia="Times New Roman" w:hAnsi="Calibri" w:cs="Calibri"/>
                <w:color w:val="000000"/>
                <w:sz w:val="20"/>
                <w:szCs w:val="20"/>
              </w:rPr>
            </w:pPr>
            <w:ins w:id="2776" w:author="Commodore, Sarah" w:date="2023-03-30T13:25:00Z">
              <w:r w:rsidRPr="00DC2757">
                <w:rPr>
                  <w:rFonts w:ascii="Calibri" w:eastAsia="Times New Roman" w:hAnsi="Calibri" w:cs="Calibri"/>
                  <w:color w:val="000000"/>
                  <w:sz w:val="20"/>
                  <w:szCs w:val="20"/>
                </w:rPr>
                <w:t>2.4E-03</w:t>
              </w:r>
            </w:ins>
          </w:p>
        </w:tc>
        <w:tc>
          <w:tcPr>
            <w:tcW w:w="0" w:type="auto"/>
            <w:tcBorders>
              <w:top w:val="nil"/>
              <w:left w:val="nil"/>
              <w:bottom w:val="nil"/>
              <w:right w:val="nil"/>
            </w:tcBorders>
            <w:shd w:val="clear" w:color="auto" w:fill="auto"/>
            <w:noWrap/>
            <w:vAlign w:val="bottom"/>
            <w:hideMark/>
          </w:tcPr>
          <w:p w14:paraId="1D838A83" w14:textId="77777777" w:rsidR="00BE0539" w:rsidRPr="00DC2757" w:rsidRDefault="00BE0539" w:rsidP="00E750DA">
            <w:pPr>
              <w:spacing w:after="0" w:line="240" w:lineRule="auto"/>
              <w:jc w:val="center"/>
              <w:rPr>
                <w:ins w:id="2777" w:author="Commodore, Sarah" w:date="2023-03-30T13:25:00Z"/>
                <w:rFonts w:ascii="Calibri" w:eastAsia="Times New Roman" w:hAnsi="Calibri" w:cs="Calibri"/>
                <w:color w:val="FF0000"/>
                <w:sz w:val="20"/>
                <w:szCs w:val="20"/>
              </w:rPr>
            </w:pPr>
            <w:ins w:id="2778" w:author="Commodore, Sarah" w:date="2023-03-30T13:25:00Z">
              <w:r w:rsidRPr="00DC2757">
                <w:rPr>
                  <w:rFonts w:ascii="Calibri" w:eastAsia="Times New Roman" w:hAnsi="Calibri" w:cs="Calibri"/>
                  <w:color w:val="FF0000"/>
                  <w:sz w:val="20"/>
                  <w:szCs w:val="20"/>
                </w:rPr>
                <w:t>*</w:t>
              </w:r>
            </w:ins>
          </w:p>
        </w:tc>
      </w:tr>
      <w:tr w:rsidR="00BE0539" w:rsidRPr="00DC2757" w14:paraId="3DFADC4A" w14:textId="77777777" w:rsidTr="00E750DA">
        <w:trPr>
          <w:trHeight w:val="260"/>
          <w:ins w:id="2779" w:author="Commodore, Sarah" w:date="2023-03-30T13:25:00Z"/>
        </w:trPr>
        <w:tc>
          <w:tcPr>
            <w:tcW w:w="0" w:type="auto"/>
            <w:tcBorders>
              <w:top w:val="nil"/>
              <w:left w:val="nil"/>
              <w:bottom w:val="nil"/>
              <w:right w:val="nil"/>
            </w:tcBorders>
            <w:shd w:val="clear" w:color="auto" w:fill="auto"/>
            <w:noWrap/>
            <w:vAlign w:val="bottom"/>
            <w:hideMark/>
          </w:tcPr>
          <w:p w14:paraId="03C33FC3" w14:textId="77777777" w:rsidR="00BE0539" w:rsidRPr="00DC2757" w:rsidRDefault="00BE0539" w:rsidP="00E750DA">
            <w:pPr>
              <w:spacing w:after="0" w:line="240" w:lineRule="auto"/>
              <w:rPr>
                <w:ins w:id="2780" w:author="Commodore, Sarah" w:date="2023-03-30T13:25:00Z"/>
                <w:rFonts w:ascii="Calibri" w:eastAsia="Times New Roman" w:hAnsi="Calibri" w:cs="Calibri"/>
                <w:color w:val="000000"/>
                <w:sz w:val="20"/>
                <w:szCs w:val="20"/>
              </w:rPr>
            </w:pPr>
            <w:ins w:id="2781" w:author="Commodore, Sarah" w:date="2023-03-30T13:25:00Z">
              <w:r w:rsidRPr="00DC2757">
                <w:rPr>
                  <w:rFonts w:ascii="Calibri" w:eastAsia="Times New Roman" w:hAnsi="Calibri" w:cs="Calibri"/>
                  <w:color w:val="000000"/>
                  <w:sz w:val="20"/>
                  <w:szCs w:val="20"/>
                </w:rPr>
                <w:t>ENSG00000237336.1</w:t>
              </w:r>
            </w:ins>
          </w:p>
        </w:tc>
        <w:tc>
          <w:tcPr>
            <w:tcW w:w="0" w:type="auto"/>
            <w:tcBorders>
              <w:top w:val="nil"/>
              <w:left w:val="nil"/>
              <w:bottom w:val="nil"/>
              <w:right w:val="nil"/>
            </w:tcBorders>
            <w:shd w:val="clear" w:color="auto" w:fill="auto"/>
            <w:noWrap/>
            <w:vAlign w:val="bottom"/>
            <w:hideMark/>
          </w:tcPr>
          <w:p w14:paraId="7471D502" w14:textId="77777777" w:rsidR="00BE0539" w:rsidRPr="00DC2757" w:rsidRDefault="00BE0539" w:rsidP="00E750DA">
            <w:pPr>
              <w:spacing w:after="0" w:line="240" w:lineRule="auto"/>
              <w:rPr>
                <w:ins w:id="2782" w:author="Commodore, Sarah" w:date="2023-03-30T13:25:00Z"/>
                <w:rFonts w:ascii="Calibri" w:eastAsia="Times New Roman" w:hAnsi="Calibri" w:cs="Calibri"/>
                <w:color w:val="000000"/>
                <w:sz w:val="20"/>
                <w:szCs w:val="20"/>
              </w:rPr>
            </w:pPr>
            <w:ins w:id="2783" w:author="Commodore, Sarah" w:date="2023-03-30T13:25:00Z">
              <w:r w:rsidRPr="00DC2757">
                <w:rPr>
                  <w:rFonts w:ascii="Calibri" w:eastAsia="Times New Roman" w:hAnsi="Calibri" w:cs="Calibri"/>
                  <w:color w:val="000000"/>
                  <w:sz w:val="20"/>
                  <w:szCs w:val="20"/>
                </w:rPr>
                <w:t>AL445489.1</w:t>
              </w:r>
            </w:ins>
          </w:p>
        </w:tc>
        <w:tc>
          <w:tcPr>
            <w:tcW w:w="0" w:type="auto"/>
            <w:tcBorders>
              <w:top w:val="nil"/>
              <w:left w:val="nil"/>
              <w:bottom w:val="nil"/>
              <w:right w:val="nil"/>
            </w:tcBorders>
            <w:shd w:val="clear" w:color="auto" w:fill="auto"/>
            <w:noWrap/>
            <w:vAlign w:val="bottom"/>
            <w:hideMark/>
          </w:tcPr>
          <w:p w14:paraId="4E059E45" w14:textId="77777777" w:rsidR="00BE0539" w:rsidRPr="00DC2757" w:rsidRDefault="00BE0539" w:rsidP="00E750DA">
            <w:pPr>
              <w:spacing w:after="0" w:line="240" w:lineRule="auto"/>
              <w:jc w:val="center"/>
              <w:rPr>
                <w:ins w:id="2784" w:author="Commodore, Sarah" w:date="2023-03-30T13:25:00Z"/>
                <w:rFonts w:ascii="Calibri" w:eastAsia="Times New Roman" w:hAnsi="Calibri" w:cs="Calibri"/>
                <w:color w:val="000000"/>
                <w:sz w:val="20"/>
                <w:szCs w:val="20"/>
              </w:rPr>
            </w:pPr>
            <w:ins w:id="2785"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8959050" w14:textId="77777777" w:rsidR="00BE0539" w:rsidRPr="00DC2757" w:rsidRDefault="00BE0539" w:rsidP="00E750DA">
            <w:pPr>
              <w:spacing w:after="0" w:line="240" w:lineRule="auto"/>
              <w:jc w:val="center"/>
              <w:rPr>
                <w:ins w:id="2786" w:author="Commodore, Sarah" w:date="2023-03-30T13:25:00Z"/>
                <w:rFonts w:ascii="Calibri" w:eastAsia="Times New Roman" w:hAnsi="Calibri" w:cs="Calibri"/>
                <w:color w:val="000000"/>
                <w:sz w:val="20"/>
                <w:szCs w:val="20"/>
              </w:rPr>
            </w:pPr>
            <w:ins w:id="2787" w:author="Commodore, Sarah" w:date="2023-03-30T13:25:00Z">
              <w:r w:rsidRPr="00DC2757">
                <w:rPr>
                  <w:rFonts w:ascii="Calibri" w:eastAsia="Times New Roman" w:hAnsi="Calibri" w:cs="Calibri"/>
                  <w:color w:val="000000"/>
                  <w:sz w:val="20"/>
                  <w:szCs w:val="20"/>
                </w:rPr>
                <w:t>1.7E-10</w:t>
              </w:r>
            </w:ins>
          </w:p>
        </w:tc>
        <w:tc>
          <w:tcPr>
            <w:tcW w:w="0" w:type="auto"/>
            <w:tcBorders>
              <w:top w:val="nil"/>
              <w:left w:val="nil"/>
              <w:bottom w:val="nil"/>
              <w:right w:val="nil"/>
            </w:tcBorders>
            <w:shd w:val="clear" w:color="auto" w:fill="auto"/>
            <w:noWrap/>
            <w:vAlign w:val="bottom"/>
            <w:hideMark/>
          </w:tcPr>
          <w:p w14:paraId="2CCE1F56" w14:textId="77777777" w:rsidR="00BE0539" w:rsidRPr="00DC2757" w:rsidRDefault="00BE0539" w:rsidP="00E750DA">
            <w:pPr>
              <w:spacing w:after="0" w:line="240" w:lineRule="auto"/>
              <w:jc w:val="center"/>
              <w:rPr>
                <w:ins w:id="2788" w:author="Commodore, Sarah" w:date="2023-03-30T13:25:00Z"/>
                <w:rFonts w:ascii="Calibri" w:eastAsia="Times New Roman" w:hAnsi="Calibri" w:cs="Calibri"/>
                <w:color w:val="000000"/>
                <w:sz w:val="20"/>
                <w:szCs w:val="20"/>
              </w:rPr>
            </w:pPr>
            <w:ins w:id="2789" w:author="Commodore, Sarah" w:date="2023-03-30T13:25:00Z">
              <w:r w:rsidRPr="00DC2757">
                <w:rPr>
                  <w:rFonts w:ascii="Calibri" w:eastAsia="Times New Roman" w:hAnsi="Calibri" w:cs="Calibri"/>
                  <w:color w:val="000000"/>
                  <w:sz w:val="20"/>
                  <w:szCs w:val="20"/>
                </w:rPr>
                <w:t>3.7E-09</w:t>
              </w:r>
            </w:ins>
          </w:p>
        </w:tc>
        <w:tc>
          <w:tcPr>
            <w:tcW w:w="0" w:type="auto"/>
            <w:tcBorders>
              <w:top w:val="nil"/>
              <w:left w:val="nil"/>
              <w:bottom w:val="nil"/>
              <w:right w:val="nil"/>
            </w:tcBorders>
            <w:shd w:val="clear" w:color="auto" w:fill="auto"/>
            <w:noWrap/>
            <w:vAlign w:val="bottom"/>
            <w:hideMark/>
          </w:tcPr>
          <w:p w14:paraId="7A94EAA6" w14:textId="77777777" w:rsidR="00BE0539" w:rsidRPr="00DC2757" w:rsidRDefault="00BE0539" w:rsidP="00E750DA">
            <w:pPr>
              <w:spacing w:after="0" w:line="240" w:lineRule="auto"/>
              <w:jc w:val="center"/>
              <w:rPr>
                <w:ins w:id="2790" w:author="Commodore, Sarah" w:date="2023-03-30T13:25:00Z"/>
                <w:rFonts w:ascii="Calibri" w:eastAsia="Times New Roman" w:hAnsi="Calibri" w:cs="Calibri"/>
                <w:color w:val="FF0000"/>
                <w:sz w:val="20"/>
                <w:szCs w:val="20"/>
              </w:rPr>
            </w:pPr>
            <w:ins w:id="2791" w:author="Commodore, Sarah" w:date="2023-03-30T13:25:00Z">
              <w:r w:rsidRPr="00DC2757">
                <w:rPr>
                  <w:rFonts w:ascii="Calibri" w:eastAsia="Times New Roman" w:hAnsi="Calibri" w:cs="Calibri"/>
                  <w:color w:val="FF0000"/>
                  <w:sz w:val="20"/>
                  <w:szCs w:val="20"/>
                </w:rPr>
                <w:t>*</w:t>
              </w:r>
            </w:ins>
          </w:p>
        </w:tc>
      </w:tr>
      <w:tr w:rsidR="00BE0539" w:rsidRPr="00DC2757" w14:paraId="006B18CE" w14:textId="77777777" w:rsidTr="00E750DA">
        <w:trPr>
          <w:trHeight w:val="260"/>
          <w:ins w:id="2792" w:author="Commodore, Sarah" w:date="2023-03-30T13:25:00Z"/>
        </w:trPr>
        <w:tc>
          <w:tcPr>
            <w:tcW w:w="0" w:type="auto"/>
            <w:tcBorders>
              <w:top w:val="nil"/>
              <w:left w:val="nil"/>
              <w:bottom w:val="nil"/>
              <w:right w:val="nil"/>
            </w:tcBorders>
            <w:shd w:val="clear" w:color="auto" w:fill="auto"/>
            <w:noWrap/>
            <w:vAlign w:val="bottom"/>
            <w:hideMark/>
          </w:tcPr>
          <w:p w14:paraId="5BE1D1A2" w14:textId="77777777" w:rsidR="00BE0539" w:rsidRPr="00DC2757" w:rsidRDefault="00BE0539" w:rsidP="00E750DA">
            <w:pPr>
              <w:spacing w:after="0" w:line="240" w:lineRule="auto"/>
              <w:rPr>
                <w:ins w:id="2793" w:author="Commodore, Sarah" w:date="2023-03-30T13:25:00Z"/>
                <w:rFonts w:ascii="Calibri" w:eastAsia="Times New Roman" w:hAnsi="Calibri" w:cs="Calibri"/>
                <w:color w:val="000000"/>
                <w:sz w:val="20"/>
                <w:szCs w:val="20"/>
              </w:rPr>
            </w:pPr>
            <w:ins w:id="2794" w:author="Commodore, Sarah" w:date="2023-03-30T13:25:00Z">
              <w:r w:rsidRPr="00DC2757">
                <w:rPr>
                  <w:rFonts w:ascii="Calibri" w:eastAsia="Times New Roman" w:hAnsi="Calibri" w:cs="Calibri"/>
                  <w:color w:val="000000"/>
                  <w:sz w:val="20"/>
                  <w:szCs w:val="20"/>
                </w:rPr>
                <w:t>ENSG00000249621.1</w:t>
              </w:r>
            </w:ins>
          </w:p>
        </w:tc>
        <w:tc>
          <w:tcPr>
            <w:tcW w:w="0" w:type="auto"/>
            <w:tcBorders>
              <w:top w:val="nil"/>
              <w:left w:val="nil"/>
              <w:bottom w:val="nil"/>
              <w:right w:val="nil"/>
            </w:tcBorders>
            <w:shd w:val="clear" w:color="auto" w:fill="auto"/>
            <w:noWrap/>
            <w:vAlign w:val="bottom"/>
            <w:hideMark/>
          </w:tcPr>
          <w:p w14:paraId="01340A06" w14:textId="77777777" w:rsidR="00BE0539" w:rsidRPr="00DC2757" w:rsidRDefault="00BE0539" w:rsidP="00E750DA">
            <w:pPr>
              <w:spacing w:after="0" w:line="240" w:lineRule="auto"/>
              <w:rPr>
                <w:ins w:id="2795" w:author="Commodore, Sarah" w:date="2023-03-30T13:25:00Z"/>
                <w:rFonts w:ascii="Calibri" w:eastAsia="Times New Roman" w:hAnsi="Calibri" w:cs="Calibri"/>
                <w:color w:val="000000"/>
                <w:sz w:val="20"/>
                <w:szCs w:val="20"/>
              </w:rPr>
            </w:pPr>
            <w:ins w:id="2796" w:author="Commodore, Sarah" w:date="2023-03-30T13:25:00Z">
              <w:r w:rsidRPr="00DC2757">
                <w:rPr>
                  <w:rFonts w:ascii="Calibri" w:eastAsia="Times New Roman" w:hAnsi="Calibri" w:cs="Calibri"/>
                  <w:color w:val="000000"/>
                  <w:sz w:val="20"/>
                  <w:szCs w:val="20"/>
                </w:rPr>
                <w:t>AC113349.1</w:t>
              </w:r>
            </w:ins>
          </w:p>
        </w:tc>
        <w:tc>
          <w:tcPr>
            <w:tcW w:w="0" w:type="auto"/>
            <w:tcBorders>
              <w:top w:val="nil"/>
              <w:left w:val="nil"/>
              <w:bottom w:val="nil"/>
              <w:right w:val="nil"/>
            </w:tcBorders>
            <w:shd w:val="clear" w:color="auto" w:fill="auto"/>
            <w:noWrap/>
            <w:vAlign w:val="bottom"/>
            <w:hideMark/>
          </w:tcPr>
          <w:p w14:paraId="4471374F" w14:textId="77777777" w:rsidR="00BE0539" w:rsidRPr="00DC2757" w:rsidRDefault="00BE0539" w:rsidP="00E750DA">
            <w:pPr>
              <w:spacing w:after="0" w:line="240" w:lineRule="auto"/>
              <w:jc w:val="center"/>
              <w:rPr>
                <w:ins w:id="2797" w:author="Commodore, Sarah" w:date="2023-03-30T13:25:00Z"/>
                <w:rFonts w:ascii="Calibri" w:eastAsia="Times New Roman" w:hAnsi="Calibri" w:cs="Calibri"/>
                <w:color w:val="000000"/>
                <w:sz w:val="20"/>
                <w:szCs w:val="20"/>
              </w:rPr>
            </w:pPr>
            <w:ins w:id="2798"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663B535" w14:textId="77777777" w:rsidR="00BE0539" w:rsidRPr="00DC2757" w:rsidRDefault="00BE0539" w:rsidP="00E750DA">
            <w:pPr>
              <w:spacing w:after="0" w:line="240" w:lineRule="auto"/>
              <w:jc w:val="center"/>
              <w:rPr>
                <w:ins w:id="2799" w:author="Commodore, Sarah" w:date="2023-03-30T13:25:00Z"/>
                <w:rFonts w:ascii="Calibri" w:eastAsia="Times New Roman" w:hAnsi="Calibri" w:cs="Calibri"/>
                <w:color w:val="000000"/>
                <w:sz w:val="20"/>
                <w:szCs w:val="20"/>
              </w:rPr>
            </w:pPr>
            <w:ins w:id="2800" w:author="Commodore, Sarah" w:date="2023-03-30T13:25: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7A2B7995" w14:textId="77777777" w:rsidR="00BE0539" w:rsidRPr="00DC2757" w:rsidRDefault="00BE0539" w:rsidP="00E750DA">
            <w:pPr>
              <w:spacing w:after="0" w:line="240" w:lineRule="auto"/>
              <w:jc w:val="center"/>
              <w:rPr>
                <w:ins w:id="2801" w:author="Commodore, Sarah" w:date="2023-03-30T13:25:00Z"/>
                <w:rFonts w:ascii="Calibri" w:eastAsia="Times New Roman" w:hAnsi="Calibri" w:cs="Calibri"/>
                <w:color w:val="000000"/>
                <w:sz w:val="20"/>
                <w:szCs w:val="20"/>
              </w:rPr>
            </w:pPr>
            <w:ins w:id="2802" w:author="Commodore, Sarah" w:date="2023-03-30T13:25:00Z">
              <w:r w:rsidRPr="00DC2757">
                <w:rPr>
                  <w:rFonts w:ascii="Calibri" w:eastAsia="Times New Roman" w:hAnsi="Calibri" w:cs="Calibri"/>
                  <w:color w:val="000000"/>
                  <w:sz w:val="20"/>
                  <w:szCs w:val="20"/>
                </w:rPr>
                <w:t>2.3E-08</w:t>
              </w:r>
            </w:ins>
          </w:p>
        </w:tc>
        <w:tc>
          <w:tcPr>
            <w:tcW w:w="0" w:type="auto"/>
            <w:tcBorders>
              <w:top w:val="nil"/>
              <w:left w:val="nil"/>
              <w:bottom w:val="nil"/>
              <w:right w:val="nil"/>
            </w:tcBorders>
            <w:shd w:val="clear" w:color="auto" w:fill="auto"/>
            <w:noWrap/>
            <w:vAlign w:val="bottom"/>
            <w:hideMark/>
          </w:tcPr>
          <w:p w14:paraId="70E44655" w14:textId="77777777" w:rsidR="00BE0539" w:rsidRPr="00DC2757" w:rsidRDefault="00BE0539" w:rsidP="00E750DA">
            <w:pPr>
              <w:spacing w:after="0" w:line="240" w:lineRule="auto"/>
              <w:jc w:val="center"/>
              <w:rPr>
                <w:ins w:id="2803" w:author="Commodore, Sarah" w:date="2023-03-30T13:25:00Z"/>
                <w:rFonts w:ascii="Calibri" w:eastAsia="Times New Roman" w:hAnsi="Calibri" w:cs="Calibri"/>
                <w:color w:val="FF0000"/>
                <w:sz w:val="20"/>
                <w:szCs w:val="20"/>
              </w:rPr>
            </w:pPr>
            <w:ins w:id="2804" w:author="Commodore, Sarah" w:date="2023-03-30T13:25:00Z">
              <w:r w:rsidRPr="00DC2757">
                <w:rPr>
                  <w:rFonts w:ascii="Calibri" w:eastAsia="Times New Roman" w:hAnsi="Calibri" w:cs="Calibri"/>
                  <w:color w:val="FF0000"/>
                  <w:sz w:val="20"/>
                  <w:szCs w:val="20"/>
                </w:rPr>
                <w:t>*</w:t>
              </w:r>
            </w:ins>
          </w:p>
        </w:tc>
      </w:tr>
      <w:tr w:rsidR="00BE0539" w:rsidRPr="00DC2757" w14:paraId="07C16B4B" w14:textId="77777777" w:rsidTr="00E750DA">
        <w:trPr>
          <w:trHeight w:val="260"/>
          <w:ins w:id="2805" w:author="Commodore, Sarah" w:date="2023-03-30T13:25:00Z"/>
        </w:trPr>
        <w:tc>
          <w:tcPr>
            <w:tcW w:w="0" w:type="auto"/>
            <w:tcBorders>
              <w:top w:val="nil"/>
              <w:left w:val="nil"/>
              <w:bottom w:val="nil"/>
              <w:right w:val="nil"/>
            </w:tcBorders>
            <w:shd w:val="clear" w:color="auto" w:fill="auto"/>
            <w:noWrap/>
            <w:vAlign w:val="bottom"/>
            <w:hideMark/>
          </w:tcPr>
          <w:p w14:paraId="27A335EF" w14:textId="77777777" w:rsidR="00BE0539" w:rsidRPr="00DC2757" w:rsidRDefault="00BE0539" w:rsidP="00E750DA">
            <w:pPr>
              <w:spacing w:after="0" w:line="240" w:lineRule="auto"/>
              <w:rPr>
                <w:ins w:id="2806" w:author="Commodore, Sarah" w:date="2023-03-30T13:25:00Z"/>
                <w:rFonts w:ascii="Calibri" w:eastAsia="Times New Roman" w:hAnsi="Calibri" w:cs="Calibri"/>
                <w:color w:val="000000"/>
                <w:sz w:val="20"/>
                <w:szCs w:val="20"/>
              </w:rPr>
            </w:pPr>
            <w:ins w:id="2807" w:author="Commodore, Sarah" w:date="2023-03-30T13:25:00Z">
              <w:r w:rsidRPr="00DC2757">
                <w:rPr>
                  <w:rFonts w:ascii="Calibri" w:eastAsia="Times New Roman" w:hAnsi="Calibri" w:cs="Calibri"/>
                  <w:color w:val="000000"/>
                  <w:sz w:val="20"/>
                  <w:szCs w:val="20"/>
                </w:rPr>
                <w:t>ENSG00000129654.8</w:t>
              </w:r>
            </w:ins>
          </w:p>
        </w:tc>
        <w:tc>
          <w:tcPr>
            <w:tcW w:w="0" w:type="auto"/>
            <w:tcBorders>
              <w:top w:val="nil"/>
              <w:left w:val="nil"/>
              <w:bottom w:val="nil"/>
              <w:right w:val="nil"/>
            </w:tcBorders>
            <w:shd w:val="clear" w:color="auto" w:fill="auto"/>
            <w:noWrap/>
            <w:vAlign w:val="bottom"/>
            <w:hideMark/>
          </w:tcPr>
          <w:p w14:paraId="3B58D3EA" w14:textId="77777777" w:rsidR="00BE0539" w:rsidRPr="00DC2757" w:rsidRDefault="00BE0539" w:rsidP="00E750DA">
            <w:pPr>
              <w:spacing w:after="0" w:line="240" w:lineRule="auto"/>
              <w:rPr>
                <w:ins w:id="2808" w:author="Commodore, Sarah" w:date="2023-03-30T13:25:00Z"/>
                <w:rFonts w:ascii="Calibri" w:eastAsia="Times New Roman" w:hAnsi="Calibri" w:cs="Calibri"/>
                <w:color w:val="FF0000"/>
                <w:sz w:val="20"/>
                <w:szCs w:val="20"/>
              </w:rPr>
            </w:pPr>
            <w:ins w:id="2809" w:author="Commodore, Sarah" w:date="2023-03-30T13:25:00Z">
              <w:r w:rsidRPr="00DC2757">
                <w:rPr>
                  <w:rFonts w:ascii="Calibri" w:eastAsia="Times New Roman" w:hAnsi="Calibri" w:cs="Calibri"/>
                  <w:color w:val="FF0000"/>
                  <w:sz w:val="20"/>
                  <w:szCs w:val="20"/>
                </w:rPr>
                <w:t>FOXJ1</w:t>
              </w:r>
            </w:ins>
          </w:p>
        </w:tc>
        <w:tc>
          <w:tcPr>
            <w:tcW w:w="0" w:type="auto"/>
            <w:tcBorders>
              <w:top w:val="nil"/>
              <w:left w:val="nil"/>
              <w:bottom w:val="nil"/>
              <w:right w:val="nil"/>
            </w:tcBorders>
            <w:shd w:val="clear" w:color="auto" w:fill="auto"/>
            <w:noWrap/>
            <w:vAlign w:val="bottom"/>
            <w:hideMark/>
          </w:tcPr>
          <w:p w14:paraId="59C67EED" w14:textId="77777777" w:rsidR="00BE0539" w:rsidRPr="00DC2757" w:rsidRDefault="00BE0539" w:rsidP="00E750DA">
            <w:pPr>
              <w:spacing w:after="0" w:line="240" w:lineRule="auto"/>
              <w:jc w:val="center"/>
              <w:rPr>
                <w:ins w:id="2810" w:author="Commodore, Sarah" w:date="2023-03-30T13:25:00Z"/>
                <w:rFonts w:ascii="Calibri" w:eastAsia="Times New Roman" w:hAnsi="Calibri" w:cs="Calibri"/>
                <w:color w:val="000000"/>
                <w:sz w:val="20"/>
                <w:szCs w:val="20"/>
              </w:rPr>
            </w:pPr>
            <w:ins w:id="2811"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F003433" w14:textId="77777777" w:rsidR="00BE0539" w:rsidRPr="00DC2757" w:rsidRDefault="00BE0539" w:rsidP="00E750DA">
            <w:pPr>
              <w:spacing w:after="0" w:line="240" w:lineRule="auto"/>
              <w:jc w:val="center"/>
              <w:rPr>
                <w:ins w:id="2812" w:author="Commodore, Sarah" w:date="2023-03-30T13:25:00Z"/>
                <w:rFonts w:ascii="Calibri" w:eastAsia="Times New Roman" w:hAnsi="Calibri" w:cs="Calibri"/>
                <w:color w:val="000000"/>
                <w:sz w:val="20"/>
                <w:szCs w:val="20"/>
              </w:rPr>
            </w:pPr>
            <w:ins w:id="2813" w:author="Commodore, Sarah" w:date="2023-03-30T13:25:00Z">
              <w:r w:rsidRPr="00DC2757">
                <w:rPr>
                  <w:rFonts w:ascii="Calibri" w:eastAsia="Times New Roman" w:hAnsi="Calibri" w:cs="Calibri"/>
                  <w:color w:val="000000"/>
                  <w:sz w:val="20"/>
                  <w:szCs w:val="20"/>
                </w:rPr>
                <w:t>2.0E-11</w:t>
              </w:r>
            </w:ins>
          </w:p>
        </w:tc>
        <w:tc>
          <w:tcPr>
            <w:tcW w:w="0" w:type="auto"/>
            <w:tcBorders>
              <w:top w:val="nil"/>
              <w:left w:val="nil"/>
              <w:bottom w:val="nil"/>
              <w:right w:val="nil"/>
            </w:tcBorders>
            <w:shd w:val="clear" w:color="auto" w:fill="auto"/>
            <w:noWrap/>
            <w:vAlign w:val="bottom"/>
            <w:hideMark/>
          </w:tcPr>
          <w:p w14:paraId="35DF43CC" w14:textId="77777777" w:rsidR="00BE0539" w:rsidRPr="00DC2757" w:rsidRDefault="00BE0539" w:rsidP="00E750DA">
            <w:pPr>
              <w:spacing w:after="0" w:line="240" w:lineRule="auto"/>
              <w:jc w:val="center"/>
              <w:rPr>
                <w:ins w:id="2814" w:author="Commodore, Sarah" w:date="2023-03-30T13:25:00Z"/>
                <w:rFonts w:ascii="Calibri" w:eastAsia="Times New Roman" w:hAnsi="Calibri" w:cs="Calibri"/>
                <w:color w:val="000000"/>
                <w:sz w:val="20"/>
                <w:szCs w:val="20"/>
              </w:rPr>
            </w:pPr>
            <w:ins w:id="2815" w:author="Commodore, Sarah" w:date="2023-03-30T13:25:00Z">
              <w:r w:rsidRPr="00DC2757">
                <w:rPr>
                  <w:rFonts w:ascii="Calibri" w:eastAsia="Times New Roman" w:hAnsi="Calibri" w:cs="Calibri"/>
                  <w:color w:val="000000"/>
                  <w:sz w:val="20"/>
                  <w:szCs w:val="20"/>
                </w:rPr>
                <w:t>5.8E-10</w:t>
              </w:r>
            </w:ins>
          </w:p>
        </w:tc>
        <w:tc>
          <w:tcPr>
            <w:tcW w:w="0" w:type="auto"/>
            <w:tcBorders>
              <w:top w:val="nil"/>
              <w:left w:val="nil"/>
              <w:bottom w:val="nil"/>
              <w:right w:val="nil"/>
            </w:tcBorders>
            <w:shd w:val="clear" w:color="auto" w:fill="auto"/>
            <w:noWrap/>
            <w:vAlign w:val="bottom"/>
            <w:hideMark/>
          </w:tcPr>
          <w:p w14:paraId="5138B696" w14:textId="77777777" w:rsidR="00BE0539" w:rsidRPr="00DC2757" w:rsidRDefault="00BE0539" w:rsidP="00E750DA">
            <w:pPr>
              <w:spacing w:after="0" w:line="240" w:lineRule="auto"/>
              <w:jc w:val="center"/>
              <w:rPr>
                <w:ins w:id="2816" w:author="Commodore, Sarah" w:date="2023-03-30T13:25:00Z"/>
                <w:rFonts w:ascii="Calibri" w:eastAsia="Times New Roman" w:hAnsi="Calibri" w:cs="Calibri"/>
                <w:color w:val="FF0000"/>
                <w:sz w:val="20"/>
                <w:szCs w:val="20"/>
              </w:rPr>
            </w:pPr>
            <w:ins w:id="2817" w:author="Commodore, Sarah" w:date="2023-03-30T13:25:00Z">
              <w:r w:rsidRPr="00DC2757">
                <w:rPr>
                  <w:rFonts w:ascii="Calibri" w:eastAsia="Times New Roman" w:hAnsi="Calibri" w:cs="Calibri"/>
                  <w:color w:val="FF0000"/>
                  <w:sz w:val="20"/>
                  <w:szCs w:val="20"/>
                </w:rPr>
                <w:t>*</w:t>
              </w:r>
            </w:ins>
          </w:p>
        </w:tc>
      </w:tr>
      <w:tr w:rsidR="00BE0539" w:rsidRPr="00DC2757" w14:paraId="66D54A9B" w14:textId="77777777" w:rsidTr="00E750DA">
        <w:trPr>
          <w:trHeight w:val="260"/>
          <w:ins w:id="2818" w:author="Commodore, Sarah" w:date="2023-03-30T13:25:00Z"/>
        </w:trPr>
        <w:tc>
          <w:tcPr>
            <w:tcW w:w="0" w:type="auto"/>
            <w:tcBorders>
              <w:top w:val="nil"/>
              <w:left w:val="nil"/>
              <w:bottom w:val="nil"/>
              <w:right w:val="nil"/>
            </w:tcBorders>
            <w:shd w:val="clear" w:color="auto" w:fill="auto"/>
            <w:noWrap/>
            <w:vAlign w:val="bottom"/>
            <w:hideMark/>
          </w:tcPr>
          <w:p w14:paraId="223DC4B6" w14:textId="77777777" w:rsidR="00BE0539" w:rsidRPr="00DC2757" w:rsidRDefault="00BE0539" w:rsidP="00E750DA">
            <w:pPr>
              <w:spacing w:after="0" w:line="240" w:lineRule="auto"/>
              <w:rPr>
                <w:ins w:id="2819" w:author="Commodore, Sarah" w:date="2023-03-30T13:25:00Z"/>
                <w:rFonts w:ascii="Calibri" w:eastAsia="Times New Roman" w:hAnsi="Calibri" w:cs="Calibri"/>
                <w:color w:val="000000"/>
                <w:sz w:val="20"/>
                <w:szCs w:val="20"/>
              </w:rPr>
            </w:pPr>
            <w:ins w:id="2820" w:author="Commodore, Sarah" w:date="2023-03-30T13:25:00Z">
              <w:r w:rsidRPr="00DC2757">
                <w:rPr>
                  <w:rFonts w:ascii="Calibri" w:eastAsia="Times New Roman" w:hAnsi="Calibri" w:cs="Calibri"/>
                  <w:color w:val="000000"/>
                  <w:sz w:val="20"/>
                  <w:szCs w:val="20"/>
                </w:rPr>
                <w:t>ENSG00000239831.1</w:t>
              </w:r>
            </w:ins>
          </w:p>
        </w:tc>
        <w:tc>
          <w:tcPr>
            <w:tcW w:w="0" w:type="auto"/>
            <w:tcBorders>
              <w:top w:val="nil"/>
              <w:left w:val="nil"/>
              <w:bottom w:val="nil"/>
              <w:right w:val="nil"/>
            </w:tcBorders>
            <w:shd w:val="clear" w:color="auto" w:fill="auto"/>
            <w:noWrap/>
            <w:vAlign w:val="bottom"/>
            <w:hideMark/>
          </w:tcPr>
          <w:p w14:paraId="36B030E4" w14:textId="77777777" w:rsidR="00BE0539" w:rsidRPr="00DC2757" w:rsidRDefault="00BE0539" w:rsidP="00E750DA">
            <w:pPr>
              <w:spacing w:after="0" w:line="240" w:lineRule="auto"/>
              <w:rPr>
                <w:ins w:id="2821" w:author="Commodore, Sarah" w:date="2023-03-30T13:25:00Z"/>
                <w:rFonts w:ascii="Calibri" w:eastAsia="Times New Roman" w:hAnsi="Calibri" w:cs="Calibri"/>
                <w:color w:val="000000"/>
                <w:sz w:val="20"/>
                <w:szCs w:val="20"/>
              </w:rPr>
            </w:pPr>
            <w:ins w:id="2822" w:author="Commodore, Sarah" w:date="2023-03-30T13:25:00Z">
              <w:r w:rsidRPr="00DC2757">
                <w:rPr>
                  <w:rFonts w:ascii="Calibri" w:eastAsia="Times New Roman" w:hAnsi="Calibri" w:cs="Calibri"/>
                  <w:color w:val="000000"/>
                  <w:sz w:val="20"/>
                  <w:szCs w:val="20"/>
                </w:rPr>
                <w:t>RNF7P1</w:t>
              </w:r>
            </w:ins>
          </w:p>
        </w:tc>
        <w:tc>
          <w:tcPr>
            <w:tcW w:w="0" w:type="auto"/>
            <w:tcBorders>
              <w:top w:val="nil"/>
              <w:left w:val="nil"/>
              <w:bottom w:val="nil"/>
              <w:right w:val="nil"/>
            </w:tcBorders>
            <w:shd w:val="clear" w:color="auto" w:fill="auto"/>
            <w:noWrap/>
            <w:vAlign w:val="bottom"/>
            <w:hideMark/>
          </w:tcPr>
          <w:p w14:paraId="20506C34" w14:textId="77777777" w:rsidR="00BE0539" w:rsidRPr="00DC2757" w:rsidRDefault="00BE0539" w:rsidP="00E750DA">
            <w:pPr>
              <w:spacing w:after="0" w:line="240" w:lineRule="auto"/>
              <w:jc w:val="center"/>
              <w:rPr>
                <w:ins w:id="2823" w:author="Commodore, Sarah" w:date="2023-03-30T13:25:00Z"/>
                <w:rFonts w:ascii="Calibri" w:eastAsia="Times New Roman" w:hAnsi="Calibri" w:cs="Calibri"/>
                <w:color w:val="000000"/>
                <w:sz w:val="20"/>
                <w:szCs w:val="20"/>
              </w:rPr>
            </w:pPr>
            <w:ins w:id="2824"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853C468" w14:textId="77777777" w:rsidR="00BE0539" w:rsidRPr="00DC2757" w:rsidRDefault="00BE0539" w:rsidP="00E750DA">
            <w:pPr>
              <w:spacing w:after="0" w:line="240" w:lineRule="auto"/>
              <w:jc w:val="center"/>
              <w:rPr>
                <w:ins w:id="2825" w:author="Commodore, Sarah" w:date="2023-03-30T13:25:00Z"/>
                <w:rFonts w:ascii="Calibri" w:eastAsia="Times New Roman" w:hAnsi="Calibri" w:cs="Calibri"/>
                <w:color w:val="000000"/>
                <w:sz w:val="20"/>
                <w:szCs w:val="20"/>
              </w:rPr>
            </w:pPr>
            <w:ins w:id="2826" w:author="Commodore, Sarah" w:date="2023-03-30T13:25:00Z">
              <w:r w:rsidRPr="00DC2757">
                <w:rPr>
                  <w:rFonts w:ascii="Calibri" w:eastAsia="Times New Roman" w:hAnsi="Calibri" w:cs="Calibri"/>
                  <w:color w:val="000000"/>
                  <w:sz w:val="20"/>
                  <w:szCs w:val="20"/>
                </w:rPr>
                <w:t>1.0E-04</w:t>
              </w:r>
            </w:ins>
          </w:p>
        </w:tc>
        <w:tc>
          <w:tcPr>
            <w:tcW w:w="0" w:type="auto"/>
            <w:tcBorders>
              <w:top w:val="nil"/>
              <w:left w:val="nil"/>
              <w:bottom w:val="nil"/>
              <w:right w:val="nil"/>
            </w:tcBorders>
            <w:shd w:val="clear" w:color="auto" w:fill="auto"/>
            <w:noWrap/>
            <w:vAlign w:val="bottom"/>
            <w:hideMark/>
          </w:tcPr>
          <w:p w14:paraId="50A2A87D" w14:textId="77777777" w:rsidR="00BE0539" w:rsidRPr="00DC2757" w:rsidRDefault="00BE0539" w:rsidP="00E750DA">
            <w:pPr>
              <w:spacing w:after="0" w:line="240" w:lineRule="auto"/>
              <w:jc w:val="center"/>
              <w:rPr>
                <w:ins w:id="2827" w:author="Commodore, Sarah" w:date="2023-03-30T13:25:00Z"/>
                <w:rFonts w:ascii="Calibri" w:eastAsia="Times New Roman" w:hAnsi="Calibri" w:cs="Calibri"/>
                <w:color w:val="000000"/>
                <w:sz w:val="20"/>
                <w:szCs w:val="20"/>
              </w:rPr>
            </w:pPr>
            <w:ins w:id="2828" w:author="Commodore, Sarah" w:date="2023-03-30T13:25:00Z">
              <w:r w:rsidRPr="00DC2757">
                <w:rPr>
                  <w:rFonts w:ascii="Calibri" w:eastAsia="Times New Roman" w:hAnsi="Calibri" w:cs="Calibri"/>
                  <w:color w:val="000000"/>
                  <w:sz w:val="20"/>
                  <w:szCs w:val="20"/>
                </w:rPr>
                <w:t>5.3E-04</w:t>
              </w:r>
            </w:ins>
          </w:p>
        </w:tc>
        <w:tc>
          <w:tcPr>
            <w:tcW w:w="0" w:type="auto"/>
            <w:tcBorders>
              <w:top w:val="nil"/>
              <w:left w:val="nil"/>
              <w:bottom w:val="nil"/>
              <w:right w:val="nil"/>
            </w:tcBorders>
            <w:shd w:val="clear" w:color="auto" w:fill="auto"/>
            <w:noWrap/>
            <w:vAlign w:val="bottom"/>
            <w:hideMark/>
          </w:tcPr>
          <w:p w14:paraId="0B26B408" w14:textId="77777777" w:rsidR="00BE0539" w:rsidRPr="00DC2757" w:rsidRDefault="00BE0539" w:rsidP="00E750DA">
            <w:pPr>
              <w:spacing w:after="0" w:line="240" w:lineRule="auto"/>
              <w:jc w:val="center"/>
              <w:rPr>
                <w:ins w:id="2829" w:author="Commodore, Sarah" w:date="2023-03-30T13:25:00Z"/>
                <w:rFonts w:ascii="Calibri" w:eastAsia="Times New Roman" w:hAnsi="Calibri" w:cs="Calibri"/>
                <w:color w:val="FF0000"/>
                <w:sz w:val="20"/>
                <w:szCs w:val="20"/>
              </w:rPr>
            </w:pPr>
            <w:ins w:id="2830" w:author="Commodore, Sarah" w:date="2023-03-30T13:25:00Z">
              <w:r w:rsidRPr="00DC2757">
                <w:rPr>
                  <w:rFonts w:ascii="Calibri" w:eastAsia="Times New Roman" w:hAnsi="Calibri" w:cs="Calibri"/>
                  <w:color w:val="FF0000"/>
                  <w:sz w:val="20"/>
                  <w:szCs w:val="20"/>
                </w:rPr>
                <w:t>*</w:t>
              </w:r>
            </w:ins>
          </w:p>
        </w:tc>
      </w:tr>
      <w:tr w:rsidR="00BE0539" w:rsidRPr="00DC2757" w14:paraId="3C1F6025" w14:textId="77777777" w:rsidTr="00E750DA">
        <w:trPr>
          <w:trHeight w:val="260"/>
          <w:ins w:id="2831" w:author="Commodore, Sarah" w:date="2023-03-30T13:25:00Z"/>
        </w:trPr>
        <w:tc>
          <w:tcPr>
            <w:tcW w:w="0" w:type="auto"/>
            <w:tcBorders>
              <w:top w:val="nil"/>
              <w:left w:val="nil"/>
              <w:bottom w:val="nil"/>
              <w:right w:val="nil"/>
            </w:tcBorders>
            <w:shd w:val="clear" w:color="auto" w:fill="auto"/>
            <w:noWrap/>
            <w:vAlign w:val="bottom"/>
            <w:hideMark/>
          </w:tcPr>
          <w:p w14:paraId="1F9C02E3" w14:textId="77777777" w:rsidR="00BE0539" w:rsidRPr="00DC2757" w:rsidRDefault="00BE0539" w:rsidP="00E750DA">
            <w:pPr>
              <w:spacing w:after="0" w:line="240" w:lineRule="auto"/>
              <w:rPr>
                <w:ins w:id="2832" w:author="Commodore, Sarah" w:date="2023-03-30T13:25:00Z"/>
                <w:rFonts w:ascii="Calibri" w:eastAsia="Times New Roman" w:hAnsi="Calibri" w:cs="Calibri"/>
                <w:color w:val="000000"/>
                <w:sz w:val="20"/>
                <w:szCs w:val="20"/>
              </w:rPr>
            </w:pPr>
            <w:ins w:id="2833" w:author="Commodore, Sarah" w:date="2023-03-30T13:25:00Z">
              <w:r w:rsidRPr="00DC2757">
                <w:rPr>
                  <w:rFonts w:ascii="Calibri" w:eastAsia="Times New Roman" w:hAnsi="Calibri" w:cs="Calibri"/>
                  <w:color w:val="000000"/>
                  <w:sz w:val="20"/>
                  <w:szCs w:val="20"/>
                </w:rPr>
                <w:t>ENSG00000152763.17</w:t>
              </w:r>
            </w:ins>
          </w:p>
        </w:tc>
        <w:tc>
          <w:tcPr>
            <w:tcW w:w="0" w:type="auto"/>
            <w:tcBorders>
              <w:top w:val="nil"/>
              <w:left w:val="nil"/>
              <w:bottom w:val="nil"/>
              <w:right w:val="nil"/>
            </w:tcBorders>
            <w:shd w:val="clear" w:color="auto" w:fill="auto"/>
            <w:noWrap/>
            <w:vAlign w:val="bottom"/>
            <w:hideMark/>
          </w:tcPr>
          <w:p w14:paraId="3F278B7E" w14:textId="77777777" w:rsidR="00BE0539" w:rsidRPr="00DC2757" w:rsidRDefault="00BE0539" w:rsidP="00E750DA">
            <w:pPr>
              <w:spacing w:after="0" w:line="240" w:lineRule="auto"/>
              <w:rPr>
                <w:ins w:id="2834" w:author="Commodore, Sarah" w:date="2023-03-30T13:25:00Z"/>
                <w:rFonts w:ascii="Calibri" w:eastAsia="Times New Roman" w:hAnsi="Calibri" w:cs="Calibri"/>
                <w:color w:val="000000"/>
                <w:sz w:val="20"/>
                <w:szCs w:val="20"/>
              </w:rPr>
            </w:pPr>
            <w:ins w:id="2835" w:author="Commodore, Sarah" w:date="2023-03-30T13:25:00Z">
              <w:r w:rsidRPr="00DC2757">
                <w:rPr>
                  <w:rFonts w:ascii="Calibri" w:eastAsia="Times New Roman" w:hAnsi="Calibri" w:cs="Calibri"/>
                  <w:color w:val="000000"/>
                  <w:sz w:val="20"/>
                  <w:szCs w:val="20"/>
                </w:rPr>
                <w:t>DNAI4</w:t>
              </w:r>
            </w:ins>
          </w:p>
        </w:tc>
        <w:tc>
          <w:tcPr>
            <w:tcW w:w="0" w:type="auto"/>
            <w:tcBorders>
              <w:top w:val="nil"/>
              <w:left w:val="nil"/>
              <w:bottom w:val="nil"/>
              <w:right w:val="nil"/>
            </w:tcBorders>
            <w:shd w:val="clear" w:color="auto" w:fill="auto"/>
            <w:noWrap/>
            <w:vAlign w:val="bottom"/>
            <w:hideMark/>
          </w:tcPr>
          <w:p w14:paraId="6B1F301F" w14:textId="77777777" w:rsidR="00BE0539" w:rsidRPr="00DC2757" w:rsidRDefault="00BE0539" w:rsidP="00E750DA">
            <w:pPr>
              <w:spacing w:after="0" w:line="240" w:lineRule="auto"/>
              <w:jc w:val="center"/>
              <w:rPr>
                <w:ins w:id="2836" w:author="Commodore, Sarah" w:date="2023-03-30T13:25:00Z"/>
                <w:rFonts w:ascii="Calibri" w:eastAsia="Times New Roman" w:hAnsi="Calibri" w:cs="Calibri"/>
                <w:color w:val="000000"/>
                <w:sz w:val="20"/>
                <w:szCs w:val="20"/>
              </w:rPr>
            </w:pPr>
            <w:ins w:id="2837"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685FCD1" w14:textId="77777777" w:rsidR="00BE0539" w:rsidRPr="00DC2757" w:rsidRDefault="00BE0539" w:rsidP="00E750DA">
            <w:pPr>
              <w:spacing w:after="0" w:line="240" w:lineRule="auto"/>
              <w:jc w:val="center"/>
              <w:rPr>
                <w:ins w:id="2838" w:author="Commodore, Sarah" w:date="2023-03-30T13:25:00Z"/>
                <w:rFonts w:ascii="Calibri" w:eastAsia="Times New Roman" w:hAnsi="Calibri" w:cs="Calibri"/>
                <w:color w:val="000000"/>
                <w:sz w:val="20"/>
                <w:szCs w:val="20"/>
              </w:rPr>
            </w:pPr>
            <w:ins w:id="2839" w:author="Commodore, Sarah" w:date="2023-03-30T13:25:00Z">
              <w:r w:rsidRPr="00DC2757">
                <w:rPr>
                  <w:rFonts w:ascii="Calibri" w:eastAsia="Times New Roman" w:hAnsi="Calibri" w:cs="Calibri"/>
                  <w:color w:val="000000"/>
                  <w:sz w:val="20"/>
                  <w:szCs w:val="20"/>
                </w:rPr>
                <w:t>9.2E-14</w:t>
              </w:r>
            </w:ins>
          </w:p>
        </w:tc>
        <w:tc>
          <w:tcPr>
            <w:tcW w:w="0" w:type="auto"/>
            <w:tcBorders>
              <w:top w:val="nil"/>
              <w:left w:val="nil"/>
              <w:bottom w:val="nil"/>
              <w:right w:val="nil"/>
            </w:tcBorders>
            <w:shd w:val="clear" w:color="auto" w:fill="auto"/>
            <w:noWrap/>
            <w:vAlign w:val="bottom"/>
            <w:hideMark/>
          </w:tcPr>
          <w:p w14:paraId="7D409299" w14:textId="77777777" w:rsidR="00BE0539" w:rsidRPr="00DC2757" w:rsidRDefault="00BE0539" w:rsidP="00E750DA">
            <w:pPr>
              <w:spacing w:after="0" w:line="240" w:lineRule="auto"/>
              <w:jc w:val="center"/>
              <w:rPr>
                <w:ins w:id="2840" w:author="Commodore, Sarah" w:date="2023-03-30T13:25:00Z"/>
                <w:rFonts w:ascii="Calibri" w:eastAsia="Times New Roman" w:hAnsi="Calibri" w:cs="Calibri"/>
                <w:color w:val="000000"/>
                <w:sz w:val="20"/>
                <w:szCs w:val="20"/>
              </w:rPr>
            </w:pPr>
            <w:ins w:id="2841" w:author="Commodore, Sarah" w:date="2023-03-30T13:25:00Z">
              <w:r w:rsidRPr="00DC2757">
                <w:rPr>
                  <w:rFonts w:ascii="Calibri" w:eastAsia="Times New Roman" w:hAnsi="Calibri" w:cs="Calibri"/>
                  <w:color w:val="000000"/>
                  <w:sz w:val="20"/>
                  <w:szCs w:val="20"/>
                </w:rPr>
                <w:t>4.7E-12</w:t>
              </w:r>
            </w:ins>
          </w:p>
        </w:tc>
        <w:tc>
          <w:tcPr>
            <w:tcW w:w="0" w:type="auto"/>
            <w:tcBorders>
              <w:top w:val="nil"/>
              <w:left w:val="nil"/>
              <w:bottom w:val="nil"/>
              <w:right w:val="nil"/>
            </w:tcBorders>
            <w:shd w:val="clear" w:color="auto" w:fill="auto"/>
            <w:noWrap/>
            <w:vAlign w:val="bottom"/>
            <w:hideMark/>
          </w:tcPr>
          <w:p w14:paraId="3144EC06" w14:textId="77777777" w:rsidR="00BE0539" w:rsidRPr="00DC2757" w:rsidRDefault="00BE0539" w:rsidP="00E750DA">
            <w:pPr>
              <w:spacing w:after="0" w:line="240" w:lineRule="auto"/>
              <w:jc w:val="center"/>
              <w:rPr>
                <w:ins w:id="2842" w:author="Commodore, Sarah" w:date="2023-03-30T13:25:00Z"/>
                <w:rFonts w:ascii="Calibri" w:eastAsia="Times New Roman" w:hAnsi="Calibri" w:cs="Calibri"/>
                <w:color w:val="FF0000"/>
                <w:sz w:val="20"/>
                <w:szCs w:val="20"/>
              </w:rPr>
            </w:pPr>
            <w:ins w:id="2843" w:author="Commodore, Sarah" w:date="2023-03-30T13:25:00Z">
              <w:r w:rsidRPr="00DC2757">
                <w:rPr>
                  <w:rFonts w:ascii="Calibri" w:eastAsia="Times New Roman" w:hAnsi="Calibri" w:cs="Calibri"/>
                  <w:color w:val="FF0000"/>
                  <w:sz w:val="20"/>
                  <w:szCs w:val="20"/>
                </w:rPr>
                <w:t>*</w:t>
              </w:r>
            </w:ins>
          </w:p>
        </w:tc>
      </w:tr>
      <w:tr w:rsidR="00BE0539" w:rsidRPr="00DC2757" w14:paraId="3C839D6C" w14:textId="77777777" w:rsidTr="00E750DA">
        <w:trPr>
          <w:trHeight w:val="260"/>
          <w:ins w:id="2844" w:author="Commodore, Sarah" w:date="2023-03-30T13:25:00Z"/>
        </w:trPr>
        <w:tc>
          <w:tcPr>
            <w:tcW w:w="0" w:type="auto"/>
            <w:tcBorders>
              <w:top w:val="nil"/>
              <w:left w:val="nil"/>
              <w:bottom w:val="nil"/>
              <w:right w:val="nil"/>
            </w:tcBorders>
            <w:shd w:val="clear" w:color="auto" w:fill="auto"/>
            <w:noWrap/>
            <w:vAlign w:val="bottom"/>
            <w:hideMark/>
          </w:tcPr>
          <w:p w14:paraId="1AB84D9A" w14:textId="77777777" w:rsidR="00BE0539" w:rsidRPr="00DC2757" w:rsidRDefault="00BE0539" w:rsidP="00E750DA">
            <w:pPr>
              <w:spacing w:after="0" w:line="240" w:lineRule="auto"/>
              <w:rPr>
                <w:ins w:id="2845" w:author="Commodore, Sarah" w:date="2023-03-30T13:25:00Z"/>
                <w:rFonts w:ascii="Calibri" w:eastAsia="Times New Roman" w:hAnsi="Calibri" w:cs="Calibri"/>
                <w:color w:val="000000"/>
                <w:sz w:val="20"/>
                <w:szCs w:val="20"/>
              </w:rPr>
            </w:pPr>
            <w:ins w:id="2846" w:author="Commodore, Sarah" w:date="2023-03-30T13:25:00Z">
              <w:r w:rsidRPr="00DC2757">
                <w:rPr>
                  <w:rFonts w:ascii="Calibri" w:eastAsia="Times New Roman" w:hAnsi="Calibri" w:cs="Calibri"/>
                  <w:color w:val="000000"/>
                  <w:sz w:val="20"/>
                  <w:szCs w:val="20"/>
                </w:rPr>
                <w:t>ENSG00000176009.3</w:t>
              </w:r>
            </w:ins>
          </w:p>
        </w:tc>
        <w:tc>
          <w:tcPr>
            <w:tcW w:w="0" w:type="auto"/>
            <w:tcBorders>
              <w:top w:val="nil"/>
              <w:left w:val="nil"/>
              <w:bottom w:val="nil"/>
              <w:right w:val="nil"/>
            </w:tcBorders>
            <w:shd w:val="clear" w:color="auto" w:fill="auto"/>
            <w:noWrap/>
            <w:vAlign w:val="bottom"/>
            <w:hideMark/>
          </w:tcPr>
          <w:p w14:paraId="2B85BE79" w14:textId="77777777" w:rsidR="00BE0539" w:rsidRPr="00DC2757" w:rsidRDefault="00BE0539" w:rsidP="00E750DA">
            <w:pPr>
              <w:spacing w:after="0" w:line="240" w:lineRule="auto"/>
              <w:rPr>
                <w:ins w:id="2847" w:author="Commodore, Sarah" w:date="2023-03-30T13:25:00Z"/>
                <w:rFonts w:ascii="Calibri" w:eastAsia="Times New Roman" w:hAnsi="Calibri" w:cs="Calibri"/>
                <w:color w:val="000000"/>
                <w:sz w:val="20"/>
                <w:szCs w:val="20"/>
              </w:rPr>
            </w:pPr>
            <w:ins w:id="2848" w:author="Commodore, Sarah" w:date="2023-03-30T13:25:00Z">
              <w:r w:rsidRPr="00DC2757">
                <w:rPr>
                  <w:rFonts w:ascii="Calibri" w:eastAsia="Times New Roman" w:hAnsi="Calibri" w:cs="Calibri"/>
                  <w:color w:val="000000"/>
                  <w:sz w:val="20"/>
                  <w:szCs w:val="20"/>
                </w:rPr>
                <w:t>ASCL3</w:t>
              </w:r>
            </w:ins>
          </w:p>
        </w:tc>
        <w:tc>
          <w:tcPr>
            <w:tcW w:w="0" w:type="auto"/>
            <w:tcBorders>
              <w:top w:val="nil"/>
              <w:left w:val="nil"/>
              <w:bottom w:val="nil"/>
              <w:right w:val="nil"/>
            </w:tcBorders>
            <w:shd w:val="clear" w:color="auto" w:fill="auto"/>
            <w:noWrap/>
            <w:vAlign w:val="bottom"/>
            <w:hideMark/>
          </w:tcPr>
          <w:p w14:paraId="44E90445" w14:textId="77777777" w:rsidR="00BE0539" w:rsidRPr="00DC2757" w:rsidRDefault="00BE0539" w:rsidP="00E750DA">
            <w:pPr>
              <w:spacing w:after="0" w:line="240" w:lineRule="auto"/>
              <w:jc w:val="center"/>
              <w:rPr>
                <w:ins w:id="2849" w:author="Commodore, Sarah" w:date="2023-03-30T13:25:00Z"/>
                <w:rFonts w:ascii="Calibri" w:eastAsia="Times New Roman" w:hAnsi="Calibri" w:cs="Calibri"/>
                <w:color w:val="000000"/>
                <w:sz w:val="20"/>
                <w:szCs w:val="20"/>
              </w:rPr>
            </w:pPr>
            <w:ins w:id="2850"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A559C84" w14:textId="77777777" w:rsidR="00BE0539" w:rsidRPr="00DC2757" w:rsidRDefault="00BE0539" w:rsidP="00E750DA">
            <w:pPr>
              <w:spacing w:after="0" w:line="240" w:lineRule="auto"/>
              <w:jc w:val="center"/>
              <w:rPr>
                <w:ins w:id="2851" w:author="Commodore, Sarah" w:date="2023-03-30T13:25:00Z"/>
                <w:rFonts w:ascii="Calibri" w:eastAsia="Times New Roman" w:hAnsi="Calibri" w:cs="Calibri"/>
                <w:color w:val="000000"/>
                <w:sz w:val="20"/>
                <w:szCs w:val="20"/>
              </w:rPr>
            </w:pPr>
            <w:ins w:id="2852" w:author="Commodore, Sarah" w:date="2023-03-30T13:25:00Z">
              <w:r w:rsidRPr="00DC2757">
                <w:rPr>
                  <w:rFonts w:ascii="Calibri" w:eastAsia="Times New Roman" w:hAnsi="Calibri" w:cs="Calibri"/>
                  <w:color w:val="000000"/>
                  <w:sz w:val="20"/>
                  <w:szCs w:val="20"/>
                </w:rPr>
                <w:t>4.8E-05</w:t>
              </w:r>
            </w:ins>
          </w:p>
        </w:tc>
        <w:tc>
          <w:tcPr>
            <w:tcW w:w="0" w:type="auto"/>
            <w:tcBorders>
              <w:top w:val="nil"/>
              <w:left w:val="nil"/>
              <w:bottom w:val="nil"/>
              <w:right w:val="nil"/>
            </w:tcBorders>
            <w:shd w:val="clear" w:color="auto" w:fill="auto"/>
            <w:noWrap/>
            <w:vAlign w:val="bottom"/>
            <w:hideMark/>
          </w:tcPr>
          <w:p w14:paraId="01623871" w14:textId="77777777" w:rsidR="00BE0539" w:rsidRPr="00DC2757" w:rsidRDefault="00BE0539" w:rsidP="00E750DA">
            <w:pPr>
              <w:spacing w:after="0" w:line="240" w:lineRule="auto"/>
              <w:jc w:val="center"/>
              <w:rPr>
                <w:ins w:id="2853" w:author="Commodore, Sarah" w:date="2023-03-30T13:25:00Z"/>
                <w:rFonts w:ascii="Calibri" w:eastAsia="Times New Roman" w:hAnsi="Calibri" w:cs="Calibri"/>
                <w:color w:val="000000"/>
                <w:sz w:val="20"/>
                <w:szCs w:val="20"/>
              </w:rPr>
            </w:pPr>
            <w:ins w:id="2854" w:author="Commodore, Sarah" w:date="2023-03-30T13:25:00Z">
              <w:r w:rsidRPr="00DC2757">
                <w:rPr>
                  <w:rFonts w:ascii="Calibri" w:eastAsia="Times New Roman" w:hAnsi="Calibri" w:cs="Calibri"/>
                  <w:color w:val="000000"/>
                  <w:sz w:val="20"/>
                  <w:szCs w:val="20"/>
                </w:rPr>
                <w:t>2.7E-04</w:t>
              </w:r>
            </w:ins>
          </w:p>
        </w:tc>
        <w:tc>
          <w:tcPr>
            <w:tcW w:w="0" w:type="auto"/>
            <w:tcBorders>
              <w:top w:val="nil"/>
              <w:left w:val="nil"/>
              <w:bottom w:val="nil"/>
              <w:right w:val="nil"/>
            </w:tcBorders>
            <w:shd w:val="clear" w:color="auto" w:fill="auto"/>
            <w:noWrap/>
            <w:vAlign w:val="bottom"/>
            <w:hideMark/>
          </w:tcPr>
          <w:p w14:paraId="301BFB47" w14:textId="77777777" w:rsidR="00BE0539" w:rsidRPr="00DC2757" w:rsidRDefault="00BE0539" w:rsidP="00E750DA">
            <w:pPr>
              <w:spacing w:after="0" w:line="240" w:lineRule="auto"/>
              <w:jc w:val="center"/>
              <w:rPr>
                <w:ins w:id="2855" w:author="Commodore, Sarah" w:date="2023-03-30T13:25:00Z"/>
                <w:rFonts w:ascii="Calibri" w:eastAsia="Times New Roman" w:hAnsi="Calibri" w:cs="Calibri"/>
                <w:color w:val="FF0000"/>
                <w:sz w:val="20"/>
                <w:szCs w:val="20"/>
              </w:rPr>
            </w:pPr>
            <w:ins w:id="2856" w:author="Commodore, Sarah" w:date="2023-03-30T13:25:00Z">
              <w:r w:rsidRPr="00DC2757">
                <w:rPr>
                  <w:rFonts w:ascii="Calibri" w:eastAsia="Times New Roman" w:hAnsi="Calibri" w:cs="Calibri"/>
                  <w:color w:val="FF0000"/>
                  <w:sz w:val="20"/>
                  <w:szCs w:val="20"/>
                </w:rPr>
                <w:t>*</w:t>
              </w:r>
            </w:ins>
          </w:p>
        </w:tc>
      </w:tr>
      <w:tr w:rsidR="00BE0539" w:rsidRPr="00DC2757" w14:paraId="21B98E78" w14:textId="77777777" w:rsidTr="00E750DA">
        <w:trPr>
          <w:trHeight w:val="260"/>
          <w:ins w:id="2857" w:author="Commodore, Sarah" w:date="2023-03-30T13:25:00Z"/>
        </w:trPr>
        <w:tc>
          <w:tcPr>
            <w:tcW w:w="0" w:type="auto"/>
            <w:tcBorders>
              <w:top w:val="nil"/>
              <w:left w:val="nil"/>
              <w:bottom w:val="nil"/>
              <w:right w:val="nil"/>
            </w:tcBorders>
            <w:shd w:val="clear" w:color="auto" w:fill="auto"/>
            <w:noWrap/>
            <w:vAlign w:val="bottom"/>
            <w:hideMark/>
          </w:tcPr>
          <w:p w14:paraId="203B1A48" w14:textId="77777777" w:rsidR="00BE0539" w:rsidRPr="00DC2757" w:rsidRDefault="00BE0539" w:rsidP="00E750DA">
            <w:pPr>
              <w:spacing w:after="0" w:line="240" w:lineRule="auto"/>
              <w:rPr>
                <w:ins w:id="2858" w:author="Commodore, Sarah" w:date="2023-03-30T13:25:00Z"/>
                <w:rFonts w:ascii="Calibri" w:eastAsia="Times New Roman" w:hAnsi="Calibri" w:cs="Calibri"/>
                <w:color w:val="000000"/>
                <w:sz w:val="20"/>
                <w:szCs w:val="20"/>
              </w:rPr>
            </w:pPr>
            <w:ins w:id="2859" w:author="Commodore, Sarah" w:date="2023-03-30T13:25:00Z">
              <w:r w:rsidRPr="00DC2757">
                <w:rPr>
                  <w:rFonts w:ascii="Calibri" w:eastAsia="Times New Roman" w:hAnsi="Calibri" w:cs="Calibri"/>
                  <w:color w:val="000000"/>
                  <w:sz w:val="20"/>
                  <w:szCs w:val="20"/>
                </w:rPr>
                <w:t>ENSG00000176381.6</w:t>
              </w:r>
            </w:ins>
          </w:p>
        </w:tc>
        <w:tc>
          <w:tcPr>
            <w:tcW w:w="0" w:type="auto"/>
            <w:tcBorders>
              <w:top w:val="nil"/>
              <w:left w:val="nil"/>
              <w:bottom w:val="nil"/>
              <w:right w:val="nil"/>
            </w:tcBorders>
            <w:shd w:val="clear" w:color="auto" w:fill="auto"/>
            <w:noWrap/>
            <w:vAlign w:val="bottom"/>
            <w:hideMark/>
          </w:tcPr>
          <w:p w14:paraId="166BF674" w14:textId="77777777" w:rsidR="00BE0539" w:rsidRPr="00DC2757" w:rsidRDefault="00BE0539" w:rsidP="00E750DA">
            <w:pPr>
              <w:spacing w:after="0" w:line="240" w:lineRule="auto"/>
              <w:rPr>
                <w:ins w:id="2860" w:author="Commodore, Sarah" w:date="2023-03-30T13:25:00Z"/>
                <w:rFonts w:ascii="Calibri" w:eastAsia="Times New Roman" w:hAnsi="Calibri" w:cs="Calibri"/>
                <w:color w:val="000000"/>
                <w:sz w:val="20"/>
                <w:szCs w:val="20"/>
              </w:rPr>
            </w:pPr>
            <w:ins w:id="2861" w:author="Commodore, Sarah" w:date="2023-03-30T13:25:00Z">
              <w:r w:rsidRPr="00DC2757">
                <w:rPr>
                  <w:rFonts w:ascii="Calibri" w:eastAsia="Times New Roman" w:hAnsi="Calibri" w:cs="Calibri"/>
                  <w:color w:val="000000"/>
                  <w:sz w:val="20"/>
                  <w:szCs w:val="20"/>
                </w:rPr>
                <w:t>PRR18</w:t>
              </w:r>
            </w:ins>
          </w:p>
        </w:tc>
        <w:tc>
          <w:tcPr>
            <w:tcW w:w="0" w:type="auto"/>
            <w:tcBorders>
              <w:top w:val="nil"/>
              <w:left w:val="nil"/>
              <w:bottom w:val="nil"/>
              <w:right w:val="nil"/>
            </w:tcBorders>
            <w:shd w:val="clear" w:color="auto" w:fill="auto"/>
            <w:noWrap/>
            <w:vAlign w:val="bottom"/>
            <w:hideMark/>
          </w:tcPr>
          <w:p w14:paraId="46DA7FC1" w14:textId="77777777" w:rsidR="00BE0539" w:rsidRPr="00DC2757" w:rsidRDefault="00BE0539" w:rsidP="00E750DA">
            <w:pPr>
              <w:spacing w:after="0" w:line="240" w:lineRule="auto"/>
              <w:jc w:val="center"/>
              <w:rPr>
                <w:ins w:id="2862" w:author="Commodore, Sarah" w:date="2023-03-30T13:25:00Z"/>
                <w:rFonts w:ascii="Calibri" w:eastAsia="Times New Roman" w:hAnsi="Calibri" w:cs="Calibri"/>
                <w:color w:val="000000"/>
                <w:sz w:val="20"/>
                <w:szCs w:val="20"/>
              </w:rPr>
            </w:pPr>
            <w:ins w:id="2863"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763F11F" w14:textId="77777777" w:rsidR="00BE0539" w:rsidRPr="00DC2757" w:rsidRDefault="00BE0539" w:rsidP="00E750DA">
            <w:pPr>
              <w:spacing w:after="0" w:line="240" w:lineRule="auto"/>
              <w:jc w:val="center"/>
              <w:rPr>
                <w:ins w:id="2864" w:author="Commodore, Sarah" w:date="2023-03-30T13:25:00Z"/>
                <w:rFonts w:ascii="Calibri" w:eastAsia="Times New Roman" w:hAnsi="Calibri" w:cs="Calibri"/>
                <w:color w:val="000000"/>
                <w:sz w:val="20"/>
                <w:szCs w:val="20"/>
              </w:rPr>
            </w:pPr>
            <w:ins w:id="2865" w:author="Commodore, Sarah" w:date="2023-03-30T13:25:00Z">
              <w:r w:rsidRPr="00DC2757">
                <w:rPr>
                  <w:rFonts w:ascii="Calibri" w:eastAsia="Times New Roman" w:hAnsi="Calibri" w:cs="Calibri"/>
                  <w:color w:val="000000"/>
                  <w:sz w:val="20"/>
                  <w:szCs w:val="20"/>
                </w:rPr>
                <w:t>2.0E-11</w:t>
              </w:r>
            </w:ins>
          </w:p>
        </w:tc>
        <w:tc>
          <w:tcPr>
            <w:tcW w:w="0" w:type="auto"/>
            <w:tcBorders>
              <w:top w:val="nil"/>
              <w:left w:val="nil"/>
              <w:bottom w:val="nil"/>
              <w:right w:val="nil"/>
            </w:tcBorders>
            <w:shd w:val="clear" w:color="auto" w:fill="auto"/>
            <w:noWrap/>
            <w:vAlign w:val="bottom"/>
            <w:hideMark/>
          </w:tcPr>
          <w:p w14:paraId="6025FC37" w14:textId="77777777" w:rsidR="00BE0539" w:rsidRPr="00DC2757" w:rsidRDefault="00BE0539" w:rsidP="00E750DA">
            <w:pPr>
              <w:spacing w:after="0" w:line="240" w:lineRule="auto"/>
              <w:jc w:val="center"/>
              <w:rPr>
                <w:ins w:id="2866" w:author="Commodore, Sarah" w:date="2023-03-30T13:25:00Z"/>
                <w:rFonts w:ascii="Calibri" w:eastAsia="Times New Roman" w:hAnsi="Calibri" w:cs="Calibri"/>
                <w:color w:val="000000"/>
                <w:sz w:val="20"/>
                <w:szCs w:val="20"/>
              </w:rPr>
            </w:pPr>
            <w:ins w:id="2867" w:author="Commodore, Sarah" w:date="2023-03-30T13:25:00Z">
              <w:r w:rsidRPr="00DC2757">
                <w:rPr>
                  <w:rFonts w:ascii="Calibri" w:eastAsia="Times New Roman" w:hAnsi="Calibri" w:cs="Calibri"/>
                  <w:color w:val="000000"/>
                  <w:sz w:val="20"/>
                  <w:szCs w:val="20"/>
                </w:rPr>
                <w:t>5.8E-10</w:t>
              </w:r>
            </w:ins>
          </w:p>
        </w:tc>
        <w:tc>
          <w:tcPr>
            <w:tcW w:w="0" w:type="auto"/>
            <w:tcBorders>
              <w:top w:val="nil"/>
              <w:left w:val="nil"/>
              <w:bottom w:val="nil"/>
              <w:right w:val="nil"/>
            </w:tcBorders>
            <w:shd w:val="clear" w:color="auto" w:fill="auto"/>
            <w:noWrap/>
            <w:vAlign w:val="bottom"/>
            <w:hideMark/>
          </w:tcPr>
          <w:p w14:paraId="2C49AE89" w14:textId="77777777" w:rsidR="00BE0539" w:rsidRPr="00DC2757" w:rsidRDefault="00BE0539" w:rsidP="00E750DA">
            <w:pPr>
              <w:spacing w:after="0" w:line="240" w:lineRule="auto"/>
              <w:jc w:val="center"/>
              <w:rPr>
                <w:ins w:id="2868" w:author="Commodore, Sarah" w:date="2023-03-30T13:25:00Z"/>
                <w:rFonts w:ascii="Calibri" w:eastAsia="Times New Roman" w:hAnsi="Calibri" w:cs="Calibri"/>
                <w:color w:val="FF0000"/>
                <w:sz w:val="20"/>
                <w:szCs w:val="20"/>
              </w:rPr>
            </w:pPr>
            <w:ins w:id="2869" w:author="Commodore, Sarah" w:date="2023-03-30T13:25:00Z">
              <w:r w:rsidRPr="00DC2757">
                <w:rPr>
                  <w:rFonts w:ascii="Calibri" w:eastAsia="Times New Roman" w:hAnsi="Calibri" w:cs="Calibri"/>
                  <w:color w:val="FF0000"/>
                  <w:sz w:val="20"/>
                  <w:szCs w:val="20"/>
                </w:rPr>
                <w:t>*</w:t>
              </w:r>
            </w:ins>
          </w:p>
        </w:tc>
      </w:tr>
      <w:tr w:rsidR="00BE0539" w:rsidRPr="00DC2757" w14:paraId="6F12F8FD" w14:textId="77777777" w:rsidTr="00E750DA">
        <w:trPr>
          <w:trHeight w:val="260"/>
          <w:ins w:id="2870" w:author="Commodore, Sarah" w:date="2023-03-30T13:25:00Z"/>
        </w:trPr>
        <w:tc>
          <w:tcPr>
            <w:tcW w:w="0" w:type="auto"/>
            <w:tcBorders>
              <w:top w:val="nil"/>
              <w:left w:val="nil"/>
              <w:bottom w:val="nil"/>
              <w:right w:val="nil"/>
            </w:tcBorders>
            <w:shd w:val="clear" w:color="auto" w:fill="auto"/>
            <w:noWrap/>
            <w:vAlign w:val="bottom"/>
            <w:hideMark/>
          </w:tcPr>
          <w:p w14:paraId="669B5D1F" w14:textId="77777777" w:rsidR="00BE0539" w:rsidRPr="00DC2757" w:rsidRDefault="00BE0539" w:rsidP="00E750DA">
            <w:pPr>
              <w:spacing w:after="0" w:line="240" w:lineRule="auto"/>
              <w:rPr>
                <w:ins w:id="2871" w:author="Commodore, Sarah" w:date="2023-03-30T13:25:00Z"/>
                <w:rFonts w:ascii="Calibri" w:eastAsia="Times New Roman" w:hAnsi="Calibri" w:cs="Calibri"/>
                <w:color w:val="000000"/>
                <w:sz w:val="20"/>
                <w:szCs w:val="20"/>
              </w:rPr>
            </w:pPr>
            <w:ins w:id="2872" w:author="Commodore, Sarah" w:date="2023-03-30T13:25:00Z">
              <w:r w:rsidRPr="00DC2757">
                <w:rPr>
                  <w:rFonts w:ascii="Calibri" w:eastAsia="Times New Roman" w:hAnsi="Calibri" w:cs="Calibri"/>
                  <w:color w:val="000000"/>
                  <w:sz w:val="20"/>
                  <w:szCs w:val="20"/>
                </w:rPr>
                <w:t>ENSG00000166960.16</w:t>
              </w:r>
            </w:ins>
          </w:p>
        </w:tc>
        <w:tc>
          <w:tcPr>
            <w:tcW w:w="0" w:type="auto"/>
            <w:tcBorders>
              <w:top w:val="nil"/>
              <w:left w:val="nil"/>
              <w:bottom w:val="nil"/>
              <w:right w:val="nil"/>
            </w:tcBorders>
            <w:shd w:val="clear" w:color="auto" w:fill="auto"/>
            <w:noWrap/>
            <w:vAlign w:val="bottom"/>
            <w:hideMark/>
          </w:tcPr>
          <w:p w14:paraId="71504BB2" w14:textId="77777777" w:rsidR="00BE0539" w:rsidRPr="00DC2757" w:rsidRDefault="00BE0539" w:rsidP="00E750DA">
            <w:pPr>
              <w:spacing w:after="0" w:line="240" w:lineRule="auto"/>
              <w:rPr>
                <w:ins w:id="2873" w:author="Commodore, Sarah" w:date="2023-03-30T13:25:00Z"/>
                <w:rFonts w:ascii="Calibri" w:eastAsia="Times New Roman" w:hAnsi="Calibri" w:cs="Calibri"/>
                <w:color w:val="000000"/>
                <w:sz w:val="20"/>
                <w:szCs w:val="20"/>
              </w:rPr>
            </w:pPr>
            <w:ins w:id="2874" w:author="Commodore, Sarah" w:date="2023-03-30T13:25:00Z">
              <w:r w:rsidRPr="00DC2757">
                <w:rPr>
                  <w:rFonts w:ascii="Calibri" w:eastAsia="Times New Roman" w:hAnsi="Calibri" w:cs="Calibri"/>
                  <w:color w:val="000000"/>
                  <w:sz w:val="20"/>
                  <w:szCs w:val="20"/>
                </w:rPr>
                <w:t>CCDC178</w:t>
              </w:r>
            </w:ins>
          </w:p>
        </w:tc>
        <w:tc>
          <w:tcPr>
            <w:tcW w:w="0" w:type="auto"/>
            <w:tcBorders>
              <w:top w:val="nil"/>
              <w:left w:val="nil"/>
              <w:bottom w:val="nil"/>
              <w:right w:val="nil"/>
            </w:tcBorders>
            <w:shd w:val="clear" w:color="auto" w:fill="auto"/>
            <w:noWrap/>
            <w:vAlign w:val="bottom"/>
            <w:hideMark/>
          </w:tcPr>
          <w:p w14:paraId="3074D8E9" w14:textId="77777777" w:rsidR="00BE0539" w:rsidRPr="00DC2757" w:rsidRDefault="00BE0539" w:rsidP="00E750DA">
            <w:pPr>
              <w:spacing w:after="0" w:line="240" w:lineRule="auto"/>
              <w:jc w:val="center"/>
              <w:rPr>
                <w:ins w:id="2875" w:author="Commodore, Sarah" w:date="2023-03-30T13:25:00Z"/>
                <w:rFonts w:ascii="Calibri" w:eastAsia="Times New Roman" w:hAnsi="Calibri" w:cs="Calibri"/>
                <w:color w:val="000000"/>
                <w:sz w:val="20"/>
                <w:szCs w:val="20"/>
              </w:rPr>
            </w:pPr>
            <w:ins w:id="2876"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DB23631" w14:textId="77777777" w:rsidR="00BE0539" w:rsidRPr="00DC2757" w:rsidRDefault="00BE0539" w:rsidP="00E750DA">
            <w:pPr>
              <w:spacing w:after="0" w:line="240" w:lineRule="auto"/>
              <w:jc w:val="center"/>
              <w:rPr>
                <w:ins w:id="2877" w:author="Commodore, Sarah" w:date="2023-03-30T13:25:00Z"/>
                <w:rFonts w:ascii="Calibri" w:eastAsia="Times New Roman" w:hAnsi="Calibri" w:cs="Calibri"/>
                <w:color w:val="000000"/>
                <w:sz w:val="20"/>
                <w:szCs w:val="20"/>
              </w:rPr>
            </w:pPr>
            <w:ins w:id="2878" w:author="Commodore, Sarah" w:date="2023-03-30T13:25:00Z">
              <w:r w:rsidRPr="00DC2757">
                <w:rPr>
                  <w:rFonts w:ascii="Calibri" w:eastAsia="Times New Roman" w:hAnsi="Calibri" w:cs="Calibri"/>
                  <w:color w:val="000000"/>
                  <w:sz w:val="20"/>
                  <w:szCs w:val="20"/>
                </w:rPr>
                <w:t>3.9E-05</w:t>
              </w:r>
            </w:ins>
          </w:p>
        </w:tc>
        <w:tc>
          <w:tcPr>
            <w:tcW w:w="0" w:type="auto"/>
            <w:tcBorders>
              <w:top w:val="nil"/>
              <w:left w:val="nil"/>
              <w:bottom w:val="nil"/>
              <w:right w:val="nil"/>
            </w:tcBorders>
            <w:shd w:val="clear" w:color="auto" w:fill="auto"/>
            <w:noWrap/>
            <w:vAlign w:val="bottom"/>
            <w:hideMark/>
          </w:tcPr>
          <w:p w14:paraId="08D5BD96" w14:textId="77777777" w:rsidR="00BE0539" w:rsidRPr="00DC2757" w:rsidRDefault="00BE0539" w:rsidP="00E750DA">
            <w:pPr>
              <w:spacing w:after="0" w:line="240" w:lineRule="auto"/>
              <w:jc w:val="center"/>
              <w:rPr>
                <w:ins w:id="2879" w:author="Commodore, Sarah" w:date="2023-03-30T13:25:00Z"/>
                <w:rFonts w:ascii="Calibri" w:eastAsia="Times New Roman" w:hAnsi="Calibri" w:cs="Calibri"/>
                <w:color w:val="000000"/>
                <w:sz w:val="20"/>
                <w:szCs w:val="20"/>
              </w:rPr>
            </w:pPr>
            <w:ins w:id="2880" w:author="Commodore, Sarah" w:date="2023-03-30T13:25:00Z">
              <w:r w:rsidRPr="00DC2757">
                <w:rPr>
                  <w:rFonts w:ascii="Calibri" w:eastAsia="Times New Roman" w:hAnsi="Calibri" w:cs="Calibri"/>
                  <w:color w:val="000000"/>
                  <w:sz w:val="20"/>
                  <w:szCs w:val="20"/>
                </w:rPr>
                <w:t>2.2E-04</w:t>
              </w:r>
            </w:ins>
          </w:p>
        </w:tc>
        <w:tc>
          <w:tcPr>
            <w:tcW w:w="0" w:type="auto"/>
            <w:tcBorders>
              <w:top w:val="nil"/>
              <w:left w:val="nil"/>
              <w:bottom w:val="nil"/>
              <w:right w:val="nil"/>
            </w:tcBorders>
            <w:shd w:val="clear" w:color="auto" w:fill="auto"/>
            <w:noWrap/>
            <w:vAlign w:val="bottom"/>
            <w:hideMark/>
          </w:tcPr>
          <w:p w14:paraId="0AD6D76C" w14:textId="77777777" w:rsidR="00BE0539" w:rsidRPr="00DC2757" w:rsidRDefault="00BE0539" w:rsidP="00E750DA">
            <w:pPr>
              <w:spacing w:after="0" w:line="240" w:lineRule="auto"/>
              <w:jc w:val="center"/>
              <w:rPr>
                <w:ins w:id="2881" w:author="Commodore, Sarah" w:date="2023-03-30T13:25:00Z"/>
                <w:rFonts w:ascii="Calibri" w:eastAsia="Times New Roman" w:hAnsi="Calibri" w:cs="Calibri"/>
                <w:color w:val="FF0000"/>
                <w:sz w:val="20"/>
                <w:szCs w:val="20"/>
              </w:rPr>
            </w:pPr>
            <w:ins w:id="2882" w:author="Commodore, Sarah" w:date="2023-03-30T13:25:00Z">
              <w:r w:rsidRPr="00DC2757">
                <w:rPr>
                  <w:rFonts w:ascii="Calibri" w:eastAsia="Times New Roman" w:hAnsi="Calibri" w:cs="Calibri"/>
                  <w:color w:val="FF0000"/>
                  <w:sz w:val="20"/>
                  <w:szCs w:val="20"/>
                </w:rPr>
                <w:t>*</w:t>
              </w:r>
            </w:ins>
          </w:p>
        </w:tc>
      </w:tr>
      <w:tr w:rsidR="00BE0539" w:rsidRPr="00DC2757" w14:paraId="2354DC2A" w14:textId="77777777" w:rsidTr="00E750DA">
        <w:trPr>
          <w:trHeight w:val="260"/>
          <w:ins w:id="2883" w:author="Commodore, Sarah" w:date="2023-03-30T13:25:00Z"/>
        </w:trPr>
        <w:tc>
          <w:tcPr>
            <w:tcW w:w="0" w:type="auto"/>
            <w:tcBorders>
              <w:top w:val="nil"/>
              <w:left w:val="nil"/>
              <w:bottom w:val="nil"/>
              <w:right w:val="nil"/>
            </w:tcBorders>
            <w:shd w:val="clear" w:color="auto" w:fill="auto"/>
            <w:noWrap/>
            <w:vAlign w:val="bottom"/>
            <w:hideMark/>
          </w:tcPr>
          <w:p w14:paraId="45E6E8F0" w14:textId="77777777" w:rsidR="00BE0539" w:rsidRPr="00DC2757" w:rsidRDefault="00BE0539" w:rsidP="00E750DA">
            <w:pPr>
              <w:spacing w:after="0" w:line="240" w:lineRule="auto"/>
              <w:rPr>
                <w:ins w:id="2884" w:author="Commodore, Sarah" w:date="2023-03-30T13:25:00Z"/>
                <w:rFonts w:ascii="Calibri" w:eastAsia="Times New Roman" w:hAnsi="Calibri" w:cs="Calibri"/>
                <w:color w:val="000000"/>
                <w:sz w:val="20"/>
                <w:szCs w:val="20"/>
              </w:rPr>
            </w:pPr>
            <w:ins w:id="2885" w:author="Commodore, Sarah" w:date="2023-03-30T13:25:00Z">
              <w:r w:rsidRPr="00DC2757">
                <w:rPr>
                  <w:rFonts w:ascii="Calibri" w:eastAsia="Times New Roman" w:hAnsi="Calibri" w:cs="Calibri"/>
                  <w:color w:val="000000"/>
                  <w:sz w:val="20"/>
                  <w:szCs w:val="20"/>
                </w:rPr>
                <w:t>ENSG00000187905.10</w:t>
              </w:r>
            </w:ins>
          </w:p>
        </w:tc>
        <w:tc>
          <w:tcPr>
            <w:tcW w:w="0" w:type="auto"/>
            <w:tcBorders>
              <w:top w:val="nil"/>
              <w:left w:val="nil"/>
              <w:bottom w:val="nil"/>
              <w:right w:val="nil"/>
            </w:tcBorders>
            <w:shd w:val="clear" w:color="auto" w:fill="auto"/>
            <w:noWrap/>
            <w:vAlign w:val="bottom"/>
            <w:hideMark/>
          </w:tcPr>
          <w:p w14:paraId="46830FBC" w14:textId="77777777" w:rsidR="00BE0539" w:rsidRPr="00DC2757" w:rsidRDefault="00BE0539" w:rsidP="00E750DA">
            <w:pPr>
              <w:spacing w:after="0" w:line="240" w:lineRule="auto"/>
              <w:rPr>
                <w:ins w:id="2886" w:author="Commodore, Sarah" w:date="2023-03-30T13:25:00Z"/>
                <w:rFonts w:ascii="Calibri" w:eastAsia="Times New Roman" w:hAnsi="Calibri" w:cs="Calibri"/>
                <w:color w:val="000000"/>
                <w:sz w:val="20"/>
                <w:szCs w:val="20"/>
              </w:rPr>
            </w:pPr>
            <w:ins w:id="2887" w:author="Commodore, Sarah" w:date="2023-03-30T13:25:00Z">
              <w:r w:rsidRPr="00DC2757">
                <w:rPr>
                  <w:rFonts w:ascii="Calibri" w:eastAsia="Times New Roman" w:hAnsi="Calibri" w:cs="Calibri"/>
                  <w:color w:val="000000"/>
                  <w:sz w:val="20"/>
                  <w:szCs w:val="20"/>
                </w:rPr>
                <w:t>LRRC74B</w:t>
              </w:r>
            </w:ins>
          </w:p>
        </w:tc>
        <w:tc>
          <w:tcPr>
            <w:tcW w:w="0" w:type="auto"/>
            <w:tcBorders>
              <w:top w:val="nil"/>
              <w:left w:val="nil"/>
              <w:bottom w:val="nil"/>
              <w:right w:val="nil"/>
            </w:tcBorders>
            <w:shd w:val="clear" w:color="auto" w:fill="auto"/>
            <w:noWrap/>
            <w:vAlign w:val="bottom"/>
            <w:hideMark/>
          </w:tcPr>
          <w:p w14:paraId="2CFF8341" w14:textId="77777777" w:rsidR="00BE0539" w:rsidRPr="00DC2757" w:rsidRDefault="00BE0539" w:rsidP="00E750DA">
            <w:pPr>
              <w:spacing w:after="0" w:line="240" w:lineRule="auto"/>
              <w:jc w:val="center"/>
              <w:rPr>
                <w:ins w:id="2888" w:author="Commodore, Sarah" w:date="2023-03-30T13:25:00Z"/>
                <w:rFonts w:ascii="Calibri" w:eastAsia="Times New Roman" w:hAnsi="Calibri" w:cs="Calibri"/>
                <w:color w:val="000000"/>
                <w:sz w:val="20"/>
                <w:szCs w:val="20"/>
              </w:rPr>
            </w:pPr>
            <w:ins w:id="2889"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15B13ED" w14:textId="77777777" w:rsidR="00BE0539" w:rsidRPr="00DC2757" w:rsidRDefault="00BE0539" w:rsidP="00E750DA">
            <w:pPr>
              <w:spacing w:after="0" w:line="240" w:lineRule="auto"/>
              <w:jc w:val="center"/>
              <w:rPr>
                <w:ins w:id="2890" w:author="Commodore, Sarah" w:date="2023-03-30T13:25:00Z"/>
                <w:rFonts w:ascii="Calibri" w:eastAsia="Times New Roman" w:hAnsi="Calibri" w:cs="Calibri"/>
                <w:color w:val="000000"/>
                <w:sz w:val="20"/>
                <w:szCs w:val="20"/>
              </w:rPr>
            </w:pPr>
            <w:ins w:id="2891" w:author="Commodore, Sarah" w:date="2023-03-30T13:25: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7E185797" w14:textId="77777777" w:rsidR="00BE0539" w:rsidRPr="00DC2757" w:rsidRDefault="00BE0539" w:rsidP="00E750DA">
            <w:pPr>
              <w:spacing w:after="0" w:line="240" w:lineRule="auto"/>
              <w:jc w:val="center"/>
              <w:rPr>
                <w:ins w:id="2892" w:author="Commodore, Sarah" w:date="2023-03-30T13:25:00Z"/>
                <w:rFonts w:ascii="Calibri" w:eastAsia="Times New Roman" w:hAnsi="Calibri" w:cs="Calibri"/>
                <w:color w:val="000000"/>
                <w:sz w:val="20"/>
                <w:szCs w:val="20"/>
              </w:rPr>
            </w:pPr>
            <w:ins w:id="2893" w:author="Commodore, Sarah" w:date="2023-03-30T13:25:00Z">
              <w:r w:rsidRPr="00DC2757">
                <w:rPr>
                  <w:rFonts w:ascii="Calibri" w:eastAsia="Times New Roman" w:hAnsi="Calibri" w:cs="Calibri"/>
                  <w:color w:val="000000"/>
                  <w:sz w:val="20"/>
                  <w:szCs w:val="20"/>
                </w:rPr>
                <w:t>9.9E-04</w:t>
              </w:r>
            </w:ins>
          </w:p>
        </w:tc>
        <w:tc>
          <w:tcPr>
            <w:tcW w:w="0" w:type="auto"/>
            <w:tcBorders>
              <w:top w:val="nil"/>
              <w:left w:val="nil"/>
              <w:bottom w:val="nil"/>
              <w:right w:val="nil"/>
            </w:tcBorders>
            <w:shd w:val="clear" w:color="auto" w:fill="auto"/>
            <w:noWrap/>
            <w:vAlign w:val="bottom"/>
            <w:hideMark/>
          </w:tcPr>
          <w:p w14:paraId="06E53CA9" w14:textId="77777777" w:rsidR="00BE0539" w:rsidRPr="00DC2757" w:rsidRDefault="00BE0539" w:rsidP="00E750DA">
            <w:pPr>
              <w:spacing w:after="0" w:line="240" w:lineRule="auto"/>
              <w:jc w:val="center"/>
              <w:rPr>
                <w:ins w:id="2894" w:author="Commodore, Sarah" w:date="2023-03-30T13:25:00Z"/>
                <w:rFonts w:ascii="Calibri" w:eastAsia="Times New Roman" w:hAnsi="Calibri" w:cs="Calibri"/>
                <w:color w:val="FF0000"/>
                <w:sz w:val="20"/>
                <w:szCs w:val="20"/>
              </w:rPr>
            </w:pPr>
            <w:ins w:id="2895" w:author="Commodore, Sarah" w:date="2023-03-30T13:25:00Z">
              <w:r w:rsidRPr="00DC2757">
                <w:rPr>
                  <w:rFonts w:ascii="Calibri" w:eastAsia="Times New Roman" w:hAnsi="Calibri" w:cs="Calibri"/>
                  <w:color w:val="FF0000"/>
                  <w:sz w:val="20"/>
                  <w:szCs w:val="20"/>
                </w:rPr>
                <w:t>*</w:t>
              </w:r>
            </w:ins>
          </w:p>
        </w:tc>
      </w:tr>
      <w:tr w:rsidR="00BE0539" w:rsidRPr="00DC2757" w14:paraId="6F10242A" w14:textId="77777777" w:rsidTr="00E750DA">
        <w:trPr>
          <w:trHeight w:val="260"/>
          <w:ins w:id="2896" w:author="Commodore, Sarah" w:date="2023-03-30T13:25:00Z"/>
        </w:trPr>
        <w:tc>
          <w:tcPr>
            <w:tcW w:w="0" w:type="auto"/>
            <w:tcBorders>
              <w:top w:val="nil"/>
              <w:left w:val="nil"/>
              <w:bottom w:val="nil"/>
              <w:right w:val="nil"/>
            </w:tcBorders>
            <w:shd w:val="clear" w:color="auto" w:fill="auto"/>
            <w:noWrap/>
            <w:vAlign w:val="bottom"/>
            <w:hideMark/>
          </w:tcPr>
          <w:p w14:paraId="098EF6A7" w14:textId="77777777" w:rsidR="00BE0539" w:rsidRPr="00DC2757" w:rsidRDefault="00BE0539" w:rsidP="00E750DA">
            <w:pPr>
              <w:spacing w:after="0" w:line="240" w:lineRule="auto"/>
              <w:rPr>
                <w:ins w:id="2897" w:author="Commodore, Sarah" w:date="2023-03-30T13:25:00Z"/>
                <w:rFonts w:ascii="Calibri" w:eastAsia="Times New Roman" w:hAnsi="Calibri" w:cs="Calibri"/>
                <w:color w:val="000000"/>
                <w:sz w:val="20"/>
                <w:szCs w:val="20"/>
              </w:rPr>
            </w:pPr>
            <w:ins w:id="2898" w:author="Commodore, Sarah" w:date="2023-03-30T13:25:00Z">
              <w:r w:rsidRPr="00DC2757">
                <w:rPr>
                  <w:rFonts w:ascii="Calibri" w:eastAsia="Times New Roman" w:hAnsi="Calibri" w:cs="Calibri"/>
                  <w:color w:val="000000"/>
                  <w:sz w:val="20"/>
                  <w:szCs w:val="20"/>
                </w:rPr>
                <w:t>ENSG00000165164.14</w:t>
              </w:r>
            </w:ins>
          </w:p>
        </w:tc>
        <w:tc>
          <w:tcPr>
            <w:tcW w:w="0" w:type="auto"/>
            <w:tcBorders>
              <w:top w:val="nil"/>
              <w:left w:val="nil"/>
              <w:bottom w:val="nil"/>
              <w:right w:val="nil"/>
            </w:tcBorders>
            <w:shd w:val="clear" w:color="auto" w:fill="auto"/>
            <w:noWrap/>
            <w:vAlign w:val="bottom"/>
            <w:hideMark/>
          </w:tcPr>
          <w:p w14:paraId="4C990B68" w14:textId="77777777" w:rsidR="00BE0539" w:rsidRPr="00DC2757" w:rsidRDefault="00BE0539" w:rsidP="00E750DA">
            <w:pPr>
              <w:spacing w:after="0" w:line="240" w:lineRule="auto"/>
              <w:rPr>
                <w:ins w:id="2899" w:author="Commodore, Sarah" w:date="2023-03-30T13:25:00Z"/>
                <w:rFonts w:ascii="Calibri" w:eastAsia="Times New Roman" w:hAnsi="Calibri" w:cs="Calibri"/>
                <w:color w:val="000000"/>
                <w:sz w:val="20"/>
                <w:szCs w:val="20"/>
              </w:rPr>
            </w:pPr>
            <w:ins w:id="2900" w:author="Commodore, Sarah" w:date="2023-03-30T13:25:00Z">
              <w:r w:rsidRPr="00DC2757">
                <w:rPr>
                  <w:rFonts w:ascii="Calibri" w:eastAsia="Times New Roman" w:hAnsi="Calibri" w:cs="Calibri"/>
                  <w:color w:val="000000"/>
                  <w:sz w:val="20"/>
                  <w:szCs w:val="20"/>
                </w:rPr>
                <w:t>CFAP47</w:t>
              </w:r>
            </w:ins>
          </w:p>
        </w:tc>
        <w:tc>
          <w:tcPr>
            <w:tcW w:w="0" w:type="auto"/>
            <w:tcBorders>
              <w:top w:val="nil"/>
              <w:left w:val="nil"/>
              <w:bottom w:val="nil"/>
              <w:right w:val="nil"/>
            </w:tcBorders>
            <w:shd w:val="clear" w:color="auto" w:fill="auto"/>
            <w:noWrap/>
            <w:vAlign w:val="bottom"/>
            <w:hideMark/>
          </w:tcPr>
          <w:p w14:paraId="26576B1A" w14:textId="77777777" w:rsidR="00BE0539" w:rsidRPr="00DC2757" w:rsidRDefault="00BE0539" w:rsidP="00E750DA">
            <w:pPr>
              <w:spacing w:after="0" w:line="240" w:lineRule="auto"/>
              <w:jc w:val="center"/>
              <w:rPr>
                <w:ins w:id="2901" w:author="Commodore, Sarah" w:date="2023-03-30T13:25:00Z"/>
                <w:rFonts w:ascii="Calibri" w:eastAsia="Times New Roman" w:hAnsi="Calibri" w:cs="Calibri"/>
                <w:color w:val="000000"/>
                <w:sz w:val="20"/>
                <w:szCs w:val="20"/>
              </w:rPr>
            </w:pPr>
            <w:ins w:id="2902"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2B48184" w14:textId="77777777" w:rsidR="00BE0539" w:rsidRPr="00DC2757" w:rsidRDefault="00BE0539" w:rsidP="00E750DA">
            <w:pPr>
              <w:spacing w:after="0" w:line="240" w:lineRule="auto"/>
              <w:jc w:val="center"/>
              <w:rPr>
                <w:ins w:id="2903" w:author="Commodore, Sarah" w:date="2023-03-30T13:25:00Z"/>
                <w:rFonts w:ascii="Calibri" w:eastAsia="Times New Roman" w:hAnsi="Calibri" w:cs="Calibri"/>
                <w:color w:val="000000"/>
                <w:sz w:val="20"/>
                <w:szCs w:val="20"/>
              </w:rPr>
            </w:pPr>
            <w:ins w:id="2904" w:author="Commodore, Sarah" w:date="2023-03-30T13:25: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61D959DA" w14:textId="77777777" w:rsidR="00BE0539" w:rsidRPr="00DC2757" w:rsidRDefault="00BE0539" w:rsidP="00E750DA">
            <w:pPr>
              <w:spacing w:after="0" w:line="240" w:lineRule="auto"/>
              <w:jc w:val="center"/>
              <w:rPr>
                <w:ins w:id="2905" w:author="Commodore, Sarah" w:date="2023-03-30T13:25:00Z"/>
                <w:rFonts w:ascii="Calibri" w:eastAsia="Times New Roman" w:hAnsi="Calibri" w:cs="Calibri"/>
                <w:color w:val="000000"/>
                <w:sz w:val="20"/>
                <w:szCs w:val="20"/>
              </w:rPr>
            </w:pPr>
            <w:ins w:id="2906" w:author="Commodore, Sarah" w:date="2023-03-30T13:25: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6A58E32D" w14:textId="77777777" w:rsidR="00BE0539" w:rsidRPr="00DC2757" w:rsidRDefault="00BE0539" w:rsidP="00E750DA">
            <w:pPr>
              <w:spacing w:after="0" w:line="240" w:lineRule="auto"/>
              <w:jc w:val="center"/>
              <w:rPr>
                <w:ins w:id="2907" w:author="Commodore, Sarah" w:date="2023-03-30T13:25:00Z"/>
                <w:rFonts w:ascii="Calibri" w:eastAsia="Times New Roman" w:hAnsi="Calibri" w:cs="Calibri"/>
                <w:color w:val="FF0000"/>
                <w:sz w:val="20"/>
                <w:szCs w:val="20"/>
              </w:rPr>
            </w:pPr>
            <w:ins w:id="2908" w:author="Commodore, Sarah" w:date="2023-03-30T13:25:00Z">
              <w:r w:rsidRPr="00DC2757">
                <w:rPr>
                  <w:rFonts w:ascii="Calibri" w:eastAsia="Times New Roman" w:hAnsi="Calibri" w:cs="Calibri"/>
                  <w:color w:val="FF0000"/>
                  <w:sz w:val="20"/>
                  <w:szCs w:val="20"/>
                </w:rPr>
                <w:t>*</w:t>
              </w:r>
            </w:ins>
          </w:p>
        </w:tc>
      </w:tr>
      <w:tr w:rsidR="00BE0539" w:rsidRPr="00DC2757" w14:paraId="4B294E84" w14:textId="77777777" w:rsidTr="00E750DA">
        <w:trPr>
          <w:trHeight w:val="260"/>
          <w:ins w:id="2909" w:author="Commodore, Sarah" w:date="2023-03-30T13:25:00Z"/>
        </w:trPr>
        <w:tc>
          <w:tcPr>
            <w:tcW w:w="0" w:type="auto"/>
            <w:tcBorders>
              <w:top w:val="nil"/>
              <w:left w:val="nil"/>
              <w:bottom w:val="nil"/>
              <w:right w:val="nil"/>
            </w:tcBorders>
            <w:shd w:val="clear" w:color="auto" w:fill="auto"/>
            <w:noWrap/>
            <w:vAlign w:val="bottom"/>
            <w:hideMark/>
          </w:tcPr>
          <w:p w14:paraId="594851E6" w14:textId="77777777" w:rsidR="00BE0539" w:rsidRPr="00DC2757" w:rsidRDefault="00BE0539" w:rsidP="00E750DA">
            <w:pPr>
              <w:spacing w:after="0" w:line="240" w:lineRule="auto"/>
              <w:rPr>
                <w:ins w:id="2910" w:author="Commodore, Sarah" w:date="2023-03-30T13:25:00Z"/>
                <w:rFonts w:ascii="Calibri" w:eastAsia="Times New Roman" w:hAnsi="Calibri" w:cs="Calibri"/>
                <w:color w:val="000000"/>
                <w:sz w:val="20"/>
                <w:szCs w:val="20"/>
              </w:rPr>
            </w:pPr>
            <w:ins w:id="2911" w:author="Commodore, Sarah" w:date="2023-03-30T13:25:00Z">
              <w:r w:rsidRPr="00DC2757">
                <w:rPr>
                  <w:rFonts w:ascii="Calibri" w:eastAsia="Times New Roman" w:hAnsi="Calibri" w:cs="Calibri"/>
                  <w:color w:val="000000"/>
                  <w:sz w:val="20"/>
                  <w:szCs w:val="20"/>
                </w:rPr>
                <w:t>ENSG00000237292.1</w:t>
              </w:r>
            </w:ins>
          </w:p>
        </w:tc>
        <w:tc>
          <w:tcPr>
            <w:tcW w:w="0" w:type="auto"/>
            <w:tcBorders>
              <w:top w:val="nil"/>
              <w:left w:val="nil"/>
              <w:bottom w:val="nil"/>
              <w:right w:val="nil"/>
            </w:tcBorders>
            <w:shd w:val="clear" w:color="auto" w:fill="auto"/>
            <w:noWrap/>
            <w:vAlign w:val="bottom"/>
            <w:hideMark/>
          </w:tcPr>
          <w:p w14:paraId="467ABB19" w14:textId="77777777" w:rsidR="00BE0539" w:rsidRPr="00DC2757" w:rsidRDefault="00BE0539" w:rsidP="00E750DA">
            <w:pPr>
              <w:spacing w:after="0" w:line="240" w:lineRule="auto"/>
              <w:rPr>
                <w:ins w:id="2912" w:author="Commodore, Sarah" w:date="2023-03-30T13:25:00Z"/>
                <w:rFonts w:ascii="Calibri" w:eastAsia="Times New Roman" w:hAnsi="Calibri" w:cs="Calibri"/>
                <w:color w:val="000000"/>
                <w:sz w:val="20"/>
                <w:szCs w:val="20"/>
              </w:rPr>
            </w:pPr>
            <w:ins w:id="2913" w:author="Commodore, Sarah" w:date="2023-03-30T13:25:00Z">
              <w:r w:rsidRPr="00DC2757">
                <w:rPr>
                  <w:rFonts w:ascii="Calibri" w:eastAsia="Times New Roman" w:hAnsi="Calibri" w:cs="Calibri"/>
                  <w:color w:val="000000"/>
                  <w:sz w:val="20"/>
                  <w:szCs w:val="20"/>
                </w:rPr>
                <w:t>LINC01732</w:t>
              </w:r>
            </w:ins>
          </w:p>
        </w:tc>
        <w:tc>
          <w:tcPr>
            <w:tcW w:w="0" w:type="auto"/>
            <w:tcBorders>
              <w:top w:val="nil"/>
              <w:left w:val="nil"/>
              <w:bottom w:val="nil"/>
              <w:right w:val="nil"/>
            </w:tcBorders>
            <w:shd w:val="clear" w:color="auto" w:fill="auto"/>
            <w:noWrap/>
            <w:vAlign w:val="bottom"/>
            <w:hideMark/>
          </w:tcPr>
          <w:p w14:paraId="6D68800D" w14:textId="77777777" w:rsidR="00BE0539" w:rsidRPr="00DC2757" w:rsidRDefault="00BE0539" w:rsidP="00E750DA">
            <w:pPr>
              <w:spacing w:after="0" w:line="240" w:lineRule="auto"/>
              <w:jc w:val="center"/>
              <w:rPr>
                <w:ins w:id="2914" w:author="Commodore, Sarah" w:date="2023-03-30T13:25:00Z"/>
                <w:rFonts w:ascii="Calibri" w:eastAsia="Times New Roman" w:hAnsi="Calibri" w:cs="Calibri"/>
                <w:color w:val="000000"/>
                <w:sz w:val="20"/>
                <w:szCs w:val="20"/>
              </w:rPr>
            </w:pPr>
            <w:ins w:id="2915"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D0567FC" w14:textId="77777777" w:rsidR="00BE0539" w:rsidRPr="00DC2757" w:rsidRDefault="00BE0539" w:rsidP="00E750DA">
            <w:pPr>
              <w:spacing w:after="0" w:line="240" w:lineRule="auto"/>
              <w:jc w:val="center"/>
              <w:rPr>
                <w:ins w:id="2916" w:author="Commodore, Sarah" w:date="2023-03-30T13:25:00Z"/>
                <w:rFonts w:ascii="Calibri" w:eastAsia="Times New Roman" w:hAnsi="Calibri" w:cs="Calibri"/>
                <w:color w:val="000000"/>
                <w:sz w:val="20"/>
                <w:szCs w:val="20"/>
              </w:rPr>
            </w:pPr>
            <w:ins w:id="2917" w:author="Commodore, Sarah" w:date="2023-03-30T13:25:00Z">
              <w:r w:rsidRPr="00DC2757">
                <w:rPr>
                  <w:rFonts w:ascii="Calibri" w:eastAsia="Times New Roman" w:hAnsi="Calibri" w:cs="Calibri"/>
                  <w:color w:val="000000"/>
                  <w:sz w:val="20"/>
                  <w:szCs w:val="20"/>
                </w:rPr>
                <w:t>3.3E-08</w:t>
              </w:r>
            </w:ins>
          </w:p>
        </w:tc>
        <w:tc>
          <w:tcPr>
            <w:tcW w:w="0" w:type="auto"/>
            <w:tcBorders>
              <w:top w:val="nil"/>
              <w:left w:val="nil"/>
              <w:bottom w:val="nil"/>
              <w:right w:val="nil"/>
            </w:tcBorders>
            <w:shd w:val="clear" w:color="auto" w:fill="auto"/>
            <w:noWrap/>
            <w:vAlign w:val="bottom"/>
            <w:hideMark/>
          </w:tcPr>
          <w:p w14:paraId="337312BA" w14:textId="77777777" w:rsidR="00BE0539" w:rsidRPr="00DC2757" w:rsidRDefault="00BE0539" w:rsidP="00E750DA">
            <w:pPr>
              <w:spacing w:after="0" w:line="240" w:lineRule="auto"/>
              <w:jc w:val="center"/>
              <w:rPr>
                <w:ins w:id="2918" w:author="Commodore, Sarah" w:date="2023-03-30T13:25:00Z"/>
                <w:rFonts w:ascii="Calibri" w:eastAsia="Times New Roman" w:hAnsi="Calibri" w:cs="Calibri"/>
                <w:color w:val="000000"/>
                <w:sz w:val="20"/>
                <w:szCs w:val="20"/>
              </w:rPr>
            </w:pPr>
            <w:ins w:id="2919" w:author="Commodore, Sarah" w:date="2023-03-30T13:25:00Z">
              <w:r w:rsidRPr="00DC2757">
                <w:rPr>
                  <w:rFonts w:ascii="Calibri" w:eastAsia="Times New Roman" w:hAnsi="Calibri" w:cs="Calibri"/>
                  <w:color w:val="000000"/>
                  <w:sz w:val="20"/>
                  <w:szCs w:val="20"/>
                </w:rPr>
                <w:t>4.1E-07</w:t>
              </w:r>
            </w:ins>
          </w:p>
        </w:tc>
        <w:tc>
          <w:tcPr>
            <w:tcW w:w="0" w:type="auto"/>
            <w:tcBorders>
              <w:top w:val="nil"/>
              <w:left w:val="nil"/>
              <w:bottom w:val="nil"/>
              <w:right w:val="nil"/>
            </w:tcBorders>
            <w:shd w:val="clear" w:color="auto" w:fill="auto"/>
            <w:noWrap/>
            <w:vAlign w:val="bottom"/>
            <w:hideMark/>
          </w:tcPr>
          <w:p w14:paraId="60A23DCA" w14:textId="77777777" w:rsidR="00BE0539" w:rsidRPr="00DC2757" w:rsidRDefault="00BE0539" w:rsidP="00E750DA">
            <w:pPr>
              <w:spacing w:after="0" w:line="240" w:lineRule="auto"/>
              <w:jc w:val="center"/>
              <w:rPr>
                <w:ins w:id="2920" w:author="Commodore, Sarah" w:date="2023-03-30T13:25:00Z"/>
                <w:rFonts w:ascii="Calibri" w:eastAsia="Times New Roman" w:hAnsi="Calibri" w:cs="Calibri"/>
                <w:color w:val="FF0000"/>
                <w:sz w:val="20"/>
                <w:szCs w:val="20"/>
              </w:rPr>
            </w:pPr>
            <w:ins w:id="2921" w:author="Commodore, Sarah" w:date="2023-03-30T13:25:00Z">
              <w:r w:rsidRPr="00DC2757">
                <w:rPr>
                  <w:rFonts w:ascii="Calibri" w:eastAsia="Times New Roman" w:hAnsi="Calibri" w:cs="Calibri"/>
                  <w:color w:val="FF0000"/>
                  <w:sz w:val="20"/>
                  <w:szCs w:val="20"/>
                </w:rPr>
                <w:t>*</w:t>
              </w:r>
            </w:ins>
          </w:p>
        </w:tc>
      </w:tr>
      <w:tr w:rsidR="00BE0539" w:rsidRPr="00DC2757" w14:paraId="5EB26B0E" w14:textId="77777777" w:rsidTr="00E750DA">
        <w:trPr>
          <w:trHeight w:val="260"/>
          <w:ins w:id="2922" w:author="Commodore, Sarah" w:date="2023-03-30T13:25:00Z"/>
        </w:trPr>
        <w:tc>
          <w:tcPr>
            <w:tcW w:w="0" w:type="auto"/>
            <w:tcBorders>
              <w:top w:val="nil"/>
              <w:left w:val="nil"/>
              <w:bottom w:val="nil"/>
              <w:right w:val="nil"/>
            </w:tcBorders>
            <w:shd w:val="clear" w:color="auto" w:fill="auto"/>
            <w:noWrap/>
            <w:vAlign w:val="bottom"/>
            <w:hideMark/>
          </w:tcPr>
          <w:p w14:paraId="0AB5F985" w14:textId="77777777" w:rsidR="00BE0539" w:rsidRPr="00DC2757" w:rsidRDefault="00BE0539" w:rsidP="00E750DA">
            <w:pPr>
              <w:spacing w:after="0" w:line="240" w:lineRule="auto"/>
              <w:rPr>
                <w:ins w:id="2923" w:author="Commodore, Sarah" w:date="2023-03-30T13:25:00Z"/>
                <w:rFonts w:ascii="Calibri" w:eastAsia="Times New Roman" w:hAnsi="Calibri" w:cs="Calibri"/>
                <w:color w:val="000000"/>
                <w:sz w:val="20"/>
                <w:szCs w:val="20"/>
              </w:rPr>
            </w:pPr>
            <w:ins w:id="2924" w:author="Commodore, Sarah" w:date="2023-03-30T13:25:00Z">
              <w:r w:rsidRPr="00DC2757">
                <w:rPr>
                  <w:rFonts w:ascii="Calibri" w:eastAsia="Times New Roman" w:hAnsi="Calibri" w:cs="Calibri"/>
                  <w:color w:val="000000"/>
                  <w:sz w:val="20"/>
                  <w:szCs w:val="20"/>
                </w:rPr>
                <w:t>ENSG00000274698.1</w:t>
              </w:r>
            </w:ins>
          </w:p>
        </w:tc>
        <w:tc>
          <w:tcPr>
            <w:tcW w:w="0" w:type="auto"/>
            <w:tcBorders>
              <w:top w:val="nil"/>
              <w:left w:val="nil"/>
              <w:bottom w:val="nil"/>
              <w:right w:val="nil"/>
            </w:tcBorders>
            <w:shd w:val="clear" w:color="auto" w:fill="auto"/>
            <w:noWrap/>
            <w:vAlign w:val="bottom"/>
            <w:hideMark/>
          </w:tcPr>
          <w:p w14:paraId="02321573" w14:textId="77777777" w:rsidR="00BE0539" w:rsidRPr="00DC2757" w:rsidRDefault="00BE0539" w:rsidP="00E750DA">
            <w:pPr>
              <w:spacing w:after="0" w:line="240" w:lineRule="auto"/>
              <w:rPr>
                <w:ins w:id="2925" w:author="Commodore, Sarah" w:date="2023-03-30T13:25:00Z"/>
                <w:rFonts w:ascii="Calibri" w:eastAsia="Times New Roman" w:hAnsi="Calibri" w:cs="Calibri"/>
                <w:color w:val="000000"/>
                <w:sz w:val="20"/>
                <w:szCs w:val="20"/>
              </w:rPr>
            </w:pPr>
            <w:ins w:id="2926" w:author="Commodore, Sarah" w:date="2023-03-30T13:25:00Z">
              <w:r w:rsidRPr="00DC2757">
                <w:rPr>
                  <w:rFonts w:ascii="Calibri" w:eastAsia="Times New Roman" w:hAnsi="Calibri" w:cs="Calibri"/>
                  <w:color w:val="000000"/>
                  <w:sz w:val="20"/>
                  <w:szCs w:val="20"/>
                </w:rPr>
                <w:t>AC099521.1</w:t>
              </w:r>
            </w:ins>
          </w:p>
        </w:tc>
        <w:tc>
          <w:tcPr>
            <w:tcW w:w="0" w:type="auto"/>
            <w:tcBorders>
              <w:top w:val="nil"/>
              <w:left w:val="nil"/>
              <w:bottom w:val="nil"/>
              <w:right w:val="nil"/>
            </w:tcBorders>
            <w:shd w:val="clear" w:color="auto" w:fill="auto"/>
            <w:noWrap/>
            <w:vAlign w:val="bottom"/>
            <w:hideMark/>
          </w:tcPr>
          <w:p w14:paraId="566D7DBF" w14:textId="77777777" w:rsidR="00BE0539" w:rsidRPr="00DC2757" w:rsidRDefault="00BE0539" w:rsidP="00E750DA">
            <w:pPr>
              <w:spacing w:after="0" w:line="240" w:lineRule="auto"/>
              <w:jc w:val="center"/>
              <w:rPr>
                <w:ins w:id="2927" w:author="Commodore, Sarah" w:date="2023-03-30T13:25:00Z"/>
                <w:rFonts w:ascii="Calibri" w:eastAsia="Times New Roman" w:hAnsi="Calibri" w:cs="Calibri"/>
                <w:color w:val="000000"/>
                <w:sz w:val="20"/>
                <w:szCs w:val="20"/>
              </w:rPr>
            </w:pPr>
            <w:ins w:id="2928"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17DDF3B" w14:textId="77777777" w:rsidR="00BE0539" w:rsidRPr="00DC2757" w:rsidRDefault="00BE0539" w:rsidP="00E750DA">
            <w:pPr>
              <w:spacing w:after="0" w:line="240" w:lineRule="auto"/>
              <w:jc w:val="center"/>
              <w:rPr>
                <w:ins w:id="2929" w:author="Commodore, Sarah" w:date="2023-03-30T13:25:00Z"/>
                <w:rFonts w:ascii="Calibri" w:eastAsia="Times New Roman" w:hAnsi="Calibri" w:cs="Calibri"/>
                <w:color w:val="000000"/>
                <w:sz w:val="20"/>
                <w:szCs w:val="20"/>
              </w:rPr>
            </w:pPr>
            <w:ins w:id="2930" w:author="Commodore, Sarah" w:date="2023-03-30T13:25:00Z">
              <w:r w:rsidRPr="00DC2757">
                <w:rPr>
                  <w:rFonts w:ascii="Calibri" w:eastAsia="Times New Roman" w:hAnsi="Calibri" w:cs="Calibri"/>
                  <w:color w:val="000000"/>
                  <w:sz w:val="20"/>
                  <w:szCs w:val="20"/>
                </w:rPr>
                <w:t>3.4E-08</w:t>
              </w:r>
            </w:ins>
          </w:p>
        </w:tc>
        <w:tc>
          <w:tcPr>
            <w:tcW w:w="0" w:type="auto"/>
            <w:tcBorders>
              <w:top w:val="nil"/>
              <w:left w:val="nil"/>
              <w:bottom w:val="nil"/>
              <w:right w:val="nil"/>
            </w:tcBorders>
            <w:shd w:val="clear" w:color="auto" w:fill="auto"/>
            <w:noWrap/>
            <w:vAlign w:val="bottom"/>
            <w:hideMark/>
          </w:tcPr>
          <w:p w14:paraId="14E9B8EC" w14:textId="77777777" w:rsidR="00BE0539" w:rsidRPr="00DC2757" w:rsidRDefault="00BE0539" w:rsidP="00E750DA">
            <w:pPr>
              <w:spacing w:after="0" w:line="240" w:lineRule="auto"/>
              <w:jc w:val="center"/>
              <w:rPr>
                <w:ins w:id="2931" w:author="Commodore, Sarah" w:date="2023-03-30T13:25:00Z"/>
                <w:rFonts w:ascii="Calibri" w:eastAsia="Times New Roman" w:hAnsi="Calibri" w:cs="Calibri"/>
                <w:color w:val="000000"/>
                <w:sz w:val="20"/>
                <w:szCs w:val="20"/>
              </w:rPr>
            </w:pPr>
            <w:ins w:id="2932" w:author="Commodore, Sarah" w:date="2023-03-30T13:25:00Z">
              <w:r w:rsidRPr="00DC2757">
                <w:rPr>
                  <w:rFonts w:ascii="Calibri" w:eastAsia="Times New Roman" w:hAnsi="Calibri" w:cs="Calibri"/>
                  <w:color w:val="000000"/>
                  <w:sz w:val="20"/>
                  <w:szCs w:val="20"/>
                </w:rPr>
                <w:t>4.2E-07</w:t>
              </w:r>
            </w:ins>
          </w:p>
        </w:tc>
        <w:tc>
          <w:tcPr>
            <w:tcW w:w="0" w:type="auto"/>
            <w:tcBorders>
              <w:top w:val="nil"/>
              <w:left w:val="nil"/>
              <w:bottom w:val="nil"/>
              <w:right w:val="nil"/>
            </w:tcBorders>
            <w:shd w:val="clear" w:color="auto" w:fill="auto"/>
            <w:noWrap/>
            <w:vAlign w:val="bottom"/>
            <w:hideMark/>
          </w:tcPr>
          <w:p w14:paraId="6567EB15" w14:textId="77777777" w:rsidR="00BE0539" w:rsidRPr="00DC2757" w:rsidRDefault="00BE0539" w:rsidP="00E750DA">
            <w:pPr>
              <w:spacing w:after="0" w:line="240" w:lineRule="auto"/>
              <w:jc w:val="center"/>
              <w:rPr>
                <w:ins w:id="2933" w:author="Commodore, Sarah" w:date="2023-03-30T13:25:00Z"/>
                <w:rFonts w:ascii="Calibri" w:eastAsia="Times New Roman" w:hAnsi="Calibri" w:cs="Calibri"/>
                <w:color w:val="FF0000"/>
                <w:sz w:val="20"/>
                <w:szCs w:val="20"/>
              </w:rPr>
            </w:pPr>
            <w:ins w:id="2934" w:author="Commodore, Sarah" w:date="2023-03-30T13:25:00Z">
              <w:r w:rsidRPr="00DC2757">
                <w:rPr>
                  <w:rFonts w:ascii="Calibri" w:eastAsia="Times New Roman" w:hAnsi="Calibri" w:cs="Calibri"/>
                  <w:color w:val="FF0000"/>
                  <w:sz w:val="20"/>
                  <w:szCs w:val="20"/>
                </w:rPr>
                <w:t>*</w:t>
              </w:r>
            </w:ins>
          </w:p>
        </w:tc>
      </w:tr>
      <w:tr w:rsidR="00BE0539" w:rsidRPr="00DC2757" w14:paraId="66A347B3" w14:textId="77777777" w:rsidTr="00E750DA">
        <w:trPr>
          <w:trHeight w:val="260"/>
          <w:ins w:id="2935" w:author="Commodore, Sarah" w:date="2023-03-30T13:25:00Z"/>
        </w:trPr>
        <w:tc>
          <w:tcPr>
            <w:tcW w:w="0" w:type="auto"/>
            <w:tcBorders>
              <w:top w:val="nil"/>
              <w:left w:val="nil"/>
              <w:bottom w:val="nil"/>
              <w:right w:val="nil"/>
            </w:tcBorders>
            <w:shd w:val="clear" w:color="auto" w:fill="auto"/>
            <w:noWrap/>
            <w:vAlign w:val="bottom"/>
            <w:hideMark/>
          </w:tcPr>
          <w:p w14:paraId="7DC1DD89" w14:textId="77777777" w:rsidR="00BE0539" w:rsidRPr="00DC2757" w:rsidRDefault="00BE0539" w:rsidP="00E750DA">
            <w:pPr>
              <w:spacing w:after="0" w:line="240" w:lineRule="auto"/>
              <w:rPr>
                <w:ins w:id="2936" w:author="Commodore, Sarah" w:date="2023-03-30T13:25:00Z"/>
                <w:rFonts w:ascii="Calibri" w:eastAsia="Times New Roman" w:hAnsi="Calibri" w:cs="Calibri"/>
                <w:color w:val="000000"/>
                <w:sz w:val="20"/>
                <w:szCs w:val="20"/>
              </w:rPr>
            </w:pPr>
            <w:ins w:id="2937" w:author="Commodore, Sarah" w:date="2023-03-30T13:25:00Z">
              <w:r w:rsidRPr="00DC2757">
                <w:rPr>
                  <w:rFonts w:ascii="Calibri" w:eastAsia="Times New Roman" w:hAnsi="Calibri" w:cs="Calibri"/>
                  <w:color w:val="000000"/>
                  <w:sz w:val="20"/>
                  <w:szCs w:val="20"/>
                </w:rPr>
                <w:t>ENSG00000173838.12</w:t>
              </w:r>
            </w:ins>
          </w:p>
        </w:tc>
        <w:tc>
          <w:tcPr>
            <w:tcW w:w="0" w:type="auto"/>
            <w:tcBorders>
              <w:top w:val="nil"/>
              <w:left w:val="nil"/>
              <w:bottom w:val="nil"/>
              <w:right w:val="nil"/>
            </w:tcBorders>
            <w:shd w:val="clear" w:color="auto" w:fill="auto"/>
            <w:noWrap/>
            <w:vAlign w:val="bottom"/>
            <w:hideMark/>
          </w:tcPr>
          <w:p w14:paraId="115CCEBA" w14:textId="77777777" w:rsidR="00BE0539" w:rsidRPr="00DC2757" w:rsidRDefault="00BE0539" w:rsidP="00E750DA">
            <w:pPr>
              <w:spacing w:after="0" w:line="240" w:lineRule="auto"/>
              <w:rPr>
                <w:ins w:id="2938" w:author="Commodore, Sarah" w:date="2023-03-30T13:25:00Z"/>
                <w:rFonts w:ascii="Calibri" w:eastAsia="Times New Roman" w:hAnsi="Calibri" w:cs="Calibri"/>
                <w:color w:val="000000"/>
                <w:sz w:val="20"/>
                <w:szCs w:val="20"/>
              </w:rPr>
            </w:pPr>
            <w:ins w:id="2939" w:author="Commodore, Sarah" w:date="2023-03-30T13:25:00Z">
              <w:r w:rsidRPr="00DC2757">
                <w:rPr>
                  <w:rFonts w:ascii="Calibri" w:eastAsia="Times New Roman" w:hAnsi="Calibri" w:cs="Calibri"/>
                  <w:color w:val="000000"/>
                  <w:sz w:val="20"/>
                  <w:szCs w:val="20"/>
                </w:rPr>
                <w:t>MARCHF10</w:t>
              </w:r>
            </w:ins>
          </w:p>
        </w:tc>
        <w:tc>
          <w:tcPr>
            <w:tcW w:w="0" w:type="auto"/>
            <w:tcBorders>
              <w:top w:val="nil"/>
              <w:left w:val="nil"/>
              <w:bottom w:val="nil"/>
              <w:right w:val="nil"/>
            </w:tcBorders>
            <w:shd w:val="clear" w:color="auto" w:fill="auto"/>
            <w:noWrap/>
            <w:vAlign w:val="bottom"/>
            <w:hideMark/>
          </w:tcPr>
          <w:p w14:paraId="30737616" w14:textId="77777777" w:rsidR="00BE0539" w:rsidRPr="00DC2757" w:rsidRDefault="00BE0539" w:rsidP="00E750DA">
            <w:pPr>
              <w:spacing w:after="0" w:line="240" w:lineRule="auto"/>
              <w:jc w:val="center"/>
              <w:rPr>
                <w:ins w:id="2940" w:author="Commodore, Sarah" w:date="2023-03-30T13:25:00Z"/>
                <w:rFonts w:ascii="Calibri" w:eastAsia="Times New Roman" w:hAnsi="Calibri" w:cs="Calibri"/>
                <w:color w:val="000000"/>
                <w:sz w:val="20"/>
                <w:szCs w:val="20"/>
              </w:rPr>
            </w:pPr>
            <w:ins w:id="2941"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885EC87" w14:textId="77777777" w:rsidR="00BE0539" w:rsidRPr="00DC2757" w:rsidRDefault="00BE0539" w:rsidP="00E750DA">
            <w:pPr>
              <w:spacing w:after="0" w:line="240" w:lineRule="auto"/>
              <w:jc w:val="center"/>
              <w:rPr>
                <w:ins w:id="2942" w:author="Commodore, Sarah" w:date="2023-03-30T13:25:00Z"/>
                <w:rFonts w:ascii="Calibri" w:eastAsia="Times New Roman" w:hAnsi="Calibri" w:cs="Calibri"/>
                <w:color w:val="000000"/>
                <w:sz w:val="20"/>
                <w:szCs w:val="20"/>
              </w:rPr>
            </w:pPr>
            <w:ins w:id="2943" w:author="Commodore, Sarah" w:date="2023-03-30T13:25:00Z">
              <w:r w:rsidRPr="00DC2757">
                <w:rPr>
                  <w:rFonts w:ascii="Calibri" w:eastAsia="Times New Roman" w:hAnsi="Calibri" w:cs="Calibri"/>
                  <w:color w:val="000000"/>
                  <w:sz w:val="20"/>
                  <w:szCs w:val="20"/>
                </w:rPr>
                <w:t>1.1E-15</w:t>
              </w:r>
            </w:ins>
          </w:p>
        </w:tc>
        <w:tc>
          <w:tcPr>
            <w:tcW w:w="0" w:type="auto"/>
            <w:tcBorders>
              <w:top w:val="nil"/>
              <w:left w:val="nil"/>
              <w:bottom w:val="nil"/>
              <w:right w:val="nil"/>
            </w:tcBorders>
            <w:shd w:val="clear" w:color="auto" w:fill="auto"/>
            <w:noWrap/>
            <w:vAlign w:val="bottom"/>
            <w:hideMark/>
          </w:tcPr>
          <w:p w14:paraId="24CFDC46" w14:textId="77777777" w:rsidR="00BE0539" w:rsidRPr="00DC2757" w:rsidRDefault="00BE0539" w:rsidP="00E750DA">
            <w:pPr>
              <w:spacing w:after="0" w:line="240" w:lineRule="auto"/>
              <w:jc w:val="center"/>
              <w:rPr>
                <w:ins w:id="2944" w:author="Commodore, Sarah" w:date="2023-03-30T13:25:00Z"/>
                <w:rFonts w:ascii="Calibri" w:eastAsia="Times New Roman" w:hAnsi="Calibri" w:cs="Calibri"/>
                <w:color w:val="000000"/>
                <w:sz w:val="20"/>
                <w:szCs w:val="20"/>
              </w:rPr>
            </w:pPr>
            <w:ins w:id="2945" w:author="Commodore, Sarah" w:date="2023-03-30T13:25:00Z">
              <w:r w:rsidRPr="00DC2757">
                <w:rPr>
                  <w:rFonts w:ascii="Calibri" w:eastAsia="Times New Roman" w:hAnsi="Calibri" w:cs="Calibri"/>
                  <w:color w:val="000000"/>
                  <w:sz w:val="20"/>
                  <w:szCs w:val="20"/>
                </w:rPr>
                <w:t>9.9E-14</w:t>
              </w:r>
            </w:ins>
          </w:p>
        </w:tc>
        <w:tc>
          <w:tcPr>
            <w:tcW w:w="0" w:type="auto"/>
            <w:tcBorders>
              <w:top w:val="nil"/>
              <w:left w:val="nil"/>
              <w:bottom w:val="nil"/>
              <w:right w:val="nil"/>
            </w:tcBorders>
            <w:shd w:val="clear" w:color="auto" w:fill="auto"/>
            <w:noWrap/>
            <w:vAlign w:val="bottom"/>
            <w:hideMark/>
          </w:tcPr>
          <w:p w14:paraId="55422C1D" w14:textId="77777777" w:rsidR="00BE0539" w:rsidRPr="00DC2757" w:rsidRDefault="00BE0539" w:rsidP="00E750DA">
            <w:pPr>
              <w:spacing w:after="0" w:line="240" w:lineRule="auto"/>
              <w:jc w:val="center"/>
              <w:rPr>
                <w:ins w:id="2946" w:author="Commodore, Sarah" w:date="2023-03-30T13:25:00Z"/>
                <w:rFonts w:ascii="Calibri" w:eastAsia="Times New Roman" w:hAnsi="Calibri" w:cs="Calibri"/>
                <w:color w:val="FF0000"/>
                <w:sz w:val="20"/>
                <w:szCs w:val="20"/>
              </w:rPr>
            </w:pPr>
            <w:ins w:id="2947" w:author="Commodore, Sarah" w:date="2023-03-30T13:25:00Z">
              <w:r w:rsidRPr="00DC2757">
                <w:rPr>
                  <w:rFonts w:ascii="Calibri" w:eastAsia="Times New Roman" w:hAnsi="Calibri" w:cs="Calibri"/>
                  <w:color w:val="FF0000"/>
                  <w:sz w:val="20"/>
                  <w:szCs w:val="20"/>
                </w:rPr>
                <w:t>*</w:t>
              </w:r>
            </w:ins>
          </w:p>
        </w:tc>
      </w:tr>
      <w:tr w:rsidR="00BE0539" w:rsidRPr="00DC2757" w14:paraId="51ED8BB2" w14:textId="77777777" w:rsidTr="00E750DA">
        <w:trPr>
          <w:trHeight w:val="260"/>
          <w:ins w:id="2948" w:author="Commodore, Sarah" w:date="2023-03-30T13:25:00Z"/>
        </w:trPr>
        <w:tc>
          <w:tcPr>
            <w:tcW w:w="0" w:type="auto"/>
            <w:tcBorders>
              <w:top w:val="nil"/>
              <w:left w:val="nil"/>
              <w:bottom w:val="nil"/>
              <w:right w:val="nil"/>
            </w:tcBorders>
            <w:shd w:val="clear" w:color="auto" w:fill="auto"/>
            <w:noWrap/>
            <w:vAlign w:val="bottom"/>
            <w:hideMark/>
          </w:tcPr>
          <w:p w14:paraId="21027ED6" w14:textId="77777777" w:rsidR="00BE0539" w:rsidRPr="00DC2757" w:rsidRDefault="00BE0539" w:rsidP="00E750DA">
            <w:pPr>
              <w:spacing w:after="0" w:line="240" w:lineRule="auto"/>
              <w:rPr>
                <w:ins w:id="2949" w:author="Commodore, Sarah" w:date="2023-03-30T13:25:00Z"/>
                <w:rFonts w:ascii="Calibri" w:eastAsia="Times New Roman" w:hAnsi="Calibri" w:cs="Calibri"/>
                <w:color w:val="000000"/>
                <w:sz w:val="20"/>
                <w:szCs w:val="20"/>
              </w:rPr>
            </w:pPr>
            <w:ins w:id="2950" w:author="Commodore, Sarah" w:date="2023-03-30T13:25:00Z">
              <w:r w:rsidRPr="00DC2757">
                <w:rPr>
                  <w:rFonts w:ascii="Calibri" w:eastAsia="Times New Roman" w:hAnsi="Calibri" w:cs="Calibri"/>
                  <w:color w:val="000000"/>
                  <w:sz w:val="20"/>
                  <w:szCs w:val="20"/>
                </w:rPr>
                <w:t>ENSG00000186471.13</w:t>
              </w:r>
            </w:ins>
          </w:p>
        </w:tc>
        <w:tc>
          <w:tcPr>
            <w:tcW w:w="0" w:type="auto"/>
            <w:tcBorders>
              <w:top w:val="nil"/>
              <w:left w:val="nil"/>
              <w:bottom w:val="nil"/>
              <w:right w:val="nil"/>
            </w:tcBorders>
            <w:shd w:val="clear" w:color="auto" w:fill="auto"/>
            <w:noWrap/>
            <w:vAlign w:val="bottom"/>
            <w:hideMark/>
          </w:tcPr>
          <w:p w14:paraId="77C8A54A" w14:textId="77777777" w:rsidR="00BE0539" w:rsidRPr="00DC2757" w:rsidRDefault="00BE0539" w:rsidP="00E750DA">
            <w:pPr>
              <w:spacing w:after="0" w:line="240" w:lineRule="auto"/>
              <w:rPr>
                <w:ins w:id="2951" w:author="Commodore, Sarah" w:date="2023-03-30T13:25:00Z"/>
                <w:rFonts w:ascii="Calibri" w:eastAsia="Times New Roman" w:hAnsi="Calibri" w:cs="Calibri"/>
                <w:color w:val="000000"/>
                <w:sz w:val="20"/>
                <w:szCs w:val="20"/>
              </w:rPr>
            </w:pPr>
            <w:ins w:id="2952" w:author="Commodore, Sarah" w:date="2023-03-30T13:25:00Z">
              <w:r w:rsidRPr="00DC2757">
                <w:rPr>
                  <w:rFonts w:ascii="Calibri" w:eastAsia="Times New Roman" w:hAnsi="Calibri" w:cs="Calibri"/>
                  <w:color w:val="000000"/>
                  <w:sz w:val="20"/>
                  <w:szCs w:val="20"/>
                </w:rPr>
                <w:t>AKAP14</w:t>
              </w:r>
            </w:ins>
          </w:p>
        </w:tc>
        <w:tc>
          <w:tcPr>
            <w:tcW w:w="0" w:type="auto"/>
            <w:tcBorders>
              <w:top w:val="nil"/>
              <w:left w:val="nil"/>
              <w:bottom w:val="nil"/>
              <w:right w:val="nil"/>
            </w:tcBorders>
            <w:shd w:val="clear" w:color="auto" w:fill="auto"/>
            <w:noWrap/>
            <w:vAlign w:val="bottom"/>
            <w:hideMark/>
          </w:tcPr>
          <w:p w14:paraId="677A0802" w14:textId="77777777" w:rsidR="00BE0539" w:rsidRPr="00DC2757" w:rsidRDefault="00BE0539" w:rsidP="00E750DA">
            <w:pPr>
              <w:spacing w:after="0" w:line="240" w:lineRule="auto"/>
              <w:jc w:val="center"/>
              <w:rPr>
                <w:ins w:id="2953" w:author="Commodore, Sarah" w:date="2023-03-30T13:25:00Z"/>
                <w:rFonts w:ascii="Calibri" w:eastAsia="Times New Roman" w:hAnsi="Calibri" w:cs="Calibri"/>
                <w:color w:val="000000"/>
                <w:sz w:val="20"/>
                <w:szCs w:val="20"/>
              </w:rPr>
            </w:pPr>
            <w:ins w:id="2954"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F9225F1" w14:textId="77777777" w:rsidR="00BE0539" w:rsidRPr="00DC2757" w:rsidRDefault="00BE0539" w:rsidP="00E750DA">
            <w:pPr>
              <w:spacing w:after="0" w:line="240" w:lineRule="auto"/>
              <w:jc w:val="center"/>
              <w:rPr>
                <w:ins w:id="2955" w:author="Commodore, Sarah" w:date="2023-03-30T13:25:00Z"/>
                <w:rFonts w:ascii="Calibri" w:eastAsia="Times New Roman" w:hAnsi="Calibri" w:cs="Calibri"/>
                <w:color w:val="000000"/>
                <w:sz w:val="20"/>
                <w:szCs w:val="20"/>
              </w:rPr>
            </w:pPr>
            <w:ins w:id="2956" w:author="Commodore, Sarah" w:date="2023-03-30T13:25:00Z">
              <w:r w:rsidRPr="00DC2757">
                <w:rPr>
                  <w:rFonts w:ascii="Calibri" w:eastAsia="Times New Roman" w:hAnsi="Calibri" w:cs="Calibri"/>
                  <w:color w:val="000000"/>
                  <w:sz w:val="20"/>
                  <w:szCs w:val="20"/>
                </w:rPr>
                <w:t>5.4E-08</w:t>
              </w:r>
            </w:ins>
          </w:p>
        </w:tc>
        <w:tc>
          <w:tcPr>
            <w:tcW w:w="0" w:type="auto"/>
            <w:tcBorders>
              <w:top w:val="nil"/>
              <w:left w:val="nil"/>
              <w:bottom w:val="nil"/>
              <w:right w:val="nil"/>
            </w:tcBorders>
            <w:shd w:val="clear" w:color="auto" w:fill="auto"/>
            <w:noWrap/>
            <w:vAlign w:val="bottom"/>
            <w:hideMark/>
          </w:tcPr>
          <w:p w14:paraId="34C67A00" w14:textId="77777777" w:rsidR="00BE0539" w:rsidRPr="00DC2757" w:rsidRDefault="00BE0539" w:rsidP="00E750DA">
            <w:pPr>
              <w:spacing w:after="0" w:line="240" w:lineRule="auto"/>
              <w:jc w:val="center"/>
              <w:rPr>
                <w:ins w:id="2957" w:author="Commodore, Sarah" w:date="2023-03-30T13:25:00Z"/>
                <w:rFonts w:ascii="Calibri" w:eastAsia="Times New Roman" w:hAnsi="Calibri" w:cs="Calibri"/>
                <w:color w:val="000000"/>
                <w:sz w:val="20"/>
                <w:szCs w:val="20"/>
              </w:rPr>
            </w:pPr>
            <w:ins w:id="2958" w:author="Commodore, Sarah" w:date="2023-03-30T13:25:00Z">
              <w:r w:rsidRPr="00DC2757">
                <w:rPr>
                  <w:rFonts w:ascii="Calibri" w:eastAsia="Times New Roman" w:hAnsi="Calibri" w:cs="Calibri"/>
                  <w:color w:val="000000"/>
                  <w:sz w:val="20"/>
                  <w:szCs w:val="20"/>
                </w:rPr>
                <w:t>6.3E-07</w:t>
              </w:r>
            </w:ins>
          </w:p>
        </w:tc>
        <w:tc>
          <w:tcPr>
            <w:tcW w:w="0" w:type="auto"/>
            <w:tcBorders>
              <w:top w:val="nil"/>
              <w:left w:val="nil"/>
              <w:bottom w:val="nil"/>
              <w:right w:val="nil"/>
            </w:tcBorders>
            <w:shd w:val="clear" w:color="auto" w:fill="auto"/>
            <w:noWrap/>
            <w:vAlign w:val="bottom"/>
            <w:hideMark/>
          </w:tcPr>
          <w:p w14:paraId="3D43179C" w14:textId="77777777" w:rsidR="00BE0539" w:rsidRPr="00DC2757" w:rsidRDefault="00BE0539" w:rsidP="00E750DA">
            <w:pPr>
              <w:spacing w:after="0" w:line="240" w:lineRule="auto"/>
              <w:jc w:val="center"/>
              <w:rPr>
                <w:ins w:id="2959" w:author="Commodore, Sarah" w:date="2023-03-30T13:25:00Z"/>
                <w:rFonts w:ascii="Calibri" w:eastAsia="Times New Roman" w:hAnsi="Calibri" w:cs="Calibri"/>
                <w:color w:val="FF0000"/>
                <w:sz w:val="20"/>
                <w:szCs w:val="20"/>
              </w:rPr>
            </w:pPr>
            <w:ins w:id="2960" w:author="Commodore, Sarah" w:date="2023-03-30T13:25:00Z">
              <w:r w:rsidRPr="00DC2757">
                <w:rPr>
                  <w:rFonts w:ascii="Calibri" w:eastAsia="Times New Roman" w:hAnsi="Calibri" w:cs="Calibri"/>
                  <w:color w:val="FF0000"/>
                  <w:sz w:val="20"/>
                  <w:szCs w:val="20"/>
                </w:rPr>
                <w:t>*</w:t>
              </w:r>
            </w:ins>
          </w:p>
        </w:tc>
      </w:tr>
      <w:tr w:rsidR="00BE0539" w:rsidRPr="00DC2757" w14:paraId="370E4119" w14:textId="77777777" w:rsidTr="00E750DA">
        <w:trPr>
          <w:trHeight w:val="260"/>
          <w:ins w:id="2961" w:author="Commodore, Sarah" w:date="2023-03-30T13:25:00Z"/>
        </w:trPr>
        <w:tc>
          <w:tcPr>
            <w:tcW w:w="0" w:type="auto"/>
            <w:tcBorders>
              <w:top w:val="nil"/>
              <w:left w:val="nil"/>
              <w:bottom w:val="nil"/>
              <w:right w:val="nil"/>
            </w:tcBorders>
            <w:shd w:val="clear" w:color="auto" w:fill="auto"/>
            <w:noWrap/>
            <w:vAlign w:val="bottom"/>
            <w:hideMark/>
          </w:tcPr>
          <w:p w14:paraId="21150535" w14:textId="77777777" w:rsidR="00BE0539" w:rsidRPr="00DC2757" w:rsidRDefault="00BE0539" w:rsidP="00E750DA">
            <w:pPr>
              <w:spacing w:after="0" w:line="240" w:lineRule="auto"/>
              <w:rPr>
                <w:ins w:id="2962" w:author="Commodore, Sarah" w:date="2023-03-30T13:25:00Z"/>
                <w:rFonts w:ascii="Calibri" w:eastAsia="Times New Roman" w:hAnsi="Calibri" w:cs="Calibri"/>
                <w:color w:val="000000"/>
                <w:sz w:val="20"/>
                <w:szCs w:val="20"/>
              </w:rPr>
            </w:pPr>
            <w:ins w:id="2963" w:author="Commodore, Sarah" w:date="2023-03-30T13:25:00Z">
              <w:r w:rsidRPr="00DC2757">
                <w:rPr>
                  <w:rFonts w:ascii="Calibri" w:eastAsia="Times New Roman" w:hAnsi="Calibri" w:cs="Calibri"/>
                  <w:color w:val="000000"/>
                  <w:sz w:val="20"/>
                  <w:szCs w:val="20"/>
                </w:rPr>
                <w:t>ENSG00000159713.11</w:t>
              </w:r>
            </w:ins>
          </w:p>
        </w:tc>
        <w:tc>
          <w:tcPr>
            <w:tcW w:w="0" w:type="auto"/>
            <w:tcBorders>
              <w:top w:val="nil"/>
              <w:left w:val="nil"/>
              <w:bottom w:val="nil"/>
              <w:right w:val="nil"/>
            </w:tcBorders>
            <w:shd w:val="clear" w:color="auto" w:fill="auto"/>
            <w:noWrap/>
            <w:vAlign w:val="bottom"/>
            <w:hideMark/>
          </w:tcPr>
          <w:p w14:paraId="3E75780E" w14:textId="77777777" w:rsidR="00BE0539" w:rsidRPr="00DC2757" w:rsidRDefault="00BE0539" w:rsidP="00E750DA">
            <w:pPr>
              <w:spacing w:after="0" w:line="240" w:lineRule="auto"/>
              <w:rPr>
                <w:ins w:id="2964" w:author="Commodore, Sarah" w:date="2023-03-30T13:25:00Z"/>
                <w:rFonts w:ascii="Calibri" w:eastAsia="Times New Roman" w:hAnsi="Calibri" w:cs="Calibri"/>
                <w:color w:val="000000"/>
                <w:sz w:val="20"/>
                <w:szCs w:val="20"/>
              </w:rPr>
            </w:pPr>
            <w:ins w:id="2965" w:author="Commodore, Sarah" w:date="2023-03-30T13:25:00Z">
              <w:r w:rsidRPr="00DC2757">
                <w:rPr>
                  <w:rFonts w:ascii="Calibri" w:eastAsia="Times New Roman" w:hAnsi="Calibri" w:cs="Calibri"/>
                  <w:color w:val="000000"/>
                  <w:sz w:val="20"/>
                  <w:szCs w:val="20"/>
                </w:rPr>
                <w:t>TPPP3</w:t>
              </w:r>
            </w:ins>
          </w:p>
        </w:tc>
        <w:tc>
          <w:tcPr>
            <w:tcW w:w="0" w:type="auto"/>
            <w:tcBorders>
              <w:top w:val="nil"/>
              <w:left w:val="nil"/>
              <w:bottom w:val="nil"/>
              <w:right w:val="nil"/>
            </w:tcBorders>
            <w:shd w:val="clear" w:color="auto" w:fill="auto"/>
            <w:noWrap/>
            <w:vAlign w:val="bottom"/>
            <w:hideMark/>
          </w:tcPr>
          <w:p w14:paraId="3B8B7499" w14:textId="77777777" w:rsidR="00BE0539" w:rsidRPr="00DC2757" w:rsidRDefault="00BE0539" w:rsidP="00E750DA">
            <w:pPr>
              <w:spacing w:after="0" w:line="240" w:lineRule="auto"/>
              <w:jc w:val="center"/>
              <w:rPr>
                <w:ins w:id="2966" w:author="Commodore, Sarah" w:date="2023-03-30T13:25:00Z"/>
                <w:rFonts w:ascii="Calibri" w:eastAsia="Times New Roman" w:hAnsi="Calibri" w:cs="Calibri"/>
                <w:color w:val="000000"/>
                <w:sz w:val="20"/>
                <w:szCs w:val="20"/>
              </w:rPr>
            </w:pPr>
            <w:ins w:id="2967"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004DE4E" w14:textId="77777777" w:rsidR="00BE0539" w:rsidRPr="00DC2757" w:rsidRDefault="00BE0539" w:rsidP="00E750DA">
            <w:pPr>
              <w:spacing w:after="0" w:line="240" w:lineRule="auto"/>
              <w:jc w:val="center"/>
              <w:rPr>
                <w:ins w:id="2968" w:author="Commodore, Sarah" w:date="2023-03-30T13:25:00Z"/>
                <w:rFonts w:ascii="Calibri" w:eastAsia="Times New Roman" w:hAnsi="Calibri" w:cs="Calibri"/>
                <w:color w:val="000000"/>
                <w:sz w:val="20"/>
                <w:szCs w:val="20"/>
              </w:rPr>
            </w:pPr>
            <w:ins w:id="2969" w:author="Commodore, Sarah" w:date="2023-03-30T13:25:00Z">
              <w:r w:rsidRPr="00DC2757">
                <w:rPr>
                  <w:rFonts w:ascii="Calibri" w:eastAsia="Times New Roman" w:hAnsi="Calibri" w:cs="Calibri"/>
                  <w:color w:val="000000"/>
                  <w:sz w:val="20"/>
                  <w:szCs w:val="20"/>
                </w:rPr>
                <w:t>2.3E-15</w:t>
              </w:r>
            </w:ins>
          </w:p>
        </w:tc>
        <w:tc>
          <w:tcPr>
            <w:tcW w:w="0" w:type="auto"/>
            <w:tcBorders>
              <w:top w:val="nil"/>
              <w:left w:val="nil"/>
              <w:bottom w:val="nil"/>
              <w:right w:val="nil"/>
            </w:tcBorders>
            <w:shd w:val="clear" w:color="auto" w:fill="auto"/>
            <w:noWrap/>
            <w:vAlign w:val="bottom"/>
            <w:hideMark/>
          </w:tcPr>
          <w:p w14:paraId="05D1568B" w14:textId="77777777" w:rsidR="00BE0539" w:rsidRPr="00DC2757" w:rsidRDefault="00BE0539" w:rsidP="00E750DA">
            <w:pPr>
              <w:spacing w:after="0" w:line="240" w:lineRule="auto"/>
              <w:jc w:val="center"/>
              <w:rPr>
                <w:ins w:id="2970" w:author="Commodore, Sarah" w:date="2023-03-30T13:25:00Z"/>
                <w:rFonts w:ascii="Calibri" w:eastAsia="Times New Roman" w:hAnsi="Calibri" w:cs="Calibri"/>
                <w:color w:val="000000"/>
                <w:sz w:val="20"/>
                <w:szCs w:val="20"/>
              </w:rPr>
            </w:pPr>
            <w:ins w:id="2971" w:author="Commodore, Sarah" w:date="2023-03-30T13:25:00Z">
              <w:r w:rsidRPr="00DC2757">
                <w:rPr>
                  <w:rFonts w:ascii="Calibri" w:eastAsia="Times New Roman" w:hAnsi="Calibri" w:cs="Calibri"/>
                  <w:color w:val="000000"/>
                  <w:sz w:val="20"/>
                  <w:szCs w:val="20"/>
                </w:rPr>
                <w:t>1.9E-13</w:t>
              </w:r>
            </w:ins>
          </w:p>
        </w:tc>
        <w:tc>
          <w:tcPr>
            <w:tcW w:w="0" w:type="auto"/>
            <w:tcBorders>
              <w:top w:val="nil"/>
              <w:left w:val="nil"/>
              <w:bottom w:val="nil"/>
              <w:right w:val="nil"/>
            </w:tcBorders>
            <w:shd w:val="clear" w:color="auto" w:fill="auto"/>
            <w:noWrap/>
            <w:vAlign w:val="bottom"/>
            <w:hideMark/>
          </w:tcPr>
          <w:p w14:paraId="4AF1BDE1" w14:textId="77777777" w:rsidR="00BE0539" w:rsidRPr="00DC2757" w:rsidRDefault="00BE0539" w:rsidP="00E750DA">
            <w:pPr>
              <w:spacing w:after="0" w:line="240" w:lineRule="auto"/>
              <w:jc w:val="center"/>
              <w:rPr>
                <w:ins w:id="2972" w:author="Commodore, Sarah" w:date="2023-03-30T13:25:00Z"/>
                <w:rFonts w:ascii="Calibri" w:eastAsia="Times New Roman" w:hAnsi="Calibri" w:cs="Calibri"/>
                <w:color w:val="FF0000"/>
                <w:sz w:val="20"/>
                <w:szCs w:val="20"/>
              </w:rPr>
            </w:pPr>
            <w:ins w:id="2973" w:author="Commodore, Sarah" w:date="2023-03-30T13:25:00Z">
              <w:r w:rsidRPr="00DC2757">
                <w:rPr>
                  <w:rFonts w:ascii="Calibri" w:eastAsia="Times New Roman" w:hAnsi="Calibri" w:cs="Calibri"/>
                  <w:color w:val="FF0000"/>
                  <w:sz w:val="20"/>
                  <w:szCs w:val="20"/>
                </w:rPr>
                <w:t>*</w:t>
              </w:r>
            </w:ins>
          </w:p>
        </w:tc>
      </w:tr>
      <w:tr w:rsidR="00BE0539" w:rsidRPr="00DC2757" w14:paraId="42826BDB" w14:textId="77777777" w:rsidTr="00E750DA">
        <w:trPr>
          <w:trHeight w:val="260"/>
          <w:ins w:id="2974" w:author="Commodore, Sarah" w:date="2023-03-30T13:25:00Z"/>
        </w:trPr>
        <w:tc>
          <w:tcPr>
            <w:tcW w:w="0" w:type="auto"/>
            <w:tcBorders>
              <w:top w:val="nil"/>
              <w:left w:val="nil"/>
              <w:bottom w:val="nil"/>
              <w:right w:val="nil"/>
            </w:tcBorders>
            <w:shd w:val="clear" w:color="auto" w:fill="auto"/>
            <w:noWrap/>
            <w:vAlign w:val="bottom"/>
            <w:hideMark/>
          </w:tcPr>
          <w:p w14:paraId="38E42630" w14:textId="77777777" w:rsidR="00BE0539" w:rsidRPr="00DC2757" w:rsidRDefault="00BE0539" w:rsidP="00E750DA">
            <w:pPr>
              <w:spacing w:after="0" w:line="240" w:lineRule="auto"/>
              <w:rPr>
                <w:ins w:id="2975" w:author="Commodore, Sarah" w:date="2023-03-30T13:25:00Z"/>
                <w:rFonts w:ascii="Calibri" w:eastAsia="Times New Roman" w:hAnsi="Calibri" w:cs="Calibri"/>
                <w:color w:val="000000"/>
                <w:sz w:val="20"/>
                <w:szCs w:val="20"/>
              </w:rPr>
            </w:pPr>
            <w:ins w:id="2976" w:author="Commodore, Sarah" w:date="2023-03-30T13:25:00Z">
              <w:r w:rsidRPr="00DC2757">
                <w:rPr>
                  <w:rFonts w:ascii="Calibri" w:eastAsia="Times New Roman" w:hAnsi="Calibri" w:cs="Calibri"/>
                  <w:color w:val="000000"/>
                  <w:sz w:val="20"/>
                  <w:szCs w:val="20"/>
                </w:rPr>
                <w:t>ENSG00000243836.5</w:t>
              </w:r>
            </w:ins>
          </w:p>
        </w:tc>
        <w:tc>
          <w:tcPr>
            <w:tcW w:w="0" w:type="auto"/>
            <w:tcBorders>
              <w:top w:val="nil"/>
              <w:left w:val="nil"/>
              <w:bottom w:val="nil"/>
              <w:right w:val="nil"/>
            </w:tcBorders>
            <w:shd w:val="clear" w:color="auto" w:fill="auto"/>
            <w:noWrap/>
            <w:vAlign w:val="bottom"/>
            <w:hideMark/>
          </w:tcPr>
          <w:p w14:paraId="2399CB91" w14:textId="77777777" w:rsidR="00BE0539" w:rsidRPr="00DC2757" w:rsidRDefault="00BE0539" w:rsidP="00E750DA">
            <w:pPr>
              <w:spacing w:after="0" w:line="240" w:lineRule="auto"/>
              <w:rPr>
                <w:ins w:id="2977" w:author="Commodore, Sarah" w:date="2023-03-30T13:25:00Z"/>
                <w:rFonts w:ascii="Calibri" w:eastAsia="Times New Roman" w:hAnsi="Calibri" w:cs="Calibri"/>
                <w:color w:val="000000"/>
                <w:sz w:val="20"/>
                <w:szCs w:val="20"/>
              </w:rPr>
            </w:pPr>
            <w:ins w:id="2978" w:author="Commodore, Sarah" w:date="2023-03-30T13:25:00Z">
              <w:r w:rsidRPr="00DC2757">
                <w:rPr>
                  <w:rFonts w:ascii="Calibri" w:eastAsia="Times New Roman" w:hAnsi="Calibri" w:cs="Calibri"/>
                  <w:color w:val="000000"/>
                  <w:sz w:val="20"/>
                  <w:szCs w:val="20"/>
                </w:rPr>
                <w:t>WDR86-AS1</w:t>
              </w:r>
            </w:ins>
          </w:p>
        </w:tc>
        <w:tc>
          <w:tcPr>
            <w:tcW w:w="0" w:type="auto"/>
            <w:tcBorders>
              <w:top w:val="nil"/>
              <w:left w:val="nil"/>
              <w:bottom w:val="nil"/>
              <w:right w:val="nil"/>
            </w:tcBorders>
            <w:shd w:val="clear" w:color="auto" w:fill="auto"/>
            <w:noWrap/>
            <w:vAlign w:val="bottom"/>
            <w:hideMark/>
          </w:tcPr>
          <w:p w14:paraId="5E234221" w14:textId="77777777" w:rsidR="00BE0539" w:rsidRPr="00DC2757" w:rsidRDefault="00BE0539" w:rsidP="00E750DA">
            <w:pPr>
              <w:spacing w:after="0" w:line="240" w:lineRule="auto"/>
              <w:jc w:val="center"/>
              <w:rPr>
                <w:ins w:id="2979" w:author="Commodore, Sarah" w:date="2023-03-30T13:25:00Z"/>
                <w:rFonts w:ascii="Calibri" w:eastAsia="Times New Roman" w:hAnsi="Calibri" w:cs="Calibri"/>
                <w:color w:val="000000"/>
                <w:sz w:val="20"/>
                <w:szCs w:val="20"/>
              </w:rPr>
            </w:pPr>
            <w:ins w:id="2980"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9ACDEA2" w14:textId="77777777" w:rsidR="00BE0539" w:rsidRPr="00DC2757" w:rsidRDefault="00BE0539" w:rsidP="00E750DA">
            <w:pPr>
              <w:spacing w:after="0" w:line="240" w:lineRule="auto"/>
              <w:jc w:val="center"/>
              <w:rPr>
                <w:ins w:id="2981" w:author="Commodore, Sarah" w:date="2023-03-30T13:25:00Z"/>
                <w:rFonts w:ascii="Calibri" w:eastAsia="Times New Roman" w:hAnsi="Calibri" w:cs="Calibri"/>
                <w:color w:val="000000"/>
                <w:sz w:val="20"/>
                <w:szCs w:val="20"/>
              </w:rPr>
            </w:pPr>
            <w:ins w:id="2982" w:author="Commodore, Sarah" w:date="2023-03-30T13:25:00Z">
              <w:r w:rsidRPr="00DC2757">
                <w:rPr>
                  <w:rFonts w:ascii="Calibri" w:eastAsia="Times New Roman" w:hAnsi="Calibri" w:cs="Calibri"/>
                  <w:color w:val="000000"/>
                  <w:sz w:val="20"/>
                  <w:szCs w:val="20"/>
                </w:rPr>
                <w:t>1.3E-10</w:t>
              </w:r>
            </w:ins>
          </w:p>
        </w:tc>
        <w:tc>
          <w:tcPr>
            <w:tcW w:w="0" w:type="auto"/>
            <w:tcBorders>
              <w:top w:val="nil"/>
              <w:left w:val="nil"/>
              <w:bottom w:val="nil"/>
              <w:right w:val="nil"/>
            </w:tcBorders>
            <w:shd w:val="clear" w:color="auto" w:fill="auto"/>
            <w:noWrap/>
            <w:vAlign w:val="bottom"/>
            <w:hideMark/>
          </w:tcPr>
          <w:p w14:paraId="47E59CE1" w14:textId="77777777" w:rsidR="00BE0539" w:rsidRPr="00DC2757" w:rsidRDefault="00BE0539" w:rsidP="00E750DA">
            <w:pPr>
              <w:spacing w:after="0" w:line="240" w:lineRule="auto"/>
              <w:jc w:val="center"/>
              <w:rPr>
                <w:ins w:id="2983" w:author="Commodore, Sarah" w:date="2023-03-30T13:25:00Z"/>
                <w:rFonts w:ascii="Calibri" w:eastAsia="Times New Roman" w:hAnsi="Calibri" w:cs="Calibri"/>
                <w:color w:val="000000"/>
                <w:sz w:val="20"/>
                <w:szCs w:val="20"/>
              </w:rPr>
            </w:pPr>
            <w:ins w:id="2984" w:author="Commodore, Sarah" w:date="2023-03-30T13:25:00Z">
              <w:r w:rsidRPr="00DC2757">
                <w:rPr>
                  <w:rFonts w:ascii="Calibri" w:eastAsia="Times New Roman" w:hAnsi="Calibri" w:cs="Calibri"/>
                  <w:color w:val="000000"/>
                  <w:sz w:val="20"/>
                  <w:szCs w:val="20"/>
                </w:rPr>
                <w:t>2.9E-09</w:t>
              </w:r>
            </w:ins>
          </w:p>
        </w:tc>
        <w:tc>
          <w:tcPr>
            <w:tcW w:w="0" w:type="auto"/>
            <w:tcBorders>
              <w:top w:val="nil"/>
              <w:left w:val="nil"/>
              <w:bottom w:val="nil"/>
              <w:right w:val="nil"/>
            </w:tcBorders>
            <w:shd w:val="clear" w:color="auto" w:fill="auto"/>
            <w:noWrap/>
            <w:vAlign w:val="bottom"/>
            <w:hideMark/>
          </w:tcPr>
          <w:p w14:paraId="4EC04E23" w14:textId="77777777" w:rsidR="00BE0539" w:rsidRPr="00DC2757" w:rsidRDefault="00BE0539" w:rsidP="00E750DA">
            <w:pPr>
              <w:spacing w:after="0" w:line="240" w:lineRule="auto"/>
              <w:jc w:val="center"/>
              <w:rPr>
                <w:ins w:id="2985" w:author="Commodore, Sarah" w:date="2023-03-30T13:25:00Z"/>
                <w:rFonts w:ascii="Calibri" w:eastAsia="Times New Roman" w:hAnsi="Calibri" w:cs="Calibri"/>
                <w:color w:val="FF0000"/>
                <w:sz w:val="20"/>
                <w:szCs w:val="20"/>
              </w:rPr>
            </w:pPr>
            <w:ins w:id="2986" w:author="Commodore, Sarah" w:date="2023-03-30T13:25:00Z">
              <w:r w:rsidRPr="00DC2757">
                <w:rPr>
                  <w:rFonts w:ascii="Calibri" w:eastAsia="Times New Roman" w:hAnsi="Calibri" w:cs="Calibri"/>
                  <w:color w:val="FF0000"/>
                  <w:sz w:val="20"/>
                  <w:szCs w:val="20"/>
                </w:rPr>
                <w:t>*</w:t>
              </w:r>
            </w:ins>
          </w:p>
        </w:tc>
      </w:tr>
      <w:tr w:rsidR="00BE0539" w:rsidRPr="00DC2757" w14:paraId="058CBFD4" w14:textId="77777777" w:rsidTr="00E750DA">
        <w:trPr>
          <w:trHeight w:val="260"/>
          <w:ins w:id="2987" w:author="Commodore, Sarah" w:date="2023-03-30T13:25:00Z"/>
        </w:trPr>
        <w:tc>
          <w:tcPr>
            <w:tcW w:w="0" w:type="auto"/>
            <w:tcBorders>
              <w:top w:val="nil"/>
              <w:left w:val="nil"/>
              <w:bottom w:val="nil"/>
              <w:right w:val="nil"/>
            </w:tcBorders>
            <w:shd w:val="clear" w:color="auto" w:fill="auto"/>
            <w:noWrap/>
            <w:vAlign w:val="bottom"/>
            <w:hideMark/>
          </w:tcPr>
          <w:p w14:paraId="207093EA" w14:textId="77777777" w:rsidR="00BE0539" w:rsidRPr="00DC2757" w:rsidRDefault="00BE0539" w:rsidP="00E750DA">
            <w:pPr>
              <w:spacing w:after="0" w:line="240" w:lineRule="auto"/>
              <w:rPr>
                <w:ins w:id="2988" w:author="Commodore, Sarah" w:date="2023-03-30T13:25:00Z"/>
                <w:rFonts w:ascii="Calibri" w:eastAsia="Times New Roman" w:hAnsi="Calibri" w:cs="Calibri"/>
                <w:color w:val="000000"/>
                <w:sz w:val="20"/>
                <w:szCs w:val="20"/>
              </w:rPr>
            </w:pPr>
            <w:ins w:id="2989" w:author="Commodore, Sarah" w:date="2023-03-30T13:25:00Z">
              <w:r w:rsidRPr="00DC2757">
                <w:rPr>
                  <w:rFonts w:ascii="Calibri" w:eastAsia="Times New Roman" w:hAnsi="Calibri" w:cs="Calibri"/>
                  <w:color w:val="000000"/>
                  <w:sz w:val="20"/>
                  <w:szCs w:val="20"/>
                </w:rPr>
                <w:t>ENSG00000139537.11</w:t>
              </w:r>
            </w:ins>
          </w:p>
        </w:tc>
        <w:tc>
          <w:tcPr>
            <w:tcW w:w="0" w:type="auto"/>
            <w:tcBorders>
              <w:top w:val="nil"/>
              <w:left w:val="nil"/>
              <w:bottom w:val="nil"/>
              <w:right w:val="nil"/>
            </w:tcBorders>
            <w:shd w:val="clear" w:color="auto" w:fill="auto"/>
            <w:noWrap/>
            <w:vAlign w:val="bottom"/>
            <w:hideMark/>
          </w:tcPr>
          <w:p w14:paraId="19E74C4E" w14:textId="77777777" w:rsidR="00BE0539" w:rsidRPr="00DC2757" w:rsidRDefault="00BE0539" w:rsidP="00E750DA">
            <w:pPr>
              <w:spacing w:after="0" w:line="240" w:lineRule="auto"/>
              <w:rPr>
                <w:ins w:id="2990" w:author="Commodore, Sarah" w:date="2023-03-30T13:25:00Z"/>
                <w:rFonts w:ascii="Calibri" w:eastAsia="Times New Roman" w:hAnsi="Calibri" w:cs="Calibri"/>
                <w:color w:val="000000"/>
                <w:sz w:val="20"/>
                <w:szCs w:val="20"/>
              </w:rPr>
            </w:pPr>
            <w:ins w:id="2991" w:author="Commodore, Sarah" w:date="2023-03-30T13:25:00Z">
              <w:r w:rsidRPr="00DC2757">
                <w:rPr>
                  <w:rFonts w:ascii="Calibri" w:eastAsia="Times New Roman" w:hAnsi="Calibri" w:cs="Calibri"/>
                  <w:color w:val="000000"/>
                  <w:sz w:val="20"/>
                  <w:szCs w:val="20"/>
                </w:rPr>
                <w:t>CCDC65</w:t>
              </w:r>
            </w:ins>
          </w:p>
        </w:tc>
        <w:tc>
          <w:tcPr>
            <w:tcW w:w="0" w:type="auto"/>
            <w:tcBorders>
              <w:top w:val="nil"/>
              <w:left w:val="nil"/>
              <w:bottom w:val="nil"/>
              <w:right w:val="nil"/>
            </w:tcBorders>
            <w:shd w:val="clear" w:color="auto" w:fill="auto"/>
            <w:noWrap/>
            <w:vAlign w:val="bottom"/>
            <w:hideMark/>
          </w:tcPr>
          <w:p w14:paraId="59670D13" w14:textId="77777777" w:rsidR="00BE0539" w:rsidRPr="00DC2757" w:rsidRDefault="00BE0539" w:rsidP="00E750DA">
            <w:pPr>
              <w:spacing w:after="0" w:line="240" w:lineRule="auto"/>
              <w:jc w:val="center"/>
              <w:rPr>
                <w:ins w:id="2992" w:author="Commodore, Sarah" w:date="2023-03-30T13:25:00Z"/>
                <w:rFonts w:ascii="Calibri" w:eastAsia="Times New Roman" w:hAnsi="Calibri" w:cs="Calibri"/>
                <w:color w:val="000000"/>
                <w:sz w:val="20"/>
                <w:szCs w:val="20"/>
              </w:rPr>
            </w:pPr>
            <w:ins w:id="2993"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16D6958" w14:textId="77777777" w:rsidR="00BE0539" w:rsidRPr="00DC2757" w:rsidRDefault="00BE0539" w:rsidP="00E750DA">
            <w:pPr>
              <w:spacing w:after="0" w:line="240" w:lineRule="auto"/>
              <w:jc w:val="center"/>
              <w:rPr>
                <w:ins w:id="2994" w:author="Commodore, Sarah" w:date="2023-03-30T13:25:00Z"/>
                <w:rFonts w:ascii="Calibri" w:eastAsia="Times New Roman" w:hAnsi="Calibri" w:cs="Calibri"/>
                <w:color w:val="000000"/>
                <w:sz w:val="20"/>
                <w:szCs w:val="20"/>
              </w:rPr>
            </w:pPr>
            <w:ins w:id="2995" w:author="Commodore, Sarah" w:date="2023-03-30T13:25:00Z">
              <w:r w:rsidRPr="00DC2757">
                <w:rPr>
                  <w:rFonts w:ascii="Calibri" w:eastAsia="Times New Roman" w:hAnsi="Calibri" w:cs="Calibri"/>
                  <w:color w:val="000000"/>
                  <w:sz w:val="20"/>
                  <w:szCs w:val="20"/>
                </w:rPr>
                <w:t>4.8E-10</w:t>
              </w:r>
            </w:ins>
          </w:p>
        </w:tc>
        <w:tc>
          <w:tcPr>
            <w:tcW w:w="0" w:type="auto"/>
            <w:tcBorders>
              <w:top w:val="nil"/>
              <w:left w:val="nil"/>
              <w:bottom w:val="nil"/>
              <w:right w:val="nil"/>
            </w:tcBorders>
            <w:shd w:val="clear" w:color="auto" w:fill="auto"/>
            <w:noWrap/>
            <w:vAlign w:val="bottom"/>
            <w:hideMark/>
          </w:tcPr>
          <w:p w14:paraId="3D6F2DD6" w14:textId="77777777" w:rsidR="00BE0539" w:rsidRPr="00DC2757" w:rsidRDefault="00BE0539" w:rsidP="00E750DA">
            <w:pPr>
              <w:spacing w:after="0" w:line="240" w:lineRule="auto"/>
              <w:jc w:val="center"/>
              <w:rPr>
                <w:ins w:id="2996" w:author="Commodore, Sarah" w:date="2023-03-30T13:25:00Z"/>
                <w:rFonts w:ascii="Calibri" w:eastAsia="Times New Roman" w:hAnsi="Calibri" w:cs="Calibri"/>
                <w:color w:val="000000"/>
                <w:sz w:val="20"/>
                <w:szCs w:val="20"/>
              </w:rPr>
            </w:pPr>
            <w:ins w:id="2997" w:author="Commodore, Sarah" w:date="2023-03-30T13:25:00Z">
              <w:r w:rsidRPr="00DC2757">
                <w:rPr>
                  <w:rFonts w:ascii="Calibri" w:eastAsia="Times New Roman" w:hAnsi="Calibri" w:cs="Calibri"/>
                  <w:color w:val="000000"/>
                  <w:sz w:val="20"/>
                  <w:szCs w:val="20"/>
                </w:rPr>
                <w:t>9.3E-09</w:t>
              </w:r>
            </w:ins>
          </w:p>
        </w:tc>
        <w:tc>
          <w:tcPr>
            <w:tcW w:w="0" w:type="auto"/>
            <w:tcBorders>
              <w:top w:val="nil"/>
              <w:left w:val="nil"/>
              <w:bottom w:val="nil"/>
              <w:right w:val="nil"/>
            </w:tcBorders>
            <w:shd w:val="clear" w:color="auto" w:fill="auto"/>
            <w:noWrap/>
            <w:vAlign w:val="bottom"/>
            <w:hideMark/>
          </w:tcPr>
          <w:p w14:paraId="6D3E2E8D" w14:textId="77777777" w:rsidR="00BE0539" w:rsidRPr="00DC2757" w:rsidRDefault="00BE0539" w:rsidP="00E750DA">
            <w:pPr>
              <w:spacing w:after="0" w:line="240" w:lineRule="auto"/>
              <w:jc w:val="center"/>
              <w:rPr>
                <w:ins w:id="2998" w:author="Commodore, Sarah" w:date="2023-03-30T13:25:00Z"/>
                <w:rFonts w:ascii="Calibri" w:eastAsia="Times New Roman" w:hAnsi="Calibri" w:cs="Calibri"/>
                <w:color w:val="FF0000"/>
                <w:sz w:val="20"/>
                <w:szCs w:val="20"/>
              </w:rPr>
            </w:pPr>
            <w:ins w:id="2999" w:author="Commodore, Sarah" w:date="2023-03-30T13:25:00Z">
              <w:r w:rsidRPr="00DC2757">
                <w:rPr>
                  <w:rFonts w:ascii="Calibri" w:eastAsia="Times New Roman" w:hAnsi="Calibri" w:cs="Calibri"/>
                  <w:color w:val="FF0000"/>
                  <w:sz w:val="20"/>
                  <w:szCs w:val="20"/>
                </w:rPr>
                <w:t>*</w:t>
              </w:r>
            </w:ins>
          </w:p>
        </w:tc>
      </w:tr>
      <w:tr w:rsidR="00BE0539" w:rsidRPr="00DC2757" w14:paraId="142EB5B9" w14:textId="77777777" w:rsidTr="00E750DA">
        <w:trPr>
          <w:trHeight w:val="260"/>
          <w:ins w:id="3000" w:author="Commodore, Sarah" w:date="2023-03-30T13:25:00Z"/>
        </w:trPr>
        <w:tc>
          <w:tcPr>
            <w:tcW w:w="0" w:type="auto"/>
            <w:tcBorders>
              <w:top w:val="nil"/>
              <w:left w:val="nil"/>
              <w:bottom w:val="nil"/>
              <w:right w:val="nil"/>
            </w:tcBorders>
            <w:shd w:val="clear" w:color="auto" w:fill="auto"/>
            <w:noWrap/>
            <w:vAlign w:val="bottom"/>
            <w:hideMark/>
          </w:tcPr>
          <w:p w14:paraId="03A7CB03" w14:textId="77777777" w:rsidR="00BE0539" w:rsidRPr="00DC2757" w:rsidRDefault="00BE0539" w:rsidP="00E750DA">
            <w:pPr>
              <w:spacing w:after="0" w:line="240" w:lineRule="auto"/>
              <w:rPr>
                <w:ins w:id="3001" w:author="Commodore, Sarah" w:date="2023-03-30T13:25:00Z"/>
                <w:rFonts w:ascii="Calibri" w:eastAsia="Times New Roman" w:hAnsi="Calibri" w:cs="Calibri"/>
                <w:color w:val="000000"/>
                <w:sz w:val="20"/>
                <w:szCs w:val="20"/>
              </w:rPr>
            </w:pPr>
            <w:ins w:id="3002" w:author="Commodore, Sarah" w:date="2023-03-30T13:25:00Z">
              <w:r w:rsidRPr="00DC2757">
                <w:rPr>
                  <w:rFonts w:ascii="Calibri" w:eastAsia="Times New Roman" w:hAnsi="Calibri" w:cs="Calibri"/>
                  <w:color w:val="000000"/>
                  <w:sz w:val="20"/>
                  <w:szCs w:val="20"/>
                </w:rPr>
                <w:t>ENSG00000243710.8</w:t>
              </w:r>
            </w:ins>
          </w:p>
        </w:tc>
        <w:tc>
          <w:tcPr>
            <w:tcW w:w="0" w:type="auto"/>
            <w:tcBorders>
              <w:top w:val="nil"/>
              <w:left w:val="nil"/>
              <w:bottom w:val="nil"/>
              <w:right w:val="nil"/>
            </w:tcBorders>
            <w:shd w:val="clear" w:color="auto" w:fill="auto"/>
            <w:noWrap/>
            <w:vAlign w:val="bottom"/>
            <w:hideMark/>
          </w:tcPr>
          <w:p w14:paraId="5723DEE5" w14:textId="77777777" w:rsidR="00BE0539" w:rsidRPr="00DC2757" w:rsidRDefault="00BE0539" w:rsidP="00E750DA">
            <w:pPr>
              <w:spacing w:after="0" w:line="240" w:lineRule="auto"/>
              <w:rPr>
                <w:ins w:id="3003" w:author="Commodore, Sarah" w:date="2023-03-30T13:25:00Z"/>
                <w:rFonts w:ascii="Calibri" w:eastAsia="Times New Roman" w:hAnsi="Calibri" w:cs="Calibri"/>
                <w:color w:val="000000"/>
                <w:sz w:val="20"/>
                <w:szCs w:val="20"/>
              </w:rPr>
            </w:pPr>
            <w:ins w:id="3004" w:author="Commodore, Sarah" w:date="2023-03-30T13:25:00Z">
              <w:r w:rsidRPr="00DC2757">
                <w:rPr>
                  <w:rFonts w:ascii="Calibri" w:eastAsia="Times New Roman" w:hAnsi="Calibri" w:cs="Calibri"/>
                  <w:color w:val="000000"/>
                  <w:sz w:val="20"/>
                  <w:szCs w:val="20"/>
                </w:rPr>
                <w:t>CFAP57</w:t>
              </w:r>
            </w:ins>
          </w:p>
        </w:tc>
        <w:tc>
          <w:tcPr>
            <w:tcW w:w="0" w:type="auto"/>
            <w:tcBorders>
              <w:top w:val="nil"/>
              <w:left w:val="nil"/>
              <w:bottom w:val="nil"/>
              <w:right w:val="nil"/>
            </w:tcBorders>
            <w:shd w:val="clear" w:color="auto" w:fill="auto"/>
            <w:noWrap/>
            <w:vAlign w:val="bottom"/>
            <w:hideMark/>
          </w:tcPr>
          <w:p w14:paraId="162AE8DC" w14:textId="77777777" w:rsidR="00BE0539" w:rsidRPr="00DC2757" w:rsidRDefault="00BE0539" w:rsidP="00E750DA">
            <w:pPr>
              <w:spacing w:after="0" w:line="240" w:lineRule="auto"/>
              <w:jc w:val="center"/>
              <w:rPr>
                <w:ins w:id="3005" w:author="Commodore, Sarah" w:date="2023-03-30T13:25:00Z"/>
                <w:rFonts w:ascii="Calibri" w:eastAsia="Times New Roman" w:hAnsi="Calibri" w:cs="Calibri"/>
                <w:color w:val="000000"/>
                <w:sz w:val="20"/>
                <w:szCs w:val="20"/>
              </w:rPr>
            </w:pPr>
            <w:ins w:id="3006"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7340875" w14:textId="77777777" w:rsidR="00BE0539" w:rsidRPr="00DC2757" w:rsidRDefault="00BE0539" w:rsidP="00E750DA">
            <w:pPr>
              <w:spacing w:after="0" w:line="240" w:lineRule="auto"/>
              <w:jc w:val="center"/>
              <w:rPr>
                <w:ins w:id="3007" w:author="Commodore, Sarah" w:date="2023-03-30T13:25:00Z"/>
                <w:rFonts w:ascii="Calibri" w:eastAsia="Times New Roman" w:hAnsi="Calibri" w:cs="Calibri"/>
                <w:color w:val="000000"/>
                <w:sz w:val="20"/>
                <w:szCs w:val="20"/>
              </w:rPr>
            </w:pPr>
            <w:ins w:id="3008" w:author="Commodore, Sarah" w:date="2023-03-30T13:25:00Z">
              <w:r w:rsidRPr="00DC2757">
                <w:rPr>
                  <w:rFonts w:ascii="Calibri" w:eastAsia="Times New Roman" w:hAnsi="Calibri" w:cs="Calibri"/>
                  <w:color w:val="000000"/>
                  <w:sz w:val="20"/>
                  <w:szCs w:val="20"/>
                </w:rPr>
                <w:t>2.1E-12</w:t>
              </w:r>
            </w:ins>
          </w:p>
        </w:tc>
        <w:tc>
          <w:tcPr>
            <w:tcW w:w="0" w:type="auto"/>
            <w:tcBorders>
              <w:top w:val="nil"/>
              <w:left w:val="nil"/>
              <w:bottom w:val="nil"/>
              <w:right w:val="nil"/>
            </w:tcBorders>
            <w:shd w:val="clear" w:color="auto" w:fill="auto"/>
            <w:noWrap/>
            <w:vAlign w:val="bottom"/>
            <w:hideMark/>
          </w:tcPr>
          <w:p w14:paraId="72351D62" w14:textId="77777777" w:rsidR="00BE0539" w:rsidRPr="00DC2757" w:rsidRDefault="00BE0539" w:rsidP="00E750DA">
            <w:pPr>
              <w:spacing w:after="0" w:line="240" w:lineRule="auto"/>
              <w:jc w:val="center"/>
              <w:rPr>
                <w:ins w:id="3009" w:author="Commodore, Sarah" w:date="2023-03-30T13:25:00Z"/>
                <w:rFonts w:ascii="Calibri" w:eastAsia="Times New Roman" w:hAnsi="Calibri" w:cs="Calibri"/>
                <w:color w:val="000000"/>
                <w:sz w:val="20"/>
                <w:szCs w:val="20"/>
              </w:rPr>
            </w:pPr>
            <w:ins w:id="3010" w:author="Commodore, Sarah" w:date="2023-03-30T13:25:00Z">
              <w:r w:rsidRPr="00DC2757">
                <w:rPr>
                  <w:rFonts w:ascii="Calibri" w:eastAsia="Times New Roman" w:hAnsi="Calibri" w:cs="Calibri"/>
                  <w:color w:val="000000"/>
                  <w:sz w:val="20"/>
                  <w:szCs w:val="20"/>
                </w:rPr>
                <w:t>7.6E-11</w:t>
              </w:r>
            </w:ins>
          </w:p>
        </w:tc>
        <w:tc>
          <w:tcPr>
            <w:tcW w:w="0" w:type="auto"/>
            <w:tcBorders>
              <w:top w:val="nil"/>
              <w:left w:val="nil"/>
              <w:bottom w:val="nil"/>
              <w:right w:val="nil"/>
            </w:tcBorders>
            <w:shd w:val="clear" w:color="auto" w:fill="auto"/>
            <w:noWrap/>
            <w:vAlign w:val="bottom"/>
            <w:hideMark/>
          </w:tcPr>
          <w:p w14:paraId="7AB5313C" w14:textId="77777777" w:rsidR="00BE0539" w:rsidRPr="00DC2757" w:rsidRDefault="00BE0539" w:rsidP="00E750DA">
            <w:pPr>
              <w:spacing w:after="0" w:line="240" w:lineRule="auto"/>
              <w:jc w:val="center"/>
              <w:rPr>
                <w:ins w:id="3011" w:author="Commodore, Sarah" w:date="2023-03-30T13:25:00Z"/>
                <w:rFonts w:ascii="Calibri" w:eastAsia="Times New Roman" w:hAnsi="Calibri" w:cs="Calibri"/>
                <w:color w:val="FF0000"/>
                <w:sz w:val="20"/>
                <w:szCs w:val="20"/>
              </w:rPr>
            </w:pPr>
            <w:ins w:id="3012" w:author="Commodore, Sarah" w:date="2023-03-30T13:25:00Z">
              <w:r w:rsidRPr="00DC2757">
                <w:rPr>
                  <w:rFonts w:ascii="Calibri" w:eastAsia="Times New Roman" w:hAnsi="Calibri" w:cs="Calibri"/>
                  <w:color w:val="FF0000"/>
                  <w:sz w:val="20"/>
                  <w:szCs w:val="20"/>
                </w:rPr>
                <w:t>*</w:t>
              </w:r>
            </w:ins>
          </w:p>
        </w:tc>
      </w:tr>
      <w:tr w:rsidR="00BE0539" w:rsidRPr="00DC2757" w14:paraId="281F9E45" w14:textId="77777777" w:rsidTr="00E750DA">
        <w:trPr>
          <w:trHeight w:val="260"/>
          <w:ins w:id="3013" w:author="Commodore, Sarah" w:date="2023-03-30T13:25:00Z"/>
        </w:trPr>
        <w:tc>
          <w:tcPr>
            <w:tcW w:w="0" w:type="auto"/>
            <w:tcBorders>
              <w:top w:val="nil"/>
              <w:left w:val="nil"/>
              <w:bottom w:val="nil"/>
              <w:right w:val="nil"/>
            </w:tcBorders>
            <w:shd w:val="clear" w:color="auto" w:fill="auto"/>
            <w:noWrap/>
            <w:vAlign w:val="bottom"/>
            <w:hideMark/>
          </w:tcPr>
          <w:p w14:paraId="5EFE3579" w14:textId="77777777" w:rsidR="00BE0539" w:rsidRPr="00DC2757" w:rsidRDefault="00BE0539" w:rsidP="00E750DA">
            <w:pPr>
              <w:spacing w:after="0" w:line="240" w:lineRule="auto"/>
              <w:rPr>
                <w:ins w:id="3014" w:author="Commodore, Sarah" w:date="2023-03-30T13:25:00Z"/>
                <w:rFonts w:ascii="Calibri" w:eastAsia="Times New Roman" w:hAnsi="Calibri" w:cs="Calibri"/>
                <w:color w:val="000000"/>
                <w:sz w:val="20"/>
                <w:szCs w:val="20"/>
              </w:rPr>
            </w:pPr>
            <w:ins w:id="3015" w:author="Commodore, Sarah" w:date="2023-03-30T13:25:00Z">
              <w:r w:rsidRPr="00DC2757">
                <w:rPr>
                  <w:rFonts w:ascii="Calibri" w:eastAsia="Times New Roman" w:hAnsi="Calibri" w:cs="Calibri"/>
                  <w:color w:val="000000"/>
                  <w:sz w:val="20"/>
                  <w:szCs w:val="20"/>
                </w:rPr>
                <w:t>ENSG00000181322.15</w:t>
              </w:r>
            </w:ins>
          </w:p>
        </w:tc>
        <w:tc>
          <w:tcPr>
            <w:tcW w:w="0" w:type="auto"/>
            <w:tcBorders>
              <w:top w:val="nil"/>
              <w:left w:val="nil"/>
              <w:bottom w:val="nil"/>
              <w:right w:val="nil"/>
            </w:tcBorders>
            <w:shd w:val="clear" w:color="auto" w:fill="auto"/>
            <w:noWrap/>
            <w:vAlign w:val="bottom"/>
            <w:hideMark/>
          </w:tcPr>
          <w:p w14:paraId="595656CC" w14:textId="77777777" w:rsidR="00BE0539" w:rsidRPr="00DC2757" w:rsidRDefault="00BE0539" w:rsidP="00E750DA">
            <w:pPr>
              <w:spacing w:after="0" w:line="240" w:lineRule="auto"/>
              <w:rPr>
                <w:ins w:id="3016" w:author="Commodore, Sarah" w:date="2023-03-30T13:25:00Z"/>
                <w:rFonts w:ascii="Calibri" w:eastAsia="Times New Roman" w:hAnsi="Calibri" w:cs="Calibri"/>
                <w:color w:val="000000"/>
                <w:sz w:val="20"/>
                <w:szCs w:val="20"/>
              </w:rPr>
            </w:pPr>
            <w:ins w:id="3017" w:author="Commodore, Sarah" w:date="2023-03-30T13:25:00Z">
              <w:r w:rsidRPr="00DC2757">
                <w:rPr>
                  <w:rFonts w:ascii="Calibri" w:eastAsia="Times New Roman" w:hAnsi="Calibri" w:cs="Calibri"/>
                  <w:color w:val="000000"/>
                  <w:sz w:val="20"/>
                  <w:szCs w:val="20"/>
                </w:rPr>
                <w:t>NME9</w:t>
              </w:r>
            </w:ins>
          </w:p>
        </w:tc>
        <w:tc>
          <w:tcPr>
            <w:tcW w:w="0" w:type="auto"/>
            <w:tcBorders>
              <w:top w:val="nil"/>
              <w:left w:val="nil"/>
              <w:bottom w:val="nil"/>
              <w:right w:val="nil"/>
            </w:tcBorders>
            <w:shd w:val="clear" w:color="auto" w:fill="auto"/>
            <w:noWrap/>
            <w:vAlign w:val="bottom"/>
            <w:hideMark/>
          </w:tcPr>
          <w:p w14:paraId="604CA2E7" w14:textId="77777777" w:rsidR="00BE0539" w:rsidRPr="00DC2757" w:rsidRDefault="00BE0539" w:rsidP="00E750DA">
            <w:pPr>
              <w:spacing w:after="0" w:line="240" w:lineRule="auto"/>
              <w:jc w:val="center"/>
              <w:rPr>
                <w:ins w:id="3018" w:author="Commodore, Sarah" w:date="2023-03-30T13:25:00Z"/>
                <w:rFonts w:ascii="Calibri" w:eastAsia="Times New Roman" w:hAnsi="Calibri" w:cs="Calibri"/>
                <w:color w:val="000000"/>
                <w:sz w:val="20"/>
                <w:szCs w:val="20"/>
              </w:rPr>
            </w:pPr>
            <w:ins w:id="3019"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7126D1A" w14:textId="77777777" w:rsidR="00BE0539" w:rsidRPr="00DC2757" w:rsidRDefault="00BE0539" w:rsidP="00E750DA">
            <w:pPr>
              <w:spacing w:after="0" w:line="240" w:lineRule="auto"/>
              <w:jc w:val="center"/>
              <w:rPr>
                <w:ins w:id="3020" w:author="Commodore, Sarah" w:date="2023-03-30T13:25:00Z"/>
                <w:rFonts w:ascii="Calibri" w:eastAsia="Times New Roman" w:hAnsi="Calibri" w:cs="Calibri"/>
                <w:color w:val="000000"/>
                <w:sz w:val="20"/>
                <w:szCs w:val="20"/>
              </w:rPr>
            </w:pPr>
            <w:ins w:id="3021" w:author="Commodore, Sarah" w:date="2023-03-30T13:25:00Z">
              <w:r w:rsidRPr="00DC2757">
                <w:rPr>
                  <w:rFonts w:ascii="Calibri" w:eastAsia="Times New Roman" w:hAnsi="Calibri" w:cs="Calibri"/>
                  <w:color w:val="000000"/>
                  <w:sz w:val="20"/>
                  <w:szCs w:val="20"/>
                </w:rPr>
                <w:t>5.2E-11</w:t>
              </w:r>
            </w:ins>
          </w:p>
        </w:tc>
        <w:tc>
          <w:tcPr>
            <w:tcW w:w="0" w:type="auto"/>
            <w:tcBorders>
              <w:top w:val="nil"/>
              <w:left w:val="nil"/>
              <w:bottom w:val="nil"/>
              <w:right w:val="nil"/>
            </w:tcBorders>
            <w:shd w:val="clear" w:color="auto" w:fill="auto"/>
            <w:noWrap/>
            <w:vAlign w:val="bottom"/>
            <w:hideMark/>
          </w:tcPr>
          <w:p w14:paraId="18F081F2" w14:textId="77777777" w:rsidR="00BE0539" w:rsidRPr="00DC2757" w:rsidRDefault="00BE0539" w:rsidP="00E750DA">
            <w:pPr>
              <w:spacing w:after="0" w:line="240" w:lineRule="auto"/>
              <w:jc w:val="center"/>
              <w:rPr>
                <w:ins w:id="3022" w:author="Commodore, Sarah" w:date="2023-03-30T13:25:00Z"/>
                <w:rFonts w:ascii="Calibri" w:eastAsia="Times New Roman" w:hAnsi="Calibri" w:cs="Calibri"/>
                <w:color w:val="000000"/>
                <w:sz w:val="20"/>
                <w:szCs w:val="20"/>
              </w:rPr>
            </w:pPr>
            <w:ins w:id="3023" w:author="Commodore, Sarah" w:date="2023-03-30T13:25: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5DB5F25C" w14:textId="77777777" w:rsidR="00BE0539" w:rsidRPr="00DC2757" w:rsidRDefault="00BE0539" w:rsidP="00E750DA">
            <w:pPr>
              <w:spacing w:after="0" w:line="240" w:lineRule="auto"/>
              <w:jc w:val="center"/>
              <w:rPr>
                <w:ins w:id="3024" w:author="Commodore, Sarah" w:date="2023-03-30T13:25:00Z"/>
                <w:rFonts w:ascii="Calibri" w:eastAsia="Times New Roman" w:hAnsi="Calibri" w:cs="Calibri"/>
                <w:color w:val="FF0000"/>
                <w:sz w:val="20"/>
                <w:szCs w:val="20"/>
              </w:rPr>
            </w:pPr>
            <w:ins w:id="3025" w:author="Commodore, Sarah" w:date="2023-03-30T13:25:00Z">
              <w:r w:rsidRPr="00DC2757">
                <w:rPr>
                  <w:rFonts w:ascii="Calibri" w:eastAsia="Times New Roman" w:hAnsi="Calibri" w:cs="Calibri"/>
                  <w:color w:val="FF0000"/>
                  <w:sz w:val="20"/>
                  <w:szCs w:val="20"/>
                </w:rPr>
                <w:t>*</w:t>
              </w:r>
            </w:ins>
          </w:p>
        </w:tc>
      </w:tr>
      <w:tr w:rsidR="00BE0539" w:rsidRPr="00DC2757" w14:paraId="4C84C672" w14:textId="77777777" w:rsidTr="00E750DA">
        <w:trPr>
          <w:trHeight w:val="260"/>
          <w:ins w:id="3026" w:author="Commodore, Sarah" w:date="2023-03-30T13:25:00Z"/>
        </w:trPr>
        <w:tc>
          <w:tcPr>
            <w:tcW w:w="0" w:type="auto"/>
            <w:tcBorders>
              <w:top w:val="nil"/>
              <w:left w:val="nil"/>
              <w:bottom w:val="nil"/>
              <w:right w:val="nil"/>
            </w:tcBorders>
            <w:shd w:val="clear" w:color="auto" w:fill="auto"/>
            <w:noWrap/>
            <w:vAlign w:val="bottom"/>
            <w:hideMark/>
          </w:tcPr>
          <w:p w14:paraId="600797A7" w14:textId="77777777" w:rsidR="00BE0539" w:rsidRPr="00DC2757" w:rsidRDefault="00BE0539" w:rsidP="00E750DA">
            <w:pPr>
              <w:spacing w:after="0" w:line="240" w:lineRule="auto"/>
              <w:rPr>
                <w:ins w:id="3027" w:author="Commodore, Sarah" w:date="2023-03-30T13:25:00Z"/>
                <w:rFonts w:ascii="Calibri" w:eastAsia="Times New Roman" w:hAnsi="Calibri" w:cs="Calibri"/>
                <w:color w:val="000000"/>
                <w:sz w:val="20"/>
                <w:szCs w:val="20"/>
              </w:rPr>
            </w:pPr>
            <w:ins w:id="3028" w:author="Commodore, Sarah" w:date="2023-03-30T13:25:00Z">
              <w:r w:rsidRPr="00DC2757">
                <w:rPr>
                  <w:rFonts w:ascii="Calibri" w:eastAsia="Times New Roman" w:hAnsi="Calibri" w:cs="Calibri"/>
                  <w:color w:val="000000"/>
                  <w:sz w:val="20"/>
                  <w:szCs w:val="20"/>
                </w:rPr>
                <w:t>ENSG00000178233.18</w:t>
              </w:r>
            </w:ins>
          </w:p>
        </w:tc>
        <w:tc>
          <w:tcPr>
            <w:tcW w:w="0" w:type="auto"/>
            <w:tcBorders>
              <w:top w:val="nil"/>
              <w:left w:val="nil"/>
              <w:bottom w:val="nil"/>
              <w:right w:val="nil"/>
            </w:tcBorders>
            <w:shd w:val="clear" w:color="auto" w:fill="auto"/>
            <w:noWrap/>
            <w:vAlign w:val="bottom"/>
            <w:hideMark/>
          </w:tcPr>
          <w:p w14:paraId="1E51D2AA" w14:textId="77777777" w:rsidR="00BE0539" w:rsidRPr="00DC2757" w:rsidRDefault="00BE0539" w:rsidP="00E750DA">
            <w:pPr>
              <w:spacing w:after="0" w:line="240" w:lineRule="auto"/>
              <w:rPr>
                <w:ins w:id="3029" w:author="Commodore, Sarah" w:date="2023-03-30T13:25:00Z"/>
                <w:rFonts w:ascii="Calibri" w:eastAsia="Times New Roman" w:hAnsi="Calibri" w:cs="Calibri"/>
                <w:color w:val="000000"/>
                <w:sz w:val="20"/>
                <w:szCs w:val="20"/>
              </w:rPr>
            </w:pPr>
            <w:ins w:id="3030" w:author="Commodore, Sarah" w:date="2023-03-30T13:25:00Z">
              <w:r w:rsidRPr="00DC2757">
                <w:rPr>
                  <w:rFonts w:ascii="Calibri" w:eastAsia="Times New Roman" w:hAnsi="Calibri" w:cs="Calibri"/>
                  <w:color w:val="000000"/>
                  <w:sz w:val="20"/>
                  <w:szCs w:val="20"/>
                </w:rPr>
                <w:t>TMEM151B</w:t>
              </w:r>
            </w:ins>
          </w:p>
        </w:tc>
        <w:tc>
          <w:tcPr>
            <w:tcW w:w="0" w:type="auto"/>
            <w:tcBorders>
              <w:top w:val="nil"/>
              <w:left w:val="nil"/>
              <w:bottom w:val="nil"/>
              <w:right w:val="nil"/>
            </w:tcBorders>
            <w:shd w:val="clear" w:color="auto" w:fill="auto"/>
            <w:noWrap/>
            <w:vAlign w:val="bottom"/>
            <w:hideMark/>
          </w:tcPr>
          <w:p w14:paraId="440B73F0" w14:textId="77777777" w:rsidR="00BE0539" w:rsidRPr="00DC2757" w:rsidRDefault="00BE0539" w:rsidP="00E750DA">
            <w:pPr>
              <w:spacing w:after="0" w:line="240" w:lineRule="auto"/>
              <w:jc w:val="center"/>
              <w:rPr>
                <w:ins w:id="3031" w:author="Commodore, Sarah" w:date="2023-03-30T13:25:00Z"/>
                <w:rFonts w:ascii="Calibri" w:eastAsia="Times New Roman" w:hAnsi="Calibri" w:cs="Calibri"/>
                <w:color w:val="000000"/>
                <w:sz w:val="20"/>
                <w:szCs w:val="20"/>
              </w:rPr>
            </w:pPr>
            <w:ins w:id="3032"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66B902A" w14:textId="77777777" w:rsidR="00BE0539" w:rsidRPr="00DC2757" w:rsidRDefault="00BE0539" w:rsidP="00E750DA">
            <w:pPr>
              <w:spacing w:after="0" w:line="240" w:lineRule="auto"/>
              <w:jc w:val="center"/>
              <w:rPr>
                <w:ins w:id="3033" w:author="Commodore, Sarah" w:date="2023-03-30T13:25:00Z"/>
                <w:rFonts w:ascii="Calibri" w:eastAsia="Times New Roman" w:hAnsi="Calibri" w:cs="Calibri"/>
                <w:color w:val="000000"/>
                <w:sz w:val="20"/>
                <w:szCs w:val="20"/>
              </w:rPr>
            </w:pPr>
            <w:ins w:id="3034" w:author="Commodore, Sarah" w:date="2023-03-30T13:25: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678643CB" w14:textId="77777777" w:rsidR="00BE0539" w:rsidRPr="00DC2757" w:rsidRDefault="00BE0539" w:rsidP="00E750DA">
            <w:pPr>
              <w:spacing w:after="0" w:line="240" w:lineRule="auto"/>
              <w:jc w:val="center"/>
              <w:rPr>
                <w:ins w:id="3035" w:author="Commodore, Sarah" w:date="2023-03-30T13:25:00Z"/>
                <w:rFonts w:ascii="Calibri" w:eastAsia="Times New Roman" w:hAnsi="Calibri" w:cs="Calibri"/>
                <w:color w:val="000000"/>
                <w:sz w:val="20"/>
                <w:szCs w:val="20"/>
              </w:rPr>
            </w:pPr>
            <w:ins w:id="3036" w:author="Commodore, Sarah" w:date="2023-03-30T13:25:00Z">
              <w:r w:rsidRPr="00DC2757">
                <w:rPr>
                  <w:rFonts w:ascii="Calibri" w:eastAsia="Times New Roman" w:hAnsi="Calibri" w:cs="Calibri"/>
                  <w:color w:val="000000"/>
                  <w:sz w:val="20"/>
                  <w:szCs w:val="20"/>
                </w:rPr>
                <w:t>4.2E-03</w:t>
              </w:r>
            </w:ins>
          </w:p>
        </w:tc>
        <w:tc>
          <w:tcPr>
            <w:tcW w:w="0" w:type="auto"/>
            <w:tcBorders>
              <w:top w:val="nil"/>
              <w:left w:val="nil"/>
              <w:bottom w:val="nil"/>
              <w:right w:val="nil"/>
            </w:tcBorders>
            <w:shd w:val="clear" w:color="auto" w:fill="auto"/>
            <w:noWrap/>
            <w:vAlign w:val="bottom"/>
            <w:hideMark/>
          </w:tcPr>
          <w:p w14:paraId="24E3A6DA" w14:textId="77777777" w:rsidR="00BE0539" w:rsidRPr="00DC2757" w:rsidRDefault="00BE0539" w:rsidP="00E750DA">
            <w:pPr>
              <w:spacing w:after="0" w:line="240" w:lineRule="auto"/>
              <w:jc w:val="center"/>
              <w:rPr>
                <w:ins w:id="3037" w:author="Commodore, Sarah" w:date="2023-03-30T13:25:00Z"/>
                <w:rFonts w:ascii="Calibri" w:eastAsia="Times New Roman" w:hAnsi="Calibri" w:cs="Calibri"/>
                <w:color w:val="FF0000"/>
                <w:sz w:val="20"/>
                <w:szCs w:val="20"/>
              </w:rPr>
            </w:pPr>
            <w:ins w:id="3038" w:author="Commodore, Sarah" w:date="2023-03-30T13:25:00Z">
              <w:r w:rsidRPr="00DC2757">
                <w:rPr>
                  <w:rFonts w:ascii="Calibri" w:eastAsia="Times New Roman" w:hAnsi="Calibri" w:cs="Calibri"/>
                  <w:color w:val="FF0000"/>
                  <w:sz w:val="20"/>
                  <w:szCs w:val="20"/>
                </w:rPr>
                <w:t>*</w:t>
              </w:r>
            </w:ins>
          </w:p>
        </w:tc>
      </w:tr>
      <w:tr w:rsidR="00BE0539" w:rsidRPr="00DC2757" w14:paraId="513188E1" w14:textId="77777777" w:rsidTr="00E750DA">
        <w:trPr>
          <w:trHeight w:val="260"/>
          <w:ins w:id="3039" w:author="Commodore, Sarah" w:date="2023-03-30T13:25:00Z"/>
        </w:trPr>
        <w:tc>
          <w:tcPr>
            <w:tcW w:w="0" w:type="auto"/>
            <w:tcBorders>
              <w:top w:val="nil"/>
              <w:left w:val="nil"/>
              <w:bottom w:val="nil"/>
              <w:right w:val="nil"/>
            </w:tcBorders>
            <w:shd w:val="clear" w:color="auto" w:fill="auto"/>
            <w:noWrap/>
            <w:vAlign w:val="bottom"/>
            <w:hideMark/>
          </w:tcPr>
          <w:p w14:paraId="1CBDE7AC" w14:textId="77777777" w:rsidR="00BE0539" w:rsidRPr="00DC2757" w:rsidRDefault="00BE0539" w:rsidP="00E750DA">
            <w:pPr>
              <w:spacing w:after="0" w:line="240" w:lineRule="auto"/>
              <w:rPr>
                <w:ins w:id="3040" w:author="Commodore, Sarah" w:date="2023-03-30T13:25:00Z"/>
                <w:rFonts w:ascii="Calibri" w:eastAsia="Times New Roman" w:hAnsi="Calibri" w:cs="Calibri"/>
                <w:color w:val="000000"/>
                <w:sz w:val="20"/>
                <w:szCs w:val="20"/>
              </w:rPr>
            </w:pPr>
            <w:ins w:id="3041" w:author="Commodore, Sarah" w:date="2023-03-30T13:25:00Z">
              <w:r w:rsidRPr="00DC2757">
                <w:rPr>
                  <w:rFonts w:ascii="Calibri" w:eastAsia="Times New Roman" w:hAnsi="Calibri" w:cs="Calibri"/>
                  <w:color w:val="000000"/>
                  <w:sz w:val="20"/>
                  <w:szCs w:val="20"/>
                </w:rPr>
                <w:t>ENSG00000186976.15</w:t>
              </w:r>
            </w:ins>
          </w:p>
        </w:tc>
        <w:tc>
          <w:tcPr>
            <w:tcW w:w="0" w:type="auto"/>
            <w:tcBorders>
              <w:top w:val="nil"/>
              <w:left w:val="nil"/>
              <w:bottom w:val="nil"/>
              <w:right w:val="nil"/>
            </w:tcBorders>
            <w:shd w:val="clear" w:color="auto" w:fill="auto"/>
            <w:noWrap/>
            <w:vAlign w:val="bottom"/>
            <w:hideMark/>
          </w:tcPr>
          <w:p w14:paraId="3C6D664F" w14:textId="77777777" w:rsidR="00BE0539" w:rsidRPr="00DC2757" w:rsidRDefault="00BE0539" w:rsidP="00E750DA">
            <w:pPr>
              <w:spacing w:after="0" w:line="240" w:lineRule="auto"/>
              <w:rPr>
                <w:ins w:id="3042" w:author="Commodore, Sarah" w:date="2023-03-30T13:25:00Z"/>
                <w:rFonts w:ascii="Calibri" w:eastAsia="Times New Roman" w:hAnsi="Calibri" w:cs="Calibri"/>
                <w:color w:val="000000"/>
                <w:sz w:val="20"/>
                <w:szCs w:val="20"/>
              </w:rPr>
            </w:pPr>
            <w:ins w:id="3043" w:author="Commodore, Sarah" w:date="2023-03-30T13:25:00Z">
              <w:r w:rsidRPr="00DC2757">
                <w:rPr>
                  <w:rFonts w:ascii="Calibri" w:eastAsia="Times New Roman" w:hAnsi="Calibri" w:cs="Calibri"/>
                  <w:color w:val="000000"/>
                  <w:sz w:val="20"/>
                  <w:szCs w:val="20"/>
                </w:rPr>
                <w:t>EFCAB6</w:t>
              </w:r>
            </w:ins>
          </w:p>
        </w:tc>
        <w:tc>
          <w:tcPr>
            <w:tcW w:w="0" w:type="auto"/>
            <w:tcBorders>
              <w:top w:val="nil"/>
              <w:left w:val="nil"/>
              <w:bottom w:val="nil"/>
              <w:right w:val="nil"/>
            </w:tcBorders>
            <w:shd w:val="clear" w:color="auto" w:fill="auto"/>
            <w:noWrap/>
            <w:vAlign w:val="bottom"/>
            <w:hideMark/>
          </w:tcPr>
          <w:p w14:paraId="4BFAC0B6" w14:textId="77777777" w:rsidR="00BE0539" w:rsidRPr="00DC2757" w:rsidRDefault="00BE0539" w:rsidP="00E750DA">
            <w:pPr>
              <w:spacing w:after="0" w:line="240" w:lineRule="auto"/>
              <w:jc w:val="center"/>
              <w:rPr>
                <w:ins w:id="3044" w:author="Commodore, Sarah" w:date="2023-03-30T13:25:00Z"/>
                <w:rFonts w:ascii="Calibri" w:eastAsia="Times New Roman" w:hAnsi="Calibri" w:cs="Calibri"/>
                <w:color w:val="000000"/>
                <w:sz w:val="20"/>
                <w:szCs w:val="20"/>
              </w:rPr>
            </w:pPr>
            <w:ins w:id="3045"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DBFE20D" w14:textId="77777777" w:rsidR="00BE0539" w:rsidRPr="00DC2757" w:rsidRDefault="00BE0539" w:rsidP="00E750DA">
            <w:pPr>
              <w:spacing w:after="0" w:line="240" w:lineRule="auto"/>
              <w:jc w:val="center"/>
              <w:rPr>
                <w:ins w:id="3046" w:author="Commodore, Sarah" w:date="2023-03-30T13:25:00Z"/>
                <w:rFonts w:ascii="Calibri" w:eastAsia="Times New Roman" w:hAnsi="Calibri" w:cs="Calibri"/>
                <w:color w:val="000000"/>
                <w:sz w:val="20"/>
                <w:szCs w:val="20"/>
              </w:rPr>
            </w:pPr>
            <w:ins w:id="3047" w:author="Commodore, Sarah" w:date="2023-03-30T13:25:00Z">
              <w:r w:rsidRPr="00DC2757">
                <w:rPr>
                  <w:rFonts w:ascii="Calibri" w:eastAsia="Times New Roman" w:hAnsi="Calibri" w:cs="Calibri"/>
                  <w:color w:val="000000"/>
                  <w:sz w:val="20"/>
                  <w:szCs w:val="20"/>
                </w:rPr>
                <w:t>1.0E-16</w:t>
              </w:r>
            </w:ins>
          </w:p>
        </w:tc>
        <w:tc>
          <w:tcPr>
            <w:tcW w:w="0" w:type="auto"/>
            <w:tcBorders>
              <w:top w:val="nil"/>
              <w:left w:val="nil"/>
              <w:bottom w:val="nil"/>
              <w:right w:val="nil"/>
            </w:tcBorders>
            <w:shd w:val="clear" w:color="auto" w:fill="auto"/>
            <w:noWrap/>
            <w:vAlign w:val="bottom"/>
            <w:hideMark/>
          </w:tcPr>
          <w:p w14:paraId="7550080D" w14:textId="77777777" w:rsidR="00BE0539" w:rsidRPr="00DC2757" w:rsidRDefault="00BE0539" w:rsidP="00E750DA">
            <w:pPr>
              <w:spacing w:after="0" w:line="240" w:lineRule="auto"/>
              <w:jc w:val="center"/>
              <w:rPr>
                <w:ins w:id="3048" w:author="Commodore, Sarah" w:date="2023-03-30T13:25:00Z"/>
                <w:rFonts w:ascii="Calibri" w:eastAsia="Times New Roman" w:hAnsi="Calibri" w:cs="Calibri"/>
                <w:color w:val="000000"/>
                <w:sz w:val="20"/>
                <w:szCs w:val="20"/>
              </w:rPr>
            </w:pPr>
            <w:ins w:id="3049" w:author="Commodore, Sarah" w:date="2023-03-30T13:25:00Z">
              <w:r w:rsidRPr="00DC2757">
                <w:rPr>
                  <w:rFonts w:ascii="Calibri" w:eastAsia="Times New Roman" w:hAnsi="Calibri" w:cs="Calibri"/>
                  <w:color w:val="000000"/>
                  <w:sz w:val="20"/>
                  <w:szCs w:val="20"/>
                </w:rPr>
                <w:t>1.2E-14</w:t>
              </w:r>
            </w:ins>
          </w:p>
        </w:tc>
        <w:tc>
          <w:tcPr>
            <w:tcW w:w="0" w:type="auto"/>
            <w:tcBorders>
              <w:top w:val="nil"/>
              <w:left w:val="nil"/>
              <w:bottom w:val="nil"/>
              <w:right w:val="nil"/>
            </w:tcBorders>
            <w:shd w:val="clear" w:color="auto" w:fill="auto"/>
            <w:noWrap/>
            <w:vAlign w:val="bottom"/>
            <w:hideMark/>
          </w:tcPr>
          <w:p w14:paraId="1A51DA54" w14:textId="77777777" w:rsidR="00BE0539" w:rsidRPr="00DC2757" w:rsidRDefault="00BE0539" w:rsidP="00E750DA">
            <w:pPr>
              <w:spacing w:after="0" w:line="240" w:lineRule="auto"/>
              <w:jc w:val="center"/>
              <w:rPr>
                <w:ins w:id="3050" w:author="Commodore, Sarah" w:date="2023-03-30T13:25:00Z"/>
                <w:rFonts w:ascii="Calibri" w:eastAsia="Times New Roman" w:hAnsi="Calibri" w:cs="Calibri"/>
                <w:color w:val="FF0000"/>
                <w:sz w:val="20"/>
                <w:szCs w:val="20"/>
              </w:rPr>
            </w:pPr>
            <w:ins w:id="3051" w:author="Commodore, Sarah" w:date="2023-03-30T13:25:00Z">
              <w:r w:rsidRPr="00DC2757">
                <w:rPr>
                  <w:rFonts w:ascii="Calibri" w:eastAsia="Times New Roman" w:hAnsi="Calibri" w:cs="Calibri"/>
                  <w:color w:val="FF0000"/>
                  <w:sz w:val="20"/>
                  <w:szCs w:val="20"/>
                </w:rPr>
                <w:t>*</w:t>
              </w:r>
            </w:ins>
          </w:p>
        </w:tc>
      </w:tr>
      <w:tr w:rsidR="00BE0539" w:rsidRPr="00DC2757" w14:paraId="6A6BC162" w14:textId="77777777" w:rsidTr="00E750DA">
        <w:trPr>
          <w:trHeight w:val="260"/>
          <w:ins w:id="3052" w:author="Commodore, Sarah" w:date="2023-03-30T13:25:00Z"/>
        </w:trPr>
        <w:tc>
          <w:tcPr>
            <w:tcW w:w="0" w:type="auto"/>
            <w:tcBorders>
              <w:top w:val="nil"/>
              <w:left w:val="nil"/>
              <w:bottom w:val="nil"/>
              <w:right w:val="nil"/>
            </w:tcBorders>
            <w:shd w:val="clear" w:color="auto" w:fill="auto"/>
            <w:noWrap/>
            <w:vAlign w:val="bottom"/>
            <w:hideMark/>
          </w:tcPr>
          <w:p w14:paraId="745CFAB3" w14:textId="77777777" w:rsidR="00BE0539" w:rsidRPr="00DC2757" w:rsidRDefault="00BE0539" w:rsidP="00E750DA">
            <w:pPr>
              <w:spacing w:after="0" w:line="240" w:lineRule="auto"/>
              <w:rPr>
                <w:ins w:id="3053" w:author="Commodore, Sarah" w:date="2023-03-30T13:25:00Z"/>
                <w:rFonts w:ascii="Calibri" w:eastAsia="Times New Roman" w:hAnsi="Calibri" w:cs="Calibri"/>
                <w:color w:val="000000"/>
                <w:sz w:val="20"/>
                <w:szCs w:val="20"/>
              </w:rPr>
            </w:pPr>
            <w:ins w:id="3054" w:author="Commodore, Sarah" w:date="2023-03-30T13:25:00Z">
              <w:r w:rsidRPr="00DC2757">
                <w:rPr>
                  <w:rFonts w:ascii="Calibri" w:eastAsia="Times New Roman" w:hAnsi="Calibri" w:cs="Calibri"/>
                  <w:color w:val="000000"/>
                  <w:sz w:val="20"/>
                  <w:szCs w:val="20"/>
                </w:rPr>
                <w:t>ENSG00000166246.14</w:t>
              </w:r>
            </w:ins>
          </w:p>
        </w:tc>
        <w:tc>
          <w:tcPr>
            <w:tcW w:w="0" w:type="auto"/>
            <w:tcBorders>
              <w:top w:val="nil"/>
              <w:left w:val="nil"/>
              <w:bottom w:val="nil"/>
              <w:right w:val="nil"/>
            </w:tcBorders>
            <w:shd w:val="clear" w:color="auto" w:fill="auto"/>
            <w:noWrap/>
            <w:vAlign w:val="bottom"/>
            <w:hideMark/>
          </w:tcPr>
          <w:p w14:paraId="2E0A9280" w14:textId="77777777" w:rsidR="00BE0539" w:rsidRPr="00DC2757" w:rsidRDefault="00BE0539" w:rsidP="00E750DA">
            <w:pPr>
              <w:spacing w:after="0" w:line="240" w:lineRule="auto"/>
              <w:rPr>
                <w:ins w:id="3055" w:author="Commodore, Sarah" w:date="2023-03-30T13:25:00Z"/>
                <w:rFonts w:ascii="Calibri" w:eastAsia="Times New Roman" w:hAnsi="Calibri" w:cs="Calibri"/>
                <w:color w:val="000000"/>
                <w:sz w:val="20"/>
                <w:szCs w:val="20"/>
              </w:rPr>
            </w:pPr>
            <w:ins w:id="3056" w:author="Commodore, Sarah" w:date="2023-03-30T13:25:00Z">
              <w:r w:rsidRPr="00DC2757">
                <w:rPr>
                  <w:rFonts w:ascii="Calibri" w:eastAsia="Times New Roman" w:hAnsi="Calibri" w:cs="Calibri"/>
                  <w:color w:val="000000"/>
                  <w:sz w:val="20"/>
                  <w:szCs w:val="20"/>
                </w:rPr>
                <w:t>C16orf71</w:t>
              </w:r>
            </w:ins>
          </w:p>
        </w:tc>
        <w:tc>
          <w:tcPr>
            <w:tcW w:w="0" w:type="auto"/>
            <w:tcBorders>
              <w:top w:val="nil"/>
              <w:left w:val="nil"/>
              <w:bottom w:val="nil"/>
              <w:right w:val="nil"/>
            </w:tcBorders>
            <w:shd w:val="clear" w:color="auto" w:fill="auto"/>
            <w:noWrap/>
            <w:vAlign w:val="bottom"/>
            <w:hideMark/>
          </w:tcPr>
          <w:p w14:paraId="66A2FA83" w14:textId="77777777" w:rsidR="00BE0539" w:rsidRPr="00DC2757" w:rsidRDefault="00BE0539" w:rsidP="00E750DA">
            <w:pPr>
              <w:spacing w:after="0" w:line="240" w:lineRule="auto"/>
              <w:jc w:val="center"/>
              <w:rPr>
                <w:ins w:id="3057" w:author="Commodore, Sarah" w:date="2023-03-30T13:25:00Z"/>
                <w:rFonts w:ascii="Calibri" w:eastAsia="Times New Roman" w:hAnsi="Calibri" w:cs="Calibri"/>
                <w:color w:val="000000"/>
                <w:sz w:val="20"/>
                <w:szCs w:val="20"/>
              </w:rPr>
            </w:pPr>
            <w:ins w:id="3058"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5714E68" w14:textId="77777777" w:rsidR="00BE0539" w:rsidRPr="00DC2757" w:rsidRDefault="00BE0539" w:rsidP="00E750DA">
            <w:pPr>
              <w:spacing w:after="0" w:line="240" w:lineRule="auto"/>
              <w:jc w:val="center"/>
              <w:rPr>
                <w:ins w:id="3059" w:author="Commodore, Sarah" w:date="2023-03-30T13:25:00Z"/>
                <w:rFonts w:ascii="Calibri" w:eastAsia="Times New Roman" w:hAnsi="Calibri" w:cs="Calibri"/>
                <w:color w:val="000000"/>
                <w:sz w:val="20"/>
                <w:szCs w:val="20"/>
              </w:rPr>
            </w:pPr>
            <w:ins w:id="3060" w:author="Commodore, Sarah" w:date="2023-03-30T13:25:00Z">
              <w:r w:rsidRPr="00DC2757">
                <w:rPr>
                  <w:rFonts w:ascii="Calibri" w:eastAsia="Times New Roman" w:hAnsi="Calibri" w:cs="Calibri"/>
                  <w:color w:val="000000"/>
                  <w:sz w:val="20"/>
                  <w:szCs w:val="20"/>
                </w:rPr>
                <w:t>3.5E-16</w:t>
              </w:r>
            </w:ins>
          </w:p>
        </w:tc>
        <w:tc>
          <w:tcPr>
            <w:tcW w:w="0" w:type="auto"/>
            <w:tcBorders>
              <w:top w:val="nil"/>
              <w:left w:val="nil"/>
              <w:bottom w:val="nil"/>
              <w:right w:val="nil"/>
            </w:tcBorders>
            <w:shd w:val="clear" w:color="auto" w:fill="auto"/>
            <w:noWrap/>
            <w:vAlign w:val="bottom"/>
            <w:hideMark/>
          </w:tcPr>
          <w:p w14:paraId="36D9A4F4" w14:textId="77777777" w:rsidR="00BE0539" w:rsidRPr="00DC2757" w:rsidRDefault="00BE0539" w:rsidP="00E750DA">
            <w:pPr>
              <w:spacing w:after="0" w:line="240" w:lineRule="auto"/>
              <w:jc w:val="center"/>
              <w:rPr>
                <w:ins w:id="3061" w:author="Commodore, Sarah" w:date="2023-03-30T13:25:00Z"/>
                <w:rFonts w:ascii="Calibri" w:eastAsia="Times New Roman" w:hAnsi="Calibri" w:cs="Calibri"/>
                <w:color w:val="000000"/>
                <w:sz w:val="20"/>
                <w:szCs w:val="20"/>
              </w:rPr>
            </w:pPr>
            <w:ins w:id="3062" w:author="Commodore, Sarah" w:date="2023-03-30T13:25:00Z">
              <w:r w:rsidRPr="00DC2757">
                <w:rPr>
                  <w:rFonts w:ascii="Calibri" w:eastAsia="Times New Roman" w:hAnsi="Calibri" w:cs="Calibri"/>
                  <w:color w:val="000000"/>
                  <w:sz w:val="20"/>
                  <w:szCs w:val="20"/>
                </w:rPr>
                <w:t>3.7E-14</w:t>
              </w:r>
            </w:ins>
          </w:p>
        </w:tc>
        <w:tc>
          <w:tcPr>
            <w:tcW w:w="0" w:type="auto"/>
            <w:tcBorders>
              <w:top w:val="nil"/>
              <w:left w:val="nil"/>
              <w:bottom w:val="nil"/>
              <w:right w:val="nil"/>
            </w:tcBorders>
            <w:shd w:val="clear" w:color="auto" w:fill="auto"/>
            <w:noWrap/>
            <w:vAlign w:val="bottom"/>
            <w:hideMark/>
          </w:tcPr>
          <w:p w14:paraId="5699EED2" w14:textId="77777777" w:rsidR="00BE0539" w:rsidRPr="00DC2757" w:rsidRDefault="00BE0539" w:rsidP="00E750DA">
            <w:pPr>
              <w:spacing w:after="0" w:line="240" w:lineRule="auto"/>
              <w:jc w:val="center"/>
              <w:rPr>
                <w:ins w:id="3063" w:author="Commodore, Sarah" w:date="2023-03-30T13:25:00Z"/>
                <w:rFonts w:ascii="Calibri" w:eastAsia="Times New Roman" w:hAnsi="Calibri" w:cs="Calibri"/>
                <w:color w:val="FF0000"/>
                <w:sz w:val="20"/>
                <w:szCs w:val="20"/>
              </w:rPr>
            </w:pPr>
            <w:ins w:id="3064" w:author="Commodore, Sarah" w:date="2023-03-30T13:25:00Z">
              <w:r w:rsidRPr="00DC2757">
                <w:rPr>
                  <w:rFonts w:ascii="Calibri" w:eastAsia="Times New Roman" w:hAnsi="Calibri" w:cs="Calibri"/>
                  <w:color w:val="FF0000"/>
                  <w:sz w:val="20"/>
                  <w:szCs w:val="20"/>
                </w:rPr>
                <w:t>*</w:t>
              </w:r>
            </w:ins>
          </w:p>
        </w:tc>
      </w:tr>
      <w:tr w:rsidR="00BE0539" w:rsidRPr="00DC2757" w14:paraId="3BCD65ED" w14:textId="77777777" w:rsidTr="00E750DA">
        <w:trPr>
          <w:trHeight w:val="260"/>
          <w:ins w:id="3065" w:author="Commodore, Sarah" w:date="2023-03-30T13:25:00Z"/>
        </w:trPr>
        <w:tc>
          <w:tcPr>
            <w:tcW w:w="0" w:type="auto"/>
            <w:tcBorders>
              <w:top w:val="nil"/>
              <w:left w:val="nil"/>
              <w:bottom w:val="nil"/>
              <w:right w:val="nil"/>
            </w:tcBorders>
            <w:shd w:val="clear" w:color="auto" w:fill="auto"/>
            <w:noWrap/>
            <w:vAlign w:val="bottom"/>
            <w:hideMark/>
          </w:tcPr>
          <w:p w14:paraId="42E6B74D" w14:textId="77777777" w:rsidR="00BE0539" w:rsidRPr="00DC2757" w:rsidRDefault="00BE0539" w:rsidP="00E750DA">
            <w:pPr>
              <w:spacing w:after="0" w:line="240" w:lineRule="auto"/>
              <w:rPr>
                <w:ins w:id="3066" w:author="Commodore, Sarah" w:date="2023-03-30T13:25:00Z"/>
                <w:rFonts w:ascii="Calibri" w:eastAsia="Times New Roman" w:hAnsi="Calibri" w:cs="Calibri"/>
                <w:color w:val="000000"/>
                <w:sz w:val="20"/>
                <w:szCs w:val="20"/>
              </w:rPr>
            </w:pPr>
            <w:ins w:id="3067" w:author="Commodore, Sarah" w:date="2023-03-30T13:25:00Z">
              <w:r w:rsidRPr="00DC2757">
                <w:rPr>
                  <w:rFonts w:ascii="Calibri" w:eastAsia="Times New Roman" w:hAnsi="Calibri" w:cs="Calibri"/>
                  <w:color w:val="000000"/>
                  <w:sz w:val="20"/>
                  <w:szCs w:val="20"/>
                </w:rPr>
                <w:lastRenderedPageBreak/>
                <w:t>ENSG00000287600.1</w:t>
              </w:r>
            </w:ins>
          </w:p>
        </w:tc>
        <w:tc>
          <w:tcPr>
            <w:tcW w:w="0" w:type="auto"/>
            <w:tcBorders>
              <w:top w:val="nil"/>
              <w:left w:val="nil"/>
              <w:bottom w:val="nil"/>
              <w:right w:val="nil"/>
            </w:tcBorders>
            <w:shd w:val="clear" w:color="auto" w:fill="auto"/>
            <w:noWrap/>
            <w:vAlign w:val="bottom"/>
            <w:hideMark/>
          </w:tcPr>
          <w:p w14:paraId="2812D1A0" w14:textId="77777777" w:rsidR="00BE0539" w:rsidRPr="00DC2757" w:rsidRDefault="00BE0539" w:rsidP="00E750DA">
            <w:pPr>
              <w:spacing w:after="0" w:line="240" w:lineRule="auto"/>
              <w:rPr>
                <w:ins w:id="3068" w:author="Commodore, Sarah" w:date="2023-03-30T13:25:00Z"/>
                <w:rFonts w:ascii="Calibri" w:eastAsia="Times New Roman" w:hAnsi="Calibri" w:cs="Calibri"/>
                <w:color w:val="000000"/>
                <w:sz w:val="20"/>
                <w:szCs w:val="20"/>
              </w:rPr>
            </w:pPr>
            <w:ins w:id="3069" w:author="Commodore, Sarah" w:date="2023-03-30T13:25:00Z">
              <w:r w:rsidRPr="00DC2757">
                <w:rPr>
                  <w:rFonts w:ascii="Calibri" w:eastAsia="Times New Roman" w:hAnsi="Calibri" w:cs="Calibri"/>
                  <w:color w:val="000000"/>
                  <w:sz w:val="20"/>
                  <w:szCs w:val="20"/>
                </w:rPr>
                <w:t>AC122719.3</w:t>
              </w:r>
            </w:ins>
          </w:p>
        </w:tc>
        <w:tc>
          <w:tcPr>
            <w:tcW w:w="0" w:type="auto"/>
            <w:tcBorders>
              <w:top w:val="nil"/>
              <w:left w:val="nil"/>
              <w:bottom w:val="nil"/>
              <w:right w:val="nil"/>
            </w:tcBorders>
            <w:shd w:val="clear" w:color="auto" w:fill="auto"/>
            <w:noWrap/>
            <w:vAlign w:val="bottom"/>
            <w:hideMark/>
          </w:tcPr>
          <w:p w14:paraId="7500B9FE" w14:textId="77777777" w:rsidR="00BE0539" w:rsidRPr="00DC2757" w:rsidRDefault="00BE0539" w:rsidP="00E750DA">
            <w:pPr>
              <w:spacing w:after="0" w:line="240" w:lineRule="auto"/>
              <w:jc w:val="center"/>
              <w:rPr>
                <w:ins w:id="3070" w:author="Commodore, Sarah" w:date="2023-03-30T13:25:00Z"/>
                <w:rFonts w:ascii="Calibri" w:eastAsia="Times New Roman" w:hAnsi="Calibri" w:cs="Calibri"/>
                <w:color w:val="000000"/>
                <w:sz w:val="20"/>
                <w:szCs w:val="20"/>
              </w:rPr>
            </w:pPr>
            <w:ins w:id="3071"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7EC416E" w14:textId="77777777" w:rsidR="00BE0539" w:rsidRPr="00DC2757" w:rsidRDefault="00BE0539" w:rsidP="00E750DA">
            <w:pPr>
              <w:spacing w:after="0" w:line="240" w:lineRule="auto"/>
              <w:jc w:val="center"/>
              <w:rPr>
                <w:ins w:id="3072" w:author="Commodore, Sarah" w:date="2023-03-30T13:25:00Z"/>
                <w:rFonts w:ascii="Calibri" w:eastAsia="Times New Roman" w:hAnsi="Calibri" w:cs="Calibri"/>
                <w:color w:val="000000"/>
                <w:sz w:val="20"/>
                <w:szCs w:val="20"/>
              </w:rPr>
            </w:pPr>
            <w:ins w:id="3073" w:author="Commodore, Sarah" w:date="2023-03-30T13:25:00Z">
              <w:r w:rsidRPr="00DC2757">
                <w:rPr>
                  <w:rFonts w:ascii="Calibri" w:eastAsia="Times New Roman" w:hAnsi="Calibri" w:cs="Calibri"/>
                  <w:color w:val="000000"/>
                  <w:sz w:val="20"/>
                  <w:szCs w:val="20"/>
                </w:rPr>
                <w:t>1.3E-10</w:t>
              </w:r>
            </w:ins>
          </w:p>
        </w:tc>
        <w:tc>
          <w:tcPr>
            <w:tcW w:w="0" w:type="auto"/>
            <w:tcBorders>
              <w:top w:val="nil"/>
              <w:left w:val="nil"/>
              <w:bottom w:val="nil"/>
              <w:right w:val="nil"/>
            </w:tcBorders>
            <w:shd w:val="clear" w:color="auto" w:fill="auto"/>
            <w:noWrap/>
            <w:vAlign w:val="bottom"/>
            <w:hideMark/>
          </w:tcPr>
          <w:p w14:paraId="7D96F20C" w14:textId="77777777" w:rsidR="00BE0539" w:rsidRPr="00DC2757" w:rsidRDefault="00BE0539" w:rsidP="00E750DA">
            <w:pPr>
              <w:spacing w:after="0" w:line="240" w:lineRule="auto"/>
              <w:jc w:val="center"/>
              <w:rPr>
                <w:ins w:id="3074" w:author="Commodore, Sarah" w:date="2023-03-30T13:25:00Z"/>
                <w:rFonts w:ascii="Calibri" w:eastAsia="Times New Roman" w:hAnsi="Calibri" w:cs="Calibri"/>
                <w:color w:val="000000"/>
                <w:sz w:val="20"/>
                <w:szCs w:val="20"/>
              </w:rPr>
            </w:pPr>
            <w:ins w:id="3075" w:author="Commodore, Sarah" w:date="2023-03-30T13:25:00Z">
              <w:r w:rsidRPr="00DC2757">
                <w:rPr>
                  <w:rFonts w:ascii="Calibri" w:eastAsia="Times New Roman" w:hAnsi="Calibri" w:cs="Calibri"/>
                  <w:color w:val="000000"/>
                  <w:sz w:val="20"/>
                  <w:szCs w:val="20"/>
                </w:rPr>
                <w:t>3.0E-09</w:t>
              </w:r>
            </w:ins>
          </w:p>
        </w:tc>
        <w:tc>
          <w:tcPr>
            <w:tcW w:w="0" w:type="auto"/>
            <w:tcBorders>
              <w:top w:val="nil"/>
              <w:left w:val="nil"/>
              <w:bottom w:val="nil"/>
              <w:right w:val="nil"/>
            </w:tcBorders>
            <w:shd w:val="clear" w:color="auto" w:fill="auto"/>
            <w:noWrap/>
            <w:vAlign w:val="bottom"/>
            <w:hideMark/>
          </w:tcPr>
          <w:p w14:paraId="22D0B571" w14:textId="77777777" w:rsidR="00BE0539" w:rsidRPr="00DC2757" w:rsidRDefault="00BE0539" w:rsidP="00E750DA">
            <w:pPr>
              <w:spacing w:after="0" w:line="240" w:lineRule="auto"/>
              <w:jc w:val="center"/>
              <w:rPr>
                <w:ins w:id="3076" w:author="Commodore, Sarah" w:date="2023-03-30T13:25:00Z"/>
                <w:rFonts w:ascii="Calibri" w:eastAsia="Times New Roman" w:hAnsi="Calibri" w:cs="Calibri"/>
                <w:color w:val="FF0000"/>
                <w:sz w:val="20"/>
                <w:szCs w:val="20"/>
              </w:rPr>
            </w:pPr>
            <w:ins w:id="3077" w:author="Commodore, Sarah" w:date="2023-03-30T13:25:00Z">
              <w:r w:rsidRPr="00DC2757">
                <w:rPr>
                  <w:rFonts w:ascii="Calibri" w:eastAsia="Times New Roman" w:hAnsi="Calibri" w:cs="Calibri"/>
                  <w:color w:val="FF0000"/>
                  <w:sz w:val="20"/>
                  <w:szCs w:val="20"/>
                </w:rPr>
                <w:t>*</w:t>
              </w:r>
            </w:ins>
          </w:p>
        </w:tc>
      </w:tr>
      <w:tr w:rsidR="00BE0539" w:rsidRPr="00DC2757" w14:paraId="67F59E04" w14:textId="77777777" w:rsidTr="00E750DA">
        <w:trPr>
          <w:trHeight w:val="260"/>
          <w:ins w:id="3078" w:author="Commodore, Sarah" w:date="2023-03-30T13:25:00Z"/>
        </w:trPr>
        <w:tc>
          <w:tcPr>
            <w:tcW w:w="0" w:type="auto"/>
            <w:tcBorders>
              <w:top w:val="nil"/>
              <w:left w:val="nil"/>
              <w:bottom w:val="nil"/>
              <w:right w:val="nil"/>
            </w:tcBorders>
            <w:shd w:val="clear" w:color="auto" w:fill="auto"/>
            <w:noWrap/>
            <w:vAlign w:val="bottom"/>
            <w:hideMark/>
          </w:tcPr>
          <w:p w14:paraId="51CBFF93" w14:textId="77777777" w:rsidR="00BE0539" w:rsidRPr="00DC2757" w:rsidRDefault="00BE0539" w:rsidP="00E750DA">
            <w:pPr>
              <w:spacing w:after="0" w:line="240" w:lineRule="auto"/>
              <w:rPr>
                <w:ins w:id="3079" w:author="Commodore, Sarah" w:date="2023-03-30T13:25:00Z"/>
                <w:rFonts w:ascii="Calibri" w:eastAsia="Times New Roman" w:hAnsi="Calibri" w:cs="Calibri"/>
                <w:color w:val="000000"/>
                <w:sz w:val="20"/>
                <w:szCs w:val="20"/>
              </w:rPr>
            </w:pPr>
            <w:ins w:id="3080" w:author="Commodore, Sarah" w:date="2023-03-30T13:25:00Z">
              <w:r w:rsidRPr="00DC2757">
                <w:rPr>
                  <w:rFonts w:ascii="Calibri" w:eastAsia="Times New Roman" w:hAnsi="Calibri" w:cs="Calibri"/>
                  <w:color w:val="000000"/>
                  <w:sz w:val="20"/>
                  <w:szCs w:val="20"/>
                </w:rPr>
                <w:t>ENSG00000231533.2</w:t>
              </w:r>
            </w:ins>
          </w:p>
        </w:tc>
        <w:tc>
          <w:tcPr>
            <w:tcW w:w="0" w:type="auto"/>
            <w:tcBorders>
              <w:top w:val="nil"/>
              <w:left w:val="nil"/>
              <w:bottom w:val="nil"/>
              <w:right w:val="nil"/>
            </w:tcBorders>
            <w:shd w:val="clear" w:color="auto" w:fill="auto"/>
            <w:noWrap/>
            <w:vAlign w:val="bottom"/>
            <w:hideMark/>
          </w:tcPr>
          <w:p w14:paraId="1A189960" w14:textId="77777777" w:rsidR="00BE0539" w:rsidRPr="00DC2757" w:rsidRDefault="00BE0539" w:rsidP="00E750DA">
            <w:pPr>
              <w:spacing w:after="0" w:line="240" w:lineRule="auto"/>
              <w:rPr>
                <w:ins w:id="3081" w:author="Commodore, Sarah" w:date="2023-03-30T13:25:00Z"/>
                <w:rFonts w:ascii="Calibri" w:eastAsia="Times New Roman" w:hAnsi="Calibri" w:cs="Calibri"/>
                <w:color w:val="000000"/>
                <w:sz w:val="20"/>
                <w:szCs w:val="20"/>
              </w:rPr>
            </w:pPr>
            <w:ins w:id="3082" w:author="Commodore, Sarah" w:date="2023-03-30T13:25:00Z">
              <w:r w:rsidRPr="00DC2757">
                <w:rPr>
                  <w:rFonts w:ascii="Calibri" w:eastAsia="Times New Roman" w:hAnsi="Calibri" w:cs="Calibri"/>
                  <w:color w:val="000000"/>
                  <w:sz w:val="20"/>
                  <w:szCs w:val="20"/>
                </w:rPr>
                <w:t>AL391840.1</w:t>
              </w:r>
            </w:ins>
          </w:p>
        </w:tc>
        <w:tc>
          <w:tcPr>
            <w:tcW w:w="0" w:type="auto"/>
            <w:tcBorders>
              <w:top w:val="nil"/>
              <w:left w:val="nil"/>
              <w:bottom w:val="nil"/>
              <w:right w:val="nil"/>
            </w:tcBorders>
            <w:shd w:val="clear" w:color="auto" w:fill="auto"/>
            <w:noWrap/>
            <w:vAlign w:val="bottom"/>
            <w:hideMark/>
          </w:tcPr>
          <w:p w14:paraId="3CC0ABBA" w14:textId="77777777" w:rsidR="00BE0539" w:rsidRPr="00DC2757" w:rsidRDefault="00BE0539" w:rsidP="00E750DA">
            <w:pPr>
              <w:spacing w:after="0" w:line="240" w:lineRule="auto"/>
              <w:jc w:val="center"/>
              <w:rPr>
                <w:ins w:id="3083" w:author="Commodore, Sarah" w:date="2023-03-30T13:25:00Z"/>
                <w:rFonts w:ascii="Calibri" w:eastAsia="Times New Roman" w:hAnsi="Calibri" w:cs="Calibri"/>
                <w:color w:val="000000"/>
                <w:sz w:val="20"/>
                <w:szCs w:val="20"/>
              </w:rPr>
            </w:pPr>
            <w:ins w:id="3084"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688CCB8" w14:textId="77777777" w:rsidR="00BE0539" w:rsidRPr="00DC2757" w:rsidRDefault="00BE0539" w:rsidP="00E750DA">
            <w:pPr>
              <w:spacing w:after="0" w:line="240" w:lineRule="auto"/>
              <w:jc w:val="center"/>
              <w:rPr>
                <w:ins w:id="3085" w:author="Commodore, Sarah" w:date="2023-03-30T13:25:00Z"/>
                <w:rFonts w:ascii="Calibri" w:eastAsia="Times New Roman" w:hAnsi="Calibri" w:cs="Calibri"/>
                <w:color w:val="000000"/>
                <w:sz w:val="20"/>
                <w:szCs w:val="20"/>
              </w:rPr>
            </w:pPr>
            <w:ins w:id="3086" w:author="Commodore, Sarah" w:date="2023-03-30T13:25:00Z">
              <w:r w:rsidRPr="00DC2757">
                <w:rPr>
                  <w:rFonts w:ascii="Calibri" w:eastAsia="Times New Roman" w:hAnsi="Calibri" w:cs="Calibri"/>
                  <w:color w:val="000000"/>
                  <w:sz w:val="20"/>
                  <w:szCs w:val="20"/>
                </w:rPr>
                <w:t>3.6E-08</w:t>
              </w:r>
            </w:ins>
          </w:p>
        </w:tc>
        <w:tc>
          <w:tcPr>
            <w:tcW w:w="0" w:type="auto"/>
            <w:tcBorders>
              <w:top w:val="nil"/>
              <w:left w:val="nil"/>
              <w:bottom w:val="nil"/>
              <w:right w:val="nil"/>
            </w:tcBorders>
            <w:shd w:val="clear" w:color="auto" w:fill="auto"/>
            <w:noWrap/>
            <w:vAlign w:val="bottom"/>
            <w:hideMark/>
          </w:tcPr>
          <w:p w14:paraId="092299FF" w14:textId="77777777" w:rsidR="00BE0539" w:rsidRPr="00DC2757" w:rsidRDefault="00BE0539" w:rsidP="00E750DA">
            <w:pPr>
              <w:spacing w:after="0" w:line="240" w:lineRule="auto"/>
              <w:jc w:val="center"/>
              <w:rPr>
                <w:ins w:id="3087" w:author="Commodore, Sarah" w:date="2023-03-30T13:25:00Z"/>
                <w:rFonts w:ascii="Calibri" w:eastAsia="Times New Roman" w:hAnsi="Calibri" w:cs="Calibri"/>
                <w:color w:val="000000"/>
                <w:sz w:val="20"/>
                <w:szCs w:val="20"/>
              </w:rPr>
            </w:pPr>
            <w:ins w:id="3088" w:author="Commodore, Sarah" w:date="2023-03-30T13:25:00Z">
              <w:r w:rsidRPr="00DC2757">
                <w:rPr>
                  <w:rFonts w:ascii="Calibri" w:eastAsia="Times New Roman" w:hAnsi="Calibri" w:cs="Calibri"/>
                  <w:color w:val="000000"/>
                  <w:sz w:val="20"/>
                  <w:szCs w:val="20"/>
                </w:rPr>
                <w:t>4.4E-07</w:t>
              </w:r>
            </w:ins>
          </w:p>
        </w:tc>
        <w:tc>
          <w:tcPr>
            <w:tcW w:w="0" w:type="auto"/>
            <w:tcBorders>
              <w:top w:val="nil"/>
              <w:left w:val="nil"/>
              <w:bottom w:val="nil"/>
              <w:right w:val="nil"/>
            </w:tcBorders>
            <w:shd w:val="clear" w:color="auto" w:fill="auto"/>
            <w:noWrap/>
            <w:vAlign w:val="bottom"/>
            <w:hideMark/>
          </w:tcPr>
          <w:p w14:paraId="0F7A7560" w14:textId="77777777" w:rsidR="00BE0539" w:rsidRPr="00DC2757" w:rsidRDefault="00BE0539" w:rsidP="00E750DA">
            <w:pPr>
              <w:spacing w:after="0" w:line="240" w:lineRule="auto"/>
              <w:jc w:val="center"/>
              <w:rPr>
                <w:ins w:id="3089" w:author="Commodore, Sarah" w:date="2023-03-30T13:25:00Z"/>
                <w:rFonts w:ascii="Calibri" w:eastAsia="Times New Roman" w:hAnsi="Calibri" w:cs="Calibri"/>
                <w:color w:val="FF0000"/>
                <w:sz w:val="20"/>
                <w:szCs w:val="20"/>
              </w:rPr>
            </w:pPr>
            <w:ins w:id="3090" w:author="Commodore, Sarah" w:date="2023-03-30T13:25:00Z">
              <w:r w:rsidRPr="00DC2757">
                <w:rPr>
                  <w:rFonts w:ascii="Calibri" w:eastAsia="Times New Roman" w:hAnsi="Calibri" w:cs="Calibri"/>
                  <w:color w:val="FF0000"/>
                  <w:sz w:val="20"/>
                  <w:szCs w:val="20"/>
                </w:rPr>
                <w:t>*</w:t>
              </w:r>
            </w:ins>
          </w:p>
        </w:tc>
      </w:tr>
      <w:tr w:rsidR="00BE0539" w:rsidRPr="00DC2757" w14:paraId="5A3D7BF2" w14:textId="77777777" w:rsidTr="00E750DA">
        <w:trPr>
          <w:trHeight w:val="260"/>
          <w:ins w:id="3091" w:author="Commodore, Sarah" w:date="2023-03-30T13:25:00Z"/>
        </w:trPr>
        <w:tc>
          <w:tcPr>
            <w:tcW w:w="0" w:type="auto"/>
            <w:tcBorders>
              <w:top w:val="nil"/>
              <w:left w:val="nil"/>
              <w:bottom w:val="nil"/>
              <w:right w:val="nil"/>
            </w:tcBorders>
            <w:shd w:val="clear" w:color="auto" w:fill="auto"/>
            <w:noWrap/>
            <w:vAlign w:val="bottom"/>
            <w:hideMark/>
          </w:tcPr>
          <w:p w14:paraId="54BBFDDB" w14:textId="77777777" w:rsidR="00BE0539" w:rsidRPr="00DC2757" w:rsidRDefault="00BE0539" w:rsidP="00E750DA">
            <w:pPr>
              <w:spacing w:after="0" w:line="240" w:lineRule="auto"/>
              <w:rPr>
                <w:ins w:id="3092" w:author="Commodore, Sarah" w:date="2023-03-30T13:25:00Z"/>
                <w:rFonts w:ascii="Calibri" w:eastAsia="Times New Roman" w:hAnsi="Calibri" w:cs="Calibri"/>
                <w:color w:val="000000"/>
                <w:sz w:val="20"/>
                <w:szCs w:val="20"/>
              </w:rPr>
            </w:pPr>
            <w:ins w:id="3093" w:author="Commodore, Sarah" w:date="2023-03-30T13:25:00Z">
              <w:r w:rsidRPr="00DC2757">
                <w:rPr>
                  <w:rFonts w:ascii="Calibri" w:eastAsia="Times New Roman" w:hAnsi="Calibri" w:cs="Calibri"/>
                  <w:color w:val="000000"/>
                  <w:sz w:val="20"/>
                  <w:szCs w:val="20"/>
                </w:rPr>
                <w:t>ENSG00000170231.16</w:t>
              </w:r>
            </w:ins>
          </w:p>
        </w:tc>
        <w:tc>
          <w:tcPr>
            <w:tcW w:w="0" w:type="auto"/>
            <w:tcBorders>
              <w:top w:val="nil"/>
              <w:left w:val="nil"/>
              <w:bottom w:val="nil"/>
              <w:right w:val="nil"/>
            </w:tcBorders>
            <w:shd w:val="clear" w:color="auto" w:fill="auto"/>
            <w:noWrap/>
            <w:vAlign w:val="bottom"/>
            <w:hideMark/>
          </w:tcPr>
          <w:p w14:paraId="4B06A4CE" w14:textId="77777777" w:rsidR="00BE0539" w:rsidRPr="00DC2757" w:rsidRDefault="00BE0539" w:rsidP="00E750DA">
            <w:pPr>
              <w:spacing w:after="0" w:line="240" w:lineRule="auto"/>
              <w:rPr>
                <w:ins w:id="3094" w:author="Commodore, Sarah" w:date="2023-03-30T13:25:00Z"/>
                <w:rFonts w:ascii="Calibri" w:eastAsia="Times New Roman" w:hAnsi="Calibri" w:cs="Calibri"/>
                <w:color w:val="000000"/>
                <w:sz w:val="20"/>
                <w:szCs w:val="20"/>
              </w:rPr>
            </w:pPr>
            <w:ins w:id="3095" w:author="Commodore, Sarah" w:date="2023-03-30T13:25:00Z">
              <w:r w:rsidRPr="00DC2757">
                <w:rPr>
                  <w:rFonts w:ascii="Calibri" w:eastAsia="Times New Roman" w:hAnsi="Calibri" w:cs="Calibri"/>
                  <w:color w:val="000000"/>
                  <w:sz w:val="20"/>
                  <w:szCs w:val="20"/>
                </w:rPr>
                <w:t>FABP6</w:t>
              </w:r>
            </w:ins>
          </w:p>
        </w:tc>
        <w:tc>
          <w:tcPr>
            <w:tcW w:w="0" w:type="auto"/>
            <w:tcBorders>
              <w:top w:val="nil"/>
              <w:left w:val="nil"/>
              <w:bottom w:val="nil"/>
              <w:right w:val="nil"/>
            </w:tcBorders>
            <w:shd w:val="clear" w:color="auto" w:fill="auto"/>
            <w:noWrap/>
            <w:vAlign w:val="bottom"/>
            <w:hideMark/>
          </w:tcPr>
          <w:p w14:paraId="58ED6267" w14:textId="77777777" w:rsidR="00BE0539" w:rsidRPr="00DC2757" w:rsidRDefault="00BE0539" w:rsidP="00E750DA">
            <w:pPr>
              <w:spacing w:after="0" w:line="240" w:lineRule="auto"/>
              <w:jc w:val="center"/>
              <w:rPr>
                <w:ins w:id="3096" w:author="Commodore, Sarah" w:date="2023-03-30T13:25:00Z"/>
                <w:rFonts w:ascii="Calibri" w:eastAsia="Times New Roman" w:hAnsi="Calibri" w:cs="Calibri"/>
                <w:color w:val="000000"/>
                <w:sz w:val="20"/>
                <w:szCs w:val="20"/>
              </w:rPr>
            </w:pPr>
            <w:ins w:id="3097"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5E4F504" w14:textId="77777777" w:rsidR="00BE0539" w:rsidRPr="00DC2757" w:rsidRDefault="00BE0539" w:rsidP="00E750DA">
            <w:pPr>
              <w:spacing w:after="0" w:line="240" w:lineRule="auto"/>
              <w:jc w:val="center"/>
              <w:rPr>
                <w:ins w:id="3098" w:author="Commodore, Sarah" w:date="2023-03-30T13:25:00Z"/>
                <w:rFonts w:ascii="Calibri" w:eastAsia="Times New Roman" w:hAnsi="Calibri" w:cs="Calibri"/>
                <w:color w:val="000000"/>
                <w:sz w:val="20"/>
                <w:szCs w:val="20"/>
              </w:rPr>
            </w:pPr>
            <w:ins w:id="3099" w:author="Commodore, Sarah" w:date="2023-03-30T13:25:00Z">
              <w:r w:rsidRPr="00DC2757">
                <w:rPr>
                  <w:rFonts w:ascii="Calibri" w:eastAsia="Times New Roman" w:hAnsi="Calibri" w:cs="Calibri"/>
                  <w:color w:val="000000"/>
                  <w:sz w:val="20"/>
                  <w:szCs w:val="20"/>
                </w:rPr>
                <w:t>1.6E-08</w:t>
              </w:r>
            </w:ins>
          </w:p>
        </w:tc>
        <w:tc>
          <w:tcPr>
            <w:tcW w:w="0" w:type="auto"/>
            <w:tcBorders>
              <w:top w:val="nil"/>
              <w:left w:val="nil"/>
              <w:bottom w:val="nil"/>
              <w:right w:val="nil"/>
            </w:tcBorders>
            <w:shd w:val="clear" w:color="auto" w:fill="auto"/>
            <w:noWrap/>
            <w:vAlign w:val="bottom"/>
            <w:hideMark/>
          </w:tcPr>
          <w:p w14:paraId="5B986DFF" w14:textId="77777777" w:rsidR="00BE0539" w:rsidRPr="00DC2757" w:rsidRDefault="00BE0539" w:rsidP="00E750DA">
            <w:pPr>
              <w:spacing w:after="0" w:line="240" w:lineRule="auto"/>
              <w:jc w:val="center"/>
              <w:rPr>
                <w:ins w:id="3100" w:author="Commodore, Sarah" w:date="2023-03-30T13:25:00Z"/>
                <w:rFonts w:ascii="Calibri" w:eastAsia="Times New Roman" w:hAnsi="Calibri" w:cs="Calibri"/>
                <w:color w:val="000000"/>
                <w:sz w:val="20"/>
                <w:szCs w:val="20"/>
              </w:rPr>
            </w:pPr>
            <w:ins w:id="3101" w:author="Commodore, Sarah" w:date="2023-03-30T13:25:00Z">
              <w:r w:rsidRPr="00DC2757">
                <w:rPr>
                  <w:rFonts w:ascii="Calibri" w:eastAsia="Times New Roman" w:hAnsi="Calibri" w:cs="Calibri"/>
                  <w:color w:val="000000"/>
                  <w:sz w:val="20"/>
                  <w:szCs w:val="20"/>
                </w:rPr>
                <w:t>2.1E-07</w:t>
              </w:r>
            </w:ins>
          </w:p>
        </w:tc>
        <w:tc>
          <w:tcPr>
            <w:tcW w:w="0" w:type="auto"/>
            <w:tcBorders>
              <w:top w:val="nil"/>
              <w:left w:val="nil"/>
              <w:bottom w:val="nil"/>
              <w:right w:val="nil"/>
            </w:tcBorders>
            <w:shd w:val="clear" w:color="auto" w:fill="auto"/>
            <w:noWrap/>
            <w:vAlign w:val="bottom"/>
            <w:hideMark/>
          </w:tcPr>
          <w:p w14:paraId="01C0BDC9" w14:textId="77777777" w:rsidR="00BE0539" w:rsidRPr="00DC2757" w:rsidRDefault="00BE0539" w:rsidP="00E750DA">
            <w:pPr>
              <w:spacing w:after="0" w:line="240" w:lineRule="auto"/>
              <w:jc w:val="center"/>
              <w:rPr>
                <w:ins w:id="3102" w:author="Commodore, Sarah" w:date="2023-03-30T13:25:00Z"/>
                <w:rFonts w:ascii="Calibri" w:eastAsia="Times New Roman" w:hAnsi="Calibri" w:cs="Calibri"/>
                <w:color w:val="FF0000"/>
                <w:sz w:val="20"/>
                <w:szCs w:val="20"/>
              </w:rPr>
            </w:pPr>
            <w:ins w:id="3103" w:author="Commodore, Sarah" w:date="2023-03-30T13:25:00Z">
              <w:r w:rsidRPr="00DC2757">
                <w:rPr>
                  <w:rFonts w:ascii="Calibri" w:eastAsia="Times New Roman" w:hAnsi="Calibri" w:cs="Calibri"/>
                  <w:color w:val="FF0000"/>
                  <w:sz w:val="20"/>
                  <w:szCs w:val="20"/>
                </w:rPr>
                <w:t>*</w:t>
              </w:r>
            </w:ins>
          </w:p>
        </w:tc>
      </w:tr>
      <w:tr w:rsidR="00BE0539" w:rsidRPr="00DC2757" w14:paraId="6597C9A3" w14:textId="77777777" w:rsidTr="00E750DA">
        <w:trPr>
          <w:trHeight w:val="260"/>
          <w:ins w:id="3104" w:author="Commodore, Sarah" w:date="2023-03-30T13:25:00Z"/>
        </w:trPr>
        <w:tc>
          <w:tcPr>
            <w:tcW w:w="0" w:type="auto"/>
            <w:tcBorders>
              <w:top w:val="nil"/>
              <w:left w:val="nil"/>
              <w:bottom w:val="nil"/>
              <w:right w:val="nil"/>
            </w:tcBorders>
            <w:shd w:val="clear" w:color="auto" w:fill="auto"/>
            <w:noWrap/>
            <w:vAlign w:val="bottom"/>
            <w:hideMark/>
          </w:tcPr>
          <w:p w14:paraId="03C8C80A" w14:textId="77777777" w:rsidR="00BE0539" w:rsidRPr="00DC2757" w:rsidRDefault="00BE0539" w:rsidP="00E750DA">
            <w:pPr>
              <w:spacing w:after="0" w:line="240" w:lineRule="auto"/>
              <w:rPr>
                <w:ins w:id="3105" w:author="Commodore, Sarah" w:date="2023-03-30T13:25:00Z"/>
                <w:rFonts w:ascii="Calibri" w:eastAsia="Times New Roman" w:hAnsi="Calibri" w:cs="Calibri"/>
                <w:color w:val="000000"/>
                <w:sz w:val="20"/>
                <w:szCs w:val="20"/>
              </w:rPr>
            </w:pPr>
            <w:ins w:id="3106" w:author="Commodore, Sarah" w:date="2023-03-30T13:25:00Z">
              <w:r w:rsidRPr="00DC2757">
                <w:rPr>
                  <w:rFonts w:ascii="Calibri" w:eastAsia="Times New Roman" w:hAnsi="Calibri" w:cs="Calibri"/>
                  <w:color w:val="000000"/>
                  <w:sz w:val="20"/>
                  <w:szCs w:val="20"/>
                </w:rPr>
                <w:t>ENSG00000153822.14</w:t>
              </w:r>
            </w:ins>
          </w:p>
        </w:tc>
        <w:tc>
          <w:tcPr>
            <w:tcW w:w="0" w:type="auto"/>
            <w:tcBorders>
              <w:top w:val="nil"/>
              <w:left w:val="nil"/>
              <w:bottom w:val="nil"/>
              <w:right w:val="nil"/>
            </w:tcBorders>
            <w:shd w:val="clear" w:color="auto" w:fill="auto"/>
            <w:noWrap/>
            <w:vAlign w:val="bottom"/>
            <w:hideMark/>
          </w:tcPr>
          <w:p w14:paraId="48AED8EF" w14:textId="77777777" w:rsidR="00BE0539" w:rsidRPr="00DC2757" w:rsidRDefault="00BE0539" w:rsidP="00E750DA">
            <w:pPr>
              <w:spacing w:after="0" w:line="240" w:lineRule="auto"/>
              <w:rPr>
                <w:ins w:id="3107" w:author="Commodore, Sarah" w:date="2023-03-30T13:25:00Z"/>
                <w:rFonts w:ascii="Calibri" w:eastAsia="Times New Roman" w:hAnsi="Calibri" w:cs="Calibri"/>
                <w:color w:val="000000"/>
                <w:sz w:val="20"/>
                <w:szCs w:val="20"/>
              </w:rPr>
            </w:pPr>
            <w:ins w:id="3108" w:author="Commodore, Sarah" w:date="2023-03-30T13:25:00Z">
              <w:r w:rsidRPr="00DC2757">
                <w:rPr>
                  <w:rFonts w:ascii="Calibri" w:eastAsia="Times New Roman" w:hAnsi="Calibri" w:cs="Calibri"/>
                  <w:color w:val="000000"/>
                  <w:sz w:val="20"/>
                  <w:szCs w:val="20"/>
                </w:rPr>
                <w:t>KCNJ16</w:t>
              </w:r>
            </w:ins>
          </w:p>
        </w:tc>
        <w:tc>
          <w:tcPr>
            <w:tcW w:w="0" w:type="auto"/>
            <w:tcBorders>
              <w:top w:val="nil"/>
              <w:left w:val="nil"/>
              <w:bottom w:val="nil"/>
              <w:right w:val="nil"/>
            </w:tcBorders>
            <w:shd w:val="clear" w:color="auto" w:fill="auto"/>
            <w:noWrap/>
            <w:vAlign w:val="bottom"/>
            <w:hideMark/>
          </w:tcPr>
          <w:p w14:paraId="76C53697" w14:textId="77777777" w:rsidR="00BE0539" w:rsidRPr="00DC2757" w:rsidRDefault="00BE0539" w:rsidP="00E750DA">
            <w:pPr>
              <w:spacing w:after="0" w:line="240" w:lineRule="auto"/>
              <w:jc w:val="center"/>
              <w:rPr>
                <w:ins w:id="3109" w:author="Commodore, Sarah" w:date="2023-03-30T13:25:00Z"/>
                <w:rFonts w:ascii="Calibri" w:eastAsia="Times New Roman" w:hAnsi="Calibri" w:cs="Calibri"/>
                <w:color w:val="000000"/>
                <w:sz w:val="20"/>
                <w:szCs w:val="20"/>
              </w:rPr>
            </w:pPr>
            <w:ins w:id="3110"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6CC4308" w14:textId="77777777" w:rsidR="00BE0539" w:rsidRPr="00DC2757" w:rsidRDefault="00BE0539" w:rsidP="00E750DA">
            <w:pPr>
              <w:spacing w:after="0" w:line="240" w:lineRule="auto"/>
              <w:jc w:val="center"/>
              <w:rPr>
                <w:ins w:id="3111" w:author="Commodore, Sarah" w:date="2023-03-30T13:25:00Z"/>
                <w:rFonts w:ascii="Calibri" w:eastAsia="Times New Roman" w:hAnsi="Calibri" w:cs="Calibri"/>
                <w:color w:val="000000"/>
                <w:sz w:val="20"/>
                <w:szCs w:val="20"/>
              </w:rPr>
            </w:pPr>
            <w:ins w:id="3112" w:author="Commodore, Sarah" w:date="2023-03-30T13:25:00Z">
              <w:r w:rsidRPr="00DC2757">
                <w:rPr>
                  <w:rFonts w:ascii="Calibri" w:eastAsia="Times New Roman" w:hAnsi="Calibri" w:cs="Calibri"/>
                  <w:color w:val="000000"/>
                  <w:sz w:val="20"/>
                  <w:szCs w:val="20"/>
                </w:rPr>
                <w:t>3.3E-03</w:t>
              </w:r>
            </w:ins>
          </w:p>
        </w:tc>
        <w:tc>
          <w:tcPr>
            <w:tcW w:w="0" w:type="auto"/>
            <w:tcBorders>
              <w:top w:val="nil"/>
              <w:left w:val="nil"/>
              <w:bottom w:val="nil"/>
              <w:right w:val="nil"/>
            </w:tcBorders>
            <w:shd w:val="clear" w:color="auto" w:fill="auto"/>
            <w:noWrap/>
            <w:vAlign w:val="bottom"/>
            <w:hideMark/>
          </w:tcPr>
          <w:p w14:paraId="65344D44" w14:textId="77777777" w:rsidR="00BE0539" w:rsidRPr="00DC2757" w:rsidRDefault="00BE0539" w:rsidP="00E750DA">
            <w:pPr>
              <w:spacing w:after="0" w:line="240" w:lineRule="auto"/>
              <w:jc w:val="center"/>
              <w:rPr>
                <w:ins w:id="3113" w:author="Commodore, Sarah" w:date="2023-03-30T13:25:00Z"/>
                <w:rFonts w:ascii="Calibri" w:eastAsia="Times New Roman" w:hAnsi="Calibri" w:cs="Calibri"/>
                <w:color w:val="000000"/>
                <w:sz w:val="20"/>
                <w:szCs w:val="20"/>
              </w:rPr>
            </w:pPr>
            <w:ins w:id="3114" w:author="Commodore, Sarah" w:date="2023-03-30T13:25: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22850EDC" w14:textId="77777777" w:rsidR="00BE0539" w:rsidRPr="00DC2757" w:rsidRDefault="00BE0539" w:rsidP="00E750DA">
            <w:pPr>
              <w:spacing w:after="0" w:line="240" w:lineRule="auto"/>
              <w:jc w:val="center"/>
              <w:rPr>
                <w:ins w:id="3115" w:author="Commodore, Sarah" w:date="2023-03-30T13:25:00Z"/>
                <w:rFonts w:ascii="Calibri" w:eastAsia="Times New Roman" w:hAnsi="Calibri" w:cs="Calibri"/>
                <w:color w:val="FF0000"/>
                <w:sz w:val="20"/>
                <w:szCs w:val="20"/>
              </w:rPr>
            </w:pPr>
            <w:ins w:id="3116" w:author="Commodore, Sarah" w:date="2023-03-30T13:25:00Z">
              <w:r w:rsidRPr="00DC2757">
                <w:rPr>
                  <w:rFonts w:ascii="Calibri" w:eastAsia="Times New Roman" w:hAnsi="Calibri" w:cs="Calibri"/>
                  <w:color w:val="FF0000"/>
                  <w:sz w:val="20"/>
                  <w:szCs w:val="20"/>
                </w:rPr>
                <w:t>*</w:t>
              </w:r>
            </w:ins>
          </w:p>
        </w:tc>
      </w:tr>
      <w:tr w:rsidR="00BE0539" w:rsidRPr="00DC2757" w14:paraId="3C143C35" w14:textId="77777777" w:rsidTr="00E750DA">
        <w:trPr>
          <w:trHeight w:val="260"/>
          <w:ins w:id="3117" w:author="Commodore, Sarah" w:date="2023-03-30T13:25:00Z"/>
        </w:trPr>
        <w:tc>
          <w:tcPr>
            <w:tcW w:w="0" w:type="auto"/>
            <w:tcBorders>
              <w:top w:val="nil"/>
              <w:left w:val="nil"/>
              <w:bottom w:val="nil"/>
              <w:right w:val="nil"/>
            </w:tcBorders>
            <w:shd w:val="clear" w:color="auto" w:fill="auto"/>
            <w:noWrap/>
            <w:vAlign w:val="bottom"/>
            <w:hideMark/>
          </w:tcPr>
          <w:p w14:paraId="0B1F6981" w14:textId="77777777" w:rsidR="00BE0539" w:rsidRPr="00DC2757" w:rsidRDefault="00BE0539" w:rsidP="00E750DA">
            <w:pPr>
              <w:spacing w:after="0" w:line="240" w:lineRule="auto"/>
              <w:rPr>
                <w:ins w:id="3118" w:author="Commodore, Sarah" w:date="2023-03-30T13:25:00Z"/>
                <w:rFonts w:ascii="Calibri" w:eastAsia="Times New Roman" w:hAnsi="Calibri" w:cs="Calibri"/>
                <w:color w:val="000000"/>
                <w:sz w:val="20"/>
                <w:szCs w:val="20"/>
              </w:rPr>
            </w:pPr>
            <w:ins w:id="3119" w:author="Commodore, Sarah" w:date="2023-03-30T13:25:00Z">
              <w:r w:rsidRPr="00DC2757">
                <w:rPr>
                  <w:rFonts w:ascii="Calibri" w:eastAsia="Times New Roman" w:hAnsi="Calibri" w:cs="Calibri"/>
                  <w:color w:val="000000"/>
                  <w:sz w:val="20"/>
                  <w:szCs w:val="20"/>
                </w:rPr>
                <w:t>ENSG00000178796.13</w:t>
              </w:r>
            </w:ins>
          </w:p>
        </w:tc>
        <w:tc>
          <w:tcPr>
            <w:tcW w:w="0" w:type="auto"/>
            <w:tcBorders>
              <w:top w:val="nil"/>
              <w:left w:val="nil"/>
              <w:bottom w:val="nil"/>
              <w:right w:val="nil"/>
            </w:tcBorders>
            <w:shd w:val="clear" w:color="auto" w:fill="auto"/>
            <w:noWrap/>
            <w:vAlign w:val="bottom"/>
            <w:hideMark/>
          </w:tcPr>
          <w:p w14:paraId="4F1F33EF" w14:textId="77777777" w:rsidR="00BE0539" w:rsidRPr="00DC2757" w:rsidRDefault="00BE0539" w:rsidP="00E750DA">
            <w:pPr>
              <w:spacing w:after="0" w:line="240" w:lineRule="auto"/>
              <w:rPr>
                <w:ins w:id="3120" w:author="Commodore, Sarah" w:date="2023-03-30T13:25:00Z"/>
                <w:rFonts w:ascii="Calibri" w:eastAsia="Times New Roman" w:hAnsi="Calibri" w:cs="Calibri"/>
                <w:color w:val="000000"/>
                <w:sz w:val="20"/>
                <w:szCs w:val="20"/>
              </w:rPr>
            </w:pPr>
            <w:ins w:id="3121" w:author="Commodore, Sarah" w:date="2023-03-30T13:25:00Z">
              <w:r w:rsidRPr="00DC2757">
                <w:rPr>
                  <w:rFonts w:ascii="Calibri" w:eastAsia="Times New Roman" w:hAnsi="Calibri" w:cs="Calibri"/>
                  <w:color w:val="000000"/>
                  <w:sz w:val="20"/>
                  <w:szCs w:val="20"/>
                </w:rPr>
                <w:t>RIIAD1</w:t>
              </w:r>
            </w:ins>
          </w:p>
        </w:tc>
        <w:tc>
          <w:tcPr>
            <w:tcW w:w="0" w:type="auto"/>
            <w:tcBorders>
              <w:top w:val="nil"/>
              <w:left w:val="nil"/>
              <w:bottom w:val="nil"/>
              <w:right w:val="nil"/>
            </w:tcBorders>
            <w:shd w:val="clear" w:color="auto" w:fill="auto"/>
            <w:noWrap/>
            <w:vAlign w:val="bottom"/>
            <w:hideMark/>
          </w:tcPr>
          <w:p w14:paraId="7B1828E5" w14:textId="77777777" w:rsidR="00BE0539" w:rsidRPr="00DC2757" w:rsidRDefault="00BE0539" w:rsidP="00E750DA">
            <w:pPr>
              <w:spacing w:after="0" w:line="240" w:lineRule="auto"/>
              <w:jc w:val="center"/>
              <w:rPr>
                <w:ins w:id="3122" w:author="Commodore, Sarah" w:date="2023-03-30T13:25:00Z"/>
                <w:rFonts w:ascii="Calibri" w:eastAsia="Times New Roman" w:hAnsi="Calibri" w:cs="Calibri"/>
                <w:color w:val="000000"/>
                <w:sz w:val="20"/>
                <w:szCs w:val="20"/>
              </w:rPr>
            </w:pPr>
            <w:ins w:id="3123"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8E5C78F" w14:textId="77777777" w:rsidR="00BE0539" w:rsidRPr="00DC2757" w:rsidRDefault="00BE0539" w:rsidP="00E750DA">
            <w:pPr>
              <w:spacing w:after="0" w:line="240" w:lineRule="auto"/>
              <w:jc w:val="center"/>
              <w:rPr>
                <w:ins w:id="3124" w:author="Commodore, Sarah" w:date="2023-03-30T13:25:00Z"/>
                <w:rFonts w:ascii="Calibri" w:eastAsia="Times New Roman" w:hAnsi="Calibri" w:cs="Calibri"/>
                <w:color w:val="000000"/>
                <w:sz w:val="20"/>
                <w:szCs w:val="20"/>
              </w:rPr>
            </w:pPr>
            <w:ins w:id="3125" w:author="Commodore, Sarah" w:date="2023-03-30T13:25:00Z">
              <w:r w:rsidRPr="00DC2757">
                <w:rPr>
                  <w:rFonts w:ascii="Calibri" w:eastAsia="Times New Roman" w:hAnsi="Calibri" w:cs="Calibri"/>
                  <w:color w:val="000000"/>
                  <w:sz w:val="20"/>
                  <w:szCs w:val="20"/>
                </w:rPr>
                <w:t>5.1E-10</w:t>
              </w:r>
            </w:ins>
          </w:p>
        </w:tc>
        <w:tc>
          <w:tcPr>
            <w:tcW w:w="0" w:type="auto"/>
            <w:tcBorders>
              <w:top w:val="nil"/>
              <w:left w:val="nil"/>
              <w:bottom w:val="nil"/>
              <w:right w:val="nil"/>
            </w:tcBorders>
            <w:shd w:val="clear" w:color="auto" w:fill="auto"/>
            <w:noWrap/>
            <w:vAlign w:val="bottom"/>
            <w:hideMark/>
          </w:tcPr>
          <w:p w14:paraId="5225A838" w14:textId="77777777" w:rsidR="00BE0539" w:rsidRPr="00DC2757" w:rsidRDefault="00BE0539" w:rsidP="00E750DA">
            <w:pPr>
              <w:spacing w:after="0" w:line="240" w:lineRule="auto"/>
              <w:jc w:val="center"/>
              <w:rPr>
                <w:ins w:id="3126" w:author="Commodore, Sarah" w:date="2023-03-30T13:25:00Z"/>
                <w:rFonts w:ascii="Calibri" w:eastAsia="Times New Roman" w:hAnsi="Calibri" w:cs="Calibri"/>
                <w:color w:val="000000"/>
                <w:sz w:val="20"/>
                <w:szCs w:val="20"/>
              </w:rPr>
            </w:pPr>
            <w:ins w:id="3127" w:author="Commodore, Sarah" w:date="2023-03-30T13:25:00Z">
              <w:r w:rsidRPr="00DC2757">
                <w:rPr>
                  <w:rFonts w:ascii="Calibri" w:eastAsia="Times New Roman" w:hAnsi="Calibri" w:cs="Calibri"/>
                  <w:color w:val="000000"/>
                  <w:sz w:val="20"/>
                  <w:szCs w:val="20"/>
                </w:rPr>
                <w:t>9.8E-09</w:t>
              </w:r>
            </w:ins>
          </w:p>
        </w:tc>
        <w:tc>
          <w:tcPr>
            <w:tcW w:w="0" w:type="auto"/>
            <w:tcBorders>
              <w:top w:val="nil"/>
              <w:left w:val="nil"/>
              <w:bottom w:val="nil"/>
              <w:right w:val="nil"/>
            </w:tcBorders>
            <w:shd w:val="clear" w:color="auto" w:fill="auto"/>
            <w:noWrap/>
            <w:vAlign w:val="bottom"/>
            <w:hideMark/>
          </w:tcPr>
          <w:p w14:paraId="09B33C12" w14:textId="77777777" w:rsidR="00BE0539" w:rsidRPr="00DC2757" w:rsidRDefault="00BE0539" w:rsidP="00E750DA">
            <w:pPr>
              <w:spacing w:after="0" w:line="240" w:lineRule="auto"/>
              <w:jc w:val="center"/>
              <w:rPr>
                <w:ins w:id="3128" w:author="Commodore, Sarah" w:date="2023-03-30T13:25:00Z"/>
                <w:rFonts w:ascii="Calibri" w:eastAsia="Times New Roman" w:hAnsi="Calibri" w:cs="Calibri"/>
                <w:color w:val="FF0000"/>
                <w:sz w:val="20"/>
                <w:szCs w:val="20"/>
              </w:rPr>
            </w:pPr>
            <w:ins w:id="3129" w:author="Commodore, Sarah" w:date="2023-03-30T13:25:00Z">
              <w:r w:rsidRPr="00DC2757">
                <w:rPr>
                  <w:rFonts w:ascii="Calibri" w:eastAsia="Times New Roman" w:hAnsi="Calibri" w:cs="Calibri"/>
                  <w:color w:val="FF0000"/>
                  <w:sz w:val="20"/>
                  <w:szCs w:val="20"/>
                </w:rPr>
                <w:t>*</w:t>
              </w:r>
            </w:ins>
          </w:p>
        </w:tc>
      </w:tr>
      <w:tr w:rsidR="00BE0539" w:rsidRPr="00DC2757" w14:paraId="0FFF1885" w14:textId="77777777" w:rsidTr="00E750DA">
        <w:trPr>
          <w:trHeight w:val="260"/>
          <w:ins w:id="3130" w:author="Commodore, Sarah" w:date="2023-03-30T13:25:00Z"/>
        </w:trPr>
        <w:tc>
          <w:tcPr>
            <w:tcW w:w="0" w:type="auto"/>
            <w:tcBorders>
              <w:top w:val="nil"/>
              <w:left w:val="nil"/>
              <w:bottom w:val="nil"/>
              <w:right w:val="nil"/>
            </w:tcBorders>
            <w:shd w:val="clear" w:color="auto" w:fill="auto"/>
            <w:noWrap/>
            <w:vAlign w:val="bottom"/>
            <w:hideMark/>
          </w:tcPr>
          <w:p w14:paraId="6F568389" w14:textId="77777777" w:rsidR="00BE0539" w:rsidRPr="00DC2757" w:rsidRDefault="00BE0539" w:rsidP="00E750DA">
            <w:pPr>
              <w:spacing w:after="0" w:line="240" w:lineRule="auto"/>
              <w:rPr>
                <w:ins w:id="3131" w:author="Commodore, Sarah" w:date="2023-03-30T13:25:00Z"/>
                <w:rFonts w:ascii="Calibri" w:eastAsia="Times New Roman" w:hAnsi="Calibri" w:cs="Calibri"/>
                <w:color w:val="000000"/>
                <w:sz w:val="20"/>
                <w:szCs w:val="20"/>
              </w:rPr>
            </w:pPr>
            <w:ins w:id="3132" w:author="Commodore, Sarah" w:date="2023-03-30T13:25:00Z">
              <w:r w:rsidRPr="00DC2757">
                <w:rPr>
                  <w:rFonts w:ascii="Calibri" w:eastAsia="Times New Roman" w:hAnsi="Calibri" w:cs="Calibri"/>
                  <w:color w:val="000000"/>
                  <w:sz w:val="20"/>
                  <w:szCs w:val="20"/>
                </w:rPr>
                <w:t>ENSG00000138400.13</w:t>
              </w:r>
            </w:ins>
          </w:p>
        </w:tc>
        <w:tc>
          <w:tcPr>
            <w:tcW w:w="0" w:type="auto"/>
            <w:tcBorders>
              <w:top w:val="nil"/>
              <w:left w:val="nil"/>
              <w:bottom w:val="nil"/>
              <w:right w:val="nil"/>
            </w:tcBorders>
            <w:shd w:val="clear" w:color="auto" w:fill="auto"/>
            <w:noWrap/>
            <w:vAlign w:val="bottom"/>
            <w:hideMark/>
          </w:tcPr>
          <w:p w14:paraId="65010725" w14:textId="77777777" w:rsidR="00BE0539" w:rsidRPr="00DC2757" w:rsidRDefault="00BE0539" w:rsidP="00E750DA">
            <w:pPr>
              <w:spacing w:after="0" w:line="240" w:lineRule="auto"/>
              <w:rPr>
                <w:ins w:id="3133" w:author="Commodore, Sarah" w:date="2023-03-30T13:25:00Z"/>
                <w:rFonts w:ascii="Calibri" w:eastAsia="Times New Roman" w:hAnsi="Calibri" w:cs="Calibri"/>
                <w:color w:val="000000"/>
                <w:sz w:val="20"/>
                <w:szCs w:val="20"/>
              </w:rPr>
            </w:pPr>
            <w:ins w:id="3134" w:author="Commodore, Sarah" w:date="2023-03-30T13:25:00Z">
              <w:r w:rsidRPr="00DC2757">
                <w:rPr>
                  <w:rFonts w:ascii="Calibri" w:eastAsia="Times New Roman" w:hAnsi="Calibri" w:cs="Calibri"/>
                  <w:color w:val="000000"/>
                  <w:sz w:val="20"/>
                  <w:szCs w:val="20"/>
                </w:rPr>
                <w:t>MDH1B</w:t>
              </w:r>
            </w:ins>
          </w:p>
        </w:tc>
        <w:tc>
          <w:tcPr>
            <w:tcW w:w="0" w:type="auto"/>
            <w:tcBorders>
              <w:top w:val="nil"/>
              <w:left w:val="nil"/>
              <w:bottom w:val="nil"/>
              <w:right w:val="nil"/>
            </w:tcBorders>
            <w:shd w:val="clear" w:color="auto" w:fill="auto"/>
            <w:noWrap/>
            <w:vAlign w:val="bottom"/>
            <w:hideMark/>
          </w:tcPr>
          <w:p w14:paraId="737BF154" w14:textId="77777777" w:rsidR="00BE0539" w:rsidRPr="00DC2757" w:rsidRDefault="00BE0539" w:rsidP="00E750DA">
            <w:pPr>
              <w:spacing w:after="0" w:line="240" w:lineRule="auto"/>
              <w:jc w:val="center"/>
              <w:rPr>
                <w:ins w:id="3135" w:author="Commodore, Sarah" w:date="2023-03-30T13:25:00Z"/>
                <w:rFonts w:ascii="Calibri" w:eastAsia="Times New Roman" w:hAnsi="Calibri" w:cs="Calibri"/>
                <w:color w:val="000000"/>
                <w:sz w:val="20"/>
                <w:szCs w:val="20"/>
              </w:rPr>
            </w:pPr>
            <w:ins w:id="3136"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4E60A04" w14:textId="77777777" w:rsidR="00BE0539" w:rsidRPr="00DC2757" w:rsidRDefault="00BE0539" w:rsidP="00E750DA">
            <w:pPr>
              <w:spacing w:after="0" w:line="240" w:lineRule="auto"/>
              <w:jc w:val="center"/>
              <w:rPr>
                <w:ins w:id="3137" w:author="Commodore, Sarah" w:date="2023-03-30T13:25:00Z"/>
                <w:rFonts w:ascii="Calibri" w:eastAsia="Times New Roman" w:hAnsi="Calibri" w:cs="Calibri"/>
                <w:color w:val="000000"/>
                <w:sz w:val="20"/>
                <w:szCs w:val="20"/>
              </w:rPr>
            </w:pPr>
            <w:ins w:id="3138" w:author="Commodore, Sarah" w:date="2023-03-30T13:25:00Z">
              <w:r w:rsidRPr="00DC2757">
                <w:rPr>
                  <w:rFonts w:ascii="Calibri" w:eastAsia="Times New Roman" w:hAnsi="Calibri" w:cs="Calibri"/>
                  <w:color w:val="000000"/>
                  <w:sz w:val="20"/>
                  <w:szCs w:val="20"/>
                </w:rPr>
                <w:t>1.3E-12</w:t>
              </w:r>
            </w:ins>
          </w:p>
        </w:tc>
        <w:tc>
          <w:tcPr>
            <w:tcW w:w="0" w:type="auto"/>
            <w:tcBorders>
              <w:top w:val="nil"/>
              <w:left w:val="nil"/>
              <w:bottom w:val="nil"/>
              <w:right w:val="nil"/>
            </w:tcBorders>
            <w:shd w:val="clear" w:color="auto" w:fill="auto"/>
            <w:noWrap/>
            <w:vAlign w:val="bottom"/>
            <w:hideMark/>
          </w:tcPr>
          <w:p w14:paraId="381B27E0" w14:textId="77777777" w:rsidR="00BE0539" w:rsidRPr="00DC2757" w:rsidRDefault="00BE0539" w:rsidP="00E750DA">
            <w:pPr>
              <w:spacing w:after="0" w:line="240" w:lineRule="auto"/>
              <w:jc w:val="center"/>
              <w:rPr>
                <w:ins w:id="3139" w:author="Commodore, Sarah" w:date="2023-03-30T13:25:00Z"/>
                <w:rFonts w:ascii="Calibri" w:eastAsia="Times New Roman" w:hAnsi="Calibri" w:cs="Calibri"/>
                <w:color w:val="000000"/>
                <w:sz w:val="20"/>
                <w:szCs w:val="20"/>
              </w:rPr>
            </w:pPr>
            <w:ins w:id="3140" w:author="Commodore, Sarah" w:date="2023-03-30T13:25:00Z">
              <w:r w:rsidRPr="00DC2757">
                <w:rPr>
                  <w:rFonts w:ascii="Calibri" w:eastAsia="Times New Roman" w:hAnsi="Calibri" w:cs="Calibri"/>
                  <w:color w:val="000000"/>
                  <w:sz w:val="20"/>
                  <w:szCs w:val="20"/>
                </w:rPr>
                <w:t>5.0E-11</w:t>
              </w:r>
            </w:ins>
          </w:p>
        </w:tc>
        <w:tc>
          <w:tcPr>
            <w:tcW w:w="0" w:type="auto"/>
            <w:tcBorders>
              <w:top w:val="nil"/>
              <w:left w:val="nil"/>
              <w:bottom w:val="nil"/>
              <w:right w:val="nil"/>
            </w:tcBorders>
            <w:shd w:val="clear" w:color="auto" w:fill="auto"/>
            <w:noWrap/>
            <w:vAlign w:val="bottom"/>
            <w:hideMark/>
          </w:tcPr>
          <w:p w14:paraId="04D58FED" w14:textId="77777777" w:rsidR="00BE0539" w:rsidRPr="00DC2757" w:rsidRDefault="00BE0539" w:rsidP="00E750DA">
            <w:pPr>
              <w:spacing w:after="0" w:line="240" w:lineRule="auto"/>
              <w:jc w:val="center"/>
              <w:rPr>
                <w:ins w:id="3141" w:author="Commodore, Sarah" w:date="2023-03-30T13:25:00Z"/>
                <w:rFonts w:ascii="Calibri" w:eastAsia="Times New Roman" w:hAnsi="Calibri" w:cs="Calibri"/>
                <w:color w:val="FF0000"/>
                <w:sz w:val="20"/>
                <w:szCs w:val="20"/>
              </w:rPr>
            </w:pPr>
            <w:ins w:id="3142" w:author="Commodore, Sarah" w:date="2023-03-30T13:25:00Z">
              <w:r w:rsidRPr="00DC2757">
                <w:rPr>
                  <w:rFonts w:ascii="Calibri" w:eastAsia="Times New Roman" w:hAnsi="Calibri" w:cs="Calibri"/>
                  <w:color w:val="FF0000"/>
                  <w:sz w:val="20"/>
                  <w:szCs w:val="20"/>
                </w:rPr>
                <w:t>*</w:t>
              </w:r>
            </w:ins>
          </w:p>
        </w:tc>
      </w:tr>
      <w:tr w:rsidR="00BE0539" w:rsidRPr="00DC2757" w14:paraId="12C04C63" w14:textId="77777777" w:rsidTr="00E750DA">
        <w:trPr>
          <w:trHeight w:val="260"/>
          <w:ins w:id="3143" w:author="Commodore, Sarah" w:date="2023-03-30T13:25:00Z"/>
        </w:trPr>
        <w:tc>
          <w:tcPr>
            <w:tcW w:w="0" w:type="auto"/>
            <w:tcBorders>
              <w:top w:val="nil"/>
              <w:left w:val="nil"/>
              <w:bottom w:val="nil"/>
              <w:right w:val="nil"/>
            </w:tcBorders>
            <w:shd w:val="clear" w:color="auto" w:fill="auto"/>
            <w:noWrap/>
            <w:vAlign w:val="bottom"/>
            <w:hideMark/>
          </w:tcPr>
          <w:p w14:paraId="485C5A3E" w14:textId="77777777" w:rsidR="00BE0539" w:rsidRPr="00DC2757" w:rsidRDefault="00BE0539" w:rsidP="00E750DA">
            <w:pPr>
              <w:spacing w:after="0" w:line="240" w:lineRule="auto"/>
              <w:rPr>
                <w:ins w:id="3144" w:author="Commodore, Sarah" w:date="2023-03-30T13:25:00Z"/>
                <w:rFonts w:ascii="Calibri" w:eastAsia="Times New Roman" w:hAnsi="Calibri" w:cs="Calibri"/>
                <w:color w:val="000000"/>
                <w:sz w:val="20"/>
                <w:szCs w:val="20"/>
              </w:rPr>
            </w:pPr>
            <w:ins w:id="3145" w:author="Commodore, Sarah" w:date="2023-03-30T13:25:00Z">
              <w:r w:rsidRPr="00DC2757">
                <w:rPr>
                  <w:rFonts w:ascii="Calibri" w:eastAsia="Times New Roman" w:hAnsi="Calibri" w:cs="Calibri"/>
                  <w:color w:val="000000"/>
                  <w:sz w:val="20"/>
                  <w:szCs w:val="20"/>
                </w:rPr>
                <w:t>ENSG00000142609.18</w:t>
              </w:r>
            </w:ins>
          </w:p>
        </w:tc>
        <w:tc>
          <w:tcPr>
            <w:tcW w:w="0" w:type="auto"/>
            <w:tcBorders>
              <w:top w:val="nil"/>
              <w:left w:val="nil"/>
              <w:bottom w:val="nil"/>
              <w:right w:val="nil"/>
            </w:tcBorders>
            <w:shd w:val="clear" w:color="auto" w:fill="auto"/>
            <w:noWrap/>
            <w:vAlign w:val="bottom"/>
            <w:hideMark/>
          </w:tcPr>
          <w:p w14:paraId="19FED1A5" w14:textId="77777777" w:rsidR="00BE0539" w:rsidRPr="00DC2757" w:rsidRDefault="00BE0539" w:rsidP="00E750DA">
            <w:pPr>
              <w:spacing w:after="0" w:line="240" w:lineRule="auto"/>
              <w:rPr>
                <w:ins w:id="3146" w:author="Commodore, Sarah" w:date="2023-03-30T13:25:00Z"/>
                <w:rFonts w:ascii="Calibri" w:eastAsia="Times New Roman" w:hAnsi="Calibri" w:cs="Calibri"/>
                <w:color w:val="000000"/>
                <w:sz w:val="20"/>
                <w:szCs w:val="20"/>
              </w:rPr>
            </w:pPr>
            <w:ins w:id="3147" w:author="Commodore, Sarah" w:date="2023-03-30T13:25:00Z">
              <w:r w:rsidRPr="00DC2757">
                <w:rPr>
                  <w:rFonts w:ascii="Calibri" w:eastAsia="Times New Roman" w:hAnsi="Calibri" w:cs="Calibri"/>
                  <w:color w:val="000000"/>
                  <w:sz w:val="20"/>
                  <w:szCs w:val="20"/>
                </w:rPr>
                <w:t>CFAP74</w:t>
              </w:r>
            </w:ins>
          </w:p>
        </w:tc>
        <w:tc>
          <w:tcPr>
            <w:tcW w:w="0" w:type="auto"/>
            <w:tcBorders>
              <w:top w:val="nil"/>
              <w:left w:val="nil"/>
              <w:bottom w:val="nil"/>
              <w:right w:val="nil"/>
            </w:tcBorders>
            <w:shd w:val="clear" w:color="auto" w:fill="auto"/>
            <w:noWrap/>
            <w:vAlign w:val="bottom"/>
            <w:hideMark/>
          </w:tcPr>
          <w:p w14:paraId="5FBD679A" w14:textId="77777777" w:rsidR="00BE0539" w:rsidRPr="00DC2757" w:rsidRDefault="00BE0539" w:rsidP="00E750DA">
            <w:pPr>
              <w:spacing w:after="0" w:line="240" w:lineRule="auto"/>
              <w:jc w:val="center"/>
              <w:rPr>
                <w:ins w:id="3148" w:author="Commodore, Sarah" w:date="2023-03-30T13:25:00Z"/>
                <w:rFonts w:ascii="Calibri" w:eastAsia="Times New Roman" w:hAnsi="Calibri" w:cs="Calibri"/>
                <w:color w:val="000000"/>
                <w:sz w:val="20"/>
                <w:szCs w:val="20"/>
              </w:rPr>
            </w:pPr>
            <w:ins w:id="3149"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03C75C9" w14:textId="77777777" w:rsidR="00BE0539" w:rsidRPr="00DC2757" w:rsidRDefault="00BE0539" w:rsidP="00E750DA">
            <w:pPr>
              <w:spacing w:after="0" w:line="240" w:lineRule="auto"/>
              <w:jc w:val="center"/>
              <w:rPr>
                <w:ins w:id="3150" w:author="Commodore, Sarah" w:date="2023-03-30T13:25:00Z"/>
                <w:rFonts w:ascii="Calibri" w:eastAsia="Times New Roman" w:hAnsi="Calibri" w:cs="Calibri"/>
                <w:color w:val="000000"/>
                <w:sz w:val="20"/>
                <w:szCs w:val="20"/>
              </w:rPr>
            </w:pPr>
            <w:ins w:id="3151" w:author="Commodore, Sarah" w:date="2023-03-30T13:25:00Z">
              <w:r w:rsidRPr="00DC2757">
                <w:rPr>
                  <w:rFonts w:ascii="Calibri" w:eastAsia="Times New Roman" w:hAnsi="Calibri" w:cs="Calibri"/>
                  <w:color w:val="000000"/>
                  <w:sz w:val="20"/>
                  <w:szCs w:val="20"/>
                </w:rPr>
                <w:t>9.3E-09</w:t>
              </w:r>
            </w:ins>
          </w:p>
        </w:tc>
        <w:tc>
          <w:tcPr>
            <w:tcW w:w="0" w:type="auto"/>
            <w:tcBorders>
              <w:top w:val="nil"/>
              <w:left w:val="nil"/>
              <w:bottom w:val="nil"/>
              <w:right w:val="nil"/>
            </w:tcBorders>
            <w:shd w:val="clear" w:color="auto" w:fill="auto"/>
            <w:noWrap/>
            <w:vAlign w:val="bottom"/>
            <w:hideMark/>
          </w:tcPr>
          <w:p w14:paraId="2A7F56A5" w14:textId="77777777" w:rsidR="00BE0539" w:rsidRPr="00DC2757" w:rsidRDefault="00BE0539" w:rsidP="00E750DA">
            <w:pPr>
              <w:spacing w:after="0" w:line="240" w:lineRule="auto"/>
              <w:jc w:val="center"/>
              <w:rPr>
                <w:ins w:id="3152" w:author="Commodore, Sarah" w:date="2023-03-30T13:25:00Z"/>
                <w:rFonts w:ascii="Calibri" w:eastAsia="Times New Roman" w:hAnsi="Calibri" w:cs="Calibri"/>
                <w:color w:val="000000"/>
                <w:sz w:val="20"/>
                <w:szCs w:val="20"/>
              </w:rPr>
            </w:pPr>
            <w:ins w:id="3153" w:author="Commodore, Sarah" w:date="2023-03-30T13:25:00Z">
              <w:r w:rsidRPr="00DC2757">
                <w:rPr>
                  <w:rFonts w:ascii="Calibri" w:eastAsia="Times New Roman" w:hAnsi="Calibri" w:cs="Calibri"/>
                  <w:color w:val="000000"/>
                  <w:sz w:val="20"/>
                  <w:szCs w:val="20"/>
                </w:rPr>
                <w:t>1.3E-07</w:t>
              </w:r>
            </w:ins>
          </w:p>
        </w:tc>
        <w:tc>
          <w:tcPr>
            <w:tcW w:w="0" w:type="auto"/>
            <w:tcBorders>
              <w:top w:val="nil"/>
              <w:left w:val="nil"/>
              <w:bottom w:val="nil"/>
              <w:right w:val="nil"/>
            </w:tcBorders>
            <w:shd w:val="clear" w:color="auto" w:fill="auto"/>
            <w:noWrap/>
            <w:vAlign w:val="bottom"/>
            <w:hideMark/>
          </w:tcPr>
          <w:p w14:paraId="722BBB60" w14:textId="77777777" w:rsidR="00BE0539" w:rsidRPr="00DC2757" w:rsidRDefault="00BE0539" w:rsidP="00E750DA">
            <w:pPr>
              <w:spacing w:after="0" w:line="240" w:lineRule="auto"/>
              <w:jc w:val="center"/>
              <w:rPr>
                <w:ins w:id="3154" w:author="Commodore, Sarah" w:date="2023-03-30T13:25:00Z"/>
                <w:rFonts w:ascii="Calibri" w:eastAsia="Times New Roman" w:hAnsi="Calibri" w:cs="Calibri"/>
                <w:color w:val="FF0000"/>
                <w:sz w:val="20"/>
                <w:szCs w:val="20"/>
              </w:rPr>
            </w:pPr>
            <w:ins w:id="3155" w:author="Commodore, Sarah" w:date="2023-03-30T13:25:00Z">
              <w:r w:rsidRPr="00DC2757">
                <w:rPr>
                  <w:rFonts w:ascii="Calibri" w:eastAsia="Times New Roman" w:hAnsi="Calibri" w:cs="Calibri"/>
                  <w:color w:val="FF0000"/>
                  <w:sz w:val="20"/>
                  <w:szCs w:val="20"/>
                </w:rPr>
                <w:t>*</w:t>
              </w:r>
            </w:ins>
          </w:p>
        </w:tc>
      </w:tr>
      <w:tr w:rsidR="00BE0539" w:rsidRPr="00DC2757" w14:paraId="2C4CE7E1" w14:textId="77777777" w:rsidTr="00E750DA">
        <w:trPr>
          <w:trHeight w:val="260"/>
          <w:ins w:id="3156" w:author="Commodore, Sarah" w:date="2023-03-30T13:25:00Z"/>
        </w:trPr>
        <w:tc>
          <w:tcPr>
            <w:tcW w:w="0" w:type="auto"/>
            <w:tcBorders>
              <w:top w:val="nil"/>
              <w:left w:val="nil"/>
              <w:bottom w:val="nil"/>
              <w:right w:val="nil"/>
            </w:tcBorders>
            <w:shd w:val="clear" w:color="auto" w:fill="auto"/>
            <w:noWrap/>
            <w:vAlign w:val="bottom"/>
            <w:hideMark/>
          </w:tcPr>
          <w:p w14:paraId="763F24D7" w14:textId="77777777" w:rsidR="00BE0539" w:rsidRPr="00DC2757" w:rsidRDefault="00BE0539" w:rsidP="00E750DA">
            <w:pPr>
              <w:spacing w:after="0" w:line="240" w:lineRule="auto"/>
              <w:rPr>
                <w:ins w:id="3157" w:author="Commodore, Sarah" w:date="2023-03-30T13:25:00Z"/>
                <w:rFonts w:ascii="Calibri" w:eastAsia="Times New Roman" w:hAnsi="Calibri" w:cs="Calibri"/>
                <w:color w:val="000000"/>
                <w:sz w:val="20"/>
                <w:szCs w:val="20"/>
              </w:rPr>
            </w:pPr>
            <w:ins w:id="3158" w:author="Commodore, Sarah" w:date="2023-03-30T13:25:00Z">
              <w:r w:rsidRPr="00DC2757">
                <w:rPr>
                  <w:rFonts w:ascii="Calibri" w:eastAsia="Times New Roman" w:hAnsi="Calibri" w:cs="Calibri"/>
                  <w:color w:val="000000"/>
                  <w:sz w:val="20"/>
                  <w:szCs w:val="20"/>
                </w:rPr>
                <w:t>ENSG00000174844.14</w:t>
              </w:r>
            </w:ins>
          </w:p>
        </w:tc>
        <w:tc>
          <w:tcPr>
            <w:tcW w:w="0" w:type="auto"/>
            <w:tcBorders>
              <w:top w:val="nil"/>
              <w:left w:val="nil"/>
              <w:bottom w:val="nil"/>
              <w:right w:val="nil"/>
            </w:tcBorders>
            <w:shd w:val="clear" w:color="auto" w:fill="auto"/>
            <w:noWrap/>
            <w:vAlign w:val="bottom"/>
            <w:hideMark/>
          </w:tcPr>
          <w:p w14:paraId="6F7532C1" w14:textId="77777777" w:rsidR="00BE0539" w:rsidRPr="00DC2757" w:rsidRDefault="00BE0539" w:rsidP="00E750DA">
            <w:pPr>
              <w:spacing w:after="0" w:line="240" w:lineRule="auto"/>
              <w:rPr>
                <w:ins w:id="3159" w:author="Commodore, Sarah" w:date="2023-03-30T13:25:00Z"/>
                <w:rFonts w:ascii="Calibri" w:eastAsia="Times New Roman" w:hAnsi="Calibri" w:cs="Calibri"/>
                <w:color w:val="FF0000"/>
                <w:sz w:val="20"/>
                <w:szCs w:val="20"/>
              </w:rPr>
            </w:pPr>
            <w:ins w:id="3160" w:author="Commodore, Sarah" w:date="2023-03-30T13:25:00Z">
              <w:r w:rsidRPr="00DC2757">
                <w:rPr>
                  <w:rFonts w:ascii="Calibri" w:eastAsia="Times New Roman" w:hAnsi="Calibri" w:cs="Calibri"/>
                  <w:color w:val="FF0000"/>
                  <w:sz w:val="20"/>
                  <w:szCs w:val="20"/>
                </w:rPr>
                <w:t>DNAH12</w:t>
              </w:r>
            </w:ins>
          </w:p>
        </w:tc>
        <w:tc>
          <w:tcPr>
            <w:tcW w:w="0" w:type="auto"/>
            <w:tcBorders>
              <w:top w:val="nil"/>
              <w:left w:val="nil"/>
              <w:bottom w:val="nil"/>
              <w:right w:val="nil"/>
            </w:tcBorders>
            <w:shd w:val="clear" w:color="auto" w:fill="auto"/>
            <w:noWrap/>
            <w:vAlign w:val="bottom"/>
            <w:hideMark/>
          </w:tcPr>
          <w:p w14:paraId="7E29109E" w14:textId="77777777" w:rsidR="00BE0539" w:rsidRPr="00DC2757" w:rsidRDefault="00BE0539" w:rsidP="00E750DA">
            <w:pPr>
              <w:spacing w:after="0" w:line="240" w:lineRule="auto"/>
              <w:jc w:val="center"/>
              <w:rPr>
                <w:ins w:id="3161" w:author="Commodore, Sarah" w:date="2023-03-30T13:25:00Z"/>
                <w:rFonts w:ascii="Calibri" w:eastAsia="Times New Roman" w:hAnsi="Calibri" w:cs="Calibri"/>
                <w:color w:val="000000"/>
                <w:sz w:val="20"/>
                <w:szCs w:val="20"/>
              </w:rPr>
            </w:pPr>
            <w:ins w:id="3162"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86F7D01" w14:textId="77777777" w:rsidR="00BE0539" w:rsidRPr="00DC2757" w:rsidRDefault="00BE0539" w:rsidP="00E750DA">
            <w:pPr>
              <w:spacing w:after="0" w:line="240" w:lineRule="auto"/>
              <w:jc w:val="center"/>
              <w:rPr>
                <w:ins w:id="3163" w:author="Commodore, Sarah" w:date="2023-03-30T13:25:00Z"/>
                <w:rFonts w:ascii="Calibri" w:eastAsia="Times New Roman" w:hAnsi="Calibri" w:cs="Calibri"/>
                <w:color w:val="000000"/>
                <w:sz w:val="20"/>
                <w:szCs w:val="20"/>
              </w:rPr>
            </w:pPr>
            <w:ins w:id="3164" w:author="Commodore, Sarah" w:date="2023-03-30T13:25:00Z">
              <w:r w:rsidRPr="00DC2757">
                <w:rPr>
                  <w:rFonts w:ascii="Calibri" w:eastAsia="Times New Roman" w:hAnsi="Calibri" w:cs="Calibri"/>
                  <w:color w:val="000000"/>
                  <w:sz w:val="20"/>
                  <w:szCs w:val="20"/>
                </w:rPr>
                <w:t>1.1E-17</w:t>
              </w:r>
            </w:ins>
          </w:p>
        </w:tc>
        <w:tc>
          <w:tcPr>
            <w:tcW w:w="0" w:type="auto"/>
            <w:tcBorders>
              <w:top w:val="nil"/>
              <w:left w:val="nil"/>
              <w:bottom w:val="nil"/>
              <w:right w:val="nil"/>
            </w:tcBorders>
            <w:shd w:val="clear" w:color="auto" w:fill="auto"/>
            <w:noWrap/>
            <w:vAlign w:val="bottom"/>
            <w:hideMark/>
          </w:tcPr>
          <w:p w14:paraId="381B4FBA" w14:textId="77777777" w:rsidR="00BE0539" w:rsidRPr="00DC2757" w:rsidRDefault="00BE0539" w:rsidP="00E750DA">
            <w:pPr>
              <w:spacing w:after="0" w:line="240" w:lineRule="auto"/>
              <w:jc w:val="center"/>
              <w:rPr>
                <w:ins w:id="3165" w:author="Commodore, Sarah" w:date="2023-03-30T13:25:00Z"/>
                <w:rFonts w:ascii="Calibri" w:eastAsia="Times New Roman" w:hAnsi="Calibri" w:cs="Calibri"/>
                <w:color w:val="000000"/>
                <w:sz w:val="20"/>
                <w:szCs w:val="20"/>
              </w:rPr>
            </w:pPr>
            <w:ins w:id="3166" w:author="Commodore, Sarah" w:date="2023-03-30T13:25:00Z">
              <w:r w:rsidRPr="00DC2757">
                <w:rPr>
                  <w:rFonts w:ascii="Calibri" w:eastAsia="Times New Roman" w:hAnsi="Calibri" w:cs="Calibri"/>
                  <w:color w:val="000000"/>
                  <w:sz w:val="20"/>
                  <w:szCs w:val="20"/>
                </w:rPr>
                <w:t>1.7E-15</w:t>
              </w:r>
            </w:ins>
          </w:p>
        </w:tc>
        <w:tc>
          <w:tcPr>
            <w:tcW w:w="0" w:type="auto"/>
            <w:tcBorders>
              <w:top w:val="nil"/>
              <w:left w:val="nil"/>
              <w:bottom w:val="nil"/>
              <w:right w:val="nil"/>
            </w:tcBorders>
            <w:shd w:val="clear" w:color="auto" w:fill="auto"/>
            <w:noWrap/>
            <w:vAlign w:val="bottom"/>
            <w:hideMark/>
          </w:tcPr>
          <w:p w14:paraId="0ACE6D89" w14:textId="77777777" w:rsidR="00BE0539" w:rsidRPr="00DC2757" w:rsidRDefault="00BE0539" w:rsidP="00E750DA">
            <w:pPr>
              <w:spacing w:after="0" w:line="240" w:lineRule="auto"/>
              <w:jc w:val="center"/>
              <w:rPr>
                <w:ins w:id="3167" w:author="Commodore, Sarah" w:date="2023-03-30T13:25:00Z"/>
                <w:rFonts w:ascii="Calibri" w:eastAsia="Times New Roman" w:hAnsi="Calibri" w:cs="Calibri"/>
                <w:color w:val="FF0000"/>
                <w:sz w:val="20"/>
                <w:szCs w:val="20"/>
              </w:rPr>
            </w:pPr>
            <w:ins w:id="3168" w:author="Commodore, Sarah" w:date="2023-03-30T13:25:00Z">
              <w:r w:rsidRPr="00DC2757">
                <w:rPr>
                  <w:rFonts w:ascii="Calibri" w:eastAsia="Times New Roman" w:hAnsi="Calibri" w:cs="Calibri"/>
                  <w:color w:val="FF0000"/>
                  <w:sz w:val="20"/>
                  <w:szCs w:val="20"/>
                </w:rPr>
                <w:t>*</w:t>
              </w:r>
            </w:ins>
          </w:p>
        </w:tc>
      </w:tr>
      <w:tr w:rsidR="00BE0539" w:rsidRPr="00DC2757" w14:paraId="288E6B52" w14:textId="77777777" w:rsidTr="00E750DA">
        <w:trPr>
          <w:trHeight w:val="260"/>
          <w:ins w:id="3169" w:author="Commodore, Sarah" w:date="2023-03-30T13:25:00Z"/>
        </w:trPr>
        <w:tc>
          <w:tcPr>
            <w:tcW w:w="0" w:type="auto"/>
            <w:tcBorders>
              <w:top w:val="nil"/>
              <w:left w:val="nil"/>
              <w:bottom w:val="nil"/>
              <w:right w:val="nil"/>
            </w:tcBorders>
            <w:shd w:val="clear" w:color="auto" w:fill="auto"/>
            <w:noWrap/>
            <w:vAlign w:val="bottom"/>
            <w:hideMark/>
          </w:tcPr>
          <w:p w14:paraId="1D6864AD" w14:textId="77777777" w:rsidR="00BE0539" w:rsidRPr="00DC2757" w:rsidRDefault="00BE0539" w:rsidP="00E750DA">
            <w:pPr>
              <w:spacing w:after="0" w:line="240" w:lineRule="auto"/>
              <w:rPr>
                <w:ins w:id="3170" w:author="Commodore, Sarah" w:date="2023-03-30T13:25:00Z"/>
                <w:rFonts w:ascii="Calibri" w:eastAsia="Times New Roman" w:hAnsi="Calibri" w:cs="Calibri"/>
                <w:color w:val="000000"/>
                <w:sz w:val="20"/>
                <w:szCs w:val="20"/>
              </w:rPr>
            </w:pPr>
            <w:ins w:id="3171" w:author="Commodore, Sarah" w:date="2023-03-30T13:25:00Z">
              <w:r w:rsidRPr="00DC2757">
                <w:rPr>
                  <w:rFonts w:ascii="Calibri" w:eastAsia="Times New Roman" w:hAnsi="Calibri" w:cs="Calibri"/>
                  <w:color w:val="000000"/>
                  <w:sz w:val="20"/>
                  <w:szCs w:val="20"/>
                </w:rPr>
                <w:t>ENSG00000183631.5</w:t>
              </w:r>
            </w:ins>
          </w:p>
        </w:tc>
        <w:tc>
          <w:tcPr>
            <w:tcW w:w="0" w:type="auto"/>
            <w:tcBorders>
              <w:top w:val="nil"/>
              <w:left w:val="nil"/>
              <w:bottom w:val="nil"/>
              <w:right w:val="nil"/>
            </w:tcBorders>
            <w:shd w:val="clear" w:color="auto" w:fill="auto"/>
            <w:noWrap/>
            <w:vAlign w:val="bottom"/>
            <w:hideMark/>
          </w:tcPr>
          <w:p w14:paraId="48EB14B1" w14:textId="77777777" w:rsidR="00BE0539" w:rsidRPr="00DC2757" w:rsidRDefault="00BE0539" w:rsidP="00E750DA">
            <w:pPr>
              <w:spacing w:after="0" w:line="240" w:lineRule="auto"/>
              <w:rPr>
                <w:ins w:id="3172" w:author="Commodore, Sarah" w:date="2023-03-30T13:25:00Z"/>
                <w:rFonts w:ascii="Calibri" w:eastAsia="Times New Roman" w:hAnsi="Calibri" w:cs="Calibri"/>
                <w:color w:val="000000"/>
                <w:sz w:val="20"/>
                <w:szCs w:val="20"/>
              </w:rPr>
            </w:pPr>
            <w:ins w:id="3173" w:author="Commodore, Sarah" w:date="2023-03-30T13:25:00Z">
              <w:r w:rsidRPr="00DC2757">
                <w:rPr>
                  <w:rFonts w:ascii="Calibri" w:eastAsia="Times New Roman" w:hAnsi="Calibri" w:cs="Calibri"/>
                  <w:color w:val="000000"/>
                  <w:sz w:val="20"/>
                  <w:szCs w:val="20"/>
                </w:rPr>
                <w:t>PRR32</w:t>
              </w:r>
            </w:ins>
          </w:p>
        </w:tc>
        <w:tc>
          <w:tcPr>
            <w:tcW w:w="0" w:type="auto"/>
            <w:tcBorders>
              <w:top w:val="nil"/>
              <w:left w:val="nil"/>
              <w:bottom w:val="nil"/>
              <w:right w:val="nil"/>
            </w:tcBorders>
            <w:shd w:val="clear" w:color="auto" w:fill="auto"/>
            <w:noWrap/>
            <w:vAlign w:val="bottom"/>
            <w:hideMark/>
          </w:tcPr>
          <w:p w14:paraId="7D85ADF4" w14:textId="77777777" w:rsidR="00BE0539" w:rsidRPr="00DC2757" w:rsidRDefault="00BE0539" w:rsidP="00E750DA">
            <w:pPr>
              <w:spacing w:after="0" w:line="240" w:lineRule="auto"/>
              <w:jc w:val="center"/>
              <w:rPr>
                <w:ins w:id="3174" w:author="Commodore, Sarah" w:date="2023-03-30T13:25:00Z"/>
                <w:rFonts w:ascii="Calibri" w:eastAsia="Times New Roman" w:hAnsi="Calibri" w:cs="Calibri"/>
                <w:color w:val="000000"/>
                <w:sz w:val="20"/>
                <w:szCs w:val="20"/>
              </w:rPr>
            </w:pPr>
            <w:ins w:id="3175"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C6F59D0" w14:textId="77777777" w:rsidR="00BE0539" w:rsidRPr="00DC2757" w:rsidRDefault="00BE0539" w:rsidP="00E750DA">
            <w:pPr>
              <w:spacing w:after="0" w:line="240" w:lineRule="auto"/>
              <w:jc w:val="center"/>
              <w:rPr>
                <w:ins w:id="3176" w:author="Commodore, Sarah" w:date="2023-03-30T13:25:00Z"/>
                <w:rFonts w:ascii="Calibri" w:eastAsia="Times New Roman" w:hAnsi="Calibri" w:cs="Calibri"/>
                <w:color w:val="000000"/>
                <w:sz w:val="20"/>
                <w:szCs w:val="20"/>
              </w:rPr>
            </w:pPr>
            <w:ins w:id="3177" w:author="Commodore, Sarah" w:date="2023-03-30T13:25:00Z">
              <w:r w:rsidRPr="00DC2757">
                <w:rPr>
                  <w:rFonts w:ascii="Calibri" w:eastAsia="Times New Roman" w:hAnsi="Calibri" w:cs="Calibri"/>
                  <w:color w:val="000000"/>
                  <w:sz w:val="20"/>
                  <w:szCs w:val="20"/>
                </w:rPr>
                <w:t>1.7E-02</w:t>
              </w:r>
            </w:ins>
          </w:p>
        </w:tc>
        <w:tc>
          <w:tcPr>
            <w:tcW w:w="0" w:type="auto"/>
            <w:tcBorders>
              <w:top w:val="nil"/>
              <w:left w:val="nil"/>
              <w:bottom w:val="nil"/>
              <w:right w:val="nil"/>
            </w:tcBorders>
            <w:shd w:val="clear" w:color="auto" w:fill="auto"/>
            <w:noWrap/>
            <w:vAlign w:val="bottom"/>
            <w:hideMark/>
          </w:tcPr>
          <w:p w14:paraId="26D530E5" w14:textId="77777777" w:rsidR="00BE0539" w:rsidRPr="00DC2757" w:rsidRDefault="00BE0539" w:rsidP="00E750DA">
            <w:pPr>
              <w:spacing w:after="0" w:line="240" w:lineRule="auto"/>
              <w:jc w:val="center"/>
              <w:rPr>
                <w:ins w:id="3178" w:author="Commodore, Sarah" w:date="2023-03-30T13:25:00Z"/>
                <w:rFonts w:ascii="Calibri" w:eastAsia="Times New Roman" w:hAnsi="Calibri" w:cs="Calibri"/>
                <w:color w:val="000000"/>
                <w:sz w:val="20"/>
                <w:szCs w:val="20"/>
              </w:rPr>
            </w:pPr>
            <w:ins w:id="3179" w:author="Commodore, Sarah" w:date="2023-03-30T13:25:00Z">
              <w:r w:rsidRPr="00DC2757">
                <w:rPr>
                  <w:rFonts w:ascii="Calibri" w:eastAsia="Times New Roman" w:hAnsi="Calibri" w:cs="Calibri"/>
                  <w:color w:val="000000"/>
                  <w:sz w:val="20"/>
                  <w:szCs w:val="20"/>
                </w:rPr>
                <w:t>4.2E-02</w:t>
              </w:r>
            </w:ins>
          </w:p>
        </w:tc>
        <w:tc>
          <w:tcPr>
            <w:tcW w:w="0" w:type="auto"/>
            <w:tcBorders>
              <w:top w:val="nil"/>
              <w:left w:val="nil"/>
              <w:bottom w:val="nil"/>
              <w:right w:val="nil"/>
            </w:tcBorders>
            <w:shd w:val="clear" w:color="auto" w:fill="auto"/>
            <w:noWrap/>
            <w:vAlign w:val="bottom"/>
            <w:hideMark/>
          </w:tcPr>
          <w:p w14:paraId="5BC17ABC" w14:textId="77777777" w:rsidR="00BE0539" w:rsidRPr="00DC2757" w:rsidRDefault="00BE0539" w:rsidP="00E750DA">
            <w:pPr>
              <w:spacing w:after="0" w:line="240" w:lineRule="auto"/>
              <w:jc w:val="center"/>
              <w:rPr>
                <w:ins w:id="3180" w:author="Commodore, Sarah" w:date="2023-03-30T13:25:00Z"/>
                <w:rFonts w:ascii="Calibri" w:eastAsia="Times New Roman" w:hAnsi="Calibri" w:cs="Calibri"/>
                <w:color w:val="FF0000"/>
                <w:sz w:val="20"/>
                <w:szCs w:val="20"/>
              </w:rPr>
            </w:pPr>
            <w:ins w:id="3181" w:author="Commodore, Sarah" w:date="2023-03-30T13:25:00Z">
              <w:r w:rsidRPr="00DC2757">
                <w:rPr>
                  <w:rFonts w:ascii="Calibri" w:eastAsia="Times New Roman" w:hAnsi="Calibri" w:cs="Calibri"/>
                  <w:color w:val="FF0000"/>
                  <w:sz w:val="20"/>
                  <w:szCs w:val="20"/>
                </w:rPr>
                <w:t>*</w:t>
              </w:r>
            </w:ins>
          </w:p>
        </w:tc>
      </w:tr>
      <w:tr w:rsidR="00BE0539" w:rsidRPr="00DC2757" w14:paraId="4F30BE8E" w14:textId="77777777" w:rsidTr="00E750DA">
        <w:trPr>
          <w:trHeight w:val="260"/>
          <w:ins w:id="3182" w:author="Commodore, Sarah" w:date="2023-03-30T13:25:00Z"/>
        </w:trPr>
        <w:tc>
          <w:tcPr>
            <w:tcW w:w="0" w:type="auto"/>
            <w:tcBorders>
              <w:top w:val="nil"/>
              <w:left w:val="nil"/>
              <w:bottom w:val="nil"/>
              <w:right w:val="nil"/>
            </w:tcBorders>
            <w:shd w:val="clear" w:color="auto" w:fill="auto"/>
            <w:noWrap/>
            <w:vAlign w:val="bottom"/>
            <w:hideMark/>
          </w:tcPr>
          <w:p w14:paraId="7AB7E747" w14:textId="77777777" w:rsidR="00BE0539" w:rsidRPr="00DC2757" w:rsidRDefault="00BE0539" w:rsidP="00E750DA">
            <w:pPr>
              <w:spacing w:after="0" w:line="240" w:lineRule="auto"/>
              <w:rPr>
                <w:ins w:id="3183" w:author="Commodore, Sarah" w:date="2023-03-30T13:25:00Z"/>
                <w:rFonts w:ascii="Calibri" w:eastAsia="Times New Roman" w:hAnsi="Calibri" w:cs="Calibri"/>
                <w:color w:val="000000"/>
                <w:sz w:val="20"/>
                <w:szCs w:val="20"/>
              </w:rPr>
            </w:pPr>
            <w:ins w:id="3184" w:author="Commodore, Sarah" w:date="2023-03-30T13:25:00Z">
              <w:r w:rsidRPr="00DC2757">
                <w:rPr>
                  <w:rFonts w:ascii="Calibri" w:eastAsia="Times New Roman" w:hAnsi="Calibri" w:cs="Calibri"/>
                  <w:color w:val="000000"/>
                  <w:sz w:val="20"/>
                  <w:szCs w:val="20"/>
                </w:rPr>
                <w:t>ENSG00000006611.17</w:t>
              </w:r>
            </w:ins>
          </w:p>
        </w:tc>
        <w:tc>
          <w:tcPr>
            <w:tcW w:w="0" w:type="auto"/>
            <w:tcBorders>
              <w:top w:val="nil"/>
              <w:left w:val="nil"/>
              <w:bottom w:val="nil"/>
              <w:right w:val="nil"/>
            </w:tcBorders>
            <w:shd w:val="clear" w:color="auto" w:fill="auto"/>
            <w:noWrap/>
            <w:vAlign w:val="bottom"/>
            <w:hideMark/>
          </w:tcPr>
          <w:p w14:paraId="7C307B5C" w14:textId="77777777" w:rsidR="00BE0539" w:rsidRPr="00DC2757" w:rsidRDefault="00BE0539" w:rsidP="00E750DA">
            <w:pPr>
              <w:spacing w:after="0" w:line="240" w:lineRule="auto"/>
              <w:rPr>
                <w:ins w:id="3185" w:author="Commodore, Sarah" w:date="2023-03-30T13:25:00Z"/>
                <w:rFonts w:ascii="Calibri" w:eastAsia="Times New Roman" w:hAnsi="Calibri" w:cs="Calibri"/>
                <w:color w:val="000000"/>
                <w:sz w:val="20"/>
                <w:szCs w:val="20"/>
              </w:rPr>
            </w:pPr>
            <w:ins w:id="3186" w:author="Commodore, Sarah" w:date="2023-03-30T13:25:00Z">
              <w:r w:rsidRPr="00DC2757">
                <w:rPr>
                  <w:rFonts w:ascii="Calibri" w:eastAsia="Times New Roman" w:hAnsi="Calibri" w:cs="Calibri"/>
                  <w:color w:val="000000"/>
                  <w:sz w:val="20"/>
                  <w:szCs w:val="20"/>
                </w:rPr>
                <w:t>USH1C</w:t>
              </w:r>
            </w:ins>
          </w:p>
        </w:tc>
        <w:tc>
          <w:tcPr>
            <w:tcW w:w="0" w:type="auto"/>
            <w:tcBorders>
              <w:top w:val="nil"/>
              <w:left w:val="nil"/>
              <w:bottom w:val="nil"/>
              <w:right w:val="nil"/>
            </w:tcBorders>
            <w:shd w:val="clear" w:color="auto" w:fill="auto"/>
            <w:noWrap/>
            <w:vAlign w:val="bottom"/>
            <w:hideMark/>
          </w:tcPr>
          <w:p w14:paraId="6AF98044" w14:textId="77777777" w:rsidR="00BE0539" w:rsidRPr="00DC2757" w:rsidRDefault="00BE0539" w:rsidP="00E750DA">
            <w:pPr>
              <w:spacing w:after="0" w:line="240" w:lineRule="auto"/>
              <w:jc w:val="center"/>
              <w:rPr>
                <w:ins w:id="3187" w:author="Commodore, Sarah" w:date="2023-03-30T13:25:00Z"/>
                <w:rFonts w:ascii="Calibri" w:eastAsia="Times New Roman" w:hAnsi="Calibri" w:cs="Calibri"/>
                <w:color w:val="000000"/>
                <w:sz w:val="20"/>
                <w:szCs w:val="20"/>
              </w:rPr>
            </w:pPr>
            <w:ins w:id="3188"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0BA96AF" w14:textId="77777777" w:rsidR="00BE0539" w:rsidRPr="00DC2757" w:rsidRDefault="00BE0539" w:rsidP="00E750DA">
            <w:pPr>
              <w:spacing w:after="0" w:line="240" w:lineRule="auto"/>
              <w:jc w:val="center"/>
              <w:rPr>
                <w:ins w:id="3189" w:author="Commodore, Sarah" w:date="2023-03-30T13:25:00Z"/>
                <w:rFonts w:ascii="Calibri" w:eastAsia="Times New Roman" w:hAnsi="Calibri" w:cs="Calibri"/>
                <w:color w:val="000000"/>
                <w:sz w:val="20"/>
                <w:szCs w:val="20"/>
              </w:rPr>
            </w:pPr>
            <w:ins w:id="3190" w:author="Commodore, Sarah" w:date="2023-03-30T13:25:00Z">
              <w:r w:rsidRPr="00DC2757">
                <w:rPr>
                  <w:rFonts w:ascii="Calibri" w:eastAsia="Times New Roman" w:hAnsi="Calibri" w:cs="Calibri"/>
                  <w:color w:val="000000"/>
                  <w:sz w:val="20"/>
                  <w:szCs w:val="20"/>
                </w:rPr>
                <w:t>1.4E-06</w:t>
              </w:r>
            </w:ins>
          </w:p>
        </w:tc>
        <w:tc>
          <w:tcPr>
            <w:tcW w:w="0" w:type="auto"/>
            <w:tcBorders>
              <w:top w:val="nil"/>
              <w:left w:val="nil"/>
              <w:bottom w:val="nil"/>
              <w:right w:val="nil"/>
            </w:tcBorders>
            <w:shd w:val="clear" w:color="auto" w:fill="auto"/>
            <w:noWrap/>
            <w:vAlign w:val="bottom"/>
            <w:hideMark/>
          </w:tcPr>
          <w:p w14:paraId="1133734C" w14:textId="77777777" w:rsidR="00BE0539" w:rsidRPr="00DC2757" w:rsidRDefault="00BE0539" w:rsidP="00E750DA">
            <w:pPr>
              <w:spacing w:after="0" w:line="240" w:lineRule="auto"/>
              <w:jc w:val="center"/>
              <w:rPr>
                <w:ins w:id="3191" w:author="Commodore, Sarah" w:date="2023-03-30T13:25:00Z"/>
                <w:rFonts w:ascii="Calibri" w:eastAsia="Times New Roman" w:hAnsi="Calibri" w:cs="Calibri"/>
                <w:color w:val="000000"/>
                <w:sz w:val="20"/>
                <w:szCs w:val="20"/>
              </w:rPr>
            </w:pPr>
            <w:ins w:id="3192" w:author="Commodore, Sarah" w:date="2023-03-30T13:25:00Z">
              <w:r w:rsidRPr="00DC2757">
                <w:rPr>
                  <w:rFonts w:ascii="Calibri" w:eastAsia="Times New Roman" w:hAnsi="Calibri" w:cs="Calibri"/>
                  <w:color w:val="000000"/>
                  <w:sz w:val="20"/>
                  <w:szCs w:val="20"/>
                </w:rPr>
                <w:t>1.2E-05</w:t>
              </w:r>
            </w:ins>
          </w:p>
        </w:tc>
        <w:tc>
          <w:tcPr>
            <w:tcW w:w="0" w:type="auto"/>
            <w:tcBorders>
              <w:top w:val="nil"/>
              <w:left w:val="nil"/>
              <w:bottom w:val="nil"/>
              <w:right w:val="nil"/>
            </w:tcBorders>
            <w:shd w:val="clear" w:color="auto" w:fill="auto"/>
            <w:noWrap/>
            <w:vAlign w:val="bottom"/>
            <w:hideMark/>
          </w:tcPr>
          <w:p w14:paraId="7DDAD52B" w14:textId="77777777" w:rsidR="00BE0539" w:rsidRPr="00DC2757" w:rsidRDefault="00BE0539" w:rsidP="00E750DA">
            <w:pPr>
              <w:spacing w:after="0" w:line="240" w:lineRule="auto"/>
              <w:jc w:val="center"/>
              <w:rPr>
                <w:ins w:id="3193" w:author="Commodore, Sarah" w:date="2023-03-30T13:25:00Z"/>
                <w:rFonts w:ascii="Calibri" w:eastAsia="Times New Roman" w:hAnsi="Calibri" w:cs="Calibri"/>
                <w:color w:val="FF0000"/>
                <w:sz w:val="20"/>
                <w:szCs w:val="20"/>
              </w:rPr>
            </w:pPr>
            <w:ins w:id="3194" w:author="Commodore, Sarah" w:date="2023-03-30T13:25:00Z">
              <w:r w:rsidRPr="00DC2757">
                <w:rPr>
                  <w:rFonts w:ascii="Calibri" w:eastAsia="Times New Roman" w:hAnsi="Calibri" w:cs="Calibri"/>
                  <w:color w:val="FF0000"/>
                  <w:sz w:val="20"/>
                  <w:szCs w:val="20"/>
                </w:rPr>
                <w:t>*</w:t>
              </w:r>
            </w:ins>
          </w:p>
        </w:tc>
      </w:tr>
      <w:tr w:rsidR="00BE0539" w:rsidRPr="00DC2757" w14:paraId="4A5BCE86" w14:textId="77777777" w:rsidTr="00E750DA">
        <w:trPr>
          <w:trHeight w:val="260"/>
          <w:ins w:id="3195" w:author="Commodore, Sarah" w:date="2023-03-30T13:25:00Z"/>
        </w:trPr>
        <w:tc>
          <w:tcPr>
            <w:tcW w:w="0" w:type="auto"/>
            <w:tcBorders>
              <w:top w:val="nil"/>
              <w:left w:val="nil"/>
              <w:bottom w:val="nil"/>
              <w:right w:val="nil"/>
            </w:tcBorders>
            <w:shd w:val="clear" w:color="auto" w:fill="auto"/>
            <w:noWrap/>
            <w:vAlign w:val="bottom"/>
            <w:hideMark/>
          </w:tcPr>
          <w:p w14:paraId="1C0B2D6C" w14:textId="77777777" w:rsidR="00BE0539" w:rsidRPr="00DC2757" w:rsidRDefault="00BE0539" w:rsidP="00E750DA">
            <w:pPr>
              <w:spacing w:after="0" w:line="240" w:lineRule="auto"/>
              <w:rPr>
                <w:ins w:id="3196" w:author="Commodore, Sarah" w:date="2023-03-30T13:25:00Z"/>
                <w:rFonts w:ascii="Calibri" w:eastAsia="Times New Roman" w:hAnsi="Calibri" w:cs="Calibri"/>
                <w:color w:val="000000"/>
                <w:sz w:val="20"/>
                <w:szCs w:val="20"/>
              </w:rPr>
            </w:pPr>
            <w:ins w:id="3197" w:author="Commodore, Sarah" w:date="2023-03-30T13:25:00Z">
              <w:r w:rsidRPr="00DC2757">
                <w:rPr>
                  <w:rFonts w:ascii="Calibri" w:eastAsia="Times New Roman" w:hAnsi="Calibri" w:cs="Calibri"/>
                  <w:color w:val="000000"/>
                  <w:sz w:val="20"/>
                  <w:szCs w:val="20"/>
                </w:rPr>
                <w:t>ENSG00000180383.3</w:t>
              </w:r>
            </w:ins>
          </w:p>
        </w:tc>
        <w:tc>
          <w:tcPr>
            <w:tcW w:w="0" w:type="auto"/>
            <w:tcBorders>
              <w:top w:val="nil"/>
              <w:left w:val="nil"/>
              <w:bottom w:val="nil"/>
              <w:right w:val="nil"/>
            </w:tcBorders>
            <w:shd w:val="clear" w:color="auto" w:fill="auto"/>
            <w:noWrap/>
            <w:vAlign w:val="bottom"/>
            <w:hideMark/>
          </w:tcPr>
          <w:p w14:paraId="73DA47EC" w14:textId="77777777" w:rsidR="00BE0539" w:rsidRPr="00DC2757" w:rsidRDefault="00BE0539" w:rsidP="00E750DA">
            <w:pPr>
              <w:spacing w:after="0" w:line="240" w:lineRule="auto"/>
              <w:rPr>
                <w:ins w:id="3198" w:author="Commodore, Sarah" w:date="2023-03-30T13:25:00Z"/>
                <w:rFonts w:ascii="Calibri" w:eastAsia="Times New Roman" w:hAnsi="Calibri" w:cs="Calibri"/>
                <w:color w:val="000000"/>
                <w:sz w:val="20"/>
                <w:szCs w:val="20"/>
              </w:rPr>
            </w:pPr>
            <w:ins w:id="3199" w:author="Commodore, Sarah" w:date="2023-03-30T13:25:00Z">
              <w:r w:rsidRPr="00DC2757">
                <w:rPr>
                  <w:rFonts w:ascii="Calibri" w:eastAsia="Times New Roman" w:hAnsi="Calibri" w:cs="Calibri"/>
                  <w:color w:val="000000"/>
                  <w:sz w:val="20"/>
                  <w:szCs w:val="20"/>
                </w:rPr>
                <w:t>DEFB124</w:t>
              </w:r>
            </w:ins>
          </w:p>
        </w:tc>
        <w:tc>
          <w:tcPr>
            <w:tcW w:w="0" w:type="auto"/>
            <w:tcBorders>
              <w:top w:val="nil"/>
              <w:left w:val="nil"/>
              <w:bottom w:val="nil"/>
              <w:right w:val="nil"/>
            </w:tcBorders>
            <w:shd w:val="clear" w:color="auto" w:fill="auto"/>
            <w:noWrap/>
            <w:vAlign w:val="bottom"/>
            <w:hideMark/>
          </w:tcPr>
          <w:p w14:paraId="180611B6" w14:textId="77777777" w:rsidR="00BE0539" w:rsidRPr="00DC2757" w:rsidRDefault="00BE0539" w:rsidP="00E750DA">
            <w:pPr>
              <w:spacing w:after="0" w:line="240" w:lineRule="auto"/>
              <w:jc w:val="center"/>
              <w:rPr>
                <w:ins w:id="3200" w:author="Commodore, Sarah" w:date="2023-03-30T13:25:00Z"/>
                <w:rFonts w:ascii="Calibri" w:eastAsia="Times New Roman" w:hAnsi="Calibri" w:cs="Calibri"/>
                <w:color w:val="000000"/>
                <w:sz w:val="20"/>
                <w:szCs w:val="20"/>
              </w:rPr>
            </w:pPr>
            <w:ins w:id="3201"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BE23907" w14:textId="77777777" w:rsidR="00BE0539" w:rsidRPr="00DC2757" w:rsidRDefault="00BE0539" w:rsidP="00E750DA">
            <w:pPr>
              <w:spacing w:after="0" w:line="240" w:lineRule="auto"/>
              <w:jc w:val="center"/>
              <w:rPr>
                <w:ins w:id="3202" w:author="Commodore, Sarah" w:date="2023-03-30T13:25:00Z"/>
                <w:rFonts w:ascii="Calibri" w:eastAsia="Times New Roman" w:hAnsi="Calibri" w:cs="Calibri"/>
                <w:color w:val="000000"/>
                <w:sz w:val="20"/>
                <w:szCs w:val="20"/>
              </w:rPr>
            </w:pPr>
            <w:ins w:id="3203" w:author="Commodore, Sarah" w:date="2023-03-30T13:25:00Z">
              <w:r w:rsidRPr="00DC2757">
                <w:rPr>
                  <w:rFonts w:ascii="Calibri" w:eastAsia="Times New Roman" w:hAnsi="Calibri" w:cs="Calibri"/>
                  <w:color w:val="000000"/>
                  <w:sz w:val="20"/>
                  <w:szCs w:val="20"/>
                </w:rPr>
                <w:t>4.6E-05</w:t>
              </w:r>
            </w:ins>
          </w:p>
        </w:tc>
        <w:tc>
          <w:tcPr>
            <w:tcW w:w="0" w:type="auto"/>
            <w:tcBorders>
              <w:top w:val="nil"/>
              <w:left w:val="nil"/>
              <w:bottom w:val="nil"/>
              <w:right w:val="nil"/>
            </w:tcBorders>
            <w:shd w:val="clear" w:color="auto" w:fill="auto"/>
            <w:noWrap/>
            <w:vAlign w:val="bottom"/>
            <w:hideMark/>
          </w:tcPr>
          <w:p w14:paraId="70B28713" w14:textId="77777777" w:rsidR="00BE0539" w:rsidRPr="00DC2757" w:rsidRDefault="00BE0539" w:rsidP="00E750DA">
            <w:pPr>
              <w:spacing w:after="0" w:line="240" w:lineRule="auto"/>
              <w:jc w:val="center"/>
              <w:rPr>
                <w:ins w:id="3204" w:author="Commodore, Sarah" w:date="2023-03-30T13:25:00Z"/>
                <w:rFonts w:ascii="Calibri" w:eastAsia="Times New Roman" w:hAnsi="Calibri" w:cs="Calibri"/>
                <w:color w:val="000000"/>
                <w:sz w:val="20"/>
                <w:szCs w:val="20"/>
              </w:rPr>
            </w:pPr>
            <w:ins w:id="3205" w:author="Commodore, Sarah" w:date="2023-03-30T13:25:00Z">
              <w:r w:rsidRPr="00DC2757">
                <w:rPr>
                  <w:rFonts w:ascii="Calibri" w:eastAsia="Times New Roman" w:hAnsi="Calibri" w:cs="Calibri"/>
                  <w:color w:val="000000"/>
                  <w:sz w:val="20"/>
                  <w:szCs w:val="20"/>
                </w:rPr>
                <w:t>2.6E-04</w:t>
              </w:r>
            </w:ins>
          </w:p>
        </w:tc>
        <w:tc>
          <w:tcPr>
            <w:tcW w:w="0" w:type="auto"/>
            <w:tcBorders>
              <w:top w:val="nil"/>
              <w:left w:val="nil"/>
              <w:bottom w:val="nil"/>
              <w:right w:val="nil"/>
            </w:tcBorders>
            <w:shd w:val="clear" w:color="auto" w:fill="auto"/>
            <w:noWrap/>
            <w:vAlign w:val="bottom"/>
            <w:hideMark/>
          </w:tcPr>
          <w:p w14:paraId="0BF4D353" w14:textId="77777777" w:rsidR="00BE0539" w:rsidRPr="00DC2757" w:rsidRDefault="00BE0539" w:rsidP="00E750DA">
            <w:pPr>
              <w:spacing w:after="0" w:line="240" w:lineRule="auto"/>
              <w:jc w:val="center"/>
              <w:rPr>
                <w:ins w:id="3206" w:author="Commodore, Sarah" w:date="2023-03-30T13:25:00Z"/>
                <w:rFonts w:ascii="Calibri" w:eastAsia="Times New Roman" w:hAnsi="Calibri" w:cs="Calibri"/>
                <w:color w:val="FF0000"/>
                <w:sz w:val="20"/>
                <w:szCs w:val="20"/>
              </w:rPr>
            </w:pPr>
            <w:ins w:id="3207" w:author="Commodore, Sarah" w:date="2023-03-30T13:25:00Z">
              <w:r w:rsidRPr="00DC2757">
                <w:rPr>
                  <w:rFonts w:ascii="Calibri" w:eastAsia="Times New Roman" w:hAnsi="Calibri" w:cs="Calibri"/>
                  <w:color w:val="FF0000"/>
                  <w:sz w:val="20"/>
                  <w:szCs w:val="20"/>
                </w:rPr>
                <w:t>*</w:t>
              </w:r>
            </w:ins>
          </w:p>
        </w:tc>
      </w:tr>
      <w:tr w:rsidR="00BE0539" w:rsidRPr="00DC2757" w14:paraId="1FAE9BB1" w14:textId="77777777" w:rsidTr="00E750DA">
        <w:trPr>
          <w:trHeight w:val="260"/>
          <w:ins w:id="3208" w:author="Commodore, Sarah" w:date="2023-03-30T13:25:00Z"/>
        </w:trPr>
        <w:tc>
          <w:tcPr>
            <w:tcW w:w="0" w:type="auto"/>
            <w:tcBorders>
              <w:top w:val="nil"/>
              <w:left w:val="nil"/>
              <w:bottom w:val="nil"/>
              <w:right w:val="nil"/>
            </w:tcBorders>
            <w:shd w:val="clear" w:color="auto" w:fill="auto"/>
            <w:noWrap/>
            <w:vAlign w:val="bottom"/>
            <w:hideMark/>
          </w:tcPr>
          <w:p w14:paraId="3F0ECD70" w14:textId="77777777" w:rsidR="00BE0539" w:rsidRPr="00DC2757" w:rsidRDefault="00BE0539" w:rsidP="00E750DA">
            <w:pPr>
              <w:spacing w:after="0" w:line="240" w:lineRule="auto"/>
              <w:rPr>
                <w:ins w:id="3209" w:author="Commodore, Sarah" w:date="2023-03-30T13:25:00Z"/>
                <w:rFonts w:ascii="Calibri" w:eastAsia="Times New Roman" w:hAnsi="Calibri" w:cs="Calibri"/>
                <w:color w:val="000000"/>
                <w:sz w:val="20"/>
                <w:szCs w:val="20"/>
              </w:rPr>
            </w:pPr>
            <w:ins w:id="3210" w:author="Commodore, Sarah" w:date="2023-03-30T13:25:00Z">
              <w:r w:rsidRPr="00DC2757">
                <w:rPr>
                  <w:rFonts w:ascii="Calibri" w:eastAsia="Times New Roman" w:hAnsi="Calibri" w:cs="Calibri"/>
                  <w:color w:val="000000"/>
                  <w:sz w:val="20"/>
                  <w:szCs w:val="20"/>
                </w:rPr>
                <w:t>ENSG00000144583.5</w:t>
              </w:r>
            </w:ins>
          </w:p>
        </w:tc>
        <w:tc>
          <w:tcPr>
            <w:tcW w:w="0" w:type="auto"/>
            <w:tcBorders>
              <w:top w:val="nil"/>
              <w:left w:val="nil"/>
              <w:bottom w:val="nil"/>
              <w:right w:val="nil"/>
            </w:tcBorders>
            <w:shd w:val="clear" w:color="auto" w:fill="auto"/>
            <w:noWrap/>
            <w:vAlign w:val="bottom"/>
            <w:hideMark/>
          </w:tcPr>
          <w:p w14:paraId="35EC0499" w14:textId="77777777" w:rsidR="00BE0539" w:rsidRPr="00DC2757" w:rsidRDefault="00BE0539" w:rsidP="00E750DA">
            <w:pPr>
              <w:spacing w:after="0" w:line="240" w:lineRule="auto"/>
              <w:rPr>
                <w:ins w:id="3211" w:author="Commodore, Sarah" w:date="2023-03-30T13:25:00Z"/>
                <w:rFonts w:ascii="Calibri" w:eastAsia="Times New Roman" w:hAnsi="Calibri" w:cs="Calibri"/>
                <w:color w:val="000000"/>
                <w:sz w:val="20"/>
                <w:szCs w:val="20"/>
              </w:rPr>
            </w:pPr>
            <w:ins w:id="3212" w:author="Commodore, Sarah" w:date="2023-03-30T13:25:00Z">
              <w:r w:rsidRPr="00DC2757">
                <w:rPr>
                  <w:rFonts w:ascii="Calibri" w:eastAsia="Times New Roman" w:hAnsi="Calibri" w:cs="Calibri"/>
                  <w:color w:val="000000"/>
                  <w:sz w:val="20"/>
                  <w:szCs w:val="20"/>
                </w:rPr>
                <w:t>MARCHF4</w:t>
              </w:r>
            </w:ins>
          </w:p>
        </w:tc>
        <w:tc>
          <w:tcPr>
            <w:tcW w:w="0" w:type="auto"/>
            <w:tcBorders>
              <w:top w:val="nil"/>
              <w:left w:val="nil"/>
              <w:bottom w:val="nil"/>
              <w:right w:val="nil"/>
            </w:tcBorders>
            <w:shd w:val="clear" w:color="auto" w:fill="auto"/>
            <w:noWrap/>
            <w:vAlign w:val="bottom"/>
            <w:hideMark/>
          </w:tcPr>
          <w:p w14:paraId="3A79434A" w14:textId="77777777" w:rsidR="00BE0539" w:rsidRPr="00DC2757" w:rsidRDefault="00BE0539" w:rsidP="00E750DA">
            <w:pPr>
              <w:spacing w:after="0" w:line="240" w:lineRule="auto"/>
              <w:jc w:val="center"/>
              <w:rPr>
                <w:ins w:id="3213" w:author="Commodore, Sarah" w:date="2023-03-30T13:25:00Z"/>
                <w:rFonts w:ascii="Calibri" w:eastAsia="Times New Roman" w:hAnsi="Calibri" w:cs="Calibri"/>
                <w:color w:val="000000"/>
                <w:sz w:val="20"/>
                <w:szCs w:val="20"/>
              </w:rPr>
            </w:pPr>
            <w:ins w:id="3214"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9174253" w14:textId="77777777" w:rsidR="00BE0539" w:rsidRPr="00DC2757" w:rsidRDefault="00BE0539" w:rsidP="00E750DA">
            <w:pPr>
              <w:spacing w:after="0" w:line="240" w:lineRule="auto"/>
              <w:jc w:val="center"/>
              <w:rPr>
                <w:ins w:id="3215" w:author="Commodore, Sarah" w:date="2023-03-30T13:25:00Z"/>
                <w:rFonts w:ascii="Calibri" w:eastAsia="Times New Roman" w:hAnsi="Calibri" w:cs="Calibri"/>
                <w:color w:val="000000"/>
                <w:sz w:val="20"/>
                <w:szCs w:val="20"/>
              </w:rPr>
            </w:pPr>
            <w:ins w:id="3216" w:author="Commodore, Sarah" w:date="2023-03-30T13:25:00Z">
              <w:r w:rsidRPr="00DC2757">
                <w:rPr>
                  <w:rFonts w:ascii="Calibri" w:eastAsia="Times New Roman" w:hAnsi="Calibri" w:cs="Calibri"/>
                  <w:color w:val="000000"/>
                  <w:sz w:val="20"/>
                  <w:szCs w:val="20"/>
                </w:rPr>
                <w:t>4.0E-05</w:t>
              </w:r>
            </w:ins>
          </w:p>
        </w:tc>
        <w:tc>
          <w:tcPr>
            <w:tcW w:w="0" w:type="auto"/>
            <w:tcBorders>
              <w:top w:val="nil"/>
              <w:left w:val="nil"/>
              <w:bottom w:val="nil"/>
              <w:right w:val="nil"/>
            </w:tcBorders>
            <w:shd w:val="clear" w:color="auto" w:fill="auto"/>
            <w:noWrap/>
            <w:vAlign w:val="bottom"/>
            <w:hideMark/>
          </w:tcPr>
          <w:p w14:paraId="6C585F30" w14:textId="77777777" w:rsidR="00BE0539" w:rsidRPr="00DC2757" w:rsidRDefault="00BE0539" w:rsidP="00E750DA">
            <w:pPr>
              <w:spacing w:after="0" w:line="240" w:lineRule="auto"/>
              <w:jc w:val="center"/>
              <w:rPr>
                <w:ins w:id="3217" w:author="Commodore, Sarah" w:date="2023-03-30T13:25:00Z"/>
                <w:rFonts w:ascii="Calibri" w:eastAsia="Times New Roman" w:hAnsi="Calibri" w:cs="Calibri"/>
                <w:color w:val="000000"/>
                <w:sz w:val="20"/>
                <w:szCs w:val="20"/>
              </w:rPr>
            </w:pPr>
            <w:ins w:id="3218" w:author="Commodore, Sarah" w:date="2023-03-30T13:25:00Z">
              <w:r w:rsidRPr="00DC2757">
                <w:rPr>
                  <w:rFonts w:ascii="Calibri" w:eastAsia="Times New Roman" w:hAnsi="Calibri" w:cs="Calibri"/>
                  <w:color w:val="000000"/>
                  <w:sz w:val="20"/>
                  <w:szCs w:val="20"/>
                </w:rPr>
                <w:t>2.3E-04</w:t>
              </w:r>
            </w:ins>
          </w:p>
        </w:tc>
        <w:tc>
          <w:tcPr>
            <w:tcW w:w="0" w:type="auto"/>
            <w:tcBorders>
              <w:top w:val="nil"/>
              <w:left w:val="nil"/>
              <w:bottom w:val="nil"/>
              <w:right w:val="nil"/>
            </w:tcBorders>
            <w:shd w:val="clear" w:color="auto" w:fill="auto"/>
            <w:noWrap/>
            <w:vAlign w:val="bottom"/>
            <w:hideMark/>
          </w:tcPr>
          <w:p w14:paraId="1548AA01" w14:textId="77777777" w:rsidR="00BE0539" w:rsidRPr="00DC2757" w:rsidRDefault="00BE0539" w:rsidP="00E750DA">
            <w:pPr>
              <w:spacing w:after="0" w:line="240" w:lineRule="auto"/>
              <w:jc w:val="center"/>
              <w:rPr>
                <w:ins w:id="3219" w:author="Commodore, Sarah" w:date="2023-03-30T13:25:00Z"/>
                <w:rFonts w:ascii="Calibri" w:eastAsia="Times New Roman" w:hAnsi="Calibri" w:cs="Calibri"/>
                <w:color w:val="FF0000"/>
                <w:sz w:val="20"/>
                <w:szCs w:val="20"/>
              </w:rPr>
            </w:pPr>
            <w:ins w:id="3220" w:author="Commodore, Sarah" w:date="2023-03-30T13:25:00Z">
              <w:r w:rsidRPr="00DC2757">
                <w:rPr>
                  <w:rFonts w:ascii="Calibri" w:eastAsia="Times New Roman" w:hAnsi="Calibri" w:cs="Calibri"/>
                  <w:color w:val="FF0000"/>
                  <w:sz w:val="20"/>
                  <w:szCs w:val="20"/>
                </w:rPr>
                <w:t>*</w:t>
              </w:r>
            </w:ins>
          </w:p>
        </w:tc>
      </w:tr>
      <w:tr w:rsidR="00BE0539" w:rsidRPr="00DC2757" w14:paraId="19BAF533" w14:textId="77777777" w:rsidTr="00E750DA">
        <w:trPr>
          <w:trHeight w:val="260"/>
          <w:ins w:id="3221" w:author="Commodore, Sarah" w:date="2023-03-30T13:25:00Z"/>
        </w:trPr>
        <w:tc>
          <w:tcPr>
            <w:tcW w:w="0" w:type="auto"/>
            <w:tcBorders>
              <w:top w:val="nil"/>
              <w:left w:val="nil"/>
              <w:bottom w:val="nil"/>
              <w:right w:val="nil"/>
            </w:tcBorders>
            <w:shd w:val="clear" w:color="auto" w:fill="auto"/>
            <w:noWrap/>
            <w:vAlign w:val="bottom"/>
            <w:hideMark/>
          </w:tcPr>
          <w:p w14:paraId="0897990A" w14:textId="77777777" w:rsidR="00BE0539" w:rsidRPr="00DC2757" w:rsidRDefault="00BE0539" w:rsidP="00E750DA">
            <w:pPr>
              <w:spacing w:after="0" w:line="240" w:lineRule="auto"/>
              <w:rPr>
                <w:ins w:id="3222" w:author="Commodore, Sarah" w:date="2023-03-30T13:25:00Z"/>
                <w:rFonts w:ascii="Calibri" w:eastAsia="Times New Roman" w:hAnsi="Calibri" w:cs="Calibri"/>
                <w:color w:val="000000"/>
                <w:sz w:val="20"/>
                <w:szCs w:val="20"/>
              </w:rPr>
            </w:pPr>
            <w:ins w:id="3223" w:author="Commodore, Sarah" w:date="2023-03-30T13:25:00Z">
              <w:r w:rsidRPr="00DC2757">
                <w:rPr>
                  <w:rFonts w:ascii="Calibri" w:eastAsia="Times New Roman" w:hAnsi="Calibri" w:cs="Calibri"/>
                  <w:color w:val="000000"/>
                  <w:sz w:val="20"/>
                  <w:szCs w:val="20"/>
                </w:rPr>
                <w:t>ENSG00000116039.13</w:t>
              </w:r>
            </w:ins>
          </w:p>
        </w:tc>
        <w:tc>
          <w:tcPr>
            <w:tcW w:w="0" w:type="auto"/>
            <w:tcBorders>
              <w:top w:val="nil"/>
              <w:left w:val="nil"/>
              <w:bottom w:val="nil"/>
              <w:right w:val="nil"/>
            </w:tcBorders>
            <w:shd w:val="clear" w:color="auto" w:fill="auto"/>
            <w:noWrap/>
            <w:vAlign w:val="bottom"/>
            <w:hideMark/>
          </w:tcPr>
          <w:p w14:paraId="3AD6CFE7" w14:textId="77777777" w:rsidR="00BE0539" w:rsidRPr="00DC2757" w:rsidRDefault="00BE0539" w:rsidP="00E750DA">
            <w:pPr>
              <w:spacing w:after="0" w:line="240" w:lineRule="auto"/>
              <w:rPr>
                <w:ins w:id="3224" w:author="Commodore, Sarah" w:date="2023-03-30T13:25:00Z"/>
                <w:rFonts w:ascii="Calibri" w:eastAsia="Times New Roman" w:hAnsi="Calibri" w:cs="Calibri"/>
                <w:color w:val="000000"/>
                <w:sz w:val="20"/>
                <w:szCs w:val="20"/>
              </w:rPr>
            </w:pPr>
            <w:ins w:id="3225" w:author="Commodore, Sarah" w:date="2023-03-30T13:25:00Z">
              <w:r w:rsidRPr="00DC2757">
                <w:rPr>
                  <w:rFonts w:ascii="Calibri" w:eastAsia="Times New Roman" w:hAnsi="Calibri" w:cs="Calibri"/>
                  <w:color w:val="000000"/>
                  <w:sz w:val="20"/>
                  <w:szCs w:val="20"/>
                </w:rPr>
                <w:t>ATP6V1B1</w:t>
              </w:r>
            </w:ins>
          </w:p>
        </w:tc>
        <w:tc>
          <w:tcPr>
            <w:tcW w:w="0" w:type="auto"/>
            <w:tcBorders>
              <w:top w:val="nil"/>
              <w:left w:val="nil"/>
              <w:bottom w:val="nil"/>
              <w:right w:val="nil"/>
            </w:tcBorders>
            <w:shd w:val="clear" w:color="auto" w:fill="auto"/>
            <w:noWrap/>
            <w:vAlign w:val="bottom"/>
            <w:hideMark/>
          </w:tcPr>
          <w:p w14:paraId="5DF29E64" w14:textId="77777777" w:rsidR="00BE0539" w:rsidRPr="00DC2757" w:rsidRDefault="00BE0539" w:rsidP="00E750DA">
            <w:pPr>
              <w:spacing w:after="0" w:line="240" w:lineRule="auto"/>
              <w:jc w:val="center"/>
              <w:rPr>
                <w:ins w:id="3226" w:author="Commodore, Sarah" w:date="2023-03-30T13:25:00Z"/>
                <w:rFonts w:ascii="Calibri" w:eastAsia="Times New Roman" w:hAnsi="Calibri" w:cs="Calibri"/>
                <w:color w:val="000000"/>
                <w:sz w:val="20"/>
                <w:szCs w:val="20"/>
              </w:rPr>
            </w:pPr>
            <w:ins w:id="3227"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FB35B7D" w14:textId="77777777" w:rsidR="00BE0539" w:rsidRPr="00DC2757" w:rsidRDefault="00BE0539" w:rsidP="00E750DA">
            <w:pPr>
              <w:spacing w:after="0" w:line="240" w:lineRule="auto"/>
              <w:jc w:val="center"/>
              <w:rPr>
                <w:ins w:id="3228" w:author="Commodore, Sarah" w:date="2023-03-30T13:25:00Z"/>
                <w:rFonts w:ascii="Calibri" w:eastAsia="Times New Roman" w:hAnsi="Calibri" w:cs="Calibri"/>
                <w:color w:val="000000"/>
                <w:sz w:val="20"/>
                <w:szCs w:val="20"/>
              </w:rPr>
            </w:pPr>
            <w:ins w:id="3229" w:author="Commodore, Sarah" w:date="2023-03-30T13:25:00Z">
              <w:r w:rsidRPr="00DC2757">
                <w:rPr>
                  <w:rFonts w:ascii="Calibri" w:eastAsia="Times New Roman" w:hAnsi="Calibri" w:cs="Calibri"/>
                  <w:color w:val="000000"/>
                  <w:sz w:val="20"/>
                  <w:szCs w:val="20"/>
                </w:rPr>
                <w:t>2.9E-07</w:t>
              </w:r>
            </w:ins>
          </w:p>
        </w:tc>
        <w:tc>
          <w:tcPr>
            <w:tcW w:w="0" w:type="auto"/>
            <w:tcBorders>
              <w:top w:val="nil"/>
              <w:left w:val="nil"/>
              <w:bottom w:val="nil"/>
              <w:right w:val="nil"/>
            </w:tcBorders>
            <w:shd w:val="clear" w:color="auto" w:fill="auto"/>
            <w:noWrap/>
            <w:vAlign w:val="bottom"/>
            <w:hideMark/>
          </w:tcPr>
          <w:p w14:paraId="5EC9993C" w14:textId="77777777" w:rsidR="00BE0539" w:rsidRPr="00DC2757" w:rsidRDefault="00BE0539" w:rsidP="00E750DA">
            <w:pPr>
              <w:spacing w:after="0" w:line="240" w:lineRule="auto"/>
              <w:jc w:val="center"/>
              <w:rPr>
                <w:ins w:id="3230" w:author="Commodore, Sarah" w:date="2023-03-30T13:25:00Z"/>
                <w:rFonts w:ascii="Calibri" w:eastAsia="Times New Roman" w:hAnsi="Calibri" w:cs="Calibri"/>
                <w:color w:val="000000"/>
                <w:sz w:val="20"/>
                <w:szCs w:val="20"/>
              </w:rPr>
            </w:pPr>
            <w:ins w:id="3231" w:author="Commodore, Sarah" w:date="2023-03-30T13:25:00Z">
              <w:r w:rsidRPr="00DC2757">
                <w:rPr>
                  <w:rFonts w:ascii="Calibri" w:eastAsia="Times New Roman" w:hAnsi="Calibri" w:cs="Calibri"/>
                  <w:color w:val="000000"/>
                  <w:sz w:val="20"/>
                  <w:szCs w:val="20"/>
                </w:rPr>
                <w:t>2.9E-06</w:t>
              </w:r>
            </w:ins>
          </w:p>
        </w:tc>
        <w:tc>
          <w:tcPr>
            <w:tcW w:w="0" w:type="auto"/>
            <w:tcBorders>
              <w:top w:val="nil"/>
              <w:left w:val="nil"/>
              <w:bottom w:val="nil"/>
              <w:right w:val="nil"/>
            </w:tcBorders>
            <w:shd w:val="clear" w:color="auto" w:fill="auto"/>
            <w:noWrap/>
            <w:vAlign w:val="bottom"/>
            <w:hideMark/>
          </w:tcPr>
          <w:p w14:paraId="77086FEE" w14:textId="77777777" w:rsidR="00BE0539" w:rsidRPr="00DC2757" w:rsidRDefault="00BE0539" w:rsidP="00E750DA">
            <w:pPr>
              <w:spacing w:after="0" w:line="240" w:lineRule="auto"/>
              <w:jc w:val="center"/>
              <w:rPr>
                <w:ins w:id="3232" w:author="Commodore, Sarah" w:date="2023-03-30T13:25:00Z"/>
                <w:rFonts w:ascii="Calibri" w:eastAsia="Times New Roman" w:hAnsi="Calibri" w:cs="Calibri"/>
                <w:color w:val="FF0000"/>
                <w:sz w:val="20"/>
                <w:szCs w:val="20"/>
              </w:rPr>
            </w:pPr>
            <w:ins w:id="3233" w:author="Commodore, Sarah" w:date="2023-03-30T13:25:00Z">
              <w:r w:rsidRPr="00DC2757">
                <w:rPr>
                  <w:rFonts w:ascii="Calibri" w:eastAsia="Times New Roman" w:hAnsi="Calibri" w:cs="Calibri"/>
                  <w:color w:val="FF0000"/>
                  <w:sz w:val="20"/>
                  <w:szCs w:val="20"/>
                </w:rPr>
                <w:t>*</w:t>
              </w:r>
            </w:ins>
          </w:p>
        </w:tc>
      </w:tr>
      <w:tr w:rsidR="00BE0539" w:rsidRPr="00DC2757" w14:paraId="1118EE8E" w14:textId="77777777" w:rsidTr="00E750DA">
        <w:trPr>
          <w:trHeight w:val="260"/>
          <w:ins w:id="3234" w:author="Commodore, Sarah" w:date="2023-03-30T13:25:00Z"/>
        </w:trPr>
        <w:tc>
          <w:tcPr>
            <w:tcW w:w="0" w:type="auto"/>
            <w:tcBorders>
              <w:top w:val="nil"/>
              <w:left w:val="nil"/>
              <w:bottom w:val="nil"/>
              <w:right w:val="nil"/>
            </w:tcBorders>
            <w:shd w:val="clear" w:color="auto" w:fill="auto"/>
            <w:noWrap/>
            <w:vAlign w:val="bottom"/>
            <w:hideMark/>
          </w:tcPr>
          <w:p w14:paraId="345D6332" w14:textId="77777777" w:rsidR="00BE0539" w:rsidRPr="00DC2757" w:rsidRDefault="00BE0539" w:rsidP="00E750DA">
            <w:pPr>
              <w:spacing w:after="0" w:line="240" w:lineRule="auto"/>
              <w:rPr>
                <w:ins w:id="3235" w:author="Commodore, Sarah" w:date="2023-03-30T13:25:00Z"/>
                <w:rFonts w:ascii="Calibri" w:eastAsia="Times New Roman" w:hAnsi="Calibri" w:cs="Calibri"/>
                <w:color w:val="000000"/>
                <w:sz w:val="20"/>
                <w:szCs w:val="20"/>
              </w:rPr>
            </w:pPr>
            <w:ins w:id="3236" w:author="Commodore, Sarah" w:date="2023-03-30T13:25:00Z">
              <w:r w:rsidRPr="00DC2757">
                <w:rPr>
                  <w:rFonts w:ascii="Calibri" w:eastAsia="Times New Roman" w:hAnsi="Calibri" w:cs="Calibri"/>
                  <w:color w:val="000000"/>
                  <w:sz w:val="20"/>
                  <w:szCs w:val="20"/>
                </w:rPr>
                <w:t>ENSG00000279725.1</w:t>
              </w:r>
            </w:ins>
          </w:p>
        </w:tc>
        <w:tc>
          <w:tcPr>
            <w:tcW w:w="0" w:type="auto"/>
            <w:tcBorders>
              <w:top w:val="nil"/>
              <w:left w:val="nil"/>
              <w:bottom w:val="nil"/>
              <w:right w:val="nil"/>
            </w:tcBorders>
            <w:shd w:val="clear" w:color="auto" w:fill="auto"/>
            <w:noWrap/>
            <w:vAlign w:val="bottom"/>
            <w:hideMark/>
          </w:tcPr>
          <w:p w14:paraId="7DB33B72" w14:textId="77777777" w:rsidR="00BE0539" w:rsidRPr="00DC2757" w:rsidRDefault="00BE0539" w:rsidP="00E750DA">
            <w:pPr>
              <w:spacing w:after="0" w:line="240" w:lineRule="auto"/>
              <w:rPr>
                <w:ins w:id="3237" w:author="Commodore, Sarah" w:date="2023-03-30T13:25:00Z"/>
                <w:rFonts w:ascii="Calibri" w:eastAsia="Times New Roman" w:hAnsi="Calibri" w:cs="Calibri"/>
                <w:color w:val="000000"/>
                <w:sz w:val="20"/>
                <w:szCs w:val="20"/>
              </w:rPr>
            </w:pPr>
            <w:ins w:id="3238" w:author="Commodore, Sarah" w:date="2023-03-30T13:25:00Z">
              <w:r w:rsidRPr="00DC2757">
                <w:rPr>
                  <w:rFonts w:ascii="Calibri" w:eastAsia="Times New Roman" w:hAnsi="Calibri" w:cs="Calibri"/>
                  <w:color w:val="000000"/>
                  <w:sz w:val="20"/>
                  <w:szCs w:val="20"/>
                </w:rPr>
                <w:t>AL391005.1</w:t>
              </w:r>
            </w:ins>
          </w:p>
        </w:tc>
        <w:tc>
          <w:tcPr>
            <w:tcW w:w="0" w:type="auto"/>
            <w:tcBorders>
              <w:top w:val="nil"/>
              <w:left w:val="nil"/>
              <w:bottom w:val="nil"/>
              <w:right w:val="nil"/>
            </w:tcBorders>
            <w:shd w:val="clear" w:color="auto" w:fill="auto"/>
            <w:noWrap/>
            <w:vAlign w:val="bottom"/>
            <w:hideMark/>
          </w:tcPr>
          <w:p w14:paraId="5FFC6CCA" w14:textId="77777777" w:rsidR="00BE0539" w:rsidRPr="00DC2757" w:rsidRDefault="00BE0539" w:rsidP="00E750DA">
            <w:pPr>
              <w:spacing w:after="0" w:line="240" w:lineRule="auto"/>
              <w:jc w:val="center"/>
              <w:rPr>
                <w:ins w:id="3239" w:author="Commodore, Sarah" w:date="2023-03-30T13:25:00Z"/>
                <w:rFonts w:ascii="Calibri" w:eastAsia="Times New Roman" w:hAnsi="Calibri" w:cs="Calibri"/>
                <w:color w:val="000000"/>
                <w:sz w:val="20"/>
                <w:szCs w:val="20"/>
              </w:rPr>
            </w:pPr>
            <w:ins w:id="3240"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1E65C45" w14:textId="77777777" w:rsidR="00BE0539" w:rsidRPr="00DC2757" w:rsidRDefault="00BE0539" w:rsidP="00E750DA">
            <w:pPr>
              <w:spacing w:after="0" w:line="240" w:lineRule="auto"/>
              <w:jc w:val="center"/>
              <w:rPr>
                <w:ins w:id="3241" w:author="Commodore, Sarah" w:date="2023-03-30T13:25:00Z"/>
                <w:rFonts w:ascii="Calibri" w:eastAsia="Times New Roman" w:hAnsi="Calibri" w:cs="Calibri"/>
                <w:color w:val="000000"/>
                <w:sz w:val="20"/>
                <w:szCs w:val="20"/>
              </w:rPr>
            </w:pPr>
            <w:ins w:id="3242" w:author="Commodore, Sarah" w:date="2023-03-30T13:25:00Z">
              <w:r w:rsidRPr="00DC2757">
                <w:rPr>
                  <w:rFonts w:ascii="Calibri" w:eastAsia="Times New Roman" w:hAnsi="Calibri" w:cs="Calibri"/>
                  <w:color w:val="000000"/>
                  <w:sz w:val="20"/>
                  <w:szCs w:val="20"/>
                </w:rPr>
                <w:t>3.0E-05</w:t>
              </w:r>
            </w:ins>
          </w:p>
        </w:tc>
        <w:tc>
          <w:tcPr>
            <w:tcW w:w="0" w:type="auto"/>
            <w:tcBorders>
              <w:top w:val="nil"/>
              <w:left w:val="nil"/>
              <w:bottom w:val="nil"/>
              <w:right w:val="nil"/>
            </w:tcBorders>
            <w:shd w:val="clear" w:color="auto" w:fill="auto"/>
            <w:noWrap/>
            <w:vAlign w:val="bottom"/>
            <w:hideMark/>
          </w:tcPr>
          <w:p w14:paraId="2D6EA992" w14:textId="77777777" w:rsidR="00BE0539" w:rsidRPr="00DC2757" w:rsidRDefault="00BE0539" w:rsidP="00E750DA">
            <w:pPr>
              <w:spacing w:after="0" w:line="240" w:lineRule="auto"/>
              <w:jc w:val="center"/>
              <w:rPr>
                <w:ins w:id="3243" w:author="Commodore, Sarah" w:date="2023-03-30T13:25:00Z"/>
                <w:rFonts w:ascii="Calibri" w:eastAsia="Times New Roman" w:hAnsi="Calibri" w:cs="Calibri"/>
                <w:color w:val="000000"/>
                <w:sz w:val="20"/>
                <w:szCs w:val="20"/>
              </w:rPr>
            </w:pPr>
            <w:ins w:id="3244" w:author="Commodore, Sarah" w:date="2023-03-30T13:25:00Z">
              <w:r w:rsidRPr="00DC2757">
                <w:rPr>
                  <w:rFonts w:ascii="Calibri" w:eastAsia="Times New Roman" w:hAnsi="Calibri" w:cs="Calibri"/>
                  <w:color w:val="000000"/>
                  <w:sz w:val="20"/>
                  <w:szCs w:val="20"/>
                </w:rPr>
                <w:t>1.8E-04</w:t>
              </w:r>
            </w:ins>
          </w:p>
        </w:tc>
        <w:tc>
          <w:tcPr>
            <w:tcW w:w="0" w:type="auto"/>
            <w:tcBorders>
              <w:top w:val="nil"/>
              <w:left w:val="nil"/>
              <w:bottom w:val="nil"/>
              <w:right w:val="nil"/>
            </w:tcBorders>
            <w:shd w:val="clear" w:color="auto" w:fill="auto"/>
            <w:noWrap/>
            <w:vAlign w:val="bottom"/>
            <w:hideMark/>
          </w:tcPr>
          <w:p w14:paraId="096C0C1A" w14:textId="77777777" w:rsidR="00BE0539" w:rsidRPr="00DC2757" w:rsidRDefault="00BE0539" w:rsidP="00E750DA">
            <w:pPr>
              <w:spacing w:after="0" w:line="240" w:lineRule="auto"/>
              <w:jc w:val="center"/>
              <w:rPr>
                <w:ins w:id="3245" w:author="Commodore, Sarah" w:date="2023-03-30T13:25:00Z"/>
                <w:rFonts w:ascii="Calibri" w:eastAsia="Times New Roman" w:hAnsi="Calibri" w:cs="Calibri"/>
                <w:color w:val="FF0000"/>
                <w:sz w:val="20"/>
                <w:szCs w:val="20"/>
              </w:rPr>
            </w:pPr>
            <w:ins w:id="3246" w:author="Commodore, Sarah" w:date="2023-03-30T13:25:00Z">
              <w:r w:rsidRPr="00DC2757">
                <w:rPr>
                  <w:rFonts w:ascii="Calibri" w:eastAsia="Times New Roman" w:hAnsi="Calibri" w:cs="Calibri"/>
                  <w:color w:val="FF0000"/>
                  <w:sz w:val="20"/>
                  <w:szCs w:val="20"/>
                </w:rPr>
                <w:t>*</w:t>
              </w:r>
            </w:ins>
          </w:p>
        </w:tc>
      </w:tr>
      <w:tr w:rsidR="00BE0539" w:rsidRPr="00DC2757" w14:paraId="4C15EA69" w14:textId="77777777" w:rsidTr="00E750DA">
        <w:trPr>
          <w:trHeight w:val="260"/>
          <w:ins w:id="3247" w:author="Commodore, Sarah" w:date="2023-03-30T13:25:00Z"/>
        </w:trPr>
        <w:tc>
          <w:tcPr>
            <w:tcW w:w="0" w:type="auto"/>
            <w:tcBorders>
              <w:top w:val="nil"/>
              <w:left w:val="nil"/>
              <w:bottom w:val="nil"/>
              <w:right w:val="nil"/>
            </w:tcBorders>
            <w:shd w:val="clear" w:color="auto" w:fill="auto"/>
            <w:noWrap/>
            <w:vAlign w:val="bottom"/>
            <w:hideMark/>
          </w:tcPr>
          <w:p w14:paraId="04847E67" w14:textId="77777777" w:rsidR="00BE0539" w:rsidRPr="00DC2757" w:rsidRDefault="00BE0539" w:rsidP="00E750DA">
            <w:pPr>
              <w:spacing w:after="0" w:line="240" w:lineRule="auto"/>
              <w:rPr>
                <w:ins w:id="3248" w:author="Commodore, Sarah" w:date="2023-03-30T13:25:00Z"/>
                <w:rFonts w:ascii="Calibri" w:eastAsia="Times New Roman" w:hAnsi="Calibri" w:cs="Calibri"/>
                <w:color w:val="000000"/>
                <w:sz w:val="20"/>
                <w:szCs w:val="20"/>
              </w:rPr>
            </w:pPr>
            <w:ins w:id="3249" w:author="Commodore, Sarah" w:date="2023-03-30T13:25:00Z">
              <w:r w:rsidRPr="00DC2757">
                <w:rPr>
                  <w:rFonts w:ascii="Calibri" w:eastAsia="Times New Roman" w:hAnsi="Calibri" w:cs="Calibri"/>
                  <w:color w:val="000000"/>
                  <w:sz w:val="20"/>
                  <w:szCs w:val="20"/>
                </w:rPr>
                <w:t>ENSG00000226690.8</w:t>
              </w:r>
            </w:ins>
          </w:p>
        </w:tc>
        <w:tc>
          <w:tcPr>
            <w:tcW w:w="0" w:type="auto"/>
            <w:tcBorders>
              <w:top w:val="nil"/>
              <w:left w:val="nil"/>
              <w:bottom w:val="nil"/>
              <w:right w:val="nil"/>
            </w:tcBorders>
            <w:shd w:val="clear" w:color="auto" w:fill="auto"/>
            <w:noWrap/>
            <w:vAlign w:val="bottom"/>
            <w:hideMark/>
          </w:tcPr>
          <w:p w14:paraId="69F1ED76" w14:textId="77777777" w:rsidR="00BE0539" w:rsidRPr="00DC2757" w:rsidRDefault="00BE0539" w:rsidP="00E750DA">
            <w:pPr>
              <w:spacing w:after="0" w:line="240" w:lineRule="auto"/>
              <w:rPr>
                <w:ins w:id="3250" w:author="Commodore, Sarah" w:date="2023-03-30T13:25:00Z"/>
                <w:rFonts w:ascii="Calibri" w:eastAsia="Times New Roman" w:hAnsi="Calibri" w:cs="Calibri"/>
                <w:color w:val="000000"/>
                <w:sz w:val="20"/>
                <w:szCs w:val="20"/>
              </w:rPr>
            </w:pPr>
            <w:ins w:id="3251" w:author="Commodore, Sarah" w:date="2023-03-30T13:25:00Z">
              <w:r w:rsidRPr="00DC2757">
                <w:rPr>
                  <w:rFonts w:ascii="Calibri" w:eastAsia="Times New Roman" w:hAnsi="Calibri" w:cs="Calibri"/>
                  <w:color w:val="000000"/>
                  <w:sz w:val="20"/>
                  <w:szCs w:val="20"/>
                </w:rPr>
                <w:t>AC013470.2</w:t>
              </w:r>
            </w:ins>
          </w:p>
        </w:tc>
        <w:tc>
          <w:tcPr>
            <w:tcW w:w="0" w:type="auto"/>
            <w:tcBorders>
              <w:top w:val="nil"/>
              <w:left w:val="nil"/>
              <w:bottom w:val="nil"/>
              <w:right w:val="nil"/>
            </w:tcBorders>
            <w:shd w:val="clear" w:color="auto" w:fill="auto"/>
            <w:noWrap/>
            <w:vAlign w:val="bottom"/>
            <w:hideMark/>
          </w:tcPr>
          <w:p w14:paraId="012FC2FB" w14:textId="77777777" w:rsidR="00BE0539" w:rsidRPr="00DC2757" w:rsidRDefault="00BE0539" w:rsidP="00E750DA">
            <w:pPr>
              <w:spacing w:after="0" w:line="240" w:lineRule="auto"/>
              <w:jc w:val="center"/>
              <w:rPr>
                <w:ins w:id="3252" w:author="Commodore, Sarah" w:date="2023-03-30T13:25:00Z"/>
                <w:rFonts w:ascii="Calibri" w:eastAsia="Times New Roman" w:hAnsi="Calibri" w:cs="Calibri"/>
                <w:color w:val="000000"/>
                <w:sz w:val="20"/>
                <w:szCs w:val="20"/>
              </w:rPr>
            </w:pPr>
            <w:ins w:id="3253"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057B502" w14:textId="77777777" w:rsidR="00BE0539" w:rsidRPr="00DC2757" w:rsidRDefault="00BE0539" w:rsidP="00E750DA">
            <w:pPr>
              <w:spacing w:after="0" w:line="240" w:lineRule="auto"/>
              <w:jc w:val="center"/>
              <w:rPr>
                <w:ins w:id="3254" w:author="Commodore, Sarah" w:date="2023-03-30T13:25:00Z"/>
                <w:rFonts w:ascii="Calibri" w:eastAsia="Times New Roman" w:hAnsi="Calibri" w:cs="Calibri"/>
                <w:color w:val="000000"/>
                <w:sz w:val="20"/>
                <w:szCs w:val="20"/>
              </w:rPr>
            </w:pPr>
            <w:ins w:id="3255" w:author="Commodore, Sarah" w:date="2023-03-30T13:25:00Z">
              <w:r w:rsidRPr="00DC2757">
                <w:rPr>
                  <w:rFonts w:ascii="Calibri" w:eastAsia="Times New Roman" w:hAnsi="Calibri" w:cs="Calibri"/>
                  <w:color w:val="000000"/>
                  <w:sz w:val="20"/>
                  <w:szCs w:val="20"/>
                </w:rPr>
                <w:t>4.4E-06</w:t>
              </w:r>
            </w:ins>
          </w:p>
        </w:tc>
        <w:tc>
          <w:tcPr>
            <w:tcW w:w="0" w:type="auto"/>
            <w:tcBorders>
              <w:top w:val="nil"/>
              <w:left w:val="nil"/>
              <w:bottom w:val="nil"/>
              <w:right w:val="nil"/>
            </w:tcBorders>
            <w:shd w:val="clear" w:color="auto" w:fill="auto"/>
            <w:noWrap/>
            <w:vAlign w:val="bottom"/>
            <w:hideMark/>
          </w:tcPr>
          <w:p w14:paraId="5FC7CC71" w14:textId="77777777" w:rsidR="00BE0539" w:rsidRPr="00DC2757" w:rsidRDefault="00BE0539" w:rsidP="00E750DA">
            <w:pPr>
              <w:spacing w:after="0" w:line="240" w:lineRule="auto"/>
              <w:jc w:val="center"/>
              <w:rPr>
                <w:ins w:id="3256" w:author="Commodore, Sarah" w:date="2023-03-30T13:25:00Z"/>
                <w:rFonts w:ascii="Calibri" w:eastAsia="Times New Roman" w:hAnsi="Calibri" w:cs="Calibri"/>
                <w:color w:val="000000"/>
                <w:sz w:val="20"/>
                <w:szCs w:val="20"/>
              </w:rPr>
            </w:pPr>
            <w:ins w:id="3257" w:author="Commodore, Sarah" w:date="2023-03-30T13:25:00Z">
              <w:r w:rsidRPr="00DC2757">
                <w:rPr>
                  <w:rFonts w:ascii="Calibri" w:eastAsia="Times New Roman" w:hAnsi="Calibri" w:cs="Calibri"/>
                  <w:color w:val="000000"/>
                  <w:sz w:val="20"/>
                  <w:szCs w:val="20"/>
                </w:rPr>
                <w:t>3.2E-05</w:t>
              </w:r>
            </w:ins>
          </w:p>
        </w:tc>
        <w:tc>
          <w:tcPr>
            <w:tcW w:w="0" w:type="auto"/>
            <w:tcBorders>
              <w:top w:val="nil"/>
              <w:left w:val="nil"/>
              <w:bottom w:val="nil"/>
              <w:right w:val="nil"/>
            </w:tcBorders>
            <w:shd w:val="clear" w:color="auto" w:fill="auto"/>
            <w:noWrap/>
            <w:vAlign w:val="bottom"/>
            <w:hideMark/>
          </w:tcPr>
          <w:p w14:paraId="0EFAF1AB" w14:textId="77777777" w:rsidR="00BE0539" w:rsidRPr="00DC2757" w:rsidRDefault="00BE0539" w:rsidP="00E750DA">
            <w:pPr>
              <w:spacing w:after="0" w:line="240" w:lineRule="auto"/>
              <w:jc w:val="center"/>
              <w:rPr>
                <w:ins w:id="3258" w:author="Commodore, Sarah" w:date="2023-03-30T13:25:00Z"/>
                <w:rFonts w:ascii="Calibri" w:eastAsia="Times New Roman" w:hAnsi="Calibri" w:cs="Calibri"/>
                <w:color w:val="FF0000"/>
                <w:sz w:val="20"/>
                <w:szCs w:val="20"/>
              </w:rPr>
            </w:pPr>
            <w:ins w:id="3259" w:author="Commodore, Sarah" w:date="2023-03-30T13:25:00Z">
              <w:r w:rsidRPr="00DC2757">
                <w:rPr>
                  <w:rFonts w:ascii="Calibri" w:eastAsia="Times New Roman" w:hAnsi="Calibri" w:cs="Calibri"/>
                  <w:color w:val="FF0000"/>
                  <w:sz w:val="20"/>
                  <w:szCs w:val="20"/>
                </w:rPr>
                <w:t>*</w:t>
              </w:r>
            </w:ins>
          </w:p>
        </w:tc>
      </w:tr>
      <w:tr w:rsidR="00BE0539" w:rsidRPr="00DC2757" w14:paraId="0E904DE3" w14:textId="77777777" w:rsidTr="00E750DA">
        <w:trPr>
          <w:trHeight w:val="260"/>
          <w:ins w:id="3260" w:author="Commodore, Sarah" w:date="2023-03-30T13:25:00Z"/>
        </w:trPr>
        <w:tc>
          <w:tcPr>
            <w:tcW w:w="0" w:type="auto"/>
            <w:tcBorders>
              <w:top w:val="nil"/>
              <w:left w:val="nil"/>
              <w:bottom w:val="nil"/>
              <w:right w:val="nil"/>
            </w:tcBorders>
            <w:shd w:val="clear" w:color="auto" w:fill="auto"/>
            <w:noWrap/>
            <w:vAlign w:val="bottom"/>
            <w:hideMark/>
          </w:tcPr>
          <w:p w14:paraId="7FCEAE4F" w14:textId="77777777" w:rsidR="00BE0539" w:rsidRPr="00DC2757" w:rsidRDefault="00BE0539" w:rsidP="00E750DA">
            <w:pPr>
              <w:spacing w:after="0" w:line="240" w:lineRule="auto"/>
              <w:rPr>
                <w:ins w:id="3261" w:author="Commodore, Sarah" w:date="2023-03-30T13:25:00Z"/>
                <w:rFonts w:ascii="Calibri" w:eastAsia="Times New Roman" w:hAnsi="Calibri" w:cs="Calibri"/>
                <w:color w:val="000000"/>
                <w:sz w:val="20"/>
                <w:szCs w:val="20"/>
              </w:rPr>
            </w:pPr>
            <w:ins w:id="3262" w:author="Commodore, Sarah" w:date="2023-03-30T13:25:00Z">
              <w:r w:rsidRPr="00DC2757">
                <w:rPr>
                  <w:rFonts w:ascii="Calibri" w:eastAsia="Times New Roman" w:hAnsi="Calibri" w:cs="Calibri"/>
                  <w:color w:val="000000"/>
                  <w:sz w:val="20"/>
                  <w:szCs w:val="20"/>
                </w:rPr>
                <w:t>ENSG00000165621.8</w:t>
              </w:r>
            </w:ins>
          </w:p>
        </w:tc>
        <w:tc>
          <w:tcPr>
            <w:tcW w:w="0" w:type="auto"/>
            <w:tcBorders>
              <w:top w:val="nil"/>
              <w:left w:val="nil"/>
              <w:bottom w:val="nil"/>
              <w:right w:val="nil"/>
            </w:tcBorders>
            <w:shd w:val="clear" w:color="auto" w:fill="auto"/>
            <w:noWrap/>
            <w:vAlign w:val="bottom"/>
            <w:hideMark/>
          </w:tcPr>
          <w:p w14:paraId="370209AE" w14:textId="77777777" w:rsidR="00BE0539" w:rsidRPr="00DC2757" w:rsidRDefault="00BE0539" w:rsidP="00E750DA">
            <w:pPr>
              <w:spacing w:after="0" w:line="240" w:lineRule="auto"/>
              <w:rPr>
                <w:ins w:id="3263" w:author="Commodore, Sarah" w:date="2023-03-30T13:25:00Z"/>
                <w:rFonts w:ascii="Calibri" w:eastAsia="Times New Roman" w:hAnsi="Calibri" w:cs="Calibri"/>
                <w:color w:val="000000"/>
                <w:sz w:val="20"/>
                <w:szCs w:val="20"/>
              </w:rPr>
            </w:pPr>
            <w:ins w:id="3264" w:author="Commodore, Sarah" w:date="2023-03-30T13:25:00Z">
              <w:r w:rsidRPr="00DC2757">
                <w:rPr>
                  <w:rFonts w:ascii="Calibri" w:eastAsia="Times New Roman" w:hAnsi="Calibri" w:cs="Calibri"/>
                  <w:color w:val="000000"/>
                  <w:sz w:val="20"/>
                  <w:szCs w:val="20"/>
                </w:rPr>
                <w:t>OXGR1</w:t>
              </w:r>
            </w:ins>
          </w:p>
        </w:tc>
        <w:tc>
          <w:tcPr>
            <w:tcW w:w="0" w:type="auto"/>
            <w:tcBorders>
              <w:top w:val="nil"/>
              <w:left w:val="nil"/>
              <w:bottom w:val="nil"/>
              <w:right w:val="nil"/>
            </w:tcBorders>
            <w:shd w:val="clear" w:color="auto" w:fill="auto"/>
            <w:noWrap/>
            <w:vAlign w:val="bottom"/>
            <w:hideMark/>
          </w:tcPr>
          <w:p w14:paraId="643A3126" w14:textId="77777777" w:rsidR="00BE0539" w:rsidRPr="00DC2757" w:rsidRDefault="00BE0539" w:rsidP="00E750DA">
            <w:pPr>
              <w:spacing w:after="0" w:line="240" w:lineRule="auto"/>
              <w:jc w:val="center"/>
              <w:rPr>
                <w:ins w:id="3265" w:author="Commodore, Sarah" w:date="2023-03-30T13:25:00Z"/>
                <w:rFonts w:ascii="Calibri" w:eastAsia="Times New Roman" w:hAnsi="Calibri" w:cs="Calibri"/>
                <w:color w:val="000000"/>
                <w:sz w:val="20"/>
                <w:szCs w:val="20"/>
              </w:rPr>
            </w:pPr>
            <w:ins w:id="3266"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77C6FF3" w14:textId="77777777" w:rsidR="00BE0539" w:rsidRPr="00DC2757" w:rsidRDefault="00BE0539" w:rsidP="00E750DA">
            <w:pPr>
              <w:spacing w:after="0" w:line="240" w:lineRule="auto"/>
              <w:jc w:val="center"/>
              <w:rPr>
                <w:ins w:id="3267" w:author="Commodore, Sarah" w:date="2023-03-30T13:25:00Z"/>
                <w:rFonts w:ascii="Calibri" w:eastAsia="Times New Roman" w:hAnsi="Calibri" w:cs="Calibri"/>
                <w:color w:val="000000"/>
                <w:sz w:val="20"/>
                <w:szCs w:val="20"/>
              </w:rPr>
            </w:pPr>
            <w:ins w:id="3268" w:author="Commodore, Sarah" w:date="2023-03-30T13:25:00Z">
              <w:r w:rsidRPr="00DC2757">
                <w:rPr>
                  <w:rFonts w:ascii="Calibri" w:eastAsia="Times New Roman" w:hAnsi="Calibri" w:cs="Calibri"/>
                  <w:color w:val="000000"/>
                  <w:sz w:val="20"/>
                  <w:szCs w:val="20"/>
                </w:rPr>
                <w:t>1.5E-09</w:t>
              </w:r>
            </w:ins>
          </w:p>
        </w:tc>
        <w:tc>
          <w:tcPr>
            <w:tcW w:w="0" w:type="auto"/>
            <w:tcBorders>
              <w:top w:val="nil"/>
              <w:left w:val="nil"/>
              <w:bottom w:val="nil"/>
              <w:right w:val="nil"/>
            </w:tcBorders>
            <w:shd w:val="clear" w:color="auto" w:fill="auto"/>
            <w:noWrap/>
            <w:vAlign w:val="bottom"/>
            <w:hideMark/>
          </w:tcPr>
          <w:p w14:paraId="6BDF7B64" w14:textId="77777777" w:rsidR="00BE0539" w:rsidRPr="00DC2757" w:rsidRDefault="00BE0539" w:rsidP="00E750DA">
            <w:pPr>
              <w:spacing w:after="0" w:line="240" w:lineRule="auto"/>
              <w:jc w:val="center"/>
              <w:rPr>
                <w:ins w:id="3269" w:author="Commodore, Sarah" w:date="2023-03-30T13:25:00Z"/>
                <w:rFonts w:ascii="Calibri" w:eastAsia="Times New Roman" w:hAnsi="Calibri" w:cs="Calibri"/>
                <w:color w:val="000000"/>
                <w:sz w:val="20"/>
                <w:szCs w:val="20"/>
              </w:rPr>
            </w:pPr>
            <w:ins w:id="3270" w:author="Commodore, Sarah" w:date="2023-03-30T13:25:00Z">
              <w:r w:rsidRPr="00DC2757">
                <w:rPr>
                  <w:rFonts w:ascii="Calibri" w:eastAsia="Times New Roman" w:hAnsi="Calibri" w:cs="Calibri"/>
                  <w:color w:val="000000"/>
                  <w:sz w:val="20"/>
                  <w:szCs w:val="20"/>
                </w:rPr>
                <w:t>2.6E-08</w:t>
              </w:r>
            </w:ins>
          </w:p>
        </w:tc>
        <w:tc>
          <w:tcPr>
            <w:tcW w:w="0" w:type="auto"/>
            <w:tcBorders>
              <w:top w:val="nil"/>
              <w:left w:val="nil"/>
              <w:bottom w:val="nil"/>
              <w:right w:val="nil"/>
            </w:tcBorders>
            <w:shd w:val="clear" w:color="auto" w:fill="auto"/>
            <w:noWrap/>
            <w:vAlign w:val="bottom"/>
            <w:hideMark/>
          </w:tcPr>
          <w:p w14:paraId="778D9B6B" w14:textId="77777777" w:rsidR="00BE0539" w:rsidRPr="00DC2757" w:rsidRDefault="00BE0539" w:rsidP="00E750DA">
            <w:pPr>
              <w:spacing w:after="0" w:line="240" w:lineRule="auto"/>
              <w:jc w:val="center"/>
              <w:rPr>
                <w:ins w:id="3271" w:author="Commodore, Sarah" w:date="2023-03-30T13:25:00Z"/>
                <w:rFonts w:ascii="Calibri" w:eastAsia="Times New Roman" w:hAnsi="Calibri" w:cs="Calibri"/>
                <w:color w:val="FF0000"/>
                <w:sz w:val="20"/>
                <w:szCs w:val="20"/>
              </w:rPr>
            </w:pPr>
            <w:ins w:id="3272" w:author="Commodore, Sarah" w:date="2023-03-30T13:25:00Z">
              <w:r w:rsidRPr="00DC2757">
                <w:rPr>
                  <w:rFonts w:ascii="Calibri" w:eastAsia="Times New Roman" w:hAnsi="Calibri" w:cs="Calibri"/>
                  <w:color w:val="FF0000"/>
                  <w:sz w:val="20"/>
                  <w:szCs w:val="20"/>
                </w:rPr>
                <w:t>*</w:t>
              </w:r>
            </w:ins>
          </w:p>
        </w:tc>
      </w:tr>
      <w:tr w:rsidR="00BE0539" w:rsidRPr="00DC2757" w14:paraId="46362694" w14:textId="77777777" w:rsidTr="00E750DA">
        <w:trPr>
          <w:trHeight w:val="260"/>
          <w:ins w:id="3273" w:author="Commodore, Sarah" w:date="2023-03-30T13:25:00Z"/>
        </w:trPr>
        <w:tc>
          <w:tcPr>
            <w:tcW w:w="0" w:type="auto"/>
            <w:tcBorders>
              <w:top w:val="nil"/>
              <w:left w:val="nil"/>
              <w:bottom w:val="nil"/>
              <w:right w:val="nil"/>
            </w:tcBorders>
            <w:shd w:val="clear" w:color="auto" w:fill="auto"/>
            <w:noWrap/>
            <w:vAlign w:val="bottom"/>
            <w:hideMark/>
          </w:tcPr>
          <w:p w14:paraId="5108B43D" w14:textId="77777777" w:rsidR="00BE0539" w:rsidRPr="00DC2757" w:rsidRDefault="00BE0539" w:rsidP="00E750DA">
            <w:pPr>
              <w:spacing w:after="0" w:line="240" w:lineRule="auto"/>
              <w:rPr>
                <w:ins w:id="3274" w:author="Commodore, Sarah" w:date="2023-03-30T13:25:00Z"/>
                <w:rFonts w:ascii="Calibri" w:eastAsia="Times New Roman" w:hAnsi="Calibri" w:cs="Calibri"/>
                <w:color w:val="000000"/>
                <w:sz w:val="20"/>
                <w:szCs w:val="20"/>
              </w:rPr>
            </w:pPr>
            <w:ins w:id="3275" w:author="Commodore, Sarah" w:date="2023-03-30T13:25:00Z">
              <w:r w:rsidRPr="00DC2757">
                <w:rPr>
                  <w:rFonts w:ascii="Calibri" w:eastAsia="Times New Roman" w:hAnsi="Calibri" w:cs="Calibri"/>
                  <w:color w:val="000000"/>
                  <w:sz w:val="20"/>
                  <w:szCs w:val="20"/>
                </w:rPr>
                <w:t>ENSG00000156206.14</w:t>
              </w:r>
            </w:ins>
          </w:p>
        </w:tc>
        <w:tc>
          <w:tcPr>
            <w:tcW w:w="0" w:type="auto"/>
            <w:tcBorders>
              <w:top w:val="nil"/>
              <w:left w:val="nil"/>
              <w:bottom w:val="nil"/>
              <w:right w:val="nil"/>
            </w:tcBorders>
            <w:shd w:val="clear" w:color="auto" w:fill="auto"/>
            <w:noWrap/>
            <w:vAlign w:val="bottom"/>
            <w:hideMark/>
          </w:tcPr>
          <w:p w14:paraId="55F75988" w14:textId="77777777" w:rsidR="00BE0539" w:rsidRPr="00DC2757" w:rsidRDefault="00BE0539" w:rsidP="00E750DA">
            <w:pPr>
              <w:spacing w:after="0" w:line="240" w:lineRule="auto"/>
              <w:rPr>
                <w:ins w:id="3276" w:author="Commodore, Sarah" w:date="2023-03-30T13:25:00Z"/>
                <w:rFonts w:ascii="Calibri" w:eastAsia="Times New Roman" w:hAnsi="Calibri" w:cs="Calibri"/>
                <w:color w:val="000000"/>
                <w:sz w:val="20"/>
                <w:szCs w:val="20"/>
              </w:rPr>
            </w:pPr>
            <w:ins w:id="3277" w:author="Commodore, Sarah" w:date="2023-03-30T13:25:00Z">
              <w:r w:rsidRPr="00DC2757">
                <w:rPr>
                  <w:rFonts w:ascii="Calibri" w:eastAsia="Times New Roman" w:hAnsi="Calibri" w:cs="Calibri"/>
                  <w:color w:val="000000"/>
                  <w:sz w:val="20"/>
                  <w:szCs w:val="20"/>
                </w:rPr>
                <w:t>CFAP161</w:t>
              </w:r>
            </w:ins>
          </w:p>
        </w:tc>
        <w:tc>
          <w:tcPr>
            <w:tcW w:w="0" w:type="auto"/>
            <w:tcBorders>
              <w:top w:val="nil"/>
              <w:left w:val="nil"/>
              <w:bottom w:val="nil"/>
              <w:right w:val="nil"/>
            </w:tcBorders>
            <w:shd w:val="clear" w:color="auto" w:fill="auto"/>
            <w:noWrap/>
            <w:vAlign w:val="bottom"/>
            <w:hideMark/>
          </w:tcPr>
          <w:p w14:paraId="0D329A4A" w14:textId="77777777" w:rsidR="00BE0539" w:rsidRPr="00DC2757" w:rsidRDefault="00BE0539" w:rsidP="00E750DA">
            <w:pPr>
              <w:spacing w:after="0" w:line="240" w:lineRule="auto"/>
              <w:jc w:val="center"/>
              <w:rPr>
                <w:ins w:id="3278" w:author="Commodore, Sarah" w:date="2023-03-30T13:25:00Z"/>
                <w:rFonts w:ascii="Calibri" w:eastAsia="Times New Roman" w:hAnsi="Calibri" w:cs="Calibri"/>
                <w:color w:val="000000"/>
                <w:sz w:val="20"/>
                <w:szCs w:val="20"/>
              </w:rPr>
            </w:pPr>
            <w:ins w:id="3279"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955C13A" w14:textId="77777777" w:rsidR="00BE0539" w:rsidRPr="00DC2757" w:rsidRDefault="00BE0539" w:rsidP="00E750DA">
            <w:pPr>
              <w:spacing w:after="0" w:line="240" w:lineRule="auto"/>
              <w:jc w:val="center"/>
              <w:rPr>
                <w:ins w:id="3280" w:author="Commodore, Sarah" w:date="2023-03-30T13:25:00Z"/>
                <w:rFonts w:ascii="Calibri" w:eastAsia="Times New Roman" w:hAnsi="Calibri" w:cs="Calibri"/>
                <w:color w:val="000000"/>
                <w:sz w:val="20"/>
                <w:szCs w:val="20"/>
              </w:rPr>
            </w:pPr>
            <w:ins w:id="3281" w:author="Commodore, Sarah" w:date="2023-03-30T13:25:00Z">
              <w:r w:rsidRPr="00DC2757">
                <w:rPr>
                  <w:rFonts w:ascii="Calibri" w:eastAsia="Times New Roman" w:hAnsi="Calibri" w:cs="Calibri"/>
                  <w:color w:val="000000"/>
                  <w:sz w:val="20"/>
                  <w:szCs w:val="20"/>
                </w:rPr>
                <w:t>4.0E-13</w:t>
              </w:r>
            </w:ins>
          </w:p>
        </w:tc>
        <w:tc>
          <w:tcPr>
            <w:tcW w:w="0" w:type="auto"/>
            <w:tcBorders>
              <w:top w:val="nil"/>
              <w:left w:val="nil"/>
              <w:bottom w:val="nil"/>
              <w:right w:val="nil"/>
            </w:tcBorders>
            <w:shd w:val="clear" w:color="auto" w:fill="auto"/>
            <w:noWrap/>
            <w:vAlign w:val="bottom"/>
            <w:hideMark/>
          </w:tcPr>
          <w:p w14:paraId="19E2BEB1" w14:textId="77777777" w:rsidR="00BE0539" w:rsidRPr="00DC2757" w:rsidRDefault="00BE0539" w:rsidP="00E750DA">
            <w:pPr>
              <w:spacing w:after="0" w:line="240" w:lineRule="auto"/>
              <w:jc w:val="center"/>
              <w:rPr>
                <w:ins w:id="3282" w:author="Commodore, Sarah" w:date="2023-03-30T13:25:00Z"/>
                <w:rFonts w:ascii="Calibri" w:eastAsia="Times New Roman" w:hAnsi="Calibri" w:cs="Calibri"/>
                <w:color w:val="000000"/>
                <w:sz w:val="20"/>
                <w:szCs w:val="20"/>
              </w:rPr>
            </w:pPr>
            <w:ins w:id="3283" w:author="Commodore, Sarah" w:date="2023-03-30T13:25: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2ABA4001" w14:textId="77777777" w:rsidR="00BE0539" w:rsidRPr="00DC2757" w:rsidRDefault="00BE0539" w:rsidP="00E750DA">
            <w:pPr>
              <w:spacing w:after="0" w:line="240" w:lineRule="auto"/>
              <w:jc w:val="center"/>
              <w:rPr>
                <w:ins w:id="3284" w:author="Commodore, Sarah" w:date="2023-03-30T13:25:00Z"/>
                <w:rFonts w:ascii="Calibri" w:eastAsia="Times New Roman" w:hAnsi="Calibri" w:cs="Calibri"/>
                <w:color w:val="FF0000"/>
                <w:sz w:val="20"/>
                <w:szCs w:val="20"/>
              </w:rPr>
            </w:pPr>
            <w:ins w:id="3285" w:author="Commodore, Sarah" w:date="2023-03-30T13:25:00Z">
              <w:r w:rsidRPr="00DC2757">
                <w:rPr>
                  <w:rFonts w:ascii="Calibri" w:eastAsia="Times New Roman" w:hAnsi="Calibri" w:cs="Calibri"/>
                  <w:color w:val="FF0000"/>
                  <w:sz w:val="20"/>
                  <w:szCs w:val="20"/>
                </w:rPr>
                <w:t>*</w:t>
              </w:r>
            </w:ins>
          </w:p>
        </w:tc>
      </w:tr>
      <w:tr w:rsidR="00BE0539" w:rsidRPr="00DC2757" w14:paraId="014279F9" w14:textId="77777777" w:rsidTr="00E750DA">
        <w:trPr>
          <w:trHeight w:val="260"/>
          <w:ins w:id="3286" w:author="Commodore, Sarah" w:date="2023-03-30T13:25:00Z"/>
        </w:trPr>
        <w:tc>
          <w:tcPr>
            <w:tcW w:w="0" w:type="auto"/>
            <w:tcBorders>
              <w:top w:val="nil"/>
              <w:left w:val="nil"/>
              <w:bottom w:val="nil"/>
              <w:right w:val="nil"/>
            </w:tcBorders>
            <w:shd w:val="clear" w:color="auto" w:fill="auto"/>
            <w:noWrap/>
            <w:vAlign w:val="bottom"/>
            <w:hideMark/>
          </w:tcPr>
          <w:p w14:paraId="2672C8CB" w14:textId="77777777" w:rsidR="00BE0539" w:rsidRPr="00DC2757" w:rsidRDefault="00BE0539" w:rsidP="00E750DA">
            <w:pPr>
              <w:spacing w:after="0" w:line="240" w:lineRule="auto"/>
              <w:rPr>
                <w:ins w:id="3287" w:author="Commodore, Sarah" w:date="2023-03-30T13:25:00Z"/>
                <w:rFonts w:ascii="Calibri" w:eastAsia="Times New Roman" w:hAnsi="Calibri" w:cs="Calibri"/>
                <w:color w:val="000000"/>
                <w:sz w:val="20"/>
                <w:szCs w:val="20"/>
              </w:rPr>
            </w:pPr>
            <w:ins w:id="3288" w:author="Commodore, Sarah" w:date="2023-03-30T13:25:00Z">
              <w:r w:rsidRPr="00DC2757">
                <w:rPr>
                  <w:rFonts w:ascii="Calibri" w:eastAsia="Times New Roman" w:hAnsi="Calibri" w:cs="Calibri"/>
                  <w:color w:val="000000"/>
                  <w:sz w:val="20"/>
                  <w:szCs w:val="20"/>
                </w:rPr>
                <w:t>ENSG00000203985.11</w:t>
              </w:r>
            </w:ins>
          </w:p>
        </w:tc>
        <w:tc>
          <w:tcPr>
            <w:tcW w:w="0" w:type="auto"/>
            <w:tcBorders>
              <w:top w:val="nil"/>
              <w:left w:val="nil"/>
              <w:bottom w:val="nil"/>
              <w:right w:val="nil"/>
            </w:tcBorders>
            <w:shd w:val="clear" w:color="auto" w:fill="auto"/>
            <w:noWrap/>
            <w:vAlign w:val="bottom"/>
            <w:hideMark/>
          </w:tcPr>
          <w:p w14:paraId="1C8DE319" w14:textId="77777777" w:rsidR="00BE0539" w:rsidRPr="00DC2757" w:rsidRDefault="00BE0539" w:rsidP="00E750DA">
            <w:pPr>
              <w:spacing w:after="0" w:line="240" w:lineRule="auto"/>
              <w:rPr>
                <w:ins w:id="3289" w:author="Commodore, Sarah" w:date="2023-03-30T13:25:00Z"/>
                <w:rFonts w:ascii="Calibri" w:eastAsia="Times New Roman" w:hAnsi="Calibri" w:cs="Calibri"/>
                <w:color w:val="000000"/>
                <w:sz w:val="20"/>
                <w:szCs w:val="20"/>
              </w:rPr>
            </w:pPr>
            <w:ins w:id="3290" w:author="Commodore, Sarah" w:date="2023-03-30T13:25:00Z">
              <w:r w:rsidRPr="00DC2757">
                <w:rPr>
                  <w:rFonts w:ascii="Calibri" w:eastAsia="Times New Roman" w:hAnsi="Calibri" w:cs="Calibri"/>
                  <w:color w:val="000000"/>
                  <w:sz w:val="20"/>
                  <w:szCs w:val="20"/>
                </w:rPr>
                <w:t>LDLRAD1</w:t>
              </w:r>
            </w:ins>
          </w:p>
        </w:tc>
        <w:tc>
          <w:tcPr>
            <w:tcW w:w="0" w:type="auto"/>
            <w:tcBorders>
              <w:top w:val="nil"/>
              <w:left w:val="nil"/>
              <w:bottom w:val="nil"/>
              <w:right w:val="nil"/>
            </w:tcBorders>
            <w:shd w:val="clear" w:color="auto" w:fill="auto"/>
            <w:noWrap/>
            <w:vAlign w:val="bottom"/>
            <w:hideMark/>
          </w:tcPr>
          <w:p w14:paraId="0A4DF746" w14:textId="77777777" w:rsidR="00BE0539" w:rsidRPr="00DC2757" w:rsidRDefault="00BE0539" w:rsidP="00E750DA">
            <w:pPr>
              <w:spacing w:after="0" w:line="240" w:lineRule="auto"/>
              <w:jc w:val="center"/>
              <w:rPr>
                <w:ins w:id="3291" w:author="Commodore, Sarah" w:date="2023-03-30T13:25:00Z"/>
                <w:rFonts w:ascii="Calibri" w:eastAsia="Times New Roman" w:hAnsi="Calibri" w:cs="Calibri"/>
                <w:color w:val="000000"/>
                <w:sz w:val="20"/>
                <w:szCs w:val="20"/>
              </w:rPr>
            </w:pPr>
            <w:ins w:id="3292"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C13ECF4" w14:textId="77777777" w:rsidR="00BE0539" w:rsidRPr="00DC2757" w:rsidRDefault="00BE0539" w:rsidP="00E750DA">
            <w:pPr>
              <w:spacing w:after="0" w:line="240" w:lineRule="auto"/>
              <w:jc w:val="center"/>
              <w:rPr>
                <w:ins w:id="3293" w:author="Commodore, Sarah" w:date="2023-03-30T13:25:00Z"/>
                <w:rFonts w:ascii="Calibri" w:eastAsia="Times New Roman" w:hAnsi="Calibri" w:cs="Calibri"/>
                <w:color w:val="000000"/>
                <w:sz w:val="20"/>
                <w:szCs w:val="20"/>
              </w:rPr>
            </w:pPr>
            <w:ins w:id="3294" w:author="Commodore, Sarah" w:date="2023-03-30T13:25:00Z">
              <w:r w:rsidRPr="00DC2757">
                <w:rPr>
                  <w:rFonts w:ascii="Calibri" w:eastAsia="Times New Roman" w:hAnsi="Calibri" w:cs="Calibri"/>
                  <w:color w:val="000000"/>
                  <w:sz w:val="20"/>
                  <w:szCs w:val="20"/>
                </w:rPr>
                <w:t>4.3E-16</w:t>
              </w:r>
            </w:ins>
          </w:p>
        </w:tc>
        <w:tc>
          <w:tcPr>
            <w:tcW w:w="0" w:type="auto"/>
            <w:tcBorders>
              <w:top w:val="nil"/>
              <w:left w:val="nil"/>
              <w:bottom w:val="nil"/>
              <w:right w:val="nil"/>
            </w:tcBorders>
            <w:shd w:val="clear" w:color="auto" w:fill="auto"/>
            <w:noWrap/>
            <w:vAlign w:val="bottom"/>
            <w:hideMark/>
          </w:tcPr>
          <w:p w14:paraId="53763324" w14:textId="77777777" w:rsidR="00BE0539" w:rsidRPr="00DC2757" w:rsidRDefault="00BE0539" w:rsidP="00E750DA">
            <w:pPr>
              <w:spacing w:after="0" w:line="240" w:lineRule="auto"/>
              <w:jc w:val="center"/>
              <w:rPr>
                <w:ins w:id="3295" w:author="Commodore, Sarah" w:date="2023-03-30T13:25:00Z"/>
                <w:rFonts w:ascii="Calibri" w:eastAsia="Times New Roman" w:hAnsi="Calibri" w:cs="Calibri"/>
                <w:color w:val="000000"/>
                <w:sz w:val="20"/>
                <w:szCs w:val="20"/>
              </w:rPr>
            </w:pPr>
            <w:ins w:id="3296" w:author="Commodore, Sarah" w:date="2023-03-30T13:25:00Z">
              <w:r w:rsidRPr="00DC2757">
                <w:rPr>
                  <w:rFonts w:ascii="Calibri" w:eastAsia="Times New Roman" w:hAnsi="Calibri" w:cs="Calibri"/>
                  <w:color w:val="000000"/>
                  <w:sz w:val="20"/>
                  <w:szCs w:val="20"/>
                </w:rPr>
                <w:t>4.4E-14</w:t>
              </w:r>
            </w:ins>
          </w:p>
        </w:tc>
        <w:tc>
          <w:tcPr>
            <w:tcW w:w="0" w:type="auto"/>
            <w:tcBorders>
              <w:top w:val="nil"/>
              <w:left w:val="nil"/>
              <w:bottom w:val="nil"/>
              <w:right w:val="nil"/>
            </w:tcBorders>
            <w:shd w:val="clear" w:color="auto" w:fill="auto"/>
            <w:noWrap/>
            <w:vAlign w:val="bottom"/>
            <w:hideMark/>
          </w:tcPr>
          <w:p w14:paraId="7894D87F" w14:textId="77777777" w:rsidR="00BE0539" w:rsidRPr="00DC2757" w:rsidRDefault="00BE0539" w:rsidP="00E750DA">
            <w:pPr>
              <w:spacing w:after="0" w:line="240" w:lineRule="auto"/>
              <w:jc w:val="center"/>
              <w:rPr>
                <w:ins w:id="3297" w:author="Commodore, Sarah" w:date="2023-03-30T13:25:00Z"/>
                <w:rFonts w:ascii="Calibri" w:eastAsia="Times New Roman" w:hAnsi="Calibri" w:cs="Calibri"/>
                <w:color w:val="FF0000"/>
                <w:sz w:val="20"/>
                <w:szCs w:val="20"/>
              </w:rPr>
            </w:pPr>
            <w:ins w:id="3298" w:author="Commodore, Sarah" w:date="2023-03-30T13:25:00Z">
              <w:r w:rsidRPr="00DC2757">
                <w:rPr>
                  <w:rFonts w:ascii="Calibri" w:eastAsia="Times New Roman" w:hAnsi="Calibri" w:cs="Calibri"/>
                  <w:color w:val="FF0000"/>
                  <w:sz w:val="20"/>
                  <w:szCs w:val="20"/>
                </w:rPr>
                <w:t>*</w:t>
              </w:r>
            </w:ins>
          </w:p>
        </w:tc>
      </w:tr>
      <w:tr w:rsidR="00BE0539" w:rsidRPr="00DC2757" w14:paraId="77C305FE" w14:textId="77777777" w:rsidTr="00E750DA">
        <w:trPr>
          <w:trHeight w:val="260"/>
          <w:ins w:id="3299" w:author="Commodore, Sarah" w:date="2023-03-30T13:25:00Z"/>
        </w:trPr>
        <w:tc>
          <w:tcPr>
            <w:tcW w:w="0" w:type="auto"/>
            <w:tcBorders>
              <w:top w:val="nil"/>
              <w:left w:val="nil"/>
              <w:bottom w:val="nil"/>
              <w:right w:val="nil"/>
            </w:tcBorders>
            <w:shd w:val="clear" w:color="auto" w:fill="auto"/>
            <w:noWrap/>
            <w:vAlign w:val="bottom"/>
            <w:hideMark/>
          </w:tcPr>
          <w:p w14:paraId="6E4E066B" w14:textId="77777777" w:rsidR="00BE0539" w:rsidRPr="00DC2757" w:rsidRDefault="00BE0539" w:rsidP="00E750DA">
            <w:pPr>
              <w:spacing w:after="0" w:line="240" w:lineRule="auto"/>
              <w:rPr>
                <w:ins w:id="3300" w:author="Commodore, Sarah" w:date="2023-03-30T13:25:00Z"/>
                <w:rFonts w:ascii="Calibri" w:eastAsia="Times New Roman" w:hAnsi="Calibri" w:cs="Calibri"/>
                <w:color w:val="000000"/>
                <w:sz w:val="20"/>
                <w:szCs w:val="20"/>
              </w:rPr>
            </w:pPr>
            <w:ins w:id="3301" w:author="Commodore, Sarah" w:date="2023-03-30T13:25:00Z">
              <w:r w:rsidRPr="00DC2757">
                <w:rPr>
                  <w:rFonts w:ascii="Calibri" w:eastAsia="Times New Roman" w:hAnsi="Calibri" w:cs="Calibri"/>
                  <w:color w:val="000000"/>
                  <w:sz w:val="20"/>
                  <w:szCs w:val="20"/>
                </w:rPr>
                <w:t>ENSG00000167646.14</w:t>
              </w:r>
            </w:ins>
          </w:p>
        </w:tc>
        <w:tc>
          <w:tcPr>
            <w:tcW w:w="0" w:type="auto"/>
            <w:tcBorders>
              <w:top w:val="nil"/>
              <w:left w:val="nil"/>
              <w:bottom w:val="nil"/>
              <w:right w:val="nil"/>
            </w:tcBorders>
            <w:shd w:val="clear" w:color="auto" w:fill="auto"/>
            <w:noWrap/>
            <w:vAlign w:val="bottom"/>
            <w:hideMark/>
          </w:tcPr>
          <w:p w14:paraId="42592338" w14:textId="77777777" w:rsidR="00BE0539" w:rsidRPr="00DC2757" w:rsidRDefault="00BE0539" w:rsidP="00E750DA">
            <w:pPr>
              <w:spacing w:after="0" w:line="240" w:lineRule="auto"/>
              <w:rPr>
                <w:ins w:id="3302" w:author="Commodore, Sarah" w:date="2023-03-30T13:25:00Z"/>
                <w:rFonts w:ascii="Calibri" w:eastAsia="Times New Roman" w:hAnsi="Calibri" w:cs="Calibri"/>
                <w:color w:val="000000"/>
                <w:sz w:val="20"/>
                <w:szCs w:val="20"/>
              </w:rPr>
            </w:pPr>
            <w:ins w:id="3303" w:author="Commodore, Sarah" w:date="2023-03-30T13:25:00Z">
              <w:r w:rsidRPr="00DC2757">
                <w:rPr>
                  <w:rFonts w:ascii="Calibri" w:eastAsia="Times New Roman" w:hAnsi="Calibri" w:cs="Calibri"/>
                  <w:color w:val="000000"/>
                  <w:sz w:val="20"/>
                  <w:szCs w:val="20"/>
                </w:rPr>
                <w:t>DNAAF3</w:t>
              </w:r>
            </w:ins>
          </w:p>
        </w:tc>
        <w:tc>
          <w:tcPr>
            <w:tcW w:w="0" w:type="auto"/>
            <w:tcBorders>
              <w:top w:val="nil"/>
              <w:left w:val="nil"/>
              <w:bottom w:val="nil"/>
              <w:right w:val="nil"/>
            </w:tcBorders>
            <w:shd w:val="clear" w:color="auto" w:fill="auto"/>
            <w:noWrap/>
            <w:vAlign w:val="bottom"/>
            <w:hideMark/>
          </w:tcPr>
          <w:p w14:paraId="70A8F362" w14:textId="77777777" w:rsidR="00BE0539" w:rsidRPr="00DC2757" w:rsidRDefault="00BE0539" w:rsidP="00E750DA">
            <w:pPr>
              <w:spacing w:after="0" w:line="240" w:lineRule="auto"/>
              <w:jc w:val="center"/>
              <w:rPr>
                <w:ins w:id="3304" w:author="Commodore, Sarah" w:date="2023-03-30T13:25:00Z"/>
                <w:rFonts w:ascii="Calibri" w:eastAsia="Times New Roman" w:hAnsi="Calibri" w:cs="Calibri"/>
                <w:color w:val="000000"/>
                <w:sz w:val="20"/>
                <w:szCs w:val="20"/>
              </w:rPr>
            </w:pPr>
            <w:ins w:id="3305"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C8DE0DA" w14:textId="77777777" w:rsidR="00BE0539" w:rsidRPr="00DC2757" w:rsidRDefault="00BE0539" w:rsidP="00E750DA">
            <w:pPr>
              <w:spacing w:after="0" w:line="240" w:lineRule="auto"/>
              <w:jc w:val="center"/>
              <w:rPr>
                <w:ins w:id="3306" w:author="Commodore, Sarah" w:date="2023-03-30T13:25:00Z"/>
                <w:rFonts w:ascii="Calibri" w:eastAsia="Times New Roman" w:hAnsi="Calibri" w:cs="Calibri"/>
                <w:color w:val="000000"/>
                <w:sz w:val="20"/>
                <w:szCs w:val="20"/>
              </w:rPr>
            </w:pPr>
            <w:ins w:id="3307" w:author="Commodore, Sarah" w:date="2023-03-30T13:25:00Z">
              <w:r w:rsidRPr="00DC2757">
                <w:rPr>
                  <w:rFonts w:ascii="Calibri" w:eastAsia="Times New Roman" w:hAnsi="Calibri" w:cs="Calibri"/>
                  <w:color w:val="000000"/>
                  <w:sz w:val="20"/>
                  <w:szCs w:val="20"/>
                </w:rPr>
                <w:t>3.5E-11</w:t>
              </w:r>
            </w:ins>
          </w:p>
        </w:tc>
        <w:tc>
          <w:tcPr>
            <w:tcW w:w="0" w:type="auto"/>
            <w:tcBorders>
              <w:top w:val="nil"/>
              <w:left w:val="nil"/>
              <w:bottom w:val="nil"/>
              <w:right w:val="nil"/>
            </w:tcBorders>
            <w:shd w:val="clear" w:color="auto" w:fill="auto"/>
            <w:noWrap/>
            <w:vAlign w:val="bottom"/>
            <w:hideMark/>
          </w:tcPr>
          <w:p w14:paraId="09F7D48E" w14:textId="77777777" w:rsidR="00BE0539" w:rsidRPr="00DC2757" w:rsidRDefault="00BE0539" w:rsidP="00E750DA">
            <w:pPr>
              <w:spacing w:after="0" w:line="240" w:lineRule="auto"/>
              <w:jc w:val="center"/>
              <w:rPr>
                <w:ins w:id="3308" w:author="Commodore, Sarah" w:date="2023-03-30T13:25:00Z"/>
                <w:rFonts w:ascii="Calibri" w:eastAsia="Times New Roman" w:hAnsi="Calibri" w:cs="Calibri"/>
                <w:color w:val="000000"/>
                <w:sz w:val="20"/>
                <w:szCs w:val="20"/>
              </w:rPr>
            </w:pPr>
            <w:ins w:id="3309" w:author="Commodore, Sarah" w:date="2023-03-30T13:25:00Z">
              <w:r w:rsidRPr="00DC2757">
                <w:rPr>
                  <w:rFonts w:ascii="Calibri" w:eastAsia="Times New Roman" w:hAnsi="Calibri" w:cs="Calibri"/>
                  <w:color w:val="000000"/>
                  <w:sz w:val="20"/>
                  <w:szCs w:val="20"/>
                </w:rPr>
                <w:t>9.4E-10</w:t>
              </w:r>
            </w:ins>
          </w:p>
        </w:tc>
        <w:tc>
          <w:tcPr>
            <w:tcW w:w="0" w:type="auto"/>
            <w:tcBorders>
              <w:top w:val="nil"/>
              <w:left w:val="nil"/>
              <w:bottom w:val="nil"/>
              <w:right w:val="nil"/>
            </w:tcBorders>
            <w:shd w:val="clear" w:color="auto" w:fill="auto"/>
            <w:noWrap/>
            <w:vAlign w:val="bottom"/>
            <w:hideMark/>
          </w:tcPr>
          <w:p w14:paraId="03A1F866" w14:textId="77777777" w:rsidR="00BE0539" w:rsidRPr="00DC2757" w:rsidRDefault="00BE0539" w:rsidP="00E750DA">
            <w:pPr>
              <w:spacing w:after="0" w:line="240" w:lineRule="auto"/>
              <w:jc w:val="center"/>
              <w:rPr>
                <w:ins w:id="3310" w:author="Commodore, Sarah" w:date="2023-03-30T13:25:00Z"/>
                <w:rFonts w:ascii="Calibri" w:eastAsia="Times New Roman" w:hAnsi="Calibri" w:cs="Calibri"/>
                <w:color w:val="FF0000"/>
                <w:sz w:val="20"/>
                <w:szCs w:val="20"/>
              </w:rPr>
            </w:pPr>
            <w:ins w:id="3311" w:author="Commodore, Sarah" w:date="2023-03-30T13:25:00Z">
              <w:r w:rsidRPr="00DC2757">
                <w:rPr>
                  <w:rFonts w:ascii="Calibri" w:eastAsia="Times New Roman" w:hAnsi="Calibri" w:cs="Calibri"/>
                  <w:color w:val="FF0000"/>
                  <w:sz w:val="20"/>
                  <w:szCs w:val="20"/>
                </w:rPr>
                <w:t>*</w:t>
              </w:r>
            </w:ins>
          </w:p>
        </w:tc>
      </w:tr>
      <w:tr w:rsidR="00BE0539" w:rsidRPr="00DC2757" w14:paraId="0A65C97C" w14:textId="77777777" w:rsidTr="00E750DA">
        <w:trPr>
          <w:trHeight w:val="260"/>
          <w:ins w:id="3312" w:author="Commodore, Sarah" w:date="2023-03-30T13:25:00Z"/>
        </w:trPr>
        <w:tc>
          <w:tcPr>
            <w:tcW w:w="0" w:type="auto"/>
            <w:tcBorders>
              <w:top w:val="nil"/>
              <w:left w:val="nil"/>
              <w:bottom w:val="nil"/>
              <w:right w:val="nil"/>
            </w:tcBorders>
            <w:shd w:val="clear" w:color="auto" w:fill="auto"/>
            <w:noWrap/>
            <w:vAlign w:val="bottom"/>
            <w:hideMark/>
          </w:tcPr>
          <w:p w14:paraId="0FC9D02C" w14:textId="77777777" w:rsidR="00BE0539" w:rsidRPr="00DC2757" w:rsidRDefault="00BE0539" w:rsidP="00E750DA">
            <w:pPr>
              <w:spacing w:after="0" w:line="240" w:lineRule="auto"/>
              <w:rPr>
                <w:ins w:id="3313" w:author="Commodore, Sarah" w:date="2023-03-30T13:25:00Z"/>
                <w:rFonts w:ascii="Calibri" w:eastAsia="Times New Roman" w:hAnsi="Calibri" w:cs="Calibri"/>
                <w:color w:val="000000"/>
                <w:sz w:val="20"/>
                <w:szCs w:val="20"/>
              </w:rPr>
            </w:pPr>
            <w:ins w:id="3314" w:author="Commodore, Sarah" w:date="2023-03-30T13:25:00Z">
              <w:r w:rsidRPr="00DC2757">
                <w:rPr>
                  <w:rFonts w:ascii="Calibri" w:eastAsia="Times New Roman" w:hAnsi="Calibri" w:cs="Calibri"/>
                  <w:color w:val="000000"/>
                  <w:sz w:val="20"/>
                  <w:szCs w:val="20"/>
                </w:rPr>
                <w:t>ENSG00000185681.13</w:t>
              </w:r>
            </w:ins>
          </w:p>
        </w:tc>
        <w:tc>
          <w:tcPr>
            <w:tcW w:w="0" w:type="auto"/>
            <w:tcBorders>
              <w:top w:val="nil"/>
              <w:left w:val="nil"/>
              <w:bottom w:val="nil"/>
              <w:right w:val="nil"/>
            </w:tcBorders>
            <w:shd w:val="clear" w:color="auto" w:fill="auto"/>
            <w:noWrap/>
            <w:vAlign w:val="bottom"/>
            <w:hideMark/>
          </w:tcPr>
          <w:p w14:paraId="4C43D4DE" w14:textId="77777777" w:rsidR="00BE0539" w:rsidRPr="00DC2757" w:rsidRDefault="00BE0539" w:rsidP="00E750DA">
            <w:pPr>
              <w:spacing w:after="0" w:line="240" w:lineRule="auto"/>
              <w:rPr>
                <w:ins w:id="3315" w:author="Commodore, Sarah" w:date="2023-03-30T13:25:00Z"/>
                <w:rFonts w:ascii="Calibri" w:eastAsia="Times New Roman" w:hAnsi="Calibri" w:cs="Calibri"/>
                <w:color w:val="000000"/>
                <w:sz w:val="20"/>
                <w:szCs w:val="20"/>
              </w:rPr>
            </w:pPr>
            <w:ins w:id="3316" w:author="Commodore, Sarah" w:date="2023-03-30T13:25:00Z">
              <w:r w:rsidRPr="00DC2757">
                <w:rPr>
                  <w:rFonts w:ascii="Calibri" w:eastAsia="Times New Roman" w:hAnsi="Calibri" w:cs="Calibri"/>
                  <w:color w:val="000000"/>
                  <w:sz w:val="20"/>
                  <w:szCs w:val="20"/>
                </w:rPr>
                <w:t>MORN5</w:t>
              </w:r>
            </w:ins>
          </w:p>
        </w:tc>
        <w:tc>
          <w:tcPr>
            <w:tcW w:w="0" w:type="auto"/>
            <w:tcBorders>
              <w:top w:val="nil"/>
              <w:left w:val="nil"/>
              <w:bottom w:val="nil"/>
              <w:right w:val="nil"/>
            </w:tcBorders>
            <w:shd w:val="clear" w:color="auto" w:fill="auto"/>
            <w:noWrap/>
            <w:vAlign w:val="bottom"/>
            <w:hideMark/>
          </w:tcPr>
          <w:p w14:paraId="614A1AEB" w14:textId="77777777" w:rsidR="00BE0539" w:rsidRPr="00DC2757" w:rsidRDefault="00BE0539" w:rsidP="00E750DA">
            <w:pPr>
              <w:spacing w:after="0" w:line="240" w:lineRule="auto"/>
              <w:jc w:val="center"/>
              <w:rPr>
                <w:ins w:id="3317" w:author="Commodore, Sarah" w:date="2023-03-30T13:25:00Z"/>
                <w:rFonts w:ascii="Calibri" w:eastAsia="Times New Roman" w:hAnsi="Calibri" w:cs="Calibri"/>
                <w:color w:val="000000"/>
                <w:sz w:val="20"/>
                <w:szCs w:val="20"/>
              </w:rPr>
            </w:pPr>
            <w:ins w:id="3318"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2F79424" w14:textId="77777777" w:rsidR="00BE0539" w:rsidRPr="00DC2757" w:rsidRDefault="00BE0539" w:rsidP="00E750DA">
            <w:pPr>
              <w:spacing w:after="0" w:line="240" w:lineRule="auto"/>
              <w:jc w:val="center"/>
              <w:rPr>
                <w:ins w:id="3319" w:author="Commodore, Sarah" w:date="2023-03-30T13:25:00Z"/>
                <w:rFonts w:ascii="Calibri" w:eastAsia="Times New Roman" w:hAnsi="Calibri" w:cs="Calibri"/>
                <w:color w:val="000000"/>
                <w:sz w:val="20"/>
                <w:szCs w:val="20"/>
              </w:rPr>
            </w:pPr>
            <w:ins w:id="3320" w:author="Commodore, Sarah" w:date="2023-03-30T13:25:00Z">
              <w:r w:rsidRPr="00DC2757">
                <w:rPr>
                  <w:rFonts w:ascii="Calibri" w:eastAsia="Times New Roman" w:hAnsi="Calibri" w:cs="Calibri"/>
                  <w:color w:val="000000"/>
                  <w:sz w:val="20"/>
                  <w:szCs w:val="20"/>
                </w:rPr>
                <w:t>1.3E-12</w:t>
              </w:r>
            </w:ins>
          </w:p>
        </w:tc>
        <w:tc>
          <w:tcPr>
            <w:tcW w:w="0" w:type="auto"/>
            <w:tcBorders>
              <w:top w:val="nil"/>
              <w:left w:val="nil"/>
              <w:bottom w:val="nil"/>
              <w:right w:val="nil"/>
            </w:tcBorders>
            <w:shd w:val="clear" w:color="auto" w:fill="auto"/>
            <w:noWrap/>
            <w:vAlign w:val="bottom"/>
            <w:hideMark/>
          </w:tcPr>
          <w:p w14:paraId="1EFB2310" w14:textId="77777777" w:rsidR="00BE0539" w:rsidRPr="00DC2757" w:rsidRDefault="00BE0539" w:rsidP="00E750DA">
            <w:pPr>
              <w:spacing w:after="0" w:line="240" w:lineRule="auto"/>
              <w:jc w:val="center"/>
              <w:rPr>
                <w:ins w:id="3321" w:author="Commodore, Sarah" w:date="2023-03-30T13:25:00Z"/>
                <w:rFonts w:ascii="Calibri" w:eastAsia="Times New Roman" w:hAnsi="Calibri" w:cs="Calibri"/>
                <w:color w:val="000000"/>
                <w:sz w:val="20"/>
                <w:szCs w:val="20"/>
              </w:rPr>
            </w:pPr>
            <w:ins w:id="3322" w:author="Commodore, Sarah" w:date="2023-03-30T13:25:00Z">
              <w:r w:rsidRPr="00DC2757">
                <w:rPr>
                  <w:rFonts w:ascii="Calibri" w:eastAsia="Times New Roman" w:hAnsi="Calibri" w:cs="Calibri"/>
                  <w:color w:val="000000"/>
                  <w:sz w:val="20"/>
                  <w:szCs w:val="20"/>
                </w:rPr>
                <w:t>4.9E-11</w:t>
              </w:r>
            </w:ins>
          </w:p>
        </w:tc>
        <w:tc>
          <w:tcPr>
            <w:tcW w:w="0" w:type="auto"/>
            <w:tcBorders>
              <w:top w:val="nil"/>
              <w:left w:val="nil"/>
              <w:bottom w:val="nil"/>
              <w:right w:val="nil"/>
            </w:tcBorders>
            <w:shd w:val="clear" w:color="auto" w:fill="auto"/>
            <w:noWrap/>
            <w:vAlign w:val="bottom"/>
            <w:hideMark/>
          </w:tcPr>
          <w:p w14:paraId="237CEB90" w14:textId="77777777" w:rsidR="00BE0539" w:rsidRPr="00DC2757" w:rsidRDefault="00BE0539" w:rsidP="00E750DA">
            <w:pPr>
              <w:spacing w:after="0" w:line="240" w:lineRule="auto"/>
              <w:jc w:val="center"/>
              <w:rPr>
                <w:ins w:id="3323" w:author="Commodore, Sarah" w:date="2023-03-30T13:25:00Z"/>
                <w:rFonts w:ascii="Calibri" w:eastAsia="Times New Roman" w:hAnsi="Calibri" w:cs="Calibri"/>
                <w:color w:val="FF0000"/>
                <w:sz w:val="20"/>
                <w:szCs w:val="20"/>
              </w:rPr>
            </w:pPr>
            <w:ins w:id="3324" w:author="Commodore, Sarah" w:date="2023-03-30T13:25:00Z">
              <w:r w:rsidRPr="00DC2757">
                <w:rPr>
                  <w:rFonts w:ascii="Calibri" w:eastAsia="Times New Roman" w:hAnsi="Calibri" w:cs="Calibri"/>
                  <w:color w:val="FF0000"/>
                  <w:sz w:val="20"/>
                  <w:szCs w:val="20"/>
                </w:rPr>
                <w:t>*</w:t>
              </w:r>
            </w:ins>
          </w:p>
        </w:tc>
      </w:tr>
      <w:tr w:rsidR="00BE0539" w:rsidRPr="00DC2757" w14:paraId="1318F160" w14:textId="77777777" w:rsidTr="00E750DA">
        <w:trPr>
          <w:trHeight w:val="260"/>
          <w:ins w:id="3325" w:author="Commodore, Sarah" w:date="2023-03-30T13:25:00Z"/>
        </w:trPr>
        <w:tc>
          <w:tcPr>
            <w:tcW w:w="0" w:type="auto"/>
            <w:tcBorders>
              <w:top w:val="nil"/>
              <w:left w:val="nil"/>
              <w:bottom w:val="nil"/>
              <w:right w:val="nil"/>
            </w:tcBorders>
            <w:shd w:val="clear" w:color="auto" w:fill="auto"/>
            <w:noWrap/>
            <w:vAlign w:val="bottom"/>
            <w:hideMark/>
          </w:tcPr>
          <w:p w14:paraId="7DEF492C" w14:textId="77777777" w:rsidR="00BE0539" w:rsidRPr="00DC2757" w:rsidRDefault="00BE0539" w:rsidP="00E750DA">
            <w:pPr>
              <w:spacing w:after="0" w:line="240" w:lineRule="auto"/>
              <w:rPr>
                <w:ins w:id="3326" w:author="Commodore, Sarah" w:date="2023-03-30T13:25:00Z"/>
                <w:rFonts w:ascii="Calibri" w:eastAsia="Times New Roman" w:hAnsi="Calibri" w:cs="Calibri"/>
                <w:color w:val="000000"/>
                <w:sz w:val="20"/>
                <w:szCs w:val="20"/>
              </w:rPr>
            </w:pPr>
            <w:ins w:id="3327" w:author="Commodore, Sarah" w:date="2023-03-30T13:25:00Z">
              <w:r w:rsidRPr="00DC2757">
                <w:rPr>
                  <w:rFonts w:ascii="Calibri" w:eastAsia="Times New Roman" w:hAnsi="Calibri" w:cs="Calibri"/>
                  <w:color w:val="000000"/>
                  <w:sz w:val="20"/>
                  <w:szCs w:val="20"/>
                </w:rPr>
                <w:t>ENSG00000069122.19</w:t>
              </w:r>
            </w:ins>
          </w:p>
        </w:tc>
        <w:tc>
          <w:tcPr>
            <w:tcW w:w="0" w:type="auto"/>
            <w:tcBorders>
              <w:top w:val="nil"/>
              <w:left w:val="nil"/>
              <w:bottom w:val="nil"/>
              <w:right w:val="nil"/>
            </w:tcBorders>
            <w:shd w:val="clear" w:color="auto" w:fill="auto"/>
            <w:noWrap/>
            <w:vAlign w:val="bottom"/>
            <w:hideMark/>
          </w:tcPr>
          <w:p w14:paraId="5FD726DA" w14:textId="77777777" w:rsidR="00BE0539" w:rsidRPr="00DC2757" w:rsidRDefault="00BE0539" w:rsidP="00E750DA">
            <w:pPr>
              <w:spacing w:after="0" w:line="240" w:lineRule="auto"/>
              <w:rPr>
                <w:ins w:id="3328" w:author="Commodore, Sarah" w:date="2023-03-30T13:25:00Z"/>
                <w:rFonts w:ascii="Calibri" w:eastAsia="Times New Roman" w:hAnsi="Calibri" w:cs="Calibri"/>
                <w:color w:val="000000"/>
                <w:sz w:val="20"/>
                <w:szCs w:val="20"/>
              </w:rPr>
            </w:pPr>
            <w:ins w:id="3329" w:author="Commodore, Sarah" w:date="2023-03-30T13:25:00Z">
              <w:r w:rsidRPr="00DC2757">
                <w:rPr>
                  <w:rFonts w:ascii="Calibri" w:eastAsia="Times New Roman" w:hAnsi="Calibri" w:cs="Calibri"/>
                  <w:color w:val="000000"/>
                  <w:sz w:val="20"/>
                  <w:szCs w:val="20"/>
                </w:rPr>
                <w:t>ADGRF5</w:t>
              </w:r>
            </w:ins>
          </w:p>
        </w:tc>
        <w:tc>
          <w:tcPr>
            <w:tcW w:w="0" w:type="auto"/>
            <w:tcBorders>
              <w:top w:val="nil"/>
              <w:left w:val="nil"/>
              <w:bottom w:val="nil"/>
              <w:right w:val="nil"/>
            </w:tcBorders>
            <w:shd w:val="clear" w:color="auto" w:fill="auto"/>
            <w:noWrap/>
            <w:vAlign w:val="bottom"/>
            <w:hideMark/>
          </w:tcPr>
          <w:p w14:paraId="5BFA5B6D" w14:textId="77777777" w:rsidR="00BE0539" w:rsidRPr="00DC2757" w:rsidRDefault="00BE0539" w:rsidP="00E750DA">
            <w:pPr>
              <w:spacing w:after="0" w:line="240" w:lineRule="auto"/>
              <w:jc w:val="center"/>
              <w:rPr>
                <w:ins w:id="3330" w:author="Commodore, Sarah" w:date="2023-03-30T13:25:00Z"/>
                <w:rFonts w:ascii="Calibri" w:eastAsia="Times New Roman" w:hAnsi="Calibri" w:cs="Calibri"/>
                <w:color w:val="000000"/>
                <w:sz w:val="20"/>
                <w:szCs w:val="20"/>
              </w:rPr>
            </w:pPr>
            <w:ins w:id="3331"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E924375" w14:textId="77777777" w:rsidR="00BE0539" w:rsidRPr="00DC2757" w:rsidRDefault="00BE0539" w:rsidP="00E750DA">
            <w:pPr>
              <w:spacing w:after="0" w:line="240" w:lineRule="auto"/>
              <w:jc w:val="center"/>
              <w:rPr>
                <w:ins w:id="3332" w:author="Commodore, Sarah" w:date="2023-03-30T13:25:00Z"/>
                <w:rFonts w:ascii="Calibri" w:eastAsia="Times New Roman" w:hAnsi="Calibri" w:cs="Calibri"/>
                <w:color w:val="000000"/>
                <w:sz w:val="20"/>
                <w:szCs w:val="20"/>
              </w:rPr>
            </w:pPr>
            <w:ins w:id="3333" w:author="Commodore, Sarah" w:date="2023-03-30T13:25:00Z">
              <w:r w:rsidRPr="00DC2757">
                <w:rPr>
                  <w:rFonts w:ascii="Calibri" w:eastAsia="Times New Roman" w:hAnsi="Calibri" w:cs="Calibri"/>
                  <w:color w:val="000000"/>
                  <w:sz w:val="20"/>
                  <w:szCs w:val="20"/>
                </w:rPr>
                <w:t>2.4E-07</w:t>
              </w:r>
            </w:ins>
          </w:p>
        </w:tc>
        <w:tc>
          <w:tcPr>
            <w:tcW w:w="0" w:type="auto"/>
            <w:tcBorders>
              <w:top w:val="nil"/>
              <w:left w:val="nil"/>
              <w:bottom w:val="nil"/>
              <w:right w:val="nil"/>
            </w:tcBorders>
            <w:shd w:val="clear" w:color="auto" w:fill="auto"/>
            <w:noWrap/>
            <w:vAlign w:val="bottom"/>
            <w:hideMark/>
          </w:tcPr>
          <w:p w14:paraId="3C32B7B2" w14:textId="77777777" w:rsidR="00BE0539" w:rsidRPr="00DC2757" w:rsidRDefault="00BE0539" w:rsidP="00E750DA">
            <w:pPr>
              <w:spacing w:after="0" w:line="240" w:lineRule="auto"/>
              <w:jc w:val="center"/>
              <w:rPr>
                <w:ins w:id="3334" w:author="Commodore, Sarah" w:date="2023-03-30T13:25:00Z"/>
                <w:rFonts w:ascii="Calibri" w:eastAsia="Times New Roman" w:hAnsi="Calibri" w:cs="Calibri"/>
                <w:color w:val="000000"/>
                <w:sz w:val="20"/>
                <w:szCs w:val="20"/>
              </w:rPr>
            </w:pPr>
            <w:ins w:id="3335" w:author="Commodore, Sarah" w:date="2023-03-30T13:25:00Z">
              <w:r w:rsidRPr="00DC2757">
                <w:rPr>
                  <w:rFonts w:ascii="Calibri" w:eastAsia="Times New Roman" w:hAnsi="Calibri" w:cs="Calibri"/>
                  <w:color w:val="000000"/>
                  <w:sz w:val="20"/>
                  <w:szCs w:val="20"/>
                </w:rPr>
                <w:t>2.4E-06</w:t>
              </w:r>
            </w:ins>
          </w:p>
        </w:tc>
        <w:tc>
          <w:tcPr>
            <w:tcW w:w="0" w:type="auto"/>
            <w:tcBorders>
              <w:top w:val="nil"/>
              <w:left w:val="nil"/>
              <w:bottom w:val="nil"/>
              <w:right w:val="nil"/>
            </w:tcBorders>
            <w:shd w:val="clear" w:color="auto" w:fill="auto"/>
            <w:noWrap/>
            <w:vAlign w:val="bottom"/>
            <w:hideMark/>
          </w:tcPr>
          <w:p w14:paraId="00BDF97D" w14:textId="77777777" w:rsidR="00BE0539" w:rsidRPr="00DC2757" w:rsidRDefault="00BE0539" w:rsidP="00E750DA">
            <w:pPr>
              <w:spacing w:after="0" w:line="240" w:lineRule="auto"/>
              <w:jc w:val="center"/>
              <w:rPr>
                <w:ins w:id="3336" w:author="Commodore, Sarah" w:date="2023-03-30T13:25:00Z"/>
                <w:rFonts w:ascii="Calibri" w:eastAsia="Times New Roman" w:hAnsi="Calibri" w:cs="Calibri"/>
                <w:color w:val="FF0000"/>
                <w:sz w:val="20"/>
                <w:szCs w:val="20"/>
              </w:rPr>
            </w:pPr>
            <w:ins w:id="3337" w:author="Commodore, Sarah" w:date="2023-03-30T13:25:00Z">
              <w:r w:rsidRPr="00DC2757">
                <w:rPr>
                  <w:rFonts w:ascii="Calibri" w:eastAsia="Times New Roman" w:hAnsi="Calibri" w:cs="Calibri"/>
                  <w:color w:val="FF0000"/>
                  <w:sz w:val="20"/>
                  <w:szCs w:val="20"/>
                </w:rPr>
                <w:t>*</w:t>
              </w:r>
            </w:ins>
          </w:p>
        </w:tc>
      </w:tr>
      <w:tr w:rsidR="00BE0539" w:rsidRPr="00DC2757" w14:paraId="07BB75E7" w14:textId="77777777" w:rsidTr="00E750DA">
        <w:trPr>
          <w:trHeight w:val="260"/>
          <w:ins w:id="3338" w:author="Commodore, Sarah" w:date="2023-03-30T13:25:00Z"/>
        </w:trPr>
        <w:tc>
          <w:tcPr>
            <w:tcW w:w="0" w:type="auto"/>
            <w:tcBorders>
              <w:top w:val="nil"/>
              <w:left w:val="nil"/>
              <w:bottom w:val="nil"/>
              <w:right w:val="nil"/>
            </w:tcBorders>
            <w:shd w:val="clear" w:color="auto" w:fill="auto"/>
            <w:noWrap/>
            <w:vAlign w:val="bottom"/>
            <w:hideMark/>
          </w:tcPr>
          <w:p w14:paraId="3EF0B5DC" w14:textId="77777777" w:rsidR="00BE0539" w:rsidRPr="00DC2757" w:rsidRDefault="00BE0539" w:rsidP="00E750DA">
            <w:pPr>
              <w:spacing w:after="0" w:line="240" w:lineRule="auto"/>
              <w:rPr>
                <w:ins w:id="3339" w:author="Commodore, Sarah" w:date="2023-03-30T13:25:00Z"/>
                <w:rFonts w:ascii="Calibri" w:eastAsia="Times New Roman" w:hAnsi="Calibri" w:cs="Calibri"/>
                <w:color w:val="000000"/>
                <w:sz w:val="20"/>
                <w:szCs w:val="20"/>
              </w:rPr>
            </w:pPr>
            <w:ins w:id="3340" w:author="Commodore, Sarah" w:date="2023-03-30T13:25:00Z">
              <w:r w:rsidRPr="00DC2757">
                <w:rPr>
                  <w:rFonts w:ascii="Calibri" w:eastAsia="Times New Roman" w:hAnsi="Calibri" w:cs="Calibri"/>
                  <w:color w:val="000000"/>
                  <w:sz w:val="20"/>
                  <w:szCs w:val="20"/>
                </w:rPr>
                <w:t>ENSG00000224383.8</w:t>
              </w:r>
            </w:ins>
          </w:p>
        </w:tc>
        <w:tc>
          <w:tcPr>
            <w:tcW w:w="0" w:type="auto"/>
            <w:tcBorders>
              <w:top w:val="nil"/>
              <w:left w:val="nil"/>
              <w:bottom w:val="nil"/>
              <w:right w:val="nil"/>
            </w:tcBorders>
            <w:shd w:val="clear" w:color="auto" w:fill="auto"/>
            <w:noWrap/>
            <w:vAlign w:val="bottom"/>
            <w:hideMark/>
          </w:tcPr>
          <w:p w14:paraId="337D90ED" w14:textId="77777777" w:rsidR="00BE0539" w:rsidRPr="00DC2757" w:rsidRDefault="00BE0539" w:rsidP="00E750DA">
            <w:pPr>
              <w:spacing w:after="0" w:line="240" w:lineRule="auto"/>
              <w:rPr>
                <w:ins w:id="3341" w:author="Commodore, Sarah" w:date="2023-03-30T13:25:00Z"/>
                <w:rFonts w:ascii="Calibri" w:eastAsia="Times New Roman" w:hAnsi="Calibri" w:cs="Calibri"/>
                <w:color w:val="000000"/>
                <w:sz w:val="20"/>
                <w:szCs w:val="20"/>
              </w:rPr>
            </w:pPr>
            <w:ins w:id="3342" w:author="Commodore, Sarah" w:date="2023-03-30T13:25:00Z">
              <w:r w:rsidRPr="00DC2757">
                <w:rPr>
                  <w:rFonts w:ascii="Calibri" w:eastAsia="Times New Roman" w:hAnsi="Calibri" w:cs="Calibri"/>
                  <w:color w:val="000000"/>
                  <w:sz w:val="20"/>
                  <w:szCs w:val="20"/>
                </w:rPr>
                <w:t>PRR29</w:t>
              </w:r>
            </w:ins>
          </w:p>
        </w:tc>
        <w:tc>
          <w:tcPr>
            <w:tcW w:w="0" w:type="auto"/>
            <w:tcBorders>
              <w:top w:val="nil"/>
              <w:left w:val="nil"/>
              <w:bottom w:val="nil"/>
              <w:right w:val="nil"/>
            </w:tcBorders>
            <w:shd w:val="clear" w:color="auto" w:fill="auto"/>
            <w:noWrap/>
            <w:vAlign w:val="bottom"/>
            <w:hideMark/>
          </w:tcPr>
          <w:p w14:paraId="732DA7B7" w14:textId="77777777" w:rsidR="00BE0539" w:rsidRPr="00DC2757" w:rsidRDefault="00BE0539" w:rsidP="00E750DA">
            <w:pPr>
              <w:spacing w:after="0" w:line="240" w:lineRule="auto"/>
              <w:jc w:val="center"/>
              <w:rPr>
                <w:ins w:id="3343" w:author="Commodore, Sarah" w:date="2023-03-30T13:25:00Z"/>
                <w:rFonts w:ascii="Calibri" w:eastAsia="Times New Roman" w:hAnsi="Calibri" w:cs="Calibri"/>
                <w:color w:val="000000"/>
                <w:sz w:val="20"/>
                <w:szCs w:val="20"/>
              </w:rPr>
            </w:pPr>
            <w:ins w:id="3344"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9880C98" w14:textId="77777777" w:rsidR="00BE0539" w:rsidRPr="00DC2757" w:rsidRDefault="00BE0539" w:rsidP="00E750DA">
            <w:pPr>
              <w:spacing w:after="0" w:line="240" w:lineRule="auto"/>
              <w:jc w:val="center"/>
              <w:rPr>
                <w:ins w:id="3345" w:author="Commodore, Sarah" w:date="2023-03-30T13:25:00Z"/>
                <w:rFonts w:ascii="Calibri" w:eastAsia="Times New Roman" w:hAnsi="Calibri" w:cs="Calibri"/>
                <w:color w:val="000000"/>
                <w:sz w:val="20"/>
                <w:szCs w:val="20"/>
              </w:rPr>
            </w:pPr>
            <w:ins w:id="3346" w:author="Commodore, Sarah" w:date="2023-03-30T13:25:00Z">
              <w:r w:rsidRPr="00DC2757">
                <w:rPr>
                  <w:rFonts w:ascii="Calibri" w:eastAsia="Times New Roman" w:hAnsi="Calibri" w:cs="Calibri"/>
                  <w:color w:val="000000"/>
                  <w:sz w:val="20"/>
                  <w:szCs w:val="20"/>
                </w:rPr>
                <w:t>1.0E-10</w:t>
              </w:r>
            </w:ins>
          </w:p>
        </w:tc>
        <w:tc>
          <w:tcPr>
            <w:tcW w:w="0" w:type="auto"/>
            <w:tcBorders>
              <w:top w:val="nil"/>
              <w:left w:val="nil"/>
              <w:bottom w:val="nil"/>
              <w:right w:val="nil"/>
            </w:tcBorders>
            <w:shd w:val="clear" w:color="auto" w:fill="auto"/>
            <w:noWrap/>
            <w:vAlign w:val="bottom"/>
            <w:hideMark/>
          </w:tcPr>
          <w:p w14:paraId="3357F976" w14:textId="77777777" w:rsidR="00BE0539" w:rsidRPr="00DC2757" w:rsidRDefault="00BE0539" w:rsidP="00E750DA">
            <w:pPr>
              <w:spacing w:after="0" w:line="240" w:lineRule="auto"/>
              <w:jc w:val="center"/>
              <w:rPr>
                <w:ins w:id="3347" w:author="Commodore, Sarah" w:date="2023-03-30T13:25:00Z"/>
                <w:rFonts w:ascii="Calibri" w:eastAsia="Times New Roman" w:hAnsi="Calibri" w:cs="Calibri"/>
                <w:color w:val="000000"/>
                <w:sz w:val="20"/>
                <w:szCs w:val="20"/>
              </w:rPr>
            </w:pPr>
            <w:ins w:id="3348" w:author="Commodore, Sarah" w:date="2023-03-30T13:25:00Z">
              <w:r w:rsidRPr="00DC2757">
                <w:rPr>
                  <w:rFonts w:ascii="Calibri" w:eastAsia="Times New Roman" w:hAnsi="Calibri" w:cs="Calibri"/>
                  <w:color w:val="000000"/>
                  <w:sz w:val="20"/>
                  <w:szCs w:val="20"/>
                </w:rPr>
                <w:t>2.5E-09</w:t>
              </w:r>
            </w:ins>
          </w:p>
        </w:tc>
        <w:tc>
          <w:tcPr>
            <w:tcW w:w="0" w:type="auto"/>
            <w:tcBorders>
              <w:top w:val="nil"/>
              <w:left w:val="nil"/>
              <w:bottom w:val="nil"/>
              <w:right w:val="nil"/>
            </w:tcBorders>
            <w:shd w:val="clear" w:color="auto" w:fill="auto"/>
            <w:noWrap/>
            <w:vAlign w:val="bottom"/>
            <w:hideMark/>
          </w:tcPr>
          <w:p w14:paraId="510A0054" w14:textId="77777777" w:rsidR="00BE0539" w:rsidRPr="00DC2757" w:rsidRDefault="00BE0539" w:rsidP="00E750DA">
            <w:pPr>
              <w:spacing w:after="0" w:line="240" w:lineRule="auto"/>
              <w:jc w:val="center"/>
              <w:rPr>
                <w:ins w:id="3349" w:author="Commodore, Sarah" w:date="2023-03-30T13:25:00Z"/>
                <w:rFonts w:ascii="Calibri" w:eastAsia="Times New Roman" w:hAnsi="Calibri" w:cs="Calibri"/>
                <w:color w:val="FF0000"/>
                <w:sz w:val="20"/>
                <w:szCs w:val="20"/>
              </w:rPr>
            </w:pPr>
            <w:ins w:id="3350" w:author="Commodore, Sarah" w:date="2023-03-30T13:25:00Z">
              <w:r w:rsidRPr="00DC2757">
                <w:rPr>
                  <w:rFonts w:ascii="Calibri" w:eastAsia="Times New Roman" w:hAnsi="Calibri" w:cs="Calibri"/>
                  <w:color w:val="FF0000"/>
                  <w:sz w:val="20"/>
                  <w:szCs w:val="20"/>
                </w:rPr>
                <w:t>*</w:t>
              </w:r>
            </w:ins>
          </w:p>
        </w:tc>
      </w:tr>
      <w:tr w:rsidR="00BE0539" w:rsidRPr="00DC2757" w14:paraId="4704762E" w14:textId="77777777" w:rsidTr="00E750DA">
        <w:trPr>
          <w:trHeight w:val="260"/>
          <w:ins w:id="3351" w:author="Commodore, Sarah" w:date="2023-03-30T13:25:00Z"/>
        </w:trPr>
        <w:tc>
          <w:tcPr>
            <w:tcW w:w="0" w:type="auto"/>
            <w:tcBorders>
              <w:top w:val="nil"/>
              <w:left w:val="nil"/>
              <w:bottom w:val="nil"/>
              <w:right w:val="nil"/>
            </w:tcBorders>
            <w:shd w:val="clear" w:color="auto" w:fill="auto"/>
            <w:noWrap/>
            <w:vAlign w:val="bottom"/>
            <w:hideMark/>
          </w:tcPr>
          <w:p w14:paraId="3DA6DB29" w14:textId="77777777" w:rsidR="00BE0539" w:rsidRPr="00DC2757" w:rsidRDefault="00BE0539" w:rsidP="00E750DA">
            <w:pPr>
              <w:spacing w:after="0" w:line="240" w:lineRule="auto"/>
              <w:rPr>
                <w:ins w:id="3352" w:author="Commodore, Sarah" w:date="2023-03-30T13:25:00Z"/>
                <w:rFonts w:ascii="Calibri" w:eastAsia="Times New Roman" w:hAnsi="Calibri" w:cs="Calibri"/>
                <w:color w:val="000000"/>
                <w:sz w:val="20"/>
                <w:szCs w:val="20"/>
              </w:rPr>
            </w:pPr>
            <w:ins w:id="3353" w:author="Commodore, Sarah" w:date="2023-03-30T13:25:00Z">
              <w:r w:rsidRPr="00DC2757">
                <w:rPr>
                  <w:rFonts w:ascii="Calibri" w:eastAsia="Times New Roman" w:hAnsi="Calibri" w:cs="Calibri"/>
                  <w:color w:val="000000"/>
                  <w:sz w:val="20"/>
                  <w:szCs w:val="20"/>
                </w:rPr>
                <w:t>ENSG00000162004.18</w:t>
              </w:r>
            </w:ins>
          </w:p>
        </w:tc>
        <w:tc>
          <w:tcPr>
            <w:tcW w:w="0" w:type="auto"/>
            <w:tcBorders>
              <w:top w:val="nil"/>
              <w:left w:val="nil"/>
              <w:bottom w:val="nil"/>
              <w:right w:val="nil"/>
            </w:tcBorders>
            <w:shd w:val="clear" w:color="auto" w:fill="auto"/>
            <w:noWrap/>
            <w:vAlign w:val="bottom"/>
            <w:hideMark/>
          </w:tcPr>
          <w:p w14:paraId="45328F3B" w14:textId="77777777" w:rsidR="00BE0539" w:rsidRPr="00DC2757" w:rsidRDefault="00BE0539" w:rsidP="00E750DA">
            <w:pPr>
              <w:spacing w:after="0" w:line="240" w:lineRule="auto"/>
              <w:rPr>
                <w:ins w:id="3354" w:author="Commodore, Sarah" w:date="2023-03-30T13:25:00Z"/>
                <w:rFonts w:ascii="Calibri" w:eastAsia="Times New Roman" w:hAnsi="Calibri" w:cs="Calibri"/>
                <w:color w:val="000000"/>
                <w:sz w:val="20"/>
                <w:szCs w:val="20"/>
              </w:rPr>
            </w:pPr>
            <w:ins w:id="3355" w:author="Commodore, Sarah" w:date="2023-03-30T13:25:00Z">
              <w:r w:rsidRPr="00DC2757">
                <w:rPr>
                  <w:rFonts w:ascii="Calibri" w:eastAsia="Times New Roman" w:hAnsi="Calibri" w:cs="Calibri"/>
                  <w:color w:val="000000"/>
                  <w:sz w:val="20"/>
                  <w:szCs w:val="20"/>
                </w:rPr>
                <w:t>CCDC78</w:t>
              </w:r>
            </w:ins>
          </w:p>
        </w:tc>
        <w:tc>
          <w:tcPr>
            <w:tcW w:w="0" w:type="auto"/>
            <w:tcBorders>
              <w:top w:val="nil"/>
              <w:left w:val="nil"/>
              <w:bottom w:val="nil"/>
              <w:right w:val="nil"/>
            </w:tcBorders>
            <w:shd w:val="clear" w:color="auto" w:fill="auto"/>
            <w:noWrap/>
            <w:vAlign w:val="bottom"/>
            <w:hideMark/>
          </w:tcPr>
          <w:p w14:paraId="3FADB462" w14:textId="77777777" w:rsidR="00BE0539" w:rsidRPr="00DC2757" w:rsidRDefault="00BE0539" w:rsidP="00E750DA">
            <w:pPr>
              <w:spacing w:after="0" w:line="240" w:lineRule="auto"/>
              <w:jc w:val="center"/>
              <w:rPr>
                <w:ins w:id="3356" w:author="Commodore, Sarah" w:date="2023-03-30T13:25:00Z"/>
                <w:rFonts w:ascii="Calibri" w:eastAsia="Times New Roman" w:hAnsi="Calibri" w:cs="Calibri"/>
                <w:color w:val="000000"/>
                <w:sz w:val="20"/>
                <w:szCs w:val="20"/>
              </w:rPr>
            </w:pPr>
            <w:ins w:id="3357"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5EDE74D" w14:textId="77777777" w:rsidR="00BE0539" w:rsidRPr="00DC2757" w:rsidRDefault="00BE0539" w:rsidP="00E750DA">
            <w:pPr>
              <w:spacing w:after="0" w:line="240" w:lineRule="auto"/>
              <w:jc w:val="center"/>
              <w:rPr>
                <w:ins w:id="3358" w:author="Commodore, Sarah" w:date="2023-03-30T13:25:00Z"/>
                <w:rFonts w:ascii="Calibri" w:eastAsia="Times New Roman" w:hAnsi="Calibri" w:cs="Calibri"/>
                <w:color w:val="000000"/>
                <w:sz w:val="20"/>
                <w:szCs w:val="20"/>
              </w:rPr>
            </w:pPr>
            <w:ins w:id="3359" w:author="Commodore, Sarah" w:date="2023-03-30T13:25:00Z">
              <w:r w:rsidRPr="00DC2757">
                <w:rPr>
                  <w:rFonts w:ascii="Calibri" w:eastAsia="Times New Roman" w:hAnsi="Calibri" w:cs="Calibri"/>
                  <w:color w:val="000000"/>
                  <w:sz w:val="20"/>
                  <w:szCs w:val="20"/>
                </w:rPr>
                <w:t>3.8E-13</w:t>
              </w:r>
            </w:ins>
          </w:p>
        </w:tc>
        <w:tc>
          <w:tcPr>
            <w:tcW w:w="0" w:type="auto"/>
            <w:tcBorders>
              <w:top w:val="nil"/>
              <w:left w:val="nil"/>
              <w:bottom w:val="nil"/>
              <w:right w:val="nil"/>
            </w:tcBorders>
            <w:shd w:val="clear" w:color="auto" w:fill="auto"/>
            <w:noWrap/>
            <w:vAlign w:val="bottom"/>
            <w:hideMark/>
          </w:tcPr>
          <w:p w14:paraId="12CF2455" w14:textId="77777777" w:rsidR="00BE0539" w:rsidRPr="00DC2757" w:rsidRDefault="00BE0539" w:rsidP="00E750DA">
            <w:pPr>
              <w:spacing w:after="0" w:line="240" w:lineRule="auto"/>
              <w:jc w:val="center"/>
              <w:rPr>
                <w:ins w:id="3360" w:author="Commodore, Sarah" w:date="2023-03-30T13:25:00Z"/>
                <w:rFonts w:ascii="Calibri" w:eastAsia="Times New Roman" w:hAnsi="Calibri" w:cs="Calibri"/>
                <w:color w:val="000000"/>
                <w:sz w:val="20"/>
                <w:szCs w:val="20"/>
              </w:rPr>
            </w:pPr>
            <w:ins w:id="3361" w:author="Commodore, Sarah" w:date="2023-03-30T13:25: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2FB17C90" w14:textId="77777777" w:rsidR="00BE0539" w:rsidRPr="00DC2757" w:rsidRDefault="00BE0539" w:rsidP="00E750DA">
            <w:pPr>
              <w:spacing w:after="0" w:line="240" w:lineRule="auto"/>
              <w:jc w:val="center"/>
              <w:rPr>
                <w:ins w:id="3362" w:author="Commodore, Sarah" w:date="2023-03-30T13:25:00Z"/>
                <w:rFonts w:ascii="Calibri" w:eastAsia="Times New Roman" w:hAnsi="Calibri" w:cs="Calibri"/>
                <w:color w:val="FF0000"/>
                <w:sz w:val="20"/>
                <w:szCs w:val="20"/>
              </w:rPr>
            </w:pPr>
            <w:ins w:id="3363" w:author="Commodore, Sarah" w:date="2023-03-30T13:25:00Z">
              <w:r w:rsidRPr="00DC2757">
                <w:rPr>
                  <w:rFonts w:ascii="Calibri" w:eastAsia="Times New Roman" w:hAnsi="Calibri" w:cs="Calibri"/>
                  <w:color w:val="FF0000"/>
                  <w:sz w:val="20"/>
                  <w:szCs w:val="20"/>
                </w:rPr>
                <w:t>*</w:t>
              </w:r>
            </w:ins>
          </w:p>
        </w:tc>
      </w:tr>
      <w:tr w:rsidR="00BE0539" w:rsidRPr="00DC2757" w14:paraId="5A8DBEE2" w14:textId="77777777" w:rsidTr="00E750DA">
        <w:trPr>
          <w:trHeight w:val="260"/>
          <w:ins w:id="3364" w:author="Commodore, Sarah" w:date="2023-03-30T13:25:00Z"/>
        </w:trPr>
        <w:tc>
          <w:tcPr>
            <w:tcW w:w="0" w:type="auto"/>
            <w:tcBorders>
              <w:top w:val="nil"/>
              <w:left w:val="nil"/>
              <w:bottom w:val="nil"/>
              <w:right w:val="nil"/>
            </w:tcBorders>
            <w:shd w:val="clear" w:color="auto" w:fill="auto"/>
            <w:noWrap/>
            <w:vAlign w:val="bottom"/>
            <w:hideMark/>
          </w:tcPr>
          <w:p w14:paraId="1136A2B2" w14:textId="77777777" w:rsidR="00BE0539" w:rsidRPr="00DC2757" w:rsidRDefault="00BE0539" w:rsidP="00E750DA">
            <w:pPr>
              <w:spacing w:after="0" w:line="240" w:lineRule="auto"/>
              <w:rPr>
                <w:ins w:id="3365" w:author="Commodore, Sarah" w:date="2023-03-30T13:25:00Z"/>
                <w:rFonts w:ascii="Calibri" w:eastAsia="Times New Roman" w:hAnsi="Calibri" w:cs="Calibri"/>
                <w:color w:val="000000"/>
                <w:sz w:val="20"/>
                <w:szCs w:val="20"/>
              </w:rPr>
            </w:pPr>
            <w:ins w:id="3366" w:author="Commodore, Sarah" w:date="2023-03-30T13:25:00Z">
              <w:r w:rsidRPr="00DC2757">
                <w:rPr>
                  <w:rFonts w:ascii="Calibri" w:eastAsia="Times New Roman" w:hAnsi="Calibri" w:cs="Calibri"/>
                  <w:color w:val="000000"/>
                  <w:sz w:val="20"/>
                  <w:szCs w:val="20"/>
                </w:rPr>
                <w:t>ENSG00000259362.2</w:t>
              </w:r>
            </w:ins>
          </w:p>
        </w:tc>
        <w:tc>
          <w:tcPr>
            <w:tcW w:w="0" w:type="auto"/>
            <w:tcBorders>
              <w:top w:val="nil"/>
              <w:left w:val="nil"/>
              <w:bottom w:val="nil"/>
              <w:right w:val="nil"/>
            </w:tcBorders>
            <w:shd w:val="clear" w:color="auto" w:fill="auto"/>
            <w:noWrap/>
            <w:vAlign w:val="bottom"/>
            <w:hideMark/>
          </w:tcPr>
          <w:p w14:paraId="780C5449" w14:textId="77777777" w:rsidR="00BE0539" w:rsidRPr="00DC2757" w:rsidRDefault="00BE0539" w:rsidP="00E750DA">
            <w:pPr>
              <w:spacing w:after="0" w:line="240" w:lineRule="auto"/>
              <w:rPr>
                <w:ins w:id="3367" w:author="Commodore, Sarah" w:date="2023-03-30T13:25:00Z"/>
                <w:rFonts w:ascii="Calibri" w:eastAsia="Times New Roman" w:hAnsi="Calibri" w:cs="Calibri"/>
                <w:color w:val="000000"/>
                <w:sz w:val="20"/>
                <w:szCs w:val="20"/>
              </w:rPr>
            </w:pPr>
            <w:ins w:id="3368" w:author="Commodore, Sarah" w:date="2023-03-30T13:25:00Z">
              <w:r w:rsidRPr="00DC2757">
                <w:rPr>
                  <w:rFonts w:ascii="Calibri" w:eastAsia="Times New Roman" w:hAnsi="Calibri" w:cs="Calibri"/>
                  <w:color w:val="000000"/>
                  <w:sz w:val="20"/>
                  <w:szCs w:val="20"/>
                </w:rPr>
                <w:t>AC046168.1</w:t>
              </w:r>
            </w:ins>
          </w:p>
        </w:tc>
        <w:tc>
          <w:tcPr>
            <w:tcW w:w="0" w:type="auto"/>
            <w:tcBorders>
              <w:top w:val="nil"/>
              <w:left w:val="nil"/>
              <w:bottom w:val="nil"/>
              <w:right w:val="nil"/>
            </w:tcBorders>
            <w:shd w:val="clear" w:color="auto" w:fill="auto"/>
            <w:noWrap/>
            <w:vAlign w:val="bottom"/>
            <w:hideMark/>
          </w:tcPr>
          <w:p w14:paraId="0C0A7B9E" w14:textId="77777777" w:rsidR="00BE0539" w:rsidRPr="00DC2757" w:rsidRDefault="00BE0539" w:rsidP="00E750DA">
            <w:pPr>
              <w:spacing w:after="0" w:line="240" w:lineRule="auto"/>
              <w:jc w:val="center"/>
              <w:rPr>
                <w:ins w:id="3369" w:author="Commodore, Sarah" w:date="2023-03-30T13:25:00Z"/>
                <w:rFonts w:ascii="Calibri" w:eastAsia="Times New Roman" w:hAnsi="Calibri" w:cs="Calibri"/>
                <w:color w:val="000000"/>
                <w:sz w:val="20"/>
                <w:szCs w:val="20"/>
              </w:rPr>
            </w:pPr>
            <w:ins w:id="3370"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935230F" w14:textId="77777777" w:rsidR="00BE0539" w:rsidRPr="00DC2757" w:rsidRDefault="00BE0539" w:rsidP="00E750DA">
            <w:pPr>
              <w:spacing w:after="0" w:line="240" w:lineRule="auto"/>
              <w:jc w:val="center"/>
              <w:rPr>
                <w:ins w:id="3371" w:author="Commodore, Sarah" w:date="2023-03-30T13:25:00Z"/>
                <w:rFonts w:ascii="Calibri" w:eastAsia="Times New Roman" w:hAnsi="Calibri" w:cs="Calibri"/>
                <w:color w:val="000000"/>
                <w:sz w:val="20"/>
                <w:szCs w:val="20"/>
              </w:rPr>
            </w:pPr>
            <w:ins w:id="3372" w:author="Commodore, Sarah" w:date="2023-03-30T13:25:00Z">
              <w:r w:rsidRPr="00DC2757">
                <w:rPr>
                  <w:rFonts w:ascii="Calibri" w:eastAsia="Times New Roman" w:hAnsi="Calibri" w:cs="Calibri"/>
                  <w:color w:val="000000"/>
                  <w:sz w:val="20"/>
                  <w:szCs w:val="20"/>
                </w:rPr>
                <w:t>1.7E-03</w:t>
              </w:r>
            </w:ins>
          </w:p>
        </w:tc>
        <w:tc>
          <w:tcPr>
            <w:tcW w:w="0" w:type="auto"/>
            <w:tcBorders>
              <w:top w:val="nil"/>
              <w:left w:val="nil"/>
              <w:bottom w:val="nil"/>
              <w:right w:val="nil"/>
            </w:tcBorders>
            <w:shd w:val="clear" w:color="auto" w:fill="auto"/>
            <w:noWrap/>
            <w:vAlign w:val="bottom"/>
            <w:hideMark/>
          </w:tcPr>
          <w:p w14:paraId="568EB4F0" w14:textId="77777777" w:rsidR="00BE0539" w:rsidRPr="00DC2757" w:rsidRDefault="00BE0539" w:rsidP="00E750DA">
            <w:pPr>
              <w:spacing w:after="0" w:line="240" w:lineRule="auto"/>
              <w:jc w:val="center"/>
              <w:rPr>
                <w:ins w:id="3373" w:author="Commodore, Sarah" w:date="2023-03-30T13:25:00Z"/>
                <w:rFonts w:ascii="Calibri" w:eastAsia="Times New Roman" w:hAnsi="Calibri" w:cs="Calibri"/>
                <w:color w:val="000000"/>
                <w:sz w:val="20"/>
                <w:szCs w:val="20"/>
              </w:rPr>
            </w:pPr>
            <w:ins w:id="3374" w:author="Commodore, Sarah" w:date="2023-03-30T13:25:00Z">
              <w:r w:rsidRPr="00DC2757">
                <w:rPr>
                  <w:rFonts w:ascii="Calibri" w:eastAsia="Times New Roman" w:hAnsi="Calibri" w:cs="Calibri"/>
                  <w:color w:val="000000"/>
                  <w:sz w:val="20"/>
                  <w:szCs w:val="20"/>
                </w:rPr>
                <w:t>6.0E-03</w:t>
              </w:r>
            </w:ins>
          </w:p>
        </w:tc>
        <w:tc>
          <w:tcPr>
            <w:tcW w:w="0" w:type="auto"/>
            <w:tcBorders>
              <w:top w:val="nil"/>
              <w:left w:val="nil"/>
              <w:bottom w:val="nil"/>
              <w:right w:val="nil"/>
            </w:tcBorders>
            <w:shd w:val="clear" w:color="auto" w:fill="auto"/>
            <w:noWrap/>
            <w:vAlign w:val="bottom"/>
            <w:hideMark/>
          </w:tcPr>
          <w:p w14:paraId="3BC047C2" w14:textId="77777777" w:rsidR="00BE0539" w:rsidRPr="00DC2757" w:rsidRDefault="00BE0539" w:rsidP="00E750DA">
            <w:pPr>
              <w:spacing w:after="0" w:line="240" w:lineRule="auto"/>
              <w:jc w:val="center"/>
              <w:rPr>
                <w:ins w:id="3375" w:author="Commodore, Sarah" w:date="2023-03-30T13:25:00Z"/>
                <w:rFonts w:ascii="Calibri" w:eastAsia="Times New Roman" w:hAnsi="Calibri" w:cs="Calibri"/>
                <w:color w:val="FF0000"/>
                <w:sz w:val="20"/>
                <w:szCs w:val="20"/>
              </w:rPr>
            </w:pPr>
            <w:ins w:id="3376" w:author="Commodore, Sarah" w:date="2023-03-30T13:25:00Z">
              <w:r w:rsidRPr="00DC2757">
                <w:rPr>
                  <w:rFonts w:ascii="Calibri" w:eastAsia="Times New Roman" w:hAnsi="Calibri" w:cs="Calibri"/>
                  <w:color w:val="FF0000"/>
                  <w:sz w:val="20"/>
                  <w:szCs w:val="20"/>
                </w:rPr>
                <w:t>*</w:t>
              </w:r>
            </w:ins>
          </w:p>
        </w:tc>
      </w:tr>
      <w:tr w:rsidR="00BE0539" w:rsidRPr="00DC2757" w14:paraId="489037EF" w14:textId="77777777" w:rsidTr="00E750DA">
        <w:trPr>
          <w:trHeight w:val="260"/>
          <w:ins w:id="3377" w:author="Commodore, Sarah" w:date="2023-03-30T13:25:00Z"/>
        </w:trPr>
        <w:tc>
          <w:tcPr>
            <w:tcW w:w="0" w:type="auto"/>
            <w:tcBorders>
              <w:top w:val="nil"/>
              <w:left w:val="nil"/>
              <w:bottom w:val="nil"/>
              <w:right w:val="nil"/>
            </w:tcBorders>
            <w:shd w:val="clear" w:color="auto" w:fill="auto"/>
            <w:noWrap/>
            <w:vAlign w:val="bottom"/>
            <w:hideMark/>
          </w:tcPr>
          <w:p w14:paraId="0AE0C30A" w14:textId="77777777" w:rsidR="00BE0539" w:rsidRPr="00DC2757" w:rsidRDefault="00BE0539" w:rsidP="00E750DA">
            <w:pPr>
              <w:spacing w:after="0" w:line="240" w:lineRule="auto"/>
              <w:rPr>
                <w:ins w:id="3378" w:author="Commodore, Sarah" w:date="2023-03-30T13:25:00Z"/>
                <w:rFonts w:ascii="Calibri" w:eastAsia="Times New Roman" w:hAnsi="Calibri" w:cs="Calibri"/>
                <w:color w:val="000000"/>
                <w:sz w:val="20"/>
                <w:szCs w:val="20"/>
              </w:rPr>
            </w:pPr>
            <w:ins w:id="3379" w:author="Commodore, Sarah" w:date="2023-03-30T13:25:00Z">
              <w:r w:rsidRPr="00DC2757">
                <w:rPr>
                  <w:rFonts w:ascii="Calibri" w:eastAsia="Times New Roman" w:hAnsi="Calibri" w:cs="Calibri"/>
                  <w:color w:val="000000"/>
                  <w:sz w:val="20"/>
                  <w:szCs w:val="20"/>
                </w:rPr>
                <w:t>ENSG00000152936.10</w:t>
              </w:r>
            </w:ins>
          </w:p>
        </w:tc>
        <w:tc>
          <w:tcPr>
            <w:tcW w:w="0" w:type="auto"/>
            <w:tcBorders>
              <w:top w:val="nil"/>
              <w:left w:val="nil"/>
              <w:bottom w:val="nil"/>
              <w:right w:val="nil"/>
            </w:tcBorders>
            <w:shd w:val="clear" w:color="auto" w:fill="auto"/>
            <w:noWrap/>
            <w:vAlign w:val="bottom"/>
            <w:hideMark/>
          </w:tcPr>
          <w:p w14:paraId="6BA70F6D" w14:textId="77777777" w:rsidR="00BE0539" w:rsidRPr="00DC2757" w:rsidRDefault="00BE0539" w:rsidP="00E750DA">
            <w:pPr>
              <w:spacing w:after="0" w:line="240" w:lineRule="auto"/>
              <w:rPr>
                <w:ins w:id="3380" w:author="Commodore, Sarah" w:date="2023-03-30T13:25:00Z"/>
                <w:rFonts w:ascii="Calibri" w:eastAsia="Times New Roman" w:hAnsi="Calibri" w:cs="Calibri"/>
                <w:color w:val="000000"/>
                <w:sz w:val="20"/>
                <w:szCs w:val="20"/>
              </w:rPr>
            </w:pPr>
            <w:ins w:id="3381" w:author="Commodore, Sarah" w:date="2023-03-30T13:25:00Z">
              <w:r w:rsidRPr="00DC2757">
                <w:rPr>
                  <w:rFonts w:ascii="Calibri" w:eastAsia="Times New Roman" w:hAnsi="Calibri" w:cs="Calibri"/>
                  <w:color w:val="000000"/>
                  <w:sz w:val="20"/>
                  <w:szCs w:val="20"/>
                </w:rPr>
                <w:t>LMNTD1</w:t>
              </w:r>
            </w:ins>
          </w:p>
        </w:tc>
        <w:tc>
          <w:tcPr>
            <w:tcW w:w="0" w:type="auto"/>
            <w:tcBorders>
              <w:top w:val="nil"/>
              <w:left w:val="nil"/>
              <w:bottom w:val="nil"/>
              <w:right w:val="nil"/>
            </w:tcBorders>
            <w:shd w:val="clear" w:color="auto" w:fill="auto"/>
            <w:noWrap/>
            <w:vAlign w:val="bottom"/>
            <w:hideMark/>
          </w:tcPr>
          <w:p w14:paraId="0307BCAA" w14:textId="77777777" w:rsidR="00BE0539" w:rsidRPr="00DC2757" w:rsidRDefault="00BE0539" w:rsidP="00E750DA">
            <w:pPr>
              <w:spacing w:after="0" w:line="240" w:lineRule="auto"/>
              <w:jc w:val="center"/>
              <w:rPr>
                <w:ins w:id="3382" w:author="Commodore, Sarah" w:date="2023-03-30T13:25:00Z"/>
                <w:rFonts w:ascii="Calibri" w:eastAsia="Times New Roman" w:hAnsi="Calibri" w:cs="Calibri"/>
                <w:color w:val="000000"/>
                <w:sz w:val="20"/>
                <w:szCs w:val="20"/>
              </w:rPr>
            </w:pPr>
            <w:ins w:id="3383"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ADD872B" w14:textId="77777777" w:rsidR="00BE0539" w:rsidRPr="00DC2757" w:rsidRDefault="00BE0539" w:rsidP="00E750DA">
            <w:pPr>
              <w:spacing w:after="0" w:line="240" w:lineRule="auto"/>
              <w:jc w:val="center"/>
              <w:rPr>
                <w:ins w:id="3384" w:author="Commodore, Sarah" w:date="2023-03-30T13:25:00Z"/>
                <w:rFonts w:ascii="Calibri" w:eastAsia="Times New Roman" w:hAnsi="Calibri" w:cs="Calibri"/>
                <w:color w:val="000000"/>
                <w:sz w:val="20"/>
                <w:szCs w:val="20"/>
              </w:rPr>
            </w:pPr>
            <w:ins w:id="3385" w:author="Commodore, Sarah" w:date="2023-03-30T13:25:00Z">
              <w:r w:rsidRPr="00DC2757">
                <w:rPr>
                  <w:rFonts w:ascii="Calibri" w:eastAsia="Times New Roman" w:hAnsi="Calibri" w:cs="Calibri"/>
                  <w:color w:val="000000"/>
                  <w:sz w:val="20"/>
                  <w:szCs w:val="20"/>
                </w:rPr>
                <w:t>6.0E-13</w:t>
              </w:r>
            </w:ins>
          </w:p>
        </w:tc>
        <w:tc>
          <w:tcPr>
            <w:tcW w:w="0" w:type="auto"/>
            <w:tcBorders>
              <w:top w:val="nil"/>
              <w:left w:val="nil"/>
              <w:bottom w:val="nil"/>
              <w:right w:val="nil"/>
            </w:tcBorders>
            <w:shd w:val="clear" w:color="auto" w:fill="auto"/>
            <w:noWrap/>
            <w:vAlign w:val="bottom"/>
            <w:hideMark/>
          </w:tcPr>
          <w:p w14:paraId="7F976C6A" w14:textId="77777777" w:rsidR="00BE0539" w:rsidRPr="00DC2757" w:rsidRDefault="00BE0539" w:rsidP="00E750DA">
            <w:pPr>
              <w:spacing w:after="0" w:line="240" w:lineRule="auto"/>
              <w:jc w:val="center"/>
              <w:rPr>
                <w:ins w:id="3386" w:author="Commodore, Sarah" w:date="2023-03-30T13:25:00Z"/>
                <w:rFonts w:ascii="Calibri" w:eastAsia="Times New Roman" w:hAnsi="Calibri" w:cs="Calibri"/>
                <w:color w:val="000000"/>
                <w:sz w:val="20"/>
                <w:szCs w:val="20"/>
              </w:rPr>
            </w:pPr>
            <w:ins w:id="3387" w:author="Commodore, Sarah" w:date="2023-03-30T13:25:00Z">
              <w:r w:rsidRPr="00DC2757">
                <w:rPr>
                  <w:rFonts w:ascii="Calibri" w:eastAsia="Times New Roman" w:hAnsi="Calibri" w:cs="Calibri"/>
                  <w:color w:val="000000"/>
                  <w:sz w:val="20"/>
                  <w:szCs w:val="20"/>
                </w:rPr>
                <w:t>2.6E-11</w:t>
              </w:r>
            </w:ins>
          </w:p>
        </w:tc>
        <w:tc>
          <w:tcPr>
            <w:tcW w:w="0" w:type="auto"/>
            <w:tcBorders>
              <w:top w:val="nil"/>
              <w:left w:val="nil"/>
              <w:bottom w:val="nil"/>
              <w:right w:val="nil"/>
            </w:tcBorders>
            <w:shd w:val="clear" w:color="auto" w:fill="auto"/>
            <w:noWrap/>
            <w:vAlign w:val="bottom"/>
            <w:hideMark/>
          </w:tcPr>
          <w:p w14:paraId="6F270FA6" w14:textId="77777777" w:rsidR="00BE0539" w:rsidRPr="00DC2757" w:rsidRDefault="00BE0539" w:rsidP="00E750DA">
            <w:pPr>
              <w:spacing w:after="0" w:line="240" w:lineRule="auto"/>
              <w:jc w:val="center"/>
              <w:rPr>
                <w:ins w:id="3388" w:author="Commodore, Sarah" w:date="2023-03-30T13:25:00Z"/>
                <w:rFonts w:ascii="Calibri" w:eastAsia="Times New Roman" w:hAnsi="Calibri" w:cs="Calibri"/>
                <w:color w:val="FF0000"/>
                <w:sz w:val="20"/>
                <w:szCs w:val="20"/>
              </w:rPr>
            </w:pPr>
            <w:ins w:id="3389" w:author="Commodore, Sarah" w:date="2023-03-30T13:25:00Z">
              <w:r w:rsidRPr="00DC2757">
                <w:rPr>
                  <w:rFonts w:ascii="Calibri" w:eastAsia="Times New Roman" w:hAnsi="Calibri" w:cs="Calibri"/>
                  <w:color w:val="FF0000"/>
                  <w:sz w:val="20"/>
                  <w:szCs w:val="20"/>
                </w:rPr>
                <w:t>*</w:t>
              </w:r>
            </w:ins>
          </w:p>
        </w:tc>
      </w:tr>
      <w:tr w:rsidR="00BE0539" w:rsidRPr="00DC2757" w14:paraId="7F185185" w14:textId="77777777" w:rsidTr="00E750DA">
        <w:trPr>
          <w:trHeight w:val="260"/>
          <w:ins w:id="3390" w:author="Commodore, Sarah" w:date="2023-03-30T13:25:00Z"/>
        </w:trPr>
        <w:tc>
          <w:tcPr>
            <w:tcW w:w="0" w:type="auto"/>
            <w:tcBorders>
              <w:top w:val="nil"/>
              <w:left w:val="nil"/>
              <w:bottom w:val="nil"/>
              <w:right w:val="nil"/>
            </w:tcBorders>
            <w:shd w:val="clear" w:color="auto" w:fill="auto"/>
            <w:noWrap/>
            <w:vAlign w:val="bottom"/>
            <w:hideMark/>
          </w:tcPr>
          <w:p w14:paraId="5FBEA390" w14:textId="77777777" w:rsidR="00BE0539" w:rsidRPr="00DC2757" w:rsidRDefault="00BE0539" w:rsidP="00E750DA">
            <w:pPr>
              <w:spacing w:after="0" w:line="240" w:lineRule="auto"/>
              <w:rPr>
                <w:ins w:id="3391" w:author="Commodore, Sarah" w:date="2023-03-30T13:25:00Z"/>
                <w:rFonts w:ascii="Calibri" w:eastAsia="Times New Roman" w:hAnsi="Calibri" w:cs="Calibri"/>
                <w:color w:val="000000"/>
                <w:sz w:val="20"/>
                <w:szCs w:val="20"/>
              </w:rPr>
            </w:pPr>
            <w:ins w:id="3392" w:author="Commodore, Sarah" w:date="2023-03-30T13:25:00Z">
              <w:r w:rsidRPr="00DC2757">
                <w:rPr>
                  <w:rFonts w:ascii="Calibri" w:eastAsia="Times New Roman" w:hAnsi="Calibri" w:cs="Calibri"/>
                  <w:color w:val="000000"/>
                  <w:sz w:val="20"/>
                  <w:szCs w:val="20"/>
                </w:rPr>
                <w:t>ENSG00000214575.9</w:t>
              </w:r>
            </w:ins>
          </w:p>
        </w:tc>
        <w:tc>
          <w:tcPr>
            <w:tcW w:w="0" w:type="auto"/>
            <w:tcBorders>
              <w:top w:val="nil"/>
              <w:left w:val="nil"/>
              <w:bottom w:val="nil"/>
              <w:right w:val="nil"/>
            </w:tcBorders>
            <w:shd w:val="clear" w:color="auto" w:fill="auto"/>
            <w:noWrap/>
            <w:vAlign w:val="bottom"/>
            <w:hideMark/>
          </w:tcPr>
          <w:p w14:paraId="2F95C00D" w14:textId="77777777" w:rsidR="00BE0539" w:rsidRPr="00DC2757" w:rsidRDefault="00BE0539" w:rsidP="00E750DA">
            <w:pPr>
              <w:spacing w:after="0" w:line="240" w:lineRule="auto"/>
              <w:rPr>
                <w:ins w:id="3393" w:author="Commodore, Sarah" w:date="2023-03-30T13:25:00Z"/>
                <w:rFonts w:ascii="Calibri" w:eastAsia="Times New Roman" w:hAnsi="Calibri" w:cs="Calibri"/>
                <w:color w:val="000000"/>
                <w:sz w:val="20"/>
                <w:szCs w:val="20"/>
              </w:rPr>
            </w:pPr>
            <w:ins w:id="3394" w:author="Commodore, Sarah" w:date="2023-03-30T13:25:00Z">
              <w:r w:rsidRPr="00DC2757">
                <w:rPr>
                  <w:rFonts w:ascii="Calibri" w:eastAsia="Times New Roman" w:hAnsi="Calibri" w:cs="Calibri"/>
                  <w:color w:val="000000"/>
                  <w:sz w:val="20"/>
                  <w:szCs w:val="20"/>
                </w:rPr>
                <w:t>CPEB1</w:t>
              </w:r>
            </w:ins>
          </w:p>
        </w:tc>
        <w:tc>
          <w:tcPr>
            <w:tcW w:w="0" w:type="auto"/>
            <w:tcBorders>
              <w:top w:val="nil"/>
              <w:left w:val="nil"/>
              <w:bottom w:val="nil"/>
              <w:right w:val="nil"/>
            </w:tcBorders>
            <w:shd w:val="clear" w:color="auto" w:fill="auto"/>
            <w:noWrap/>
            <w:vAlign w:val="bottom"/>
            <w:hideMark/>
          </w:tcPr>
          <w:p w14:paraId="1EF58C6A" w14:textId="77777777" w:rsidR="00BE0539" w:rsidRPr="00DC2757" w:rsidRDefault="00BE0539" w:rsidP="00E750DA">
            <w:pPr>
              <w:spacing w:after="0" w:line="240" w:lineRule="auto"/>
              <w:jc w:val="center"/>
              <w:rPr>
                <w:ins w:id="3395" w:author="Commodore, Sarah" w:date="2023-03-30T13:25:00Z"/>
                <w:rFonts w:ascii="Calibri" w:eastAsia="Times New Roman" w:hAnsi="Calibri" w:cs="Calibri"/>
                <w:color w:val="000000"/>
                <w:sz w:val="20"/>
                <w:szCs w:val="20"/>
              </w:rPr>
            </w:pPr>
            <w:ins w:id="3396"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D18823E" w14:textId="77777777" w:rsidR="00BE0539" w:rsidRPr="00DC2757" w:rsidRDefault="00BE0539" w:rsidP="00E750DA">
            <w:pPr>
              <w:spacing w:after="0" w:line="240" w:lineRule="auto"/>
              <w:jc w:val="center"/>
              <w:rPr>
                <w:ins w:id="3397" w:author="Commodore, Sarah" w:date="2023-03-30T13:25:00Z"/>
                <w:rFonts w:ascii="Calibri" w:eastAsia="Times New Roman" w:hAnsi="Calibri" w:cs="Calibri"/>
                <w:color w:val="000000"/>
                <w:sz w:val="20"/>
                <w:szCs w:val="20"/>
              </w:rPr>
            </w:pPr>
            <w:ins w:id="3398" w:author="Commodore, Sarah" w:date="2023-03-30T13:25:00Z">
              <w:r w:rsidRPr="00DC2757">
                <w:rPr>
                  <w:rFonts w:ascii="Calibri" w:eastAsia="Times New Roman" w:hAnsi="Calibri" w:cs="Calibri"/>
                  <w:color w:val="000000"/>
                  <w:sz w:val="20"/>
                  <w:szCs w:val="20"/>
                </w:rPr>
                <w:t>3.7E-06</w:t>
              </w:r>
            </w:ins>
          </w:p>
        </w:tc>
        <w:tc>
          <w:tcPr>
            <w:tcW w:w="0" w:type="auto"/>
            <w:tcBorders>
              <w:top w:val="nil"/>
              <w:left w:val="nil"/>
              <w:bottom w:val="nil"/>
              <w:right w:val="nil"/>
            </w:tcBorders>
            <w:shd w:val="clear" w:color="auto" w:fill="auto"/>
            <w:noWrap/>
            <w:vAlign w:val="bottom"/>
            <w:hideMark/>
          </w:tcPr>
          <w:p w14:paraId="40496628" w14:textId="77777777" w:rsidR="00BE0539" w:rsidRPr="00DC2757" w:rsidRDefault="00BE0539" w:rsidP="00E750DA">
            <w:pPr>
              <w:spacing w:after="0" w:line="240" w:lineRule="auto"/>
              <w:jc w:val="center"/>
              <w:rPr>
                <w:ins w:id="3399" w:author="Commodore, Sarah" w:date="2023-03-30T13:25:00Z"/>
                <w:rFonts w:ascii="Calibri" w:eastAsia="Times New Roman" w:hAnsi="Calibri" w:cs="Calibri"/>
                <w:color w:val="000000"/>
                <w:sz w:val="20"/>
                <w:szCs w:val="20"/>
              </w:rPr>
            </w:pPr>
            <w:ins w:id="3400" w:author="Commodore, Sarah" w:date="2023-03-30T13:25:00Z">
              <w:r w:rsidRPr="00DC2757">
                <w:rPr>
                  <w:rFonts w:ascii="Calibri" w:eastAsia="Times New Roman" w:hAnsi="Calibri" w:cs="Calibri"/>
                  <w:color w:val="000000"/>
                  <w:sz w:val="20"/>
                  <w:szCs w:val="20"/>
                </w:rPr>
                <w:t>2.8E-05</w:t>
              </w:r>
            </w:ins>
          </w:p>
        </w:tc>
        <w:tc>
          <w:tcPr>
            <w:tcW w:w="0" w:type="auto"/>
            <w:tcBorders>
              <w:top w:val="nil"/>
              <w:left w:val="nil"/>
              <w:bottom w:val="nil"/>
              <w:right w:val="nil"/>
            </w:tcBorders>
            <w:shd w:val="clear" w:color="auto" w:fill="auto"/>
            <w:noWrap/>
            <w:vAlign w:val="bottom"/>
            <w:hideMark/>
          </w:tcPr>
          <w:p w14:paraId="5AE0DA01" w14:textId="77777777" w:rsidR="00BE0539" w:rsidRPr="00DC2757" w:rsidRDefault="00BE0539" w:rsidP="00E750DA">
            <w:pPr>
              <w:spacing w:after="0" w:line="240" w:lineRule="auto"/>
              <w:jc w:val="center"/>
              <w:rPr>
                <w:ins w:id="3401" w:author="Commodore, Sarah" w:date="2023-03-30T13:25:00Z"/>
                <w:rFonts w:ascii="Calibri" w:eastAsia="Times New Roman" w:hAnsi="Calibri" w:cs="Calibri"/>
                <w:color w:val="FF0000"/>
                <w:sz w:val="20"/>
                <w:szCs w:val="20"/>
              </w:rPr>
            </w:pPr>
            <w:ins w:id="3402" w:author="Commodore, Sarah" w:date="2023-03-30T13:25:00Z">
              <w:r w:rsidRPr="00DC2757">
                <w:rPr>
                  <w:rFonts w:ascii="Calibri" w:eastAsia="Times New Roman" w:hAnsi="Calibri" w:cs="Calibri"/>
                  <w:color w:val="FF0000"/>
                  <w:sz w:val="20"/>
                  <w:szCs w:val="20"/>
                </w:rPr>
                <w:t>*</w:t>
              </w:r>
            </w:ins>
          </w:p>
        </w:tc>
      </w:tr>
      <w:tr w:rsidR="00BE0539" w:rsidRPr="00DC2757" w14:paraId="2A491B6C" w14:textId="77777777" w:rsidTr="00E750DA">
        <w:trPr>
          <w:trHeight w:val="260"/>
          <w:ins w:id="3403" w:author="Commodore, Sarah" w:date="2023-03-30T13:25:00Z"/>
        </w:trPr>
        <w:tc>
          <w:tcPr>
            <w:tcW w:w="0" w:type="auto"/>
            <w:tcBorders>
              <w:top w:val="nil"/>
              <w:left w:val="nil"/>
              <w:bottom w:val="nil"/>
              <w:right w:val="nil"/>
            </w:tcBorders>
            <w:shd w:val="clear" w:color="auto" w:fill="auto"/>
            <w:noWrap/>
            <w:vAlign w:val="bottom"/>
            <w:hideMark/>
          </w:tcPr>
          <w:p w14:paraId="62FC5081" w14:textId="77777777" w:rsidR="00BE0539" w:rsidRPr="00DC2757" w:rsidRDefault="00BE0539" w:rsidP="00E750DA">
            <w:pPr>
              <w:spacing w:after="0" w:line="240" w:lineRule="auto"/>
              <w:rPr>
                <w:ins w:id="3404" w:author="Commodore, Sarah" w:date="2023-03-30T13:25:00Z"/>
                <w:rFonts w:ascii="Calibri" w:eastAsia="Times New Roman" w:hAnsi="Calibri" w:cs="Calibri"/>
                <w:color w:val="000000"/>
                <w:sz w:val="20"/>
                <w:szCs w:val="20"/>
              </w:rPr>
            </w:pPr>
            <w:ins w:id="3405" w:author="Commodore, Sarah" w:date="2023-03-30T13:25:00Z">
              <w:r w:rsidRPr="00DC2757">
                <w:rPr>
                  <w:rFonts w:ascii="Calibri" w:eastAsia="Times New Roman" w:hAnsi="Calibri" w:cs="Calibri"/>
                  <w:color w:val="000000"/>
                  <w:sz w:val="20"/>
                  <w:szCs w:val="20"/>
                </w:rPr>
                <w:t>ENSG00000141665.13</w:t>
              </w:r>
            </w:ins>
          </w:p>
        </w:tc>
        <w:tc>
          <w:tcPr>
            <w:tcW w:w="0" w:type="auto"/>
            <w:tcBorders>
              <w:top w:val="nil"/>
              <w:left w:val="nil"/>
              <w:bottom w:val="nil"/>
              <w:right w:val="nil"/>
            </w:tcBorders>
            <w:shd w:val="clear" w:color="auto" w:fill="auto"/>
            <w:noWrap/>
            <w:vAlign w:val="bottom"/>
            <w:hideMark/>
          </w:tcPr>
          <w:p w14:paraId="04A94201" w14:textId="77777777" w:rsidR="00BE0539" w:rsidRPr="00DC2757" w:rsidRDefault="00BE0539" w:rsidP="00E750DA">
            <w:pPr>
              <w:spacing w:after="0" w:line="240" w:lineRule="auto"/>
              <w:rPr>
                <w:ins w:id="3406" w:author="Commodore, Sarah" w:date="2023-03-30T13:25:00Z"/>
                <w:rFonts w:ascii="Calibri" w:eastAsia="Times New Roman" w:hAnsi="Calibri" w:cs="Calibri"/>
                <w:color w:val="000000"/>
                <w:sz w:val="20"/>
                <w:szCs w:val="20"/>
              </w:rPr>
            </w:pPr>
            <w:ins w:id="3407" w:author="Commodore, Sarah" w:date="2023-03-30T13:25:00Z">
              <w:r w:rsidRPr="00DC2757">
                <w:rPr>
                  <w:rFonts w:ascii="Calibri" w:eastAsia="Times New Roman" w:hAnsi="Calibri" w:cs="Calibri"/>
                  <w:color w:val="000000"/>
                  <w:sz w:val="20"/>
                  <w:szCs w:val="20"/>
                </w:rPr>
                <w:t>FBXO15</w:t>
              </w:r>
            </w:ins>
          </w:p>
        </w:tc>
        <w:tc>
          <w:tcPr>
            <w:tcW w:w="0" w:type="auto"/>
            <w:tcBorders>
              <w:top w:val="nil"/>
              <w:left w:val="nil"/>
              <w:bottom w:val="nil"/>
              <w:right w:val="nil"/>
            </w:tcBorders>
            <w:shd w:val="clear" w:color="auto" w:fill="auto"/>
            <w:noWrap/>
            <w:vAlign w:val="bottom"/>
            <w:hideMark/>
          </w:tcPr>
          <w:p w14:paraId="6C55CB5F" w14:textId="77777777" w:rsidR="00BE0539" w:rsidRPr="00DC2757" w:rsidRDefault="00BE0539" w:rsidP="00E750DA">
            <w:pPr>
              <w:spacing w:after="0" w:line="240" w:lineRule="auto"/>
              <w:jc w:val="center"/>
              <w:rPr>
                <w:ins w:id="3408" w:author="Commodore, Sarah" w:date="2023-03-30T13:25:00Z"/>
                <w:rFonts w:ascii="Calibri" w:eastAsia="Times New Roman" w:hAnsi="Calibri" w:cs="Calibri"/>
                <w:color w:val="000000"/>
                <w:sz w:val="20"/>
                <w:szCs w:val="20"/>
              </w:rPr>
            </w:pPr>
            <w:ins w:id="3409"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267DF64" w14:textId="77777777" w:rsidR="00BE0539" w:rsidRPr="00DC2757" w:rsidRDefault="00BE0539" w:rsidP="00E750DA">
            <w:pPr>
              <w:spacing w:after="0" w:line="240" w:lineRule="auto"/>
              <w:jc w:val="center"/>
              <w:rPr>
                <w:ins w:id="3410" w:author="Commodore, Sarah" w:date="2023-03-30T13:25:00Z"/>
                <w:rFonts w:ascii="Calibri" w:eastAsia="Times New Roman" w:hAnsi="Calibri" w:cs="Calibri"/>
                <w:color w:val="000000"/>
                <w:sz w:val="20"/>
                <w:szCs w:val="20"/>
              </w:rPr>
            </w:pPr>
            <w:ins w:id="3411" w:author="Commodore, Sarah" w:date="2023-03-30T13:25:00Z">
              <w:r w:rsidRPr="00DC2757">
                <w:rPr>
                  <w:rFonts w:ascii="Calibri" w:eastAsia="Times New Roman" w:hAnsi="Calibri" w:cs="Calibri"/>
                  <w:color w:val="000000"/>
                  <w:sz w:val="20"/>
                  <w:szCs w:val="20"/>
                </w:rPr>
                <w:t>3.8E-12</w:t>
              </w:r>
            </w:ins>
          </w:p>
        </w:tc>
        <w:tc>
          <w:tcPr>
            <w:tcW w:w="0" w:type="auto"/>
            <w:tcBorders>
              <w:top w:val="nil"/>
              <w:left w:val="nil"/>
              <w:bottom w:val="nil"/>
              <w:right w:val="nil"/>
            </w:tcBorders>
            <w:shd w:val="clear" w:color="auto" w:fill="auto"/>
            <w:noWrap/>
            <w:vAlign w:val="bottom"/>
            <w:hideMark/>
          </w:tcPr>
          <w:p w14:paraId="55F1DE1D" w14:textId="77777777" w:rsidR="00BE0539" w:rsidRPr="00DC2757" w:rsidRDefault="00BE0539" w:rsidP="00E750DA">
            <w:pPr>
              <w:spacing w:after="0" w:line="240" w:lineRule="auto"/>
              <w:jc w:val="center"/>
              <w:rPr>
                <w:ins w:id="3412" w:author="Commodore, Sarah" w:date="2023-03-30T13:25:00Z"/>
                <w:rFonts w:ascii="Calibri" w:eastAsia="Times New Roman" w:hAnsi="Calibri" w:cs="Calibri"/>
                <w:color w:val="000000"/>
                <w:sz w:val="20"/>
                <w:szCs w:val="20"/>
              </w:rPr>
            </w:pPr>
            <w:ins w:id="3413" w:author="Commodore, Sarah" w:date="2023-03-30T13:25:00Z">
              <w:r w:rsidRPr="00DC2757">
                <w:rPr>
                  <w:rFonts w:ascii="Calibri" w:eastAsia="Times New Roman" w:hAnsi="Calibri" w:cs="Calibri"/>
                  <w:color w:val="000000"/>
                  <w:sz w:val="20"/>
                  <w:szCs w:val="20"/>
                </w:rPr>
                <w:t>1.3E-10</w:t>
              </w:r>
            </w:ins>
          </w:p>
        </w:tc>
        <w:tc>
          <w:tcPr>
            <w:tcW w:w="0" w:type="auto"/>
            <w:tcBorders>
              <w:top w:val="nil"/>
              <w:left w:val="nil"/>
              <w:bottom w:val="nil"/>
              <w:right w:val="nil"/>
            </w:tcBorders>
            <w:shd w:val="clear" w:color="auto" w:fill="auto"/>
            <w:noWrap/>
            <w:vAlign w:val="bottom"/>
            <w:hideMark/>
          </w:tcPr>
          <w:p w14:paraId="3AE2CFC2" w14:textId="77777777" w:rsidR="00BE0539" w:rsidRPr="00DC2757" w:rsidRDefault="00BE0539" w:rsidP="00E750DA">
            <w:pPr>
              <w:spacing w:after="0" w:line="240" w:lineRule="auto"/>
              <w:jc w:val="center"/>
              <w:rPr>
                <w:ins w:id="3414" w:author="Commodore, Sarah" w:date="2023-03-30T13:25:00Z"/>
                <w:rFonts w:ascii="Calibri" w:eastAsia="Times New Roman" w:hAnsi="Calibri" w:cs="Calibri"/>
                <w:color w:val="FF0000"/>
                <w:sz w:val="20"/>
                <w:szCs w:val="20"/>
              </w:rPr>
            </w:pPr>
            <w:ins w:id="3415" w:author="Commodore, Sarah" w:date="2023-03-30T13:25:00Z">
              <w:r w:rsidRPr="00DC2757">
                <w:rPr>
                  <w:rFonts w:ascii="Calibri" w:eastAsia="Times New Roman" w:hAnsi="Calibri" w:cs="Calibri"/>
                  <w:color w:val="FF0000"/>
                  <w:sz w:val="20"/>
                  <w:szCs w:val="20"/>
                </w:rPr>
                <w:t>*</w:t>
              </w:r>
            </w:ins>
          </w:p>
        </w:tc>
      </w:tr>
      <w:tr w:rsidR="00BE0539" w:rsidRPr="00DC2757" w14:paraId="44EA9E0D" w14:textId="77777777" w:rsidTr="00E750DA">
        <w:trPr>
          <w:trHeight w:val="260"/>
          <w:ins w:id="3416" w:author="Commodore, Sarah" w:date="2023-03-30T13:25:00Z"/>
        </w:trPr>
        <w:tc>
          <w:tcPr>
            <w:tcW w:w="0" w:type="auto"/>
            <w:tcBorders>
              <w:top w:val="nil"/>
              <w:left w:val="nil"/>
              <w:bottom w:val="nil"/>
              <w:right w:val="nil"/>
            </w:tcBorders>
            <w:shd w:val="clear" w:color="auto" w:fill="auto"/>
            <w:noWrap/>
            <w:vAlign w:val="bottom"/>
            <w:hideMark/>
          </w:tcPr>
          <w:p w14:paraId="51ADBED2" w14:textId="77777777" w:rsidR="00BE0539" w:rsidRPr="00DC2757" w:rsidRDefault="00BE0539" w:rsidP="00E750DA">
            <w:pPr>
              <w:spacing w:after="0" w:line="240" w:lineRule="auto"/>
              <w:rPr>
                <w:ins w:id="3417" w:author="Commodore, Sarah" w:date="2023-03-30T13:25:00Z"/>
                <w:rFonts w:ascii="Calibri" w:eastAsia="Times New Roman" w:hAnsi="Calibri" w:cs="Calibri"/>
                <w:color w:val="000000"/>
                <w:sz w:val="20"/>
                <w:szCs w:val="20"/>
              </w:rPr>
            </w:pPr>
            <w:ins w:id="3418" w:author="Commodore, Sarah" w:date="2023-03-30T13:25:00Z">
              <w:r w:rsidRPr="00DC2757">
                <w:rPr>
                  <w:rFonts w:ascii="Calibri" w:eastAsia="Times New Roman" w:hAnsi="Calibri" w:cs="Calibri"/>
                  <w:color w:val="000000"/>
                  <w:sz w:val="20"/>
                  <w:szCs w:val="20"/>
                </w:rPr>
                <w:t>ENSG00000155816.21</w:t>
              </w:r>
            </w:ins>
          </w:p>
        </w:tc>
        <w:tc>
          <w:tcPr>
            <w:tcW w:w="0" w:type="auto"/>
            <w:tcBorders>
              <w:top w:val="nil"/>
              <w:left w:val="nil"/>
              <w:bottom w:val="nil"/>
              <w:right w:val="nil"/>
            </w:tcBorders>
            <w:shd w:val="clear" w:color="auto" w:fill="auto"/>
            <w:noWrap/>
            <w:vAlign w:val="bottom"/>
            <w:hideMark/>
          </w:tcPr>
          <w:p w14:paraId="117E6E29" w14:textId="77777777" w:rsidR="00BE0539" w:rsidRPr="00DC2757" w:rsidRDefault="00BE0539" w:rsidP="00E750DA">
            <w:pPr>
              <w:spacing w:after="0" w:line="240" w:lineRule="auto"/>
              <w:rPr>
                <w:ins w:id="3419" w:author="Commodore, Sarah" w:date="2023-03-30T13:25:00Z"/>
                <w:rFonts w:ascii="Calibri" w:eastAsia="Times New Roman" w:hAnsi="Calibri" w:cs="Calibri"/>
                <w:color w:val="000000"/>
                <w:sz w:val="20"/>
                <w:szCs w:val="20"/>
              </w:rPr>
            </w:pPr>
            <w:ins w:id="3420" w:author="Commodore, Sarah" w:date="2023-03-30T13:25:00Z">
              <w:r w:rsidRPr="00DC2757">
                <w:rPr>
                  <w:rFonts w:ascii="Calibri" w:eastAsia="Times New Roman" w:hAnsi="Calibri" w:cs="Calibri"/>
                  <w:color w:val="000000"/>
                  <w:sz w:val="20"/>
                  <w:szCs w:val="20"/>
                </w:rPr>
                <w:t>FMN2</w:t>
              </w:r>
            </w:ins>
          </w:p>
        </w:tc>
        <w:tc>
          <w:tcPr>
            <w:tcW w:w="0" w:type="auto"/>
            <w:tcBorders>
              <w:top w:val="nil"/>
              <w:left w:val="nil"/>
              <w:bottom w:val="nil"/>
              <w:right w:val="nil"/>
            </w:tcBorders>
            <w:shd w:val="clear" w:color="auto" w:fill="auto"/>
            <w:noWrap/>
            <w:vAlign w:val="bottom"/>
            <w:hideMark/>
          </w:tcPr>
          <w:p w14:paraId="3A54D5A4" w14:textId="77777777" w:rsidR="00BE0539" w:rsidRPr="00DC2757" w:rsidRDefault="00BE0539" w:rsidP="00E750DA">
            <w:pPr>
              <w:spacing w:after="0" w:line="240" w:lineRule="auto"/>
              <w:jc w:val="center"/>
              <w:rPr>
                <w:ins w:id="3421" w:author="Commodore, Sarah" w:date="2023-03-30T13:25:00Z"/>
                <w:rFonts w:ascii="Calibri" w:eastAsia="Times New Roman" w:hAnsi="Calibri" w:cs="Calibri"/>
                <w:color w:val="000000"/>
                <w:sz w:val="20"/>
                <w:szCs w:val="20"/>
              </w:rPr>
            </w:pPr>
            <w:ins w:id="3422"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394B7A3" w14:textId="77777777" w:rsidR="00BE0539" w:rsidRPr="00DC2757" w:rsidRDefault="00BE0539" w:rsidP="00E750DA">
            <w:pPr>
              <w:spacing w:after="0" w:line="240" w:lineRule="auto"/>
              <w:jc w:val="center"/>
              <w:rPr>
                <w:ins w:id="3423" w:author="Commodore, Sarah" w:date="2023-03-30T13:25:00Z"/>
                <w:rFonts w:ascii="Calibri" w:eastAsia="Times New Roman" w:hAnsi="Calibri" w:cs="Calibri"/>
                <w:color w:val="000000"/>
                <w:sz w:val="20"/>
                <w:szCs w:val="20"/>
              </w:rPr>
            </w:pPr>
            <w:ins w:id="3424" w:author="Commodore, Sarah" w:date="2023-03-30T13:25: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5B55D7DB" w14:textId="77777777" w:rsidR="00BE0539" w:rsidRPr="00DC2757" w:rsidRDefault="00BE0539" w:rsidP="00E750DA">
            <w:pPr>
              <w:spacing w:after="0" w:line="240" w:lineRule="auto"/>
              <w:jc w:val="center"/>
              <w:rPr>
                <w:ins w:id="3425" w:author="Commodore, Sarah" w:date="2023-03-30T13:25:00Z"/>
                <w:rFonts w:ascii="Calibri" w:eastAsia="Times New Roman" w:hAnsi="Calibri" w:cs="Calibri"/>
                <w:color w:val="000000"/>
                <w:sz w:val="20"/>
                <w:szCs w:val="20"/>
              </w:rPr>
            </w:pPr>
            <w:ins w:id="3426" w:author="Commodore, Sarah" w:date="2023-03-30T13:25:00Z">
              <w:r w:rsidRPr="00DC2757">
                <w:rPr>
                  <w:rFonts w:ascii="Calibri" w:eastAsia="Times New Roman" w:hAnsi="Calibri" w:cs="Calibri"/>
                  <w:color w:val="000000"/>
                  <w:sz w:val="20"/>
                  <w:szCs w:val="20"/>
                </w:rPr>
                <w:t>5.4E-03</w:t>
              </w:r>
            </w:ins>
          </w:p>
        </w:tc>
        <w:tc>
          <w:tcPr>
            <w:tcW w:w="0" w:type="auto"/>
            <w:tcBorders>
              <w:top w:val="nil"/>
              <w:left w:val="nil"/>
              <w:bottom w:val="nil"/>
              <w:right w:val="nil"/>
            </w:tcBorders>
            <w:shd w:val="clear" w:color="auto" w:fill="auto"/>
            <w:noWrap/>
            <w:vAlign w:val="bottom"/>
            <w:hideMark/>
          </w:tcPr>
          <w:p w14:paraId="0746DF21" w14:textId="77777777" w:rsidR="00BE0539" w:rsidRPr="00DC2757" w:rsidRDefault="00BE0539" w:rsidP="00E750DA">
            <w:pPr>
              <w:spacing w:after="0" w:line="240" w:lineRule="auto"/>
              <w:jc w:val="center"/>
              <w:rPr>
                <w:ins w:id="3427" w:author="Commodore, Sarah" w:date="2023-03-30T13:25:00Z"/>
                <w:rFonts w:ascii="Calibri" w:eastAsia="Times New Roman" w:hAnsi="Calibri" w:cs="Calibri"/>
                <w:color w:val="FF0000"/>
                <w:sz w:val="20"/>
                <w:szCs w:val="20"/>
              </w:rPr>
            </w:pPr>
            <w:ins w:id="3428" w:author="Commodore, Sarah" w:date="2023-03-30T13:25:00Z">
              <w:r w:rsidRPr="00DC2757">
                <w:rPr>
                  <w:rFonts w:ascii="Calibri" w:eastAsia="Times New Roman" w:hAnsi="Calibri" w:cs="Calibri"/>
                  <w:color w:val="FF0000"/>
                  <w:sz w:val="20"/>
                  <w:szCs w:val="20"/>
                </w:rPr>
                <w:t>*</w:t>
              </w:r>
            </w:ins>
          </w:p>
        </w:tc>
      </w:tr>
      <w:tr w:rsidR="00BE0539" w:rsidRPr="00DC2757" w14:paraId="016B8299" w14:textId="77777777" w:rsidTr="00E750DA">
        <w:trPr>
          <w:trHeight w:val="260"/>
          <w:ins w:id="3429" w:author="Commodore, Sarah" w:date="2023-03-30T13:25:00Z"/>
        </w:trPr>
        <w:tc>
          <w:tcPr>
            <w:tcW w:w="0" w:type="auto"/>
            <w:tcBorders>
              <w:top w:val="nil"/>
              <w:left w:val="nil"/>
              <w:bottom w:val="nil"/>
              <w:right w:val="nil"/>
            </w:tcBorders>
            <w:shd w:val="clear" w:color="auto" w:fill="auto"/>
            <w:noWrap/>
            <w:vAlign w:val="bottom"/>
            <w:hideMark/>
          </w:tcPr>
          <w:p w14:paraId="77BE20E0" w14:textId="77777777" w:rsidR="00BE0539" w:rsidRPr="00DC2757" w:rsidRDefault="00BE0539" w:rsidP="00E750DA">
            <w:pPr>
              <w:spacing w:after="0" w:line="240" w:lineRule="auto"/>
              <w:rPr>
                <w:ins w:id="3430" w:author="Commodore, Sarah" w:date="2023-03-30T13:25:00Z"/>
                <w:rFonts w:ascii="Calibri" w:eastAsia="Times New Roman" w:hAnsi="Calibri" w:cs="Calibri"/>
                <w:color w:val="000000"/>
                <w:sz w:val="20"/>
                <w:szCs w:val="20"/>
              </w:rPr>
            </w:pPr>
            <w:ins w:id="3431" w:author="Commodore, Sarah" w:date="2023-03-30T13:25:00Z">
              <w:r w:rsidRPr="00DC2757">
                <w:rPr>
                  <w:rFonts w:ascii="Calibri" w:eastAsia="Times New Roman" w:hAnsi="Calibri" w:cs="Calibri"/>
                  <w:color w:val="000000"/>
                  <w:sz w:val="20"/>
                  <w:szCs w:val="20"/>
                </w:rPr>
                <w:t>ENSG00000269091.6</w:t>
              </w:r>
            </w:ins>
          </w:p>
        </w:tc>
        <w:tc>
          <w:tcPr>
            <w:tcW w:w="0" w:type="auto"/>
            <w:tcBorders>
              <w:top w:val="nil"/>
              <w:left w:val="nil"/>
              <w:bottom w:val="nil"/>
              <w:right w:val="nil"/>
            </w:tcBorders>
            <w:shd w:val="clear" w:color="auto" w:fill="auto"/>
            <w:noWrap/>
            <w:vAlign w:val="bottom"/>
            <w:hideMark/>
          </w:tcPr>
          <w:p w14:paraId="54002E81" w14:textId="77777777" w:rsidR="00BE0539" w:rsidRPr="00DC2757" w:rsidRDefault="00BE0539" w:rsidP="00E750DA">
            <w:pPr>
              <w:spacing w:after="0" w:line="240" w:lineRule="auto"/>
              <w:rPr>
                <w:ins w:id="3432" w:author="Commodore, Sarah" w:date="2023-03-30T13:25:00Z"/>
                <w:rFonts w:ascii="Calibri" w:eastAsia="Times New Roman" w:hAnsi="Calibri" w:cs="Calibri"/>
                <w:color w:val="000000"/>
                <w:sz w:val="20"/>
                <w:szCs w:val="20"/>
              </w:rPr>
            </w:pPr>
            <w:ins w:id="3433" w:author="Commodore, Sarah" w:date="2023-03-30T13:25:00Z">
              <w:r w:rsidRPr="00DC2757">
                <w:rPr>
                  <w:rFonts w:ascii="Calibri" w:eastAsia="Times New Roman" w:hAnsi="Calibri" w:cs="Calibri"/>
                  <w:color w:val="000000"/>
                  <w:sz w:val="20"/>
                  <w:szCs w:val="20"/>
                </w:rPr>
                <w:t>AC010624.3</w:t>
              </w:r>
            </w:ins>
          </w:p>
        </w:tc>
        <w:tc>
          <w:tcPr>
            <w:tcW w:w="0" w:type="auto"/>
            <w:tcBorders>
              <w:top w:val="nil"/>
              <w:left w:val="nil"/>
              <w:bottom w:val="nil"/>
              <w:right w:val="nil"/>
            </w:tcBorders>
            <w:shd w:val="clear" w:color="auto" w:fill="auto"/>
            <w:noWrap/>
            <w:vAlign w:val="bottom"/>
            <w:hideMark/>
          </w:tcPr>
          <w:p w14:paraId="2604F1E4" w14:textId="77777777" w:rsidR="00BE0539" w:rsidRPr="00DC2757" w:rsidRDefault="00BE0539" w:rsidP="00E750DA">
            <w:pPr>
              <w:spacing w:after="0" w:line="240" w:lineRule="auto"/>
              <w:jc w:val="center"/>
              <w:rPr>
                <w:ins w:id="3434" w:author="Commodore, Sarah" w:date="2023-03-30T13:25:00Z"/>
                <w:rFonts w:ascii="Calibri" w:eastAsia="Times New Roman" w:hAnsi="Calibri" w:cs="Calibri"/>
                <w:color w:val="000000"/>
                <w:sz w:val="20"/>
                <w:szCs w:val="20"/>
              </w:rPr>
            </w:pPr>
            <w:ins w:id="3435"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6C0884E" w14:textId="77777777" w:rsidR="00BE0539" w:rsidRPr="00DC2757" w:rsidRDefault="00BE0539" w:rsidP="00E750DA">
            <w:pPr>
              <w:spacing w:after="0" w:line="240" w:lineRule="auto"/>
              <w:jc w:val="center"/>
              <w:rPr>
                <w:ins w:id="3436" w:author="Commodore, Sarah" w:date="2023-03-30T13:25:00Z"/>
                <w:rFonts w:ascii="Calibri" w:eastAsia="Times New Roman" w:hAnsi="Calibri" w:cs="Calibri"/>
                <w:color w:val="000000"/>
                <w:sz w:val="20"/>
                <w:szCs w:val="20"/>
              </w:rPr>
            </w:pPr>
            <w:ins w:id="3437" w:author="Commodore, Sarah" w:date="2023-03-30T13:25:00Z">
              <w:r w:rsidRPr="00DC2757">
                <w:rPr>
                  <w:rFonts w:ascii="Calibri" w:eastAsia="Times New Roman" w:hAnsi="Calibri" w:cs="Calibri"/>
                  <w:color w:val="000000"/>
                  <w:sz w:val="20"/>
                  <w:szCs w:val="20"/>
                </w:rPr>
                <w:t>3.8E-07</w:t>
              </w:r>
            </w:ins>
          </w:p>
        </w:tc>
        <w:tc>
          <w:tcPr>
            <w:tcW w:w="0" w:type="auto"/>
            <w:tcBorders>
              <w:top w:val="nil"/>
              <w:left w:val="nil"/>
              <w:bottom w:val="nil"/>
              <w:right w:val="nil"/>
            </w:tcBorders>
            <w:shd w:val="clear" w:color="auto" w:fill="auto"/>
            <w:noWrap/>
            <w:vAlign w:val="bottom"/>
            <w:hideMark/>
          </w:tcPr>
          <w:p w14:paraId="4339CEF5" w14:textId="77777777" w:rsidR="00BE0539" w:rsidRPr="00DC2757" w:rsidRDefault="00BE0539" w:rsidP="00E750DA">
            <w:pPr>
              <w:spacing w:after="0" w:line="240" w:lineRule="auto"/>
              <w:jc w:val="center"/>
              <w:rPr>
                <w:ins w:id="3438" w:author="Commodore, Sarah" w:date="2023-03-30T13:25:00Z"/>
                <w:rFonts w:ascii="Calibri" w:eastAsia="Times New Roman" w:hAnsi="Calibri" w:cs="Calibri"/>
                <w:color w:val="000000"/>
                <w:sz w:val="20"/>
                <w:szCs w:val="20"/>
              </w:rPr>
            </w:pPr>
            <w:ins w:id="3439" w:author="Commodore, Sarah" w:date="2023-03-30T13:25:00Z">
              <w:r w:rsidRPr="00DC2757">
                <w:rPr>
                  <w:rFonts w:ascii="Calibri" w:eastAsia="Times New Roman" w:hAnsi="Calibri" w:cs="Calibri"/>
                  <w:color w:val="000000"/>
                  <w:sz w:val="20"/>
                  <w:szCs w:val="20"/>
                </w:rPr>
                <w:t>3.7E-06</w:t>
              </w:r>
            </w:ins>
          </w:p>
        </w:tc>
        <w:tc>
          <w:tcPr>
            <w:tcW w:w="0" w:type="auto"/>
            <w:tcBorders>
              <w:top w:val="nil"/>
              <w:left w:val="nil"/>
              <w:bottom w:val="nil"/>
              <w:right w:val="nil"/>
            </w:tcBorders>
            <w:shd w:val="clear" w:color="auto" w:fill="auto"/>
            <w:noWrap/>
            <w:vAlign w:val="bottom"/>
            <w:hideMark/>
          </w:tcPr>
          <w:p w14:paraId="1BC576CE" w14:textId="77777777" w:rsidR="00BE0539" w:rsidRPr="00DC2757" w:rsidRDefault="00BE0539" w:rsidP="00E750DA">
            <w:pPr>
              <w:spacing w:after="0" w:line="240" w:lineRule="auto"/>
              <w:jc w:val="center"/>
              <w:rPr>
                <w:ins w:id="3440" w:author="Commodore, Sarah" w:date="2023-03-30T13:25:00Z"/>
                <w:rFonts w:ascii="Calibri" w:eastAsia="Times New Roman" w:hAnsi="Calibri" w:cs="Calibri"/>
                <w:color w:val="FF0000"/>
                <w:sz w:val="20"/>
                <w:szCs w:val="20"/>
              </w:rPr>
            </w:pPr>
            <w:ins w:id="3441" w:author="Commodore, Sarah" w:date="2023-03-30T13:25:00Z">
              <w:r w:rsidRPr="00DC2757">
                <w:rPr>
                  <w:rFonts w:ascii="Calibri" w:eastAsia="Times New Roman" w:hAnsi="Calibri" w:cs="Calibri"/>
                  <w:color w:val="FF0000"/>
                  <w:sz w:val="20"/>
                  <w:szCs w:val="20"/>
                </w:rPr>
                <w:t>*</w:t>
              </w:r>
            </w:ins>
          </w:p>
        </w:tc>
      </w:tr>
      <w:tr w:rsidR="00BE0539" w:rsidRPr="00DC2757" w14:paraId="5A24E03E" w14:textId="77777777" w:rsidTr="00E750DA">
        <w:trPr>
          <w:trHeight w:val="260"/>
          <w:ins w:id="3442" w:author="Commodore, Sarah" w:date="2023-03-30T13:25:00Z"/>
        </w:trPr>
        <w:tc>
          <w:tcPr>
            <w:tcW w:w="0" w:type="auto"/>
            <w:tcBorders>
              <w:top w:val="nil"/>
              <w:left w:val="nil"/>
              <w:bottom w:val="nil"/>
              <w:right w:val="nil"/>
            </w:tcBorders>
            <w:shd w:val="clear" w:color="auto" w:fill="auto"/>
            <w:noWrap/>
            <w:vAlign w:val="bottom"/>
            <w:hideMark/>
          </w:tcPr>
          <w:p w14:paraId="147DDF2F" w14:textId="77777777" w:rsidR="00BE0539" w:rsidRPr="00DC2757" w:rsidRDefault="00BE0539" w:rsidP="00E750DA">
            <w:pPr>
              <w:spacing w:after="0" w:line="240" w:lineRule="auto"/>
              <w:rPr>
                <w:ins w:id="3443" w:author="Commodore, Sarah" w:date="2023-03-30T13:25:00Z"/>
                <w:rFonts w:ascii="Calibri" w:eastAsia="Times New Roman" w:hAnsi="Calibri" w:cs="Calibri"/>
                <w:color w:val="000000"/>
                <w:sz w:val="20"/>
                <w:szCs w:val="20"/>
              </w:rPr>
            </w:pPr>
            <w:ins w:id="3444" w:author="Commodore, Sarah" w:date="2023-03-30T13:25:00Z">
              <w:r w:rsidRPr="00DC2757">
                <w:rPr>
                  <w:rFonts w:ascii="Calibri" w:eastAsia="Times New Roman" w:hAnsi="Calibri" w:cs="Calibri"/>
                  <w:color w:val="000000"/>
                  <w:sz w:val="20"/>
                  <w:szCs w:val="20"/>
                </w:rPr>
                <w:t>ENSG00000188396.4</w:t>
              </w:r>
            </w:ins>
          </w:p>
        </w:tc>
        <w:tc>
          <w:tcPr>
            <w:tcW w:w="0" w:type="auto"/>
            <w:tcBorders>
              <w:top w:val="nil"/>
              <w:left w:val="nil"/>
              <w:bottom w:val="nil"/>
              <w:right w:val="nil"/>
            </w:tcBorders>
            <w:shd w:val="clear" w:color="auto" w:fill="auto"/>
            <w:noWrap/>
            <w:vAlign w:val="bottom"/>
            <w:hideMark/>
          </w:tcPr>
          <w:p w14:paraId="3BE7B903" w14:textId="77777777" w:rsidR="00BE0539" w:rsidRPr="00DC2757" w:rsidRDefault="00BE0539" w:rsidP="00E750DA">
            <w:pPr>
              <w:spacing w:after="0" w:line="240" w:lineRule="auto"/>
              <w:rPr>
                <w:ins w:id="3445" w:author="Commodore, Sarah" w:date="2023-03-30T13:25:00Z"/>
                <w:rFonts w:ascii="Calibri" w:eastAsia="Times New Roman" w:hAnsi="Calibri" w:cs="Calibri"/>
                <w:color w:val="000000"/>
                <w:sz w:val="20"/>
                <w:szCs w:val="20"/>
              </w:rPr>
            </w:pPr>
            <w:ins w:id="3446" w:author="Commodore, Sarah" w:date="2023-03-30T13:25:00Z">
              <w:r w:rsidRPr="00DC2757">
                <w:rPr>
                  <w:rFonts w:ascii="Calibri" w:eastAsia="Times New Roman" w:hAnsi="Calibri" w:cs="Calibri"/>
                  <w:color w:val="000000"/>
                  <w:sz w:val="20"/>
                  <w:szCs w:val="20"/>
                </w:rPr>
                <w:t>TCTEX1D4</w:t>
              </w:r>
            </w:ins>
          </w:p>
        </w:tc>
        <w:tc>
          <w:tcPr>
            <w:tcW w:w="0" w:type="auto"/>
            <w:tcBorders>
              <w:top w:val="nil"/>
              <w:left w:val="nil"/>
              <w:bottom w:val="nil"/>
              <w:right w:val="nil"/>
            </w:tcBorders>
            <w:shd w:val="clear" w:color="auto" w:fill="auto"/>
            <w:noWrap/>
            <w:vAlign w:val="bottom"/>
            <w:hideMark/>
          </w:tcPr>
          <w:p w14:paraId="43B16A24" w14:textId="77777777" w:rsidR="00BE0539" w:rsidRPr="00DC2757" w:rsidRDefault="00BE0539" w:rsidP="00E750DA">
            <w:pPr>
              <w:spacing w:after="0" w:line="240" w:lineRule="auto"/>
              <w:jc w:val="center"/>
              <w:rPr>
                <w:ins w:id="3447" w:author="Commodore, Sarah" w:date="2023-03-30T13:25:00Z"/>
                <w:rFonts w:ascii="Calibri" w:eastAsia="Times New Roman" w:hAnsi="Calibri" w:cs="Calibri"/>
                <w:color w:val="000000"/>
                <w:sz w:val="20"/>
                <w:szCs w:val="20"/>
              </w:rPr>
            </w:pPr>
            <w:ins w:id="3448"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841B229" w14:textId="77777777" w:rsidR="00BE0539" w:rsidRPr="00DC2757" w:rsidRDefault="00BE0539" w:rsidP="00E750DA">
            <w:pPr>
              <w:spacing w:after="0" w:line="240" w:lineRule="auto"/>
              <w:jc w:val="center"/>
              <w:rPr>
                <w:ins w:id="3449" w:author="Commodore, Sarah" w:date="2023-03-30T13:25:00Z"/>
                <w:rFonts w:ascii="Calibri" w:eastAsia="Times New Roman" w:hAnsi="Calibri" w:cs="Calibri"/>
                <w:color w:val="000000"/>
                <w:sz w:val="20"/>
                <w:szCs w:val="20"/>
              </w:rPr>
            </w:pPr>
            <w:ins w:id="3450" w:author="Commodore, Sarah" w:date="2023-03-30T13:25:00Z">
              <w:r w:rsidRPr="00DC2757">
                <w:rPr>
                  <w:rFonts w:ascii="Calibri" w:eastAsia="Times New Roman" w:hAnsi="Calibri" w:cs="Calibri"/>
                  <w:color w:val="000000"/>
                  <w:sz w:val="20"/>
                  <w:szCs w:val="20"/>
                </w:rPr>
                <w:t>3.0E-10</w:t>
              </w:r>
            </w:ins>
          </w:p>
        </w:tc>
        <w:tc>
          <w:tcPr>
            <w:tcW w:w="0" w:type="auto"/>
            <w:tcBorders>
              <w:top w:val="nil"/>
              <w:left w:val="nil"/>
              <w:bottom w:val="nil"/>
              <w:right w:val="nil"/>
            </w:tcBorders>
            <w:shd w:val="clear" w:color="auto" w:fill="auto"/>
            <w:noWrap/>
            <w:vAlign w:val="bottom"/>
            <w:hideMark/>
          </w:tcPr>
          <w:p w14:paraId="5B5C8285" w14:textId="77777777" w:rsidR="00BE0539" w:rsidRPr="00DC2757" w:rsidRDefault="00BE0539" w:rsidP="00E750DA">
            <w:pPr>
              <w:spacing w:after="0" w:line="240" w:lineRule="auto"/>
              <w:jc w:val="center"/>
              <w:rPr>
                <w:ins w:id="3451" w:author="Commodore, Sarah" w:date="2023-03-30T13:25:00Z"/>
                <w:rFonts w:ascii="Calibri" w:eastAsia="Times New Roman" w:hAnsi="Calibri" w:cs="Calibri"/>
                <w:color w:val="000000"/>
                <w:sz w:val="20"/>
                <w:szCs w:val="20"/>
              </w:rPr>
            </w:pPr>
            <w:ins w:id="3452" w:author="Commodore, Sarah" w:date="2023-03-30T13:25:00Z">
              <w:r w:rsidRPr="00DC2757">
                <w:rPr>
                  <w:rFonts w:ascii="Calibri" w:eastAsia="Times New Roman" w:hAnsi="Calibri" w:cs="Calibri"/>
                  <w:color w:val="000000"/>
                  <w:sz w:val="20"/>
                  <w:szCs w:val="20"/>
                </w:rPr>
                <w:t>6.2E-09</w:t>
              </w:r>
            </w:ins>
          </w:p>
        </w:tc>
        <w:tc>
          <w:tcPr>
            <w:tcW w:w="0" w:type="auto"/>
            <w:tcBorders>
              <w:top w:val="nil"/>
              <w:left w:val="nil"/>
              <w:bottom w:val="nil"/>
              <w:right w:val="nil"/>
            </w:tcBorders>
            <w:shd w:val="clear" w:color="auto" w:fill="auto"/>
            <w:noWrap/>
            <w:vAlign w:val="bottom"/>
            <w:hideMark/>
          </w:tcPr>
          <w:p w14:paraId="070807EE" w14:textId="77777777" w:rsidR="00BE0539" w:rsidRPr="00DC2757" w:rsidRDefault="00BE0539" w:rsidP="00E750DA">
            <w:pPr>
              <w:spacing w:after="0" w:line="240" w:lineRule="auto"/>
              <w:jc w:val="center"/>
              <w:rPr>
                <w:ins w:id="3453" w:author="Commodore, Sarah" w:date="2023-03-30T13:25:00Z"/>
                <w:rFonts w:ascii="Calibri" w:eastAsia="Times New Roman" w:hAnsi="Calibri" w:cs="Calibri"/>
                <w:color w:val="FF0000"/>
                <w:sz w:val="20"/>
                <w:szCs w:val="20"/>
              </w:rPr>
            </w:pPr>
            <w:ins w:id="3454" w:author="Commodore, Sarah" w:date="2023-03-30T13:25:00Z">
              <w:r w:rsidRPr="00DC2757">
                <w:rPr>
                  <w:rFonts w:ascii="Calibri" w:eastAsia="Times New Roman" w:hAnsi="Calibri" w:cs="Calibri"/>
                  <w:color w:val="FF0000"/>
                  <w:sz w:val="20"/>
                  <w:szCs w:val="20"/>
                </w:rPr>
                <w:t>*</w:t>
              </w:r>
            </w:ins>
          </w:p>
        </w:tc>
      </w:tr>
      <w:tr w:rsidR="00BE0539" w:rsidRPr="00DC2757" w14:paraId="07BEFE04" w14:textId="77777777" w:rsidTr="00E750DA">
        <w:trPr>
          <w:trHeight w:val="260"/>
          <w:ins w:id="3455" w:author="Commodore, Sarah" w:date="2023-03-30T13:25:00Z"/>
        </w:trPr>
        <w:tc>
          <w:tcPr>
            <w:tcW w:w="0" w:type="auto"/>
            <w:tcBorders>
              <w:top w:val="nil"/>
              <w:left w:val="nil"/>
              <w:bottom w:val="nil"/>
              <w:right w:val="nil"/>
            </w:tcBorders>
            <w:shd w:val="clear" w:color="auto" w:fill="auto"/>
            <w:noWrap/>
            <w:vAlign w:val="bottom"/>
            <w:hideMark/>
          </w:tcPr>
          <w:p w14:paraId="53BB9FDC" w14:textId="77777777" w:rsidR="00BE0539" w:rsidRPr="00DC2757" w:rsidRDefault="00BE0539" w:rsidP="00E750DA">
            <w:pPr>
              <w:spacing w:after="0" w:line="240" w:lineRule="auto"/>
              <w:rPr>
                <w:ins w:id="3456" w:author="Commodore, Sarah" w:date="2023-03-30T13:25:00Z"/>
                <w:rFonts w:ascii="Calibri" w:eastAsia="Times New Roman" w:hAnsi="Calibri" w:cs="Calibri"/>
                <w:color w:val="000000"/>
                <w:sz w:val="20"/>
                <w:szCs w:val="20"/>
              </w:rPr>
            </w:pPr>
            <w:ins w:id="3457" w:author="Commodore, Sarah" w:date="2023-03-30T13:25:00Z">
              <w:r w:rsidRPr="00DC2757">
                <w:rPr>
                  <w:rFonts w:ascii="Calibri" w:eastAsia="Times New Roman" w:hAnsi="Calibri" w:cs="Calibri"/>
                  <w:color w:val="000000"/>
                  <w:sz w:val="20"/>
                  <w:szCs w:val="20"/>
                </w:rPr>
                <w:t>ENSG00000286028.1</w:t>
              </w:r>
            </w:ins>
          </w:p>
        </w:tc>
        <w:tc>
          <w:tcPr>
            <w:tcW w:w="0" w:type="auto"/>
            <w:tcBorders>
              <w:top w:val="nil"/>
              <w:left w:val="nil"/>
              <w:bottom w:val="nil"/>
              <w:right w:val="nil"/>
            </w:tcBorders>
            <w:shd w:val="clear" w:color="auto" w:fill="auto"/>
            <w:noWrap/>
            <w:vAlign w:val="bottom"/>
            <w:hideMark/>
          </w:tcPr>
          <w:p w14:paraId="5FF0A5FE" w14:textId="77777777" w:rsidR="00BE0539" w:rsidRPr="00DC2757" w:rsidRDefault="00BE0539" w:rsidP="00E750DA">
            <w:pPr>
              <w:spacing w:after="0" w:line="240" w:lineRule="auto"/>
              <w:rPr>
                <w:ins w:id="3458" w:author="Commodore, Sarah" w:date="2023-03-30T13:25:00Z"/>
                <w:rFonts w:ascii="Calibri" w:eastAsia="Times New Roman" w:hAnsi="Calibri" w:cs="Calibri"/>
                <w:color w:val="000000"/>
                <w:sz w:val="20"/>
                <w:szCs w:val="20"/>
              </w:rPr>
            </w:pPr>
            <w:ins w:id="3459" w:author="Commodore, Sarah" w:date="2023-03-30T13:25:00Z">
              <w:r w:rsidRPr="00DC2757">
                <w:rPr>
                  <w:rFonts w:ascii="Calibri" w:eastAsia="Times New Roman" w:hAnsi="Calibri" w:cs="Calibri"/>
                  <w:color w:val="000000"/>
                  <w:sz w:val="20"/>
                  <w:szCs w:val="20"/>
                </w:rPr>
                <w:t>AP002008.4</w:t>
              </w:r>
            </w:ins>
          </w:p>
        </w:tc>
        <w:tc>
          <w:tcPr>
            <w:tcW w:w="0" w:type="auto"/>
            <w:tcBorders>
              <w:top w:val="nil"/>
              <w:left w:val="nil"/>
              <w:bottom w:val="nil"/>
              <w:right w:val="nil"/>
            </w:tcBorders>
            <w:shd w:val="clear" w:color="auto" w:fill="auto"/>
            <w:noWrap/>
            <w:vAlign w:val="bottom"/>
            <w:hideMark/>
          </w:tcPr>
          <w:p w14:paraId="2E1CF0C5" w14:textId="77777777" w:rsidR="00BE0539" w:rsidRPr="00DC2757" w:rsidRDefault="00BE0539" w:rsidP="00E750DA">
            <w:pPr>
              <w:spacing w:after="0" w:line="240" w:lineRule="auto"/>
              <w:jc w:val="center"/>
              <w:rPr>
                <w:ins w:id="3460" w:author="Commodore, Sarah" w:date="2023-03-30T13:25:00Z"/>
                <w:rFonts w:ascii="Calibri" w:eastAsia="Times New Roman" w:hAnsi="Calibri" w:cs="Calibri"/>
                <w:color w:val="000000"/>
                <w:sz w:val="20"/>
                <w:szCs w:val="20"/>
              </w:rPr>
            </w:pPr>
            <w:ins w:id="3461"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74D73D5" w14:textId="77777777" w:rsidR="00BE0539" w:rsidRPr="00DC2757" w:rsidRDefault="00BE0539" w:rsidP="00E750DA">
            <w:pPr>
              <w:spacing w:after="0" w:line="240" w:lineRule="auto"/>
              <w:jc w:val="center"/>
              <w:rPr>
                <w:ins w:id="3462" w:author="Commodore, Sarah" w:date="2023-03-30T13:25:00Z"/>
                <w:rFonts w:ascii="Calibri" w:eastAsia="Times New Roman" w:hAnsi="Calibri" w:cs="Calibri"/>
                <w:color w:val="000000"/>
                <w:sz w:val="20"/>
                <w:szCs w:val="20"/>
              </w:rPr>
            </w:pPr>
            <w:ins w:id="3463" w:author="Commodore, Sarah" w:date="2023-03-30T13:25:00Z">
              <w:r w:rsidRPr="00DC2757">
                <w:rPr>
                  <w:rFonts w:ascii="Calibri" w:eastAsia="Times New Roman" w:hAnsi="Calibri" w:cs="Calibri"/>
                  <w:color w:val="000000"/>
                  <w:sz w:val="20"/>
                  <w:szCs w:val="20"/>
                </w:rPr>
                <w:t>7.2E-07</w:t>
              </w:r>
            </w:ins>
          </w:p>
        </w:tc>
        <w:tc>
          <w:tcPr>
            <w:tcW w:w="0" w:type="auto"/>
            <w:tcBorders>
              <w:top w:val="nil"/>
              <w:left w:val="nil"/>
              <w:bottom w:val="nil"/>
              <w:right w:val="nil"/>
            </w:tcBorders>
            <w:shd w:val="clear" w:color="auto" w:fill="auto"/>
            <w:noWrap/>
            <w:vAlign w:val="bottom"/>
            <w:hideMark/>
          </w:tcPr>
          <w:p w14:paraId="61618A0B" w14:textId="77777777" w:rsidR="00BE0539" w:rsidRPr="00DC2757" w:rsidRDefault="00BE0539" w:rsidP="00E750DA">
            <w:pPr>
              <w:spacing w:after="0" w:line="240" w:lineRule="auto"/>
              <w:jc w:val="center"/>
              <w:rPr>
                <w:ins w:id="3464" w:author="Commodore, Sarah" w:date="2023-03-30T13:25:00Z"/>
                <w:rFonts w:ascii="Calibri" w:eastAsia="Times New Roman" w:hAnsi="Calibri" w:cs="Calibri"/>
                <w:color w:val="000000"/>
                <w:sz w:val="20"/>
                <w:szCs w:val="20"/>
              </w:rPr>
            </w:pPr>
            <w:ins w:id="3465" w:author="Commodore, Sarah" w:date="2023-03-30T13:25:00Z">
              <w:r w:rsidRPr="00DC2757">
                <w:rPr>
                  <w:rFonts w:ascii="Calibri" w:eastAsia="Times New Roman" w:hAnsi="Calibri" w:cs="Calibri"/>
                  <w:color w:val="000000"/>
                  <w:sz w:val="20"/>
                  <w:szCs w:val="20"/>
                </w:rPr>
                <w:t>6.5E-06</w:t>
              </w:r>
            </w:ins>
          </w:p>
        </w:tc>
        <w:tc>
          <w:tcPr>
            <w:tcW w:w="0" w:type="auto"/>
            <w:tcBorders>
              <w:top w:val="nil"/>
              <w:left w:val="nil"/>
              <w:bottom w:val="nil"/>
              <w:right w:val="nil"/>
            </w:tcBorders>
            <w:shd w:val="clear" w:color="auto" w:fill="auto"/>
            <w:noWrap/>
            <w:vAlign w:val="bottom"/>
            <w:hideMark/>
          </w:tcPr>
          <w:p w14:paraId="75F9B5C3" w14:textId="77777777" w:rsidR="00BE0539" w:rsidRPr="00DC2757" w:rsidRDefault="00BE0539" w:rsidP="00E750DA">
            <w:pPr>
              <w:spacing w:after="0" w:line="240" w:lineRule="auto"/>
              <w:jc w:val="center"/>
              <w:rPr>
                <w:ins w:id="3466" w:author="Commodore, Sarah" w:date="2023-03-30T13:25:00Z"/>
                <w:rFonts w:ascii="Calibri" w:eastAsia="Times New Roman" w:hAnsi="Calibri" w:cs="Calibri"/>
                <w:color w:val="FF0000"/>
                <w:sz w:val="20"/>
                <w:szCs w:val="20"/>
              </w:rPr>
            </w:pPr>
            <w:ins w:id="3467" w:author="Commodore, Sarah" w:date="2023-03-30T13:25:00Z">
              <w:r w:rsidRPr="00DC2757">
                <w:rPr>
                  <w:rFonts w:ascii="Calibri" w:eastAsia="Times New Roman" w:hAnsi="Calibri" w:cs="Calibri"/>
                  <w:color w:val="FF0000"/>
                  <w:sz w:val="20"/>
                  <w:szCs w:val="20"/>
                </w:rPr>
                <w:t>*</w:t>
              </w:r>
            </w:ins>
          </w:p>
        </w:tc>
      </w:tr>
      <w:tr w:rsidR="00BE0539" w:rsidRPr="00DC2757" w14:paraId="6B3D286D" w14:textId="77777777" w:rsidTr="00E750DA">
        <w:trPr>
          <w:trHeight w:val="260"/>
          <w:ins w:id="3468" w:author="Commodore, Sarah" w:date="2023-03-30T13:25:00Z"/>
        </w:trPr>
        <w:tc>
          <w:tcPr>
            <w:tcW w:w="0" w:type="auto"/>
            <w:tcBorders>
              <w:top w:val="nil"/>
              <w:left w:val="nil"/>
              <w:bottom w:val="nil"/>
              <w:right w:val="nil"/>
            </w:tcBorders>
            <w:shd w:val="clear" w:color="auto" w:fill="auto"/>
            <w:noWrap/>
            <w:vAlign w:val="bottom"/>
            <w:hideMark/>
          </w:tcPr>
          <w:p w14:paraId="4523A2D0" w14:textId="77777777" w:rsidR="00BE0539" w:rsidRPr="00DC2757" w:rsidRDefault="00BE0539" w:rsidP="00E750DA">
            <w:pPr>
              <w:spacing w:after="0" w:line="240" w:lineRule="auto"/>
              <w:rPr>
                <w:ins w:id="3469" w:author="Commodore, Sarah" w:date="2023-03-30T13:25:00Z"/>
                <w:rFonts w:ascii="Calibri" w:eastAsia="Times New Roman" w:hAnsi="Calibri" w:cs="Calibri"/>
                <w:color w:val="000000"/>
                <w:sz w:val="20"/>
                <w:szCs w:val="20"/>
              </w:rPr>
            </w:pPr>
            <w:ins w:id="3470" w:author="Commodore, Sarah" w:date="2023-03-30T13:25:00Z">
              <w:r w:rsidRPr="00DC2757">
                <w:rPr>
                  <w:rFonts w:ascii="Calibri" w:eastAsia="Times New Roman" w:hAnsi="Calibri" w:cs="Calibri"/>
                  <w:color w:val="000000"/>
                  <w:sz w:val="20"/>
                  <w:szCs w:val="20"/>
                </w:rPr>
                <w:t>ENSG00000242908.6</w:t>
              </w:r>
            </w:ins>
          </w:p>
        </w:tc>
        <w:tc>
          <w:tcPr>
            <w:tcW w:w="0" w:type="auto"/>
            <w:tcBorders>
              <w:top w:val="nil"/>
              <w:left w:val="nil"/>
              <w:bottom w:val="nil"/>
              <w:right w:val="nil"/>
            </w:tcBorders>
            <w:shd w:val="clear" w:color="auto" w:fill="auto"/>
            <w:noWrap/>
            <w:vAlign w:val="bottom"/>
            <w:hideMark/>
          </w:tcPr>
          <w:p w14:paraId="0329EAB8" w14:textId="77777777" w:rsidR="00BE0539" w:rsidRPr="00DC2757" w:rsidRDefault="00BE0539" w:rsidP="00E750DA">
            <w:pPr>
              <w:spacing w:after="0" w:line="240" w:lineRule="auto"/>
              <w:rPr>
                <w:ins w:id="3471" w:author="Commodore, Sarah" w:date="2023-03-30T13:25:00Z"/>
                <w:rFonts w:ascii="Calibri" w:eastAsia="Times New Roman" w:hAnsi="Calibri" w:cs="Calibri"/>
                <w:color w:val="000000"/>
                <w:sz w:val="20"/>
                <w:szCs w:val="20"/>
              </w:rPr>
            </w:pPr>
            <w:ins w:id="3472" w:author="Commodore, Sarah" w:date="2023-03-30T13:25:00Z">
              <w:r w:rsidRPr="00DC2757">
                <w:rPr>
                  <w:rFonts w:ascii="Calibri" w:eastAsia="Times New Roman" w:hAnsi="Calibri" w:cs="Calibri"/>
                  <w:color w:val="000000"/>
                  <w:sz w:val="20"/>
                  <w:szCs w:val="20"/>
                </w:rPr>
                <w:t>AADACL2-AS1</w:t>
              </w:r>
            </w:ins>
          </w:p>
        </w:tc>
        <w:tc>
          <w:tcPr>
            <w:tcW w:w="0" w:type="auto"/>
            <w:tcBorders>
              <w:top w:val="nil"/>
              <w:left w:val="nil"/>
              <w:bottom w:val="nil"/>
              <w:right w:val="nil"/>
            </w:tcBorders>
            <w:shd w:val="clear" w:color="auto" w:fill="auto"/>
            <w:noWrap/>
            <w:vAlign w:val="bottom"/>
            <w:hideMark/>
          </w:tcPr>
          <w:p w14:paraId="7A1E508F" w14:textId="77777777" w:rsidR="00BE0539" w:rsidRPr="00DC2757" w:rsidRDefault="00BE0539" w:rsidP="00E750DA">
            <w:pPr>
              <w:spacing w:after="0" w:line="240" w:lineRule="auto"/>
              <w:jc w:val="center"/>
              <w:rPr>
                <w:ins w:id="3473" w:author="Commodore, Sarah" w:date="2023-03-30T13:25:00Z"/>
                <w:rFonts w:ascii="Calibri" w:eastAsia="Times New Roman" w:hAnsi="Calibri" w:cs="Calibri"/>
                <w:color w:val="000000"/>
                <w:sz w:val="20"/>
                <w:szCs w:val="20"/>
              </w:rPr>
            </w:pPr>
            <w:ins w:id="3474"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805753C" w14:textId="77777777" w:rsidR="00BE0539" w:rsidRPr="00DC2757" w:rsidRDefault="00BE0539" w:rsidP="00E750DA">
            <w:pPr>
              <w:spacing w:after="0" w:line="240" w:lineRule="auto"/>
              <w:jc w:val="center"/>
              <w:rPr>
                <w:ins w:id="3475" w:author="Commodore, Sarah" w:date="2023-03-30T13:25:00Z"/>
                <w:rFonts w:ascii="Calibri" w:eastAsia="Times New Roman" w:hAnsi="Calibri" w:cs="Calibri"/>
                <w:color w:val="000000"/>
                <w:sz w:val="20"/>
                <w:szCs w:val="20"/>
              </w:rPr>
            </w:pPr>
            <w:ins w:id="3476" w:author="Commodore, Sarah" w:date="2023-03-30T13:25:00Z">
              <w:r w:rsidRPr="00DC2757">
                <w:rPr>
                  <w:rFonts w:ascii="Calibri" w:eastAsia="Times New Roman" w:hAnsi="Calibri" w:cs="Calibri"/>
                  <w:color w:val="000000"/>
                  <w:sz w:val="20"/>
                  <w:szCs w:val="20"/>
                </w:rPr>
                <w:t>1.8E-10</w:t>
              </w:r>
            </w:ins>
          </w:p>
        </w:tc>
        <w:tc>
          <w:tcPr>
            <w:tcW w:w="0" w:type="auto"/>
            <w:tcBorders>
              <w:top w:val="nil"/>
              <w:left w:val="nil"/>
              <w:bottom w:val="nil"/>
              <w:right w:val="nil"/>
            </w:tcBorders>
            <w:shd w:val="clear" w:color="auto" w:fill="auto"/>
            <w:noWrap/>
            <w:vAlign w:val="bottom"/>
            <w:hideMark/>
          </w:tcPr>
          <w:p w14:paraId="046F7650" w14:textId="77777777" w:rsidR="00BE0539" w:rsidRPr="00DC2757" w:rsidRDefault="00BE0539" w:rsidP="00E750DA">
            <w:pPr>
              <w:spacing w:after="0" w:line="240" w:lineRule="auto"/>
              <w:jc w:val="center"/>
              <w:rPr>
                <w:ins w:id="3477" w:author="Commodore, Sarah" w:date="2023-03-30T13:25:00Z"/>
                <w:rFonts w:ascii="Calibri" w:eastAsia="Times New Roman" w:hAnsi="Calibri" w:cs="Calibri"/>
                <w:color w:val="000000"/>
                <w:sz w:val="20"/>
                <w:szCs w:val="20"/>
              </w:rPr>
            </w:pPr>
            <w:ins w:id="3478" w:author="Commodore, Sarah" w:date="2023-03-30T13:25:00Z">
              <w:r w:rsidRPr="00DC2757">
                <w:rPr>
                  <w:rFonts w:ascii="Calibri" w:eastAsia="Times New Roman" w:hAnsi="Calibri" w:cs="Calibri"/>
                  <w:color w:val="000000"/>
                  <w:sz w:val="20"/>
                  <w:szCs w:val="20"/>
                </w:rPr>
                <w:t>4.0E-09</w:t>
              </w:r>
            </w:ins>
          </w:p>
        </w:tc>
        <w:tc>
          <w:tcPr>
            <w:tcW w:w="0" w:type="auto"/>
            <w:tcBorders>
              <w:top w:val="nil"/>
              <w:left w:val="nil"/>
              <w:bottom w:val="nil"/>
              <w:right w:val="nil"/>
            </w:tcBorders>
            <w:shd w:val="clear" w:color="auto" w:fill="auto"/>
            <w:noWrap/>
            <w:vAlign w:val="bottom"/>
            <w:hideMark/>
          </w:tcPr>
          <w:p w14:paraId="431A83C0" w14:textId="77777777" w:rsidR="00BE0539" w:rsidRPr="00DC2757" w:rsidRDefault="00BE0539" w:rsidP="00E750DA">
            <w:pPr>
              <w:spacing w:after="0" w:line="240" w:lineRule="auto"/>
              <w:jc w:val="center"/>
              <w:rPr>
                <w:ins w:id="3479" w:author="Commodore, Sarah" w:date="2023-03-30T13:25:00Z"/>
                <w:rFonts w:ascii="Calibri" w:eastAsia="Times New Roman" w:hAnsi="Calibri" w:cs="Calibri"/>
                <w:color w:val="FF0000"/>
                <w:sz w:val="20"/>
                <w:szCs w:val="20"/>
              </w:rPr>
            </w:pPr>
            <w:ins w:id="3480" w:author="Commodore, Sarah" w:date="2023-03-30T13:25:00Z">
              <w:r w:rsidRPr="00DC2757">
                <w:rPr>
                  <w:rFonts w:ascii="Calibri" w:eastAsia="Times New Roman" w:hAnsi="Calibri" w:cs="Calibri"/>
                  <w:color w:val="FF0000"/>
                  <w:sz w:val="20"/>
                  <w:szCs w:val="20"/>
                </w:rPr>
                <w:t>*</w:t>
              </w:r>
            </w:ins>
          </w:p>
        </w:tc>
      </w:tr>
      <w:tr w:rsidR="00BE0539" w:rsidRPr="00DC2757" w14:paraId="6221D93B" w14:textId="77777777" w:rsidTr="00E750DA">
        <w:trPr>
          <w:trHeight w:val="260"/>
          <w:ins w:id="3481" w:author="Commodore, Sarah" w:date="2023-03-30T13:25:00Z"/>
        </w:trPr>
        <w:tc>
          <w:tcPr>
            <w:tcW w:w="0" w:type="auto"/>
            <w:tcBorders>
              <w:top w:val="nil"/>
              <w:left w:val="nil"/>
              <w:bottom w:val="nil"/>
              <w:right w:val="nil"/>
            </w:tcBorders>
            <w:shd w:val="clear" w:color="auto" w:fill="auto"/>
            <w:noWrap/>
            <w:vAlign w:val="bottom"/>
            <w:hideMark/>
          </w:tcPr>
          <w:p w14:paraId="2444C8F9" w14:textId="77777777" w:rsidR="00BE0539" w:rsidRPr="00DC2757" w:rsidRDefault="00BE0539" w:rsidP="00E750DA">
            <w:pPr>
              <w:spacing w:after="0" w:line="240" w:lineRule="auto"/>
              <w:rPr>
                <w:ins w:id="3482" w:author="Commodore, Sarah" w:date="2023-03-30T13:25:00Z"/>
                <w:rFonts w:ascii="Calibri" w:eastAsia="Times New Roman" w:hAnsi="Calibri" w:cs="Calibri"/>
                <w:color w:val="000000"/>
                <w:sz w:val="20"/>
                <w:szCs w:val="20"/>
              </w:rPr>
            </w:pPr>
            <w:ins w:id="3483" w:author="Commodore, Sarah" w:date="2023-03-30T13:25:00Z">
              <w:r w:rsidRPr="00DC2757">
                <w:rPr>
                  <w:rFonts w:ascii="Calibri" w:eastAsia="Times New Roman" w:hAnsi="Calibri" w:cs="Calibri"/>
                  <w:color w:val="000000"/>
                  <w:sz w:val="20"/>
                  <w:szCs w:val="20"/>
                </w:rPr>
                <w:t>ENSG00000162543.6</w:t>
              </w:r>
            </w:ins>
          </w:p>
        </w:tc>
        <w:tc>
          <w:tcPr>
            <w:tcW w:w="0" w:type="auto"/>
            <w:tcBorders>
              <w:top w:val="nil"/>
              <w:left w:val="nil"/>
              <w:bottom w:val="nil"/>
              <w:right w:val="nil"/>
            </w:tcBorders>
            <w:shd w:val="clear" w:color="auto" w:fill="auto"/>
            <w:noWrap/>
            <w:vAlign w:val="bottom"/>
            <w:hideMark/>
          </w:tcPr>
          <w:p w14:paraId="7DDEB72B" w14:textId="77777777" w:rsidR="00BE0539" w:rsidRPr="00DC2757" w:rsidRDefault="00BE0539" w:rsidP="00E750DA">
            <w:pPr>
              <w:spacing w:after="0" w:line="240" w:lineRule="auto"/>
              <w:rPr>
                <w:ins w:id="3484" w:author="Commodore, Sarah" w:date="2023-03-30T13:25:00Z"/>
                <w:rFonts w:ascii="Calibri" w:eastAsia="Times New Roman" w:hAnsi="Calibri" w:cs="Calibri"/>
                <w:color w:val="000000"/>
                <w:sz w:val="20"/>
                <w:szCs w:val="20"/>
              </w:rPr>
            </w:pPr>
            <w:ins w:id="3485" w:author="Commodore, Sarah" w:date="2023-03-30T13:25:00Z">
              <w:r w:rsidRPr="00DC2757">
                <w:rPr>
                  <w:rFonts w:ascii="Calibri" w:eastAsia="Times New Roman" w:hAnsi="Calibri" w:cs="Calibri"/>
                  <w:color w:val="000000"/>
                  <w:sz w:val="20"/>
                  <w:szCs w:val="20"/>
                </w:rPr>
                <w:t>UBXN10</w:t>
              </w:r>
            </w:ins>
          </w:p>
        </w:tc>
        <w:tc>
          <w:tcPr>
            <w:tcW w:w="0" w:type="auto"/>
            <w:tcBorders>
              <w:top w:val="nil"/>
              <w:left w:val="nil"/>
              <w:bottom w:val="nil"/>
              <w:right w:val="nil"/>
            </w:tcBorders>
            <w:shd w:val="clear" w:color="auto" w:fill="auto"/>
            <w:noWrap/>
            <w:vAlign w:val="bottom"/>
            <w:hideMark/>
          </w:tcPr>
          <w:p w14:paraId="6425EE18" w14:textId="77777777" w:rsidR="00BE0539" w:rsidRPr="00DC2757" w:rsidRDefault="00BE0539" w:rsidP="00E750DA">
            <w:pPr>
              <w:spacing w:after="0" w:line="240" w:lineRule="auto"/>
              <w:jc w:val="center"/>
              <w:rPr>
                <w:ins w:id="3486" w:author="Commodore, Sarah" w:date="2023-03-30T13:25:00Z"/>
                <w:rFonts w:ascii="Calibri" w:eastAsia="Times New Roman" w:hAnsi="Calibri" w:cs="Calibri"/>
                <w:color w:val="000000"/>
                <w:sz w:val="20"/>
                <w:szCs w:val="20"/>
              </w:rPr>
            </w:pPr>
            <w:ins w:id="3487"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E2C0A21" w14:textId="77777777" w:rsidR="00BE0539" w:rsidRPr="00DC2757" w:rsidRDefault="00BE0539" w:rsidP="00E750DA">
            <w:pPr>
              <w:spacing w:after="0" w:line="240" w:lineRule="auto"/>
              <w:jc w:val="center"/>
              <w:rPr>
                <w:ins w:id="3488" w:author="Commodore, Sarah" w:date="2023-03-30T13:25:00Z"/>
                <w:rFonts w:ascii="Calibri" w:eastAsia="Times New Roman" w:hAnsi="Calibri" w:cs="Calibri"/>
                <w:color w:val="000000"/>
                <w:sz w:val="20"/>
                <w:szCs w:val="20"/>
              </w:rPr>
            </w:pPr>
            <w:ins w:id="3489" w:author="Commodore, Sarah" w:date="2023-03-30T13:25:00Z">
              <w:r w:rsidRPr="00DC2757">
                <w:rPr>
                  <w:rFonts w:ascii="Calibri" w:eastAsia="Times New Roman" w:hAnsi="Calibri" w:cs="Calibri"/>
                  <w:color w:val="000000"/>
                  <w:sz w:val="20"/>
                  <w:szCs w:val="20"/>
                </w:rPr>
                <w:t>1.8E-12</w:t>
              </w:r>
            </w:ins>
          </w:p>
        </w:tc>
        <w:tc>
          <w:tcPr>
            <w:tcW w:w="0" w:type="auto"/>
            <w:tcBorders>
              <w:top w:val="nil"/>
              <w:left w:val="nil"/>
              <w:bottom w:val="nil"/>
              <w:right w:val="nil"/>
            </w:tcBorders>
            <w:shd w:val="clear" w:color="auto" w:fill="auto"/>
            <w:noWrap/>
            <w:vAlign w:val="bottom"/>
            <w:hideMark/>
          </w:tcPr>
          <w:p w14:paraId="1A8D4DB0" w14:textId="77777777" w:rsidR="00BE0539" w:rsidRPr="00DC2757" w:rsidRDefault="00BE0539" w:rsidP="00E750DA">
            <w:pPr>
              <w:spacing w:after="0" w:line="240" w:lineRule="auto"/>
              <w:jc w:val="center"/>
              <w:rPr>
                <w:ins w:id="3490" w:author="Commodore, Sarah" w:date="2023-03-30T13:25:00Z"/>
                <w:rFonts w:ascii="Calibri" w:eastAsia="Times New Roman" w:hAnsi="Calibri" w:cs="Calibri"/>
                <w:color w:val="000000"/>
                <w:sz w:val="20"/>
                <w:szCs w:val="20"/>
              </w:rPr>
            </w:pPr>
            <w:ins w:id="3491" w:author="Commodore, Sarah" w:date="2023-03-30T13:25:00Z">
              <w:r w:rsidRPr="00DC2757">
                <w:rPr>
                  <w:rFonts w:ascii="Calibri" w:eastAsia="Times New Roman" w:hAnsi="Calibri" w:cs="Calibri"/>
                  <w:color w:val="000000"/>
                  <w:sz w:val="20"/>
                  <w:szCs w:val="20"/>
                </w:rPr>
                <w:t>6.7E-11</w:t>
              </w:r>
            </w:ins>
          </w:p>
        </w:tc>
        <w:tc>
          <w:tcPr>
            <w:tcW w:w="0" w:type="auto"/>
            <w:tcBorders>
              <w:top w:val="nil"/>
              <w:left w:val="nil"/>
              <w:bottom w:val="nil"/>
              <w:right w:val="nil"/>
            </w:tcBorders>
            <w:shd w:val="clear" w:color="auto" w:fill="auto"/>
            <w:noWrap/>
            <w:vAlign w:val="bottom"/>
            <w:hideMark/>
          </w:tcPr>
          <w:p w14:paraId="39EA072B" w14:textId="77777777" w:rsidR="00BE0539" w:rsidRPr="00DC2757" w:rsidRDefault="00BE0539" w:rsidP="00E750DA">
            <w:pPr>
              <w:spacing w:after="0" w:line="240" w:lineRule="auto"/>
              <w:jc w:val="center"/>
              <w:rPr>
                <w:ins w:id="3492" w:author="Commodore, Sarah" w:date="2023-03-30T13:25:00Z"/>
                <w:rFonts w:ascii="Calibri" w:eastAsia="Times New Roman" w:hAnsi="Calibri" w:cs="Calibri"/>
                <w:color w:val="FF0000"/>
                <w:sz w:val="20"/>
                <w:szCs w:val="20"/>
              </w:rPr>
            </w:pPr>
            <w:ins w:id="3493" w:author="Commodore, Sarah" w:date="2023-03-30T13:25:00Z">
              <w:r w:rsidRPr="00DC2757">
                <w:rPr>
                  <w:rFonts w:ascii="Calibri" w:eastAsia="Times New Roman" w:hAnsi="Calibri" w:cs="Calibri"/>
                  <w:color w:val="FF0000"/>
                  <w:sz w:val="20"/>
                  <w:szCs w:val="20"/>
                </w:rPr>
                <w:t>*</w:t>
              </w:r>
            </w:ins>
          </w:p>
        </w:tc>
      </w:tr>
      <w:tr w:rsidR="00BE0539" w:rsidRPr="00DC2757" w14:paraId="52292D3D" w14:textId="77777777" w:rsidTr="00E750DA">
        <w:trPr>
          <w:trHeight w:val="260"/>
          <w:ins w:id="3494" w:author="Commodore, Sarah" w:date="2023-03-30T13:25:00Z"/>
        </w:trPr>
        <w:tc>
          <w:tcPr>
            <w:tcW w:w="0" w:type="auto"/>
            <w:tcBorders>
              <w:top w:val="nil"/>
              <w:left w:val="nil"/>
              <w:bottom w:val="nil"/>
              <w:right w:val="nil"/>
            </w:tcBorders>
            <w:shd w:val="clear" w:color="auto" w:fill="auto"/>
            <w:noWrap/>
            <w:vAlign w:val="bottom"/>
            <w:hideMark/>
          </w:tcPr>
          <w:p w14:paraId="479799C1" w14:textId="77777777" w:rsidR="00BE0539" w:rsidRPr="00DC2757" w:rsidRDefault="00BE0539" w:rsidP="00E750DA">
            <w:pPr>
              <w:spacing w:after="0" w:line="240" w:lineRule="auto"/>
              <w:rPr>
                <w:ins w:id="3495" w:author="Commodore, Sarah" w:date="2023-03-30T13:25:00Z"/>
                <w:rFonts w:ascii="Calibri" w:eastAsia="Times New Roman" w:hAnsi="Calibri" w:cs="Calibri"/>
                <w:color w:val="000000"/>
                <w:sz w:val="20"/>
                <w:szCs w:val="20"/>
              </w:rPr>
            </w:pPr>
            <w:ins w:id="3496" w:author="Commodore, Sarah" w:date="2023-03-30T13:25:00Z">
              <w:r w:rsidRPr="00DC2757">
                <w:rPr>
                  <w:rFonts w:ascii="Calibri" w:eastAsia="Times New Roman" w:hAnsi="Calibri" w:cs="Calibri"/>
                  <w:color w:val="000000"/>
                  <w:sz w:val="20"/>
                  <w:szCs w:val="20"/>
                </w:rPr>
                <w:t>ENSG00000179071.5</w:t>
              </w:r>
            </w:ins>
          </w:p>
        </w:tc>
        <w:tc>
          <w:tcPr>
            <w:tcW w:w="0" w:type="auto"/>
            <w:tcBorders>
              <w:top w:val="nil"/>
              <w:left w:val="nil"/>
              <w:bottom w:val="nil"/>
              <w:right w:val="nil"/>
            </w:tcBorders>
            <w:shd w:val="clear" w:color="auto" w:fill="auto"/>
            <w:noWrap/>
            <w:vAlign w:val="bottom"/>
            <w:hideMark/>
          </w:tcPr>
          <w:p w14:paraId="1DF25B7B" w14:textId="77777777" w:rsidR="00BE0539" w:rsidRPr="00DC2757" w:rsidRDefault="00BE0539" w:rsidP="00E750DA">
            <w:pPr>
              <w:spacing w:after="0" w:line="240" w:lineRule="auto"/>
              <w:rPr>
                <w:ins w:id="3497" w:author="Commodore, Sarah" w:date="2023-03-30T13:25:00Z"/>
                <w:rFonts w:ascii="Calibri" w:eastAsia="Times New Roman" w:hAnsi="Calibri" w:cs="Calibri"/>
                <w:color w:val="000000"/>
                <w:sz w:val="20"/>
                <w:szCs w:val="20"/>
              </w:rPr>
            </w:pPr>
            <w:ins w:id="3498" w:author="Commodore, Sarah" w:date="2023-03-30T13:25:00Z">
              <w:r w:rsidRPr="00DC2757">
                <w:rPr>
                  <w:rFonts w:ascii="Calibri" w:eastAsia="Times New Roman" w:hAnsi="Calibri" w:cs="Calibri"/>
                  <w:color w:val="000000"/>
                  <w:sz w:val="20"/>
                  <w:szCs w:val="20"/>
                </w:rPr>
                <w:t>CCDC89</w:t>
              </w:r>
            </w:ins>
          </w:p>
        </w:tc>
        <w:tc>
          <w:tcPr>
            <w:tcW w:w="0" w:type="auto"/>
            <w:tcBorders>
              <w:top w:val="nil"/>
              <w:left w:val="nil"/>
              <w:bottom w:val="nil"/>
              <w:right w:val="nil"/>
            </w:tcBorders>
            <w:shd w:val="clear" w:color="auto" w:fill="auto"/>
            <w:noWrap/>
            <w:vAlign w:val="bottom"/>
            <w:hideMark/>
          </w:tcPr>
          <w:p w14:paraId="75AC3367" w14:textId="77777777" w:rsidR="00BE0539" w:rsidRPr="00DC2757" w:rsidRDefault="00BE0539" w:rsidP="00E750DA">
            <w:pPr>
              <w:spacing w:after="0" w:line="240" w:lineRule="auto"/>
              <w:jc w:val="center"/>
              <w:rPr>
                <w:ins w:id="3499" w:author="Commodore, Sarah" w:date="2023-03-30T13:25:00Z"/>
                <w:rFonts w:ascii="Calibri" w:eastAsia="Times New Roman" w:hAnsi="Calibri" w:cs="Calibri"/>
                <w:color w:val="000000"/>
                <w:sz w:val="20"/>
                <w:szCs w:val="20"/>
              </w:rPr>
            </w:pPr>
            <w:ins w:id="3500"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A3CFFAF" w14:textId="77777777" w:rsidR="00BE0539" w:rsidRPr="00DC2757" w:rsidRDefault="00BE0539" w:rsidP="00E750DA">
            <w:pPr>
              <w:spacing w:after="0" w:line="240" w:lineRule="auto"/>
              <w:jc w:val="center"/>
              <w:rPr>
                <w:ins w:id="3501" w:author="Commodore, Sarah" w:date="2023-03-30T13:25:00Z"/>
                <w:rFonts w:ascii="Calibri" w:eastAsia="Times New Roman" w:hAnsi="Calibri" w:cs="Calibri"/>
                <w:color w:val="000000"/>
                <w:sz w:val="20"/>
                <w:szCs w:val="20"/>
              </w:rPr>
            </w:pPr>
            <w:ins w:id="3502" w:author="Commodore, Sarah" w:date="2023-03-30T13:25:00Z">
              <w:r w:rsidRPr="00DC2757">
                <w:rPr>
                  <w:rFonts w:ascii="Calibri" w:eastAsia="Times New Roman" w:hAnsi="Calibri" w:cs="Calibri"/>
                  <w:color w:val="000000"/>
                  <w:sz w:val="20"/>
                  <w:szCs w:val="20"/>
                </w:rPr>
                <w:t>4.2E-09</w:t>
              </w:r>
            </w:ins>
          </w:p>
        </w:tc>
        <w:tc>
          <w:tcPr>
            <w:tcW w:w="0" w:type="auto"/>
            <w:tcBorders>
              <w:top w:val="nil"/>
              <w:left w:val="nil"/>
              <w:bottom w:val="nil"/>
              <w:right w:val="nil"/>
            </w:tcBorders>
            <w:shd w:val="clear" w:color="auto" w:fill="auto"/>
            <w:noWrap/>
            <w:vAlign w:val="bottom"/>
            <w:hideMark/>
          </w:tcPr>
          <w:p w14:paraId="4129D3C9" w14:textId="77777777" w:rsidR="00BE0539" w:rsidRPr="00DC2757" w:rsidRDefault="00BE0539" w:rsidP="00E750DA">
            <w:pPr>
              <w:spacing w:after="0" w:line="240" w:lineRule="auto"/>
              <w:jc w:val="center"/>
              <w:rPr>
                <w:ins w:id="3503" w:author="Commodore, Sarah" w:date="2023-03-30T13:25:00Z"/>
                <w:rFonts w:ascii="Calibri" w:eastAsia="Times New Roman" w:hAnsi="Calibri" w:cs="Calibri"/>
                <w:color w:val="000000"/>
                <w:sz w:val="20"/>
                <w:szCs w:val="20"/>
              </w:rPr>
            </w:pPr>
            <w:ins w:id="3504" w:author="Commodore, Sarah" w:date="2023-03-30T13:25:00Z">
              <w:r w:rsidRPr="00DC2757">
                <w:rPr>
                  <w:rFonts w:ascii="Calibri" w:eastAsia="Times New Roman" w:hAnsi="Calibri" w:cs="Calibri"/>
                  <w:color w:val="000000"/>
                  <w:sz w:val="20"/>
                  <w:szCs w:val="20"/>
                </w:rPr>
                <w:t>6.4E-08</w:t>
              </w:r>
            </w:ins>
          </w:p>
        </w:tc>
        <w:tc>
          <w:tcPr>
            <w:tcW w:w="0" w:type="auto"/>
            <w:tcBorders>
              <w:top w:val="nil"/>
              <w:left w:val="nil"/>
              <w:bottom w:val="nil"/>
              <w:right w:val="nil"/>
            </w:tcBorders>
            <w:shd w:val="clear" w:color="auto" w:fill="auto"/>
            <w:noWrap/>
            <w:vAlign w:val="bottom"/>
            <w:hideMark/>
          </w:tcPr>
          <w:p w14:paraId="7CAE9F7B" w14:textId="77777777" w:rsidR="00BE0539" w:rsidRPr="00DC2757" w:rsidRDefault="00BE0539" w:rsidP="00E750DA">
            <w:pPr>
              <w:spacing w:after="0" w:line="240" w:lineRule="auto"/>
              <w:jc w:val="center"/>
              <w:rPr>
                <w:ins w:id="3505" w:author="Commodore, Sarah" w:date="2023-03-30T13:25:00Z"/>
                <w:rFonts w:ascii="Calibri" w:eastAsia="Times New Roman" w:hAnsi="Calibri" w:cs="Calibri"/>
                <w:color w:val="FF0000"/>
                <w:sz w:val="20"/>
                <w:szCs w:val="20"/>
              </w:rPr>
            </w:pPr>
            <w:ins w:id="3506" w:author="Commodore, Sarah" w:date="2023-03-30T13:25:00Z">
              <w:r w:rsidRPr="00DC2757">
                <w:rPr>
                  <w:rFonts w:ascii="Calibri" w:eastAsia="Times New Roman" w:hAnsi="Calibri" w:cs="Calibri"/>
                  <w:color w:val="FF0000"/>
                  <w:sz w:val="20"/>
                  <w:szCs w:val="20"/>
                </w:rPr>
                <w:t>*</w:t>
              </w:r>
            </w:ins>
          </w:p>
        </w:tc>
      </w:tr>
      <w:tr w:rsidR="00BE0539" w:rsidRPr="00DC2757" w14:paraId="677F30F2" w14:textId="77777777" w:rsidTr="00E750DA">
        <w:trPr>
          <w:trHeight w:val="260"/>
          <w:ins w:id="3507" w:author="Commodore, Sarah" w:date="2023-03-30T13:25:00Z"/>
        </w:trPr>
        <w:tc>
          <w:tcPr>
            <w:tcW w:w="0" w:type="auto"/>
            <w:tcBorders>
              <w:top w:val="nil"/>
              <w:left w:val="nil"/>
              <w:bottom w:val="nil"/>
              <w:right w:val="nil"/>
            </w:tcBorders>
            <w:shd w:val="clear" w:color="auto" w:fill="auto"/>
            <w:noWrap/>
            <w:vAlign w:val="bottom"/>
            <w:hideMark/>
          </w:tcPr>
          <w:p w14:paraId="10B96B3C" w14:textId="77777777" w:rsidR="00BE0539" w:rsidRPr="00DC2757" w:rsidRDefault="00BE0539" w:rsidP="00E750DA">
            <w:pPr>
              <w:spacing w:after="0" w:line="240" w:lineRule="auto"/>
              <w:rPr>
                <w:ins w:id="3508" w:author="Commodore, Sarah" w:date="2023-03-30T13:25:00Z"/>
                <w:rFonts w:ascii="Calibri" w:eastAsia="Times New Roman" w:hAnsi="Calibri" w:cs="Calibri"/>
                <w:color w:val="000000"/>
                <w:sz w:val="20"/>
                <w:szCs w:val="20"/>
              </w:rPr>
            </w:pPr>
            <w:ins w:id="3509" w:author="Commodore, Sarah" w:date="2023-03-30T13:25:00Z">
              <w:r w:rsidRPr="00DC2757">
                <w:rPr>
                  <w:rFonts w:ascii="Calibri" w:eastAsia="Times New Roman" w:hAnsi="Calibri" w:cs="Calibri"/>
                  <w:color w:val="000000"/>
                  <w:sz w:val="20"/>
                  <w:szCs w:val="20"/>
                </w:rPr>
                <w:t>ENSG00000145002.12</w:t>
              </w:r>
            </w:ins>
          </w:p>
        </w:tc>
        <w:tc>
          <w:tcPr>
            <w:tcW w:w="0" w:type="auto"/>
            <w:tcBorders>
              <w:top w:val="nil"/>
              <w:left w:val="nil"/>
              <w:bottom w:val="nil"/>
              <w:right w:val="nil"/>
            </w:tcBorders>
            <w:shd w:val="clear" w:color="auto" w:fill="auto"/>
            <w:noWrap/>
            <w:vAlign w:val="bottom"/>
            <w:hideMark/>
          </w:tcPr>
          <w:p w14:paraId="345389C1" w14:textId="77777777" w:rsidR="00BE0539" w:rsidRPr="00DC2757" w:rsidRDefault="00BE0539" w:rsidP="00E750DA">
            <w:pPr>
              <w:spacing w:after="0" w:line="240" w:lineRule="auto"/>
              <w:rPr>
                <w:ins w:id="3510" w:author="Commodore, Sarah" w:date="2023-03-30T13:25:00Z"/>
                <w:rFonts w:ascii="Calibri" w:eastAsia="Times New Roman" w:hAnsi="Calibri" w:cs="Calibri"/>
                <w:color w:val="000000"/>
                <w:sz w:val="20"/>
                <w:szCs w:val="20"/>
              </w:rPr>
            </w:pPr>
            <w:ins w:id="3511" w:author="Commodore, Sarah" w:date="2023-03-30T13:25:00Z">
              <w:r w:rsidRPr="00DC2757">
                <w:rPr>
                  <w:rFonts w:ascii="Calibri" w:eastAsia="Times New Roman" w:hAnsi="Calibri" w:cs="Calibri"/>
                  <w:color w:val="000000"/>
                  <w:sz w:val="20"/>
                  <w:szCs w:val="20"/>
                </w:rPr>
                <w:t>FAM86B2</w:t>
              </w:r>
            </w:ins>
          </w:p>
        </w:tc>
        <w:tc>
          <w:tcPr>
            <w:tcW w:w="0" w:type="auto"/>
            <w:tcBorders>
              <w:top w:val="nil"/>
              <w:left w:val="nil"/>
              <w:bottom w:val="nil"/>
              <w:right w:val="nil"/>
            </w:tcBorders>
            <w:shd w:val="clear" w:color="auto" w:fill="auto"/>
            <w:noWrap/>
            <w:vAlign w:val="bottom"/>
            <w:hideMark/>
          </w:tcPr>
          <w:p w14:paraId="03D88A5B" w14:textId="77777777" w:rsidR="00BE0539" w:rsidRPr="00DC2757" w:rsidRDefault="00BE0539" w:rsidP="00E750DA">
            <w:pPr>
              <w:spacing w:after="0" w:line="240" w:lineRule="auto"/>
              <w:jc w:val="center"/>
              <w:rPr>
                <w:ins w:id="3512" w:author="Commodore, Sarah" w:date="2023-03-30T13:25:00Z"/>
                <w:rFonts w:ascii="Calibri" w:eastAsia="Times New Roman" w:hAnsi="Calibri" w:cs="Calibri"/>
                <w:color w:val="000000"/>
                <w:sz w:val="20"/>
                <w:szCs w:val="20"/>
              </w:rPr>
            </w:pPr>
            <w:ins w:id="3513"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5408559" w14:textId="77777777" w:rsidR="00BE0539" w:rsidRPr="00DC2757" w:rsidRDefault="00BE0539" w:rsidP="00E750DA">
            <w:pPr>
              <w:spacing w:after="0" w:line="240" w:lineRule="auto"/>
              <w:jc w:val="center"/>
              <w:rPr>
                <w:ins w:id="3514" w:author="Commodore, Sarah" w:date="2023-03-30T13:25:00Z"/>
                <w:rFonts w:ascii="Calibri" w:eastAsia="Times New Roman" w:hAnsi="Calibri" w:cs="Calibri"/>
                <w:color w:val="000000"/>
                <w:sz w:val="20"/>
                <w:szCs w:val="20"/>
              </w:rPr>
            </w:pPr>
            <w:ins w:id="3515" w:author="Commodore, Sarah" w:date="2023-03-30T13:25:00Z">
              <w:r w:rsidRPr="00DC2757">
                <w:rPr>
                  <w:rFonts w:ascii="Calibri" w:eastAsia="Times New Roman" w:hAnsi="Calibri" w:cs="Calibri"/>
                  <w:color w:val="000000"/>
                  <w:sz w:val="20"/>
                  <w:szCs w:val="20"/>
                </w:rPr>
                <w:t>3.0E-04</w:t>
              </w:r>
            </w:ins>
          </w:p>
        </w:tc>
        <w:tc>
          <w:tcPr>
            <w:tcW w:w="0" w:type="auto"/>
            <w:tcBorders>
              <w:top w:val="nil"/>
              <w:left w:val="nil"/>
              <w:bottom w:val="nil"/>
              <w:right w:val="nil"/>
            </w:tcBorders>
            <w:shd w:val="clear" w:color="auto" w:fill="auto"/>
            <w:noWrap/>
            <w:vAlign w:val="bottom"/>
            <w:hideMark/>
          </w:tcPr>
          <w:p w14:paraId="37487B54" w14:textId="77777777" w:rsidR="00BE0539" w:rsidRPr="00DC2757" w:rsidRDefault="00BE0539" w:rsidP="00E750DA">
            <w:pPr>
              <w:spacing w:after="0" w:line="240" w:lineRule="auto"/>
              <w:jc w:val="center"/>
              <w:rPr>
                <w:ins w:id="3516" w:author="Commodore, Sarah" w:date="2023-03-30T13:25:00Z"/>
                <w:rFonts w:ascii="Calibri" w:eastAsia="Times New Roman" w:hAnsi="Calibri" w:cs="Calibri"/>
                <w:color w:val="000000"/>
                <w:sz w:val="20"/>
                <w:szCs w:val="20"/>
              </w:rPr>
            </w:pPr>
            <w:ins w:id="3517" w:author="Commodore, Sarah" w:date="2023-03-30T13:25: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72B010BE" w14:textId="77777777" w:rsidR="00BE0539" w:rsidRPr="00DC2757" w:rsidRDefault="00BE0539" w:rsidP="00E750DA">
            <w:pPr>
              <w:spacing w:after="0" w:line="240" w:lineRule="auto"/>
              <w:jc w:val="center"/>
              <w:rPr>
                <w:ins w:id="3518" w:author="Commodore, Sarah" w:date="2023-03-30T13:25:00Z"/>
                <w:rFonts w:ascii="Calibri" w:eastAsia="Times New Roman" w:hAnsi="Calibri" w:cs="Calibri"/>
                <w:color w:val="FF0000"/>
                <w:sz w:val="20"/>
                <w:szCs w:val="20"/>
              </w:rPr>
            </w:pPr>
            <w:ins w:id="3519" w:author="Commodore, Sarah" w:date="2023-03-30T13:25:00Z">
              <w:r w:rsidRPr="00DC2757">
                <w:rPr>
                  <w:rFonts w:ascii="Calibri" w:eastAsia="Times New Roman" w:hAnsi="Calibri" w:cs="Calibri"/>
                  <w:color w:val="FF0000"/>
                  <w:sz w:val="20"/>
                  <w:szCs w:val="20"/>
                </w:rPr>
                <w:t>*</w:t>
              </w:r>
            </w:ins>
          </w:p>
        </w:tc>
      </w:tr>
      <w:tr w:rsidR="00BE0539" w:rsidRPr="00DC2757" w14:paraId="0137FA3D" w14:textId="77777777" w:rsidTr="00E750DA">
        <w:trPr>
          <w:trHeight w:val="260"/>
          <w:ins w:id="3520" w:author="Commodore, Sarah" w:date="2023-03-30T13:25:00Z"/>
        </w:trPr>
        <w:tc>
          <w:tcPr>
            <w:tcW w:w="0" w:type="auto"/>
            <w:tcBorders>
              <w:top w:val="nil"/>
              <w:left w:val="nil"/>
              <w:bottom w:val="nil"/>
              <w:right w:val="nil"/>
            </w:tcBorders>
            <w:shd w:val="clear" w:color="auto" w:fill="auto"/>
            <w:noWrap/>
            <w:vAlign w:val="bottom"/>
            <w:hideMark/>
          </w:tcPr>
          <w:p w14:paraId="1585B1B9" w14:textId="77777777" w:rsidR="00BE0539" w:rsidRPr="00DC2757" w:rsidRDefault="00BE0539" w:rsidP="00E750DA">
            <w:pPr>
              <w:spacing w:after="0" w:line="240" w:lineRule="auto"/>
              <w:rPr>
                <w:ins w:id="3521" w:author="Commodore, Sarah" w:date="2023-03-30T13:25:00Z"/>
                <w:rFonts w:ascii="Calibri" w:eastAsia="Times New Roman" w:hAnsi="Calibri" w:cs="Calibri"/>
                <w:color w:val="000000"/>
                <w:sz w:val="20"/>
                <w:szCs w:val="20"/>
              </w:rPr>
            </w:pPr>
            <w:ins w:id="3522" w:author="Commodore, Sarah" w:date="2023-03-30T13:25:00Z">
              <w:r w:rsidRPr="00DC2757">
                <w:rPr>
                  <w:rFonts w:ascii="Calibri" w:eastAsia="Times New Roman" w:hAnsi="Calibri" w:cs="Calibri"/>
                  <w:color w:val="000000"/>
                  <w:sz w:val="20"/>
                  <w:szCs w:val="20"/>
                </w:rPr>
                <w:t>ENSG00000231057.4</w:t>
              </w:r>
            </w:ins>
          </w:p>
        </w:tc>
        <w:tc>
          <w:tcPr>
            <w:tcW w:w="0" w:type="auto"/>
            <w:tcBorders>
              <w:top w:val="nil"/>
              <w:left w:val="nil"/>
              <w:bottom w:val="nil"/>
              <w:right w:val="nil"/>
            </w:tcBorders>
            <w:shd w:val="clear" w:color="auto" w:fill="auto"/>
            <w:noWrap/>
            <w:vAlign w:val="bottom"/>
            <w:hideMark/>
          </w:tcPr>
          <w:p w14:paraId="44FFB8B5" w14:textId="77777777" w:rsidR="00BE0539" w:rsidRPr="00DC2757" w:rsidRDefault="00BE0539" w:rsidP="00E750DA">
            <w:pPr>
              <w:spacing w:after="0" w:line="240" w:lineRule="auto"/>
              <w:rPr>
                <w:ins w:id="3523" w:author="Commodore, Sarah" w:date="2023-03-30T13:25:00Z"/>
                <w:rFonts w:ascii="Calibri" w:eastAsia="Times New Roman" w:hAnsi="Calibri" w:cs="Calibri"/>
                <w:color w:val="000000"/>
                <w:sz w:val="20"/>
                <w:szCs w:val="20"/>
              </w:rPr>
            </w:pPr>
            <w:ins w:id="3524" w:author="Commodore, Sarah" w:date="2023-03-30T13:25:00Z">
              <w:r w:rsidRPr="00DC2757">
                <w:rPr>
                  <w:rFonts w:ascii="Calibri" w:eastAsia="Times New Roman" w:hAnsi="Calibri" w:cs="Calibri"/>
                  <w:color w:val="000000"/>
                  <w:sz w:val="20"/>
                  <w:szCs w:val="20"/>
                </w:rPr>
                <w:t>AC096637.2</w:t>
              </w:r>
            </w:ins>
          </w:p>
        </w:tc>
        <w:tc>
          <w:tcPr>
            <w:tcW w:w="0" w:type="auto"/>
            <w:tcBorders>
              <w:top w:val="nil"/>
              <w:left w:val="nil"/>
              <w:bottom w:val="nil"/>
              <w:right w:val="nil"/>
            </w:tcBorders>
            <w:shd w:val="clear" w:color="auto" w:fill="auto"/>
            <w:noWrap/>
            <w:vAlign w:val="bottom"/>
            <w:hideMark/>
          </w:tcPr>
          <w:p w14:paraId="215DE1EE" w14:textId="77777777" w:rsidR="00BE0539" w:rsidRPr="00DC2757" w:rsidRDefault="00BE0539" w:rsidP="00E750DA">
            <w:pPr>
              <w:spacing w:after="0" w:line="240" w:lineRule="auto"/>
              <w:jc w:val="center"/>
              <w:rPr>
                <w:ins w:id="3525" w:author="Commodore, Sarah" w:date="2023-03-30T13:25:00Z"/>
                <w:rFonts w:ascii="Calibri" w:eastAsia="Times New Roman" w:hAnsi="Calibri" w:cs="Calibri"/>
                <w:color w:val="000000"/>
                <w:sz w:val="20"/>
                <w:szCs w:val="20"/>
              </w:rPr>
            </w:pPr>
            <w:ins w:id="3526"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9B129B3" w14:textId="77777777" w:rsidR="00BE0539" w:rsidRPr="00DC2757" w:rsidRDefault="00BE0539" w:rsidP="00E750DA">
            <w:pPr>
              <w:spacing w:after="0" w:line="240" w:lineRule="auto"/>
              <w:jc w:val="center"/>
              <w:rPr>
                <w:ins w:id="3527" w:author="Commodore, Sarah" w:date="2023-03-30T13:25:00Z"/>
                <w:rFonts w:ascii="Calibri" w:eastAsia="Times New Roman" w:hAnsi="Calibri" w:cs="Calibri"/>
                <w:color w:val="000000"/>
                <w:sz w:val="20"/>
                <w:szCs w:val="20"/>
              </w:rPr>
            </w:pPr>
            <w:ins w:id="3528" w:author="Commodore, Sarah" w:date="2023-03-30T13:25:00Z">
              <w:r w:rsidRPr="00DC2757">
                <w:rPr>
                  <w:rFonts w:ascii="Calibri" w:eastAsia="Times New Roman" w:hAnsi="Calibri" w:cs="Calibri"/>
                  <w:color w:val="000000"/>
                  <w:sz w:val="20"/>
                  <w:szCs w:val="20"/>
                </w:rPr>
                <w:t>2.5E-09</w:t>
              </w:r>
            </w:ins>
          </w:p>
        </w:tc>
        <w:tc>
          <w:tcPr>
            <w:tcW w:w="0" w:type="auto"/>
            <w:tcBorders>
              <w:top w:val="nil"/>
              <w:left w:val="nil"/>
              <w:bottom w:val="nil"/>
              <w:right w:val="nil"/>
            </w:tcBorders>
            <w:shd w:val="clear" w:color="auto" w:fill="auto"/>
            <w:noWrap/>
            <w:vAlign w:val="bottom"/>
            <w:hideMark/>
          </w:tcPr>
          <w:p w14:paraId="0C998163" w14:textId="77777777" w:rsidR="00BE0539" w:rsidRPr="00DC2757" w:rsidRDefault="00BE0539" w:rsidP="00E750DA">
            <w:pPr>
              <w:spacing w:after="0" w:line="240" w:lineRule="auto"/>
              <w:jc w:val="center"/>
              <w:rPr>
                <w:ins w:id="3529" w:author="Commodore, Sarah" w:date="2023-03-30T13:25:00Z"/>
                <w:rFonts w:ascii="Calibri" w:eastAsia="Times New Roman" w:hAnsi="Calibri" w:cs="Calibri"/>
                <w:color w:val="000000"/>
                <w:sz w:val="20"/>
                <w:szCs w:val="20"/>
              </w:rPr>
            </w:pPr>
            <w:ins w:id="3530" w:author="Commodore, Sarah" w:date="2023-03-30T13:25:00Z">
              <w:r w:rsidRPr="00DC2757">
                <w:rPr>
                  <w:rFonts w:ascii="Calibri" w:eastAsia="Times New Roman" w:hAnsi="Calibri" w:cs="Calibri"/>
                  <w:color w:val="000000"/>
                  <w:sz w:val="20"/>
                  <w:szCs w:val="20"/>
                </w:rPr>
                <w:t>4.1E-08</w:t>
              </w:r>
            </w:ins>
          </w:p>
        </w:tc>
        <w:tc>
          <w:tcPr>
            <w:tcW w:w="0" w:type="auto"/>
            <w:tcBorders>
              <w:top w:val="nil"/>
              <w:left w:val="nil"/>
              <w:bottom w:val="nil"/>
              <w:right w:val="nil"/>
            </w:tcBorders>
            <w:shd w:val="clear" w:color="auto" w:fill="auto"/>
            <w:noWrap/>
            <w:vAlign w:val="bottom"/>
            <w:hideMark/>
          </w:tcPr>
          <w:p w14:paraId="78055FC5" w14:textId="77777777" w:rsidR="00BE0539" w:rsidRPr="00DC2757" w:rsidRDefault="00BE0539" w:rsidP="00E750DA">
            <w:pPr>
              <w:spacing w:after="0" w:line="240" w:lineRule="auto"/>
              <w:jc w:val="center"/>
              <w:rPr>
                <w:ins w:id="3531" w:author="Commodore, Sarah" w:date="2023-03-30T13:25:00Z"/>
                <w:rFonts w:ascii="Calibri" w:eastAsia="Times New Roman" w:hAnsi="Calibri" w:cs="Calibri"/>
                <w:color w:val="FF0000"/>
                <w:sz w:val="20"/>
                <w:szCs w:val="20"/>
              </w:rPr>
            </w:pPr>
            <w:ins w:id="3532" w:author="Commodore, Sarah" w:date="2023-03-30T13:25:00Z">
              <w:r w:rsidRPr="00DC2757">
                <w:rPr>
                  <w:rFonts w:ascii="Calibri" w:eastAsia="Times New Roman" w:hAnsi="Calibri" w:cs="Calibri"/>
                  <w:color w:val="FF0000"/>
                  <w:sz w:val="20"/>
                  <w:szCs w:val="20"/>
                </w:rPr>
                <w:t>*</w:t>
              </w:r>
            </w:ins>
          </w:p>
        </w:tc>
      </w:tr>
      <w:tr w:rsidR="00BE0539" w:rsidRPr="00DC2757" w14:paraId="3D121D18" w14:textId="77777777" w:rsidTr="00E750DA">
        <w:trPr>
          <w:trHeight w:val="260"/>
          <w:ins w:id="3533" w:author="Commodore, Sarah" w:date="2023-03-30T13:25:00Z"/>
        </w:trPr>
        <w:tc>
          <w:tcPr>
            <w:tcW w:w="0" w:type="auto"/>
            <w:tcBorders>
              <w:top w:val="nil"/>
              <w:left w:val="nil"/>
              <w:bottom w:val="nil"/>
              <w:right w:val="nil"/>
            </w:tcBorders>
            <w:shd w:val="clear" w:color="auto" w:fill="auto"/>
            <w:noWrap/>
            <w:vAlign w:val="bottom"/>
            <w:hideMark/>
          </w:tcPr>
          <w:p w14:paraId="5B879867" w14:textId="77777777" w:rsidR="00BE0539" w:rsidRPr="00DC2757" w:rsidRDefault="00BE0539" w:rsidP="00E750DA">
            <w:pPr>
              <w:spacing w:after="0" w:line="240" w:lineRule="auto"/>
              <w:rPr>
                <w:ins w:id="3534" w:author="Commodore, Sarah" w:date="2023-03-30T13:25:00Z"/>
                <w:rFonts w:ascii="Calibri" w:eastAsia="Times New Roman" w:hAnsi="Calibri" w:cs="Calibri"/>
                <w:color w:val="000000"/>
                <w:sz w:val="20"/>
                <w:szCs w:val="20"/>
              </w:rPr>
            </w:pPr>
            <w:ins w:id="3535" w:author="Commodore, Sarah" w:date="2023-03-30T13:25:00Z">
              <w:r w:rsidRPr="00DC2757">
                <w:rPr>
                  <w:rFonts w:ascii="Calibri" w:eastAsia="Times New Roman" w:hAnsi="Calibri" w:cs="Calibri"/>
                  <w:color w:val="000000"/>
                  <w:sz w:val="20"/>
                  <w:szCs w:val="20"/>
                </w:rPr>
                <w:t>ENSG00000182329.14</w:t>
              </w:r>
            </w:ins>
          </w:p>
        </w:tc>
        <w:tc>
          <w:tcPr>
            <w:tcW w:w="0" w:type="auto"/>
            <w:tcBorders>
              <w:top w:val="nil"/>
              <w:left w:val="nil"/>
              <w:bottom w:val="nil"/>
              <w:right w:val="nil"/>
            </w:tcBorders>
            <w:shd w:val="clear" w:color="auto" w:fill="auto"/>
            <w:noWrap/>
            <w:vAlign w:val="bottom"/>
            <w:hideMark/>
          </w:tcPr>
          <w:p w14:paraId="7BEE81A1" w14:textId="77777777" w:rsidR="00BE0539" w:rsidRPr="00DC2757" w:rsidRDefault="00BE0539" w:rsidP="00E750DA">
            <w:pPr>
              <w:spacing w:after="0" w:line="240" w:lineRule="auto"/>
              <w:rPr>
                <w:ins w:id="3536" w:author="Commodore, Sarah" w:date="2023-03-30T13:25:00Z"/>
                <w:rFonts w:ascii="Calibri" w:eastAsia="Times New Roman" w:hAnsi="Calibri" w:cs="Calibri"/>
                <w:color w:val="000000"/>
                <w:sz w:val="20"/>
                <w:szCs w:val="20"/>
              </w:rPr>
            </w:pPr>
            <w:ins w:id="3537" w:author="Commodore, Sarah" w:date="2023-03-30T13:25:00Z">
              <w:r w:rsidRPr="00DC2757">
                <w:rPr>
                  <w:rFonts w:ascii="Calibri" w:eastAsia="Times New Roman" w:hAnsi="Calibri" w:cs="Calibri"/>
                  <w:color w:val="000000"/>
                  <w:sz w:val="20"/>
                  <w:szCs w:val="20"/>
                </w:rPr>
                <w:t>KIAA2012</w:t>
              </w:r>
            </w:ins>
          </w:p>
        </w:tc>
        <w:tc>
          <w:tcPr>
            <w:tcW w:w="0" w:type="auto"/>
            <w:tcBorders>
              <w:top w:val="nil"/>
              <w:left w:val="nil"/>
              <w:bottom w:val="nil"/>
              <w:right w:val="nil"/>
            </w:tcBorders>
            <w:shd w:val="clear" w:color="auto" w:fill="auto"/>
            <w:noWrap/>
            <w:vAlign w:val="bottom"/>
            <w:hideMark/>
          </w:tcPr>
          <w:p w14:paraId="07EFFD78" w14:textId="77777777" w:rsidR="00BE0539" w:rsidRPr="00DC2757" w:rsidRDefault="00BE0539" w:rsidP="00E750DA">
            <w:pPr>
              <w:spacing w:after="0" w:line="240" w:lineRule="auto"/>
              <w:jc w:val="center"/>
              <w:rPr>
                <w:ins w:id="3538" w:author="Commodore, Sarah" w:date="2023-03-30T13:25:00Z"/>
                <w:rFonts w:ascii="Calibri" w:eastAsia="Times New Roman" w:hAnsi="Calibri" w:cs="Calibri"/>
                <w:color w:val="000000"/>
                <w:sz w:val="20"/>
                <w:szCs w:val="20"/>
              </w:rPr>
            </w:pPr>
            <w:ins w:id="3539"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CDBA15D" w14:textId="77777777" w:rsidR="00BE0539" w:rsidRPr="00DC2757" w:rsidRDefault="00BE0539" w:rsidP="00E750DA">
            <w:pPr>
              <w:spacing w:after="0" w:line="240" w:lineRule="auto"/>
              <w:jc w:val="center"/>
              <w:rPr>
                <w:ins w:id="3540" w:author="Commodore, Sarah" w:date="2023-03-30T13:25:00Z"/>
                <w:rFonts w:ascii="Calibri" w:eastAsia="Times New Roman" w:hAnsi="Calibri" w:cs="Calibri"/>
                <w:color w:val="000000"/>
                <w:sz w:val="20"/>
                <w:szCs w:val="20"/>
              </w:rPr>
            </w:pPr>
            <w:ins w:id="3541" w:author="Commodore, Sarah" w:date="2023-03-30T13:25:00Z">
              <w:r w:rsidRPr="00DC2757">
                <w:rPr>
                  <w:rFonts w:ascii="Calibri" w:eastAsia="Times New Roman" w:hAnsi="Calibri" w:cs="Calibri"/>
                  <w:color w:val="000000"/>
                  <w:sz w:val="20"/>
                  <w:szCs w:val="20"/>
                </w:rPr>
                <w:t>1.9E-09</w:t>
              </w:r>
            </w:ins>
          </w:p>
        </w:tc>
        <w:tc>
          <w:tcPr>
            <w:tcW w:w="0" w:type="auto"/>
            <w:tcBorders>
              <w:top w:val="nil"/>
              <w:left w:val="nil"/>
              <w:bottom w:val="nil"/>
              <w:right w:val="nil"/>
            </w:tcBorders>
            <w:shd w:val="clear" w:color="auto" w:fill="auto"/>
            <w:noWrap/>
            <w:vAlign w:val="bottom"/>
            <w:hideMark/>
          </w:tcPr>
          <w:p w14:paraId="30CA2C2D" w14:textId="77777777" w:rsidR="00BE0539" w:rsidRPr="00DC2757" w:rsidRDefault="00BE0539" w:rsidP="00E750DA">
            <w:pPr>
              <w:spacing w:after="0" w:line="240" w:lineRule="auto"/>
              <w:jc w:val="center"/>
              <w:rPr>
                <w:ins w:id="3542" w:author="Commodore, Sarah" w:date="2023-03-30T13:25:00Z"/>
                <w:rFonts w:ascii="Calibri" w:eastAsia="Times New Roman" w:hAnsi="Calibri" w:cs="Calibri"/>
                <w:color w:val="000000"/>
                <w:sz w:val="20"/>
                <w:szCs w:val="20"/>
              </w:rPr>
            </w:pPr>
            <w:ins w:id="3543" w:author="Commodore, Sarah" w:date="2023-03-30T13:25:00Z">
              <w:r w:rsidRPr="00DC2757">
                <w:rPr>
                  <w:rFonts w:ascii="Calibri" w:eastAsia="Times New Roman" w:hAnsi="Calibri" w:cs="Calibri"/>
                  <w:color w:val="000000"/>
                  <w:sz w:val="20"/>
                  <w:szCs w:val="20"/>
                </w:rPr>
                <w:t>3.2E-08</w:t>
              </w:r>
            </w:ins>
          </w:p>
        </w:tc>
        <w:tc>
          <w:tcPr>
            <w:tcW w:w="0" w:type="auto"/>
            <w:tcBorders>
              <w:top w:val="nil"/>
              <w:left w:val="nil"/>
              <w:bottom w:val="nil"/>
              <w:right w:val="nil"/>
            </w:tcBorders>
            <w:shd w:val="clear" w:color="auto" w:fill="auto"/>
            <w:noWrap/>
            <w:vAlign w:val="bottom"/>
            <w:hideMark/>
          </w:tcPr>
          <w:p w14:paraId="570D8773" w14:textId="77777777" w:rsidR="00BE0539" w:rsidRPr="00DC2757" w:rsidRDefault="00BE0539" w:rsidP="00E750DA">
            <w:pPr>
              <w:spacing w:after="0" w:line="240" w:lineRule="auto"/>
              <w:jc w:val="center"/>
              <w:rPr>
                <w:ins w:id="3544" w:author="Commodore, Sarah" w:date="2023-03-30T13:25:00Z"/>
                <w:rFonts w:ascii="Calibri" w:eastAsia="Times New Roman" w:hAnsi="Calibri" w:cs="Calibri"/>
                <w:color w:val="FF0000"/>
                <w:sz w:val="20"/>
                <w:szCs w:val="20"/>
              </w:rPr>
            </w:pPr>
            <w:ins w:id="3545" w:author="Commodore, Sarah" w:date="2023-03-30T13:25:00Z">
              <w:r w:rsidRPr="00DC2757">
                <w:rPr>
                  <w:rFonts w:ascii="Calibri" w:eastAsia="Times New Roman" w:hAnsi="Calibri" w:cs="Calibri"/>
                  <w:color w:val="FF0000"/>
                  <w:sz w:val="20"/>
                  <w:szCs w:val="20"/>
                </w:rPr>
                <w:t>*</w:t>
              </w:r>
            </w:ins>
          </w:p>
        </w:tc>
      </w:tr>
      <w:tr w:rsidR="00BE0539" w:rsidRPr="00DC2757" w14:paraId="56DE8BB8" w14:textId="77777777" w:rsidTr="00E750DA">
        <w:trPr>
          <w:trHeight w:val="260"/>
          <w:ins w:id="3546" w:author="Commodore, Sarah" w:date="2023-03-30T13:25:00Z"/>
        </w:trPr>
        <w:tc>
          <w:tcPr>
            <w:tcW w:w="0" w:type="auto"/>
            <w:tcBorders>
              <w:top w:val="nil"/>
              <w:left w:val="nil"/>
              <w:bottom w:val="nil"/>
              <w:right w:val="nil"/>
            </w:tcBorders>
            <w:shd w:val="clear" w:color="auto" w:fill="auto"/>
            <w:noWrap/>
            <w:vAlign w:val="bottom"/>
            <w:hideMark/>
          </w:tcPr>
          <w:p w14:paraId="7AF30525" w14:textId="77777777" w:rsidR="00BE0539" w:rsidRPr="00DC2757" w:rsidRDefault="00BE0539" w:rsidP="00E750DA">
            <w:pPr>
              <w:spacing w:after="0" w:line="240" w:lineRule="auto"/>
              <w:rPr>
                <w:ins w:id="3547" w:author="Commodore, Sarah" w:date="2023-03-30T13:25:00Z"/>
                <w:rFonts w:ascii="Calibri" w:eastAsia="Times New Roman" w:hAnsi="Calibri" w:cs="Calibri"/>
                <w:color w:val="000000"/>
                <w:sz w:val="20"/>
                <w:szCs w:val="20"/>
              </w:rPr>
            </w:pPr>
            <w:ins w:id="3548" w:author="Commodore, Sarah" w:date="2023-03-30T13:25:00Z">
              <w:r w:rsidRPr="00DC2757">
                <w:rPr>
                  <w:rFonts w:ascii="Calibri" w:eastAsia="Times New Roman" w:hAnsi="Calibri" w:cs="Calibri"/>
                  <w:color w:val="000000"/>
                  <w:sz w:val="20"/>
                  <w:szCs w:val="20"/>
                </w:rPr>
                <w:t>ENSG00000183833.16</w:t>
              </w:r>
            </w:ins>
          </w:p>
        </w:tc>
        <w:tc>
          <w:tcPr>
            <w:tcW w:w="0" w:type="auto"/>
            <w:tcBorders>
              <w:top w:val="nil"/>
              <w:left w:val="nil"/>
              <w:bottom w:val="nil"/>
              <w:right w:val="nil"/>
            </w:tcBorders>
            <w:shd w:val="clear" w:color="auto" w:fill="auto"/>
            <w:noWrap/>
            <w:vAlign w:val="bottom"/>
            <w:hideMark/>
          </w:tcPr>
          <w:p w14:paraId="58195E11" w14:textId="77777777" w:rsidR="00BE0539" w:rsidRPr="00DC2757" w:rsidRDefault="00BE0539" w:rsidP="00E750DA">
            <w:pPr>
              <w:spacing w:after="0" w:line="240" w:lineRule="auto"/>
              <w:rPr>
                <w:ins w:id="3549" w:author="Commodore, Sarah" w:date="2023-03-30T13:25:00Z"/>
                <w:rFonts w:ascii="Calibri" w:eastAsia="Times New Roman" w:hAnsi="Calibri" w:cs="Calibri"/>
                <w:color w:val="000000"/>
                <w:sz w:val="20"/>
                <w:szCs w:val="20"/>
              </w:rPr>
            </w:pPr>
            <w:ins w:id="3550" w:author="Commodore, Sarah" w:date="2023-03-30T13:25:00Z">
              <w:r w:rsidRPr="00DC2757">
                <w:rPr>
                  <w:rFonts w:ascii="Calibri" w:eastAsia="Times New Roman" w:hAnsi="Calibri" w:cs="Calibri"/>
                  <w:color w:val="000000"/>
                  <w:sz w:val="20"/>
                  <w:szCs w:val="20"/>
                </w:rPr>
                <w:t>CFAP91</w:t>
              </w:r>
            </w:ins>
          </w:p>
        </w:tc>
        <w:tc>
          <w:tcPr>
            <w:tcW w:w="0" w:type="auto"/>
            <w:tcBorders>
              <w:top w:val="nil"/>
              <w:left w:val="nil"/>
              <w:bottom w:val="nil"/>
              <w:right w:val="nil"/>
            </w:tcBorders>
            <w:shd w:val="clear" w:color="auto" w:fill="auto"/>
            <w:noWrap/>
            <w:vAlign w:val="bottom"/>
            <w:hideMark/>
          </w:tcPr>
          <w:p w14:paraId="603A954E" w14:textId="77777777" w:rsidR="00BE0539" w:rsidRPr="00DC2757" w:rsidRDefault="00BE0539" w:rsidP="00E750DA">
            <w:pPr>
              <w:spacing w:after="0" w:line="240" w:lineRule="auto"/>
              <w:jc w:val="center"/>
              <w:rPr>
                <w:ins w:id="3551" w:author="Commodore, Sarah" w:date="2023-03-30T13:25:00Z"/>
                <w:rFonts w:ascii="Calibri" w:eastAsia="Times New Roman" w:hAnsi="Calibri" w:cs="Calibri"/>
                <w:color w:val="000000"/>
                <w:sz w:val="20"/>
                <w:szCs w:val="20"/>
              </w:rPr>
            </w:pPr>
            <w:ins w:id="3552"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27EB717" w14:textId="77777777" w:rsidR="00BE0539" w:rsidRPr="00DC2757" w:rsidRDefault="00BE0539" w:rsidP="00E750DA">
            <w:pPr>
              <w:spacing w:after="0" w:line="240" w:lineRule="auto"/>
              <w:jc w:val="center"/>
              <w:rPr>
                <w:ins w:id="3553" w:author="Commodore, Sarah" w:date="2023-03-30T13:25:00Z"/>
                <w:rFonts w:ascii="Calibri" w:eastAsia="Times New Roman" w:hAnsi="Calibri" w:cs="Calibri"/>
                <w:color w:val="000000"/>
                <w:sz w:val="20"/>
                <w:szCs w:val="20"/>
              </w:rPr>
            </w:pPr>
            <w:ins w:id="3554" w:author="Commodore, Sarah" w:date="2023-03-30T13:25:00Z">
              <w:r w:rsidRPr="00DC2757">
                <w:rPr>
                  <w:rFonts w:ascii="Calibri" w:eastAsia="Times New Roman" w:hAnsi="Calibri" w:cs="Calibri"/>
                  <w:color w:val="000000"/>
                  <w:sz w:val="20"/>
                  <w:szCs w:val="20"/>
                </w:rPr>
                <w:t>2.0E-08</w:t>
              </w:r>
            </w:ins>
          </w:p>
        </w:tc>
        <w:tc>
          <w:tcPr>
            <w:tcW w:w="0" w:type="auto"/>
            <w:tcBorders>
              <w:top w:val="nil"/>
              <w:left w:val="nil"/>
              <w:bottom w:val="nil"/>
              <w:right w:val="nil"/>
            </w:tcBorders>
            <w:shd w:val="clear" w:color="auto" w:fill="auto"/>
            <w:noWrap/>
            <w:vAlign w:val="bottom"/>
            <w:hideMark/>
          </w:tcPr>
          <w:p w14:paraId="1242BA76" w14:textId="77777777" w:rsidR="00BE0539" w:rsidRPr="00DC2757" w:rsidRDefault="00BE0539" w:rsidP="00E750DA">
            <w:pPr>
              <w:spacing w:after="0" w:line="240" w:lineRule="auto"/>
              <w:jc w:val="center"/>
              <w:rPr>
                <w:ins w:id="3555" w:author="Commodore, Sarah" w:date="2023-03-30T13:25:00Z"/>
                <w:rFonts w:ascii="Calibri" w:eastAsia="Times New Roman" w:hAnsi="Calibri" w:cs="Calibri"/>
                <w:color w:val="000000"/>
                <w:sz w:val="20"/>
                <w:szCs w:val="20"/>
              </w:rPr>
            </w:pPr>
            <w:ins w:id="3556" w:author="Commodore, Sarah" w:date="2023-03-30T13:25:00Z">
              <w:r w:rsidRPr="00DC2757">
                <w:rPr>
                  <w:rFonts w:ascii="Calibri" w:eastAsia="Times New Roman" w:hAnsi="Calibri" w:cs="Calibri"/>
                  <w:color w:val="000000"/>
                  <w:sz w:val="20"/>
                  <w:szCs w:val="20"/>
                </w:rPr>
                <w:t>2.6E-07</w:t>
              </w:r>
            </w:ins>
          </w:p>
        </w:tc>
        <w:tc>
          <w:tcPr>
            <w:tcW w:w="0" w:type="auto"/>
            <w:tcBorders>
              <w:top w:val="nil"/>
              <w:left w:val="nil"/>
              <w:bottom w:val="nil"/>
              <w:right w:val="nil"/>
            </w:tcBorders>
            <w:shd w:val="clear" w:color="auto" w:fill="auto"/>
            <w:noWrap/>
            <w:vAlign w:val="bottom"/>
            <w:hideMark/>
          </w:tcPr>
          <w:p w14:paraId="24F7F0D3" w14:textId="77777777" w:rsidR="00BE0539" w:rsidRPr="00DC2757" w:rsidRDefault="00BE0539" w:rsidP="00E750DA">
            <w:pPr>
              <w:spacing w:after="0" w:line="240" w:lineRule="auto"/>
              <w:jc w:val="center"/>
              <w:rPr>
                <w:ins w:id="3557" w:author="Commodore, Sarah" w:date="2023-03-30T13:25:00Z"/>
                <w:rFonts w:ascii="Calibri" w:eastAsia="Times New Roman" w:hAnsi="Calibri" w:cs="Calibri"/>
                <w:color w:val="FF0000"/>
                <w:sz w:val="20"/>
                <w:szCs w:val="20"/>
              </w:rPr>
            </w:pPr>
            <w:ins w:id="3558" w:author="Commodore, Sarah" w:date="2023-03-30T13:25:00Z">
              <w:r w:rsidRPr="00DC2757">
                <w:rPr>
                  <w:rFonts w:ascii="Calibri" w:eastAsia="Times New Roman" w:hAnsi="Calibri" w:cs="Calibri"/>
                  <w:color w:val="FF0000"/>
                  <w:sz w:val="20"/>
                  <w:szCs w:val="20"/>
                </w:rPr>
                <w:t>*</w:t>
              </w:r>
            </w:ins>
          </w:p>
        </w:tc>
      </w:tr>
      <w:tr w:rsidR="00BE0539" w:rsidRPr="00DC2757" w14:paraId="05AF7F46" w14:textId="77777777" w:rsidTr="00E750DA">
        <w:trPr>
          <w:trHeight w:val="260"/>
          <w:ins w:id="3559" w:author="Commodore, Sarah" w:date="2023-03-30T13:25:00Z"/>
        </w:trPr>
        <w:tc>
          <w:tcPr>
            <w:tcW w:w="0" w:type="auto"/>
            <w:tcBorders>
              <w:top w:val="nil"/>
              <w:left w:val="nil"/>
              <w:bottom w:val="nil"/>
              <w:right w:val="nil"/>
            </w:tcBorders>
            <w:shd w:val="clear" w:color="auto" w:fill="auto"/>
            <w:noWrap/>
            <w:vAlign w:val="bottom"/>
            <w:hideMark/>
          </w:tcPr>
          <w:p w14:paraId="32A2ED1C" w14:textId="77777777" w:rsidR="00BE0539" w:rsidRPr="00DC2757" w:rsidRDefault="00BE0539" w:rsidP="00E750DA">
            <w:pPr>
              <w:spacing w:after="0" w:line="240" w:lineRule="auto"/>
              <w:rPr>
                <w:ins w:id="3560" w:author="Commodore, Sarah" w:date="2023-03-30T13:25:00Z"/>
                <w:rFonts w:ascii="Calibri" w:eastAsia="Times New Roman" w:hAnsi="Calibri" w:cs="Calibri"/>
                <w:color w:val="000000"/>
                <w:sz w:val="20"/>
                <w:szCs w:val="20"/>
              </w:rPr>
            </w:pPr>
            <w:ins w:id="3561" w:author="Commodore, Sarah" w:date="2023-03-30T13:25:00Z">
              <w:r w:rsidRPr="00DC2757">
                <w:rPr>
                  <w:rFonts w:ascii="Calibri" w:eastAsia="Times New Roman" w:hAnsi="Calibri" w:cs="Calibri"/>
                  <w:color w:val="000000"/>
                  <w:sz w:val="20"/>
                  <w:szCs w:val="20"/>
                </w:rPr>
                <w:t>ENSG00000257108.2</w:t>
              </w:r>
            </w:ins>
          </w:p>
        </w:tc>
        <w:tc>
          <w:tcPr>
            <w:tcW w:w="0" w:type="auto"/>
            <w:tcBorders>
              <w:top w:val="nil"/>
              <w:left w:val="nil"/>
              <w:bottom w:val="nil"/>
              <w:right w:val="nil"/>
            </w:tcBorders>
            <w:shd w:val="clear" w:color="auto" w:fill="auto"/>
            <w:noWrap/>
            <w:vAlign w:val="bottom"/>
            <w:hideMark/>
          </w:tcPr>
          <w:p w14:paraId="2F6F07CA" w14:textId="77777777" w:rsidR="00BE0539" w:rsidRPr="00DC2757" w:rsidRDefault="00BE0539" w:rsidP="00E750DA">
            <w:pPr>
              <w:spacing w:after="0" w:line="240" w:lineRule="auto"/>
              <w:rPr>
                <w:ins w:id="3562" w:author="Commodore, Sarah" w:date="2023-03-30T13:25:00Z"/>
                <w:rFonts w:ascii="Calibri" w:eastAsia="Times New Roman" w:hAnsi="Calibri" w:cs="Calibri"/>
                <w:color w:val="000000"/>
                <w:sz w:val="20"/>
                <w:szCs w:val="20"/>
              </w:rPr>
            </w:pPr>
            <w:ins w:id="3563" w:author="Commodore, Sarah" w:date="2023-03-30T13:25:00Z">
              <w:r w:rsidRPr="00DC2757">
                <w:rPr>
                  <w:rFonts w:ascii="Calibri" w:eastAsia="Times New Roman" w:hAnsi="Calibri" w:cs="Calibri"/>
                  <w:color w:val="000000"/>
                  <w:sz w:val="20"/>
                  <w:szCs w:val="20"/>
                </w:rPr>
                <w:t>NHLRC4</w:t>
              </w:r>
            </w:ins>
          </w:p>
        </w:tc>
        <w:tc>
          <w:tcPr>
            <w:tcW w:w="0" w:type="auto"/>
            <w:tcBorders>
              <w:top w:val="nil"/>
              <w:left w:val="nil"/>
              <w:bottom w:val="nil"/>
              <w:right w:val="nil"/>
            </w:tcBorders>
            <w:shd w:val="clear" w:color="auto" w:fill="auto"/>
            <w:noWrap/>
            <w:vAlign w:val="bottom"/>
            <w:hideMark/>
          </w:tcPr>
          <w:p w14:paraId="518AA833" w14:textId="77777777" w:rsidR="00BE0539" w:rsidRPr="00DC2757" w:rsidRDefault="00BE0539" w:rsidP="00E750DA">
            <w:pPr>
              <w:spacing w:after="0" w:line="240" w:lineRule="auto"/>
              <w:jc w:val="center"/>
              <w:rPr>
                <w:ins w:id="3564" w:author="Commodore, Sarah" w:date="2023-03-30T13:25:00Z"/>
                <w:rFonts w:ascii="Calibri" w:eastAsia="Times New Roman" w:hAnsi="Calibri" w:cs="Calibri"/>
                <w:color w:val="000000"/>
                <w:sz w:val="20"/>
                <w:szCs w:val="20"/>
              </w:rPr>
            </w:pPr>
            <w:ins w:id="3565"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F6381DF" w14:textId="77777777" w:rsidR="00BE0539" w:rsidRPr="00DC2757" w:rsidRDefault="00BE0539" w:rsidP="00E750DA">
            <w:pPr>
              <w:spacing w:after="0" w:line="240" w:lineRule="auto"/>
              <w:jc w:val="center"/>
              <w:rPr>
                <w:ins w:id="3566" w:author="Commodore, Sarah" w:date="2023-03-30T13:25:00Z"/>
                <w:rFonts w:ascii="Calibri" w:eastAsia="Times New Roman" w:hAnsi="Calibri" w:cs="Calibri"/>
                <w:color w:val="000000"/>
                <w:sz w:val="20"/>
                <w:szCs w:val="20"/>
              </w:rPr>
            </w:pPr>
            <w:ins w:id="3567" w:author="Commodore, Sarah" w:date="2023-03-30T13:25:00Z">
              <w:r w:rsidRPr="00DC2757">
                <w:rPr>
                  <w:rFonts w:ascii="Calibri" w:eastAsia="Times New Roman" w:hAnsi="Calibri" w:cs="Calibri"/>
                  <w:color w:val="000000"/>
                  <w:sz w:val="20"/>
                  <w:szCs w:val="20"/>
                </w:rPr>
                <w:t>1.5E-11</w:t>
              </w:r>
            </w:ins>
          </w:p>
        </w:tc>
        <w:tc>
          <w:tcPr>
            <w:tcW w:w="0" w:type="auto"/>
            <w:tcBorders>
              <w:top w:val="nil"/>
              <w:left w:val="nil"/>
              <w:bottom w:val="nil"/>
              <w:right w:val="nil"/>
            </w:tcBorders>
            <w:shd w:val="clear" w:color="auto" w:fill="auto"/>
            <w:noWrap/>
            <w:vAlign w:val="bottom"/>
            <w:hideMark/>
          </w:tcPr>
          <w:p w14:paraId="377A1D95" w14:textId="77777777" w:rsidR="00BE0539" w:rsidRPr="00DC2757" w:rsidRDefault="00BE0539" w:rsidP="00E750DA">
            <w:pPr>
              <w:spacing w:after="0" w:line="240" w:lineRule="auto"/>
              <w:jc w:val="center"/>
              <w:rPr>
                <w:ins w:id="3568" w:author="Commodore, Sarah" w:date="2023-03-30T13:25:00Z"/>
                <w:rFonts w:ascii="Calibri" w:eastAsia="Times New Roman" w:hAnsi="Calibri" w:cs="Calibri"/>
                <w:color w:val="000000"/>
                <w:sz w:val="20"/>
                <w:szCs w:val="20"/>
              </w:rPr>
            </w:pPr>
            <w:ins w:id="3569" w:author="Commodore, Sarah" w:date="2023-03-30T13:25:00Z">
              <w:r w:rsidRPr="00DC2757">
                <w:rPr>
                  <w:rFonts w:ascii="Calibri" w:eastAsia="Times New Roman" w:hAnsi="Calibri" w:cs="Calibri"/>
                  <w:color w:val="000000"/>
                  <w:sz w:val="20"/>
                  <w:szCs w:val="20"/>
                </w:rPr>
                <w:t>4.6E-10</w:t>
              </w:r>
            </w:ins>
          </w:p>
        </w:tc>
        <w:tc>
          <w:tcPr>
            <w:tcW w:w="0" w:type="auto"/>
            <w:tcBorders>
              <w:top w:val="nil"/>
              <w:left w:val="nil"/>
              <w:bottom w:val="nil"/>
              <w:right w:val="nil"/>
            </w:tcBorders>
            <w:shd w:val="clear" w:color="auto" w:fill="auto"/>
            <w:noWrap/>
            <w:vAlign w:val="bottom"/>
            <w:hideMark/>
          </w:tcPr>
          <w:p w14:paraId="62CDA13D" w14:textId="77777777" w:rsidR="00BE0539" w:rsidRPr="00DC2757" w:rsidRDefault="00BE0539" w:rsidP="00E750DA">
            <w:pPr>
              <w:spacing w:after="0" w:line="240" w:lineRule="auto"/>
              <w:jc w:val="center"/>
              <w:rPr>
                <w:ins w:id="3570" w:author="Commodore, Sarah" w:date="2023-03-30T13:25:00Z"/>
                <w:rFonts w:ascii="Calibri" w:eastAsia="Times New Roman" w:hAnsi="Calibri" w:cs="Calibri"/>
                <w:color w:val="FF0000"/>
                <w:sz w:val="20"/>
                <w:szCs w:val="20"/>
              </w:rPr>
            </w:pPr>
            <w:ins w:id="3571" w:author="Commodore, Sarah" w:date="2023-03-30T13:25:00Z">
              <w:r w:rsidRPr="00DC2757">
                <w:rPr>
                  <w:rFonts w:ascii="Calibri" w:eastAsia="Times New Roman" w:hAnsi="Calibri" w:cs="Calibri"/>
                  <w:color w:val="FF0000"/>
                  <w:sz w:val="20"/>
                  <w:szCs w:val="20"/>
                </w:rPr>
                <w:t>*</w:t>
              </w:r>
            </w:ins>
          </w:p>
        </w:tc>
      </w:tr>
      <w:tr w:rsidR="00BE0539" w:rsidRPr="00DC2757" w14:paraId="2EC7C506" w14:textId="77777777" w:rsidTr="00E750DA">
        <w:trPr>
          <w:trHeight w:val="260"/>
          <w:ins w:id="3572" w:author="Commodore, Sarah" w:date="2023-03-30T13:25:00Z"/>
        </w:trPr>
        <w:tc>
          <w:tcPr>
            <w:tcW w:w="0" w:type="auto"/>
            <w:tcBorders>
              <w:top w:val="nil"/>
              <w:left w:val="nil"/>
              <w:bottom w:val="nil"/>
              <w:right w:val="nil"/>
            </w:tcBorders>
            <w:shd w:val="clear" w:color="auto" w:fill="auto"/>
            <w:noWrap/>
            <w:vAlign w:val="bottom"/>
            <w:hideMark/>
          </w:tcPr>
          <w:p w14:paraId="38B2594D" w14:textId="77777777" w:rsidR="00BE0539" w:rsidRPr="00DC2757" w:rsidRDefault="00BE0539" w:rsidP="00E750DA">
            <w:pPr>
              <w:spacing w:after="0" w:line="240" w:lineRule="auto"/>
              <w:rPr>
                <w:ins w:id="3573" w:author="Commodore, Sarah" w:date="2023-03-30T13:25:00Z"/>
                <w:rFonts w:ascii="Calibri" w:eastAsia="Times New Roman" w:hAnsi="Calibri" w:cs="Calibri"/>
                <w:color w:val="000000"/>
                <w:sz w:val="20"/>
                <w:szCs w:val="20"/>
              </w:rPr>
            </w:pPr>
            <w:ins w:id="3574" w:author="Commodore, Sarah" w:date="2023-03-30T13:25:00Z">
              <w:r w:rsidRPr="00DC2757">
                <w:rPr>
                  <w:rFonts w:ascii="Calibri" w:eastAsia="Times New Roman" w:hAnsi="Calibri" w:cs="Calibri"/>
                  <w:color w:val="000000"/>
                  <w:sz w:val="20"/>
                  <w:szCs w:val="20"/>
                </w:rPr>
                <w:t>ENSG00000077327.16</w:t>
              </w:r>
            </w:ins>
          </w:p>
        </w:tc>
        <w:tc>
          <w:tcPr>
            <w:tcW w:w="0" w:type="auto"/>
            <w:tcBorders>
              <w:top w:val="nil"/>
              <w:left w:val="nil"/>
              <w:bottom w:val="nil"/>
              <w:right w:val="nil"/>
            </w:tcBorders>
            <w:shd w:val="clear" w:color="auto" w:fill="auto"/>
            <w:noWrap/>
            <w:vAlign w:val="bottom"/>
            <w:hideMark/>
          </w:tcPr>
          <w:p w14:paraId="2D18B3A5" w14:textId="77777777" w:rsidR="00BE0539" w:rsidRPr="00DC2757" w:rsidRDefault="00BE0539" w:rsidP="00E750DA">
            <w:pPr>
              <w:spacing w:after="0" w:line="240" w:lineRule="auto"/>
              <w:rPr>
                <w:ins w:id="3575" w:author="Commodore, Sarah" w:date="2023-03-30T13:25:00Z"/>
                <w:rFonts w:ascii="Calibri" w:eastAsia="Times New Roman" w:hAnsi="Calibri" w:cs="Calibri"/>
                <w:color w:val="000000"/>
                <w:sz w:val="20"/>
                <w:szCs w:val="20"/>
              </w:rPr>
            </w:pPr>
            <w:ins w:id="3576" w:author="Commodore, Sarah" w:date="2023-03-30T13:25:00Z">
              <w:r w:rsidRPr="00DC2757">
                <w:rPr>
                  <w:rFonts w:ascii="Calibri" w:eastAsia="Times New Roman" w:hAnsi="Calibri" w:cs="Calibri"/>
                  <w:color w:val="000000"/>
                  <w:sz w:val="20"/>
                  <w:szCs w:val="20"/>
                </w:rPr>
                <w:t>SPAG6</w:t>
              </w:r>
            </w:ins>
          </w:p>
        </w:tc>
        <w:tc>
          <w:tcPr>
            <w:tcW w:w="0" w:type="auto"/>
            <w:tcBorders>
              <w:top w:val="nil"/>
              <w:left w:val="nil"/>
              <w:bottom w:val="nil"/>
              <w:right w:val="nil"/>
            </w:tcBorders>
            <w:shd w:val="clear" w:color="auto" w:fill="auto"/>
            <w:noWrap/>
            <w:vAlign w:val="bottom"/>
            <w:hideMark/>
          </w:tcPr>
          <w:p w14:paraId="27B07E29" w14:textId="77777777" w:rsidR="00BE0539" w:rsidRPr="00DC2757" w:rsidRDefault="00BE0539" w:rsidP="00E750DA">
            <w:pPr>
              <w:spacing w:after="0" w:line="240" w:lineRule="auto"/>
              <w:jc w:val="center"/>
              <w:rPr>
                <w:ins w:id="3577" w:author="Commodore, Sarah" w:date="2023-03-30T13:25:00Z"/>
                <w:rFonts w:ascii="Calibri" w:eastAsia="Times New Roman" w:hAnsi="Calibri" w:cs="Calibri"/>
                <w:color w:val="000000"/>
                <w:sz w:val="20"/>
                <w:szCs w:val="20"/>
              </w:rPr>
            </w:pPr>
            <w:ins w:id="3578"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8E4ADBB" w14:textId="77777777" w:rsidR="00BE0539" w:rsidRPr="00DC2757" w:rsidRDefault="00BE0539" w:rsidP="00E750DA">
            <w:pPr>
              <w:spacing w:after="0" w:line="240" w:lineRule="auto"/>
              <w:jc w:val="center"/>
              <w:rPr>
                <w:ins w:id="3579" w:author="Commodore, Sarah" w:date="2023-03-30T13:25:00Z"/>
                <w:rFonts w:ascii="Calibri" w:eastAsia="Times New Roman" w:hAnsi="Calibri" w:cs="Calibri"/>
                <w:color w:val="000000"/>
                <w:sz w:val="20"/>
                <w:szCs w:val="20"/>
              </w:rPr>
            </w:pPr>
            <w:ins w:id="3580" w:author="Commodore, Sarah" w:date="2023-03-30T13:25:00Z">
              <w:r w:rsidRPr="00DC2757">
                <w:rPr>
                  <w:rFonts w:ascii="Calibri" w:eastAsia="Times New Roman" w:hAnsi="Calibri" w:cs="Calibri"/>
                  <w:color w:val="000000"/>
                  <w:sz w:val="20"/>
                  <w:szCs w:val="20"/>
                </w:rPr>
                <w:t>1.2E-06</w:t>
              </w:r>
            </w:ins>
          </w:p>
        </w:tc>
        <w:tc>
          <w:tcPr>
            <w:tcW w:w="0" w:type="auto"/>
            <w:tcBorders>
              <w:top w:val="nil"/>
              <w:left w:val="nil"/>
              <w:bottom w:val="nil"/>
              <w:right w:val="nil"/>
            </w:tcBorders>
            <w:shd w:val="clear" w:color="auto" w:fill="auto"/>
            <w:noWrap/>
            <w:vAlign w:val="bottom"/>
            <w:hideMark/>
          </w:tcPr>
          <w:p w14:paraId="37E9B9AC" w14:textId="77777777" w:rsidR="00BE0539" w:rsidRPr="00DC2757" w:rsidRDefault="00BE0539" w:rsidP="00E750DA">
            <w:pPr>
              <w:spacing w:after="0" w:line="240" w:lineRule="auto"/>
              <w:jc w:val="center"/>
              <w:rPr>
                <w:ins w:id="3581" w:author="Commodore, Sarah" w:date="2023-03-30T13:25:00Z"/>
                <w:rFonts w:ascii="Calibri" w:eastAsia="Times New Roman" w:hAnsi="Calibri" w:cs="Calibri"/>
                <w:color w:val="000000"/>
                <w:sz w:val="20"/>
                <w:szCs w:val="20"/>
              </w:rPr>
            </w:pPr>
            <w:ins w:id="3582" w:author="Commodore, Sarah" w:date="2023-03-30T13:25:00Z">
              <w:r w:rsidRPr="00DC2757">
                <w:rPr>
                  <w:rFonts w:ascii="Calibri" w:eastAsia="Times New Roman" w:hAnsi="Calibri" w:cs="Calibri"/>
                  <w:color w:val="000000"/>
                  <w:sz w:val="20"/>
                  <w:szCs w:val="20"/>
                </w:rPr>
                <w:t>9.9E-06</w:t>
              </w:r>
            </w:ins>
          </w:p>
        </w:tc>
        <w:tc>
          <w:tcPr>
            <w:tcW w:w="0" w:type="auto"/>
            <w:tcBorders>
              <w:top w:val="nil"/>
              <w:left w:val="nil"/>
              <w:bottom w:val="nil"/>
              <w:right w:val="nil"/>
            </w:tcBorders>
            <w:shd w:val="clear" w:color="auto" w:fill="auto"/>
            <w:noWrap/>
            <w:vAlign w:val="bottom"/>
            <w:hideMark/>
          </w:tcPr>
          <w:p w14:paraId="1C84D40D" w14:textId="77777777" w:rsidR="00BE0539" w:rsidRPr="00DC2757" w:rsidRDefault="00BE0539" w:rsidP="00E750DA">
            <w:pPr>
              <w:spacing w:after="0" w:line="240" w:lineRule="auto"/>
              <w:jc w:val="center"/>
              <w:rPr>
                <w:ins w:id="3583" w:author="Commodore, Sarah" w:date="2023-03-30T13:25:00Z"/>
                <w:rFonts w:ascii="Calibri" w:eastAsia="Times New Roman" w:hAnsi="Calibri" w:cs="Calibri"/>
                <w:color w:val="FF0000"/>
                <w:sz w:val="20"/>
                <w:szCs w:val="20"/>
              </w:rPr>
            </w:pPr>
            <w:ins w:id="3584" w:author="Commodore, Sarah" w:date="2023-03-30T13:25:00Z">
              <w:r w:rsidRPr="00DC2757">
                <w:rPr>
                  <w:rFonts w:ascii="Calibri" w:eastAsia="Times New Roman" w:hAnsi="Calibri" w:cs="Calibri"/>
                  <w:color w:val="FF0000"/>
                  <w:sz w:val="20"/>
                  <w:szCs w:val="20"/>
                </w:rPr>
                <w:t>*</w:t>
              </w:r>
            </w:ins>
          </w:p>
        </w:tc>
      </w:tr>
      <w:tr w:rsidR="00BE0539" w:rsidRPr="00DC2757" w14:paraId="0A42B310" w14:textId="77777777" w:rsidTr="00E750DA">
        <w:trPr>
          <w:trHeight w:val="260"/>
          <w:ins w:id="3585" w:author="Commodore, Sarah" w:date="2023-03-30T13:25:00Z"/>
        </w:trPr>
        <w:tc>
          <w:tcPr>
            <w:tcW w:w="0" w:type="auto"/>
            <w:tcBorders>
              <w:top w:val="nil"/>
              <w:left w:val="nil"/>
              <w:bottom w:val="nil"/>
              <w:right w:val="nil"/>
            </w:tcBorders>
            <w:shd w:val="clear" w:color="auto" w:fill="auto"/>
            <w:noWrap/>
            <w:vAlign w:val="bottom"/>
            <w:hideMark/>
          </w:tcPr>
          <w:p w14:paraId="40DE49E7" w14:textId="77777777" w:rsidR="00BE0539" w:rsidRPr="00DC2757" w:rsidRDefault="00BE0539" w:rsidP="00E750DA">
            <w:pPr>
              <w:spacing w:after="0" w:line="240" w:lineRule="auto"/>
              <w:rPr>
                <w:ins w:id="3586" w:author="Commodore, Sarah" w:date="2023-03-30T13:25:00Z"/>
                <w:rFonts w:ascii="Calibri" w:eastAsia="Times New Roman" w:hAnsi="Calibri" w:cs="Calibri"/>
                <w:color w:val="000000"/>
                <w:sz w:val="20"/>
                <w:szCs w:val="20"/>
              </w:rPr>
            </w:pPr>
            <w:ins w:id="3587" w:author="Commodore, Sarah" w:date="2023-03-30T13:25:00Z">
              <w:r w:rsidRPr="00DC2757">
                <w:rPr>
                  <w:rFonts w:ascii="Calibri" w:eastAsia="Times New Roman" w:hAnsi="Calibri" w:cs="Calibri"/>
                  <w:color w:val="000000"/>
                  <w:sz w:val="20"/>
                  <w:szCs w:val="20"/>
                </w:rPr>
                <w:t>ENSG00000231106.2</w:t>
              </w:r>
            </w:ins>
          </w:p>
        </w:tc>
        <w:tc>
          <w:tcPr>
            <w:tcW w:w="0" w:type="auto"/>
            <w:tcBorders>
              <w:top w:val="nil"/>
              <w:left w:val="nil"/>
              <w:bottom w:val="nil"/>
              <w:right w:val="nil"/>
            </w:tcBorders>
            <w:shd w:val="clear" w:color="auto" w:fill="auto"/>
            <w:noWrap/>
            <w:vAlign w:val="bottom"/>
            <w:hideMark/>
          </w:tcPr>
          <w:p w14:paraId="2AC5EAC7" w14:textId="77777777" w:rsidR="00BE0539" w:rsidRPr="00DC2757" w:rsidRDefault="00BE0539" w:rsidP="00E750DA">
            <w:pPr>
              <w:spacing w:after="0" w:line="240" w:lineRule="auto"/>
              <w:rPr>
                <w:ins w:id="3588" w:author="Commodore, Sarah" w:date="2023-03-30T13:25:00Z"/>
                <w:rFonts w:ascii="Calibri" w:eastAsia="Times New Roman" w:hAnsi="Calibri" w:cs="Calibri"/>
                <w:color w:val="000000"/>
                <w:sz w:val="20"/>
                <w:szCs w:val="20"/>
              </w:rPr>
            </w:pPr>
            <w:ins w:id="3589" w:author="Commodore, Sarah" w:date="2023-03-30T13:25:00Z">
              <w:r w:rsidRPr="00DC2757">
                <w:rPr>
                  <w:rFonts w:ascii="Calibri" w:eastAsia="Times New Roman" w:hAnsi="Calibri" w:cs="Calibri"/>
                  <w:color w:val="000000"/>
                  <w:sz w:val="20"/>
                  <w:szCs w:val="20"/>
                </w:rPr>
                <w:t>LINC01436</w:t>
              </w:r>
            </w:ins>
          </w:p>
        </w:tc>
        <w:tc>
          <w:tcPr>
            <w:tcW w:w="0" w:type="auto"/>
            <w:tcBorders>
              <w:top w:val="nil"/>
              <w:left w:val="nil"/>
              <w:bottom w:val="nil"/>
              <w:right w:val="nil"/>
            </w:tcBorders>
            <w:shd w:val="clear" w:color="auto" w:fill="auto"/>
            <w:noWrap/>
            <w:vAlign w:val="bottom"/>
            <w:hideMark/>
          </w:tcPr>
          <w:p w14:paraId="05CC8F31" w14:textId="77777777" w:rsidR="00BE0539" w:rsidRPr="00DC2757" w:rsidRDefault="00BE0539" w:rsidP="00E750DA">
            <w:pPr>
              <w:spacing w:after="0" w:line="240" w:lineRule="auto"/>
              <w:jc w:val="center"/>
              <w:rPr>
                <w:ins w:id="3590" w:author="Commodore, Sarah" w:date="2023-03-30T13:25:00Z"/>
                <w:rFonts w:ascii="Calibri" w:eastAsia="Times New Roman" w:hAnsi="Calibri" w:cs="Calibri"/>
                <w:color w:val="000000"/>
                <w:sz w:val="20"/>
                <w:szCs w:val="20"/>
              </w:rPr>
            </w:pPr>
            <w:ins w:id="3591"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39DF570" w14:textId="77777777" w:rsidR="00BE0539" w:rsidRPr="00DC2757" w:rsidRDefault="00BE0539" w:rsidP="00E750DA">
            <w:pPr>
              <w:spacing w:after="0" w:line="240" w:lineRule="auto"/>
              <w:jc w:val="center"/>
              <w:rPr>
                <w:ins w:id="3592" w:author="Commodore, Sarah" w:date="2023-03-30T13:25:00Z"/>
                <w:rFonts w:ascii="Calibri" w:eastAsia="Times New Roman" w:hAnsi="Calibri" w:cs="Calibri"/>
                <w:color w:val="000000"/>
                <w:sz w:val="20"/>
                <w:szCs w:val="20"/>
              </w:rPr>
            </w:pPr>
            <w:ins w:id="3593" w:author="Commodore, Sarah" w:date="2023-03-30T13:25:00Z">
              <w:r w:rsidRPr="00DC2757">
                <w:rPr>
                  <w:rFonts w:ascii="Calibri" w:eastAsia="Times New Roman" w:hAnsi="Calibri" w:cs="Calibri"/>
                  <w:color w:val="000000"/>
                  <w:sz w:val="20"/>
                  <w:szCs w:val="20"/>
                </w:rPr>
                <w:t>1.7E-03</w:t>
              </w:r>
            </w:ins>
          </w:p>
        </w:tc>
        <w:tc>
          <w:tcPr>
            <w:tcW w:w="0" w:type="auto"/>
            <w:tcBorders>
              <w:top w:val="nil"/>
              <w:left w:val="nil"/>
              <w:bottom w:val="nil"/>
              <w:right w:val="nil"/>
            </w:tcBorders>
            <w:shd w:val="clear" w:color="auto" w:fill="auto"/>
            <w:noWrap/>
            <w:vAlign w:val="bottom"/>
            <w:hideMark/>
          </w:tcPr>
          <w:p w14:paraId="2DDD8ABA" w14:textId="77777777" w:rsidR="00BE0539" w:rsidRPr="00DC2757" w:rsidRDefault="00BE0539" w:rsidP="00E750DA">
            <w:pPr>
              <w:spacing w:after="0" w:line="240" w:lineRule="auto"/>
              <w:jc w:val="center"/>
              <w:rPr>
                <w:ins w:id="3594" w:author="Commodore, Sarah" w:date="2023-03-30T13:25:00Z"/>
                <w:rFonts w:ascii="Calibri" w:eastAsia="Times New Roman" w:hAnsi="Calibri" w:cs="Calibri"/>
                <w:color w:val="000000"/>
                <w:sz w:val="20"/>
                <w:szCs w:val="20"/>
              </w:rPr>
            </w:pPr>
            <w:ins w:id="3595" w:author="Commodore, Sarah" w:date="2023-03-30T13:25:00Z">
              <w:r w:rsidRPr="00DC2757">
                <w:rPr>
                  <w:rFonts w:ascii="Calibri" w:eastAsia="Times New Roman" w:hAnsi="Calibri" w:cs="Calibri"/>
                  <w:color w:val="000000"/>
                  <w:sz w:val="20"/>
                  <w:szCs w:val="20"/>
                </w:rPr>
                <w:t>5.9E-03</w:t>
              </w:r>
            </w:ins>
          </w:p>
        </w:tc>
        <w:tc>
          <w:tcPr>
            <w:tcW w:w="0" w:type="auto"/>
            <w:tcBorders>
              <w:top w:val="nil"/>
              <w:left w:val="nil"/>
              <w:bottom w:val="nil"/>
              <w:right w:val="nil"/>
            </w:tcBorders>
            <w:shd w:val="clear" w:color="auto" w:fill="auto"/>
            <w:noWrap/>
            <w:vAlign w:val="bottom"/>
            <w:hideMark/>
          </w:tcPr>
          <w:p w14:paraId="271FCE86" w14:textId="77777777" w:rsidR="00BE0539" w:rsidRPr="00DC2757" w:rsidRDefault="00BE0539" w:rsidP="00E750DA">
            <w:pPr>
              <w:spacing w:after="0" w:line="240" w:lineRule="auto"/>
              <w:jc w:val="center"/>
              <w:rPr>
                <w:ins w:id="3596" w:author="Commodore, Sarah" w:date="2023-03-30T13:25:00Z"/>
                <w:rFonts w:ascii="Calibri" w:eastAsia="Times New Roman" w:hAnsi="Calibri" w:cs="Calibri"/>
                <w:color w:val="FF0000"/>
                <w:sz w:val="20"/>
                <w:szCs w:val="20"/>
              </w:rPr>
            </w:pPr>
            <w:ins w:id="3597" w:author="Commodore, Sarah" w:date="2023-03-30T13:25:00Z">
              <w:r w:rsidRPr="00DC2757">
                <w:rPr>
                  <w:rFonts w:ascii="Calibri" w:eastAsia="Times New Roman" w:hAnsi="Calibri" w:cs="Calibri"/>
                  <w:color w:val="FF0000"/>
                  <w:sz w:val="20"/>
                  <w:szCs w:val="20"/>
                </w:rPr>
                <w:t>*</w:t>
              </w:r>
            </w:ins>
          </w:p>
        </w:tc>
      </w:tr>
      <w:tr w:rsidR="00BE0539" w:rsidRPr="00DC2757" w14:paraId="0A4AF43D" w14:textId="77777777" w:rsidTr="00E750DA">
        <w:trPr>
          <w:trHeight w:val="260"/>
          <w:ins w:id="3598" w:author="Commodore, Sarah" w:date="2023-03-30T13:25:00Z"/>
        </w:trPr>
        <w:tc>
          <w:tcPr>
            <w:tcW w:w="0" w:type="auto"/>
            <w:tcBorders>
              <w:top w:val="nil"/>
              <w:left w:val="nil"/>
              <w:bottom w:val="nil"/>
              <w:right w:val="nil"/>
            </w:tcBorders>
            <w:shd w:val="clear" w:color="auto" w:fill="auto"/>
            <w:noWrap/>
            <w:vAlign w:val="bottom"/>
            <w:hideMark/>
          </w:tcPr>
          <w:p w14:paraId="3BDC321F" w14:textId="77777777" w:rsidR="00BE0539" w:rsidRPr="00DC2757" w:rsidRDefault="00BE0539" w:rsidP="00E750DA">
            <w:pPr>
              <w:spacing w:after="0" w:line="240" w:lineRule="auto"/>
              <w:rPr>
                <w:ins w:id="3599" w:author="Commodore, Sarah" w:date="2023-03-30T13:25:00Z"/>
                <w:rFonts w:ascii="Calibri" w:eastAsia="Times New Roman" w:hAnsi="Calibri" w:cs="Calibri"/>
                <w:color w:val="000000"/>
                <w:sz w:val="20"/>
                <w:szCs w:val="20"/>
              </w:rPr>
            </w:pPr>
            <w:ins w:id="3600" w:author="Commodore, Sarah" w:date="2023-03-30T13:25:00Z">
              <w:r w:rsidRPr="00DC2757">
                <w:rPr>
                  <w:rFonts w:ascii="Calibri" w:eastAsia="Times New Roman" w:hAnsi="Calibri" w:cs="Calibri"/>
                  <w:color w:val="000000"/>
                  <w:sz w:val="20"/>
                  <w:szCs w:val="20"/>
                </w:rPr>
                <w:t>ENSG00000169402.15</w:t>
              </w:r>
            </w:ins>
          </w:p>
        </w:tc>
        <w:tc>
          <w:tcPr>
            <w:tcW w:w="0" w:type="auto"/>
            <w:tcBorders>
              <w:top w:val="nil"/>
              <w:left w:val="nil"/>
              <w:bottom w:val="nil"/>
              <w:right w:val="nil"/>
            </w:tcBorders>
            <w:shd w:val="clear" w:color="auto" w:fill="auto"/>
            <w:noWrap/>
            <w:vAlign w:val="bottom"/>
            <w:hideMark/>
          </w:tcPr>
          <w:p w14:paraId="097BA9C7" w14:textId="77777777" w:rsidR="00BE0539" w:rsidRPr="00DC2757" w:rsidRDefault="00BE0539" w:rsidP="00E750DA">
            <w:pPr>
              <w:spacing w:after="0" w:line="240" w:lineRule="auto"/>
              <w:rPr>
                <w:ins w:id="3601" w:author="Commodore, Sarah" w:date="2023-03-30T13:25:00Z"/>
                <w:rFonts w:ascii="Calibri" w:eastAsia="Times New Roman" w:hAnsi="Calibri" w:cs="Calibri"/>
                <w:color w:val="000000"/>
                <w:sz w:val="20"/>
                <w:szCs w:val="20"/>
              </w:rPr>
            </w:pPr>
            <w:ins w:id="3602" w:author="Commodore, Sarah" w:date="2023-03-30T13:25:00Z">
              <w:r w:rsidRPr="00DC2757">
                <w:rPr>
                  <w:rFonts w:ascii="Calibri" w:eastAsia="Times New Roman" w:hAnsi="Calibri" w:cs="Calibri"/>
                  <w:color w:val="000000"/>
                  <w:sz w:val="20"/>
                  <w:szCs w:val="20"/>
                </w:rPr>
                <w:t>RSPH10B2</w:t>
              </w:r>
            </w:ins>
          </w:p>
        </w:tc>
        <w:tc>
          <w:tcPr>
            <w:tcW w:w="0" w:type="auto"/>
            <w:tcBorders>
              <w:top w:val="nil"/>
              <w:left w:val="nil"/>
              <w:bottom w:val="nil"/>
              <w:right w:val="nil"/>
            </w:tcBorders>
            <w:shd w:val="clear" w:color="auto" w:fill="auto"/>
            <w:noWrap/>
            <w:vAlign w:val="bottom"/>
            <w:hideMark/>
          </w:tcPr>
          <w:p w14:paraId="682CFAF3" w14:textId="77777777" w:rsidR="00BE0539" w:rsidRPr="00DC2757" w:rsidRDefault="00BE0539" w:rsidP="00E750DA">
            <w:pPr>
              <w:spacing w:after="0" w:line="240" w:lineRule="auto"/>
              <w:jc w:val="center"/>
              <w:rPr>
                <w:ins w:id="3603" w:author="Commodore, Sarah" w:date="2023-03-30T13:25:00Z"/>
                <w:rFonts w:ascii="Calibri" w:eastAsia="Times New Roman" w:hAnsi="Calibri" w:cs="Calibri"/>
                <w:color w:val="000000"/>
                <w:sz w:val="20"/>
                <w:szCs w:val="20"/>
              </w:rPr>
            </w:pPr>
            <w:ins w:id="3604"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0A43D4E" w14:textId="77777777" w:rsidR="00BE0539" w:rsidRPr="00DC2757" w:rsidRDefault="00BE0539" w:rsidP="00E750DA">
            <w:pPr>
              <w:spacing w:after="0" w:line="240" w:lineRule="auto"/>
              <w:jc w:val="center"/>
              <w:rPr>
                <w:ins w:id="3605" w:author="Commodore, Sarah" w:date="2023-03-30T13:25:00Z"/>
                <w:rFonts w:ascii="Calibri" w:eastAsia="Times New Roman" w:hAnsi="Calibri" w:cs="Calibri"/>
                <w:color w:val="000000"/>
                <w:sz w:val="20"/>
                <w:szCs w:val="20"/>
              </w:rPr>
            </w:pPr>
            <w:ins w:id="3606" w:author="Commodore, Sarah" w:date="2023-03-30T13:25:00Z">
              <w:r w:rsidRPr="00DC2757">
                <w:rPr>
                  <w:rFonts w:ascii="Calibri" w:eastAsia="Times New Roman" w:hAnsi="Calibri" w:cs="Calibri"/>
                  <w:color w:val="000000"/>
                  <w:sz w:val="20"/>
                  <w:szCs w:val="20"/>
                </w:rPr>
                <w:t>6.3E-07</w:t>
              </w:r>
            </w:ins>
          </w:p>
        </w:tc>
        <w:tc>
          <w:tcPr>
            <w:tcW w:w="0" w:type="auto"/>
            <w:tcBorders>
              <w:top w:val="nil"/>
              <w:left w:val="nil"/>
              <w:bottom w:val="nil"/>
              <w:right w:val="nil"/>
            </w:tcBorders>
            <w:shd w:val="clear" w:color="auto" w:fill="auto"/>
            <w:noWrap/>
            <w:vAlign w:val="bottom"/>
            <w:hideMark/>
          </w:tcPr>
          <w:p w14:paraId="57D0AAEF" w14:textId="77777777" w:rsidR="00BE0539" w:rsidRPr="00DC2757" w:rsidRDefault="00BE0539" w:rsidP="00E750DA">
            <w:pPr>
              <w:spacing w:after="0" w:line="240" w:lineRule="auto"/>
              <w:jc w:val="center"/>
              <w:rPr>
                <w:ins w:id="3607" w:author="Commodore, Sarah" w:date="2023-03-30T13:25:00Z"/>
                <w:rFonts w:ascii="Calibri" w:eastAsia="Times New Roman" w:hAnsi="Calibri" w:cs="Calibri"/>
                <w:color w:val="000000"/>
                <w:sz w:val="20"/>
                <w:szCs w:val="20"/>
              </w:rPr>
            </w:pPr>
            <w:ins w:id="3608" w:author="Commodore, Sarah" w:date="2023-03-30T13:25:00Z">
              <w:r w:rsidRPr="00DC2757">
                <w:rPr>
                  <w:rFonts w:ascii="Calibri" w:eastAsia="Times New Roman" w:hAnsi="Calibri" w:cs="Calibri"/>
                  <w:color w:val="000000"/>
                  <w:sz w:val="20"/>
                  <w:szCs w:val="20"/>
                </w:rPr>
                <w:t>5.7E-06</w:t>
              </w:r>
            </w:ins>
          </w:p>
        </w:tc>
        <w:tc>
          <w:tcPr>
            <w:tcW w:w="0" w:type="auto"/>
            <w:tcBorders>
              <w:top w:val="nil"/>
              <w:left w:val="nil"/>
              <w:bottom w:val="nil"/>
              <w:right w:val="nil"/>
            </w:tcBorders>
            <w:shd w:val="clear" w:color="auto" w:fill="auto"/>
            <w:noWrap/>
            <w:vAlign w:val="bottom"/>
            <w:hideMark/>
          </w:tcPr>
          <w:p w14:paraId="7B3A653E" w14:textId="77777777" w:rsidR="00BE0539" w:rsidRPr="00DC2757" w:rsidRDefault="00BE0539" w:rsidP="00E750DA">
            <w:pPr>
              <w:spacing w:after="0" w:line="240" w:lineRule="auto"/>
              <w:jc w:val="center"/>
              <w:rPr>
                <w:ins w:id="3609" w:author="Commodore, Sarah" w:date="2023-03-30T13:25:00Z"/>
                <w:rFonts w:ascii="Calibri" w:eastAsia="Times New Roman" w:hAnsi="Calibri" w:cs="Calibri"/>
                <w:color w:val="FF0000"/>
                <w:sz w:val="20"/>
                <w:szCs w:val="20"/>
              </w:rPr>
            </w:pPr>
            <w:ins w:id="3610" w:author="Commodore, Sarah" w:date="2023-03-30T13:25:00Z">
              <w:r w:rsidRPr="00DC2757">
                <w:rPr>
                  <w:rFonts w:ascii="Calibri" w:eastAsia="Times New Roman" w:hAnsi="Calibri" w:cs="Calibri"/>
                  <w:color w:val="FF0000"/>
                  <w:sz w:val="20"/>
                  <w:szCs w:val="20"/>
                </w:rPr>
                <w:t>*</w:t>
              </w:r>
            </w:ins>
          </w:p>
        </w:tc>
      </w:tr>
      <w:tr w:rsidR="00BE0539" w:rsidRPr="00DC2757" w14:paraId="0F88F008" w14:textId="77777777" w:rsidTr="00E750DA">
        <w:trPr>
          <w:trHeight w:val="260"/>
          <w:ins w:id="3611" w:author="Commodore, Sarah" w:date="2023-03-30T13:25:00Z"/>
        </w:trPr>
        <w:tc>
          <w:tcPr>
            <w:tcW w:w="0" w:type="auto"/>
            <w:tcBorders>
              <w:top w:val="nil"/>
              <w:left w:val="nil"/>
              <w:bottom w:val="nil"/>
              <w:right w:val="nil"/>
            </w:tcBorders>
            <w:shd w:val="clear" w:color="auto" w:fill="auto"/>
            <w:noWrap/>
            <w:vAlign w:val="bottom"/>
            <w:hideMark/>
          </w:tcPr>
          <w:p w14:paraId="78886D3F" w14:textId="77777777" w:rsidR="00BE0539" w:rsidRPr="00DC2757" w:rsidRDefault="00BE0539" w:rsidP="00E750DA">
            <w:pPr>
              <w:spacing w:after="0" w:line="240" w:lineRule="auto"/>
              <w:rPr>
                <w:ins w:id="3612" w:author="Commodore, Sarah" w:date="2023-03-30T13:25:00Z"/>
                <w:rFonts w:ascii="Calibri" w:eastAsia="Times New Roman" w:hAnsi="Calibri" w:cs="Calibri"/>
                <w:color w:val="000000"/>
                <w:sz w:val="20"/>
                <w:szCs w:val="20"/>
              </w:rPr>
            </w:pPr>
            <w:ins w:id="3613" w:author="Commodore, Sarah" w:date="2023-03-30T13:25:00Z">
              <w:r w:rsidRPr="00DC2757">
                <w:rPr>
                  <w:rFonts w:ascii="Calibri" w:eastAsia="Times New Roman" w:hAnsi="Calibri" w:cs="Calibri"/>
                  <w:color w:val="000000"/>
                  <w:sz w:val="20"/>
                  <w:szCs w:val="20"/>
                </w:rPr>
                <w:t>ENSG00000112530.11</w:t>
              </w:r>
            </w:ins>
          </w:p>
        </w:tc>
        <w:tc>
          <w:tcPr>
            <w:tcW w:w="0" w:type="auto"/>
            <w:tcBorders>
              <w:top w:val="nil"/>
              <w:left w:val="nil"/>
              <w:bottom w:val="nil"/>
              <w:right w:val="nil"/>
            </w:tcBorders>
            <w:shd w:val="clear" w:color="auto" w:fill="auto"/>
            <w:noWrap/>
            <w:vAlign w:val="bottom"/>
            <w:hideMark/>
          </w:tcPr>
          <w:p w14:paraId="24D406B8" w14:textId="77777777" w:rsidR="00BE0539" w:rsidRPr="00DC2757" w:rsidRDefault="00BE0539" w:rsidP="00E750DA">
            <w:pPr>
              <w:spacing w:after="0" w:line="240" w:lineRule="auto"/>
              <w:rPr>
                <w:ins w:id="3614" w:author="Commodore, Sarah" w:date="2023-03-30T13:25:00Z"/>
                <w:rFonts w:ascii="Calibri" w:eastAsia="Times New Roman" w:hAnsi="Calibri" w:cs="Calibri"/>
                <w:color w:val="000000"/>
                <w:sz w:val="20"/>
                <w:szCs w:val="20"/>
              </w:rPr>
            </w:pPr>
            <w:ins w:id="3615" w:author="Commodore, Sarah" w:date="2023-03-30T13:25:00Z">
              <w:r w:rsidRPr="00DC2757">
                <w:rPr>
                  <w:rFonts w:ascii="Calibri" w:eastAsia="Times New Roman" w:hAnsi="Calibri" w:cs="Calibri"/>
                  <w:color w:val="000000"/>
                  <w:sz w:val="20"/>
                  <w:szCs w:val="20"/>
                </w:rPr>
                <w:t>PACRG</w:t>
              </w:r>
            </w:ins>
          </w:p>
        </w:tc>
        <w:tc>
          <w:tcPr>
            <w:tcW w:w="0" w:type="auto"/>
            <w:tcBorders>
              <w:top w:val="nil"/>
              <w:left w:val="nil"/>
              <w:bottom w:val="nil"/>
              <w:right w:val="nil"/>
            </w:tcBorders>
            <w:shd w:val="clear" w:color="auto" w:fill="auto"/>
            <w:noWrap/>
            <w:vAlign w:val="bottom"/>
            <w:hideMark/>
          </w:tcPr>
          <w:p w14:paraId="75128BFE" w14:textId="77777777" w:rsidR="00BE0539" w:rsidRPr="00DC2757" w:rsidRDefault="00BE0539" w:rsidP="00E750DA">
            <w:pPr>
              <w:spacing w:after="0" w:line="240" w:lineRule="auto"/>
              <w:jc w:val="center"/>
              <w:rPr>
                <w:ins w:id="3616" w:author="Commodore, Sarah" w:date="2023-03-30T13:25:00Z"/>
                <w:rFonts w:ascii="Calibri" w:eastAsia="Times New Roman" w:hAnsi="Calibri" w:cs="Calibri"/>
                <w:color w:val="000000"/>
                <w:sz w:val="20"/>
                <w:szCs w:val="20"/>
              </w:rPr>
            </w:pPr>
            <w:ins w:id="3617"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3919698" w14:textId="77777777" w:rsidR="00BE0539" w:rsidRPr="00DC2757" w:rsidRDefault="00BE0539" w:rsidP="00E750DA">
            <w:pPr>
              <w:spacing w:after="0" w:line="240" w:lineRule="auto"/>
              <w:jc w:val="center"/>
              <w:rPr>
                <w:ins w:id="3618" w:author="Commodore, Sarah" w:date="2023-03-30T13:25:00Z"/>
                <w:rFonts w:ascii="Calibri" w:eastAsia="Times New Roman" w:hAnsi="Calibri" w:cs="Calibri"/>
                <w:color w:val="000000"/>
                <w:sz w:val="20"/>
                <w:szCs w:val="20"/>
              </w:rPr>
            </w:pPr>
            <w:ins w:id="3619" w:author="Commodore, Sarah" w:date="2023-03-30T13:25:00Z">
              <w:r w:rsidRPr="00DC2757">
                <w:rPr>
                  <w:rFonts w:ascii="Calibri" w:eastAsia="Times New Roman" w:hAnsi="Calibri" w:cs="Calibri"/>
                  <w:color w:val="000000"/>
                  <w:sz w:val="20"/>
                  <w:szCs w:val="20"/>
                </w:rPr>
                <w:t>9.8E-09</w:t>
              </w:r>
            </w:ins>
          </w:p>
        </w:tc>
        <w:tc>
          <w:tcPr>
            <w:tcW w:w="0" w:type="auto"/>
            <w:tcBorders>
              <w:top w:val="nil"/>
              <w:left w:val="nil"/>
              <w:bottom w:val="nil"/>
              <w:right w:val="nil"/>
            </w:tcBorders>
            <w:shd w:val="clear" w:color="auto" w:fill="auto"/>
            <w:noWrap/>
            <w:vAlign w:val="bottom"/>
            <w:hideMark/>
          </w:tcPr>
          <w:p w14:paraId="634B20DB" w14:textId="77777777" w:rsidR="00BE0539" w:rsidRPr="00DC2757" w:rsidRDefault="00BE0539" w:rsidP="00E750DA">
            <w:pPr>
              <w:spacing w:after="0" w:line="240" w:lineRule="auto"/>
              <w:jc w:val="center"/>
              <w:rPr>
                <w:ins w:id="3620" w:author="Commodore, Sarah" w:date="2023-03-30T13:25:00Z"/>
                <w:rFonts w:ascii="Calibri" w:eastAsia="Times New Roman" w:hAnsi="Calibri" w:cs="Calibri"/>
                <w:color w:val="000000"/>
                <w:sz w:val="20"/>
                <w:szCs w:val="20"/>
              </w:rPr>
            </w:pPr>
            <w:ins w:id="3621" w:author="Commodore, Sarah" w:date="2023-03-30T13:25:00Z">
              <w:r w:rsidRPr="00DC2757">
                <w:rPr>
                  <w:rFonts w:ascii="Calibri" w:eastAsia="Times New Roman" w:hAnsi="Calibri" w:cs="Calibri"/>
                  <w:color w:val="000000"/>
                  <w:sz w:val="20"/>
                  <w:szCs w:val="20"/>
                </w:rPr>
                <w:t>1.4E-07</w:t>
              </w:r>
            </w:ins>
          </w:p>
        </w:tc>
        <w:tc>
          <w:tcPr>
            <w:tcW w:w="0" w:type="auto"/>
            <w:tcBorders>
              <w:top w:val="nil"/>
              <w:left w:val="nil"/>
              <w:bottom w:val="nil"/>
              <w:right w:val="nil"/>
            </w:tcBorders>
            <w:shd w:val="clear" w:color="auto" w:fill="auto"/>
            <w:noWrap/>
            <w:vAlign w:val="bottom"/>
            <w:hideMark/>
          </w:tcPr>
          <w:p w14:paraId="54385104" w14:textId="77777777" w:rsidR="00BE0539" w:rsidRPr="00DC2757" w:rsidRDefault="00BE0539" w:rsidP="00E750DA">
            <w:pPr>
              <w:spacing w:after="0" w:line="240" w:lineRule="auto"/>
              <w:jc w:val="center"/>
              <w:rPr>
                <w:ins w:id="3622" w:author="Commodore, Sarah" w:date="2023-03-30T13:25:00Z"/>
                <w:rFonts w:ascii="Calibri" w:eastAsia="Times New Roman" w:hAnsi="Calibri" w:cs="Calibri"/>
                <w:color w:val="FF0000"/>
                <w:sz w:val="20"/>
                <w:szCs w:val="20"/>
              </w:rPr>
            </w:pPr>
            <w:ins w:id="3623" w:author="Commodore, Sarah" w:date="2023-03-30T13:25:00Z">
              <w:r w:rsidRPr="00DC2757">
                <w:rPr>
                  <w:rFonts w:ascii="Calibri" w:eastAsia="Times New Roman" w:hAnsi="Calibri" w:cs="Calibri"/>
                  <w:color w:val="FF0000"/>
                  <w:sz w:val="20"/>
                  <w:szCs w:val="20"/>
                </w:rPr>
                <w:t>*</w:t>
              </w:r>
            </w:ins>
          </w:p>
        </w:tc>
      </w:tr>
      <w:tr w:rsidR="00BE0539" w:rsidRPr="00DC2757" w14:paraId="18BD926A" w14:textId="77777777" w:rsidTr="00E750DA">
        <w:trPr>
          <w:trHeight w:val="260"/>
          <w:ins w:id="3624" w:author="Commodore, Sarah" w:date="2023-03-30T13:25:00Z"/>
        </w:trPr>
        <w:tc>
          <w:tcPr>
            <w:tcW w:w="0" w:type="auto"/>
            <w:tcBorders>
              <w:top w:val="nil"/>
              <w:left w:val="nil"/>
              <w:bottom w:val="nil"/>
              <w:right w:val="nil"/>
            </w:tcBorders>
            <w:shd w:val="clear" w:color="auto" w:fill="auto"/>
            <w:noWrap/>
            <w:vAlign w:val="bottom"/>
            <w:hideMark/>
          </w:tcPr>
          <w:p w14:paraId="136D13C3" w14:textId="77777777" w:rsidR="00BE0539" w:rsidRPr="00DC2757" w:rsidRDefault="00BE0539" w:rsidP="00E750DA">
            <w:pPr>
              <w:spacing w:after="0" w:line="240" w:lineRule="auto"/>
              <w:rPr>
                <w:ins w:id="3625" w:author="Commodore, Sarah" w:date="2023-03-30T13:25:00Z"/>
                <w:rFonts w:ascii="Calibri" w:eastAsia="Times New Roman" w:hAnsi="Calibri" w:cs="Calibri"/>
                <w:color w:val="000000"/>
                <w:sz w:val="20"/>
                <w:szCs w:val="20"/>
              </w:rPr>
            </w:pPr>
            <w:ins w:id="3626" w:author="Commodore, Sarah" w:date="2023-03-30T13:25:00Z">
              <w:r w:rsidRPr="00DC2757">
                <w:rPr>
                  <w:rFonts w:ascii="Calibri" w:eastAsia="Times New Roman" w:hAnsi="Calibri" w:cs="Calibri"/>
                  <w:color w:val="000000"/>
                  <w:sz w:val="20"/>
                  <w:szCs w:val="20"/>
                </w:rPr>
                <w:t>ENSG00000137691.13</w:t>
              </w:r>
            </w:ins>
          </w:p>
        </w:tc>
        <w:tc>
          <w:tcPr>
            <w:tcW w:w="0" w:type="auto"/>
            <w:tcBorders>
              <w:top w:val="nil"/>
              <w:left w:val="nil"/>
              <w:bottom w:val="nil"/>
              <w:right w:val="nil"/>
            </w:tcBorders>
            <w:shd w:val="clear" w:color="auto" w:fill="auto"/>
            <w:noWrap/>
            <w:vAlign w:val="bottom"/>
            <w:hideMark/>
          </w:tcPr>
          <w:p w14:paraId="5A9BE3CC" w14:textId="77777777" w:rsidR="00BE0539" w:rsidRPr="00DC2757" w:rsidRDefault="00BE0539" w:rsidP="00E750DA">
            <w:pPr>
              <w:spacing w:after="0" w:line="240" w:lineRule="auto"/>
              <w:rPr>
                <w:ins w:id="3627" w:author="Commodore, Sarah" w:date="2023-03-30T13:25:00Z"/>
                <w:rFonts w:ascii="Calibri" w:eastAsia="Times New Roman" w:hAnsi="Calibri" w:cs="Calibri"/>
                <w:color w:val="000000"/>
                <w:sz w:val="20"/>
                <w:szCs w:val="20"/>
              </w:rPr>
            </w:pPr>
            <w:ins w:id="3628" w:author="Commodore, Sarah" w:date="2023-03-30T13:25:00Z">
              <w:r w:rsidRPr="00DC2757">
                <w:rPr>
                  <w:rFonts w:ascii="Calibri" w:eastAsia="Times New Roman" w:hAnsi="Calibri" w:cs="Calibri"/>
                  <w:color w:val="000000"/>
                  <w:sz w:val="20"/>
                  <w:szCs w:val="20"/>
                </w:rPr>
                <w:t>CFAP300</w:t>
              </w:r>
            </w:ins>
          </w:p>
        </w:tc>
        <w:tc>
          <w:tcPr>
            <w:tcW w:w="0" w:type="auto"/>
            <w:tcBorders>
              <w:top w:val="nil"/>
              <w:left w:val="nil"/>
              <w:bottom w:val="nil"/>
              <w:right w:val="nil"/>
            </w:tcBorders>
            <w:shd w:val="clear" w:color="auto" w:fill="auto"/>
            <w:noWrap/>
            <w:vAlign w:val="bottom"/>
            <w:hideMark/>
          </w:tcPr>
          <w:p w14:paraId="297EFFA6" w14:textId="77777777" w:rsidR="00BE0539" w:rsidRPr="00DC2757" w:rsidRDefault="00BE0539" w:rsidP="00E750DA">
            <w:pPr>
              <w:spacing w:after="0" w:line="240" w:lineRule="auto"/>
              <w:jc w:val="center"/>
              <w:rPr>
                <w:ins w:id="3629" w:author="Commodore, Sarah" w:date="2023-03-30T13:25:00Z"/>
                <w:rFonts w:ascii="Calibri" w:eastAsia="Times New Roman" w:hAnsi="Calibri" w:cs="Calibri"/>
                <w:color w:val="000000"/>
                <w:sz w:val="20"/>
                <w:szCs w:val="20"/>
              </w:rPr>
            </w:pPr>
            <w:ins w:id="3630"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822446C" w14:textId="77777777" w:rsidR="00BE0539" w:rsidRPr="00DC2757" w:rsidRDefault="00BE0539" w:rsidP="00E750DA">
            <w:pPr>
              <w:spacing w:after="0" w:line="240" w:lineRule="auto"/>
              <w:jc w:val="center"/>
              <w:rPr>
                <w:ins w:id="3631" w:author="Commodore, Sarah" w:date="2023-03-30T13:25:00Z"/>
                <w:rFonts w:ascii="Calibri" w:eastAsia="Times New Roman" w:hAnsi="Calibri" w:cs="Calibri"/>
                <w:color w:val="000000"/>
                <w:sz w:val="20"/>
                <w:szCs w:val="20"/>
              </w:rPr>
            </w:pPr>
            <w:ins w:id="3632" w:author="Commodore, Sarah" w:date="2023-03-30T13:25:00Z">
              <w:r w:rsidRPr="00DC2757">
                <w:rPr>
                  <w:rFonts w:ascii="Calibri" w:eastAsia="Times New Roman" w:hAnsi="Calibri" w:cs="Calibri"/>
                  <w:color w:val="000000"/>
                  <w:sz w:val="20"/>
                  <w:szCs w:val="20"/>
                </w:rPr>
                <w:t>2.4E-11</w:t>
              </w:r>
            </w:ins>
          </w:p>
        </w:tc>
        <w:tc>
          <w:tcPr>
            <w:tcW w:w="0" w:type="auto"/>
            <w:tcBorders>
              <w:top w:val="nil"/>
              <w:left w:val="nil"/>
              <w:bottom w:val="nil"/>
              <w:right w:val="nil"/>
            </w:tcBorders>
            <w:shd w:val="clear" w:color="auto" w:fill="auto"/>
            <w:noWrap/>
            <w:vAlign w:val="bottom"/>
            <w:hideMark/>
          </w:tcPr>
          <w:p w14:paraId="25A790CB" w14:textId="77777777" w:rsidR="00BE0539" w:rsidRPr="00DC2757" w:rsidRDefault="00BE0539" w:rsidP="00E750DA">
            <w:pPr>
              <w:spacing w:after="0" w:line="240" w:lineRule="auto"/>
              <w:jc w:val="center"/>
              <w:rPr>
                <w:ins w:id="3633" w:author="Commodore, Sarah" w:date="2023-03-30T13:25:00Z"/>
                <w:rFonts w:ascii="Calibri" w:eastAsia="Times New Roman" w:hAnsi="Calibri" w:cs="Calibri"/>
                <w:color w:val="000000"/>
                <w:sz w:val="20"/>
                <w:szCs w:val="20"/>
              </w:rPr>
            </w:pPr>
            <w:ins w:id="3634" w:author="Commodore, Sarah" w:date="2023-03-30T13:25:00Z">
              <w:r w:rsidRPr="00DC2757">
                <w:rPr>
                  <w:rFonts w:ascii="Calibri" w:eastAsia="Times New Roman" w:hAnsi="Calibri" w:cs="Calibri"/>
                  <w:color w:val="000000"/>
                  <w:sz w:val="20"/>
                  <w:szCs w:val="20"/>
                </w:rPr>
                <w:t>6.5E-10</w:t>
              </w:r>
            </w:ins>
          </w:p>
        </w:tc>
        <w:tc>
          <w:tcPr>
            <w:tcW w:w="0" w:type="auto"/>
            <w:tcBorders>
              <w:top w:val="nil"/>
              <w:left w:val="nil"/>
              <w:bottom w:val="nil"/>
              <w:right w:val="nil"/>
            </w:tcBorders>
            <w:shd w:val="clear" w:color="auto" w:fill="auto"/>
            <w:noWrap/>
            <w:vAlign w:val="bottom"/>
            <w:hideMark/>
          </w:tcPr>
          <w:p w14:paraId="286A8002" w14:textId="77777777" w:rsidR="00BE0539" w:rsidRPr="00DC2757" w:rsidRDefault="00BE0539" w:rsidP="00E750DA">
            <w:pPr>
              <w:spacing w:after="0" w:line="240" w:lineRule="auto"/>
              <w:jc w:val="center"/>
              <w:rPr>
                <w:ins w:id="3635" w:author="Commodore, Sarah" w:date="2023-03-30T13:25:00Z"/>
                <w:rFonts w:ascii="Calibri" w:eastAsia="Times New Roman" w:hAnsi="Calibri" w:cs="Calibri"/>
                <w:color w:val="FF0000"/>
                <w:sz w:val="20"/>
                <w:szCs w:val="20"/>
              </w:rPr>
            </w:pPr>
            <w:ins w:id="3636" w:author="Commodore, Sarah" w:date="2023-03-30T13:25:00Z">
              <w:r w:rsidRPr="00DC2757">
                <w:rPr>
                  <w:rFonts w:ascii="Calibri" w:eastAsia="Times New Roman" w:hAnsi="Calibri" w:cs="Calibri"/>
                  <w:color w:val="FF0000"/>
                  <w:sz w:val="20"/>
                  <w:szCs w:val="20"/>
                </w:rPr>
                <w:t>*</w:t>
              </w:r>
            </w:ins>
          </w:p>
        </w:tc>
      </w:tr>
      <w:tr w:rsidR="00BE0539" w:rsidRPr="00DC2757" w14:paraId="485DDE7E" w14:textId="77777777" w:rsidTr="00E750DA">
        <w:trPr>
          <w:trHeight w:val="260"/>
          <w:ins w:id="3637" w:author="Commodore, Sarah" w:date="2023-03-30T13:25:00Z"/>
        </w:trPr>
        <w:tc>
          <w:tcPr>
            <w:tcW w:w="0" w:type="auto"/>
            <w:tcBorders>
              <w:top w:val="nil"/>
              <w:left w:val="nil"/>
              <w:bottom w:val="nil"/>
              <w:right w:val="nil"/>
            </w:tcBorders>
            <w:shd w:val="clear" w:color="auto" w:fill="auto"/>
            <w:noWrap/>
            <w:vAlign w:val="bottom"/>
            <w:hideMark/>
          </w:tcPr>
          <w:p w14:paraId="3BA69D23" w14:textId="77777777" w:rsidR="00BE0539" w:rsidRPr="00DC2757" w:rsidRDefault="00BE0539" w:rsidP="00E750DA">
            <w:pPr>
              <w:spacing w:after="0" w:line="240" w:lineRule="auto"/>
              <w:rPr>
                <w:ins w:id="3638" w:author="Commodore, Sarah" w:date="2023-03-30T13:25:00Z"/>
                <w:rFonts w:ascii="Calibri" w:eastAsia="Times New Roman" w:hAnsi="Calibri" w:cs="Calibri"/>
                <w:color w:val="000000"/>
                <w:sz w:val="20"/>
                <w:szCs w:val="20"/>
              </w:rPr>
            </w:pPr>
            <w:ins w:id="3639" w:author="Commodore, Sarah" w:date="2023-03-30T13:25:00Z">
              <w:r w:rsidRPr="00DC2757">
                <w:rPr>
                  <w:rFonts w:ascii="Calibri" w:eastAsia="Times New Roman" w:hAnsi="Calibri" w:cs="Calibri"/>
                  <w:color w:val="000000"/>
                  <w:sz w:val="20"/>
                  <w:szCs w:val="20"/>
                </w:rPr>
                <w:t>ENSG00000114455.13</w:t>
              </w:r>
            </w:ins>
          </w:p>
        </w:tc>
        <w:tc>
          <w:tcPr>
            <w:tcW w:w="0" w:type="auto"/>
            <w:tcBorders>
              <w:top w:val="nil"/>
              <w:left w:val="nil"/>
              <w:bottom w:val="nil"/>
              <w:right w:val="nil"/>
            </w:tcBorders>
            <w:shd w:val="clear" w:color="auto" w:fill="auto"/>
            <w:noWrap/>
            <w:vAlign w:val="bottom"/>
            <w:hideMark/>
          </w:tcPr>
          <w:p w14:paraId="01E71D23" w14:textId="77777777" w:rsidR="00BE0539" w:rsidRPr="00DC2757" w:rsidRDefault="00BE0539" w:rsidP="00E750DA">
            <w:pPr>
              <w:spacing w:after="0" w:line="240" w:lineRule="auto"/>
              <w:rPr>
                <w:ins w:id="3640" w:author="Commodore, Sarah" w:date="2023-03-30T13:25:00Z"/>
                <w:rFonts w:ascii="Calibri" w:eastAsia="Times New Roman" w:hAnsi="Calibri" w:cs="Calibri"/>
                <w:color w:val="000000"/>
                <w:sz w:val="20"/>
                <w:szCs w:val="20"/>
              </w:rPr>
            </w:pPr>
            <w:ins w:id="3641" w:author="Commodore, Sarah" w:date="2023-03-30T13:25:00Z">
              <w:r w:rsidRPr="00DC2757">
                <w:rPr>
                  <w:rFonts w:ascii="Calibri" w:eastAsia="Times New Roman" w:hAnsi="Calibri" w:cs="Calibri"/>
                  <w:color w:val="000000"/>
                  <w:sz w:val="20"/>
                  <w:szCs w:val="20"/>
                </w:rPr>
                <w:t>HHLA2</w:t>
              </w:r>
            </w:ins>
          </w:p>
        </w:tc>
        <w:tc>
          <w:tcPr>
            <w:tcW w:w="0" w:type="auto"/>
            <w:tcBorders>
              <w:top w:val="nil"/>
              <w:left w:val="nil"/>
              <w:bottom w:val="nil"/>
              <w:right w:val="nil"/>
            </w:tcBorders>
            <w:shd w:val="clear" w:color="auto" w:fill="auto"/>
            <w:noWrap/>
            <w:vAlign w:val="bottom"/>
            <w:hideMark/>
          </w:tcPr>
          <w:p w14:paraId="1A557DE4" w14:textId="77777777" w:rsidR="00BE0539" w:rsidRPr="00DC2757" w:rsidRDefault="00BE0539" w:rsidP="00E750DA">
            <w:pPr>
              <w:spacing w:after="0" w:line="240" w:lineRule="auto"/>
              <w:jc w:val="center"/>
              <w:rPr>
                <w:ins w:id="3642" w:author="Commodore, Sarah" w:date="2023-03-30T13:25:00Z"/>
                <w:rFonts w:ascii="Calibri" w:eastAsia="Times New Roman" w:hAnsi="Calibri" w:cs="Calibri"/>
                <w:color w:val="000000"/>
                <w:sz w:val="20"/>
                <w:szCs w:val="20"/>
              </w:rPr>
            </w:pPr>
            <w:ins w:id="3643"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CCB53D1" w14:textId="77777777" w:rsidR="00BE0539" w:rsidRPr="00DC2757" w:rsidRDefault="00BE0539" w:rsidP="00E750DA">
            <w:pPr>
              <w:spacing w:after="0" w:line="240" w:lineRule="auto"/>
              <w:jc w:val="center"/>
              <w:rPr>
                <w:ins w:id="3644" w:author="Commodore, Sarah" w:date="2023-03-30T13:25:00Z"/>
                <w:rFonts w:ascii="Calibri" w:eastAsia="Times New Roman" w:hAnsi="Calibri" w:cs="Calibri"/>
                <w:color w:val="000000"/>
                <w:sz w:val="20"/>
                <w:szCs w:val="20"/>
              </w:rPr>
            </w:pPr>
            <w:ins w:id="3645" w:author="Commodore, Sarah" w:date="2023-03-30T13:25:00Z">
              <w:r w:rsidRPr="00DC2757">
                <w:rPr>
                  <w:rFonts w:ascii="Calibri" w:eastAsia="Times New Roman" w:hAnsi="Calibri" w:cs="Calibri"/>
                  <w:color w:val="000000"/>
                  <w:sz w:val="20"/>
                  <w:szCs w:val="20"/>
                </w:rPr>
                <w:t>4.7E-08</w:t>
              </w:r>
            </w:ins>
          </w:p>
        </w:tc>
        <w:tc>
          <w:tcPr>
            <w:tcW w:w="0" w:type="auto"/>
            <w:tcBorders>
              <w:top w:val="nil"/>
              <w:left w:val="nil"/>
              <w:bottom w:val="nil"/>
              <w:right w:val="nil"/>
            </w:tcBorders>
            <w:shd w:val="clear" w:color="auto" w:fill="auto"/>
            <w:noWrap/>
            <w:vAlign w:val="bottom"/>
            <w:hideMark/>
          </w:tcPr>
          <w:p w14:paraId="7F5B6E69" w14:textId="77777777" w:rsidR="00BE0539" w:rsidRPr="00DC2757" w:rsidRDefault="00BE0539" w:rsidP="00E750DA">
            <w:pPr>
              <w:spacing w:after="0" w:line="240" w:lineRule="auto"/>
              <w:jc w:val="center"/>
              <w:rPr>
                <w:ins w:id="3646" w:author="Commodore, Sarah" w:date="2023-03-30T13:25:00Z"/>
                <w:rFonts w:ascii="Calibri" w:eastAsia="Times New Roman" w:hAnsi="Calibri" w:cs="Calibri"/>
                <w:color w:val="000000"/>
                <w:sz w:val="20"/>
                <w:szCs w:val="20"/>
              </w:rPr>
            </w:pPr>
            <w:ins w:id="3647" w:author="Commodore, Sarah" w:date="2023-03-30T13:25:00Z">
              <w:r w:rsidRPr="00DC2757">
                <w:rPr>
                  <w:rFonts w:ascii="Calibri" w:eastAsia="Times New Roman" w:hAnsi="Calibri" w:cs="Calibri"/>
                  <w:color w:val="000000"/>
                  <w:sz w:val="20"/>
                  <w:szCs w:val="20"/>
                </w:rPr>
                <w:t>5.6E-07</w:t>
              </w:r>
            </w:ins>
          </w:p>
        </w:tc>
        <w:tc>
          <w:tcPr>
            <w:tcW w:w="0" w:type="auto"/>
            <w:tcBorders>
              <w:top w:val="nil"/>
              <w:left w:val="nil"/>
              <w:bottom w:val="nil"/>
              <w:right w:val="nil"/>
            </w:tcBorders>
            <w:shd w:val="clear" w:color="auto" w:fill="auto"/>
            <w:noWrap/>
            <w:vAlign w:val="bottom"/>
            <w:hideMark/>
          </w:tcPr>
          <w:p w14:paraId="71A7AB27" w14:textId="77777777" w:rsidR="00BE0539" w:rsidRPr="00DC2757" w:rsidRDefault="00BE0539" w:rsidP="00E750DA">
            <w:pPr>
              <w:spacing w:after="0" w:line="240" w:lineRule="auto"/>
              <w:jc w:val="center"/>
              <w:rPr>
                <w:ins w:id="3648" w:author="Commodore, Sarah" w:date="2023-03-30T13:25:00Z"/>
                <w:rFonts w:ascii="Calibri" w:eastAsia="Times New Roman" w:hAnsi="Calibri" w:cs="Calibri"/>
                <w:color w:val="FF0000"/>
                <w:sz w:val="20"/>
                <w:szCs w:val="20"/>
              </w:rPr>
            </w:pPr>
            <w:ins w:id="3649" w:author="Commodore, Sarah" w:date="2023-03-30T13:25:00Z">
              <w:r w:rsidRPr="00DC2757">
                <w:rPr>
                  <w:rFonts w:ascii="Calibri" w:eastAsia="Times New Roman" w:hAnsi="Calibri" w:cs="Calibri"/>
                  <w:color w:val="FF0000"/>
                  <w:sz w:val="20"/>
                  <w:szCs w:val="20"/>
                </w:rPr>
                <w:t>*</w:t>
              </w:r>
            </w:ins>
          </w:p>
        </w:tc>
      </w:tr>
      <w:tr w:rsidR="00BE0539" w:rsidRPr="00DC2757" w14:paraId="55889716" w14:textId="77777777" w:rsidTr="00E750DA">
        <w:trPr>
          <w:trHeight w:val="260"/>
          <w:ins w:id="3650" w:author="Commodore, Sarah" w:date="2023-03-30T13:25:00Z"/>
        </w:trPr>
        <w:tc>
          <w:tcPr>
            <w:tcW w:w="0" w:type="auto"/>
            <w:tcBorders>
              <w:top w:val="nil"/>
              <w:left w:val="nil"/>
              <w:bottom w:val="nil"/>
              <w:right w:val="nil"/>
            </w:tcBorders>
            <w:shd w:val="clear" w:color="auto" w:fill="auto"/>
            <w:noWrap/>
            <w:vAlign w:val="bottom"/>
            <w:hideMark/>
          </w:tcPr>
          <w:p w14:paraId="542D7432" w14:textId="77777777" w:rsidR="00BE0539" w:rsidRPr="00DC2757" w:rsidRDefault="00BE0539" w:rsidP="00E750DA">
            <w:pPr>
              <w:spacing w:after="0" w:line="240" w:lineRule="auto"/>
              <w:rPr>
                <w:ins w:id="3651" w:author="Commodore, Sarah" w:date="2023-03-30T13:25:00Z"/>
                <w:rFonts w:ascii="Calibri" w:eastAsia="Times New Roman" w:hAnsi="Calibri" w:cs="Calibri"/>
                <w:color w:val="000000"/>
                <w:sz w:val="20"/>
                <w:szCs w:val="20"/>
              </w:rPr>
            </w:pPr>
            <w:ins w:id="3652" w:author="Commodore, Sarah" w:date="2023-03-30T13:25:00Z">
              <w:r w:rsidRPr="00DC2757">
                <w:rPr>
                  <w:rFonts w:ascii="Calibri" w:eastAsia="Times New Roman" w:hAnsi="Calibri" w:cs="Calibri"/>
                  <w:color w:val="000000"/>
                  <w:sz w:val="20"/>
                  <w:szCs w:val="20"/>
                </w:rPr>
                <w:t>ENSG00000153347.10</w:t>
              </w:r>
            </w:ins>
          </w:p>
        </w:tc>
        <w:tc>
          <w:tcPr>
            <w:tcW w:w="0" w:type="auto"/>
            <w:tcBorders>
              <w:top w:val="nil"/>
              <w:left w:val="nil"/>
              <w:bottom w:val="nil"/>
              <w:right w:val="nil"/>
            </w:tcBorders>
            <w:shd w:val="clear" w:color="auto" w:fill="auto"/>
            <w:noWrap/>
            <w:vAlign w:val="bottom"/>
            <w:hideMark/>
          </w:tcPr>
          <w:p w14:paraId="6ECF75A2" w14:textId="77777777" w:rsidR="00BE0539" w:rsidRPr="00DC2757" w:rsidRDefault="00BE0539" w:rsidP="00E750DA">
            <w:pPr>
              <w:spacing w:after="0" w:line="240" w:lineRule="auto"/>
              <w:rPr>
                <w:ins w:id="3653" w:author="Commodore, Sarah" w:date="2023-03-30T13:25:00Z"/>
                <w:rFonts w:ascii="Calibri" w:eastAsia="Times New Roman" w:hAnsi="Calibri" w:cs="Calibri"/>
                <w:color w:val="000000"/>
                <w:sz w:val="20"/>
                <w:szCs w:val="20"/>
              </w:rPr>
            </w:pPr>
            <w:ins w:id="3654" w:author="Commodore, Sarah" w:date="2023-03-30T13:25:00Z">
              <w:r w:rsidRPr="00DC2757">
                <w:rPr>
                  <w:rFonts w:ascii="Calibri" w:eastAsia="Times New Roman" w:hAnsi="Calibri" w:cs="Calibri"/>
                  <w:color w:val="000000"/>
                  <w:sz w:val="20"/>
                  <w:szCs w:val="20"/>
                </w:rPr>
                <w:t>FAM81B</w:t>
              </w:r>
            </w:ins>
          </w:p>
        </w:tc>
        <w:tc>
          <w:tcPr>
            <w:tcW w:w="0" w:type="auto"/>
            <w:tcBorders>
              <w:top w:val="nil"/>
              <w:left w:val="nil"/>
              <w:bottom w:val="nil"/>
              <w:right w:val="nil"/>
            </w:tcBorders>
            <w:shd w:val="clear" w:color="auto" w:fill="auto"/>
            <w:noWrap/>
            <w:vAlign w:val="bottom"/>
            <w:hideMark/>
          </w:tcPr>
          <w:p w14:paraId="27E0AF08" w14:textId="77777777" w:rsidR="00BE0539" w:rsidRPr="00DC2757" w:rsidRDefault="00BE0539" w:rsidP="00E750DA">
            <w:pPr>
              <w:spacing w:after="0" w:line="240" w:lineRule="auto"/>
              <w:jc w:val="center"/>
              <w:rPr>
                <w:ins w:id="3655" w:author="Commodore, Sarah" w:date="2023-03-30T13:25:00Z"/>
                <w:rFonts w:ascii="Calibri" w:eastAsia="Times New Roman" w:hAnsi="Calibri" w:cs="Calibri"/>
                <w:color w:val="000000"/>
                <w:sz w:val="20"/>
                <w:szCs w:val="20"/>
              </w:rPr>
            </w:pPr>
            <w:ins w:id="3656"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1A77E06" w14:textId="77777777" w:rsidR="00BE0539" w:rsidRPr="00DC2757" w:rsidRDefault="00BE0539" w:rsidP="00E750DA">
            <w:pPr>
              <w:spacing w:after="0" w:line="240" w:lineRule="auto"/>
              <w:jc w:val="center"/>
              <w:rPr>
                <w:ins w:id="3657" w:author="Commodore, Sarah" w:date="2023-03-30T13:25:00Z"/>
                <w:rFonts w:ascii="Calibri" w:eastAsia="Times New Roman" w:hAnsi="Calibri" w:cs="Calibri"/>
                <w:color w:val="000000"/>
                <w:sz w:val="20"/>
                <w:szCs w:val="20"/>
              </w:rPr>
            </w:pPr>
            <w:ins w:id="3658" w:author="Commodore, Sarah" w:date="2023-03-30T13:25:00Z">
              <w:r w:rsidRPr="00DC2757">
                <w:rPr>
                  <w:rFonts w:ascii="Calibri" w:eastAsia="Times New Roman" w:hAnsi="Calibri" w:cs="Calibri"/>
                  <w:color w:val="000000"/>
                  <w:sz w:val="20"/>
                  <w:szCs w:val="20"/>
                </w:rPr>
                <w:t>2.0E-10</w:t>
              </w:r>
            </w:ins>
          </w:p>
        </w:tc>
        <w:tc>
          <w:tcPr>
            <w:tcW w:w="0" w:type="auto"/>
            <w:tcBorders>
              <w:top w:val="nil"/>
              <w:left w:val="nil"/>
              <w:bottom w:val="nil"/>
              <w:right w:val="nil"/>
            </w:tcBorders>
            <w:shd w:val="clear" w:color="auto" w:fill="auto"/>
            <w:noWrap/>
            <w:vAlign w:val="bottom"/>
            <w:hideMark/>
          </w:tcPr>
          <w:p w14:paraId="419AAE41" w14:textId="77777777" w:rsidR="00BE0539" w:rsidRPr="00DC2757" w:rsidRDefault="00BE0539" w:rsidP="00E750DA">
            <w:pPr>
              <w:spacing w:after="0" w:line="240" w:lineRule="auto"/>
              <w:jc w:val="center"/>
              <w:rPr>
                <w:ins w:id="3659" w:author="Commodore, Sarah" w:date="2023-03-30T13:25:00Z"/>
                <w:rFonts w:ascii="Calibri" w:eastAsia="Times New Roman" w:hAnsi="Calibri" w:cs="Calibri"/>
                <w:color w:val="000000"/>
                <w:sz w:val="20"/>
                <w:szCs w:val="20"/>
              </w:rPr>
            </w:pPr>
            <w:ins w:id="3660" w:author="Commodore, Sarah" w:date="2023-03-30T13:25:00Z">
              <w:r w:rsidRPr="00DC2757">
                <w:rPr>
                  <w:rFonts w:ascii="Calibri" w:eastAsia="Times New Roman" w:hAnsi="Calibri" w:cs="Calibri"/>
                  <w:color w:val="000000"/>
                  <w:sz w:val="20"/>
                  <w:szCs w:val="20"/>
                </w:rPr>
                <w:t>4.3E-09</w:t>
              </w:r>
            </w:ins>
          </w:p>
        </w:tc>
        <w:tc>
          <w:tcPr>
            <w:tcW w:w="0" w:type="auto"/>
            <w:tcBorders>
              <w:top w:val="nil"/>
              <w:left w:val="nil"/>
              <w:bottom w:val="nil"/>
              <w:right w:val="nil"/>
            </w:tcBorders>
            <w:shd w:val="clear" w:color="auto" w:fill="auto"/>
            <w:noWrap/>
            <w:vAlign w:val="bottom"/>
            <w:hideMark/>
          </w:tcPr>
          <w:p w14:paraId="661BDA0A" w14:textId="77777777" w:rsidR="00BE0539" w:rsidRPr="00DC2757" w:rsidRDefault="00BE0539" w:rsidP="00E750DA">
            <w:pPr>
              <w:spacing w:after="0" w:line="240" w:lineRule="auto"/>
              <w:jc w:val="center"/>
              <w:rPr>
                <w:ins w:id="3661" w:author="Commodore, Sarah" w:date="2023-03-30T13:25:00Z"/>
                <w:rFonts w:ascii="Calibri" w:eastAsia="Times New Roman" w:hAnsi="Calibri" w:cs="Calibri"/>
                <w:color w:val="FF0000"/>
                <w:sz w:val="20"/>
                <w:szCs w:val="20"/>
              </w:rPr>
            </w:pPr>
            <w:ins w:id="3662" w:author="Commodore, Sarah" w:date="2023-03-30T13:25:00Z">
              <w:r w:rsidRPr="00DC2757">
                <w:rPr>
                  <w:rFonts w:ascii="Calibri" w:eastAsia="Times New Roman" w:hAnsi="Calibri" w:cs="Calibri"/>
                  <w:color w:val="FF0000"/>
                  <w:sz w:val="20"/>
                  <w:szCs w:val="20"/>
                </w:rPr>
                <w:t>*</w:t>
              </w:r>
            </w:ins>
          </w:p>
        </w:tc>
      </w:tr>
      <w:tr w:rsidR="00BE0539" w:rsidRPr="00DC2757" w14:paraId="147DB85C" w14:textId="77777777" w:rsidTr="00E750DA">
        <w:trPr>
          <w:trHeight w:val="260"/>
          <w:ins w:id="3663" w:author="Commodore, Sarah" w:date="2023-03-30T13:25:00Z"/>
        </w:trPr>
        <w:tc>
          <w:tcPr>
            <w:tcW w:w="0" w:type="auto"/>
            <w:tcBorders>
              <w:top w:val="nil"/>
              <w:left w:val="nil"/>
              <w:bottom w:val="nil"/>
              <w:right w:val="nil"/>
            </w:tcBorders>
            <w:shd w:val="clear" w:color="auto" w:fill="auto"/>
            <w:noWrap/>
            <w:vAlign w:val="bottom"/>
            <w:hideMark/>
          </w:tcPr>
          <w:p w14:paraId="7418FE95" w14:textId="77777777" w:rsidR="00BE0539" w:rsidRPr="00DC2757" w:rsidRDefault="00BE0539" w:rsidP="00E750DA">
            <w:pPr>
              <w:spacing w:after="0" w:line="240" w:lineRule="auto"/>
              <w:rPr>
                <w:ins w:id="3664" w:author="Commodore, Sarah" w:date="2023-03-30T13:25:00Z"/>
                <w:rFonts w:ascii="Calibri" w:eastAsia="Times New Roman" w:hAnsi="Calibri" w:cs="Calibri"/>
                <w:color w:val="000000"/>
                <w:sz w:val="20"/>
                <w:szCs w:val="20"/>
              </w:rPr>
            </w:pPr>
            <w:ins w:id="3665" w:author="Commodore, Sarah" w:date="2023-03-30T13:25:00Z">
              <w:r w:rsidRPr="00DC2757">
                <w:rPr>
                  <w:rFonts w:ascii="Calibri" w:eastAsia="Times New Roman" w:hAnsi="Calibri" w:cs="Calibri"/>
                  <w:color w:val="000000"/>
                  <w:sz w:val="20"/>
                  <w:szCs w:val="20"/>
                </w:rPr>
                <w:t>ENSG00000171695.10</w:t>
              </w:r>
            </w:ins>
          </w:p>
        </w:tc>
        <w:tc>
          <w:tcPr>
            <w:tcW w:w="0" w:type="auto"/>
            <w:tcBorders>
              <w:top w:val="nil"/>
              <w:left w:val="nil"/>
              <w:bottom w:val="nil"/>
              <w:right w:val="nil"/>
            </w:tcBorders>
            <w:shd w:val="clear" w:color="auto" w:fill="auto"/>
            <w:noWrap/>
            <w:vAlign w:val="bottom"/>
            <w:hideMark/>
          </w:tcPr>
          <w:p w14:paraId="7DEB80ED" w14:textId="77777777" w:rsidR="00BE0539" w:rsidRPr="00DC2757" w:rsidRDefault="00BE0539" w:rsidP="00E750DA">
            <w:pPr>
              <w:spacing w:after="0" w:line="240" w:lineRule="auto"/>
              <w:rPr>
                <w:ins w:id="3666" w:author="Commodore, Sarah" w:date="2023-03-30T13:25:00Z"/>
                <w:rFonts w:ascii="Calibri" w:eastAsia="Times New Roman" w:hAnsi="Calibri" w:cs="Calibri"/>
                <w:color w:val="000000"/>
                <w:sz w:val="20"/>
                <w:szCs w:val="20"/>
              </w:rPr>
            </w:pPr>
            <w:ins w:id="3667" w:author="Commodore, Sarah" w:date="2023-03-30T13:25:00Z">
              <w:r w:rsidRPr="00DC2757">
                <w:rPr>
                  <w:rFonts w:ascii="Calibri" w:eastAsia="Times New Roman" w:hAnsi="Calibri" w:cs="Calibri"/>
                  <w:color w:val="000000"/>
                  <w:sz w:val="20"/>
                  <w:szCs w:val="20"/>
                </w:rPr>
                <w:t>LKAAEAR1</w:t>
              </w:r>
            </w:ins>
          </w:p>
        </w:tc>
        <w:tc>
          <w:tcPr>
            <w:tcW w:w="0" w:type="auto"/>
            <w:tcBorders>
              <w:top w:val="nil"/>
              <w:left w:val="nil"/>
              <w:bottom w:val="nil"/>
              <w:right w:val="nil"/>
            </w:tcBorders>
            <w:shd w:val="clear" w:color="auto" w:fill="auto"/>
            <w:noWrap/>
            <w:vAlign w:val="bottom"/>
            <w:hideMark/>
          </w:tcPr>
          <w:p w14:paraId="4EBE0C64" w14:textId="77777777" w:rsidR="00BE0539" w:rsidRPr="00DC2757" w:rsidRDefault="00BE0539" w:rsidP="00E750DA">
            <w:pPr>
              <w:spacing w:after="0" w:line="240" w:lineRule="auto"/>
              <w:jc w:val="center"/>
              <w:rPr>
                <w:ins w:id="3668" w:author="Commodore, Sarah" w:date="2023-03-30T13:25:00Z"/>
                <w:rFonts w:ascii="Calibri" w:eastAsia="Times New Roman" w:hAnsi="Calibri" w:cs="Calibri"/>
                <w:color w:val="000000"/>
                <w:sz w:val="20"/>
                <w:szCs w:val="20"/>
              </w:rPr>
            </w:pPr>
            <w:ins w:id="3669"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BEE41C0" w14:textId="77777777" w:rsidR="00BE0539" w:rsidRPr="00DC2757" w:rsidRDefault="00BE0539" w:rsidP="00E750DA">
            <w:pPr>
              <w:spacing w:after="0" w:line="240" w:lineRule="auto"/>
              <w:jc w:val="center"/>
              <w:rPr>
                <w:ins w:id="3670" w:author="Commodore, Sarah" w:date="2023-03-30T13:25:00Z"/>
                <w:rFonts w:ascii="Calibri" w:eastAsia="Times New Roman" w:hAnsi="Calibri" w:cs="Calibri"/>
                <w:color w:val="000000"/>
                <w:sz w:val="20"/>
                <w:szCs w:val="20"/>
              </w:rPr>
            </w:pPr>
            <w:ins w:id="3671" w:author="Commodore, Sarah" w:date="2023-03-30T13:25:00Z">
              <w:r w:rsidRPr="00DC2757">
                <w:rPr>
                  <w:rFonts w:ascii="Calibri" w:eastAsia="Times New Roman" w:hAnsi="Calibri" w:cs="Calibri"/>
                  <w:color w:val="000000"/>
                  <w:sz w:val="20"/>
                  <w:szCs w:val="20"/>
                </w:rPr>
                <w:t>9.3E-04</w:t>
              </w:r>
            </w:ins>
          </w:p>
        </w:tc>
        <w:tc>
          <w:tcPr>
            <w:tcW w:w="0" w:type="auto"/>
            <w:tcBorders>
              <w:top w:val="nil"/>
              <w:left w:val="nil"/>
              <w:bottom w:val="nil"/>
              <w:right w:val="nil"/>
            </w:tcBorders>
            <w:shd w:val="clear" w:color="auto" w:fill="auto"/>
            <w:noWrap/>
            <w:vAlign w:val="bottom"/>
            <w:hideMark/>
          </w:tcPr>
          <w:p w14:paraId="2E5D5265" w14:textId="77777777" w:rsidR="00BE0539" w:rsidRPr="00DC2757" w:rsidRDefault="00BE0539" w:rsidP="00E750DA">
            <w:pPr>
              <w:spacing w:after="0" w:line="240" w:lineRule="auto"/>
              <w:jc w:val="center"/>
              <w:rPr>
                <w:ins w:id="3672" w:author="Commodore, Sarah" w:date="2023-03-30T13:25:00Z"/>
                <w:rFonts w:ascii="Calibri" w:eastAsia="Times New Roman" w:hAnsi="Calibri" w:cs="Calibri"/>
                <w:color w:val="000000"/>
                <w:sz w:val="20"/>
                <w:szCs w:val="20"/>
              </w:rPr>
            </w:pPr>
            <w:ins w:id="3673" w:author="Commodore, Sarah" w:date="2023-03-30T13:25:00Z">
              <w:r w:rsidRPr="00DC2757">
                <w:rPr>
                  <w:rFonts w:ascii="Calibri" w:eastAsia="Times New Roman" w:hAnsi="Calibri" w:cs="Calibri"/>
                  <w:color w:val="000000"/>
                  <w:sz w:val="20"/>
                  <w:szCs w:val="20"/>
                </w:rPr>
                <w:t>3.6E-03</w:t>
              </w:r>
            </w:ins>
          </w:p>
        </w:tc>
        <w:tc>
          <w:tcPr>
            <w:tcW w:w="0" w:type="auto"/>
            <w:tcBorders>
              <w:top w:val="nil"/>
              <w:left w:val="nil"/>
              <w:bottom w:val="nil"/>
              <w:right w:val="nil"/>
            </w:tcBorders>
            <w:shd w:val="clear" w:color="auto" w:fill="auto"/>
            <w:noWrap/>
            <w:vAlign w:val="bottom"/>
            <w:hideMark/>
          </w:tcPr>
          <w:p w14:paraId="4D2EB90B" w14:textId="77777777" w:rsidR="00BE0539" w:rsidRPr="00DC2757" w:rsidRDefault="00BE0539" w:rsidP="00E750DA">
            <w:pPr>
              <w:spacing w:after="0" w:line="240" w:lineRule="auto"/>
              <w:jc w:val="center"/>
              <w:rPr>
                <w:ins w:id="3674" w:author="Commodore, Sarah" w:date="2023-03-30T13:25:00Z"/>
                <w:rFonts w:ascii="Calibri" w:eastAsia="Times New Roman" w:hAnsi="Calibri" w:cs="Calibri"/>
                <w:color w:val="FF0000"/>
                <w:sz w:val="20"/>
                <w:szCs w:val="20"/>
              </w:rPr>
            </w:pPr>
            <w:ins w:id="3675" w:author="Commodore, Sarah" w:date="2023-03-30T13:25:00Z">
              <w:r w:rsidRPr="00DC2757">
                <w:rPr>
                  <w:rFonts w:ascii="Calibri" w:eastAsia="Times New Roman" w:hAnsi="Calibri" w:cs="Calibri"/>
                  <w:color w:val="FF0000"/>
                  <w:sz w:val="20"/>
                  <w:szCs w:val="20"/>
                </w:rPr>
                <w:t>*</w:t>
              </w:r>
            </w:ins>
          </w:p>
        </w:tc>
      </w:tr>
      <w:tr w:rsidR="00BE0539" w:rsidRPr="00DC2757" w14:paraId="4BEECC59" w14:textId="77777777" w:rsidTr="00E750DA">
        <w:trPr>
          <w:trHeight w:val="260"/>
          <w:ins w:id="3676" w:author="Commodore, Sarah" w:date="2023-03-30T13:25:00Z"/>
        </w:trPr>
        <w:tc>
          <w:tcPr>
            <w:tcW w:w="0" w:type="auto"/>
            <w:tcBorders>
              <w:top w:val="nil"/>
              <w:left w:val="nil"/>
              <w:bottom w:val="nil"/>
              <w:right w:val="nil"/>
            </w:tcBorders>
            <w:shd w:val="clear" w:color="auto" w:fill="auto"/>
            <w:noWrap/>
            <w:vAlign w:val="bottom"/>
            <w:hideMark/>
          </w:tcPr>
          <w:p w14:paraId="36166156" w14:textId="77777777" w:rsidR="00BE0539" w:rsidRPr="00DC2757" w:rsidRDefault="00BE0539" w:rsidP="00E750DA">
            <w:pPr>
              <w:spacing w:after="0" w:line="240" w:lineRule="auto"/>
              <w:rPr>
                <w:ins w:id="3677" w:author="Commodore, Sarah" w:date="2023-03-30T13:25:00Z"/>
                <w:rFonts w:ascii="Calibri" w:eastAsia="Times New Roman" w:hAnsi="Calibri" w:cs="Calibri"/>
                <w:color w:val="000000"/>
                <w:sz w:val="20"/>
                <w:szCs w:val="20"/>
              </w:rPr>
            </w:pPr>
            <w:ins w:id="3678" w:author="Commodore, Sarah" w:date="2023-03-30T13:25:00Z">
              <w:r w:rsidRPr="00DC2757">
                <w:rPr>
                  <w:rFonts w:ascii="Calibri" w:eastAsia="Times New Roman" w:hAnsi="Calibri" w:cs="Calibri"/>
                  <w:color w:val="000000"/>
                  <w:sz w:val="20"/>
                  <w:szCs w:val="20"/>
                </w:rPr>
                <w:t>ENSG00000188316.15</w:t>
              </w:r>
            </w:ins>
          </w:p>
        </w:tc>
        <w:tc>
          <w:tcPr>
            <w:tcW w:w="0" w:type="auto"/>
            <w:tcBorders>
              <w:top w:val="nil"/>
              <w:left w:val="nil"/>
              <w:bottom w:val="nil"/>
              <w:right w:val="nil"/>
            </w:tcBorders>
            <w:shd w:val="clear" w:color="auto" w:fill="auto"/>
            <w:noWrap/>
            <w:vAlign w:val="bottom"/>
            <w:hideMark/>
          </w:tcPr>
          <w:p w14:paraId="13A0F7C3" w14:textId="77777777" w:rsidR="00BE0539" w:rsidRPr="00DC2757" w:rsidRDefault="00BE0539" w:rsidP="00E750DA">
            <w:pPr>
              <w:spacing w:after="0" w:line="240" w:lineRule="auto"/>
              <w:rPr>
                <w:ins w:id="3679" w:author="Commodore, Sarah" w:date="2023-03-30T13:25:00Z"/>
                <w:rFonts w:ascii="Calibri" w:eastAsia="Times New Roman" w:hAnsi="Calibri" w:cs="Calibri"/>
                <w:color w:val="000000"/>
                <w:sz w:val="20"/>
                <w:szCs w:val="20"/>
              </w:rPr>
            </w:pPr>
            <w:ins w:id="3680" w:author="Commodore, Sarah" w:date="2023-03-30T13:25:00Z">
              <w:r w:rsidRPr="00DC2757">
                <w:rPr>
                  <w:rFonts w:ascii="Calibri" w:eastAsia="Times New Roman" w:hAnsi="Calibri" w:cs="Calibri"/>
                  <w:color w:val="000000"/>
                  <w:sz w:val="20"/>
                  <w:szCs w:val="20"/>
                </w:rPr>
                <w:t>ENO4</w:t>
              </w:r>
            </w:ins>
          </w:p>
        </w:tc>
        <w:tc>
          <w:tcPr>
            <w:tcW w:w="0" w:type="auto"/>
            <w:tcBorders>
              <w:top w:val="nil"/>
              <w:left w:val="nil"/>
              <w:bottom w:val="nil"/>
              <w:right w:val="nil"/>
            </w:tcBorders>
            <w:shd w:val="clear" w:color="auto" w:fill="auto"/>
            <w:noWrap/>
            <w:vAlign w:val="bottom"/>
            <w:hideMark/>
          </w:tcPr>
          <w:p w14:paraId="214DAD50" w14:textId="77777777" w:rsidR="00BE0539" w:rsidRPr="00DC2757" w:rsidRDefault="00BE0539" w:rsidP="00E750DA">
            <w:pPr>
              <w:spacing w:after="0" w:line="240" w:lineRule="auto"/>
              <w:jc w:val="center"/>
              <w:rPr>
                <w:ins w:id="3681" w:author="Commodore, Sarah" w:date="2023-03-30T13:25:00Z"/>
                <w:rFonts w:ascii="Calibri" w:eastAsia="Times New Roman" w:hAnsi="Calibri" w:cs="Calibri"/>
                <w:color w:val="000000"/>
                <w:sz w:val="20"/>
                <w:szCs w:val="20"/>
              </w:rPr>
            </w:pPr>
            <w:ins w:id="3682"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BFE95C1" w14:textId="77777777" w:rsidR="00BE0539" w:rsidRPr="00DC2757" w:rsidRDefault="00BE0539" w:rsidP="00E750DA">
            <w:pPr>
              <w:spacing w:after="0" w:line="240" w:lineRule="auto"/>
              <w:jc w:val="center"/>
              <w:rPr>
                <w:ins w:id="3683" w:author="Commodore, Sarah" w:date="2023-03-30T13:25:00Z"/>
                <w:rFonts w:ascii="Calibri" w:eastAsia="Times New Roman" w:hAnsi="Calibri" w:cs="Calibri"/>
                <w:color w:val="000000"/>
                <w:sz w:val="20"/>
                <w:szCs w:val="20"/>
              </w:rPr>
            </w:pPr>
            <w:ins w:id="3684" w:author="Commodore, Sarah" w:date="2023-03-30T13:25:00Z">
              <w:r w:rsidRPr="00DC2757">
                <w:rPr>
                  <w:rFonts w:ascii="Calibri" w:eastAsia="Times New Roman" w:hAnsi="Calibri" w:cs="Calibri"/>
                  <w:color w:val="000000"/>
                  <w:sz w:val="20"/>
                  <w:szCs w:val="20"/>
                </w:rPr>
                <w:t>3.8E-09</w:t>
              </w:r>
            </w:ins>
          </w:p>
        </w:tc>
        <w:tc>
          <w:tcPr>
            <w:tcW w:w="0" w:type="auto"/>
            <w:tcBorders>
              <w:top w:val="nil"/>
              <w:left w:val="nil"/>
              <w:bottom w:val="nil"/>
              <w:right w:val="nil"/>
            </w:tcBorders>
            <w:shd w:val="clear" w:color="auto" w:fill="auto"/>
            <w:noWrap/>
            <w:vAlign w:val="bottom"/>
            <w:hideMark/>
          </w:tcPr>
          <w:p w14:paraId="30C3CFBA" w14:textId="77777777" w:rsidR="00BE0539" w:rsidRPr="00DC2757" w:rsidRDefault="00BE0539" w:rsidP="00E750DA">
            <w:pPr>
              <w:spacing w:after="0" w:line="240" w:lineRule="auto"/>
              <w:jc w:val="center"/>
              <w:rPr>
                <w:ins w:id="3685" w:author="Commodore, Sarah" w:date="2023-03-30T13:25:00Z"/>
                <w:rFonts w:ascii="Calibri" w:eastAsia="Times New Roman" w:hAnsi="Calibri" w:cs="Calibri"/>
                <w:color w:val="000000"/>
                <w:sz w:val="20"/>
                <w:szCs w:val="20"/>
              </w:rPr>
            </w:pPr>
            <w:ins w:id="3686" w:author="Commodore, Sarah" w:date="2023-03-30T13:25:00Z">
              <w:r w:rsidRPr="00DC2757">
                <w:rPr>
                  <w:rFonts w:ascii="Calibri" w:eastAsia="Times New Roman" w:hAnsi="Calibri" w:cs="Calibri"/>
                  <w:color w:val="000000"/>
                  <w:sz w:val="20"/>
                  <w:szCs w:val="20"/>
                </w:rPr>
                <w:t>5.9E-08</w:t>
              </w:r>
            </w:ins>
          </w:p>
        </w:tc>
        <w:tc>
          <w:tcPr>
            <w:tcW w:w="0" w:type="auto"/>
            <w:tcBorders>
              <w:top w:val="nil"/>
              <w:left w:val="nil"/>
              <w:bottom w:val="nil"/>
              <w:right w:val="nil"/>
            </w:tcBorders>
            <w:shd w:val="clear" w:color="auto" w:fill="auto"/>
            <w:noWrap/>
            <w:vAlign w:val="bottom"/>
            <w:hideMark/>
          </w:tcPr>
          <w:p w14:paraId="6304D867" w14:textId="77777777" w:rsidR="00BE0539" w:rsidRPr="00DC2757" w:rsidRDefault="00BE0539" w:rsidP="00E750DA">
            <w:pPr>
              <w:spacing w:after="0" w:line="240" w:lineRule="auto"/>
              <w:jc w:val="center"/>
              <w:rPr>
                <w:ins w:id="3687" w:author="Commodore, Sarah" w:date="2023-03-30T13:25:00Z"/>
                <w:rFonts w:ascii="Calibri" w:eastAsia="Times New Roman" w:hAnsi="Calibri" w:cs="Calibri"/>
                <w:color w:val="FF0000"/>
                <w:sz w:val="20"/>
                <w:szCs w:val="20"/>
              </w:rPr>
            </w:pPr>
            <w:ins w:id="3688" w:author="Commodore, Sarah" w:date="2023-03-30T13:25:00Z">
              <w:r w:rsidRPr="00DC2757">
                <w:rPr>
                  <w:rFonts w:ascii="Calibri" w:eastAsia="Times New Roman" w:hAnsi="Calibri" w:cs="Calibri"/>
                  <w:color w:val="FF0000"/>
                  <w:sz w:val="20"/>
                  <w:szCs w:val="20"/>
                </w:rPr>
                <w:t>*</w:t>
              </w:r>
            </w:ins>
          </w:p>
        </w:tc>
      </w:tr>
      <w:tr w:rsidR="00BE0539" w:rsidRPr="00DC2757" w14:paraId="5A3F1E41" w14:textId="77777777" w:rsidTr="00E750DA">
        <w:trPr>
          <w:trHeight w:val="260"/>
          <w:ins w:id="3689" w:author="Commodore, Sarah" w:date="2023-03-30T13:25:00Z"/>
        </w:trPr>
        <w:tc>
          <w:tcPr>
            <w:tcW w:w="0" w:type="auto"/>
            <w:tcBorders>
              <w:top w:val="nil"/>
              <w:left w:val="nil"/>
              <w:bottom w:val="nil"/>
              <w:right w:val="nil"/>
            </w:tcBorders>
            <w:shd w:val="clear" w:color="auto" w:fill="auto"/>
            <w:noWrap/>
            <w:vAlign w:val="bottom"/>
            <w:hideMark/>
          </w:tcPr>
          <w:p w14:paraId="23223F83" w14:textId="77777777" w:rsidR="00BE0539" w:rsidRPr="00DC2757" w:rsidRDefault="00BE0539" w:rsidP="00E750DA">
            <w:pPr>
              <w:spacing w:after="0" w:line="240" w:lineRule="auto"/>
              <w:rPr>
                <w:ins w:id="3690" w:author="Commodore, Sarah" w:date="2023-03-30T13:25:00Z"/>
                <w:rFonts w:ascii="Calibri" w:eastAsia="Times New Roman" w:hAnsi="Calibri" w:cs="Calibri"/>
                <w:color w:val="000000"/>
                <w:sz w:val="20"/>
                <w:szCs w:val="20"/>
              </w:rPr>
            </w:pPr>
            <w:ins w:id="3691" w:author="Commodore, Sarah" w:date="2023-03-30T13:25:00Z">
              <w:r w:rsidRPr="00DC2757">
                <w:rPr>
                  <w:rFonts w:ascii="Calibri" w:eastAsia="Times New Roman" w:hAnsi="Calibri" w:cs="Calibri"/>
                  <w:color w:val="000000"/>
                  <w:sz w:val="20"/>
                  <w:szCs w:val="20"/>
                </w:rPr>
                <w:t>ENSG00000165182.12</w:t>
              </w:r>
            </w:ins>
          </w:p>
        </w:tc>
        <w:tc>
          <w:tcPr>
            <w:tcW w:w="0" w:type="auto"/>
            <w:tcBorders>
              <w:top w:val="nil"/>
              <w:left w:val="nil"/>
              <w:bottom w:val="nil"/>
              <w:right w:val="nil"/>
            </w:tcBorders>
            <w:shd w:val="clear" w:color="auto" w:fill="auto"/>
            <w:noWrap/>
            <w:vAlign w:val="bottom"/>
            <w:hideMark/>
          </w:tcPr>
          <w:p w14:paraId="73EB3B82" w14:textId="77777777" w:rsidR="00BE0539" w:rsidRPr="00DC2757" w:rsidRDefault="00BE0539" w:rsidP="00E750DA">
            <w:pPr>
              <w:spacing w:after="0" w:line="240" w:lineRule="auto"/>
              <w:rPr>
                <w:ins w:id="3692" w:author="Commodore, Sarah" w:date="2023-03-30T13:25:00Z"/>
                <w:rFonts w:ascii="Calibri" w:eastAsia="Times New Roman" w:hAnsi="Calibri" w:cs="Calibri"/>
                <w:color w:val="000000"/>
                <w:sz w:val="20"/>
                <w:szCs w:val="20"/>
              </w:rPr>
            </w:pPr>
            <w:ins w:id="3693" w:author="Commodore, Sarah" w:date="2023-03-30T13:25:00Z">
              <w:r w:rsidRPr="00DC2757">
                <w:rPr>
                  <w:rFonts w:ascii="Calibri" w:eastAsia="Times New Roman" w:hAnsi="Calibri" w:cs="Calibri"/>
                  <w:color w:val="000000"/>
                  <w:sz w:val="20"/>
                  <w:szCs w:val="20"/>
                </w:rPr>
                <w:t>CXorf58</w:t>
              </w:r>
            </w:ins>
          </w:p>
        </w:tc>
        <w:tc>
          <w:tcPr>
            <w:tcW w:w="0" w:type="auto"/>
            <w:tcBorders>
              <w:top w:val="nil"/>
              <w:left w:val="nil"/>
              <w:bottom w:val="nil"/>
              <w:right w:val="nil"/>
            </w:tcBorders>
            <w:shd w:val="clear" w:color="auto" w:fill="auto"/>
            <w:noWrap/>
            <w:vAlign w:val="bottom"/>
            <w:hideMark/>
          </w:tcPr>
          <w:p w14:paraId="2256EFE7" w14:textId="77777777" w:rsidR="00BE0539" w:rsidRPr="00DC2757" w:rsidRDefault="00BE0539" w:rsidP="00E750DA">
            <w:pPr>
              <w:spacing w:after="0" w:line="240" w:lineRule="auto"/>
              <w:jc w:val="center"/>
              <w:rPr>
                <w:ins w:id="3694" w:author="Commodore, Sarah" w:date="2023-03-30T13:25:00Z"/>
                <w:rFonts w:ascii="Calibri" w:eastAsia="Times New Roman" w:hAnsi="Calibri" w:cs="Calibri"/>
                <w:color w:val="000000"/>
                <w:sz w:val="20"/>
                <w:szCs w:val="20"/>
              </w:rPr>
            </w:pPr>
            <w:ins w:id="3695"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C3E2630" w14:textId="77777777" w:rsidR="00BE0539" w:rsidRPr="00DC2757" w:rsidRDefault="00BE0539" w:rsidP="00E750DA">
            <w:pPr>
              <w:spacing w:after="0" w:line="240" w:lineRule="auto"/>
              <w:jc w:val="center"/>
              <w:rPr>
                <w:ins w:id="3696" w:author="Commodore, Sarah" w:date="2023-03-30T13:25:00Z"/>
                <w:rFonts w:ascii="Calibri" w:eastAsia="Times New Roman" w:hAnsi="Calibri" w:cs="Calibri"/>
                <w:color w:val="000000"/>
                <w:sz w:val="20"/>
                <w:szCs w:val="20"/>
              </w:rPr>
            </w:pPr>
            <w:ins w:id="3697" w:author="Commodore, Sarah" w:date="2023-03-30T13:25:00Z">
              <w:r w:rsidRPr="00DC2757">
                <w:rPr>
                  <w:rFonts w:ascii="Calibri" w:eastAsia="Times New Roman" w:hAnsi="Calibri" w:cs="Calibri"/>
                  <w:color w:val="000000"/>
                  <w:sz w:val="20"/>
                  <w:szCs w:val="20"/>
                </w:rPr>
                <w:t>5.0E-11</w:t>
              </w:r>
            </w:ins>
          </w:p>
        </w:tc>
        <w:tc>
          <w:tcPr>
            <w:tcW w:w="0" w:type="auto"/>
            <w:tcBorders>
              <w:top w:val="nil"/>
              <w:left w:val="nil"/>
              <w:bottom w:val="nil"/>
              <w:right w:val="nil"/>
            </w:tcBorders>
            <w:shd w:val="clear" w:color="auto" w:fill="auto"/>
            <w:noWrap/>
            <w:vAlign w:val="bottom"/>
            <w:hideMark/>
          </w:tcPr>
          <w:p w14:paraId="774C0542" w14:textId="77777777" w:rsidR="00BE0539" w:rsidRPr="00DC2757" w:rsidRDefault="00BE0539" w:rsidP="00E750DA">
            <w:pPr>
              <w:spacing w:after="0" w:line="240" w:lineRule="auto"/>
              <w:jc w:val="center"/>
              <w:rPr>
                <w:ins w:id="3698" w:author="Commodore, Sarah" w:date="2023-03-30T13:25:00Z"/>
                <w:rFonts w:ascii="Calibri" w:eastAsia="Times New Roman" w:hAnsi="Calibri" w:cs="Calibri"/>
                <w:color w:val="000000"/>
                <w:sz w:val="20"/>
                <w:szCs w:val="20"/>
              </w:rPr>
            </w:pPr>
            <w:ins w:id="3699" w:author="Commodore, Sarah" w:date="2023-03-30T13:25: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3A729EB3" w14:textId="77777777" w:rsidR="00BE0539" w:rsidRPr="00DC2757" w:rsidRDefault="00BE0539" w:rsidP="00E750DA">
            <w:pPr>
              <w:spacing w:after="0" w:line="240" w:lineRule="auto"/>
              <w:jc w:val="center"/>
              <w:rPr>
                <w:ins w:id="3700" w:author="Commodore, Sarah" w:date="2023-03-30T13:25:00Z"/>
                <w:rFonts w:ascii="Calibri" w:eastAsia="Times New Roman" w:hAnsi="Calibri" w:cs="Calibri"/>
                <w:color w:val="FF0000"/>
                <w:sz w:val="20"/>
                <w:szCs w:val="20"/>
              </w:rPr>
            </w:pPr>
            <w:ins w:id="3701" w:author="Commodore, Sarah" w:date="2023-03-30T13:25:00Z">
              <w:r w:rsidRPr="00DC2757">
                <w:rPr>
                  <w:rFonts w:ascii="Calibri" w:eastAsia="Times New Roman" w:hAnsi="Calibri" w:cs="Calibri"/>
                  <w:color w:val="FF0000"/>
                  <w:sz w:val="20"/>
                  <w:szCs w:val="20"/>
                </w:rPr>
                <w:t>*</w:t>
              </w:r>
            </w:ins>
          </w:p>
        </w:tc>
      </w:tr>
      <w:tr w:rsidR="00BE0539" w:rsidRPr="00DC2757" w14:paraId="463DE7EE" w14:textId="77777777" w:rsidTr="00E750DA">
        <w:trPr>
          <w:trHeight w:val="260"/>
          <w:ins w:id="3702" w:author="Commodore, Sarah" w:date="2023-03-30T13:25:00Z"/>
        </w:trPr>
        <w:tc>
          <w:tcPr>
            <w:tcW w:w="0" w:type="auto"/>
            <w:tcBorders>
              <w:top w:val="nil"/>
              <w:left w:val="nil"/>
              <w:bottom w:val="nil"/>
              <w:right w:val="nil"/>
            </w:tcBorders>
            <w:shd w:val="clear" w:color="auto" w:fill="auto"/>
            <w:noWrap/>
            <w:vAlign w:val="bottom"/>
            <w:hideMark/>
          </w:tcPr>
          <w:p w14:paraId="42788CAA" w14:textId="77777777" w:rsidR="00BE0539" w:rsidRPr="00DC2757" w:rsidRDefault="00BE0539" w:rsidP="00E750DA">
            <w:pPr>
              <w:spacing w:after="0" w:line="240" w:lineRule="auto"/>
              <w:rPr>
                <w:ins w:id="3703" w:author="Commodore, Sarah" w:date="2023-03-30T13:25:00Z"/>
                <w:rFonts w:ascii="Calibri" w:eastAsia="Times New Roman" w:hAnsi="Calibri" w:cs="Calibri"/>
                <w:color w:val="000000"/>
                <w:sz w:val="20"/>
                <w:szCs w:val="20"/>
              </w:rPr>
            </w:pPr>
            <w:ins w:id="3704" w:author="Commodore, Sarah" w:date="2023-03-30T13:25:00Z">
              <w:r w:rsidRPr="00DC2757">
                <w:rPr>
                  <w:rFonts w:ascii="Calibri" w:eastAsia="Times New Roman" w:hAnsi="Calibri" w:cs="Calibri"/>
                  <w:color w:val="000000"/>
                  <w:sz w:val="20"/>
                  <w:szCs w:val="20"/>
                </w:rPr>
                <w:lastRenderedPageBreak/>
                <w:t>ENSG00000138587.6</w:t>
              </w:r>
            </w:ins>
          </w:p>
        </w:tc>
        <w:tc>
          <w:tcPr>
            <w:tcW w:w="0" w:type="auto"/>
            <w:tcBorders>
              <w:top w:val="nil"/>
              <w:left w:val="nil"/>
              <w:bottom w:val="nil"/>
              <w:right w:val="nil"/>
            </w:tcBorders>
            <w:shd w:val="clear" w:color="auto" w:fill="auto"/>
            <w:noWrap/>
            <w:vAlign w:val="bottom"/>
            <w:hideMark/>
          </w:tcPr>
          <w:p w14:paraId="25B92290" w14:textId="77777777" w:rsidR="00BE0539" w:rsidRPr="00DC2757" w:rsidRDefault="00BE0539" w:rsidP="00E750DA">
            <w:pPr>
              <w:spacing w:after="0" w:line="240" w:lineRule="auto"/>
              <w:rPr>
                <w:ins w:id="3705" w:author="Commodore, Sarah" w:date="2023-03-30T13:25:00Z"/>
                <w:rFonts w:ascii="Calibri" w:eastAsia="Times New Roman" w:hAnsi="Calibri" w:cs="Calibri"/>
                <w:color w:val="000000"/>
                <w:sz w:val="20"/>
                <w:szCs w:val="20"/>
              </w:rPr>
            </w:pPr>
            <w:ins w:id="3706" w:author="Commodore, Sarah" w:date="2023-03-30T13:25:00Z">
              <w:r w:rsidRPr="00DC2757">
                <w:rPr>
                  <w:rFonts w:ascii="Calibri" w:eastAsia="Times New Roman" w:hAnsi="Calibri" w:cs="Calibri"/>
                  <w:color w:val="000000"/>
                  <w:sz w:val="20"/>
                  <w:szCs w:val="20"/>
                </w:rPr>
                <w:t>MNS1</w:t>
              </w:r>
            </w:ins>
          </w:p>
        </w:tc>
        <w:tc>
          <w:tcPr>
            <w:tcW w:w="0" w:type="auto"/>
            <w:tcBorders>
              <w:top w:val="nil"/>
              <w:left w:val="nil"/>
              <w:bottom w:val="nil"/>
              <w:right w:val="nil"/>
            </w:tcBorders>
            <w:shd w:val="clear" w:color="auto" w:fill="auto"/>
            <w:noWrap/>
            <w:vAlign w:val="bottom"/>
            <w:hideMark/>
          </w:tcPr>
          <w:p w14:paraId="4A6FA8C2" w14:textId="77777777" w:rsidR="00BE0539" w:rsidRPr="00DC2757" w:rsidRDefault="00BE0539" w:rsidP="00E750DA">
            <w:pPr>
              <w:spacing w:after="0" w:line="240" w:lineRule="auto"/>
              <w:jc w:val="center"/>
              <w:rPr>
                <w:ins w:id="3707" w:author="Commodore, Sarah" w:date="2023-03-30T13:25:00Z"/>
                <w:rFonts w:ascii="Calibri" w:eastAsia="Times New Roman" w:hAnsi="Calibri" w:cs="Calibri"/>
                <w:color w:val="000000"/>
                <w:sz w:val="20"/>
                <w:szCs w:val="20"/>
              </w:rPr>
            </w:pPr>
            <w:ins w:id="3708"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8A9E807" w14:textId="77777777" w:rsidR="00BE0539" w:rsidRPr="00DC2757" w:rsidRDefault="00BE0539" w:rsidP="00E750DA">
            <w:pPr>
              <w:spacing w:after="0" w:line="240" w:lineRule="auto"/>
              <w:jc w:val="center"/>
              <w:rPr>
                <w:ins w:id="3709" w:author="Commodore, Sarah" w:date="2023-03-30T13:25:00Z"/>
                <w:rFonts w:ascii="Calibri" w:eastAsia="Times New Roman" w:hAnsi="Calibri" w:cs="Calibri"/>
                <w:color w:val="000000"/>
                <w:sz w:val="20"/>
                <w:szCs w:val="20"/>
              </w:rPr>
            </w:pPr>
            <w:ins w:id="3710" w:author="Commodore, Sarah" w:date="2023-03-30T13:25:00Z">
              <w:r w:rsidRPr="00DC2757">
                <w:rPr>
                  <w:rFonts w:ascii="Calibri" w:eastAsia="Times New Roman" w:hAnsi="Calibri" w:cs="Calibri"/>
                  <w:color w:val="000000"/>
                  <w:sz w:val="20"/>
                  <w:szCs w:val="20"/>
                </w:rPr>
                <w:t>7.5E-11</w:t>
              </w:r>
            </w:ins>
          </w:p>
        </w:tc>
        <w:tc>
          <w:tcPr>
            <w:tcW w:w="0" w:type="auto"/>
            <w:tcBorders>
              <w:top w:val="nil"/>
              <w:left w:val="nil"/>
              <w:bottom w:val="nil"/>
              <w:right w:val="nil"/>
            </w:tcBorders>
            <w:shd w:val="clear" w:color="auto" w:fill="auto"/>
            <w:noWrap/>
            <w:vAlign w:val="bottom"/>
            <w:hideMark/>
          </w:tcPr>
          <w:p w14:paraId="69372E4E" w14:textId="77777777" w:rsidR="00BE0539" w:rsidRPr="00DC2757" w:rsidRDefault="00BE0539" w:rsidP="00E750DA">
            <w:pPr>
              <w:spacing w:after="0" w:line="240" w:lineRule="auto"/>
              <w:jc w:val="center"/>
              <w:rPr>
                <w:ins w:id="3711" w:author="Commodore, Sarah" w:date="2023-03-30T13:25:00Z"/>
                <w:rFonts w:ascii="Calibri" w:eastAsia="Times New Roman" w:hAnsi="Calibri" w:cs="Calibri"/>
                <w:color w:val="000000"/>
                <w:sz w:val="20"/>
                <w:szCs w:val="20"/>
              </w:rPr>
            </w:pPr>
            <w:ins w:id="3712" w:author="Commodore, Sarah" w:date="2023-03-30T13:25:00Z">
              <w:r w:rsidRPr="00DC2757">
                <w:rPr>
                  <w:rFonts w:ascii="Calibri" w:eastAsia="Times New Roman" w:hAnsi="Calibri" w:cs="Calibri"/>
                  <w:color w:val="000000"/>
                  <w:sz w:val="20"/>
                  <w:szCs w:val="20"/>
                </w:rPr>
                <w:t>1.8E-09</w:t>
              </w:r>
            </w:ins>
          </w:p>
        </w:tc>
        <w:tc>
          <w:tcPr>
            <w:tcW w:w="0" w:type="auto"/>
            <w:tcBorders>
              <w:top w:val="nil"/>
              <w:left w:val="nil"/>
              <w:bottom w:val="nil"/>
              <w:right w:val="nil"/>
            </w:tcBorders>
            <w:shd w:val="clear" w:color="auto" w:fill="auto"/>
            <w:noWrap/>
            <w:vAlign w:val="bottom"/>
            <w:hideMark/>
          </w:tcPr>
          <w:p w14:paraId="04F85768" w14:textId="77777777" w:rsidR="00BE0539" w:rsidRPr="00DC2757" w:rsidRDefault="00BE0539" w:rsidP="00E750DA">
            <w:pPr>
              <w:spacing w:after="0" w:line="240" w:lineRule="auto"/>
              <w:jc w:val="center"/>
              <w:rPr>
                <w:ins w:id="3713" w:author="Commodore, Sarah" w:date="2023-03-30T13:25:00Z"/>
                <w:rFonts w:ascii="Calibri" w:eastAsia="Times New Roman" w:hAnsi="Calibri" w:cs="Calibri"/>
                <w:color w:val="FF0000"/>
                <w:sz w:val="20"/>
                <w:szCs w:val="20"/>
              </w:rPr>
            </w:pPr>
            <w:ins w:id="3714" w:author="Commodore, Sarah" w:date="2023-03-30T13:25:00Z">
              <w:r w:rsidRPr="00DC2757">
                <w:rPr>
                  <w:rFonts w:ascii="Calibri" w:eastAsia="Times New Roman" w:hAnsi="Calibri" w:cs="Calibri"/>
                  <w:color w:val="FF0000"/>
                  <w:sz w:val="20"/>
                  <w:szCs w:val="20"/>
                </w:rPr>
                <w:t>*</w:t>
              </w:r>
            </w:ins>
          </w:p>
        </w:tc>
      </w:tr>
      <w:tr w:rsidR="00BE0539" w:rsidRPr="00DC2757" w14:paraId="47773DEC" w14:textId="77777777" w:rsidTr="00E750DA">
        <w:trPr>
          <w:trHeight w:val="260"/>
          <w:ins w:id="3715" w:author="Commodore, Sarah" w:date="2023-03-30T13:25:00Z"/>
        </w:trPr>
        <w:tc>
          <w:tcPr>
            <w:tcW w:w="0" w:type="auto"/>
            <w:tcBorders>
              <w:top w:val="nil"/>
              <w:left w:val="nil"/>
              <w:bottom w:val="nil"/>
              <w:right w:val="nil"/>
            </w:tcBorders>
            <w:shd w:val="clear" w:color="auto" w:fill="auto"/>
            <w:noWrap/>
            <w:vAlign w:val="bottom"/>
            <w:hideMark/>
          </w:tcPr>
          <w:p w14:paraId="4FF76350" w14:textId="77777777" w:rsidR="00BE0539" w:rsidRPr="00DC2757" w:rsidRDefault="00BE0539" w:rsidP="00E750DA">
            <w:pPr>
              <w:spacing w:after="0" w:line="240" w:lineRule="auto"/>
              <w:rPr>
                <w:ins w:id="3716" w:author="Commodore, Sarah" w:date="2023-03-30T13:25:00Z"/>
                <w:rFonts w:ascii="Calibri" w:eastAsia="Times New Roman" w:hAnsi="Calibri" w:cs="Calibri"/>
                <w:color w:val="000000"/>
                <w:sz w:val="20"/>
                <w:szCs w:val="20"/>
              </w:rPr>
            </w:pPr>
            <w:ins w:id="3717" w:author="Commodore, Sarah" w:date="2023-03-30T13:25:00Z">
              <w:r w:rsidRPr="00DC2757">
                <w:rPr>
                  <w:rFonts w:ascii="Calibri" w:eastAsia="Times New Roman" w:hAnsi="Calibri" w:cs="Calibri"/>
                  <w:color w:val="000000"/>
                  <w:sz w:val="20"/>
                  <w:szCs w:val="20"/>
                </w:rPr>
                <w:t>ENSG00000116032.5</w:t>
              </w:r>
            </w:ins>
          </w:p>
        </w:tc>
        <w:tc>
          <w:tcPr>
            <w:tcW w:w="0" w:type="auto"/>
            <w:tcBorders>
              <w:top w:val="nil"/>
              <w:left w:val="nil"/>
              <w:bottom w:val="nil"/>
              <w:right w:val="nil"/>
            </w:tcBorders>
            <w:shd w:val="clear" w:color="auto" w:fill="auto"/>
            <w:noWrap/>
            <w:vAlign w:val="bottom"/>
            <w:hideMark/>
          </w:tcPr>
          <w:p w14:paraId="60A9C356" w14:textId="77777777" w:rsidR="00BE0539" w:rsidRPr="00DC2757" w:rsidRDefault="00BE0539" w:rsidP="00E750DA">
            <w:pPr>
              <w:spacing w:after="0" w:line="240" w:lineRule="auto"/>
              <w:rPr>
                <w:ins w:id="3718" w:author="Commodore, Sarah" w:date="2023-03-30T13:25:00Z"/>
                <w:rFonts w:ascii="Calibri" w:eastAsia="Times New Roman" w:hAnsi="Calibri" w:cs="Calibri"/>
                <w:color w:val="000000"/>
                <w:sz w:val="20"/>
                <w:szCs w:val="20"/>
              </w:rPr>
            </w:pPr>
            <w:ins w:id="3719" w:author="Commodore, Sarah" w:date="2023-03-30T13:25:00Z">
              <w:r w:rsidRPr="00DC2757">
                <w:rPr>
                  <w:rFonts w:ascii="Calibri" w:eastAsia="Times New Roman" w:hAnsi="Calibri" w:cs="Calibri"/>
                  <w:color w:val="000000"/>
                  <w:sz w:val="20"/>
                  <w:szCs w:val="20"/>
                </w:rPr>
                <w:t>GRIN3B</w:t>
              </w:r>
            </w:ins>
          </w:p>
        </w:tc>
        <w:tc>
          <w:tcPr>
            <w:tcW w:w="0" w:type="auto"/>
            <w:tcBorders>
              <w:top w:val="nil"/>
              <w:left w:val="nil"/>
              <w:bottom w:val="nil"/>
              <w:right w:val="nil"/>
            </w:tcBorders>
            <w:shd w:val="clear" w:color="auto" w:fill="auto"/>
            <w:noWrap/>
            <w:vAlign w:val="bottom"/>
            <w:hideMark/>
          </w:tcPr>
          <w:p w14:paraId="6BB79AD3" w14:textId="77777777" w:rsidR="00BE0539" w:rsidRPr="00DC2757" w:rsidRDefault="00BE0539" w:rsidP="00E750DA">
            <w:pPr>
              <w:spacing w:after="0" w:line="240" w:lineRule="auto"/>
              <w:jc w:val="center"/>
              <w:rPr>
                <w:ins w:id="3720" w:author="Commodore, Sarah" w:date="2023-03-30T13:25:00Z"/>
                <w:rFonts w:ascii="Calibri" w:eastAsia="Times New Roman" w:hAnsi="Calibri" w:cs="Calibri"/>
                <w:color w:val="000000"/>
                <w:sz w:val="20"/>
                <w:szCs w:val="20"/>
              </w:rPr>
            </w:pPr>
            <w:ins w:id="3721"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DBB6FA8" w14:textId="77777777" w:rsidR="00BE0539" w:rsidRPr="00DC2757" w:rsidRDefault="00BE0539" w:rsidP="00E750DA">
            <w:pPr>
              <w:spacing w:after="0" w:line="240" w:lineRule="auto"/>
              <w:jc w:val="center"/>
              <w:rPr>
                <w:ins w:id="3722" w:author="Commodore, Sarah" w:date="2023-03-30T13:25:00Z"/>
                <w:rFonts w:ascii="Calibri" w:eastAsia="Times New Roman" w:hAnsi="Calibri" w:cs="Calibri"/>
                <w:color w:val="000000"/>
                <w:sz w:val="20"/>
                <w:szCs w:val="20"/>
              </w:rPr>
            </w:pPr>
            <w:ins w:id="3723" w:author="Commodore, Sarah" w:date="2023-03-30T13:25: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1AB78C86" w14:textId="77777777" w:rsidR="00BE0539" w:rsidRPr="00DC2757" w:rsidRDefault="00BE0539" w:rsidP="00E750DA">
            <w:pPr>
              <w:spacing w:after="0" w:line="240" w:lineRule="auto"/>
              <w:jc w:val="center"/>
              <w:rPr>
                <w:ins w:id="3724" w:author="Commodore, Sarah" w:date="2023-03-30T13:25:00Z"/>
                <w:rFonts w:ascii="Calibri" w:eastAsia="Times New Roman" w:hAnsi="Calibri" w:cs="Calibri"/>
                <w:color w:val="000000"/>
                <w:sz w:val="20"/>
                <w:szCs w:val="20"/>
              </w:rPr>
            </w:pPr>
            <w:ins w:id="3725" w:author="Commodore, Sarah" w:date="2023-03-30T13:25: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0E96BA56" w14:textId="77777777" w:rsidR="00BE0539" w:rsidRPr="00DC2757" w:rsidRDefault="00BE0539" w:rsidP="00E750DA">
            <w:pPr>
              <w:spacing w:after="0" w:line="240" w:lineRule="auto"/>
              <w:jc w:val="center"/>
              <w:rPr>
                <w:ins w:id="3726" w:author="Commodore, Sarah" w:date="2023-03-30T13:25:00Z"/>
                <w:rFonts w:ascii="Calibri" w:eastAsia="Times New Roman" w:hAnsi="Calibri" w:cs="Calibri"/>
                <w:color w:val="FF0000"/>
                <w:sz w:val="20"/>
                <w:szCs w:val="20"/>
              </w:rPr>
            </w:pPr>
            <w:ins w:id="3727" w:author="Commodore, Sarah" w:date="2023-03-30T13:25:00Z">
              <w:r w:rsidRPr="00DC2757">
                <w:rPr>
                  <w:rFonts w:ascii="Calibri" w:eastAsia="Times New Roman" w:hAnsi="Calibri" w:cs="Calibri"/>
                  <w:color w:val="FF0000"/>
                  <w:sz w:val="20"/>
                  <w:szCs w:val="20"/>
                </w:rPr>
                <w:t>*</w:t>
              </w:r>
            </w:ins>
          </w:p>
        </w:tc>
      </w:tr>
      <w:tr w:rsidR="00BE0539" w:rsidRPr="00DC2757" w14:paraId="4A9E55AF" w14:textId="77777777" w:rsidTr="00E750DA">
        <w:trPr>
          <w:trHeight w:val="260"/>
          <w:ins w:id="3728" w:author="Commodore, Sarah" w:date="2023-03-30T13:25:00Z"/>
        </w:trPr>
        <w:tc>
          <w:tcPr>
            <w:tcW w:w="0" w:type="auto"/>
            <w:tcBorders>
              <w:top w:val="nil"/>
              <w:left w:val="nil"/>
              <w:bottom w:val="nil"/>
              <w:right w:val="nil"/>
            </w:tcBorders>
            <w:shd w:val="clear" w:color="auto" w:fill="auto"/>
            <w:noWrap/>
            <w:vAlign w:val="bottom"/>
            <w:hideMark/>
          </w:tcPr>
          <w:p w14:paraId="448F67EB" w14:textId="77777777" w:rsidR="00BE0539" w:rsidRPr="00DC2757" w:rsidRDefault="00BE0539" w:rsidP="00E750DA">
            <w:pPr>
              <w:spacing w:after="0" w:line="240" w:lineRule="auto"/>
              <w:rPr>
                <w:ins w:id="3729" w:author="Commodore, Sarah" w:date="2023-03-30T13:25:00Z"/>
                <w:rFonts w:ascii="Calibri" w:eastAsia="Times New Roman" w:hAnsi="Calibri" w:cs="Calibri"/>
                <w:color w:val="000000"/>
                <w:sz w:val="20"/>
                <w:szCs w:val="20"/>
              </w:rPr>
            </w:pPr>
            <w:ins w:id="3730" w:author="Commodore, Sarah" w:date="2023-03-30T13:25:00Z">
              <w:r w:rsidRPr="00DC2757">
                <w:rPr>
                  <w:rFonts w:ascii="Calibri" w:eastAsia="Times New Roman" w:hAnsi="Calibri" w:cs="Calibri"/>
                  <w:color w:val="000000"/>
                  <w:sz w:val="20"/>
                  <w:szCs w:val="20"/>
                </w:rPr>
                <w:t>ENSG00000270765.6</w:t>
              </w:r>
            </w:ins>
          </w:p>
        </w:tc>
        <w:tc>
          <w:tcPr>
            <w:tcW w:w="0" w:type="auto"/>
            <w:tcBorders>
              <w:top w:val="nil"/>
              <w:left w:val="nil"/>
              <w:bottom w:val="nil"/>
              <w:right w:val="nil"/>
            </w:tcBorders>
            <w:shd w:val="clear" w:color="auto" w:fill="auto"/>
            <w:noWrap/>
            <w:vAlign w:val="bottom"/>
            <w:hideMark/>
          </w:tcPr>
          <w:p w14:paraId="4C926C66" w14:textId="77777777" w:rsidR="00BE0539" w:rsidRPr="00DC2757" w:rsidRDefault="00BE0539" w:rsidP="00E750DA">
            <w:pPr>
              <w:spacing w:after="0" w:line="240" w:lineRule="auto"/>
              <w:rPr>
                <w:ins w:id="3731" w:author="Commodore, Sarah" w:date="2023-03-30T13:25:00Z"/>
                <w:rFonts w:ascii="Calibri" w:eastAsia="Times New Roman" w:hAnsi="Calibri" w:cs="Calibri"/>
                <w:color w:val="000000"/>
                <w:sz w:val="20"/>
                <w:szCs w:val="20"/>
              </w:rPr>
            </w:pPr>
            <w:ins w:id="3732" w:author="Commodore, Sarah" w:date="2023-03-30T13:25:00Z">
              <w:r w:rsidRPr="00DC2757">
                <w:rPr>
                  <w:rFonts w:ascii="Calibri" w:eastAsia="Times New Roman" w:hAnsi="Calibri" w:cs="Calibri"/>
                  <w:color w:val="000000"/>
                  <w:sz w:val="20"/>
                  <w:szCs w:val="20"/>
                </w:rPr>
                <w:t>GAS2L2</w:t>
              </w:r>
            </w:ins>
          </w:p>
        </w:tc>
        <w:tc>
          <w:tcPr>
            <w:tcW w:w="0" w:type="auto"/>
            <w:tcBorders>
              <w:top w:val="nil"/>
              <w:left w:val="nil"/>
              <w:bottom w:val="nil"/>
              <w:right w:val="nil"/>
            </w:tcBorders>
            <w:shd w:val="clear" w:color="auto" w:fill="auto"/>
            <w:noWrap/>
            <w:vAlign w:val="bottom"/>
            <w:hideMark/>
          </w:tcPr>
          <w:p w14:paraId="28557094" w14:textId="77777777" w:rsidR="00BE0539" w:rsidRPr="00DC2757" w:rsidRDefault="00BE0539" w:rsidP="00E750DA">
            <w:pPr>
              <w:spacing w:after="0" w:line="240" w:lineRule="auto"/>
              <w:jc w:val="center"/>
              <w:rPr>
                <w:ins w:id="3733" w:author="Commodore, Sarah" w:date="2023-03-30T13:25:00Z"/>
                <w:rFonts w:ascii="Calibri" w:eastAsia="Times New Roman" w:hAnsi="Calibri" w:cs="Calibri"/>
                <w:color w:val="000000"/>
                <w:sz w:val="20"/>
                <w:szCs w:val="20"/>
              </w:rPr>
            </w:pPr>
            <w:ins w:id="3734"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0CCAA57" w14:textId="77777777" w:rsidR="00BE0539" w:rsidRPr="00DC2757" w:rsidRDefault="00BE0539" w:rsidP="00E750DA">
            <w:pPr>
              <w:spacing w:after="0" w:line="240" w:lineRule="auto"/>
              <w:jc w:val="center"/>
              <w:rPr>
                <w:ins w:id="3735" w:author="Commodore, Sarah" w:date="2023-03-30T13:25:00Z"/>
                <w:rFonts w:ascii="Calibri" w:eastAsia="Times New Roman" w:hAnsi="Calibri" w:cs="Calibri"/>
                <w:color w:val="000000"/>
                <w:sz w:val="20"/>
                <w:szCs w:val="20"/>
              </w:rPr>
            </w:pPr>
            <w:ins w:id="3736" w:author="Commodore, Sarah" w:date="2023-03-30T13:25:00Z">
              <w:r w:rsidRPr="00DC2757">
                <w:rPr>
                  <w:rFonts w:ascii="Calibri" w:eastAsia="Times New Roman" w:hAnsi="Calibri" w:cs="Calibri"/>
                  <w:color w:val="000000"/>
                  <w:sz w:val="20"/>
                  <w:szCs w:val="20"/>
                </w:rPr>
                <w:t>2.3E-11</w:t>
              </w:r>
            </w:ins>
          </w:p>
        </w:tc>
        <w:tc>
          <w:tcPr>
            <w:tcW w:w="0" w:type="auto"/>
            <w:tcBorders>
              <w:top w:val="nil"/>
              <w:left w:val="nil"/>
              <w:bottom w:val="nil"/>
              <w:right w:val="nil"/>
            </w:tcBorders>
            <w:shd w:val="clear" w:color="auto" w:fill="auto"/>
            <w:noWrap/>
            <w:vAlign w:val="bottom"/>
            <w:hideMark/>
          </w:tcPr>
          <w:p w14:paraId="76AFBDDE" w14:textId="77777777" w:rsidR="00BE0539" w:rsidRPr="00DC2757" w:rsidRDefault="00BE0539" w:rsidP="00E750DA">
            <w:pPr>
              <w:spacing w:after="0" w:line="240" w:lineRule="auto"/>
              <w:jc w:val="center"/>
              <w:rPr>
                <w:ins w:id="3737" w:author="Commodore, Sarah" w:date="2023-03-30T13:25:00Z"/>
                <w:rFonts w:ascii="Calibri" w:eastAsia="Times New Roman" w:hAnsi="Calibri" w:cs="Calibri"/>
                <w:color w:val="000000"/>
                <w:sz w:val="20"/>
                <w:szCs w:val="20"/>
              </w:rPr>
            </w:pPr>
            <w:ins w:id="3738" w:author="Commodore, Sarah" w:date="2023-03-30T13:25:00Z">
              <w:r w:rsidRPr="00DC2757">
                <w:rPr>
                  <w:rFonts w:ascii="Calibri" w:eastAsia="Times New Roman" w:hAnsi="Calibri" w:cs="Calibri"/>
                  <w:color w:val="000000"/>
                  <w:sz w:val="20"/>
                  <w:szCs w:val="20"/>
                </w:rPr>
                <w:t>6.4E-10</w:t>
              </w:r>
            </w:ins>
          </w:p>
        </w:tc>
        <w:tc>
          <w:tcPr>
            <w:tcW w:w="0" w:type="auto"/>
            <w:tcBorders>
              <w:top w:val="nil"/>
              <w:left w:val="nil"/>
              <w:bottom w:val="nil"/>
              <w:right w:val="nil"/>
            </w:tcBorders>
            <w:shd w:val="clear" w:color="auto" w:fill="auto"/>
            <w:noWrap/>
            <w:vAlign w:val="bottom"/>
            <w:hideMark/>
          </w:tcPr>
          <w:p w14:paraId="4F13EE00" w14:textId="77777777" w:rsidR="00BE0539" w:rsidRPr="00DC2757" w:rsidRDefault="00BE0539" w:rsidP="00E750DA">
            <w:pPr>
              <w:spacing w:after="0" w:line="240" w:lineRule="auto"/>
              <w:jc w:val="center"/>
              <w:rPr>
                <w:ins w:id="3739" w:author="Commodore, Sarah" w:date="2023-03-30T13:25:00Z"/>
                <w:rFonts w:ascii="Calibri" w:eastAsia="Times New Roman" w:hAnsi="Calibri" w:cs="Calibri"/>
                <w:color w:val="FF0000"/>
                <w:sz w:val="20"/>
                <w:szCs w:val="20"/>
              </w:rPr>
            </w:pPr>
            <w:ins w:id="3740" w:author="Commodore, Sarah" w:date="2023-03-30T13:25:00Z">
              <w:r w:rsidRPr="00DC2757">
                <w:rPr>
                  <w:rFonts w:ascii="Calibri" w:eastAsia="Times New Roman" w:hAnsi="Calibri" w:cs="Calibri"/>
                  <w:color w:val="FF0000"/>
                  <w:sz w:val="20"/>
                  <w:szCs w:val="20"/>
                </w:rPr>
                <w:t>*</w:t>
              </w:r>
            </w:ins>
          </w:p>
        </w:tc>
      </w:tr>
      <w:tr w:rsidR="00BE0539" w:rsidRPr="00DC2757" w14:paraId="0CD6C30C" w14:textId="77777777" w:rsidTr="00E750DA">
        <w:trPr>
          <w:trHeight w:val="260"/>
          <w:ins w:id="3741" w:author="Commodore, Sarah" w:date="2023-03-30T13:25:00Z"/>
        </w:trPr>
        <w:tc>
          <w:tcPr>
            <w:tcW w:w="0" w:type="auto"/>
            <w:tcBorders>
              <w:top w:val="nil"/>
              <w:left w:val="nil"/>
              <w:bottom w:val="nil"/>
              <w:right w:val="nil"/>
            </w:tcBorders>
            <w:shd w:val="clear" w:color="auto" w:fill="auto"/>
            <w:noWrap/>
            <w:vAlign w:val="bottom"/>
            <w:hideMark/>
          </w:tcPr>
          <w:p w14:paraId="3749F2B1" w14:textId="77777777" w:rsidR="00BE0539" w:rsidRPr="00DC2757" w:rsidRDefault="00BE0539" w:rsidP="00E750DA">
            <w:pPr>
              <w:spacing w:after="0" w:line="240" w:lineRule="auto"/>
              <w:rPr>
                <w:ins w:id="3742" w:author="Commodore, Sarah" w:date="2023-03-30T13:25:00Z"/>
                <w:rFonts w:ascii="Calibri" w:eastAsia="Times New Roman" w:hAnsi="Calibri" w:cs="Calibri"/>
                <w:color w:val="000000"/>
                <w:sz w:val="20"/>
                <w:szCs w:val="20"/>
              </w:rPr>
            </w:pPr>
            <w:ins w:id="3743" w:author="Commodore, Sarah" w:date="2023-03-30T13:25:00Z">
              <w:r w:rsidRPr="00DC2757">
                <w:rPr>
                  <w:rFonts w:ascii="Calibri" w:eastAsia="Times New Roman" w:hAnsi="Calibri" w:cs="Calibri"/>
                  <w:color w:val="000000"/>
                  <w:sz w:val="20"/>
                  <w:szCs w:val="20"/>
                </w:rPr>
                <w:t>ENSG00000132259.13</w:t>
              </w:r>
            </w:ins>
          </w:p>
        </w:tc>
        <w:tc>
          <w:tcPr>
            <w:tcW w:w="0" w:type="auto"/>
            <w:tcBorders>
              <w:top w:val="nil"/>
              <w:left w:val="nil"/>
              <w:bottom w:val="nil"/>
              <w:right w:val="nil"/>
            </w:tcBorders>
            <w:shd w:val="clear" w:color="auto" w:fill="auto"/>
            <w:noWrap/>
            <w:vAlign w:val="bottom"/>
            <w:hideMark/>
          </w:tcPr>
          <w:p w14:paraId="2AF03B28" w14:textId="77777777" w:rsidR="00BE0539" w:rsidRPr="00DC2757" w:rsidRDefault="00BE0539" w:rsidP="00E750DA">
            <w:pPr>
              <w:spacing w:after="0" w:line="240" w:lineRule="auto"/>
              <w:rPr>
                <w:ins w:id="3744" w:author="Commodore, Sarah" w:date="2023-03-30T13:25:00Z"/>
                <w:rFonts w:ascii="Calibri" w:eastAsia="Times New Roman" w:hAnsi="Calibri" w:cs="Calibri"/>
                <w:color w:val="000000"/>
                <w:sz w:val="20"/>
                <w:szCs w:val="20"/>
              </w:rPr>
            </w:pPr>
            <w:ins w:id="3745" w:author="Commodore, Sarah" w:date="2023-03-30T13:25:00Z">
              <w:r w:rsidRPr="00DC2757">
                <w:rPr>
                  <w:rFonts w:ascii="Calibri" w:eastAsia="Times New Roman" w:hAnsi="Calibri" w:cs="Calibri"/>
                  <w:color w:val="000000"/>
                  <w:sz w:val="20"/>
                  <w:szCs w:val="20"/>
                </w:rPr>
                <w:t>CNGA4</w:t>
              </w:r>
            </w:ins>
          </w:p>
        </w:tc>
        <w:tc>
          <w:tcPr>
            <w:tcW w:w="0" w:type="auto"/>
            <w:tcBorders>
              <w:top w:val="nil"/>
              <w:left w:val="nil"/>
              <w:bottom w:val="nil"/>
              <w:right w:val="nil"/>
            </w:tcBorders>
            <w:shd w:val="clear" w:color="auto" w:fill="auto"/>
            <w:noWrap/>
            <w:vAlign w:val="bottom"/>
            <w:hideMark/>
          </w:tcPr>
          <w:p w14:paraId="5D1A329D" w14:textId="77777777" w:rsidR="00BE0539" w:rsidRPr="00DC2757" w:rsidRDefault="00BE0539" w:rsidP="00E750DA">
            <w:pPr>
              <w:spacing w:after="0" w:line="240" w:lineRule="auto"/>
              <w:jc w:val="center"/>
              <w:rPr>
                <w:ins w:id="3746" w:author="Commodore, Sarah" w:date="2023-03-30T13:25:00Z"/>
                <w:rFonts w:ascii="Calibri" w:eastAsia="Times New Roman" w:hAnsi="Calibri" w:cs="Calibri"/>
                <w:color w:val="000000"/>
                <w:sz w:val="20"/>
                <w:szCs w:val="20"/>
              </w:rPr>
            </w:pPr>
            <w:ins w:id="3747"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1149D02" w14:textId="77777777" w:rsidR="00BE0539" w:rsidRPr="00DC2757" w:rsidRDefault="00BE0539" w:rsidP="00E750DA">
            <w:pPr>
              <w:spacing w:after="0" w:line="240" w:lineRule="auto"/>
              <w:jc w:val="center"/>
              <w:rPr>
                <w:ins w:id="3748" w:author="Commodore, Sarah" w:date="2023-03-30T13:25:00Z"/>
                <w:rFonts w:ascii="Calibri" w:eastAsia="Times New Roman" w:hAnsi="Calibri" w:cs="Calibri"/>
                <w:color w:val="000000"/>
                <w:sz w:val="20"/>
                <w:szCs w:val="20"/>
              </w:rPr>
            </w:pPr>
            <w:ins w:id="3749" w:author="Commodore, Sarah" w:date="2023-03-30T13:25:00Z">
              <w:r w:rsidRPr="00DC2757">
                <w:rPr>
                  <w:rFonts w:ascii="Calibri" w:eastAsia="Times New Roman" w:hAnsi="Calibri" w:cs="Calibri"/>
                  <w:color w:val="000000"/>
                  <w:sz w:val="20"/>
                  <w:szCs w:val="20"/>
                </w:rPr>
                <w:t>2.5E-11</w:t>
              </w:r>
            </w:ins>
          </w:p>
        </w:tc>
        <w:tc>
          <w:tcPr>
            <w:tcW w:w="0" w:type="auto"/>
            <w:tcBorders>
              <w:top w:val="nil"/>
              <w:left w:val="nil"/>
              <w:bottom w:val="nil"/>
              <w:right w:val="nil"/>
            </w:tcBorders>
            <w:shd w:val="clear" w:color="auto" w:fill="auto"/>
            <w:noWrap/>
            <w:vAlign w:val="bottom"/>
            <w:hideMark/>
          </w:tcPr>
          <w:p w14:paraId="1ED825C1" w14:textId="77777777" w:rsidR="00BE0539" w:rsidRPr="00DC2757" w:rsidRDefault="00BE0539" w:rsidP="00E750DA">
            <w:pPr>
              <w:spacing w:after="0" w:line="240" w:lineRule="auto"/>
              <w:jc w:val="center"/>
              <w:rPr>
                <w:ins w:id="3750" w:author="Commodore, Sarah" w:date="2023-03-30T13:25:00Z"/>
                <w:rFonts w:ascii="Calibri" w:eastAsia="Times New Roman" w:hAnsi="Calibri" w:cs="Calibri"/>
                <w:color w:val="000000"/>
                <w:sz w:val="20"/>
                <w:szCs w:val="20"/>
              </w:rPr>
            </w:pPr>
            <w:ins w:id="3751" w:author="Commodore, Sarah" w:date="2023-03-30T13:25:00Z">
              <w:r w:rsidRPr="00DC2757">
                <w:rPr>
                  <w:rFonts w:ascii="Calibri" w:eastAsia="Times New Roman" w:hAnsi="Calibri" w:cs="Calibri"/>
                  <w:color w:val="000000"/>
                  <w:sz w:val="20"/>
                  <w:szCs w:val="20"/>
                </w:rPr>
                <w:t>6.8E-10</w:t>
              </w:r>
            </w:ins>
          </w:p>
        </w:tc>
        <w:tc>
          <w:tcPr>
            <w:tcW w:w="0" w:type="auto"/>
            <w:tcBorders>
              <w:top w:val="nil"/>
              <w:left w:val="nil"/>
              <w:bottom w:val="nil"/>
              <w:right w:val="nil"/>
            </w:tcBorders>
            <w:shd w:val="clear" w:color="auto" w:fill="auto"/>
            <w:noWrap/>
            <w:vAlign w:val="bottom"/>
            <w:hideMark/>
          </w:tcPr>
          <w:p w14:paraId="652D104A" w14:textId="77777777" w:rsidR="00BE0539" w:rsidRPr="00DC2757" w:rsidRDefault="00BE0539" w:rsidP="00E750DA">
            <w:pPr>
              <w:spacing w:after="0" w:line="240" w:lineRule="auto"/>
              <w:jc w:val="center"/>
              <w:rPr>
                <w:ins w:id="3752" w:author="Commodore, Sarah" w:date="2023-03-30T13:25:00Z"/>
                <w:rFonts w:ascii="Calibri" w:eastAsia="Times New Roman" w:hAnsi="Calibri" w:cs="Calibri"/>
                <w:color w:val="FF0000"/>
                <w:sz w:val="20"/>
                <w:szCs w:val="20"/>
              </w:rPr>
            </w:pPr>
            <w:ins w:id="3753" w:author="Commodore, Sarah" w:date="2023-03-30T13:25:00Z">
              <w:r w:rsidRPr="00DC2757">
                <w:rPr>
                  <w:rFonts w:ascii="Calibri" w:eastAsia="Times New Roman" w:hAnsi="Calibri" w:cs="Calibri"/>
                  <w:color w:val="FF0000"/>
                  <w:sz w:val="20"/>
                  <w:szCs w:val="20"/>
                </w:rPr>
                <w:t>*</w:t>
              </w:r>
            </w:ins>
          </w:p>
        </w:tc>
      </w:tr>
      <w:tr w:rsidR="00BE0539" w:rsidRPr="00DC2757" w14:paraId="416D0433" w14:textId="77777777" w:rsidTr="00E750DA">
        <w:trPr>
          <w:trHeight w:val="260"/>
          <w:ins w:id="3754" w:author="Commodore, Sarah" w:date="2023-03-30T13:25:00Z"/>
        </w:trPr>
        <w:tc>
          <w:tcPr>
            <w:tcW w:w="0" w:type="auto"/>
            <w:tcBorders>
              <w:top w:val="nil"/>
              <w:left w:val="nil"/>
              <w:bottom w:val="nil"/>
              <w:right w:val="nil"/>
            </w:tcBorders>
            <w:shd w:val="clear" w:color="auto" w:fill="auto"/>
            <w:noWrap/>
            <w:vAlign w:val="bottom"/>
            <w:hideMark/>
          </w:tcPr>
          <w:p w14:paraId="260566DF" w14:textId="77777777" w:rsidR="00BE0539" w:rsidRPr="00DC2757" w:rsidRDefault="00BE0539" w:rsidP="00E750DA">
            <w:pPr>
              <w:spacing w:after="0" w:line="240" w:lineRule="auto"/>
              <w:rPr>
                <w:ins w:id="3755" w:author="Commodore, Sarah" w:date="2023-03-30T13:25:00Z"/>
                <w:rFonts w:ascii="Calibri" w:eastAsia="Times New Roman" w:hAnsi="Calibri" w:cs="Calibri"/>
                <w:color w:val="000000"/>
                <w:sz w:val="20"/>
                <w:szCs w:val="20"/>
              </w:rPr>
            </w:pPr>
            <w:ins w:id="3756" w:author="Commodore, Sarah" w:date="2023-03-30T13:25:00Z">
              <w:r w:rsidRPr="00DC2757">
                <w:rPr>
                  <w:rFonts w:ascii="Calibri" w:eastAsia="Times New Roman" w:hAnsi="Calibri" w:cs="Calibri"/>
                  <w:color w:val="000000"/>
                  <w:sz w:val="20"/>
                  <w:szCs w:val="20"/>
                </w:rPr>
                <w:t>ENSG00000188039.16</w:t>
              </w:r>
            </w:ins>
          </w:p>
        </w:tc>
        <w:tc>
          <w:tcPr>
            <w:tcW w:w="0" w:type="auto"/>
            <w:tcBorders>
              <w:top w:val="nil"/>
              <w:left w:val="nil"/>
              <w:bottom w:val="nil"/>
              <w:right w:val="nil"/>
            </w:tcBorders>
            <w:shd w:val="clear" w:color="auto" w:fill="auto"/>
            <w:noWrap/>
            <w:vAlign w:val="bottom"/>
            <w:hideMark/>
          </w:tcPr>
          <w:p w14:paraId="384845BD" w14:textId="77777777" w:rsidR="00BE0539" w:rsidRPr="00DC2757" w:rsidRDefault="00BE0539" w:rsidP="00E750DA">
            <w:pPr>
              <w:spacing w:after="0" w:line="240" w:lineRule="auto"/>
              <w:rPr>
                <w:ins w:id="3757" w:author="Commodore, Sarah" w:date="2023-03-30T13:25:00Z"/>
                <w:rFonts w:ascii="Calibri" w:eastAsia="Times New Roman" w:hAnsi="Calibri" w:cs="Calibri"/>
                <w:color w:val="000000"/>
                <w:sz w:val="20"/>
                <w:szCs w:val="20"/>
              </w:rPr>
            </w:pPr>
            <w:ins w:id="3758" w:author="Commodore, Sarah" w:date="2023-03-30T13:25:00Z">
              <w:r w:rsidRPr="00DC2757">
                <w:rPr>
                  <w:rFonts w:ascii="Calibri" w:eastAsia="Times New Roman" w:hAnsi="Calibri" w:cs="Calibri"/>
                  <w:color w:val="000000"/>
                  <w:sz w:val="20"/>
                  <w:szCs w:val="20"/>
                </w:rPr>
                <w:t>NWD1</w:t>
              </w:r>
            </w:ins>
          </w:p>
        </w:tc>
        <w:tc>
          <w:tcPr>
            <w:tcW w:w="0" w:type="auto"/>
            <w:tcBorders>
              <w:top w:val="nil"/>
              <w:left w:val="nil"/>
              <w:bottom w:val="nil"/>
              <w:right w:val="nil"/>
            </w:tcBorders>
            <w:shd w:val="clear" w:color="auto" w:fill="auto"/>
            <w:noWrap/>
            <w:vAlign w:val="bottom"/>
            <w:hideMark/>
          </w:tcPr>
          <w:p w14:paraId="47A83D80" w14:textId="77777777" w:rsidR="00BE0539" w:rsidRPr="00DC2757" w:rsidRDefault="00BE0539" w:rsidP="00E750DA">
            <w:pPr>
              <w:spacing w:after="0" w:line="240" w:lineRule="auto"/>
              <w:jc w:val="center"/>
              <w:rPr>
                <w:ins w:id="3759" w:author="Commodore, Sarah" w:date="2023-03-30T13:25:00Z"/>
                <w:rFonts w:ascii="Calibri" w:eastAsia="Times New Roman" w:hAnsi="Calibri" w:cs="Calibri"/>
                <w:color w:val="000000"/>
                <w:sz w:val="20"/>
                <w:szCs w:val="20"/>
              </w:rPr>
            </w:pPr>
            <w:ins w:id="3760"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C4C292D" w14:textId="77777777" w:rsidR="00BE0539" w:rsidRPr="00DC2757" w:rsidRDefault="00BE0539" w:rsidP="00E750DA">
            <w:pPr>
              <w:spacing w:after="0" w:line="240" w:lineRule="auto"/>
              <w:jc w:val="center"/>
              <w:rPr>
                <w:ins w:id="3761" w:author="Commodore, Sarah" w:date="2023-03-30T13:25:00Z"/>
                <w:rFonts w:ascii="Calibri" w:eastAsia="Times New Roman" w:hAnsi="Calibri" w:cs="Calibri"/>
                <w:color w:val="000000"/>
                <w:sz w:val="20"/>
                <w:szCs w:val="20"/>
              </w:rPr>
            </w:pPr>
            <w:ins w:id="3762" w:author="Commodore, Sarah" w:date="2023-03-30T13:25:00Z">
              <w:r w:rsidRPr="00DC2757">
                <w:rPr>
                  <w:rFonts w:ascii="Calibri" w:eastAsia="Times New Roman" w:hAnsi="Calibri" w:cs="Calibri"/>
                  <w:color w:val="000000"/>
                  <w:sz w:val="20"/>
                  <w:szCs w:val="20"/>
                </w:rPr>
                <w:t>1.5E-26</w:t>
              </w:r>
            </w:ins>
          </w:p>
        </w:tc>
        <w:tc>
          <w:tcPr>
            <w:tcW w:w="0" w:type="auto"/>
            <w:tcBorders>
              <w:top w:val="nil"/>
              <w:left w:val="nil"/>
              <w:bottom w:val="nil"/>
              <w:right w:val="nil"/>
            </w:tcBorders>
            <w:shd w:val="clear" w:color="auto" w:fill="auto"/>
            <w:noWrap/>
            <w:vAlign w:val="bottom"/>
            <w:hideMark/>
          </w:tcPr>
          <w:p w14:paraId="30D45660" w14:textId="77777777" w:rsidR="00BE0539" w:rsidRPr="00DC2757" w:rsidRDefault="00BE0539" w:rsidP="00E750DA">
            <w:pPr>
              <w:spacing w:after="0" w:line="240" w:lineRule="auto"/>
              <w:jc w:val="center"/>
              <w:rPr>
                <w:ins w:id="3763" w:author="Commodore, Sarah" w:date="2023-03-30T13:25:00Z"/>
                <w:rFonts w:ascii="Calibri" w:eastAsia="Times New Roman" w:hAnsi="Calibri" w:cs="Calibri"/>
                <w:color w:val="000000"/>
                <w:sz w:val="20"/>
                <w:szCs w:val="20"/>
              </w:rPr>
            </w:pPr>
            <w:ins w:id="3764" w:author="Commodore, Sarah" w:date="2023-03-30T13:25:00Z">
              <w:r w:rsidRPr="00DC2757">
                <w:rPr>
                  <w:rFonts w:ascii="Calibri" w:eastAsia="Times New Roman" w:hAnsi="Calibri" w:cs="Calibri"/>
                  <w:color w:val="000000"/>
                  <w:sz w:val="20"/>
                  <w:szCs w:val="20"/>
                </w:rPr>
                <w:t>1.1E-23</w:t>
              </w:r>
            </w:ins>
          </w:p>
        </w:tc>
        <w:tc>
          <w:tcPr>
            <w:tcW w:w="0" w:type="auto"/>
            <w:tcBorders>
              <w:top w:val="nil"/>
              <w:left w:val="nil"/>
              <w:bottom w:val="nil"/>
              <w:right w:val="nil"/>
            </w:tcBorders>
            <w:shd w:val="clear" w:color="auto" w:fill="auto"/>
            <w:noWrap/>
            <w:vAlign w:val="bottom"/>
            <w:hideMark/>
          </w:tcPr>
          <w:p w14:paraId="5D026F19" w14:textId="77777777" w:rsidR="00BE0539" w:rsidRPr="00DC2757" w:rsidRDefault="00BE0539" w:rsidP="00E750DA">
            <w:pPr>
              <w:spacing w:after="0" w:line="240" w:lineRule="auto"/>
              <w:jc w:val="center"/>
              <w:rPr>
                <w:ins w:id="3765" w:author="Commodore, Sarah" w:date="2023-03-30T13:25:00Z"/>
                <w:rFonts w:ascii="Calibri" w:eastAsia="Times New Roman" w:hAnsi="Calibri" w:cs="Calibri"/>
                <w:color w:val="FF0000"/>
                <w:sz w:val="20"/>
                <w:szCs w:val="20"/>
              </w:rPr>
            </w:pPr>
            <w:ins w:id="3766" w:author="Commodore, Sarah" w:date="2023-03-30T13:25:00Z">
              <w:r w:rsidRPr="00DC2757">
                <w:rPr>
                  <w:rFonts w:ascii="Calibri" w:eastAsia="Times New Roman" w:hAnsi="Calibri" w:cs="Calibri"/>
                  <w:color w:val="FF0000"/>
                  <w:sz w:val="20"/>
                  <w:szCs w:val="20"/>
                </w:rPr>
                <w:t>*</w:t>
              </w:r>
            </w:ins>
          </w:p>
        </w:tc>
      </w:tr>
      <w:tr w:rsidR="00BE0539" w:rsidRPr="00DC2757" w14:paraId="168436DB" w14:textId="77777777" w:rsidTr="00E750DA">
        <w:trPr>
          <w:trHeight w:val="260"/>
          <w:ins w:id="3767" w:author="Commodore, Sarah" w:date="2023-03-30T13:25:00Z"/>
        </w:trPr>
        <w:tc>
          <w:tcPr>
            <w:tcW w:w="0" w:type="auto"/>
            <w:tcBorders>
              <w:top w:val="nil"/>
              <w:left w:val="nil"/>
              <w:bottom w:val="nil"/>
              <w:right w:val="nil"/>
            </w:tcBorders>
            <w:shd w:val="clear" w:color="auto" w:fill="auto"/>
            <w:noWrap/>
            <w:vAlign w:val="bottom"/>
            <w:hideMark/>
          </w:tcPr>
          <w:p w14:paraId="0E46E482" w14:textId="77777777" w:rsidR="00BE0539" w:rsidRPr="00DC2757" w:rsidRDefault="00BE0539" w:rsidP="00E750DA">
            <w:pPr>
              <w:spacing w:after="0" w:line="240" w:lineRule="auto"/>
              <w:rPr>
                <w:ins w:id="3768" w:author="Commodore, Sarah" w:date="2023-03-30T13:25:00Z"/>
                <w:rFonts w:ascii="Calibri" w:eastAsia="Times New Roman" w:hAnsi="Calibri" w:cs="Calibri"/>
                <w:color w:val="000000"/>
                <w:sz w:val="20"/>
                <w:szCs w:val="20"/>
              </w:rPr>
            </w:pPr>
            <w:ins w:id="3769" w:author="Commodore, Sarah" w:date="2023-03-30T13:25:00Z">
              <w:r w:rsidRPr="00DC2757">
                <w:rPr>
                  <w:rFonts w:ascii="Calibri" w:eastAsia="Times New Roman" w:hAnsi="Calibri" w:cs="Calibri"/>
                  <w:color w:val="000000"/>
                  <w:sz w:val="20"/>
                  <w:szCs w:val="20"/>
                </w:rPr>
                <w:t>ENSG00000176601.13</w:t>
              </w:r>
            </w:ins>
          </w:p>
        </w:tc>
        <w:tc>
          <w:tcPr>
            <w:tcW w:w="0" w:type="auto"/>
            <w:tcBorders>
              <w:top w:val="nil"/>
              <w:left w:val="nil"/>
              <w:bottom w:val="nil"/>
              <w:right w:val="nil"/>
            </w:tcBorders>
            <w:shd w:val="clear" w:color="auto" w:fill="auto"/>
            <w:noWrap/>
            <w:vAlign w:val="bottom"/>
            <w:hideMark/>
          </w:tcPr>
          <w:p w14:paraId="50B909BF" w14:textId="77777777" w:rsidR="00BE0539" w:rsidRPr="00DC2757" w:rsidRDefault="00BE0539" w:rsidP="00E750DA">
            <w:pPr>
              <w:spacing w:after="0" w:line="240" w:lineRule="auto"/>
              <w:rPr>
                <w:ins w:id="3770" w:author="Commodore, Sarah" w:date="2023-03-30T13:25:00Z"/>
                <w:rFonts w:ascii="Calibri" w:eastAsia="Times New Roman" w:hAnsi="Calibri" w:cs="Calibri"/>
                <w:color w:val="000000"/>
                <w:sz w:val="20"/>
                <w:szCs w:val="20"/>
              </w:rPr>
            </w:pPr>
            <w:ins w:id="3771" w:author="Commodore, Sarah" w:date="2023-03-30T13:25:00Z">
              <w:r w:rsidRPr="00DC2757">
                <w:rPr>
                  <w:rFonts w:ascii="Calibri" w:eastAsia="Times New Roman" w:hAnsi="Calibri" w:cs="Calibri"/>
                  <w:color w:val="000000"/>
                  <w:sz w:val="20"/>
                  <w:szCs w:val="20"/>
                </w:rPr>
                <w:t>MAP3K19</w:t>
              </w:r>
            </w:ins>
          </w:p>
        </w:tc>
        <w:tc>
          <w:tcPr>
            <w:tcW w:w="0" w:type="auto"/>
            <w:tcBorders>
              <w:top w:val="nil"/>
              <w:left w:val="nil"/>
              <w:bottom w:val="nil"/>
              <w:right w:val="nil"/>
            </w:tcBorders>
            <w:shd w:val="clear" w:color="auto" w:fill="auto"/>
            <w:noWrap/>
            <w:vAlign w:val="bottom"/>
            <w:hideMark/>
          </w:tcPr>
          <w:p w14:paraId="65B7B8E7" w14:textId="77777777" w:rsidR="00BE0539" w:rsidRPr="00DC2757" w:rsidRDefault="00BE0539" w:rsidP="00E750DA">
            <w:pPr>
              <w:spacing w:after="0" w:line="240" w:lineRule="auto"/>
              <w:jc w:val="center"/>
              <w:rPr>
                <w:ins w:id="3772" w:author="Commodore, Sarah" w:date="2023-03-30T13:25:00Z"/>
                <w:rFonts w:ascii="Calibri" w:eastAsia="Times New Roman" w:hAnsi="Calibri" w:cs="Calibri"/>
                <w:color w:val="000000"/>
                <w:sz w:val="20"/>
                <w:szCs w:val="20"/>
              </w:rPr>
            </w:pPr>
            <w:ins w:id="3773"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43D71EC" w14:textId="77777777" w:rsidR="00BE0539" w:rsidRPr="00DC2757" w:rsidRDefault="00BE0539" w:rsidP="00E750DA">
            <w:pPr>
              <w:spacing w:after="0" w:line="240" w:lineRule="auto"/>
              <w:jc w:val="center"/>
              <w:rPr>
                <w:ins w:id="3774" w:author="Commodore, Sarah" w:date="2023-03-30T13:25:00Z"/>
                <w:rFonts w:ascii="Calibri" w:eastAsia="Times New Roman" w:hAnsi="Calibri" w:cs="Calibri"/>
                <w:color w:val="000000"/>
                <w:sz w:val="20"/>
                <w:szCs w:val="20"/>
              </w:rPr>
            </w:pPr>
            <w:ins w:id="3775" w:author="Commodore, Sarah" w:date="2023-03-30T13:25:00Z">
              <w:r w:rsidRPr="00DC2757">
                <w:rPr>
                  <w:rFonts w:ascii="Calibri" w:eastAsia="Times New Roman" w:hAnsi="Calibri" w:cs="Calibri"/>
                  <w:color w:val="000000"/>
                  <w:sz w:val="20"/>
                  <w:szCs w:val="20"/>
                </w:rPr>
                <w:t>9.6E-07</w:t>
              </w:r>
            </w:ins>
          </w:p>
        </w:tc>
        <w:tc>
          <w:tcPr>
            <w:tcW w:w="0" w:type="auto"/>
            <w:tcBorders>
              <w:top w:val="nil"/>
              <w:left w:val="nil"/>
              <w:bottom w:val="nil"/>
              <w:right w:val="nil"/>
            </w:tcBorders>
            <w:shd w:val="clear" w:color="auto" w:fill="auto"/>
            <w:noWrap/>
            <w:vAlign w:val="bottom"/>
            <w:hideMark/>
          </w:tcPr>
          <w:p w14:paraId="54485C2D" w14:textId="77777777" w:rsidR="00BE0539" w:rsidRPr="00DC2757" w:rsidRDefault="00BE0539" w:rsidP="00E750DA">
            <w:pPr>
              <w:spacing w:after="0" w:line="240" w:lineRule="auto"/>
              <w:jc w:val="center"/>
              <w:rPr>
                <w:ins w:id="3776" w:author="Commodore, Sarah" w:date="2023-03-30T13:25:00Z"/>
                <w:rFonts w:ascii="Calibri" w:eastAsia="Times New Roman" w:hAnsi="Calibri" w:cs="Calibri"/>
                <w:color w:val="000000"/>
                <w:sz w:val="20"/>
                <w:szCs w:val="20"/>
              </w:rPr>
            </w:pPr>
            <w:ins w:id="3777" w:author="Commodore, Sarah" w:date="2023-03-30T13:25:00Z">
              <w:r w:rsidRPr="00DC2757">
                <w:rPr>
                  <w:rFonts w:ascii="Calibri" w:eastAsia="Times New Roman" w:hAnsi="Calibri" w:cs="Calibri"/>
                  <w:color w:val="000000"/>
                  <w:sz w:val="20"/>
                  <w:szCs w:val="20"/>
                </w:rPr>
                <w:t>8.3E-06</w:t>
              </w:r>
            </w:ins>
          </w:p>
        </w:tc>
        <w:tc>
          <w:tcPr>
            <w:tcW w:w="0" w:type="auto"/>
            <w:tcBorders>
              <w:top w:val="nil"/>
              <w:left w:val="nil"/>
              <w:bottom w:val="nil"/>
              <w:right w:val="nil"/>
            </w:tcBorders>
            <w:shd w:val="clear" w:color="auto" w:fill="auto"/>
            <w:noWrap/>
            <w:vAlign w:val="bottom"/>
            <w:hideMark/>
          </w:tcPr>
          <w:p w14:paraId="77050455" w14:textId="77777777" w:rsidR="00BE0539" w:rsidRPr="00DC2757" w:rsidRDefault="00BE0539" w:rsidP="00E750DA">
            <w:pPr>
              <w:spacing w:after="0" w:line="240" w:lineRule="auto"/>
              <w:jc w:val="center"/>
              <w:rPr>
                <w:ins w:id="3778" w:author="Commodore, Sarah" w:date="2023-03-30T13:25:00Z"/>
                <w:rFonts w:ascii="Calibri" w:eastAsia="Times New Roman" w:hAnsi="Calibri" w:cs="Calibri"/>
                <w:color w:val="FF0000"/>
                <w:sz w:val="20"/>
                <w:szCs w:val="20"/>
              </w:rPr>
            </w:pPr>
            <w:ins w:id="3779" w:author="Commodore, Sarah" w:date="2023-03-30T13:25:00Z">
              <w:r w:rsidRPr="00DC2757">
                <w:rPr>
                  <w:rFonts w:ascii="Calibri" w:eastAsia="Times New Roman" w:hAnsi="Calibri" w:cs="Calibri"/>
                  <w:color w:val="FF0000"/>
                  <w:sz w:val="20"/>
                  <w:szCs w:val="20"/>
                </w:rPr>
                <w:t>*</w:t>
              </w:r>
            </w:ins>
          </w:p>
        </w:tc>
      </w:tr>
      <w:tr w:rsidR="00BE0539" w:rsidRPr="00DC2757" w14:paraId="7924B234" w14:textId="77777777" w:rsidTr="00E750DA">
        <w:trPr>
          <w:trHeight w:val="260"/>
          <w:ins w:id="3780" w:author="Commodore, Sarah" w:date="2023-03-30T13:25:00Z"/>
        </w:trPr>
        <w:tc>
          <w:tcPr>
            <w:tcW w:w="0" w:type="auto"/>
            <w:tcBorders>
              <w:top w:val="nil"/>
              <w:left w:val="nil"/>
              <w:bottom w:val="nil"/>
              <w:right w:val="nil"/>
            </w:tcBorders>
            <w:shd w:val="clear" w:color="auto" w:fill="auto"/>
            <w:noWrap/>
            <w:vAlign w:val="bottom"/>
            <w:hideMark/>
          </w:tcPr>
          <w:p w14:paraId="69391A57" w14:textId="77777777" w:rsidR="00BE0539" w:rsidRPr="00DC2757" w:rsidRDefault="00BE0539" w:rsidP="00E750DA">
            <w:pPr>
              <w:spacing w:after="0" w:line="240" w:lineRule="auto"/>
              <w:rPr>
                <w:ins w:id="3781" w:author="Commodore, Sarah" w:date="2023-03-30T13:25:00Z"/>
                <w:rFonts w:ascii="Calibri" w:eastAsia="Times New Roman" w:hAnsi="Calibri" w:cs="Calibri"/>
                <w:color w:val="000000"/>
                <w:sz w:val="20"/>
                <w:szCs w:val="20"/>
              </w:rPr>
            </w:pPr>
            <w:ins w:id="3782" w:author="Commodore, Sarah" w:date="2023-03-30T13:25:00Z">
              <w:r w:rsidRPr="00DC2757">
                <w:rPr>
                  <w:rFonts w:ascii="Calibri" w:eastAsia="Times New Roman" w:hAnsi="Calibri" w:cs="Calibri"/>
                  <w:color w:val="000000"/>
                  <w:sz w:val="20"/>
                  <w:szCs w:val="20"/>
                </w:rPr>
                <w:t>ENSG00000136918.8</w:t>
              </w:r>
            </w:ins>
          </w:p>
        </w:tc>
        <w:tc>
          <w:tcPr>
            <w:tcW w:w="0" w:type="auto"/>
            <w:tcBorders>
              <w:top w:val="nil"/>
              <w:left w:val="nil"/>
              <w:bottom w:val="nil"/>
              <w:right w:val="nil"/>
            </w:tcBorders>
            <w:shd w:val="clear" w:color="auto" w:fill="auto"/>
            <w:noWrap/>
            <w:vAlign w:val="bottom"/>
            <w:hideMark/>
          </w:tcPr>
          <w:p w14:paraId="4EB470F1" w14:textId="77777777" w:rsidR="00BE0539" w:rsidRPr="00DC2757" w:rsidRDefault="00BE0539" w:rsidP="00E750DA">
            <w:pPr>
              <w:spacing w:after="0" w:line="240" w:lineRule="auto"/>
              <w:rPr>
                <w:ins w:id="3783" w:author="Commodore, Sarah" w:date="2023-03-30T13:25:00Z"/>
                <w:rFonts w:ascii="Calibri" w:eastAsia="Times New Roman" w:hAnsi="Calibri" w:cs="Calibri"/>
                <w:color w:val="000000"/>
                <w:sz w:val="20"/>
                <w:szCs w:val="20"/>
              </w:rPr>
            </w:pPr>
            <w:ins w:id="3784" w:author="Commodore, Sarah" w:date="2023-03-30T13:25:00Z">
              <w:r w:rsidRPr="00DC2757">
                <w:rPr>
                  <w:rFonts w:ascii="Calibri" w:eastAsia="Times New Roman" w:hAnsi="Calibri" w:cs="Calibri"/>
                  <w:color w:val="000000"/>
                  <w:sz w:val="20"/>
                  <w:szCs w:val="20"/>
                </w:rPr>
                <w:t>WDR38</w:t>
              </w:r>
            </w:ins>
          </w:p>
        </w:tc>
        <w:tc>
          <w:tcPr>
            <w:tcW w:w="0" w:type="auto"/>
            <w:tcBorders>
              <w:top w:val="nil"/>
              <w:left w:val="nil"/>
              <w:bottom w:val="nil"/>
              <w:right w:val="nil"/>
            </w:tcBorders>
            <w:shd w:val="clear" w:color="auto" w:fill="auto"/>
            <w:noWrap/>
            <w:vAlign w:val="bottom"/>
            <w:hideMark/>
          </w:tcPr>
          <w:p w14:paraId="7B5DB89F" w14:textId="77777777" w:rsidR="00BE0539" w:rsidRPr="00DC2757" w:rsidRDefault="00BE0539" w:rsidP="00E750DA">
            <w:pPr>
              <w:spacing w:after="0" w:line="240" w:lineRule="auto"/>
              <w:jc w:val="center"/>
              <w:rPr>
                <w:ins w:id="3785" w:author="Commodore, Sarah" w:date="2023-03-30T13:25:00Z"/>
                <w:rFonts w:ascii="Calibri" w:eastAsia="Times New Roman" w:hAnsi="Calibri" w:cs="Calibri"/>
                <w:color w:val="000000"/>
                <w:sz w:val="20"/>
                <w:szCs w:val="20"/>
              </w:rPr>
            </w:pPr>
            <w:ins w:id="3786"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5809B41" w14:textId="77777777" w:rsidR="00BE0539" w:rsidRPr="00DC2757" w:rsidRDefault="00BE0539" w:rsidP="00E750DA">
            <w:pPr>
              <w:spacing w:after="0" w:line="240" w:lineRule="auto"/>
              <w:jc w:val="center"/>
              <w:rPr>
                <w:ins w:id="3787" w:author="Commodore, Sarah" w:date="2023-03-30T13:25:00Z"/>
                <w:rFonts w:ascii="Calibri" w:eastAsia="Times New Roman" w:hAnsi="Calibri" w:cs="Calibri"/>
                <w:color w:val="000000"/>
                <w:sz w:val="20"/>
                <w:szCs w:val="20"/>
              </w:rPr>
            </w:pPr>
            <w:ins w:id="3788" w:author="Commodore, Sarah" w:date="2023-03-30T13:25:00Z">
              <w:r w:rsidRPr="00DC2757">
                <w:rPr>
                  <w:rFonts w:ascii="Calibri" w:eastAsia="Times New Roman" w:hAnsi="Calibri" w:cs="Calibri"/>
                  <w:color w:val="000000"/>
                  <w:sz w:val="20"/>
                  <w:szCs w:val="20"/>
                </w:rPr>
                <w:t>2.2E-12</w:t>
              </w:r>
            </w:ins>
          </w:p>
        </w:tc>
        <w:tc>
          <w:tcPr>
            <w:tcW w:w="0" w:type="auto"/>
            <w:tcBorders>
              <w:top w:val="nil"/>
              <w:left w:val="nil"/>
              <w:bottom w:val="nil"/>
              <w:right w:val="nil"/>
            </w:tcBorders>
            <w:shd w:val="clear" w:color="auto" w:fill="auto"/>
            <w:noWrap/>
            <w:vAlign w:val="bottom"/>
            <w:hideMark/>
          </w:tcPr>
          <w:p w14:paraId="41D0F13E" w14:textId="77777777" w:rsidR="00BE0539" w:rsidRPr="00DC2757" w:rsidRDefault="00BE0539" w:rsidP="00E750DA">
            <w:pPr>
              <w:spacing w:after="0" w:line="240" w:lineRule="auto"/>
              <w:jc w:val="center"/>
              <w:rPr>
                <w:ins w:id="3789" w:author="Commodore, Sarah" w:date="2023-03-30T13:25:00Z"/>
                <w:rFonts w:ascii="Calibri" w:eastAsia="Times New Roman" w:hAnsi="Calibri" w:cs="Calibri"/>
                <w:color w:val="000000"/>
                <w:sz w:val="20"/>
                <w:szCs w:val="20"/>
              </w:rPr>
            </w:pPr>
            <w:ins w:id="3790" w:author="Commodore, Sarah" w:date="2023-03-30T13:25:00Z">
              <w:r w:rsidRPr="00DC2757">
                <w:rPr>
                  <w:rFonts w:ascii="Calibri" w:eastAsia="Times New Roman" w:hAnsi="Calibri" w:cs="Calibri"/>
                  <w:color w:val="000000"/>
                  <w:sz w:val="20"/>
                  <w:szCs w:val="20"/>
                </w:rPr>
                <w:t>7.9E-11</w:t>
              </w:r>
            </w:ins>
          </w:p>
        </w:tc>
        <w:tc>
          <w:tcPr>
            <w:tcW w:w="0" w:type="auto"/>
            <w:tcBorders>
              <w:top w:val="nil"/>
              <w:left w:val="nil"/>
              <w:bottom w:val="nil"/>
              <w:right w:val="nil"/>
            </w:tcBorders>
            <w:shd w:val="clear" w:color="auto" w:fill="auto"/>
            <w:noWrap/>
            <w:vAlign w:val="bottom"/>
            <w:hideMark/>
          </w:tcPr>
          <w:p w14:paraId="07C3AF31" w14:textId="77777777" w:rsidR="00BE0539" w:rsidRPr="00DC2757" w:rsidRDefault="00BE0539" w:rsidP="00E750DA">
            <w:pPr>
              <w:spacing w:after="0" w:line="240" w:lineRule="auto"/>
              <w:jc w:val="center"/>
              <w:rPr>
                <w:ins w:id="3791" w:author="Commodore, Sarah" w:date="2023-03-30T13:25:00Z"/>
                <w:rFonts w:ascii="Calibri" w:eastAsia="Times New Roman" w:hAnsi="Calibri" w:cs="Calibri"/>
                <w:color w:val="FF0000"/>
                <w:sz w:val="20"/>
                <w:szCs w:val="20"/>
              </w:rPr>
            </w:pPr>
            <w:ins w:id="3792" w:author="Commodore, Sarah" w:date="2023-03-30T13:25:00Z">
              <w:r w:rsidRPr="00DC2757">
                <w:rPr>
                  <w:rFonts w:ascii="Calibri" w:eastAsia="Times New Roman" w:hAnsi="Calibri" w:cs="Calibri"/>
                  <w:color w:val="FF0000"/>
                  <w:sz w:val="20"/>
                  <w:szCs w:val="20"/>
                </w:rPr>
                <w:t>*</w:t>
              </w:r>
            </w:ins>
          </w:p>
        </w:tc>
      </w:tr>
      <w:tr w:rsidR="00BE0539" w:rsidRPr="00DC2757" w14:paraId="1792BFC7" w14:textId="77777777" w:rsidTr="00E750DA">
        <w:trPr>
          <w:trHeight w:val="260"/>
          <w:ins w:id="3793" w:author="Commodore, Sarah" w:date="2023-03-30T13:25:00Z"/>
        </w:trPr>
        <w:tc>
          <w:tcPr>
            <w:tcW w:w="0" w:type="auto"/>
            <w:tcBorders>
              <w:top w:val="nil"/>
              <w:left w:val="nil"/>
              <w:bottom w:val="nil"/>
              <w:right w:val="nil"/>
            </w:tcBorders>
            <w:shd w:val="clear" w:color="auto" w:fill="auto"/>
            <w:noWrap/>
            <w:vAlign w:val="bottom"/>
            <w:hideMark/>
          </w:tcPr>
          <w:p w14:paraId="0FD57911" w14:textId="77777777" w:rsidR="00BE0539" w:rsidRPr="00DC2757" w:rsidRDefault="00BE0539" w:rsidP="00E750DA">
            <w:pPr>
              <w:spacing w:after="0" w:line="240" w:lineRule="auto"/>
              <w:rPr>
                <w:ins w:id="3794" w:author="Commodore, Sarah" w:date="2023-03-30T13:25:00Z"/>
                <w:rFonts w:ascii="Calibri" w:eastAsia="Times New Roman" w:hAnsi="Calibri" w:cs="Calibri"/>
                <w:color w:val="000000"/>
                <w:sz w:val="20"/>
                <w:szCs w:val="20"/>
              </w:rPr>
            </w:pPr>
            <w:ins w:id="3795" w:author="Commodore, Sarah" w:date="2023-03-30T13:25:00Z">
              <w:r w:rsidRPr="00DC2757">
                <w:rPr>
                  <w:rFonts w:ascii="Calibri" w:eastAsia="Times New Roman" w:hAnsi="Calibri" w:cs="Calibri"/>
                  <w:color w:val="000000"/>
                  <w:sz w:val="20"/>
                  <w:szCs w:val="20"/>
                </w:rPr>
                <w:t>ENSG00000255308.1</w:t>
              </w:r>
            </w:ins>
          </w:p>
        </w:tc>
        <w:tc>
          <w:tcPr>
            <w:tcW w:w="0" w:type="auto"/>
            <w:tcBorders>
              <w:top w:val="nil"/>
              <w:left w:val="nil"/>
              <w:bottom w:val="nil"/>
              <w:right w:val="nil"/>
            </w:tcBorders>
            <w:shd w:val="clear" w:color="auto" w:fill="auto"/>
            <w:noWrap/>
            <w:vAlign w:val="bottom"/>
            <w:hideMark/>
          </w:tcPr>
          <w:p w14:paraId="0B92448A" w14:textId="77777777" w:rsidR="00BE0539" w:rsidRPr="00DC2757" w:rsidRDefault="00BE0539" w:rsidP="00E750DA">
            <w:pPr>
              <w:spacing w:after="0" w:line="240" w:lineRule="auto"/>
              <w:rPr>
                <w:ins w:id="3796" w:author="Commodore, Sarah" w:date="2023-03-30T13:25:00Z"/>
                <w:rFonts w:ascii="Calibri" w:eastAsia="Times New Roman" w:hAnsi="Calibri" w:cs="Calibri"/>
                <w:color w:val="000000"/>
                <w:sz w:val="20"/>
                <w:szCs w:val="20"/>
              </w:rPr>
            </w:pPr>
            <w:ins w:id="3797" w:author="Commodore, Sarah" w:date="2023-03-30T13:25:00Z">
              <w:r w:rsidRPr="00DC2757">
                <w:rPr>
                  <w:rFonts w:ascii="Calibri" w:eastAsia="Times New Roman" w:hAnsi="Calibri" w:cs="Calibri"/>
                  <w:color w:val="000000"/>
                  <w:sz w:val="20"/>
                  <w:szCs w:val="20"/>
                </w:rPr>
                <w:t>CSRP3-AS1</w:t>
              </w:r>
            </w:ins>
          </w:p>
        </w:tc>
        <w:tc>
          <w:tcPr>
            <w:tcW w:w="0" w:type="auto"/>
            <w:tcBorders>
              <w:top w:val="nil"/>
              <w:left w:val="nil"/>
              <w:bottom w:val="nil"/>
              <w:right w:val="nil"/>
            </w:tcBorders>
            <w:shd w:val="clear" w:color="auto" w:fill="auto"/>
            <w:noWrap/>
            <w:vAlign w:val="bottom"/>
            <w:hideMark/>
          </w:tcPr>
          <w:p w14:paraId="055C20ED" w14:textId="77777777" w:rsidR="00BE0539" w:rsidRPr="00DC2757" w:rsidRDefault="00BE0539" w:rsidP="00E750DA">
            <w:pPr>
              <w:spacing w:after="0" w:line="240" w:lineRule="auto"/>
              <w:jc w:val="center"/>
              <w:rPr>
                <w:ins w:id="3798" w:author="Commodore, Sarah" w:date="2023-03-30T13:25:00Z"/>
                <w:rFonts w:ascii="Calibri" w:eastAsia="Times New Roman" w:hAnsi="Calibri" w:cs="Calibri"/>
                <w:color w:val="000000"/>
                <w:sz w:val="20"/>
                <w:szCs w:val="20"/>
              </w:rPr>
            </w:pPr>
            <w:ins w:id="3799"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A67DFD1" w14:textId="77777777" w:rsidR="00BE0539" w:rsidRPr="00DC2757" w:rsidRDefault="00BE0539" w:rsidP="00E750DA">
            <w:pPr>
              <w:spacing w:after="0" w:line="240" w:lineRule="auto"/>
              <w:jc w:val="center"/>
              <w:rPr>
                <w:ins w:id="3800" w:author="Commodore, Sarah" w:date="2023-03-30T13:25:00Z"/>
                <w:rFonts w:ascii="Calibri" w:eastAsia="Times New Roman" w:hAnsi="Calibri" w:cs="Calibri"/>
                <w:color w:val="000000"/>
                <w:sz w:val="20"/>
                <w:szCs w:val="20"/>
              </w:rPr>
            </w:pPr>
            <w:ins w:id="3801" w:author="Commodore, Sarah" w:date="2023-03-30T13:25:00Z">
              <w:r w:rsidRPr="00DC2757">
                <w:rPr>
                  <w:rFonts w:ascii="Calibri" w:eastAsia="Times New Roman" w:hAnsi="Calibri" w:cs="Calibri"/>
                  <w:color w:val="000000"/>
                  <w:sz w:val="20"/>
                  <w:szCs w:val="20"/>
                </w:rPr>
                <w:t>1.1E-12</w:t>
              </w:r>
            </w:ins>
          </w:p>
        </w:tc>
        <w:tc>
          <w:tcPr>
            <w:tcW w:w="0" w:type="auto"/>
            <w:tcBorders>
              <w:top w:val="nil"/>
              <w:left w:val="nil"/>
              <w:bottom w:val="nil"/>
              <w:right w:val="nil"/>
            </w:tcBorders>
            <w:shd w:val="clear" w:color="auto" w:fill="auto"/>
            <w:noWrap/>
            <w:vAlign w:val="bottom"/>
            <w:hideMark/>
          </w:tcPr>
          <w:p w14:paraId="3E0225D9" w14:textId="77777777" w:rsidR="00BE0539" w:rsidRPr="00DC2757" w:rsidRDefault="00BE0539" w:rsidP="00E750DA">
            <w:pPr>
              <w:spacing w:after="0" w:line="240" w:lineRule="auto"/>
              <w:jc w:val="center"/>
              <w:rPr>
                <w:ins w:id="3802" w:author="Commodore, Sarah" w:date="2023-03-30T13:25:00Z"/>
                <w:rFonts w:ascii="Calibri" w:eastAsia="Times New Roman" w:hAnsi="Calibri" w:cs="Calibri"/>
                <w:color w:val="000000"/>
                <w:sz w:val="20"/>
                <w:szCs w:val="20"/>
              </w:rPr>
            </w:pPr>
            <w:ins w:id="3803" w:author="Commodore, Sarah" w:date="2023-03-30T13:25:00Z">
              <w:r w:rsidRPr="00DC2757">
                <w:rPr>
                  <w:rFonts w:ascii="Calibri" w:eastAsia="Times New Roman" w:hAnsi="Calibri" w:cs="Calibri"/>
                  <w:color w:val="000000"/>
                  <w:sz w:val="20"/>
                  <w:szCs w:val="20"/>
                </w:rPr>
                <w:t>4.3E-11</w:t>
              </w:r>
            </w:ins>
          </w:p>
        </w:tc>
        <w:tc>
          <w:tcPr>
            <w:tcW w:w="0" w:type="auto"/>
            <w:tcBorders>
              <w:top w:val="nil"/>
              <w:left w:val="nil"/>
              <w:bottom w:val="nil"/>
              <w:right w:val="nil"/>
            </w:tcBorders>
            <w:shd w:val="clear" w:color="auto" w:fill="auto"/>
            <w:noWrap/>
            <w:vAlign w:val="bottom"/>
            <w:hideMark/>
          </w:tcPr>
          <w:p w14:paraId="7372D643" w14:textId="77777777" w:rsidR="00BE0539" w:rsidRPr="00DC2757" w:rsidRDefault="00BE0539" w:rsidP="00E750DA">
            <w:pPr>
              <w:spacing w:after="0" w:line="240" w:lineRule="auto"/>
              <w:jc w:val="center"/>
              <w:rPr>
                <w:ins w:id="3804" w:author="Commodore, Sarah" w:date="2023-03-30T13:25:00Z"/>
                <w:rFonts w:ascii="Calibri" w:eastAsia="Times New Roman" w:hAnsi="Calibri" w:cs="Calibri"/>
                <w:color w:val="FF0000"/>
                <w:sz w:val="20"/>
                <w:szCs w:val="20"/>
              </w:rPr>
            </w:pPr>
            <w:ins w:id="3805" w:author="Commodore, Sarah" w:date="2023-03-30T13:25:00Z">
              <w:r w:rsidRPr="00DC2757">
                <w:rPr>
                  <w:rFonts w:ascii="Calibri" w:eastAsia="Times New Roman" w:hAnsi="Calibri" w:cs="Calibri"/>
                  <w:color w:val="FF0000"/>
                  <w:sz w:val="20"/>
                  <w:szCs w:val="20"/>
                </w:rPr>
                <w:t>*</w:t>
              </w:r>
            </w:ins>
          </w:p>
        </w:tc>
      </w:tr>
      <w:tr w:rsidR="00BE0539" w:rsidRPr="00DC2757" w14:paraId="529EACDA" w14:textId="77777777" w:rsidTr="00E750DA">
        <w:trPr>
          <w:trHeight w:val="260"/>
          <w:ins w:id="3806" w:author="Commodore, Sarah" w:date="2023-03-30T13:25:00Z"/>
        </w:trPr>
        <w:tc>
          <w:tcPr>
            <w:tcW w:w="0" w:type="auto"/>
            <w:tcBorders>
              <w:top w:val="nil"/>
              <w:left w:val="nil"/>
              <w:bottom w:val="nil"/>
              <w:right w:val="nil"/>
            </w:tcBorders>
            <w:shd w:val="clear" w:color="auto" w:fill="auto"/>
            <w:noWrap/>
            <w:vAlign w:val="bottom"/>
            <w:hideMark/>
          </w:tcPr>
          <w:p w14:paraId="73D3FD72" w14:textId="77777777" w:rsidR="00BE0539" w:rsidRPr="00DC2757" w:rsidRDefault="00BE0539" w:rsidP="00E750DA">
            <w:pPr>
              <w:spacing w:after="0" w:line="240" w:lineRule="auto"/>
              <w:rPr>
                <w:ins w:id="3807" w:author="Commodore, Sarah" w:date="2023-03-30T13:25:00Z"/>
                <w:rFonts w:ascii="Calibri" w:eastAsia="Times New Roman" w:hAnsi="Calibri" w:cs="Calibri"/>
                <w:color w:val="000000"/>
                <w:sz w:val="20"/>
                <w:szCs w:val="20"/>
              </w:rPr>
            </w:pPr>
            <w:ins w:id="3808" w:author="Commodore, Sarah" w:date="2023-03-30T13:25:00Z">
              <w:r w:rsidRPr="00DC2757">
                <w:rPr>
                  <w:rFonts w:ascii="Calibri" w:eastAsia="Times New Roman" w:hAnsi="Calibri" w:cs="Calibri"/>
                  <w:color w:val="000000"/>
                  <w:sz w:val="20"/>
                  <w:szCs w:val="20"/>
                </w:rPr>
                <w:t>ENSG00000150750.8</w:t>
              </w:r>
            </w:ins>
          </w:p>
        </w:tc>
        <w:tc>
          <w:tcPr>
            <w:tcW w:w="0" w:type="auto"/>
            <w:tcBorders>
              <w:top w:val="nil"/>
              <w:left w:val="nil"/>
              <w:bottom w:val="nil"/>
              <w:right w:val="nil"/>
            </w:tcBorders>
            <w:shd w:val="clear" w:color="auto" w:fill="auto"/>
            <w:noWrap/>
            <w:vAlign w:val="bottom"/>
            <w:hideMark/>
          </w:tcPr>
          <w:p w14:paraId="26AEFB8C" w14:textId="77777777" w:rsidR="00BE0539" w:rsidRPr="00DC2757" w:rsidRDefault="00BE0539" w:rsidP="00E750DA">
            <w:pPr>
              <w:spacing w:after="0" w:line="240" w:lineRule="auto"/>
              <w:rPr>
                <w:ins w:id="3809" w:author="Commodore, Sarah" w:date="2023-03-30T13:25:00Z"/>
                <w:rFonts w:ascii="Calibri" w:eastAsia="Times New Roman" w:hAnsi="Calibri" w:cs="Calibri"/>
                <w:color w:val="000000"/>
                <w:sz w:val="20"/>
                <w:szCs w:val="20"/>
              </w:rPr>
            </w:pPr>
            <w:ins w:id="3810" w:author="Commodore, Sarah" w:date="2023-03-30T13:25:00Z">
              <w:r w:rsidRPr="00DC2757">
                <w:rPr>
                  <w:rFonts w:ascii="Calibri" w:eastAsia="Times New Roman" w:hAnsi="Calibri" w:cs="Calibri"/>
                  <w:color w:val="000000"/>
                  <w:sz w:val="20"/>
                  <w:szCs w:val="20"/>
                </w:rPr>
                <w:t>C11orf53</w:t>
              </w:r>
            </w:ins>
          </w:p>
        </w:tc>
        <w:tc>
          <w:tcPr>
            <w:tcW w:w="0" w:type="auto"/>
            <w:tcBorders>
              <w:top w:val="nil"/>
              <w:left w:val="nil"/>
              <w:bottom w:val="nil"/>
              <w:right w:val="nil"/>
            </w:tcBorders>
            <w:shd w:val="clear" w:color="auto" w:fill="auto"/>
            <w:noWrap/>
            <w:vAlign w:val="bottom"/>
            <w:hideMark/>
          </w:tcPr>
          <w:p w14:paraId="21F4EA86" w14:textId="77777777" w:rsidR="00BE0539" w:rsidRPr="00DC2757" w:rsidRDefault="00BE0539" w:rsidP="00E750DA">
            <w:pPr>
              <w:spacing w:after="0" w:line="240" w:lineRule="auto"/>
              <w:jc w:val="center"/>
              <w:rPr>
                <w:ins w:id="3811" w:author="Commodore, Sarah" w:date="2023-03-30T13:25:00Z"/>
                <w:rFonts w:ascii="Calibri" w:eastAsia="Times New Roman" w:hAnsi="Calibri" w:cs="Calibri"/>
                <w:color w:val="000000"/>
                <w:sz w:val="20"/>
                <w:szCs w:val="20"/>
              </w:rPr>
            </w:pPr>
            <w:ins w:id="3812"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BD5E727" w14:textId="77777777" w:rsidR="00BE0539" w:rsidRPr="00DC2757" w:rsidRDefault="00BE0539" w:rsidP="00E750DA">
            <w:pPr>
              <w:spacing w:after="0" w:line="240" w:lineRule="auto"/>
              <w:jc w:val="center"/>
              <w:rPr>
                <w:ins w:id="3813" w:author="Commodore, Sarah" w:date="2023-03-30T13:25:00Z"/>
                <w:rFonts w:ascii="Calibri" w:eastAsia="Times New Roman" w:hAnsi="Calibri" w:cs="Calibri"/>
                <w:color w:val="000000"/>
                <w:sz w:val="20"/>
                <w:szCs w:val="20"/>
              </w:rPr>
            </w:pPr>
            <w:ins w:id="3814" w:author="Commodore, Sarah" w:date="2023-03-30T13:25:00Z">
              <w:r w:rsidRPr="00DC2757">
                <w:rPr>
                  <w:rFonts w:ascii="Calibri" w:eastAsia="Times New Roman" w:hAnsi="Calibri" w:cs="Calibri"/>
                  <w:color w:val="000000"/>
                  <w:sz w:val="20"/>
                  <w:szCs w:val="20"/>
                </w:rPr>
                <w:t>2.0E-05</w:t>
              </w:r>
            </w:ins>
          </w:p>
        </w:tc>
        <w:tc>
          <w:tcPr>
            <w:tcW w:w="0" w:type="auto"/>
            <w:tcBorders>
              <w:top w:val="nil"/>
              <w:left w:val="nil"/>
              <w:bottom w:val="nil"/>
              <w:right w:val="nil"/>
            </w:tcBorders>
            <w:shd w:val="clear" w:color="auto" w:fill="auto"/>
            <w:noWrap/>
            <w:vAlign w:val="bottom"/>
            <w:hideMark/>
          </w:tcPr>
          <w:p w14:paraId="6811A027" w14:textId="77777777" w:rsidR="00BE0539" w:rsidRPr="00DC2757" w:rsidRDefault="00BE0539" w:rsidP="00E750DA">
            <w:pPr>
              <w:spacing w:after="0" w:line="240" w:lineRule="auto"/>
              <w:jc w:val="center"/>
              <w:rPr>
                <w:ins w:id="3815" w:author="Commodore, Sarah" w:date="2023-03-30T13:25:00Z"/>
                <w:rFonts w:ascii="Calibri" w:eastAsia="Times New Roman" w:hAnsi="Calibri" w:cs="Calibri"/>
                <w:color w:val="000000"/>
                <w:sz w:val="20"/>
                <w:szCs w:val="20"/>
              </w:rPr>
            </w:pPr>
            <w:ins w:id="3816" w:author="Commodore, Sarah" w:date="2023-03-30T13:25: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0739E1F8" w14:textId="77777777" w:rsidR="00BE0539" w:rsidRPr="00DC2757" w:rsidRDefault="00BE0539" w:rsidP="00E750DA">
            <w:pPr>
              <w:spacing w:after="0" w:line="240" w:lineRule="auto"/>
              <w:jc w:val="center"/>
              <w:rPr>
                <w:ins w:id="3817" w:author="Commodore, Sarah" w:date="2023-03-30T13:25:00Z"/>
                <w:rFonts w:ascii="Calibri" w:eastAsia="Times New Roman" w:hAnsi="Calibri" w:cs="Calibri"/>
                <w:color w:val="FF0000"/>
                <w:sz w:val="20"/>
                <w:szCs w:val="20"/>
              </w:rPr>
            </w:pPr>
            <w:ins w:id="3818" w:author="Commodore, Sarah" w:date="2023-03-30T13:25:00Z">
              <w:r w:rsidRPr="00DC2757">
                <w:rPr>
                  <w:rFonts w:ascii="Calibri" w:eastAsia="Times New Roman" w:hAnsi="Calibri" w:cs="Calibri"/>
                  <w:color w:val="FF0000"/>
                  <w:sz w:val="20"/>
                  <w:szCs w:val="20"/>
                </w:rPr>
                <w:t>*</w:t>
              </w:r>
            </w:ins>
          </w:p>
        </w:tc>
      </w:tr>
      <w:tr w:rsidR="00BE0539" w:rsidRPr="00DC2757" w14:paraId="4896C63C" w14:textId="77777777" w:rsidTr="00E750DA">
        <w:trPr>
          <w:trHeight w:val="260"/>
          <w:ins w:id="3819" w:author="Commodore, Sarah" w:date="2023-03-30T13:25:00Z"/>
        </w:trPr>
        <w:tc>
          <w:tcPr>
            <w:tcW w:w="0" w:type="auto"/>
            <w:tcBorders>
              <w:top w:val="nil"/>
              <w:left w:val="nil"/>
              <w:bottom w:val="nil"/>
              <w:right w:val="nil"/>
            </w:tcBorders>
            <w:shd w:val="clear" w:color="auto" w:fill="auto"/>
            <w:noWrap/>
            <w:vAlign w:val="bottom"/>
            <w:hideMark/>
          </w:tcPr>
          <w:p w14:paraId="2C5A0528" w14:textId="77777777" w:rsidR="00BE0539" w:rsidRPr="00DC2757" w:rsidRDefault="00BE0539" w:rsidP="00E750DA">
            <w:pPr>
              <w:spacing w:after="0" w:line="240" w:lineRule="auto"/>
              <w:rPr>
                <w:ins w:id="3820" w:author="Commodore, Sarah" w:date="2023-03-30T13:25:00Z"/>
                <w:rFonts w:ascii="Calibri" w:eastAsia="Times New Roman" w:hAnsi="Calibri" w:cs="Calibri"/>
                <w:color w:val="000000"/>
                <w:sz w:val="20"/>
                <w:szCs w:val="20"/>
              </w:rPr>
            </w:pPr>
            <w:ins w:id="3821" w:author="Commodore, Sarah" w:date="2023-03-30T13:25:00Z">
              <w:r w:rsidRPr="00DC2757">
                <w:rPr>
                  <w:rFonts w:ascii="Calibri" w:eastAsia="Times New Roman" w:hAnsi="Calibri" w:cs="Calibri"/>
                  <w:color w:val="000000"/>
                  <w:sz w:val="20"/>
                  <w:szCs w:val="20"/>
                </w:rPr>
                <w:t>ENSG00000144057.15</w:t>
              </w:r>
            </w:ins>
          </w:p>
        </w:tc>
        <w:tc>
          <w:tcPr>
            <w:tcW w:w="0" w:type="auto"/>
            <w:tcBorders>
              <w:top w:val="nil"/>
              <w:left w:val="nil"/>
              <w:bottom w:val="nil"/>
              <w:right w:val="nil"/>
            </w:tcBorders>
            <w:shd w:val="clear" w:color="auto" w:fill="auto"/>
            <w:noWrap/>
            <w:vAlign w:val="bottom"/>
            <w:hideMark/>
          </w:tcPr>
          <w:p w14:paraId="1484A0D5" w14:textId="77777777" w:rsidR="00BE0539" w:rsidRPr="00DC2757" w:rsidRDefault="00BE0539" w:rsidP="00E750DA">
            <w:pPr>
              <w:spacing w:after="0" w:line="240" w:lineRule="auto"/>
              <w:rPr>
                <w:ins w:id="3822" w:author="Commodore, Sarah" w:date="2023-03-30T13:25:00Z"/>
                <w:rFonts w:ascii="Calibri" w:eastAsia="Times New Roman" w:hAnsi="Calibri" w:cs="Calibri"/>
                <w:color w:val="000000"/>
                <w:sz w:val="20"/>
                <w:szCs w:val="20"/>
              </w:rPr>
            </w:pPr>
            <w:ins w:id="3823" w:author="Commodore, Sarah" w:date="2023-03-30T13:25:00Z">
              <w:r w:rsidRPr="00DC2757">
                <w:rPr>
                  <w:rFonts w:ascii="Calibri" w:eastAsia="Times New Roman" w:hAnsi="Calibri" w:cs="Calibri"/>
                  <w:color w:val="000000"/>
                  <w:sz w:val="20"/>
                  <w:szCs w:val="20"/>
                </w:rPr>
                <w:t>ST6GAL2</w:t>
              </w:r>
            </w:ins>
          </w:p>
        </w:tc>
        <w:tc>
          <w:tcPr>
            <w:tcW w:w="0" w:type="auto"/>
            <w:tcBorders>
              <w:top w:val="nil"/>
              <w:left w:val="nil"/>
              <w:bottom w:val="nil"/>
              <w:right w:val="nil"/>
            </w:tcBorders>
            <w:shd w:val="clear" w:color="auto" w:fill="auto"/>
            <w:noWrap/>
            <w:vAlign w:val="bottom"/>
            <w:hideMark/>
          </w:tcPr>
          <w:p w14:paraId="3F1AC1ED" w14:textId="77777777" w:rsidR="00BE0539" w:rsidRPr="00DC2757" w:rsidRDefault="00BE0539" w:rsidP="00E750DA">
            <w:pPr>
              <w:spacing w:after="0" w:line="240" w:lineRule="auto"/>
              <w:jc w:val="center"/>
              <w:rPr>
                <w:ins w:id="3824" w:author="Commodore, Sarah" w:date="2023-03-30T13:25:00Z"/>
                <w:rFonts w:ascii="Calibri" w:eastAsia="Times New Roman" w:hAnsi="Calibri" w:cs="Calibri"/>
                <w:color w:val="000000"/>
                <w:sz w:val="20"/>
                <w:szCs w:val="20"/>
              </w:rPr>
            </w:pPr>
            <w:ins w:id="3825"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08E83EF" w14:textId="77777777" w:rsidR="00BE0539" w:rsidRPr="00DC2757" w:rsidRDefault="00BE0539" w:rsidP="00E750DA">
            <w:pPr>
              <w:spacing w:after="0" w:line="240" w:lineRule="auto"/>
              <w:jc w:val="center"/>
              <w:rPr>
                <w:ins w:id="3826" w:author="Commodore, Sarah" w:date="2023-03-30T13:25:00Z"/>
                <w:rFonts w:ascii="Calibri" w:eastAsia="Times New Roman" w:hAnsi="Calibri" w:cs="Calibri"/>
                <w:color w:val="000000"/>
                <w:sz w:val="20"/>
                <w:szCs w:val="20"/>
              </w:rPr>
            </w:pPr>
            <w:ins w:id="3827" w:author="Commodore, Sarah" w:date="2023-03-30T13:25:00Z">
              <w:r w:rsidRPr="00DC2757">
                <w:rPr>
                  <w:rFonts w:ascii="Calibri" w:eastAsia="Times New Roman" w:hAnsi="Calibri" w:cs="Calibri"/>
                  <w:color w:val="000000"/>
                  <w:sz w:val="20"/>
                  <w:szCs w:val="20"/>
                </w:rPr>
                <w:t>6.7E-06</w:t>
              </w:r>
            </w:ins>
          </w:p>
        </w:tc>
        <w:tc>
          <w:tcPr>
            <w:tcW w:w="0" w:type="auto"/>
            <w:tcBorders>
              <w:top w:val="nil"/>
              <w:left w:val="nil"/>
              <w:bottom w:val="nil"/>
              <w:right w:val="nil"/>
            </w:tcBorders>
            <w:shd w:val="clear" w:color="auto" w:fill="auto"/>
            <w:noWrap/>
            <w:vAlign w:val="bottom"/>
            <w:hideMark/>
          </w:tcPr>
          <w:p w14:paraId="76680B56" w14:textId="77777777" w:rsidR="00BE0539" w:rsidRPr="00DC2757" w:rsidRDefault="00BE0539" w:rsidP="00E750DA">
            <w:pPr>
              <w:spacing w:after="0" w:line="240" w:lineRule="auto"/>
              <w:jc w:val="center"/>
              <w:rPr>
                <w:ins w:id="3828" w:author="Commodore, Sarah" w:date="2023-03-30T13:25:00Z"/>
                <w:rFonts w:ascii="Calibri" w:eastAsia="Times New Roman" w:hAnsi="Calibri" w:cs="Calibri"/>
                <w:color w:val="000000"/>
                <w:sz w:val="20"/>
                <w:szCs w:val="20"/>
              </w:rPr>
            </w:pPr>
            <w:ins w:id="3829" w:author="Commodore, Sarah" w:date="2023-03-30T13:25:00Z">
              <w:r w:rsidRPr="00DC2757">
                <w:rPr>
                  <w:rFonts w:ascii="Calibri" w:eastAsia="Times New Roman" w:hAnsi="Calibri" w:cs="Calibri"/>
                  <w:color w:val="000000"/>
                  <w:sz w:val="20"/>
                  <w:szCs w:val="20"/>
                </w:rPr>
                <w:t>4.7E-05</w:t>
              </w:r>
            </w:ins>
          </w:p>
        </w:tc>
        <w:tc>
          <w:tcPr>
            <w:tcW w:w="0" w:type="auto"/>
            <w:tcBorders>
              <w:top w:val="nil"/>
              <w:left w:val="nil"/>
              <w:bottom w:val="nil"/>
              <w:right w:val="nil"/>
            </w:tcBorders>
            <w:shd w:val="clear" w:color="auto" w:fill="auto"/>
            <w:noWrap/>
            <w:vAlign w:val="bottom"/>
            <w:hideMark/>
          </w:tcPr>
          <w:p w14:paraId="1087E632" w14:textId="77777777" w:rsidR="00BE0539" w:rsidRPr="00DC2757" w:rsidRDefault="00BE0539" w:rsidP="00E750DA">
            <w:pPr>
              <w:spacing w:after="0" w:line="240" w:lineRule="auto"/>
              <w:jc w:val="center"/>
              <w:rPr>
                <w:ins w:id="3830" w:author="Commodore, Sarah" w:date="2023-03-30T13:25:00Z"/>
                <w:rFonts w:ascii="Calibri" w:eastAsia="Times New Roman" w:hAnsi="Calibri" w:cs="Calibri"/>
                <w:color w:val="FF0000"/>
                <w:sz w:val="20"/>
                <w:szCs w:val="20"/>
              </w:rPr>
            </w:pPr>
            <w:ins w:id="3831" w:author="Commodore, Sarah" w:date="2023-03-30T13:25:00Z">
              <w:r w:rsidRPr="00DC2757">
                <w:rPr>
                  <w:rFonts w:ascii="Calibri" w:eastAsia="Times New Roman" w:hAnsi="Calibri" w:cs="Calibri"/>
                  <w:color w:val="FF0000"/>
                  <w:sz w:val="20"/>
                  <w:szCs w:val="20"/>
                </w:rPr>
                <w:t>*</w:t>
              </w:r>
            </w:ins>
          </w:p>
        </w:tc>
      </w:tr>
      <w:tr w:rsidR="00BE0539" w:rsidRPr="00DC2757" w14:paraId="36DAB2D6" w14:textId="77777777" w:rsidTr="00E750DA">
        <w:trPr>
          <w:trHeight w:val="260"/>
          <w:ins w:id="3832" w:author="Commodore, Sarah" w:date="2023-03-30T13:25:00Z"/>
        </w:trPr>
        <w:tc>
          <w:tcPr>
            <w:tcW w:w="0" w:type="auto"/>
            <w:tcBorders>
              <w:top w:val="nil"/>
              <w:left w:val="nil"/>
              <w:bottom w:val="nil"/>
              <w:right w:val="nil"/>
            </w:tcBorders>
            <w:shd w:val="clear" w:color="auto" w:fill="auto"/>
            <w:noWrap/>
            <w:vAlign w:val="bottom"/>
            <w:hideMark/>
          </w:tcPr>
          <w:p w14:paraId="5B3FBCDE" w14:textId="77777777" w:rsidR="00BE0539" w:rsidRPr="00DC2757" w:rsidRDefault="00BE0539" w:rsidP="00E750DA">
            <w:pPr>
              <w:spacing w:after="0" w:line="240" w:lineRule="auto"/>
              <w:rPr>
                <w:ins w:id="3833" w:author="Commodore, Sarah" w:date="2023-03-30T13:25:00Z"/>
                <w:rFonts w:ascii="Calibri" w:eastAsia="Times New Roman" w:hAnsi="Calibri" w:cs="Calibri"/>
                <w:color w:val="000000"/>
                <w:sz w:val="20"/>
                <w:szCs w:val="20"/>
              </w:rPr>
            </w:pPr>
            <w:ins w:id="3834" w:author="Commodore, Sarah" w:date="2023-03-30T13:25:00Z">
              <w:r w:rsidRPr="00DC2757">
                <w:rPr>
                  <w:rFonts w:ascii="Calibri" w:eastAsia="Times New Roman" w:hAnsi="Calibri" w:cs="Calibri"/>
                  <w:color w:val="000000"/>
                  <w:sz w:val="20"/>
                  <w:szCs w:val="20"/>
                </w:rPr>
                <w:t>ENSG00000287401.1</w:t>
              </w:r>
            </w:ins>
          </w:p>
        </w:tc>
        <w:tc>
          <w:tcPr>
            <w:tcW w:w="0" w:type="auto"/>
            <w:tcBorders>
              <w:top w:val="nil"/>
              <w:left w:val="nil"/>
              <w:bottom w:val="nil"/>
              <w:right w:val="nil"/>
            </w:tcBorders>
            <w:shd w:val="clear" w:color="auto" w:fill="auto"/>
            <w:noWrap/>
            <w:vAlign w:val="bottom"/>
            <w:hideMark/>
          </w:tcPr>
          <w:p w14:paraId="373D7F05" w14:textId="77777777" w:rsidR="00BE0539" w:rsidRPr="00DC2757" w:rsidRDefault="00BE0539" w:rsidP="00E750DA">
            <w:pPr>
              <w:spacing w:after="0" w:line="240" w:lineRule="auto"/>
              <w:rPr>
                <w:ins w:id="3835" w:author="Commodore, Sarah" w:date="2023-03-30T13:25:00Z"/>
                <w:rFonts w:ascii="Calibri" w:eastAsia="Times New Roman" w:hAnsi="Calibri" w:cs="Calibri"/>
                <w:color w:val="000000"/>
                <w:sz w:val="20"/>
                <w:szCs w:val="20"/>
              </w:rPr>
            </w:pPr>
            <w:ins w:id="3836" w:author="Commodore, Sarah" w:date="2023-03-30T13:25:00Z">
              <w:r w:rsidRPr="00DC2757">
                <w:rPr>
                  <w:rFonts w:ascii="Calibri" w:eastAsia="Times New Roman" w:hAnsi="Calibri" w:cs="Calibri"/>
                  <w:color w:val="000000"/>
                  <w:sz w:val="20"/>
                  <w:szCs w:val="20"/>
                </w:rPr>
                <w:t>AC034139.1</w:t>
              </w:r>
            </w:ins>
          </w:p>
        </w:tc>
        <w:tc>
          <w:tcPr>
            <w:tcW w:w="0" w:type="auto"/>
            <w:tcBorders>
              <w:top w:val="nil"/>
              <w:left w:val="nil"/>
              <w:bottom w:val="nil"/>
              <w:right w:val="nil"/>
            </w:tcBorders>
            <w:shd w:val="clear" w:color="auto" w:fill="auto"/>
            <w:noWrap/>
            <w:vAlign w:val="bottom"/>
            <w:hideMark/>
          </w:tcPr>
          <w:p w14:paraId="4D3EABA5" w14:textId="77777777" w:rsidR="00BE0539" w:rsidRPr="00DC2757" w:rsidRDefault="00BE0539" w:rsidP="00E750DA">
            <w:pPr>
              <w:spacing w:after="0" w:line="240" w:lineRule="auto"/>
              <w:jc w:val="center"/>
              <w:rPr>
                <w:ins w:id="3837" w:author="Commodore, Sarah" w:date="2023-03-30T13:25:00Z"/>
                <w:rFonts w:ascii="Calibri" w:eastAsia="Times New Roman" w:hAnsi="Calibri" w:cs="Calibri"/>
                <w:color w:val="000000"/>
                <w:sz w:val="20"/>
                <w:szCs w:val="20"/>
              </w:rPr>
            </w:pPr>
            <w:ins w:id="3838"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84BC80F" w14:textId="77777777" w:rsidR="00BE0539" w:rsidRPr="00DC2757" w:rsidRDefault="00BE0539" w:rsidP="00E750DA">
            <w:pPr>
              <w:spacing w:after="0" w:line="240" w:lineRule="auto"/>
              <w:jc w:val="center"/>
              <w:rPr>
                <w:ins w:id="3839" w:author="Commodore, Sarah" w:date="2023-03-30T13:25:00Z"/>
                <w:rFonts w:ascii="Calibri" w:eastAsia="Times New Roman" w:hAnsi="Calibri" w:cs="Calibri"/>
                <w:color w:val="000000"/>
                <w:sz w:val="20"/>
                <w:szCs w:val="20"/>
              </w:rPr>
            </w:pPr>
            <w:ins w:id="3840" w:author="Commodore, Sarah" w:date="2023-03-30T13:25:00Z">
              <w:r w:rsidRPr="00DC2757">
                <w:rPr>
                  <w:rFonts w:ascii="Calibri" w:eastAsia="Times New Roman" w:hAnsi="Calibri" w:cs="Calibri"/>
                  <w:color w:val="000000"/>
                  <w:sz w:val="20"/>
                  <w:szCs w:val="20"/>
                </w:rPr>
                <w:t>4.9E-09</w:t>
              </w:r>
            </w:ins>
          </w:p>
        </w:tc>
        <w:tc>
          <w:tcPr>
            <w:tcW w:w="0" w:type="auto"/>
            <w:tcBorders>
              <w:top w:val="nil"/>
              <w:left w:val="nil"/>
              <w:bottom w:val="nil"/>
              <w:right w:val="nil"/>
            </w:tcBorders>
            <w:shd w:val="clear" w:color="auto" w:fill="auto"/>
            <w:noWrap/>
            <w:vAlign w:val="bottom"/>
            <w:hideMark/>
          </w:tcPr>
          <w:p w14:paraId="0E46CF9A" w14:textId="77777777" w:rsidR="00BE0539" w:rsidRPr="00DC2757" w:rsidRDefault="00BE0539" w:rsidP="00E750DA">
            <w:pPr>
              <w:spacing w:after="0" w:line="240" w:lineRule="auto"/>
              <w:jc w:val="center"/>
              <w:rPr>
                <w:ins w:id="3841" w:author="Commodore, Sarah" w:date="2023-03-30T13:25:00Z"/>
                <w:rFonts w:ascii="Calibri" w:eastAsia="Times New Roman" w:hAnsi="Calibri" w:cs="Calibri"/>
                <w:color w:val="000000"/>
                <w:sz w:val="20"/>
                <w:szCs w:val="20"/>
              </w:rPr>
            </w:pPr>
            <w:ins w:id="3842" w:author="Commodore, Sarah" w:date="2023-03-30T13:25:00Z">
              <w:r w:rsidRPr="00DC2757">
                <w:rPr>
                  <w:rFonts w:ascii="Calibri" w:eastAsia="Times New Roman" w:hAnsi="Calibri" w:cs="Calibri"/>
                  <w:color w:val="000000"/>
                  <w:sz w:val="20"/>
                  <w:szCs w:val="20"/>
                </w:rPr>
                <w:t>7.4E-08</w:t>
              </w:r>
            </w:ins>
          </w:p>
        </w:tc>
        <w:tc>
          <w:tcPr>
            <w:tcW w:w="0" w:type="auto"/>
            <w:tcBorders>
              <w:top w:val="nil"/>
              <w:left w:val="nil"/>
              <w:bottom w:val="nil"/>
              <w:right w:val="nil"/>
            </w:tcBorders>
            <w:shd w:val="clear" w:color="auto" w:fill="auto"/>
            <w:noWrap/>
            <w:vAlign w:val="bottom"/>
            <w:hideMark/>
          </w:tcPr>
          <w:p w14:paraId="4D970D01" w14:textId="77777777" w:rsidR="00BE0539" w:rsidRPr="00DC2757" w:rsidRDefault="00BE0539" w:rsidP="00E750DA">
            <w:pPr>
              <w:spacing w:after="0" w:line="240" w:lineRule="auto"/>
              <w:jc w:val="center"/>
              <w:rPr>
                <w:ins w:id="3843" w:author="Commodore, Sarah" w:date="2023-03-30T13:25:00Z"/>
                <w:rFonts w:ascii="Calibri" w:eastAsia="Times New Roman" w:hAnsi="Calibri" w:cs="Calibri"/>
                <w:color w:val="FF0000"/>
                <w:sz w:val="20"/>
                <w:szCs w:val="20"/>
              </w:rPr>
            </w:pPr>
            <w:ins w:id="3844" w:author="Commodore, Sarah" w:date="2023-03-30T13:25:00Z">
              <w:r w:rsidRPr="00DC2757">
                <w:rPr>
                  <w:rFonts w:ascii="Calibri" w:eastAsia="Times New Roman" w:hAnsi="Calibri" w:cs="Calibri"/>
                  <w:color w:val="FF0000"/>
                  <w:sz w:val="20"/>
                  <w:szCs w:val="20"/>
                </w:rPr>
                <w:t>*</w:t>
              </w:r>
            </w:ins>
          </w:p>
        </w:tc>
      </w:tr>
      <w:tr w:rsidR="00BE0539" w:rsidRPr="00DC2757" w14:paraId="5E205069" w14:textId="77777777" w:rsidTr="00E750DA">
        <w:trPr>
          <w:trHeight w:val="260"/>
          <w:ins w:id="3845" w:author="Commodore, Sarah" w:date="2023-03-30T13:25:00Z"/>
        </w:trPr>
        <w:tc>
          <w:tcPr>
            <w:tcW w:w="0" w:type="auto"/>
            <w:tcBorders>
              <w:top w:val="nil"/>
              <w:left w:val="nil"/>
              <w:bottom w:val="nil"/>
              <w:right w:val="nil"/>
            </w:tcBorders>
            <w:shd w:val="clear" w:color="auto" w:fill="auto"/>
            <w:noWrap/>
            <w:vAlign w:val="bottom"/>
            <w:hideMark/>
          </w:tcPr>
          <w:p w14:paraId="7F0B7C8D" w14:textId="77777777" w:rsidR="00BE0539" w:rsidRPr="00DC2757" w:rsidRDefault="00BE0539" w:rsidP="00E750DA">
            <w:pPr>
              <w:spacing w:after="0" w:line="240" w:lineRule="auto"/>
              <w:rPr>
                <w:ins w:id="3846" w:author="Commodore, Sarah" w:date="2023-03-30T13:25:00Z"/>
                <w:rFonts w:ascii="Calibri" w:eastAsia="Times New Roman" w:hAnsi="Calibri" w:cs="Calibri"/>
                <w:color w:val="000000"/>
                <w:sz w:val="20"/>
                <w:szCs w:val="20"/>
              </w:rPr>
            </w:pPr>
            <w:ins w:id="3847" w:author="Commodore, Sarah" w:date="2023-03-30T13:25:00Z">
              <w:r w:rsidRPr="00DC2757">
                <w:rPr>
                  <w:rFonts w:ascii="Calibri" w:eastAsia="Times New Roman" w:hAnsi="Calibri" w:cs="Calibri"/>
                  <w:color w:val="000000"/>
                  <w:sz w:val="20"/>
                  <w:szCs w:val="20"/>
                </w:rPr>
                <w:t>ENSG00000163263.7</w:t>
              </w:r>
            </w:ins>
          </w:p>
        </w:tc>
        <w:tc>
          <w:tcPr>
            <w:tcW w:w="0" w:type="auto"/>
            <w:tcBorders>
              <w:top w:val="nil"/>
              <w:left w:val="nil"/>
              <w:bottom w:val="nil"/>
              <w:right w:val="nil"/>
            </w:tcBorders>
            <w:shd w:val="clear" w:color="auto" w:fill="auto"/>
            <w:noWrap/>
            <w:vAlign w:val="bottom"/>
            <w:hideMark/>
          </w:tcPr>
          <w:p w14:paraId="76B631FE" w14:textId="77777777" w:rsidR="00BE0539" w:rsidRPr="00DC2757" w:rsidRDefault="00BE0539" w:rsidP="00E750DA">
            <w:pPr>
              <w:spacing w:after="0" w:line="240" w:lineRule="auto"/>
              <w:rPr>
                <w:ins w:id="3848" w:author="Commodore, Sarah" w:date="2023-03-30T13:25:00Z"/>
                <w:rFonts w:ascii="Calibri" w:eastAsia="Times New Roman" w:hAnsi="Calibri" w:cs="Calibri"/>
                <w:color w:val="000000"/>
                <w:sz w:val="20"/>
                <w:szCs w:val="20"/>
              </w:rPr>
            </w:pPr>
            <w:ins w:id="3849" w:author="Commodore, Sarah" w:date="2023-03-30T13:25:00Z">
              <w:r w:rsidRPr="00DC2757">
                <w:rPr>
                  <w:rFonts w:ascii="Calibri" w:eastAsia="Times New Roman" w:hAnsi="Calibri" w:cs="Calibri"/>
                  <w:color w:val="000000"/>
                  <w:sz w:val="20"/>
                  <w:szCs w:val="20"/>
                </w:rPr>
                <w:t>C1orf189</w:t>
              </w:r>
            </w:ins>
          </w:p>
        </w:tc>
        <w:tc>
          <w:tcPr>
            <w:tcW w:w="0" w:type="auto"/>
            <w:tcBorders>
              <w:top w:val="nil"/>
              <w:left w:val="nil"/>
              <w:bottom w:val="nil"/>
              <w:right w:val="nil"/>
            </w:tcBorders>
            <w:shd w:val="clear" w:color="auto" w:fill="auto"/>
            <w:noWrap/>
            <w:vAlign w:val="bottom"/>
            <w:hideMark/>
          </w:tcPr>
          <w:p w14:paraId="46A8D861" w14:textId="77777777" w:rsidR="00BE0539" w:rsidRPr="00DC2757" w:rsidRDefault="00BE0539" w:rsidP="00E750DA">
            <w:pPr>
              <w:spacing w:after="0" w:line="240" w:lineRule="auto"/>
              <w:jc w:val="center"/>
              <w:rPr>
                <w:ins w:id="3850" w:author="Commodore, Sarah" w:date="2023-03-30T13:25:00Z"/>
                <w:rFonts w:ascii="Calibri" w:eastAsia="Times New Roman" w:hAnsi="Calibri" w:cs="Calibri"/>
                <w:color w:val="000000"/>
                <w:sz w:val="20"/>
                <w:szCs w:val="20"/>
              </w:rPr>
            </w:pPr>
            <w:ins w:id="3851"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681EBDC" w14:textId="77777777" w:rsidR="00BE0539" w:rsidRPr="00DC2757" w:rsidRDefault="00BE0539" w:rsidP="00E750DA">
            <w:pPr>
              <w:spacing w:after="0" w:line="240" w:lineRule="auto"/>
              <w:jc w:val="center"/>
              <w:rPr>
                <w:ins w:id="3852" w:author="Commodore, Sarah" w:date="2023-03-30T13:25:00Z"/>
                <w:rFonts w:ascii="Calibri" w:eastAsia="Times New Roman" w:hAnsi="Calibri" w:cs="Calibri"/>
                <w:color w:val="000000"/>
                <w:sz w:val="20"/>
                <w:szCs w:val="20"/>
              </w:rPr>
            </w:pPr>
            <w:ins w:id="3853" w:author="Commodore, Sarah" w:date="2023-03-30T13:25:00Z">
              <w:r w:rsidRPr="00DC2757">
                <w:rPr>
                  <w:rFonts w:ascii="Calibri" w:eastAsia="Times New Roman" w:hAnsi="Calibri" w:cs="Calibri"/>
                  <w:color w:val="000000"/>
                  <w:sz w:val="20"/>
                  <w:szCs w:val="20"/>
                </w:rPr>
                <w:t>5.3E-17</w:t>
              </w:r>
            </w:ins>
          </w:p>
        </w:tc>
        <w:tc>
          <w:tcPr>
            <w:tcW w:w="0" w:type="auto"/>
            <w:tcBorders>
              <w:top w:val="nil"/>
              <w:left w:val="nil"/>
              <w:bottom w:val="nil"/>
              <w:right w:val="nil"/>
            </w:tcBorders>
            <w:shd w:val="clear" w:color="auto" w:fill="auto"/>
            <w:noWrap/>
            <w:vAlign w:val="bottom"/>
            <w:hideMark/>
          </w:tcPr>
          <w:p w14:paraId="514242F8" w14:textId="77777777" w:rsidR="00BE0539" w:rsidRPr="00DC2757" w:rsidRDefault="00BE0539" w:rsidP="00E750DA">
            <w:pPr>
              <w:spacing w:after="0" w:line="240" w:lineRule="auto"/>
              <w:jc w:val="center"/>
              <w:rPr>
                <w:ins w:id="3854" w:author="Commodore, Sarah" w:date="2023-03-30T13:25:00Z"/>
                <w:rFonts w:ascii="Calibri" w:eastAsia="Times New Roman" w:hAnsi="Calibri" w:cs="Calibri"/>
                <w:color w:val="000000"/>
                <w:sz w:val="20"/>
                <w:szCs w:val="20"/>
              </w:rPr>
            </w:pPr>
            <w:ins w:id="3855" w:author="Commodore, Sarah" w:date="2023-03-30T13:25:00Z">
              <w:r w:rsidRPr="00DC2757">
                <w:rPr>
                  <w:rFonts w:ascii="Calibri" w:eastAsia="Times New Roman" w:hAnsi="Calibri" w:cs="Calibri"/>
                  <w:color w:val="000000"/>
                  <w:sz w:val="20"/>
                  <w:szCs w:val="20"/>
                </w:rPr>
                <w:t>6.8E-15</w:t>
              </w:r>
            </w:ins>
          </w:p>
        </w:tc>
        <w:tc>
          <w:tcPr>
            <w:tcW w:w="0" w:type="auto"/>
            <w:tcBorders>
              <w:top w:val="nil"/>
              <w:left w:val="nil"/>
              <w:bottom w:val="nil"/>
              <w:right w:val="nil"/>
            </w:tcBorders>
            <w:shd w:val="clear" w:color="auto" w:fill="auto"/>
            <w:noWrap/>
            <w:vAlign w:val="bottom"/>
            <w:hideMark/>
          </w:tcPr>
          <w:p w14:paraId="760FFB15" w14:textId="77777777" w:rsidR="00BE0539" w:rsidRPr="00DC2757" w:rsidRDefault="00BE0539" w:rsidP="00E750DA">
            <w:pPr>
              <w:spacing w:after="0" w:line="240" w:lineRule="auto"/>
              <w:jc w:val="center"/>
              <w:rPr>
                <w:ins w:id="3856" w:author="Commodore, Sarah" w:date="2023-03-30T13:25:00Z"/>
                <w:rFonts w:ascii="Calibri" w:eastAsia="Times New Roman" w:hAnsi="Calibri" w:cs="Calibri"/>
                <w:color w:val="FF0000"/>
                <w:sz w:val="20"/>
                <w:szCs w:val="20"/>
              </w:rPr>
            </w:pPr>
            <w:ins w:id="3857" w:author="Commodore, Sarah" w:date="2023-03-30T13:25:00Z">
              <w:r w:rsidRPr="00DC2757">
                <w:rPr>
                  <w:rFonts w:ascii="Calibri" w:eastAsia="Times New Roman" w:hAnsi="Calibri" w:cs="Calibri"/>
                  <w:color w:val="FF0000"/>
                  <w:sz w:val="20"/>
                  <w:szCs w:val="20"/>
                </w:rPr>
                <w:t>*</w:t>
              </w:r>
            </w:ins>
          </w:p>
        </w:tc>
      </w:tr>
      <w:tr w:rsidR="00BE0539" w:rsidRPr="00DC2757" w14:paraId="47AAE349" w14:textId="77777777" w:rsidTr="00E750DA">
        <w:trPr>
          <w:trHeight w:val="260"/>
          <w:ins w:id="3858" w:author="Commodore, Sarah" w:date="2023-03-30T13:25:00Z"/>
        </w:trPr>
        <w:tc>
          <w:tcPr>
            <w:tcW w:w="0" w:type="auto"/>
            <w:tcBorders>
              <w:top w:val="nil"/>
              <w:left w:val="nil"/>
              <w:bottom w:val="nil"/>
              <w:right w:val="nil"/>
            </w:tcBorders>
            <w:shd w:val="clear" w:color="auto" w:fill="auto"/>
            <w:noWrap/>
            <w:vAlign w:val="bottom"/>
            <w:hideMark/>
          </w:tcPr>
          <w:p w14:paraId="18B9A8AF" w14:textId="77777777" w:rsidR="00BE0539" w:rsidRPr="00DC2757" w:rsidRDefault="00BE0539" w:rsidP="00E750DA">
            <w:pPr>
              <w:spacing w:after="0" w:line="240" w:lineRule="auto"/>
              <w:rPr>
                <w:ins w:id="3859" w:author="Commodore, Sarah" w:date="2023-03-30T13:25:00Z"/>
                <w:rFonts w:ascii="Calibri" w:eastAsia="Times New Roman" w:hAnsi="Calibri" w:cs="Calibri"/>
                <w:color w:val="000000"/>
                <w:sz w:val="20"/>
                <w:szCs w:val="20"/>
              </w:rPr>
            </w:pPr>
            <w:ins w:id="3860" w:author="Commodore, Sarah" w:date="2023-03-30T13:25:00Z">
              <w:r w:rsidRPr="00DC2757">
                <w:rPr>
                  <w:rFonts w:ascii="Calibri" w:eastAsia="Times New Roman" w:hAnsi="Calibri" w:cs="Calibri"/>
                  <w:color w:val="000000"/>
                  <w:sz w:val="20"/>
                  <w:szCs w:val="20"/>
                </w:rPr>
                <w:t>ENSG00000249715.13</w:t>
              </w:r>
            </w:ins>
          </w:p>
        </w:tc>
        <w:tc>
          <w:tcPr>
            <w:tcW w:w="0" w:type="auto"/>
            <w:tcBorders>
              <w:top w:val="nil"/>
              <w:left w:val="nil"/>
              <w:bottom w:val="nil"/>
              <w:right w:val="nil"/>
            </w:tcBorders>
            <w:shd w:val="clear" w:color="auto" w:fill="auto"/>
            <w:noWrap/>
            <w:vAlign w:val="bottom"/>
            <w:hideMark/>
          </w:tcPr>
          <w:p w14:paraId="25890191" w14:textId="77777777" w:rsidR="00BE0539" w:rsidRPr="00DC2757" w:rsidRDefault="00BE0539" w:rsidP="00E750DA">
            <w:pPr>
              <w:spacing w:after="0" w:line="240" w:lineRule="auto"/>
              <w:rPr>
                <w:ins w:id="3861" w:author="Commodore, Sarah" w:date="2023-03-30T13:25:00Z"/>
                <w:rFonts w:ascii="Calibri" w:eastAsia="Times New Roman" w:hAnsi="Calibri" w:cs="Calibri"/>
                <w:color w:val="000000"/>
                <w:sz w:val="20"/>
                <w:szCs w:val="20"/>
              </w:rPr>
            </w:pPr>
            <w:ins w:id="3862" w:author="Commodore, Sarah" w:date="2023-03-30T13:25:00Z">
              <w:r w:rsidRPr="00DC2757">
                <w:rPr>
                  <w:rFonts w:ascii="Calibri" w:eastAsia="Times New Roman" w:hAnsi="Calibri" w:cs="Calibri"/>
                  <w:color w:val="000000"/>
                  <w:sz w:val="20"/>
                  <w:szCs w:val="20"/>
                </w:rPr>
                <w:t>FER1L5</w:t>
              </w:r>
            </w:ins>
          </w:p>
        </w:tc>
        <w:tc>
          <w:tcPr>
            <w:tcW w:w="0" w:type="auto"/>
            <w:tcBorders>
              <w:top w:val="nil"/>
              <w:left w:val="nil"/>
              <w:bottom w:val="nil"/>
              <w:right w:val="nil"/>
            </w:tcBorders>
            <w:shd w:val="clear" w:color="auto" w:fill="auto"/>
            <w:noWrap/>
            <w:vAlign w:val="bottom"/>
            <w:hideMark/>
          </w:tcPr>
          <w:p w14:paraId="140DCFCD" w14:textId="77777777" w:rsidR="00BE0539" w:rsidRPr="00DC2757" w:rsidRDefault="00BE0539" w:rsidP="00E750DA">
            <w:pPr>
              <w:spacing w:after="0" w:line="240" w:lineRule="auto"/>
              <w:jc w:val="center"/>
              <w:rPr>
                <w:ins w:id="3863" w:author="Commodore, Sarah" w:date="2023-03-30T13:25:00Z"/>
                <w:rFonts w:ascii="Calibri" w:eastAsia="Times New Roman" w:hAnsi="Calibri" w:cs="Calibri"/>
                <w:color w:val="000000"/>
                <w:sz w:val="20"/>
                <w:szCs w:val="20"/>
              </w:rPr>
            </w:pPr>
            <w:ins w:id="3864"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0E9A0D2" w14:textId="77777777" w:rsidR="00BE0539" w:rsidRPr="00DC2757" w:rsidRDefault="00BE0539" w:rsidP="00E750DA">
            <w:pPr>
              <w:spacing w:after="0" w:line="240" w:lineRule="auto"/>
              <w:jc w:val="center"/>
              <w:rPr>
                <w:ins w:id="3865" w:author="Commodore, Sarah" w:date="2023-03-30T13:25:00Z"/>
                <w:rFonts w:ascii="Calibri" w:eastAsia="Times New Roman" w:hAnsi="Calibri" w:cs="Calibri"/>
                <w:color w:val="000000"/>
                <w:sz w:val="20"/>
                <w:szCs w:val="20"/>
              </w:rPr>
            </w:pPr>
            <w:ins w:id="3866" w:author="Commodore, Sarah" w:date="2023-03-30T13:25:00Z">
              <w:r w:rsidRPr="00DC2757">
                <w:rPr>
                  <w:rFonts w:ascii="Calibri" w:eastAsia="Times New Roman" w:hAnsi="Calibri" w:cs="Calibri"/>
                  <w:color w:val="000000"/>
                  <w:sz w:val="20"/>
                  <w:szCs w:val="20"/>
                </w:rPr>
                <w:t>1.6E-05</w:t>
              </w:r>
            </w:ins>
          </w:p>
        </w:tc>
        <w:tc>
          <w:tcPr>
            <w:tcW w:w="0" w:type="auto"/>
            <w:tcBorders>
              <w:top w:val="nil"/>
              <w:left w:val="nil"/>
              <w:bottom w:val="nil"/>
              <w:right w:val="nil"/>
            </w:tcBorders>
            <w:shd w:val="clear" w:color="auto" w:fill="auto"/>
            <w:noWrap/>
            <w:vAlign w:val="bottom"/>
            <w:hideMark/>
          </w:tcPr>
          <w:p w14:paraId="4DCB7EB7" w14:textId="77777777" w:rsidR="00BE0539" w:rsidRPr="00DC2757" w:rsidRDefault="00BE0539" w:rsidP="00E750DA">
            <w:pPr>
              <w:spacing w:after="0" w:line="240" w:lineRule="auto"/>
              <w:jc w:val="center"/>
              <w:rPr>
                <w:ins w:id="3867" w:author="Commodore, Sarah" w:date="2023-03-30T13:25:00Z"/>
                <w:rFonts w:ascii="Calibri" w:eastAsia="Times New Roman" w:hAnsi="Calibri" w:cs="Calibri"/>
                <w:color w:val="000000"/>
                <w:sz w:val="20"/>
                <w:szCs w:val="20"/>
              </w:rPr>
            </w:pPr>
            <w:ins w:id="3868" w:author="Commodore, Sarah" w:date="2023-03-30T13:25:00Z">
              <w:r w:rsidRPr="00DC2757">
                <w:rPr>
                  <w:rFonts w:ascii="Calibri" w:eastAsia="Times New Roman" w:hAnsi="Calibri" w:cs="Calibri"/>
                  <w:color w:val="000000"/>
                  <w:sz w:val="20"/>
                  <w:szCs w:val="20"/>
                </w:rPr>
                <w:t>1.0E-04</w:t>
              </w:r>
            </w:ins>
          </w:p>
        </w:tc>
        <w:tc>
          <w:tcPr>
            <w:tcW w:w="0" w:type="auto"/>
            <w:tcBorders>
              <w:top w:val="nil"/>
              <w:left w:val="nil"/>
              <w:bottom w:val="nil"/>
              <w:right w:val="nil"/>
            </w:tcBorders>
            <w:shd w:val="clear" w:color="auto" w:fill="auto"/>
            <w:noWrap/>
            <w:vAlign w:val="bottom"/>
            <w:hideMark/>
          </w:tcPr>
          <w:p w14:paraId="12C91803" w14:textId="77777777" w:rsidR="00BE0539" w:rsidRPr="00DC2757" w:rsidRDefault="00BE0539" w:rsidP="00E750DA">
            <w:pPr>
              <w:spacing w:after="0" w:line="240" w:lineRule="auto"/>
              <w:jc w:val="center"/>
              <w:rPr>
                <w:ins w:id="3869" w:author="Commodore, Sarah" w:date="2023-03-30T13:25:00Z"/>
                <w:rFonts w:ascii="Calibri" w:eastAsia="Times New Roman" w:hAnsi="Calibri" w:cs="Calibri"/>
                <w:color w:val="FF0000"/>
                <w:sz w:val="20"/>
                <w:szCs w:val="20"/>
              </w:rPr>
            </w:pPr>
            <w:ins w:id="3870" w:author="Commodore, Sarah" w:date="2023-03-30T13:25:00Z">
              <w:r w:rsidRPr="00DC2757">
                <w:rPr>
                  <w:rFonts w:ascii="Calibri" w:eastAsia="Times New Roman" w:hAnsi="Calibri" w:cs="Calibri"/>
                  <w:color w:val="FF0000"/>
                  <w:sz w:val="20"/>
                  <w:szCs w:val="20"/>
                </w:rPr>
                <w:t>*</w:t>
              </w:r>
            </w:ins>
          </w:p>
        </w:tc>
      </w:tr>
      <w:tr w:rsidR="00BE0539" w:rsidRPr="00DC2757" w14:paraId="6482EAB4" w14:textId="77777777" w:rsidTr="00E750DA">
        <w:trPr>
          <w:trHeight w:val="260"/>
          <w:ins w:id="3871" w:author="Commodore, Sarah" w:date="2023-03-30T13:25:00Z"/>
        </w:trPr>
        <w:tc>
          <w:tcPr>
            <w:tcW w:w="0" w:type="auto"/>
            <w:tcBorders>
              <w:top w:val="nil"/>
              <w:left w:val="nil"/>
              <w:bottom w:val="nil"/>
              <w:right w:val="nil"/>
            </w:tcBorders>
            <w:shd w:val="clear" w:color="auto" w:fill="auto"/>
            <w:noWrap/>
            <w:vAlign w:val="bottom"/>
            <w:hideMark/>
          </w:tcPr>
          <w:p w14:paraId="01DE4A34" w14:textId="77777777" w:rsidR="00BE0539" w:rsidRPr="00DC2757" w:rsidRDefault="00BE0539" w:rsidP="00E750DA">
            <w:pPr>
              <w:spacing w:after="0" w:line="240" w:lineRule="auto"/>
              <w:rPr>
                <w:ins w:id="3872" w:author="Commodore, Sarah" w:date="2023-03-30T13:25:00Z"/>
                <w:rFonts w:ascii="Calibri" w:eastAsia="Times New Roman" w:hAnsi="Calibri" w:cs="Calibri"/>
                <w:color w:val="000000"/>
                <w:sz w:val="20"/>
                <w:szCs w:val="20"/>
              </w:rPr>
            </w:pPr>
            <w:ins w:id="3873" w:author="Commodore, Sarah" w:date="2023-03-30T13:25:00Z">
              <w:r w:rsidRPr="00DC2757">
                <w:rPr>
                  <w:rFonts w:ascii="Calibri" w:eastAsia="Times New Roman" w:hAnsi="Calibri" w:cs="Calibri"/>
                  <w:color w:val="000000"/>
                  <w:sz w:val="20"/>
                  <w:szCs w:val="20"/>
                </w:rPr>
                <w:t>ENSG00000248329.6</w:t>
              </w:r>
            </w:ins>
          </w:p>
        </w:tc>
        <w:tc>
          <w:tcPr>
            <w:tcW w:w="0" w:type="auto"/>
            <w:tcBorders>
              <w:top w:val="nil"/>
              <w:left w:val="nil"/>
              <w:bottom w:val="nil"/>
              <w:right w:val="nil"/>
            </w:tcBorders>
            <w:shd w:val="clear" w:color="auto" w:fill="auto"/>
            <w:noWrap/>
            <w:vAlign w:val="bottom"/>
            <w:hideMark/>
          </w:tcPr>
          <w:p w14:paraId="47D168D5" w14:textId="77777777" w:rsidR="00BE0539" w:rsidRPr="00DC2757" w:rsidRDefault="00BE0539" w:rsidP="00E750DA">
            <w:pPr>
              <w:spacing w:after="0" w:line="240" w:lineRule="auto"/>
              <w:rPr>
                <w:ins w:id="3874" w:author="Commodore, Sarah" w:date="2023-03-30T13:25:00Z"/>
                <w:rFonts w:ascii="Calibri" w:eastAsia="Times New Roman" w:hAnsi="Calibri" w:cs="Calibri"/>
                <w:color w:val="000000"/>
                <w:sz w:val="20"/>
                <w:szCs w:val="20"/>
              </w:rPr>
            </w:pPr>
            <w:ins w:id="3875" w:author="Commodore, Sarah" w:date="2023-03-30T13:25:00Z">
              <w:r w:rsidRPr="00DC2757">
                <w:rPr>
                  <w:rFonts w:ascii="Calibri" w:eastAsia="Times New Roman" w:hAnsi="Calibri" w:cs="Calibri"/>
                  <w:color w:val="000000"/>
                  <w:sz w:val="20"/>
                  <w:szCs w:val="20"/>
                </w:rPr>
                <w:t>APELA</w:t>
              </w:r>
            </w:ins>
          </w:p>
        </w:tc>
        <w:tc>
          <w:tcPr>
            <w:tcW w:w="0" w:type="auto"/>
            <w:tcBorders>
              <w:top w:val="nil"/>
              <w:left w:val="nil"/>
              <w:bottom w:val="nil"/>
              <w:right w:val="nil"/>
            </w:tcBorders>
            <w:shd w:val="clear" w:color="auto" w:fill="auto"/>
            <w:noWrap/>
            <w:vAlign w:val="bottom"/>
            <w:hideMark/>
          </w:tcPr>
          <w:p w14:paraId="47AF9935" w14:textId="77777777" w:rsidR="00BE0539" w:rsidRPr="00DC2757" w:rsidRDefault="00BE0539" w:rsidP="00E750DA">
            <w:pPr>
              <w:spacing w:after="0" w:line="240" w:lineRule="auto"/>
              <w:jc w:val="center"/>
              <w:rPr>
                <w:ins w:id="3876" w:author="Commodore, Sarah" w:date="2023-03-30T13:25:00Z"/>
                <w:rFonts w:ascii="Calibri" w:eastAsia="Times New Roman" w:hAnsi="Calibri" w:cs="Calibri"/>
                <w:color w:val="000000"/>
                <w:sz w:val="20"/>
                <w:szCs w:val="20"/>
              </w:rPr>
            </w:pPr>
            <w:ins w:id="3877"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6957154" w14:textId="77777777" w:rsidR="00BE0539" w:rsidRPr="00DC2757" w:rsidRDefault="00BE0539" w:rsidP="00E750DA">
            <w:pPr>
              <w:spacing w:after="0" w:line="240" w:lineRule="auto"/>
              <w:jc w:val="center"/>
              <w:rPr>
                <w:ins w:id="3878" w:author="Commodore, Sarah" w:date="2023-03-30T13:25:00Z"/>
                <w:rFonts w:ascii="Calibri" w:eastAsia="Times New Roman" w:hAnsi="Calibri" w:cs="Calibri"/>
                <w:color w:val="000000"/>
                <w:sz w:val="20"/>
                <w:szCs w:val="20"/>
              </w:rPr>
            </w:pPr>
            <w:ins w:id="3879" w:author="Commodore, Sarah" w:date="2023-03-30T13:25:00Z">
              <w:r w:rsidRPr="00DC2757">
                <w:rPr>
                  <w:rFonts w:ascii="Calibri" w:eastAsia="Times New Roman" w:hAnsi="Calibri" w:cs="Calibri"/>
                  <w:color w:val="000000"/>
                  <w:sz w:val="20"/>
                  <w:szCs w:val="20"/>
                </w:rPr>
                <w:t>1.7E-02</w:t>
              </w:r>
            </w:ins>
          </w:p>
        </w:tc>
        <w:tc>
          <w:tcPr>
            <w:tcW w:w="0" w:type="auto"/>
            <w:tcBorders>
              <w:top w:val="nil"/>
              <w:left w:val="nil"/>
              <w:bottom w:val="nil"/>
              <w:right w:val="nil"/>
            </w:tcBorders>
            <w:shd w:val="clear" w:color="auto" w:fill="auto"/>
            <w:noWrap/>
            <w:vAlign w:val="bottom"/>
            <w:hideMark/>
          </w:tcPr>
          <w:p w14:paraId="1E296CA6" w14:textId="77777777" w:rsidR="00BE0539" w:rsidRPr="00DC2757" w:rsidRDefault="00BE0539" w:rsidP="00E750DA">
            <w:pPr>
              <w:spacing w:after="0" w:line="240" w:lineRule="auto"/>
              <w:jc w:val="center"/>
              <w:rPr>
                <w:ins w:id="3880" w:author="Commodore, Sarah" w:date="2023-03-30T13:25:00Z"/>
                <w:rFonts w:ascii="Calibri" w:eastAsia="Times New Roman" w:hAnsi="Calibri" w:cs="Calibri"/>
                <w:color w:val="000000"/>
                <w:sz w:val="20"/>
                <w:szCs w:val="20"/>
              </w:rPr>
            </w:pPr>
            <w:ins w:id="3881" w:author="Commodore, Sarah" w:date="2023-03-30T13:25:00Z">
              <w:r w:rsidRPr="00DC2757">
                <w:rPr>
                  <w:rFonts w:ascii="Calibri" w:eastAsia="Times New Roman" w:hAnsi="Calibri" w:cs="Calibri"/>
                  <w:color w:val="000000"/>
                  <w:sz w:val="20"/>
                  <w:szCs w:val="20"/>
                </w:rPr>
                <w:t>4.1E-02</w:t>
              </w:r>
            </w:ins>
          </w:p>
        </w:tc>
        <w:tc>
          <w:tcPr>
            <w:tcW w:w="0" w:type="auto"/>
            <w:tcBorders>
              <w:top w:val="nil"/>
              <w:left w:val="nil"/>
              <w:bottom w:val="nil"/>
              <w:right w:val="nil"/>
            </w:tcBorders>
            <w:shd w:val="clear" w:color="auto" w:fill="auto"/>
            <w:noWrap/>
            <w:vAlign w:val="bottom"/>
            <w:hideMark/>
          </w:tcPr>
          <w:p w14:paraId="3639DA92" w14:textId="77777777" w:rsidR="00BE0539" w:rsidRPr="00DC2757" w:rsidRDefault="00BE0539" w:rsidP="00E750DA">
            <w:pPr>
              <w:spacing w:after="0" w:line="240" w:lineRule="auto"/>
              <w:jc w:val="center"/>
              <w:rPr>
                <w:ins w:id="3882" w:author="Commodore, Sarah" w:date="2023-03-30T13:25:00Z"/>
                <w:rFonts w:ascii="Calibri" w:eastAsia="Times New Roman" w:hAnsi="Calibri" w:cs="Calibri"/>
                <w:color w:val="FF0000"/>
                <w:sz w:val="20"/>
                <w:szCs w:val="20"/>
              </w:rPr>
            </w:pPr>
            <w:ins w:id="3883" w:author="Commodore, Sarah" w:date="2023-03-30T13:25:00Z">
              <w:r w:rsidRPr="00DC2757">
                <w:rPr>
                  <w:rFonts w:ascii="Calibri" w:eastAsia="Times New Roman" w:hAnsi="Calibri" w:cs="Calibri"/>
                  <w:color w:val="FF0000"/>
                  <w:sz w:val="20"/>
                  <w:szCs w:val="20"/>
                </w:rPr>
                <w:t>*</w:t>
              </w:r>
            </w:ins>
          </w:p>
        </w:tc>
      </w:tr>
      <w:tr w:rsidR="00BE0539" w:rsidRPr="00DC2757" w14:paraId="550D4806" w14:textId="77777777" w:rsidTr="00E750DA">
        <w:trPr>
          <w:trHeight w:val="260"/>
          <w:ins w:id="3884" w:author="Commodore, Sarah" w:date="2023-03-30T13:25:00Z"/>
        </w:trPr>
        <w:tc>
          <w:tcPr>
            <w:tcW w:w="0" w:type="auto"/>
            <w:tcBorders>
              <w:top w:val="nil"/>
              <w:left w:val="nil"/>
              <w:bottom w:val="nil"/>
              <w:right w:val="nil"/>
            </w:tcBorders>
            <w:shd w:val="clear" w:color="auto" w:fill="auto"/>
            <w:noWrap/>
            <w:vAlign w:val="bottom"/>
            <w:hideMark/>
          </w:tcPr>
          <w:p w14:paraId="0D72E92A" w14:textId="77777777" w:rsidR="00BE0539" w:rsidRPr="00DC2757" w:rsidRDefault="00BE0539" w:rsidP="00E750DA">
            <w:pPr>
              <w:spacing w:after="0" w:line="240" w:lineRule="auto"/>
              <w:rPr>
                <w:ins w:id="3885" w:author="Commodore, Sarah" w:date="2023-03-30T13:25:00Z"/>
                <w:rFonts w:ascii="Calibri" w:eastAsia="Times New Roman" w:hAnsi="Calibri" w:cs="Calibri"/>
                <w:color w:val="000000"/>
                <w:sz w:val="20"/>
                <w:szCs w:val="20"/>
              </w:rPr>
            </w:pPr>
            <w:ins w:id="3886" w:author="Commodore, Sarah" w:date="2023-03-30T13:25:00Z">
              <w:r w:rsidRPr="00DC2757">
                <w:rPr>
                  <w:rFonts w:ascii="Calibri" w:eastAsia="Times New Roman" w:hAnsi="Calibri" w:cs="Calibri"/>
                  <w:color w:val="000000"/>
                  <w:sz w:val="20"/>
                  <w:szCs w:val="20"/>
                </w:rPr>
                <w:t>ENSG00000152760.10</w:t>
              </w:r>
            </w:ins>
          </w:p>
        </w:tc>
        <w:tc>
          <w:tcPr>
            <w:tcW w:w="0" w:type="auto"/>
            <w:tcBorders>
              <w:top w:val="nil"/>
              <w:left w:val="nil"/>
              <w:bottom w:val="nil"/>
              <w:right w:val="nil"/>
            </w:tcBorders>
            <w:shd w:val="clear" w:color="auto" w:fill="auto"/>
            <w:noWrap/>
            <w:vAlign w:val="bottom"/>
            <w:hideMark/>
          </w:tcPr>
          <w:p w14:paraId="0C67A7B5" w14:textId="77777777" w:rsidR="00BE0539" w:rsidRPr="00DC2757" w:rsidRDefault="00BE0539" w:rsidP="00E750DA">
            <w:pPr>
              <w:spacing w:after="0" w:line="240" w:lineRule="auto"/>
              <w:rPr>
                <w:ins w:id="3887" w:author="Commodore, Sarah" w:date="2023-03-30T13:25:00Z"/>
                <w:rFonts w:ascii="Calibri" w:eastAsia="Times New Roman" w:hAnsi="Calibri" w:cs="Calibri"/>
                <w:color w:val="000000"/>
                <w:sz w:val="20"/>
                <w:szCs w:val="20"/>
              </w:rPr>
            </w:pPr>
            <w:ins w:id="3888" w:author="Commodore, Sarah" w:date="2023-03-30T13:25:00Z">
              <w:r w:rsidRPr="00DC2757">
                <w:rPr>
                  <w:rFonts w:ascii="Calibri" w:eastAsia="Times New Roman" w:hAnsi="Calibri" w:cs="Calibri"/>
                  <w:color w:val="000000"/>
                  <w:sz w:val="20"/>
                  <w:szCs w:val="20"/>
                </w:rPr>
                <w:t>TCTEX1D1</w:t>
              </w:r>
            </w:ins>
          </w:p>
        </w:tc>
        <w:tc>
          <w:tcPr>
            <w:tcW w:w="0" w:type="auto"/>
            <w:tcBorders>
              <w:top w:val="nil"/>
              <w:left w:val="nil"/>
              <w:bottom w:val="nil"/>
              <w:right w:val="nil"/>
            </w:tcBorders>
            <w:shd w:val="clear" w:color="auto" w:fill="auto"/>
            <w:noWrap/>
            <w:vAlign w:val="bottom"/>
            <w:hideMark/>
          </w:tcPr>
          <w:p w14:paraId="7F998E1C" w14:textId="77777777" w:rsidR="00BE0539" w:rsidRPr="00DC2757" w:rsidRDefault="00BE0539" w:rsidP="00E750DA">
            <w:pPr>
              <w:spacing w:after="0" w:line="240" w:lineRule="auto"/>
              <w:jc w:val="center"/>
              <w:rPr>
                <w:ins w:id="3889" w:author="Commodore, Sarah" w:date="2023-03-30T13:25:00Z"/>
                <w:rFonts w:ascii="Calibri" w:eastAsia="Times New Roman" w:hAnsi="Calibri" w:cs="Calibri"/>
                <w:color w:val="000000"/>
                <w:sz w:val="20"/>
                <w:szCs w:val="20"/>
              </w:rPr>
            </w:pPr>
            <w:ins w:id="3890"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0EDD3B0" w14:textId="77777777" w:rsidR="00BE0539" w:rsidRPr="00DC2757" w:rsidRDefault="00BE0539" w:rsidP="00E750DA">
            <w:pPr>
              <w:spacing w:after="0" w:line="240" w:lineRule="auto"/>
              <w:jc w:val="center"/>
              <w:rPr>
                <w:ins w:id="3891" w:author="Commodore, Sarah" w:date="2023-03-30T13:25:00Z"/>
                <w:rFonts w:ascii="Calibri" w:eastAsia="Times New Roman" w:hAnsi="Calibri" w:cs="Calibri"/>
                <w:color w:val="000000"/>
                <w:sz w:val="20"/>
                <w:szCs w:val="20"/>
              </w:rPr>
            </w:pPr>
            <w:ins w:id="3892" w:author="Commodore, Sarah" w:date="2023-03-30T13:25: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7EDEE92A" w14:textId="77777777" w:rsidR="00BE0539" w:rsidRPr="00DC2757" w:rsidRDefault="00BE0539" w:rsidP="00E750DA">
            <w:pPr>
              <w:spacing w:after="0" w:line="240" w:lineRule="auto"/>
              <w:jc w:val="center"/>
              <w:rPr>
                <w:ins w:id="3893" w:author="Commodore, Sarah" w:date="2023-03-30T13:25:00Z"/>
                <w:rFonts w:ascii="Calibri" w:eastAsia="Times New Roman" w:hAnsi="Calibri" w:cs="Calibri"/>
                <w:color w:val="000000"/>
                <w:sz w:val="20"/>
                <w:szCs w:val="20"/>
              </w:rPr>
            </w:pPr>
            <w:ins w:id="3894" w:author="Commodore, Sarah" w:date="2023-03-30T13:25:00Z">
              <w:r w:rsidRPr="00DC2757">
                <w:rPr>
                  <w:rFonts w:ascii="Calibri" w:eastAsia="Times New Roman" w:hAnsi="Calibri" w:cs="Calibri"/>
                  <w:color w:val="000000"/>
                  <w:sz w:val="20"/>
                  <w:szCs w:val="20"/>
                </w:rPr>
                <w:t>1.3E-06</w:t>
              </w:r>
            </w:ins>
          </w:p>
        </w:tc>
        <w:tc>
          <w:tcPr>
            <w:tcW w:w="0" w:type="auto"/>
            <w:tcBorders>
              <w:top w:val="nil"/>
              <w:left w:val="nil"/>
              <w:bottom w:val="nil"/>
              <w:right w:val="nil"/>
            </w:tcBorders>
            <w:shd w:val="clear" w:color="auto" w:fill="auto"/>
            <w:noWrap/>
            <w:vAlign w:val="bottom"/>
            <w:hideMark/>
          </w:tcPr>
          <w:p w14:paraId="48A3F57B" w14:textId="77777777" w:rsidR="00BE0539" w:rsidRPr="00DC2757" w:rsidRDefault="00BE0539" w:rsidP="00E750DA">
            <w:pPr>
              <w:spacing w:after="0" w:line="240" w:lineRule="auto"/>
              <w:jc w:val="center"/>
              <w:rPr>
                <w:ins w:id="3895" w:author="Commodore, Sarah" w:date="2023-03-30T13:25:00Z"/>
                <w:rFonts w:ascii="Calibri" w:eastAsia="Times New Roman" w:hAnsi="Calibri" w:cs="Calibri"/>
                <w:color w:val="FF0000"/>
                <w:sz w:val="20"/>
                <w:szCs w:val="20"/>
              </w:rPr>
            </w:pPr>
            <w:ins w:id="3896" w:author="Commodore, Sarah" w:date="2023-03-30T13:25:00Z">
              <w:r w:rsidRPr="00DC2757">
                <w:rPr>
                  <w:rFonts w:ascii="Calibri" w:eastAsia="Times New Roman" w:hAnsi="Calibri" w:cs="Calibri"/>
                  <w:color w:val="FF0000"/>
                  <w:sz w:val="20"/>
                  <w:szCs w:val="20"/>
                </w:rPr>
                <w:t>*</w:t>
              </w:r>
            </w:ins>
          </w:p>
        </w:tc>
      </w:tr>
      <w:tr w:rsidR="00BE0539" w:rsidRPr="00DC2757" w14:paraId="5246CB79" w14:textId="77777777" w:rsidTr="00E750DA">
        <w:trPr>
          <w:trHeight w:val="260"/>
          <w:ins w:id="3897" w:author="Commodore, Sarah" w:date="2023-03-30T13:25:00Z"/>
        </w:trPr>
        <w:tc>
          <w:tcPr>
            <w:tcW w:w="0" w:type="auto"/>
            <w:tcBorders>
              <w:top w:val="nil"/>
              <w:left w:val="nil"/>
              <w:bottom w:val="nil"/>
              <w:right w:val="nil"/>
            </w:tcBorders>
            <w:shd w:val="clear" w:color="auto" w:fill="auto"/>
            <w:noWrap/>
            <w:vAlign w:val="bottom"/>
            <w:hideMark/>
          </w:tcPr>
          <w:p w14:paraId="7990EDEF" w14:textId="77777777" w:rsidR="00BE0539" w:rsidRPr="00DC2757" w:rsidRDefault="00BE0539" w:rsidP="00E750DA">
            <w:pPr>
              <w:spacing w:after="0" w:line="240" w:lineRule="auto"/>
              <w:rPr>
                <w:ins w:id="3898" w:author="Commodore, Sarah" w:date="2023-03-30T13:25:00Z"/>
                <w:rFonts w:ascii="Calibri" w:eastAsia="Times New Roman" w:hAnsi="Calibri" w:cs="Calibri"/>
                <w:color w:val="000000"/>
                <w:sz w:val="20"/>
                <w:szCs w:val="20"/>
              </w:rPr>
            </w:pPr>
            <w:ins w:id="3899" w:author="Commodore, Sarah" w:date="2023-03-30T13:25:00Z">
              <w:r w:rsidRPr="00DC2757">
                <w:rPr>
                  <w:rFonts w:ascii="Calibri" w:eastAsia="Times New Roman" w:hAnsi="Calibri" w:cs="Calibri"/>
                  <w:color w:val="000000"/>
                  <w:sz w:val="20"/>
                  <w:szCs w:val="20"/>
                </w:rPr>
                <w:t>ENSG00000131044.17</w:t>
              </w:r>
            </w:ins>
          </w:p>
        </w:tc>
        <w:tc>
          <w:tcPr>
            <w:tcW w:w="0" w:type="auto"/>
            <w:tcBorders>
              <w:top w:val="nil"/>
              <w:left w:val="nil"/>
              <w:bottom w:val="nil"/>
              <w:right w:val="nil"/>
            </w:tcBorders>
            <w:shd w:val="clear" w:color="auto" w:fill="auto"/>
            <w:noWrap/>
            <w:vAlign w:val="bottom"/>
            <w:hideMark/>
          </w:tcPr>
          <w:p w14:paraId="4804EF45" w14:textId="77777777" w:rsidR="00BE0539" w:rsidRPr="00DC2757" w:rsidRDefault="00BE0539" w:rsidP="00E750DA">
            <w:pPr>
              <w:spacing w:after="0" w:line="240" w:lineRule="auto"/>
              <w:rPr>
                <w:ins w:id="3900" w:author="Commodore, Sarah" w:date="2023-03-30T13:25:00Z"/>
                <w:rFonts w:ascii="Calibri" w:eastAsia="Times New Roman" w:hAnsi="Calibri" w:cs="Calibri"/>
                <w:color w:val="000000"/>
                <w:sz w:val="20"/>
                <w:szCs w:val="20"/>
              </w:rPr>
            </w:pPr>
            <w:ins w:id="3901" w:author="Commodore, Sarah" w:date="2023-03-30T13:25:00Z">
              <w:r w:rsidRPr="00DC2757">
                <w:rPr>
                  <w:rFonts w:ascii="Calibri" w:eastAsia="Times New Roman" w:hAnsi="Calibri" w:cs="Calibri"/>
                  <w:color w:val="000000"/>
                  <w:sz w:val="20"/>
                  <w:szCs w:val="20"/>
                </w:rPr>
                <w:t>TTLL9</w:t>
              </w:r>
            </w:ins>
          </w:p>
        </w:tc>
        <w:tc>
          <w:tcPr>
            <w:tcW w:w="0" w:type="auto"/>
            <w:tcBorders>
              <w:top w:val="nil"/>
              <w:left w:val="nil"/>
              <w:bottom w:val="nil"/>
              <w:right w:val="nil"/>
            </w:tcBorders>
            <w:shd w:val="clear" w:color="auto" w:fill="auto"/>
            <w:noWrap/>
            <w:vAlign w:val="bottom"/>
            <w:hideMark/>
          </w:tcPr>
          <w:p w14:paraId="005C173E" w14:textId="77777777" w:rsidR="00BE0539" w:rsidRPr="00DC2757" w:rsidRDefault="00BE0539" w:rsidP="00E750DA">
            <w:pPr>
              <w:spacing w:after="0" w:line="240" w:lineRule="auto"/>
              <w:jc w:val="center"/>
              <w:rPr>
                <w:ins w:id="3902" w:author="Commodore, Sarah" w:date="2023-03-30T13:25:00Z"/>
                <w:rFonts w:ascii="Calibri" w:eastAsia="Times New Roman" w:hAnsi="Calibri" w:cs="Calibri"/>
                <w:color w:val="000000"/>
                <w:sz w:val="20"/>
                <w:szCs w:val="20"/>
              </w:rPr>
            </w:pPr>
            <w:ins w:id="3903"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7F44B96" w14:textId="77777777" w:rsidR="00BE0539" w:rsidRPr="00DC2757" w:rsidRDefault="00BE0539" w:rsidP="00E750DA">
            <w:pPr>
              <w:spacing w:after="0" w:line="240" w:lineRule="auto"/>
              <w:jc w:val="center"/>
              <w:rPr>
                <w:ins w:id="3904" w:author="Commodore, Sarah" w:date="2023-03-30T13:25:00Z"/>
                <w:rFonts w:ascii="Calibri" w:eastAsia="Times New Roman" w:hAnsi="Calibri" w:cs="Calibri"/>
                <w:color w:val="000000"/>
                <w:sz w:val="20"/>
                <w:szCs w:val="20"/>
              </w:rPr>
            </w:pPr>
            <w:ins w:id="3905" w:author="Commodore, Sarah" w:date="2023-03-30T13:25:00Z">
              <w:r w:rsidRPr="00DC2757">
                <w:rPr>
                  <w:rFonts w:ascii="Calibri" w:eastAsia="Times New Roman" w:hAnsi="Calibri" w:cs="Calibri"/>
                  <w:color w:val="000000"/>
                  <w:sz w:val="20"/>
                  <w:szCs w:val="20"/>
                </w:rPr>
                <w:t>9.9E-07</w:t>
              </w:r>
            </w:ins>
          </w:p>
        </w:tc>
        <w:tc>
          <w:tcPr>
            <w:tcW w:w="0" w:type="auto"/>
            <w:tcBorders>
              <w:top w:val="nil"/>
              <w:left w:val="nil"/>
              <w:bottom w:val="nil"/>
              <w:right w:val="nil"/>
            </w:tcBorders>
            <w:shd w:val="clear" w:color="auto" w:fill="auto"/>
            <w:noWrap/>
            <w:vAlign w:val="bottom"/>
            <w:hideMark/>
          </w:tcPr>
          <w:p w14:paraId="22049DD3" w14:textId="77777777" w:rsidR="00BE0539" w:rsidRPr="00DC2757" w:rsidRDefault="00BE0539" w:rsidP="00E750DA">
            <w:pPr>
              <w:spacing w:after="0" w:line="240" w:lineRule="auto"/>
              <w:jc w:val="center"/>
              <w:rPr>
                <w:ins w:id="3906" w:author="Commodore, Sarah" w:date="2023-03-30T13:25:00Z"/>
                <w:rFonts w:ascii="Calibri" w:eastAsia="Times New Roman" w:hAnsi="Calibri" w:cs="Calibri"/>
                <w:color w:val="000000"/>
                <w:sz w:val="20"/>
                <w:szCs w:val="20"/>
              </w:rPr>
            </w:pPr>
            <w:ins w:id="3907" w:author="Commodore, Sarah" w:date="2023-03-30T13:25:00Z">
              <w:r w:rsidRPr="00DC2757">
                <w:rPr>
                  <w:rFonts w:ascii="Calibri" w:eastAsia="Times New Roman" w:hAnsi="Calibri" w:cs="Calibri"/>
                  <w:color w:val="000000"/>
                  <w:sz w:val="20"/>
                  <w:szCs w:val="20"/>
                </w:rPr>
                <w:t>8.6E-06</w:t>
              </w:r>
            </w:ins>
          </w:p>
        </w:tc>
        <w:tc>
          <w:tcPr>
            <w:tcW w:w="0" w:type="auto"/>
            <w:tcBorders>
              <w:top w:val="nil"/>
              <w:left w:val="nil"/>
              <w:bottom w:val="nil"/>
              <w:right w:val="nil"/>
            </w:tcBorders>
            <w:shd w:val="clear" w:color="auto" w:fill="auto"/>
            <w:noWrap/>
            <w:vAlign w:val="bottom"/>
            <w:hideMark/>
          </w:tcPr>
          <w:p w14:paraId="262771D5" w14:textId="77777777" w:rsidR="00BE0539" w:rsidRPr="00DC2757" w:rsidRDefault="00BE0539" w:rsidP="00E750DA">
            <w:pPr>
              <w:spacing w:after="0" w:line="240" w:lineRule="auto"/>
              <w:jc w:val="center"/>
              <w:rPr>
                <w:ins w:id="3908" w:author="Commodore, Sarah" w:date="2023-03-30T13:25:00Z"/>
                <w:rFonts w:ascii="Calibri" w:eastAsia="Times New Roman" w:hAnsi="Calibri" w:cs="Calibri"/>
                <w:color w:val="FF0000"/>
                <w:sz w:val="20"/>
                <w:szCs w:val="20"/>
              </w:rPr>
            </w:pPr>
            <w:ins w:id="3909" w:author="Commodore, Sarah" w:date="2023-03-30T13:25:00Z">
              <w:r w:rsidRPr="00DC2757">
                <w:rPr>
                  <w:rFonts w:ascii="Calibri" w:eastAsia="Times New Roman" w:hAnsi="Calibri" w:cs="Calibri"/>
                  <w:color w:val="FF0000"/>
                  <w:sz w:val="20"/>
                  <w:szCs w:val="20"/>
                </w:rPr>
                <w:t>*</w:t>
              </w:r>
            </w:ins>
          </w:p>
        </w:tc>
      </w:tr>
      <w:tr w:rsidR="00BE0539" w:rsidRPr="00DC2757" w14:paraId="1F711418" w14:textId="77777777" w:rsidTr="00E750DA">
        <w:trPr>
          <w:trHeight w:val="260"/>
          <w:ins w:id="3910" w:author="Commodore, Sarah" w:date="2023-03-30T13:25:00Z"/>
        </w:trPr>
        <w:tc>
          <w:tcPr>
            <w:tcW w:w="0" w:type="auto"/>
            <w:tcBorders>
              <w:top w:val="nil"/>
              <w:left w:val="nil"/>
              <w:bottom w:val="nil"/>
              <w:right w:val="nil"/>
            </w:tcBorders>
            <w:shd w:val="clear" w:color="auto" w:fill="auto"/>
            <w:noWrap/>
            <w:vAlign w:val="bottom"/>
            <w:hideMark/>
          </w:tcPr>
          <w:p w14:paraId="00F8CBA9" w14:textId="77777777" w:rsidR="00BE0539" w:rsidRPr="00DC2757" w:rsidRDefault="00BE0539" w:rsidP="00E750DA">
            <w:pPr>
              <w:spacing w:after="0" w:line="240" w:lineRule="auto"/>
              <w:rPr>
                <w:ins w:id="3911" w:author="Commodore, Sarah" w:date="2023-03-30T13:25:00Z"/>
                <w:rFonts w:ascii="Calibri" w:eastAsia="Times New Roman" w:hAnsi="Calibri" w:cs="Calibri"/>
                <w:color w:val="000000"/>
                <w:sz w:val="20"/>
                <w:szCs w:val="20"/>
              </w:rPr>
            </w:pPr>
            <w:ins w:id="3912" w:author="Commodore, Sarah" w:date="2023-03-30T13:25:00Z">
              <w:r w:rsidRPr="00DC2757">
                <w:rPr>
                  <w:rFonts w:ascii="Calibri" w:eastAsia="Times New Roman" w:hAnsi="Calibri" w:cs="Calibri"/>
                  <w:color w:val="000000"/>
                  <w:sz w:val="20"/>
                  <w:szCs w:val="20"/>
                </w:rPr>
                <w:t>ENSG00000126838.10</w:t>
              </w:r>
            </w:ins>
          </w:p>
        </w:tc>
        <w:tc>
          <w:tcPr>
            <w:tcW w:w="0" w:type="auto"/>
            <w:tcBorders>
              <w:top w:val="nil"/>
              <w:left w:val="nil"/>
              <w:bottom w:val="nil"/>
              <w:right w:val="nil"/>
            </w:tcBorders>
            <w:shd w:val="clear" w:color="auto" w:fill="auto"/>
            <w:noWrap/>
            <w:vAlign w:val="bottom"/>
            <w:hideMark/>
          </w:tcPr>
          <w:p w14:paraId="63A9B8AE" w14:textId="77777777" w:rsidR="00BE0539" w:rsidRPr="00DC2757" w:rsidRDefault="00BE0539" w:rsidP="00E750DA">
            <w:pPr>
              <w:spacing w:after="0" w:line="240" w:lineRule="auto"/>
              <w:rPr>
                <w:ins w:id="3913" w:author="Commodore, Sarah" w:date="2023-03-30T13:25:00Z"/>
                <w:rFonts w:ascii="Calibri" w:eastAsia="Times New Roman" w:hAnsi="Calibri" w:cs="Calibri"/>
                <w:color w:val="000000"/>
                <w:sz w:val="20"/>
                <w:szCs w:val="20"/>
              </w:rPr>
            </w:pPr>
            <w:ins w:id="3914" w:author="Commodore, Sarah" w:date="2023-03-30T13:25:00Z">
              <w:r w:rsidRPr="00DC2757">
                <w:rPr>
                  <w:rFonts w:ascii="Calibri" w:eastAsia="Times New Roman" w:hAnsi="Calibri" w:cs="Calibri"/>
                  <w:color w:val="000000"/>
                  <w:sz w:val="20"/>
                  <w:szCs w:val="20"/>
                </w:rPr>
                <w:t>PZP</w:t>
              </w:r>
            </w:ins>
          </w:p>
        </w:tc>
        <w:tc>
          <w:tcPr>
            <w:tcW w:w="0" w:type="auto"/>
            <w:tcBorders>
              <w:top w:val="nil"/>
              <w:left w:val="nil"/>
              <w:bottom w:val="nil"/>
              <w:right w:val="nil"/>
            </w:tcBorders>
            <w:shd w:val="clear" w:color="auto" w:fill="auto"/>
            <w:noWrap/>
            <w:vAlign w:val="bottom"/>
            <w:hideMark/>
          </w:tcPr>
          <w:p w14:paraId="011EE473" w14:textId="77777777" w:rsidR="00BE0539" w:rsidRPr="00DC2757" w:rsidRDefault="00BE0539" w:rsidP="00E750DA">
            <w:pPr>
              <w:spacing w:after="0" w:line="240" w:lineRule="auto"/>
              <w:jc w:val="center"/>
              <w:rPr>
                <w:ins w:id="3915" w:author="Commodore, Sarah" w:date="2023-03-30T13:25:00Z"/>
                <w:rFonts w:ascii="Calibri" w:eastAsia="Times New Roman" w:hAnsi="Calibri" w:cs="Calibri"/>
                <w:color w:val="000000"/>
                <w:sz w:val="20"/>
                <w:szCs w:val="20"/>
              </w:rPr>
            </w:pPr>
            <w:ins w:id="3916"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92ECAAC" w14:textId="77777777" w:rsidR="00BE0539" w:rsidRPr="00DC2757" w:rsidRDefault="00BE0539" w:rsidP="00E750DA">
            <w:pPr>
              <w:spacing w:after="0" w:line="240" w:lineRule="auto"/>
              <w:jc w:val="center"/>
              <w:rPr>
                <w:ins w:id="3917" w:author="Commodore, Sarah" w:date="2023-03-30T13:25:00Z"/>
                <w:rFonts w:ascii="Calibri" w:eastAsia="Times New Roman" w:hAnsi="Calibri" w:cs="Calibri"/>
                <w:color w:val="000000"/>
                <w:sz w:val="20"/>
                <w:szCs w:val="20"/>
              </w:rPr>
            </w:pPr>
            <w:ins w:id="3918" w:author="Commodore, Sarah" w:date="2023-03-30T13:25:00Z">
              <w:r w:rsidRPr="00DC2757">
                <w:rPr>
                  <w:rFonts w:ascii="Calibri" w:eastAsia="Times New Roman" w:hAnsi="Calibri" w:cs="Calibri"/>
                  <w:color w:val="000000"/>
                  <w:sz w:val="20"/>
                  <w:szCs w:val="20"/>
                </w:rPr>
                <w:t>2.6E-06</w:t>
              </w:r>
            </w:ins>
          </w:p>
        </w:tc>
        <w:tc>
          <w:tcPr>
            <w:tcW w:w="0" w:type="auto"/>
            <w:tcBorders>
              <w:top w:val="nil"/>
              <w:left w:val="nil"/>
              <w:bottom w:val="nil"/>
              <w:right w:val="nil"/>
            </w:tcBorders>
            <w:shd w:val="clear" w:color="auto" w:fill="auto"/>
            <w:noWrap/>
            <w:vAlign w:val="bottom"/>
            <w:hideMark/>
          </w:tcPr>
          <w:p w14:paraId="3321F97C" w14:textId="77777777" w:rsidR="00BE0539" w:rsidRPr="00DC2757" w:rsidRDefault="00BE0539" w:rsidP="00E750DA">
            <w:pPr>
              <w:spacing w:after="0" w:line="240" w:lineRule="auto"/>
              <w:jc w:val="center"/>
              <w:rPr>
                <w:ins w:id="3919" w:author="Commodore, Sarah" w:date="2023-03-30T13:25:00Z"/>
                <w:rFonts w:ascii="Calibri" w:eastAsia="Times New Roman" w:hAnsi="Calibri" w:cs="Calibri"/>
                <w:color w:val="000000"/>
                <w:sz w:val="20"/>
                <w:szCs w:val="20"/>
              </w:rPr>
            </w:pPr>
            <w:ins w:id="3920" w:author="Commodore, Sarah" w:date="2023-03-30T13:25:00Z">
              <w:r w:rsidRPr="00DC2757">
                <w:rPr>
                  <w:rFonts w:ascii="Calibri" w:eastAsia="Times New Roman" w:hAnsi="Calibri" w:cs="Calibri"/>
                  <w:color w:val="000000"/>
                  <w:sz w:val="20"/>
                  <w:szCs w:val="20"/>
                </w:rPr>
                <w:t>2.0E-05</w:t>
              </w:r>
            </w:ins>
          </w:p>
        </w:tc>
        <w:tc>
          <w:tcPr>
            <w:tcW w:w="0" w:type="auto"/>
            <w:tcBorders>
              <w:top w:val="nil"/>
              <w:left w:val="nil"/>
              <w:bottom w:val="nil"/>
              <w:right w:val="nil"/>
            </w:tcBorders>
            <w:shd w:val="clear" w:color="auto" w:fill="auto"/>
            <w:noWrap/>
            <w:vAlign w:val="bottom"/>
            <w:hideMark/>
          </w:tcPr>
          <w:p w14:paraId="396CD696" w14:textId="77777777" w:rsidR="00BE0539" w:rsidRPr="00DC2757" w:rsidRDefault="00BE0539" w:rsidP="00E750DA">
            <w:pPr>
              <w:spacing w:after="0" w:line="240" w:lineRule="auto"/>
              <w:jc w:val="center"/>
              <w:rPr>
                <w:ins w:id="3921" w:author="Commodore, Sarah" w:date="2023-03-30T13:25:00Z"/>
                <w:rFonts w:ascii="Calibri" w:eastAsia="Times New Roman" w:hAnsi="Calibri" w:cs="Calibri"/>
                <w:color w:val="FF0000"/>
                <w:sz w:val="20"/>
                <w:szCs w:val="20"/>
              </w:rPr>
            </w:pPr>
            <w:ins w:id="3922" w:author="Commodore, Sarah" w:date="2023-03-30T13:25:00Z">
              <w:r w:rsidRPr="00DC2757">
                <w:rPr>
                  <w:rFonts w:ascii="Calibri" w:eastAsia="Times New Roman" w:hAnsi="Calibri" w:cs="Calibri"/>
                  <w:color w:val="FF0000"/>
                  <w:sz w:val="20"/>
                  <w:szCs w:val="20"/>
                </w:rPr>
                <w:t>*</w:t>
              </w:r>
            </w:ins>
          </w:p>
        </w:tc>
      </w:tr>
      <w:tr w:rsidR="00BE0539" w:rsidRPr="00DC2757" w14:paraId="0272498F" w14:textId="77777777" w:rsidTr="00E750DA">
        <w:trPr>
          <w:trHeight w:val="260"/>
          <w:ins w:id="3923" w:author="Commodore, Sarah" w:date="2023-03-30T13:25:00Z"/>
        </w:trPr>
        <w:tc>
          <w:tcPr>
            <w:tcW w:w="0" w:type="auto"/>
            <w:tcBorders>
              <w:top w:val="nil"/>
              <w:left w:val="nil"/>
              <w:bottom w:val="nil"/>
              <w:right w:val="nil"/>
            </w:tcBorders>
            <w:shd w:val="clear" w:color="auto" w:fill="auto"/>
            <w:noWrap/>
            <w:vAlign w:val="bottom"/>
            <w:hideMark/>
          </w:tcPr>
          <w:p w14:paraId="501CA58C" w14:textId="77777777" w:rsidR="00BE0539" w:rsidRPr="00DC2757" w:rsidRDefault="00BE0539" w:rsidP="00E750DA">
            <w:pPr>
              <w:spacing w:after="0" w:line="240" w:lineRule="auto"/>
              <w:rPr>
                <w:ins w:id="3924" w:author="Commodore, Sarah" w:date="2023-03-30T13:25:00Z"/>
                <w:rFonts w:ascii="Calibri" w:eastAsia="Times New Roman" w:hAnsi="Calibri" w:cs="Calibri"/>
                <w:color w:val="000000"/>
                <w:sz w:val="20"/>
                <w:szCs w:val="20"/>
              </w:rPr>
            </w:pPr>
            <w:ins w:id="3925" w:author="Commodore, Sarah" w:date="2023-03-30T13:25:00Z">
              <w:r w:rsidRPr="00DC2757">
                <w:rPr>
                  <w:rFonts w:ascii="Calibri" w:eastAsia="Times New Roman" w:hAnsi="Calibri" w:cs="Calibri"/>
                  <w:color w:val="000000"/>
                  <w:sz w:val="20"/>
                  <w:szCs w:val="20"/>
                </w:rPr>
                <w:t>ENSG00000187957.8</w:t>
              </w:r>
            </w:ins>
          </w:p>
        </w:tc>
        <w:tc>
          <w:tcPr>
            <w:tcW w:w="0" w:type="auto"/>
            <w:tcBorders>
              <w:top w:val="nil"/>
              <w:left w:val="nil"/>
              <w:bottom w:val="nil"/>
              <w:right w:val="nil"/>
            </w:tcBorders>
            <w:shd w:val="clear" w:color="auto" w:fill="auto"/>
            <w:noWrap/>
            <w:vAlign w:val="bottom"/>
            <w:hideMark/>
          </w:tcPr>
          <w:p w14:paraId="7607DAFA" w14:textId="77777777" w:rsidR="00BE0539" w:rsidRPr="00DC2757" w:rsidRDefault="00BE0539" w:rsidP="00E750DA">
            <w:pPr>
              <w:spacing w:after="0" w:line="240" w:lineRule="auto"/>
              <w:rPr>
                <w:ins w:id="3926" w:author="Commodore, Sarah" w:date="2023-03-30T13:25:00Z"/>
                <w:rFonts w:ascii="Calibri" w:eastAsia="Times New Roman" w:hAnsi="Calibri" w:cs="Calibri"/>
                <w:color w:val="000000"/>
                <w:sz w:val="20"/>
                <w:szCs w:val="20"/>
              </w:rPr>
            </w:pPr>
            <w:ins w:id="3927" w:author="Commodore, Sarah" w:date="2023-03-30T13:25:00Z">
              <w:r w:rsidRPr="00DC2757">
                <w:rPr>
                  <w:rFonts w:ascii="Calibri" w:eastAsia="Times New Roman" w:hAnsi="Calibri" w:cs="Calibri"/>
                  <w:color w:val="000000"/>
                  <w:sz w:val="20"/>
                  <w:szCs w:val="20"/>
                </w:rPr>
                <w:t>DNER</w:t>
              </w:r>
            </w:ins>
          </w:p>
        </w:tc>
        <w:tc>
          <w:tcPr>
            <w:tcW w:w="0" w:type="auto"/>
            <w:tcBorders>
              <w:top w:val="nil"/>
              <w:left w:val="nil"/>
              <w:bottom w:val="nil"/>
              <w:right w:val="nil"/>
            </w:tcBorders>
            <w:shd w:val="clear" w:color="auto" w:fill="auto"/>
            <w:noWrap/>
            <w:vAlign w:val="bottom"/>
            <w:hideMark/>
          </w:tcPr>
          <w:p w14:paraId="266890F9" w14:textId="77777777" w:rsidR="00BE0539" w:rsidRPr="00DC2757" w:rsidRDefault="00BE0539" w:rsidP="00E750DA">
            <w:pPr>
              <w:spacing w:after="0" w:line="240" w:lineRule="auto"/>
              <w:jc w:val="center"/>
              <w:rPr>
                <w:ins w:id="3928" w:author="Commodore, Sarah" w:date="2023-03-30T13:25:00Z"/>
                <w:rFonts w:ascii="Calibri" w:eastAsia="Times New Roman" w:hAnsi="Calibri" w:cs="Calibri"/>
                <w:color w:val="000000"/>
                <w:sz w:val="20"/>
                <w:szCs w:val="20"/>
              </w:rPr>
            </w:pPr>
            <w:ins w:id="3929"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48E6685" w14:textId="77777777" w:rsidR="00BE0539" w:rsidRPr="00DC2757" w:rsidRDefault="00BE0539" w:rsidP="00E750DA">
            <w:pPr>
              <w:spacing w:after="0" w:line="240" w:lineRule="auto"/>
              <w:jc w:val="center"/>
              <w:rPr>
                <w:ins w:id="3930" w:author="Commodore, Sarah" w:date="2023-03-30T13:25:00Z"/>
                <w:rFonts w:ascii="Calibri" w:eastAsia="Times New Roman" w:hAnsi="Calibri" w:cs="Calibri"/>
                <w:color w:val="000000"/>
                <w:sz w:val="20"/>
                <w:szCs w:val="20"/>
              </w:rPr>
            </w:pPr>
            <w:ins w:id="3931" w:author="Commodore, Sarah" w:date="2023-03-30T13:25:00Z">
              <w:r w:rsidRPr="00DC2757">
                <w:rPr>
                  <w:rFonts w:ascii="Calibri" w:eastAsia="Times New Roman" w:hAnsi="Calibri" w:cs="Calibri"/>
                  <w:color w:val="000000"/>
                  <w:sz w:val="20"/>
                  <w:szCs w:val="20"/>
                </w:rPr>
                <w:t>2.5E-10</w:t>
              </w:r>
            </w:ins>
          </w:p>
        </w:tc>
        <w:tc>
          <w:tcPr>
            <w:tcW w:w="0" w:type="auto"/>
            <w:tcBorders>
              <w:top w:val="nil"/>
              <w:left w:val="nil"/>
              <w:bottom w:val="nil"/>
              <w:right w:val="nil"/>
            </w:tcBorders>
            <w:shd w:val="clear" w:color="auto" w:fill="auto"/>
            <w:noWrap/>
            <w:vAlign w:val="bottom"/>
            <w:hideMark/>
          </w:tcPr>
          <w:p w14:paraId="35FFA96D" w14:textId="77777777" w:rsidR="00BE0539" w:rsidRPr="00DC2757" w:rsidRDefault="00BE0539" w:rsidP="00E750DA">
            <w:pPr>
              <w:spacing w:after="0" w:line="240" w:lineRule="auto"/>
              <w:jc w:val="center"/>
              <w:rPr>
                <w:ins w:id="3932" w:author="Commodore, Sarah" w:date="2023-03-30T13:25:00Z"/>
                <w:rFonts w:ascii="Calibri" w:eastAsia="Times New Roman" w:hAnsi="Calibri" w:cs="Calibri"/>
                <w:color w:val="000000"/>
                <w:sz w:val="20"/>
                <w:szCs w:val="20"/>
              </w:rPr>
            </w:pPr>
            <w:ins w:id="3933" w:author="Commodore, Sarah" w:date="2023-03-30T13:25:00Z">
              <w:r w:rsidRPr="00DC2757">
                <w:rPr>
                  <w:rFonts w:ascii="Calibri" w:eastAsia="Times New Roman" w:hAnsi="Calibri" w:cs="Calibri"/>
                  <w:color w:val="000000"/>
                  <w:sz w:val="20"/>
                  <w:szCs w:val="20"/>
                </w:rPr>
                <w:t>5.2E-09</w:t>
              </w:r>
            </w:ins>
          </w:p>
        </w:tc>
        <w:tc>
          <w:tcPr>
            <w:tcW w:w="0" w:type="auto"/>
            <w:tcBorders>
              <w:top w:val="nil"/>
              <w:left w:val="nil"/>
              <w:bottom w:val="nil"/>
              <w:right w:val="nil"/>
            </w:tcBorders>
            <w:shd w:val="clear" w:color="auto" w:fill="auto"/>
            <w:noWrap/>
            <w:vAlign w:val="bottom"/>
            <w:hideMark/>
          </w:tcPr>
          <w:p w14:paraId="2C137B6A" w14:textId="77777777" w:rsidR="00BE0539" w:rsidRPr="00DC2757" w:rsidRDefault="00BE0539" w:rsidP="00E750DA">
            <w:pPr>
              <w:spacing w:after="0" w:line="240" w:lineRule="auto"/>
              <w:jc w:val="center"/>
              <w:rPr>
                <w:ins w:id="3934" w:author="Commodore, Sarah" w:date="2023-03-30T13:25:00Z"/>
                <w:rFonts w:ascii="Calibri" w:eastAsia="Times New Roman" w:hAnsi="Calibri" w:cs="Calibri"/>
                <w:color w:val="FF0000"/>
                <w:sz w:val="20"/>
                <w:szCs w:val="20"/>
              </w:rPr>
            </w:pPr>
            <w:ins w:id="3935" w:author="Commodore, Sarah" w:date="2023-03-30T13:25:00Z">
              <w:r w:rsidRPr="00DC2757">
                <w:rPr>
                  <w:rFonts w:ascii="Calibri" w:eastAsia="Times New Roman" w:hAnsi="Calibri" w:cs="Calibri"/>
                  <w:color w:val="FF0000"/>
                  <w:sz w:val="20"/>
                  <w:szCs w:val="20"/>
                </w:rPr>
                <w:t>*</w:t>
              </w:r>
            </w:ins>
          </w:p>
        </w:tc>
      </w:tr>
      <w:tr w:rsidR="00BE0539" w:rsidRPr="00DC2757" w14:paraId="06DBCBEA" w14:textId="77777777" w:rsidTr="00E750DA">
        <w:trPr>
          <w:trHeight w:val="260"/>
          <w:ins w:id="3936" w:author="Commodore, Sarah" w:date="2023-03-30T13:25:00Z"/>
        </w:trPr>
        <w:tc>
          <w:tcPr>
            <w:tcW w:w="0" w:type="auto"/>
            <w:tcBorders>
              <w:top w:val="nil"/>
              <w:left w:val="nil"/>
              <w:bottom w:val="nil"/>
              <w:right w:val="nil"/>
            </w:tcBorders>
            <w:shd w:val="clear" w:color="auto" w:fill="auto"/>
            <w:noWrap/>
            <w:vAlign w:val="bottom"/>
            <w:hideMark/>
          </w:tcPr>
          <w:p w14:paraId="757CA154" w14:textId="77777777" w:rsidR="00BE0539" w:rsidRPr="00DC2757" w:rsidRDefault="00BE0539" w:rsidP="00E750DA">
            <w:pPr>
              <w:spacing w:after="0" w:line="240" w:lineRule="auto"/>
              <w:rPr>
                <w:ins w:id="3937" w:author="Commodore, Sarah" w:date="2023-03-30T13:25:00Z"/>
                <w:rFonts w:ascii="Calibri" w:eastAsia="Times New Roman" w:hAnsi="Calibri" w:cs="Calibri"/>
                <w:color w:val="000000"/>
                <w:sz w:val="20"/>
                <w:szCs w:val="20"/>
              </w:rPr>
            </w:pPr>
            <w:ins w:id="3938" w:author="Commodore, Sarah" w:date="2023-03-30T13:25:00Z">
              <w:r w:rsidRPr="00DC2757">
                <w:rPr>
                  <w:rFonts w:ascii="Calibri" w:eastAsia="Times New Roman" w:hAnsi="Calibri" w:cs="Calibri"/>
                  <w:color w:val="000000"/>
                  <w:sz w:val="20"/>
                  <w:szCs w:val="20"/>
                </w:rPr>
                <w:t>ENSG00000105877.18</w:t>
              </w:r>
            </w:ins>
          </w:p>
        </w:tc>
        <w:tc>
          <w:tcPr>
            <w:tcW w:w="0" w:type="auto"/>
            <w:tcBorders>
              <w:top w:val="nil"/>
              <w:left w:val="nil"/>
              <w:bottom w:val="nil"/>
              <w:right w:val="nil"/>
            </w:tcBorders>
            <w:shd w:val="clear" w:color="auto" w:fill="auto"/>
            <w:noWrap/>
            <w:vAlign w:val="bottom"/>
            <w:hideMark/>
          </w:tcPr>
          <w:p w14:paraId="4945FE11" w14:textId="77777777" w:rsidR="00BE0539" w:rsidRPr="00DC2757" w:rsidRDefault="00BE0539" w:rsidP="00E750DA">
            <w:pPr>
              <w:spacing w:after="0" w:line="240" w:lineRule="auto"/>
              <w:rPr>
                <w:ins w:id="3939" w:author="Commodore, Sarah" w:date="2023-03-30T13:25:00Z"/>
                <w:rFonts w:ascii="Calibri" w:eastAsia="Times New Roman" w:hAnsi="Calibri" w:cs="Calibri"/>
                <w:color w:val="000000"/>
                <w:sz w:val="20"/>
                <w:szCs w:val="20"/>
              </w:rPr>
            </w:pPr>
            <w:ins w:id="3940" w:author="Commodore, Sarah" w:date="2023-03-30T13:25:00Z">
              <w:r w:rsidRPr="00DC2757">
                <w:rPr>
                  <w:rFonts w:ascii="Calibri" w:eastAsia="Times New Roman" w:hAnsi="Calibri" w:cs="Calibri"/>
                  <w:color w:val="000000"/>
                  <w:sz w:val="20"/>
                  <w:szCs w:val="20"/>
                </w:rPr>
                <w:t>DNAH11</w:t>
              </w:r>
            </w:ins>
          </w:p>
        </w:tc>
        <w:tc>
          <w:tcPr>
            <w:tcW w:w="0" w:type="auto"/>
            <w:tcBorders>
              <w:top w:val="nil"/>
              <w:left w:val="nil"/>
              <w:bottom w:val="nil"/>
              <w:right w:val="nil"/>
            </w:tcBorders>
            <w:shd w:val="clear" w:color="auto" w:fill="auto"/>
            <w:noWrap/>
            <w:vAlign w:val="bottom"/>
            <w:hideMark/>
          </w:tcPr>
          <w:p w14:paraId="1D30A7F9" w14:textId="77777777" w:rsidR="00BE0539" w:rsidRPr="00DC2757" w:rsidRDefault="00BE0539" w:rsidP="00E750DA">
            <w:pPr>
              <w:spacing w:after="0" w:line="240" w:lineRule="auto"/>
              <w:jc w:val="center"/>
              <w:rPr>
                <w:ins w:id="3941" w:author="Commodore, Sarah" w:date="2023-03-30T13:25:00Z"/>
                <w:rFonts w:ascii="Calibri" w:eastAsia="Times New Roman" w:hAnsi="Calibri" w:cs="Calibri"/>
                <w:color w:val="000000"/>
                <w:sz w:val="20"/>
                <w:szCs w:val="20"/>
              </w:rPr>
            </w:pPr>
            <w:ins w:id="3942"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EA8AE1B" w14:textId="77777777" w:rsidR="00BE0539" w:rsidRPr="00DC2757" w:rsidRDefault="00BE0539" w:rsidP="00E750DA">
            <w:pPr>
              <w:spacing w:after="0" w:line="240" w:lineRule="auto"/>
              <w:jc w:val="center"/>
              <w:rPr>
                <w:ins w:id="3943" w:author="Commodore, Sarah" w:date="2023-03-30T13:25:00Z"/>
                <w:rFonts w:ascii="Calibri" w:eastAsia="Times New Roman" w:hAnsi="Calibri" w:cs="Calibri"/>
                <w:color w:val="000000"/>
                <w:sz w:val="20"/>
                <w:szCs w:val="20"/>
              </w:rPr>
            </w:pPr>
            <w:ins w:id="3944" w:author="Commodore, Sarah" w:date="2023-03-30T13:25:00Z">
              <w:r w:rsidRPr="00DC2757">
                <w:rPr>
                  <w:rFonts w:ascii="Calibri" w:eastAsia="Times New Roman" w:hAnsi="Calibri" w:cs="Calibri"/>
                  <w:color w:val="000000"/>
                  <w:sz w:val="20"/>
                  <w:szCs w:val="20"/>
                </w:rPr>
                <w:t>9.2E-11</w:t>
              </w:r>
            </w:ins>
          </w:p>
        </w:tc>
        <w:tc>
          <w:tcPr>
            <w:tcW w:w="0" w:type="auto"/>
            <w:tcBorders>
              <w:top w:val="nil"/>
              <w:left w:val="nil"/>
              <w:bottom w:val="nil"/>
              <w:right w:val="nil"/>
            </w:tcBorders>
            <w:shd w:val="clear" w:color="auto" w:fill="auto"/>
            <w:noWrap/>
            <w:vAlign w:val="bottom"/>
            <w:hideMark/>
          </w:tcPr>
          <w:p w14:paraId="582C39EB" w14:textId="77777777" w:rsidR="00BE0539" w:rsidRPr="00DC2757" w:rsidRDefault="00BE0539" w:rsidP="00E750DA">
            <w:pPr>
              <w:spacing w:after="0" w:line="240" w:lineRule="auto"/>
              <w:jc w:val="center"/>
              <w:rPr>
                <w:ins w:id="3945" w:author="Commodore, Sarah" w:date="2023-03-30T13:25:00Z"/>
                <w:rFonts w:ascii="Calibri" w:eastAsia="Times New Roman" w:hAnsi="Calibri" w:cs="Calibri"/>
                <w:color w:val="000000"/>
                <w:sz w:val="20"/>
                <w:szCs w:val="20"/>
              </w:rPr>
            </w:pPr>
            <w:ins w:id="3946" w:author="Commodore, Sarah" w:date="2023-03-30T13:25:00Z">
              <w:r w:rsidRPr="00DC2757">
                <w:rPr>
                  <w:rFonts w:ascii="Calibri" w:eastAsia="Times New Roman" w:hAnsi="Calibri" w:cs="Calibri"/>
                  <w:color w:val="000000"/>
                  <w:sz w:val="20"/>
                  <w:szCs w:val="20"/>
                </w:rPr>
                <w:t>2.2E-09</w:t>
              </w:r>
            </w:ins>
          </w:p>
        </w:tc>
        <w:tc>
          <w:tcPr>
            <w:tcW w:w="0" w:type="auto"/>
            <w:tcBorders>
              <w:top w:val="nil"/>
              <w:left w:val="nil"/>
              <w:bottom w:val="nil"/>
              <w:right w:val="nil"/>
            </w:tcBorders>
            <w:shd w:val="clear" w:color="auto" w:fill="auto"/>
            <w:noWrap/>
            <w:vAlign w:val="bottom"/>
            <w:hideMark/>
          </w:tcPr>
          <w:p w14:paraId="33B6CCCE" w14:textId="77777777" w:rsidR="00BE0539" w:rsidRPr="00DC2757" w:rsidRDefault="00BE0539" w:rsidP="00E750DA">
            <w:pPr>
              <w:spacing w:after="0" w:line="240" w:lineRule="auto"/>
              <w:jc w:val="center"/>
              <w:rPr>
                <w:ins w:id="3947" w:author="Commodore, Sarah" w:date="2023-03-30T13:25:00Z"/>
                <w:rFonts w:ascii="Calibri" w:eastAsia="Times New Roman" w:hAnsi="Calibri" w:cs="Calibri"/>
                <w:color w:val="FF0000"/>
                <w:sz w:val="20"/>
                <w:szCs w:val="20"/>
              </w:rPr>
            </w:pPr>
            <w:ins w:id="3948" w:author="Commodore, Sarah" w:date="2023-03-30T13:25:00Z">
              <w:r w:rsidRPr="00DC2757">
                <w:rPr>
                  <w:rFonts w:ascii="Calibri" w:eastAsia="Times New Roman" w:hAnsi="Calibri" w:cs="Calibri"/>
                  <w:color w:val="FF0000"/>
                  <w:sz w:val="20"/>
                  <w:szCs w:val="20"/>
                </w:rPr>
                <w:t>*</w:t>
              </w:r>
            </w:ins>
          </w:p>
        </w:tc>
      </w:tr>
      <w:tr w:rsidR="00BE0539" w:rsidRPr="00DC2757" w14:paraId="7DEFFA97" w14:textId="77777777" w:rsidTr="00E750DA">
        <w:trPr>
          <w:trHeight w:val="260"/>
          <w:ins w:id="3949" w:author="Commodore, Sarah" w:date="2023-03-30T13:25:00Z"/>
        </w:trPr>
        <w:tc>
          <w:tcPr>
            <w:tcW w:w="0" w:type="auto"/>
            <w:tcBorders>
              <w:top w:val="nil"/>
              <w:left w:val="nil"/>
              <w:bottom w:val="nil"/>
              <w:right w:val="nil"/>
            </w:tcBorders>
            <w:shd w:val="clear" w:color="auto" w:fill="auto"/>
            <w:noWrap/>
            <w:vAlign w:val="bottom"/>
            <w:hideMark/>
          </w:tcPr>
          <w:p w14:paraId="392A71A7" w14:textId="77777777" w:rsidR="00BE0539" w:rsidRPr="00DC2757" w:rsidRDefault="00BE0539" w:rsidP="00E750DA">
            <w:pPr>
              <w:spacing w:after="0" w:line="240" w:lineRule="auto"/>
              <w:rPr>
                <w:ins w:id="3950" w:author="Commodore, Sarah" w:date="2023-03-30T13:25:00Z"/>
                <w:rFonts w:ascii="Calibri" w:eastAsia="Times New Roman" w:hAnsi="Calibri" w:cs="Calibri"/>
                <w:color w:val="000000"/>
                <w:sz w:val="20"/>
                <w:szCs w:val="20"/>
              </w:rPr>
            </w:pPr>
            <w:ins w:id="3951" w:author="Commodore, Sarah" w:date="2023-03-30T13:25:00Z">
              <w:r w:rsidRPr="00DC2757">
                <w:rPr>
                  <w:rFonts w:ascii="Calibri" w:eastAsia="Times New Roman" w:hAnsi="Calibri" w:cs="Calibri"/>
                  <w:color w:val="000000"/>
                  <w:sz w:val="20"/>
                  <w:szCs w:val="20"/>
                </w:rPr>
                <w:t>ENSG00000123243.15</w:t>
              </w:r>
            </w:ins>
          </w:p>
        </w:tc>
        <w:tc>
          <w:tcPr>
            <w:tcW w:w="0" w:type="auto"/>
            <w:tcBorders>
              <w:top w:val="nil"/>
              <w:left w:val="nil"/>
              <w:bottom w:val="nil"/>
              <w:right w:val="nil"/>
            </w:tcBorders>
            <w:shd w:val="clear" w:color="auto" w:fill="auto"/>
            <w:noWrap/>
            <w:vAlign w:val="bottom"/>
            <w:hideMark/>
          </w:tcPr>
          <w:p w14:paraId="2C56DC80" w14:textId="77777777" w:rsidR="00BE0539" w:rsidRPr="00DC2757" w:rsidRDefault="00BE0539" w:rsidP="00E750DA">
            <w:pPr>
              <w:spacing w:after="0" w:line="240" w:lineRule="auto"/>
              <w:rPr>
                <w:ins w:id="3952" w:author="Commodore, Sarah" w:date="2023-03-30T13:25:00Z"/>
                <w:rFonts w:ascii="Calibri" w:eastAsia="Times New Roman" w:hAnsi="Calibri" w:cs="Calibri"/>
                <w:color w:val="000000"/>
                <w:sz w:val="20"/>
                <w:szCs w:val="20"/>
              </w:rPr>
            </w:pPr>
            <w:ins w:id="3953" w:author="Commodore, Sarah" w:date="2023-03-30T13:25:00Z">
              <w:r w:rsidRPr="00DC2757">
                <w:rPr>
                  <w:rFonts w:ascii="Calibri" w:eastAsia="Times New Roman" w:hAnsi="Calibri" w:cs="Calibri"/>
                  <w:color w:val="000000"/>
                  <w:sz w:val="20"/>
                  <w:szCs w:val="20"/>
                </w:rPr>
                <w:t>ITIH5</w:t>
              </w:r>
            </w:ins>
          </w:p>
        </w:tc>
        <w:tc>
          <w:tcPr>
            <w:tcW w:w="0" w:type="auto"/>
            <w:tcBorders>
              <w:top w:val="nil"/>
              <w:left w:val="nil"/>
              <w:bottom w:val="nil"/>
              <w:right w:val="nil"/>
            </w:tcBorders>
            <w:shd w:val="clear" w:color="auto" w:fill="auto"/>
            <w:noWrap/>
            <w:vAlign w:val="bottom"/>
            <w:hideMark/>
          </w:tcPr>
          <w:p w14:paraId="1B55E342" w14:textId="77777777" w:rsidR="00BE0539" w:rsidRPr="00DC2757" w:rsidRDefault="00BE0539" w:rsidP="00E750DA">
            <w:pPr>
              <w:spacing w:after="0" w:line="240" w:lineRule="auto"/>
              <w:jc w:val="center"/>
              <w:rPr>
                <w:ins w:id="3954" w:author="Commodore, Sarah" w:date="2023-03-30T13:25:00Z"/>
                <w:rFonts w:ascii="Calibri" w:eastAsia="Times New Roman" w:hAnsi="Calibri" w:cs="Calibri"/>
                <w:color w:val="000000"/>
                <w:sz w:val="20"/>
                <w:szCs w:val="20"/>
              </w:rPr>
            </w:pPr>
            <w:ins w:id="3955"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8FC1CC3" w14:textId="77777777" w:rsidR="00BE0539" w:rsidRPr="00DC2757" w:rsidRDefault="00BE0539" w:rsidP="00E750DA">
            <w:pPr>
              <w:spacing w:after="0" w:line="240" w:lineRule="auto"/>
              <w:jc w:val="center"/>
              <w:rPr>
                <w:ins w:id="3956" w:author="Commodore, Sarah" w:date="2023-03-30T13:25:00Z"/>
                <w:rFonts w:ascii="Calibri" w:eastAsia="Times New Roman" w:hAnsi="Calibri" w:cs="Calibri"/>
                <w:color w:val="000000"/>
                <w:sz w:val="20"/>
                <w:szCs w:val="20"/>
              </w:rPr>
            </w:pPr>
            <w:ins w:id="3957" w:author="Commodore, Sarah" w:date="2023-03-30T13:25:00Z">
              <w:r w:rsidRPr="00DC2757">
                <w:rPr>
                  <w:rFonts w:ascii="Calibri" w:eastAsia="Times New Roman" w:hAnsi="Calibri" w:cs="Calibri"/>
                  <w:color w:val="000000"/>
                  <w:sz w:val="20"/>
                  <w:szCs w:val="20"/>
                </w:rPr>
                <w:t>3.2E-05</w:t>
              </w:r>
            </w:ins>
          </w:p>
        </w:tc>
        <w:tc>
          <w:tcPr>
            <w:tcW w:w="0" w:type="auto"/>
            <w:tcBorders>
              <w:top w:val="nil"/>
              <w:left w:val="nil"/>
              <w:bottom w:val="nil"/>
              <w:right w:val="nil"/>
            </w:tcBorders>
            <w:shd w:val="clear" w:color="auto" w:fill="auto"/>
            <w:noWrap/>
            <w:vAlign w:val="bottom"/>
            <w:hideMark/>
          </w:tcPr>
          <w:p w14:paraId="0AE8511D" w14:textId="77777777" w:rsidR="00BE0539" w:rsidRPr="00DC2757" w:rsidRDefault="00BE0539" w:rsidP="00E750DA">
            <w:pPr>
              <w:spacing w:after="0" w:line="240" w:lineRule="auto"/>
              <w:jc w:val="center"/>
              <w:rPr>
                <w:ins w:id="3958" w:author="Commodore, Sarah" w:date="2023-03-30T13:25:00Z"/>
                <w:rFonts w:ascii="Calibri" w:eastAsia="Times New Roman" w:hAnsi="Calibri" w:cs="Calibri"/>
                <w:color w:val="000000"/>
                <w:sz w:val="20"/>
                <w:szCs w:val="20"/>
              </w:rPr>
            </w:pPr>
            <w:ins w:id="3959" w:author="Commodore, Sarah" w:date="2023-03-30T13:25:00Z">
              <w:r w:rsidRPr="00DC2757">
                <w:rPr>
                  <w:rFonts w:ascii="Calibri" w:eastAsia="Times New Roman" w:hAnsi="Calibri" w:cs="Calibri"/>
                  <w:color w:val="000000"/>
                  <w:sz w:val="20"/>
                  <w:szCs w:val="20"/>
                </w:rPr>
                <w:t>1.9E-04</w:t>
              </w:r>
            </w:ins>
          </w:p>
        </w:tc>
        <w:tc>
          <w:tcPr>
            <w:tcW w:w="0" w:type="auto"/>
            <w:tcBorders>
              <w:top w:val="nil"/>
              <w:left w:val="nil"/>
              <w:bottom w:val="nil"/>
              <w:right w:val="nil"/>
            </w:tcBorders>
            <w:shd w:val="clear" w:color="auto" w:fill="auto"/>
            <w:noWrap/>
            <w:vAlign w:val="bottom"/>
            <w:hideMark/>
          </w:tcPr>
          <w:p w14:paraId="0D7C8B12" w14:textId="77777777" w:rsidR="00BE0539" w:rsidRPr="00DC2757" w:rsidRDefault="00BE0539" w:rsidP="00E750DA">
            <w:pPr>
              <w:spacing w:after="0" w:line="240" w:lineRule="auto"/>
              <w:jc w:val="center"/>
              <w:rPr>
                <w:ins w:id="3960" w:author="Commodore, Sarah" w:date="2023-03-30T13:25:00Z"/>
                <w:rFonts w:ascii="Calibri" w:eastAsia="Times New Roman" w:hAnsi="Calibri" w:cs="Calibri"/>
                <w:color w:val="FF0000"/>
                <w:sz w:val="20"/>
                <w:szCs w:val="20"/>
              </w:rPr>
            </w:pPr>
            <w:ins w:id="3961" w:author="Commodore, Sarah" w:date="2023-03-30T13:25:00Z">
              <w:r w:rsidRPr="00DC2757">
                <w:rPr>
                  <w:rFonts w:ascii="Calibri" w:eastAsia="Times New Roman" w:hAnsi="Calibri" w:cs="Calibri"/>
                  <w:color w:val="FF0000"/>
                  <w:sz w:val="20"/>
                  <w:szCs w:val="20"/>
                </w:rPr>
                <w:t>*</w:t>
              </w:r>
            </w:ins>
          </w:p>
        </w:tc>
      </w:tr>
      <w:tr w:rsidR="00BE0539" w:rsidRPr="00DC2757" w14:paraId="655A19C5" w14:textId="77777777" w:rsidTr="00E750DA">
        <w:trPr>
          <w:trHeight w:val="260"/>
          <w:ins w:id="3962" w:author="Commodore, Sarah" w:date="2023-03-30T13:25:00Z"/>
        </w:trPr>
        <w:tc>
          <w:tcPr>
            <w:tcW w:w="0" w:type="auto"/>
            <w:tcBorders>
              <w:top w:val="nil"/>
              <w:left w:val="nil"/>
              <w:bottom w:val="nil"/>
              <w:right w:val="nil"/>
            </w:tcBorders>
            <w:shd w:val="clear" w:color="auto" w:fill="auto"/>
            <w:noWrap/>
            <w:vAlign w:val="bottom"/>
            <w:hideMark/>
          </w:tcPr>
          <w:p w14:paraId="7A6D76E0" w14:textId="77777777" w:rsidR="00BE0539" w:rsidRPr="00DC2757" w:rsidRDefault="00BE0539" w:rsidP="00E750DA">
            <w:pPr>
              <w:spacing w:after="0" w:line="240" w:lineRule="auto"/>
              <w:rPr>
                <w:ins w:id="3963" w:author="Commodore, Sarah" w:date="2023-03-30T13:25:00Z"/>
                <w:rFonts w:ascii="Calibri" w:eastAsia="Times New Roman" w:hAnsi="Calibri" w:cs="Calibri"/>
                <w:color w:val="000000"/>
                <w:sz w:val="20"/>
                <w:szCs w:val="20"/>
              </w:rPr>
            </w:pPr>
            <w:ins w:id="3964" w:author="Commodore, Sarah" w:date="2023-03-30T13:25:00Z">
              <w:r w:rsidRPr="00DC2757">
                <w:rPr>
                  <w:rFonts w:ascii="Calibri" w:eastAsia="Times New Roman" w:hAnsi="Calibri" w:cs="Calibri"/>
                  <w:color w:val="000000"/>
                  <w:sz w:val="20"/>
                  <w:szCs w:val="20"/>
                </w:rPr>
                <w:t>ENSG00000160838.14</w:t>
              </w:r>
            </w:ins>
          </w:p>
        </w:tc>
        <w:tc>
          <w:tcPr>
            <w:tcW w:w="0" w:type="auto"/>
            <w:tcBorders>
              <w:top w:val="nil"/>
              <w:left w:val="nil"/>
              <w:bottom w:val="nil"/>
              <w:right w:val="nil"/>
            </w:tcBorders>
            <w:shd w:val="clear" w:color="auto" w:fill="auto"/>
            <w:noWrap/>
            <w:vAlign w:val="bottom"/>
            <w:hideMark/>
          </w:tcPr>
          <w:p w14:paraId="547671AD" w14:textId="77777777" w:rsidR="00BE0539" w:rsidRPr="00DC2757" w:rsidRDefault="00BE0539" w:rsidP="00E750DA">
            <w:pPr>
              <w:spacing w:after="0" w:line="240" w:lineRule="auto"/>
              <w:rPr>
                <w:ins w:id="3965" w:author="Commodore, Sarah" w:date="2023-03-30T13:25:00Z"/>
                <w:rFonts w:ascii="Calibri" w:eastAsia="Times New Roman" w:hAnsi="Calibri" w:cs="Calibri"/>
                <w:color w:val="000000"/>
                <w:sz w:val="20"/>
                <w:szCs w:val="20"/>
              </w:rPr>
            </w:pPr>
            <w:ins w:id="3966" w:author="Commodore, Sarah" w:date="2023-03-30T13:25:00Z">
              <w:r w:rsidRPr="00DC2757">
                <w:rPr>
                  <w:rFonts w:ascii="Calibri" w:eastAsia="Times New Roman" w:hAnsi="Calibri" w:cs="Calibri"/>
                  <w:color w:val="000000"/>
                  <w:sz w:val="20"/>
                  <w:szCs w:val="20"/>
                </w:rPr>
                <w:t>LRRC71</w:t>
              </w:r>
            </w:ins>
          </w:p>
        </w:tc>
        <w:tc>
          <w:tcPr>
            <w:tcW w:w="0" w:type="auto"/>
            <w:tcBorders>
              <w:top w:val="nil"/>
              <w:left w:val="nil"/>
              <w:bottom w:val="nil"/>
              <w:right w:val="nil"/>
            </w:tcBorders>
            <w:shd w:val="clear" w:color="auto" w:fill="auto"/>
            <w:noWrap/>
            <w:vAlign w:val="bottom"/>
            <w:hideMark/>
          </w:tcPr>
          <w:p w14:paraId="5EF3CEE4" w14:textId="77777777" w:rsidR="00BE0539" w:rsidRPr="00DC2757" w:rsidRDefault="00BE0539" w:rsidP="00E750DA">
            <w:pPr>
              <w:spacing w:after="0" w:line="240" w:lineRule="auto"/>
              <w:jc w:val="center"/>
              <w:rPr>
                <w:ins w:id="3967" w:author="Commodore, Sarah" w:date="2023-03-30T13:25:00Z"/>
                <w:rFonts w:ascii="Calibri" w:eastAsia="Times New Roman" w:hAnsi="Calibri" w:cs="Calibri"/>
                <w:color w:val="000000"/>
                <w:sz w:val="20"/>
                <w:szCs w:val="20"/>
              </w:rPr>
            </w:pPr>
            <w:ins w:id="3968"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A54E0E3" w14:textId="77777777" w:rsidR="00BE0539" w:rsidRPr="00DC2757" w:rsidRDefault="00BE0539" w:rsidP="00E750DA">
            <w:pPr>
              <w:spacing w:after="0" w:line="240" w:lineRule="auto"/>
              <w:jc w:val="center"/>
              <w:rPr>
                <w:ins w:id="3969" w:author="Commodore, Sarah" w:date="2023-03-30T13:25:00Z"/>
                <w:rFonts w:ascii="Calibri" w:eastAsia="Times New Roman" w:hAnsi="Calibri" w:cs="Calibri"/>
                <w:color w:val="000000"/>
                <w:sz w:val="20"/>
                <w:szCs w:val="20"/>
              </w:rPr>
            </w:pPr>
            <w:ins w:id="3970" w:author="Commodore, Sarah" w:date="2023-03-30T13:25:00Z">
              <w:r w:rsidRPr="00DC2757">
                <w:rPr>
                  <w:rFonts w:ascii="Calibri" w:eastAsia="Times New Roman" w:hAnsi="Calibri" w:cs="Calibri"/>
                  <w:color w:val="000000"/>
                  <w:sz w:val="20"/>
                  <w:szCs w:val="20"/>
                </w:rPr>
                <w:t>5.7E-09</w:t>
              </w:r>
            </w:ins>
          </w:p>
        </w:tc>
        <w:tc>
          <w:tcPr>
            <w:tcW w:w="0" w:type="auto"/>
            <w:tcBorders>
              <w:top w:val="nil"/>
              <w:left w:val="nil"/>
              <w:bottom w:val="nil"/>
              <w:right w:val="nil"/>
            </w:tcBorders>
            <w:shd w:val="clear" w:color="auto" w:fill="auto"/>
            <w:noWrap/>
            <w:vAlign w:val="bottom"/>
            <w:hideMark/>
          </w:tcPr>
          <w:p w14:paraId="3544390F" w14:textId="77777777" w:rsidR="00BE0539" w:rsidRPr="00DC2757" w:rsidRDefault="00BE0539" w:rsidP="00E750DA">
            <w:pPr>
              <w:spacing w:after="0" w:line="240" w:lineRule="auto"/>
              <w:jc w:val="center"/>
              <w:rPr>
                <w:ins w:id="3971" w:author="Commodore, Sarah" w:date="2023-03-30T13:25:00Z"/>
                <w:rFonts w:ascii="Calibri" w:eastAsia="Times New Roman" w:hAnsi="Calibri" w:cs="Calibri"/>
                <w:color w:val="000000"/>
                <w:sz w:val="20"/>
                <w:szCs w:val="20"/>
              </w:rPr>
            </w:pPr>
            <w:ins w:id="3972" w:author="Commodore, Sarah" w:date="2023-03-30T13:25:00Z">
              <w:r w:rsidRPr="00DC2757">
                <w:rPr>
                  <w:rFonts w:ascii="Calibri" w:eastAsia="Times New Roman" w:hAnsi="Calibri" w:cs="Calibri"/>
                  <w:color w:val="000000"/>
                  <w:sz w:val="20"/>
                  <w:szCs w:val="20"/>
                </w:rPr>
                <w:t>8.6E-08</w:t>
              </w:r>
            </w:ins>
          </w:p>
        </w:tc>
        <w:tc>
          <w:tcPr>
            <w:tcW w:w="0" w:type="auto"/>
            <w:tcBorders>
              <w:top w:val="nil"/>
              <w:left w:val="nil"/>
              <w:bottom w:val="nil"/>
              <w:right w:val="nil"/>
            </w:tcBorders>
            <w:shd w:val="clear" w:color="auto" w:fill="auto"/>
            <w:noWrap/>
            <w:vAlign w:val="bottom"/>
            <w:hideMark/>
          </w:tcPr>
          <w:p w14:paraId="154DD110" w14:textId="77777777" w:rsidR="00BE0539" w:rsidRPr="00DC2757" w:rsidRDefault="00BE0539" w:rsidP="00E750DA">
            <w:pPr>
              <w:spacing w:after="0" w:line="240" w:lineRule="auto"/>
              <w:jc w:val="center"/>
              <w:rPr>
                <w:ins w:id="3973" w:author="Commodore, Sarah" w:date="2023-03-30T13:25:00Z"/>
                <w:rFonts w:ascii="Calibri" w:eastAsia="Times New Roman" w:hAnsi="Calibri" w:cs="Calibri"/>
                <w:color w:val="FF0000"/>
                <w:sz w:val="20"/>
                <w:szCs w:val="20"/>
              </w:rPr>
            </w:pPr>
            <w:ins w:id="3974" w:author="Commodore, Sarah" w:date="2023-03-30T13:25:00Z">
              <w:r w:rsidRPr="00DC2757">
                <w:rPr>
                  <w:rFonts w:ascii="Calibri" w:eastAsia="Times New Roman" w:hAnsi="Calibri" w:cs="Calibri"/>
                  <w:color w:val="FF0000"/>
                  <w:sz w:val="20"/>
                  <w:szCs w:val="20"/>
                </w:rPr>
                <w:t>*</w:t>
              </w:r>
            </w:ins>
          </w:p>
        </w:tc>
      </w:tr>
      <w:tr w:rsidR="00BE0539" w:rsidRPr="00DC2757" w14:paraId="6BA023EA" w14:textId="77777777" w:rsidTr="00E750DA">
        <w:trPr>
          <w:trHeight w:val="260"/>
          <w:ins w:id="3975" w:author="Commodore, Sarah" w:date="2023-03-30T13:25:00Z"/>
        </w:trPr>
        <w:tc>
          <w:tcPr>
            <w:tcW w:w="0" w:type="auto"/>
            <w:tcBorders>
              <w:top w:val="nil"/>
              <w:left w:val="nil"/>
              <w:bottom w:val="nil"/>
              <w:right w:val="nil"/>
            </w:tcBorders>
            <w:shd w:val="clear" w:color="auto" w:fill="auto"/>
            <w:noWrap/>
            <w:vAlign w:val="bottom"/>
            <w:hideMark/>
          </w:tcPr>
          <w:p w14:paraId="4C9B74EE" w14:textId="77777777" w:rsidR="00BE0539" w:rsidRPr="00DC2757" w:rsidRDefault="00BE0539" w:rsidP="00E750DA">
            <w:pPr>
              <w:spacing w:after="0" w:line="240" w:lineRule="auto"/>
              <w:rPr>
                <w:ins w:id="3976" w:author="Commodore, Sarah" w:date="2023-03-30T13:25:00Z"/>
                <w:rFonts w:ascii="Calibri" w:eastAsia="Times New Roman" w:hAnsi="Calibri" w:cs="Calibri"/>
                <w:color w:val="000000"/>
                <w:sz w:val="20"/>
                <w:szCs w:val="20"/>
              </w:rPr>
            </w:pPr>
            <w:ins w:id="3977" w:author="Commodore, Sarah" w:date="2023-03-30T13:25:00Z">
              <w:r w:rsidRPr="00DC2757">
                <w:rPr>
                  <w:rFonts w:ascii="Calibri" w:eastAsia="Times New Roman" w:hAnsi="Calibri" w:cs="Calibri"/>
                  <w:color w:val="000000"/>
                  <w:sz w:val="20"/>
                  <w:szCs w:val="20"/>
                </w:rPr>
                <w:t>ENSG00000136449.15</w:t>
              </w:r>
            </w:ins>
          </w:p>
        </w:tc>
        <w:tc>
          <w:tcPr>
            <w:tcW w:w="0" w:type="auto"/>
            <w:tcBorders>
              <w:top w:val="nil"/>
              <w:left w:val="nil"/>
              <w:bottom w:val="nil"/>
              <w:right w:val="nil"/>
            </w:tcBorders>
            <w:shd w:val="clear" w:color="auto" w:fill="auto"/>
            <w:noWrap/>
            <w:vAlign w:val="bottom"/>
            <w:hideMark/>
          </w:tcPr>
          <w:p w14:paraId="02E1AA8D" w14:textId="77777777" w:rsidR="00BE0539" w:rsidRPr="00DC2757" w:rsidRDefault="00BE0539" w:rsidP="00E750DA">
            <w:pPr>
              <w:spacing w:after="0" w:line="240" w:lineRule="auto"/>
              <w:rPr>
                <w:ins w:id="3978" w:author="Commodore, Sarah" w:date="2023-03-30T13:25:00Z"/>
                <w:rFonts w:ascii="Calibri" w:eastAsia="Times New Roman" w:hAnsi="Calibri" w:cs="Calibri"/>
                <w:color w:val="000000"/>
                <w:sz w:val="20"/>
                <w:szCs w:val="20"/>
              </w:rPr>
            </w:pPr>
            <w:ins w:id="3979" w:author="Commodore, Sarah" w:date="2023-03-30T13:25:00Z">
              <w:r w:rsidRPr="00DC2757">
                <w:rPr>
                  <w:rFonts w:ascii="Calibri" w:eastAsia="Times New Roman" w:hAnsi="Calibri" w:cs="Calibri"/>
                  <w:color w:val="000000"/>
                  <w:sz w:val="20"/>
                  <w:szCs w:val="20"/>
                </w:rPr>
                <w:t>MYCBPAP</w:t>
              </w:r>
            </w:ins>
          </w:p>
        </w:tc>
        <w:tc>
          <w:tcPr>
            <w:tcW w:w="0" w:type="auto"/>
            <w:tcBorders>
              <w:top w:val="nil"/>
              <w:left w:val="nil"/>
              <w:bottom w:val="nil"/>
              <w:right w:val="nil"/>
            </w:tcBorders>
            <w:shd w:val="clear" w:color="auto" w:fill="auto"/>
            <w:noWrap/>
            <w:vAlign w:val="bottom"/>
            <w:hideMark/>
          </w:tcPr>
          <w:p w14:paraId="26589FC4" w14:textId="77777777" w:rsidR="00BE0539" w:rsidRPr="00DC2757" w:rsidRDefault="00BE0539" w:rsidP="00E750DA">
            <w:pPr>
              <w:spacing w:after="0" w:line="240" w:lineRule="auto"/>
              <w:jc w:val="center"/>
              <w:rPr>
                <w:ins w:id="3980" w:author="Commodore, Sarah" w:date="2023-03-30T13:25:00Z"/>
                <w:rFonts w:ascii="Calibri" w:eastAsia="Times New Roman" w:hAnsi="Calibri" w:cs="Calibri"/>
                <w:color w:val="000000"/>
                <w:sz w:val="20"/>
                <w:szCs w:val="20"/>
              </w:rPr>
            </w:pPr>
            <w:ins w:id="3981"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0F5F30E" w14:textId="77777777" w:rsidR="00BE0539" w:rsidRPr="00DC2757" w:rsidRDefault="00BE0539" w:rsidP="00E750DA">
            <w:pPr>
              <w:spacing w:after="0" w:line="240" w:lineRule="auto"/>
              <w:jc w:val="center"/>
              <w:rPr>
                <w:ins w:id="3982" w:author="Commodore, Sarah" w:date="2023-03-30T13:25:00Z"/>
                <w:rFonts w:ascii="Calibri" w:eastAsia="Times New Roman" w:hAnsi="Calibri" w:cs="Calibri"/>
                <w:color w:val="000000"/>
                <w:sz w:val="20"/>
                <w:szCs w:val="20"/>
              </w:rPr>
            </w:pPr>
            <w:ins w:id="3983" w:author="Commodore, Sarah" w:date="2023-03-30T13:25:00Z">
              <w:r w:rsidRPr="00DC2757">
                <w:rPr>
                  <w:rFonts w:ascii="Calibri" w:eastAsia="Times New Roman" w:hAnsi="Calibri" w:cs="Calibri"/>
                  <w:color w:val="000000"/>
                  <w:sz w:val="20"/>
                  <w:szCs w:val="20"/>
                </w:rPr>
                <w:t>2.8E-11</w:t>
              </w:r>
            </w:ins>
          </w:p>
        </w:tc>
        <w:tc>
          <w:tcPr>
            <w:tcW w:w="0" w:type="auto"/>
            <w:tcBorders>
              <w:top w:val="nil"/>
              <w:left w:val="nil"/>
              <w:bottom w:val="nil"/>
              <w:right w:val="nil"/>
            </w:tcBorders>
            <w:shd w:val="clear" w:color="auto" w:fill="auto"/>
            <w:noWrap/>
            <w:vAlign w:val="bottom"/>
            <w:hideMark/>
          </w:tcPr>
          <w:p w14:paraId="667A2A30" w14:textId="77777777" w:rsidR="00BE0539" w:rsidRPr="00DC2757" w:rsidRDefault="00BE0539" w:rsidP="00E750DA">
            <w:pPr>
              <w:spacing w:after="0" w:line="240" w:lineRule="auto"/>
              <w:jc w:val="center"/>
              <w:rPr>
                <w:ins w:id="3984" w:author="Commodore, Sarah" w:date="2023-03-30T13:25:00Z"/>
                <w:rFonts w:ascii="Calibri" w:eastAsia="Times New Roman" w:hAnsi="Calibri" w:cs="Calibri"/>
                <w:color w:val="000000"/>
                <w:sz w:val="20"/>
                <w:szCs w:val="20"/>
              </w:rPr>
            </w:pPr>
            <w:ins w:id="3985" w:author="Commodore, Sarah" w:date="2023-03-30T13:25:00Z">
              <w:r w:rsidRPr="00DC2757">
                <w:rPr>
                  <w:rFonts w:ascii="Calibri" w:eastAsia="Times New Roman" w:hAnsi="Calibri" w:cs="Calibri"/>
                  <w:color w:val="000000"/>
                  <w:sz w:val="20"/>
                  <w:szCs w:val="20"/>
                </w:rPr>
                <w:t>7.6E-10</w:t>
              </w:r>
            </w:ins>
          </w:p>
        </w:tc>
        <w:tc>
          <w:tcPr>
            <w:tcW w:w="0" w:type="auto"/>
            <w:tcBorders>
              <w:top w:val="nil"/>
              <w:left w:val="nil"/>
              <w:bottom w:val="nil"/>
              <w:right w:val="nil"/>
            </w:tcBorders>
            <w:shd w:val="clear" w:color="auto" w:fill="auto"/>
            <w:noWrap/>
            <w:vAlign w:val="bottom"/>
            <w:hideMark/>
          </w:tcPr>
          <w:p w14:paraId="77B165ED" w14:textId="77777777" w:rsidR="00BE0539" w:rsidRPr="00DC2757" w:rsidRDefault="00BE0539" w:rsidP="00E750DA">
            <w:pPr>
              <w:spacing w:after="0" w:line="240" w:lineRule="auto"/>
              <w:jc w:val="center"/>
              <w:rPr>
                <w:ins w:id="3986" w:author="Commodore, Sarah" w:date="2023-03-30T13:25:00Z"/>
                <w:rFonts w:ascii="Calibri" w:eastAsia="Times New Roman" w:hAnsi="Calibri" w:cs="Calibri"/>
                <w:color w:val="FF0000"/>
                <w:sz w:val="20"/>
                <w:szCs w:val="20"/>
              </w:rPr>
            </w:pPr>
            <w:ins w:id="3987" w:author="Commodore, Sarah" w:date="2023-03-30T13:25:00Z">
              <w:r w:rsidRPr="00DC2757">
                <w:rPr>
                  <w:rFonts w:ascii="Calibri" w:eastAsia="Times New Roman" w:hAnsi="Calibri" w:cs="Calibri"/>
                  <w:color w:val="FF0000"/>
                  <w:sz w:val="20"/>
                  <w:szCs w:val="20"/>
                </w:rPr>
                <w:t>*</w:t>
              </w:r>
            </w:ins>
          </w:p>
        </w:tc>
      </w:tr>
      <w:tr w:rsidR="00BE0539" w:rsidRPr="00DC2757" w14:paraId="614083EF" w14:textId="77777777" w:rsidTr="00E750DA">
        <w:trPr>
          <w:trHeight w:val="260"/>
          <w:ins w:id="3988" w:author="Commodore, Sarah" w:date="2023-03-30T13:25:00Z"/>
        </w:trPr>
        <w:tc>
          <w:tcPr>
            <w:tcW w:w="0" w:type="auto"/>
            <w:tcBorders>
              <w:top w:val="nil"/>
              <w:left w:val="nil"/>
              <w:bottom w:val="nil"/>
              <w:right w:val="nil"/>
            </w:tcBorders>
            <w:shd w:val="clear" w:color="auto" w:fill="auto"/>
            <w:noWrap/>
            <w:vAlign w:val="bottom"/>
            <w:hideMark/>
          </w:tcPr>
          <w:p w14:paraId="798EBAB8" w14:textId="77777777" w:rsidR="00BE0539" w:rsidRPr="00DC2757" w:rsidRDefault="00BE0539" w:rsidP="00E750DA">
            <w:pPr>
              <w:spacing w:after="0" w:line="240" w:lineRule="auto"/>
              <w:rPr>
                <w:ins w:id="3989" w:author="Commodore, Sarah" w:date="2023-03-30T13:25:00Z"/>
                <w:rFonts w:ascii="Calibri" w:eastAsia="Times New Roman" w:hAnsi="Calibri" w:cs="Calibri"/>
                <w:color w:val="000000"/>
                <w:sz w:val="20"/>
                <w:szCs w:val="20"/>
              </w:rPr>
            </w:pPr>
            <w:ins w:id="3990" w:author="Commodore, Sarah" w:date="2023-03-30T13:25:00Z">
              <w:r w:rsidRPr="00DC2757">
                <w:rPr>
                  <w:rFonts w:ascii="Calibri" w:eastAsia="Times New Roman" w:hAnsi="Calibri" w:cs="Calibri"/>
                  <w:color w:val="000000"/>
                  <w:sz w:val="20"/>
                  <w:szCs w:val="20"/>
                </w:rPr>
                <w:t>ENSG00000227620.4</w:t>
              </w:r>
            </w:ins>
          </w:p>
        </w:tc>
        <w:tc>
          <w:tcPr>
            <w:tcW w:w="0" w:type="auto"/>
            <w:tcBorders>
              <w:top w:val="nil"/>
              <w:left w:val="nil"/>
              <w:bottom w:val="nil"/>
              <w:right w:val="nil"/>
            </w:tcBorders>
            <w:shd w:val="clear" w:color="auto" w:fill="auto"/>
            <w:noWrap/>
            <w:vAlign w:val="bottom"/>
            <w:hideMark/>
          </w:tcPr>
          <w:p w14:paraId="739E28A4" w14:textId="77777777" w:rsidR="00BE0539" w:rsidRPr="00DC2757" w:rsidRDefault="00BE0539" w:rsidP="00E750DA">
            <w:pPr>
              <w:spacing w:after="0" w:line="240" w:lineRule="auto"/>
              <w:rPr>
                <w:ins w:id="3991" w:author="Commodore, Sarah" w:date="2023-03-30T13:25:00Z"/>
                <w:rFonts w:ascii="Calibri" w:eastAsia="Times New Roman" w:hAnsi="Calibri" w:cs="Calibri"/>
                <w:color w:val="000000"/>
                <w:sz w:val="20"/>
                <w:szCs w:val="20"/>
              </w:rPr>
            </w:pPr>
            <w:ins w:id="3992" w:author="Commodore, Sarah" w:date="2023-03-30T13:25:00Z">
              <w:r w:rsidRPr="00DC2757">
                <w:rPr>
                  <w:rFonts w:ascii="Calibri" w:eastAsia="Times New Roman" w:hAnsi="Calibri" w:cs="Calibri"/>
                  <w:color w:val="000000"/>
                  <w:sz w:val="20"/>
                  <w:szCs w:val="20"/>
                </w:rPr>
                <w:t>ALG1L8P</w:t>
              </w:r>
            </w:ins>
          </w:p>
        </w:tc>
        <w:tc>
          <w:tcPr>
            <w:tcW w:w="0" w:type="auto"/>
            <w:tcBorders>
              <w:top w:val="nil"/>
              <w:left w:val="nil"/>
              <w:bottom w:val="nil"/>
              <w:right w:val="nil"/>
            </w:tcBorders>
            <w:shd w:val="clear" w:color="auto" w:fill="auto"/>
            <w:noWrap/>
            <w:vAlign w:val="bottom"/>
            <w:hideMark/>
          </w:tcPr>
          <w:p w14:paraId="158A08E7" w14:textId="77777777" w:rsidR="00BE0539" w:rsidRPr="00DC2757" w:rsidRDefault="00BE0539" w:rsidP="00E750DA">
            <w:pPr>
              <w:spacing w:after="0" w:line="240" w:lineRule="auto"/>
              <w:jc w:val="center"/>
              <w:rPr>
                <w:ins w:id="3993" w:author="Commodore, Sarah" w:date="2023-03-30T13:25:00Z"/>
                <w:rFonts w:ascii="Calibri" w:eastAsia="Times New Roman" w:hAnsi="Calibri" w:cs="Calibri"/>
                <w:color w:val="000000"/>
                <w:sz w:val="20"/>
                <w:szCs w:val="20"/>
              </w:rPr>
            </w:pPr>
            <w:ins w:id="3994"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B8439FE" w14:textId="77777777" w:rsidR="00BE0539" w:rsidRPr="00DC2757" w:rsidRDefault="00BE0539" w:rsidP="00E750DA">
            <w:pPr>
              <w:spacing w:after="0" w:line="240" w:lineRule="auto"/>
              <w:jc w:val="center"/>
              <w:rPr>
                <w:ins w:id="3995" w:author="Commodore, Sarah" w:date="2023-03-30T13:25:00Z"/>
                <w:rFonts w:ascii="Calibri" w:eastAsia="Times New Roman" w:hAnsi="Calibri" w:cs="Calibri"/>
                <w:color w:val="000000"/>
                <w:sz w:val="20"/>
                <w:szCs w:val="20"/>
              </w:rPr>
            </w:pPr>
            <w:ins w:id="3996" w:author="Commodore, Sarah" w:date="2023-03-30T13:25:00Z">
              <w:r w:rsidRPr="00DC2757">
                <w:rPr>
                  <w:rFonts w:ascii="Calibri" w:eastAsia="Times New Roman" w:hAnsi="Calibri" w:cs="Calibri"/>
                  <w:color w:val="000000"/>
                  <w:sz w:val="20"/>
                  <w:szCs w:val="20"/>
                </w:rPr>
                <w:t>3.3E-06</w:t>
              </w:r>
            </w:ins>
          </w:p>
        </w:tc>
        <w:tc>
          <w:tcPr>
            <w:tcW w:w="0" w:type="auto"/>
            <w:tcBorders>
              <w:top w:val="nil"/>
              <w:left w:val="nil"/>
              <w:bottom w:val="nil"/>
              <w:right w:val="nil"/>
            </w:tcBorders>
            <w:shd w:val="clear" w:color="auto" w:fill="auto"/>
            <w:noWrap/>
            <w:vAlign w:val="bottom"/>
            <w:hideMark/>
          </w:tcPr>
          <w:p w14:paraId="4AB1A854" w14:textId="77777777" w:rsidR="00BE0539" w:rsidRPr="00DC2757" w:rsidRDefault="00BE0539" w:rsidP="00E750DA">
            <w:pPr>
              <w:spacing w:after="0" w:line="240" w:lineRule="auto"/>
              <w:jc w:val="center"/>
              <w:rPr>
                <w:ins w:id="3997" w:author="Commodore, Sarah" w:date="2023-03-30T13:25:00Z"/>
                <w:rFonts w:ascii="Calibri" w:eastAsia="Times New Roman" w:hAnsi="Calibri" w:cs="Calibri"/>
                <w:color w:val="000000"/>
                <w:sz w:val="20"/>
                <w:szCs w:val="20"/>
              </w:rPr>
            </w:pPr>
            <w:ins w:id="3998" w:author="Commodore, Sarah" w:date="2023-03-30T13:25:00Z">
              <w:r w:rsidRPr="00DC2757">
                <w:rPr>
                  <w:rFonts w:ascii="Calibri" w:eastAsia="Times New Roman" w:hAnsi="Calibri" w:cs="Calibri"/>
                  <w:color w:val="000000"/>
                  <w:sz w:val="20"/>
                  <w:szCs w:val="20"/>
                </w:rPr>
                <w:t>2.5E-05</w:t>
              </w:r>
            </w:ins>
          </w:p>
        </w:tc>
        <w:tc>
          <w:tcPr>
            <w:tcW w:w="0" w:type="auto"/>
            <w:tcBorders>
              <w:top w:val="nil"/>
              <w:left w:val="nil"/>
              <w:bottom w:val="nil"/>
              <w:right w:val="nil"/>
            </w:tcBorders>
            <w:shd w:val="clear" w:color="auto" w:fill="auto"/>
            <w:noWrap/>
            <w:vAlign w:val="bottom"/>
            <w:hideMark/>
          </w:tcPr>
          <w:p w14:paraId="1C937D74" w14:textId="77777777" w:rsidR="00BE0539" w:rsidRPr="00DC2757" w:rsidRDefault="00BE0539" w:rsidP="00E750DA">
            <w:pPr>
              <w:spacing w:after="0" w:line="240" w:lineRule="auto"/>
              <w:jc w:val="center"/>
              <w:rPr>
                <w:ins w:id="3999" w:author="Commodore, Sarah" w:date="2023-03-30T13:25:00Z"/>
                <w:rFonts w:ascii="Calibri" w:eastAsia="Times New Roman" w:hAnsi="Calibri" w:cs="Calibri"/>
                <w:color w:val="FF0000"/>
                <w:sz w:val="20"/>
                <w:szCs w:val="20"/>
              </w:rPr>
            </w:pPr>
            <w:ins w:id="4000" w:author="Commodore, Sarah" w:date="2023-03-30T13:25:00Z">
              <w:r w:rsidRPr="00DC2757">
                <w:rPr>
                  <w:rFonts w:ascii="Calibri" w:eastAsia="Times New Roman" w:hAnsi="Calibri" w:cs="Calibri"/>
                  <w:color w:val="FF0000"/>
                  <w:sz w:val="20"/>
                  <w:szCs w:val="20"/>
                </w:rPr>
                <w:t>*</w:t>
              </w:r>
            </w:ins>
          </w:p>
        </w:tc>
      </w:tr>
      <w:tr w:rsidR="00BE0539" w:rsidRPr="00DC2757" w14:paraId="1E2A7629" w14:textId="77777777" w:rsidTr="00E750DA">
        <w:trPr>
          <w:trHeight w:val="260"/>
          <w:ins w:id="4001" w:author="Commodore, Sarah" w:date="2023-03-30T13:25:00Z"/>
        </w:trPr>
        <w:tc>
          <w:tcPr>
            <w:tcW w:w="0" w:type="auto"/>
            <w:tcBorders>
              <w:top w:val="nil"/>
              <w:left w:val="nil"/>
              <w:bottom w:val="nil"/>
              <w:right w:val="nil"/>
            </w:tcBorders>
            <w:shd w:val="clear" w:color="auto" w:fill="auto"/>
            <w:noWrap/>
            <w:vAlign w:val="bottom"/>
            <w:hideMark/>
          </w:tcPr>
          <w:p w14:paraId="03125BE4" w14:textId="77777777" w:rsidR="00BE0539" w:rsidRPr="00DC2757" w:rsidRDefault="00BE0539" w:rsidP="00E750DA">
            <w:pPr>
              <w:spacing w:after="0" w:line="240" w:lineRule="auto"/>
              <w:rPr>
                <w:ins w:id="4002" w:author="Commodore, Sarah" w:date="2023-03-30T13:25:00Z"/>
                <w:rFonts w:ascii="Calibri" w:eastAsia="Times New Roman" w:hAnsi="Calibri" w:cs="Calibri"/>
                <w:color w:val="000000"/>
                <w:sz w:val="20"/>
                <w:szCs w:val="20"/>
              </w:rPr>
            </w:pPr>
            <w:ins w:id="4003" w:author="Commodore, Sarah" w:date="2023-03-30T13:25:00Z">
              <w:r w:rsidRPr="00DC2757">
                <w:rPr>
                  <w:rFonts w:ascii="Calibri" w:eastAsia="Times New Roman" w:hAnsi="Calibri" w:cs="Calibri"/>
                  <w:color w:val="000000"/>
                  <w:sz w:val="20"/>
                  <w:szCs w:val="20"/>
                </w:rPr>
                <w:t>ENSG00000125409.13</w:t>
              </w:r>
            </w:ins>
          </w:p>
        </w:tc>
        <w:tc>
          <w:tcPr>
            <w:tcW w:w="0" w:type="auto"/>
            <w:tcBorders>
              <w:top w:val="nil"/>
              <w:left w:val="nil"/>
              <w:bottom w:val="nil"/>
              <w:right w:val="nil"/>
            </w:tcBorders>
            <w:shd w:val="clear" w:color="auto" w:fill="auto"/>
            <w:noWrap/>
            <w:vAlign w:val="bottom"/>
            <w:hideMark/>
          </w:tcPr>
          <w:p w14:paraId="725BFB2A" w14:textId="77777777" w:rsidR="00BE0539" w:rsidRPr="00DC2757" w:rsidRDefault="00BE0539" w:rsidP="00E750DA">
            <w:pPr>
              <w:spacing w:after="0" w:line="240" w:lineRule="auto"/>
              <w:rPr>
                <w:ins w:id="4004" w:author="Commodore, Sarah" w:date="2023-03-30T13:25:00Z"/>
                <w:rFonts w:ascii="Calibri" w:eastAsia="Times New Roman" w:hAnsi="Calibri" w:cs="Calibri"/>
                <w:color w:val="000000"/>
                <w:sz w:val="20"/>
                <w:szCs w:val="20"/>
              </w:rPr>
            </w:pPr>
            <w:ins w:id="4005" w:author="Commodore, Sarah" w:date="2023-03-30T13:25:00Z">
              <w:r w:rsidRPr="00DC2757">
                <w:rPr>
                  <w:rFonts w:ascii="Calibri" w:eastAsia="Times New Roman" w:hAnsi="Calibri" w:cs="Calibri"/>
                  <w:color w:val="000000"/>
                  <w:sz w:val="20"/>
                  <w:szCs w:val="20"/>
                </w:rPr>
                <w:t>TEKT3</w:t>
              </w:r>
            </w:ins>
          </w:p>
        </w:tc>
        <w:tc>
          <w:tcPr>
            <w:tcW w:w="0" w:type="auto"/>
            <w:tcBorders>
              <w:top w:val="nil"/>
              <w:left w:val="nil"/>
              <w:bottom w:val="nil"/>
              <w:right w:val="nil"/>
            </w:tcBorders>
            <w:shd w:val="clear" w:color="auto" w:fill="auto"/>
            <w:noWrap/>
            <w:vAlign w:val="bottom"/>
            <w:hideMark/>
          </w:tcPr>
          <w:p w14:paraId="4DBF6316" w14:textId="77777777" w:rsidR="00BE0539" w:rsidRPr="00DC2757" w:rsidRDefault="00BE0539" w:rsidP="00E750DA">
            <w:pPr>
              <w:spacing w:after="0" w:line="240" w:lineRule="auto"/>
              <w:jc w:val="center"/>
              <w:rPr>
                <w:ins w:id="4006" w:author="Commodore, Sarah" w:date="2023-03-30T13:25:00Z"/>
                <w:rFonts w:ascii="Calibri" w:eastAsia="Times New Roman" w:hAnsi="Calibri" w:cs="Calibri"/>
                <w:color w:val="000000"/>
                <w:sz w:val="20"/>
                <w:szCs w:val="20"/>
              </w:rPr>
            </w:pPr>
            <w:ins w:id="4007"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24911E4" w14:textId="77777777" w:rsidR="00BE0539" w:rsidRPr="00DC2757" w:rsidRDefault="00BE0539" w:rsidP="00E750DA">
            <w:pPr>
              <w:spacing w:after="0" w:line="240" w:lineRule="auto"/>
              <w:jc w:val="center"/>
              <w:rPr>
                <w:ins w:id="4008" w:author="Commodore, Sarah" w:date="2023-03-30T13:25:00Z"/>
                <w:rFonts w:ascii="Calibri" w:eastAsia="Times New Roman" w:hAnsi="Calibri" w:cs="Calibri"/>
                <w:color w:val="000000"/>
                <w:sz w:val="20"/>
                <w:szCs w:val="20"/>
              </w:rPr>
            </w:pPr>
            <w:ins w:id="4009" w:author="Commodore, Sarah" w:date="2023-03-30T13:25:00Z">
              <w:r w:rsidRPr="00DC2757">
                <w:rPr>
                  <w:rFonts w:ascii="Calibri" w:eastAsia="Times New Roman" w:hAnsi="Calibri" w:cs="Calibri"/>
                  <w:color w:val="000000"/>
                  <w:sz w:val="20"/>
                  <w:szCs w:val="20"/>
                </w:rPr>
                <w:t>1.5E-07</w:t>
              </w:r>
            </w:ins>
          </w:p>
        </w:tc>
        <w:tc>
          <w:tcPr>
            <w:tcW w:w="0" w:type="auto"/>
            <w:tcBorders>
              <w:top w:val="nil"/>
              <w:left w:val="nil"/>
              <w:bottom w:val="nil"/>
              <w:right w:val="nil"/>
            </w:tcBorders>
            <w:shd w:val="clear" w:color="auto" w:fill="auto"/>
            <w:noWrap/>
            <w:vAlign w:val="bottom"/>
            <w:hideMark/>
          </w:tcPr>
          <w:p w14:paraId="08403BF0" w14:textId="77777777" w:rsidR="00BE0539" w:rsidRPr="00DC2757" w:rsidRDefault="00BE0539" w:rsidP="00E750DA">
            <w:pPr>
              <w:spacing w:after="0" w:line="240" w:lineRule="auto"/>
              <w:jc w:val="center"/>
              <w:rPr>
                <w:ins w:id="4010" w:author="Commodore, Sarah" w:date="2023-03-30T13:25:00Z"/>
                <w:rFonts w:ascii="Calibri" w:eastAsia="Times New Roman" w:hAnsi="Calibri" w:cs="Calibri"/>
                <w:color w:val="000000"/>
                <w:sz w:val="20"/>
                <w:szCs w:val="20"/>
              </w:rPr>
            </w:pPr>
            <w:ins w:id="4011" w:author="Commodore, Sarah" w:date="2023-03-30T13:25:00Z">
              <w:r w:rsidRPr="00DC2757">
                <w:rPr>
                  <w:rFonts w:ascii="Calibri" w:eastAsia="Times New Roman" w:hAnsi="Calibri" w:cs="Calibri"/>
                  <w:color w:val="000000"/>
                  <w:sz w:val="20"/>
                  <w:szCs w:val="20"/>
                </w:rPr>
                <w:t>1.6E-06</w:t>
              </w:r>
            </w:ins>
          </w:p>
        </w:tc>
        <w:tc>
          <w:tcPr>
            <w:tcW w:w="0" w:type="auto"/>
            <w:tcBorders>
              <w:top w:val="nil"/>
              <w:left w:val="nil"/>
              <w:bottom w:val="nil"/>
              <w:right w:val="nil"/>
            </w:tcBorders>
            <w:shd w:val="clear" w:color="auto" w:fill="auto"/>
            <w:noWrap/>
            <w:vAlign w:val="bottom"/>
            <w:hideMark/>
          </w:tcPr>
          <w:p w14:paraId="23480D14" w14:textId="77777777" w:rsidR="00BE0539" w:rsidRPr="00DC2757" w:rsidRDefault="00BE0539" w:rsidP="00E750DA">
            <w:pPr>
              <w:spacing w:after="0" w:line="240" w:lineRule="auto"/>
              <w:jc w:val="center"/>
              <w:rPr>
                <w:ins w:id="4012" w:author="Commodore, Sarah" w:date="2023-03-30T13:25:00Z"/>
                <w:rFonts w:ascii="Calibri" w:eastAsia="Times New Roman" w:hAnsi="Calibri" w:cs="Calibri"/>
                <w:color w:val="FF0000"/>
                <w:sz w:val="20"/>
                <w:szCs w:val="20"/>
              </w:rPr>
            </w:pPr>
            <w:ins w:id="4013" w:author="Commodore, Sarah" w:date="2023-03-30T13:25:00Z">
              <w:r w:rsidRPr="00DC2757">
                <w:rPr>
                  <w:rFonts w:ascii="Calibri" w:eastAsia="Times New Roman" w:hAnsi="Calibri" w:cs="Calibri"/>
                  <w:color w:val="FF0000"/>
                  <w:sz w:val="20"/>
                  <w:szCs w:val="20"/>
                </w:rPr>
                <w:t>*</w:t>
              </w:r>
            </w:ins>
          </w:p>
        </w:tc>
      </w:tr>
      <w:tr w:rsidR="00BE0539" w:rsidRPr="00DC2757" w14:paraId="792D8A4D" w14:textId="77777777" w:rsidTr="00E750DA">
        <w:trPr>
          <w:trHeight w:val="260"/>
          <w:ins w:id="4014" w:author="Commodore, Sarah" w:date="2023-03-30T13:25:00Z"/>
        </w:trPr>
        <w:tc>
          <w:tcPr>
            <w:tcW w:w="0" w:type="auto"/>
            <w:tcBorders>
              <w:top w:val="nil"/>
              <w:left w:val="nil"/>
              <w:bottom w:val="nil"/>
              <w:right w:val="nil"/>
            </w:tcBorders>
            <w:shd w:val="clear" w:color="auto" w:fill="auto"/>
            <w:noWrap/>
            <w:vAlign w:val="bottom"/>
            <w:hideMark/>
          </w:tcPr>
          <w:p w14:paraId="5E03B7B8" w14:textId="77777777" w:rsidR="00BE0539" w:rsidRPr="00DC2757" w:rsidRDefault="00BE0539" w:rsidP="00E750DA">
            <w:pPr>
              <w:spacing w:after="0" w:line="240" w:lineRule="auto"/>
              <w:rPr>
                <w:ins w:id="4015" w:author="Commodore, Sarah" w:date="2023-03-30T13:25:00Z"/>
                <w:rFonts w:ascii="Calibri" w:eastAsia="Times New Roman" w:hAnsi="Calibri" w:cs="Calibri"/>
                <w:color w:val="000000"/>
                <w:sz w:val="20"/>
                <w:szCs w:val="20"/>
              </w:rPr>
            </w:pPr>
            <w:ins w:id="4016" w:author="Commodore, Sarah" w:date="2023-03-30T13:25:00Z">
              <w:r w:rsidRPr="00DC2757">
                <w:rPr>
                  <w:rFonts w:ascii="Calibri" w:eastAsia="Times New Roman" w:hAnsi="Calibri" w:cs="Calibri"/>
                  <w:color w:val="000000"/>
                  <w:sz w:val="20"/>
                  <w:szCs w:val="20"/>
                </w:rPr>
                <w:t>ENSG00000205084.11</w:t>
              </w:r>
            </w:ins>
          </w:p>
        </w:tc>
        <w:tc>
          <w:tcPr>
            <w:tcW w:w="0" w:type="auto"/>
            <w:tcBorders>
              <w:top w:val="nil"/>
              <w:left w:val="nil"/>
              <w:bottom w:val="nil"/>
              <w:right w:val="nil"/>
            </w:tcBorders>
            <w:shd w:val="clear" w:color="auto" w:fill="auto"/>
            <w:noWrap/>
            <w:vAlign w:val="bottom"/>
            <w:hideMark/>
          </w:tcPr>
          <w:p w14:paraId="4FABE9DB" w14:textId="77777777" w:rsidR="00BE0539" w:rsidRPr="00DC2757" w:rsidRDefault="00BE0539" w:rsidP="00E750DA">
            <w:pPr>
              <w:spacing w:after="0" w:line="240" w:lineRule="auto"/>
              <w:rPr>
                <w:ins w:id="4017" w:author="Commodore, Sarah" w:date="2023-03-30T13:25:00Z"/>
                <w:rFonts w:ascii="Calibri" w:eastAsia="Times New Roman" w:hAnsi="Calibri" w:cs="Calibri"/>
                <w:color w:val="000000"/>
                <w:sz w:val="20"/>
                <w:szCs w:val="20"/>
              </w:rPr>
            </w:pPr>
            <w:ins w:id="4018" w:author="Commodore, Sarah" w:date="2023-03-30T13:25:00Z">
              <w:r w:rsidRPr="00DC2757">
                <w:rPr>
                  <w:rFonts w:ascii="Calibri" w:eastAsia="Times New Roman" w:hAnsi="Calibri" w:cs="Calibri"/>
                  <w:color w:val="000000"/>
                  <w:sz w:val="20"/>
                  <w:szCs w:val="20"/>
                </w:rPr>
                <w:t>TMEM231</w:t>
              </w:r>
            </w:ins>
          </w:p>
        </w:tc>
        <w:tc>
          <w:tcPr>
            <w:tcW w:w="0" w:type="auto"/>
            <w:tcBorders>
              <w:top w:val="nil"/>
              <w:left w:val="nil"/>
              <w:bottom w:val="nil"/>
              <w:right w:val="nil"/>
            </w:tcBorders>
            <w:shd w:val="clear" w:color="auto" w:fill="auto"/>
            <w:noWrap/>
            <w:vAlign w:val="bottom"/>
            <w:hideMark/>
          </w:tcPr>
          <w:p w14:paraId="11375280" w14:textId="77777777" w:rsidR="00BE0539" w:rsidRPr="00DC2757" w:rsidRDefault="00BE0539" w:rsidP="00E750DA">
            <w:pPr>
              <w:spacing w:after="0" w:line="240" w:lineRule="auto"/>
              <w:jc w:val="center"/>
              <w:rPr>
                <w:ins w:id="4019" w:author="Commodore, Sarah" w:date="2023-03-30T13:25:00Z"/>
                <w:rFonts w:ascii="Calibri" w:eastAsia="Times New Roman" w:hAnsi="Calibri" w:cs="Calibri"/>
                <w:color w:val="000000"/>
                <w:sz w:val="20"/>
                <w:szCs w:val="20"/>
              </w:rPr>
            </w:pPr>
            <w:ins w:id="4020"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264A71C" w14:textId="77777777" w:rsidR="00BE0539" w:rsidRPr="00DC2757" w:rsidRDefault="00BE0539" w:rsidP="00E750DA">
            <w:pPr>
              <w:spacing w:after="0" w:line="240" w:lineRule="auto"/>
              <w:jc w:val="center"/>
              <w:rPr>
                <w:ins w:id="4021" w:author="Commodore, Sarah" w:date="2023-03-30T13:25:00Z"/>
                <w:rFonts w:ascii="Calibri" w:eastAsia="Times New Roman" w:hAnsi="Calibri" w:cs="Calibri"/>
                <w:color w:val="000000"/>
                <w:sz w:val="20"/>
                <w:szCs w:val="20"/>
              </w:rPr>
            </w:pPr>
            <w:ins w:id="4022" w:author="Commodore, Sarah" w:date="2023-03-30T13:25:00Z">
              <w:r w:rsidRPr="00DC2757">
                <w:rPr>
                  <w:rFonts w:ascii="Calibri" w:eastAsia="Times New Roman" w:hAnsi="Calibri" w:cs="Calibri"/>
                  <w:color w:val="000000"/>
                  <w:sz w:val="20"/>
                  <w:szCs w:val="20"/>
                </w:rPr>
                <w:t>1.3E-14</w:t>
              </w:r>
            </w:ins>
          </w:p>
        </w:tc>
        <w:tc>
          <w:tcPr>
            <w:tcW w:w="0" w:type="auto"/>
            <w:tcBorders>
              <w:top w:val="nil"/>
              <w:left w:val="nil"/>
              <w:bottom w:val="nil"/>
              <w:right w:val="nil"/>
            </w:tcBorders>
            <w:shd w:val="clear" w:color="auto" w:fill="auto"/>
            <w:noWrap/>
            <w:vAlign w:val="bottom"/>
            <w:hideMark/>
          </w:tcPr>
          <w:p w14:paraId="3A6B8FE6" w14:textId="77777777" w:rsidR="00BE0539" w:rsidRPr="00DC2757" w:rsidRDefault="00BE0539" w:rsidP="00E750DA">
            <w:pPr>
              <w:spacing w:after="0" w:line="240" w:lineRule="auto"/>
              <w:jc w:val="center"/>
              <w:rPr>
                <w:ins w:id="4023" w:author="Commodore, Sarah" w:date="2023-03-30T13:25:00Z"/>
                <w:rFonts w:ascii="Calibri" w:eastAsia="Times New Roman" w:hAnsi="Calibri" w:cs="Calibri"/>
                <w:color w:val="000000"/>
                <w:sz w:val="20"/>
                <w:szCs w:val="20"/>
              </w:rPr>
            </w:pPr>
            <w:ins w:id="4024" w:author="Commodore, Sarah" w:date="2023-03-30T13:25:00Z">
              <w:r w:rsidRPr="00DC2757">
                <w:rPr>
                  <w:rFonts w:ascii="Calibri" w:eastAsia="Times New Roman" w:hAnsi="Calibri" w:cs="Calibri"/>
                  <w:color w:val="000000"/>
                  <w:sz w:val="20"/>
                  <w:szCs w:val="20"/>
                </w:rPr>
                <w:t>8.7E-13</w:t>
              </w:r>
            </w:ins>
          </w:p>
        </w:tc>
        <w:tc>
          <w:tcPr>
            <w:tcW w:w="0" w:type="auto"/>
            <w:tcBorders>
              <w:top w:val="nil"/>
              <w:left w:val="nil"/>
              <w:bottom w:val="nil"/>
              <w:right w:val="nil"/>
            </w:tcBorders>
            <w:shd w:val="clear" w:color="auto" w:fill="auto"/>
            <w:noWrap/>
            <w:vAlign w:val="bottom"/>
            <w:hideMark/>
          </w:tcPr>
          <w:p w14:paraId="4B7C4345" w14:textId="77777777" w:rsidR="00BE0539" w:rsidRPr="00DC2757" w:rsidRDefault="00BE0539" w:rsidP="00E750DA">
            <w:pPr>
              <w:spacing w:after="0" w:line="240" w:lineRule="auto"/>
              <w:jc w:val="center"/>
              <w:rPr>
                <w:ins w:id="4025" w:author="Commodore, Sarah" w:date="2023-03-30T13:25:00Z"/>
                <w:rFonts w:ascii="Calibri" w:eastAsia="Times New Roman" w:hAnsi="Calibri" w:cs="Calibri"/>
                <w:color w:val="FF0000"/>
                <w:sz w:val="20"/>
                <w:szCs w:val="20"/>
              </w:rPr>
            </w:pPr>
            <w:ins w:id="4026" w:author="Commodore, Sarah" w:date="2023-03-30T13:25:00Z">
              <w:r w:rsidRPr="00DC2757">
                <w:rPr>
                  <w:rFonts w:ascii="Calibri" w:eastAsia="Times New Roman" w:hAnsi="Calibri" w:cs="Calibri"/>
                  <w:color w:val="FF0000"/>
                  <w:sz w:val="20"/>
                  <w:szCs w:val="20"/>
                </w:rPr>
                <w:t>*</w:t>
              </w:r>
            </w:ins>
          </w:p>
        </w:tc>
      </w:tr>
      <w:tr w:rsidR="00BE0539" w:rsidRPr="00DC2757" w14:paraId="665F0ECA" w14:textId="77777777" w:rsidTr="00E750DA">
        <w:trPr>
          <w:trHeight w:val="260"/>
          <w:ins w:id="4027" w:author="Commodore, Sarah" w:date="2023-03-30T13:25:00Z"/>
        </w:trPr>
        <w:tc>
          <w:tcPr>
            <w:tcW w:w="0" w:type="auto"/>
            <w:tcBorders>
              <w:top w:val="nil"/>
              <w:left w:val="nil"/>
              <w:bottom w:val="nil"/>
              <w:right w:val="nil"/>
            </w:tcBorders>
            <w:shd w:val="clear" w:color="auto" w:fill="auto"/>
            <w:noWrap/>
            <w:vAlign w:val="bottom"/>
            <w:hideMark/>
          </w:tcPr>
          <w:p w14:paraId="631F9CD0" w14:textId="77777777" w:rsidR="00BE0539" w:rsidRPr="00DC2757" w:rsidRDefault="00BE0539" w:rsidP="00E750DA">
            <w:pPr>
              <w:spacing w:after="0" w:line="240" w:lineRule="auto"/>
              <w:rPr>
                <w:ins w:id="4028" w:author="Commodore, Sarah" w:date="2023-03-30T13:25:00Z"/>
                <w:rFonts w:ascii="Calibri" w:eastAsia="Times New Roman" w:hAnsi="Calibri" w:cs="Calibri"/>
                <w:color w:val="000000"/>
                <w:sz w:val="20"/>
                <w:szCs w:val="20"/>
              </w:rPr>
            </w:pPr>
            <w:ins w:id="4029" w:author="Commodore, Sarah" w:date="2023-03-30T13:25:00Z">
              <w:r w:rsidRPr="00DC2757">
                <w:rPr>
                  <w:rFonts w:ascii="Calibri" w:eastAsia="Times New Roman" w:hAnsi="Calibri" w:cs="Calibri"/>
                  <w:color w:val="000000"/>
                  <w:sz w:val="20"/>
                  <w:szCs w:val="20"/>
                </w:rPr>
                <w:t>ENSG00000146521.10</w:t>
              </w:r>
            </w:ins>
          </w:p>
        </w:tc>
        <w:tc>
          <w:tcPr>
            <w:tcW w:w="0" w:type="auto"/>
            <w:tcBorders>
              <w:top w:val="nil"/>
              <w:left w:val="nil"/>
              <w:bottom w:val="nil"/>
              <w:right w:val="nil"/>
            </w:tcBorders>
            <w:shd w:val="clear" w:color="auto" w:fill="auto"/>
            <w:noWrap/>
            <w:vAlign w:val="bottom"/>
            <w:hideMark/>
          </w:tcPr>
          <w:p w14:paraId="4ECFC6AE" w14:textId="77777777" w:rsidR="00BE0539" w:rsidRPr="00DC2757" w:rsidRDefault="00BE0539" w:rsidP="00E750DA">
            <w:pPr>
              <w:spacing w:after="0" w:line="240" w:lineRule="auto"/>
              <w:rPr>
                <w:ins w:id="4030" w:author="Commodore, Sarah" w:date="2023-03-30T13:25:00Z"/>
                <w:rFonts w:ascii="Calibri" w:eastAsia="Times New Roman" w:hAnsi="Calibri" w:cs="Calibri"/>
                <w:color w:val="000000"/>
                <w:sz w:val="20"/>
                <w:szCs w:val="20"/>
              </w:rPr>
            </w:pPr>
            <w:ins w:id="4031" w:author="Commodore, Sarah" w:date="2023-03-30T13:25:00Z">
              <w:r w:rsidRPr="00DC2757">
                <w:rPr>
                  <w:rFonts w:ascii="Calibri" w:eastAsia="Times New Roman" w:hAnsi="Calibri" w:cs="Calibri"/>
                  <w:color w:val="000000"/>
                  <w:sz w:val="20"/>
                  <w:szCs w:val="20"/>
                </w:rPr>
                <w:t>LINC01558</w:t>
              </w:r>
            </w:ins>
          </w:p>
        </w:tc>
        <w:tc>
          <w:tcPr>
            <w:tcW w:w="0" w:type="auto"/>
            <w:tcBorders>
              <w:top w:val="nil"/>
              <w:left w:val="nil"/>
              <w:bottom w:val="nil"/>
              <w:right w:val="nil"/>
            </w:tcBorders>
            <w:shd w:val="clear" w:color="auto" w:fill="auto"/>
            <w:noWrap/>
            <w:vAlign w:val="bottom"/>
            <w:hideMark/>
          </w:tcPr>
          <w:p w14:paraId="1405E95D" w14:textId="77777777" w:rsidR="00BE0539" w:rsidRPr="00DC2757" w:rsidRDefault="00BE0539" w:rsidP="00E750DA">
            <w:pPr>
              <w:spacing w:after="0" w:line="240" w:lineRule="auto"/>
              <w:jc w:val="center"/>
              <w:rPr>
                <w:ins w:id="4032" w:author="Commodore, Sarah" w:date="2023-03-30T13:25:00Z"/>
                <w:rFonts w:ascii="Calibri" w:eastAsia="Times New Roman" w:hAnsi="Calibri" w:cs="Calibri"/>
                <w:color w:val="000000"/>
                <w:sz w:val="20"/>
                <w:szCs w:val="20"/>
              </w:rPr>
            </w:pPr>
            <w:ins w:id="4033"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1D65AB2" w14:textId="77777777" w:rsidR="00BE0539" w:rsidRPr="00DC2757" w:rsidRDefault="00BE0539" w:rsidP="00E750DA">
            <w:pPr>
              <w:spacing w:after="0" w:line="240" w:lineRule="auto"/>
              <w:jc w:val="center"/>
              <w:rPr>
                <w:ins w:id="4034" w:author="Commodore, Sarah" w:date="2023-03-30T13:25:00Z"/>
                <w:rFonts w:ascii="Calibri" w:eastAsia="Times New Roman" w:hAnsi="Calibri" w:cs="Calibri"/>
                <w:color w:val="000000"/>
                <w:sz w:val="20"/>
                <w:szCs w:val="20"/>
              </w:rPr>
            </w:pPr>
            <w:ins w:id="4035" w:author="Commodore, Sarah" w:date="2023-03-30T13:25:00Z">
              <w:r w:rsidRPr="00DC2757">
                <w:rPr>
                  <w:rFonts w:ascii="Calibri" w:eastAsia="Times New Roman" w:hAnsi="Calibri" w:cs="Calibri"/>
                  <w:color w:val="000000"/>
                  <w:sz w:val="20"/>
                  <w:szCs w:val="20"/>
                </w:rPr>
                <w:t>3.3E-04</w:t>
              </w:r>
            </w:ins>
          </w:p>
        </w:tc>
        <w:tc>
          <w:tcPr>
            <w:tcW w:w="0" w:type="auto"/>
            <w:tcBorders>
              <w:top w:val="nil"/>
              <w:left w:val="nil"/>
              <w:bottom w:val="nil"/>
              <w:right w:val="nil"/>
            </w:tcBorders>
            <w:shd w:val="clear" w:color="auto" w:fill="auto"/>
            <w:noWrap/>
            <w:vAlign w:val="bottom"/>
            <w:hideMark/>
          </w:tcPr>
          <w:p w14:paraId="57622432" w14:textId="77777777" w:rsidR="00BE0539" w:rsidRPr="00DC2757" w:rsidRDefault="00BE0539" w:rsidP="00E750DA">
            <w:pPr>
              <w:spacing w:after="0" w:line="240" w:lineRule="auto"/>
              <w:jc w:val="center"/>
              <w:rPr>
                <w:ins w:id="4036" w:author="Commodore, Sarah" w:date="2023-03-30T13:25:00Z"/>
                <w:rFonts w:ascii="Calibri" w:eastAsia="Times New Roman" w:hAnsi="Calibri" w:cs="Calibri"/>
                <w:color w:val="000000"/>
                <w:sz w:val="20"/>
                <w:szCs w:val="20"/>
              </w:rPr>
            </w:pPr>
            <w:ins w:id="4037" w:author="Commodore, Sarah" w:date="2023-03-30T13:25:00Z">
              <w:r w:rsidRPr="00DC2757">
                <w:rPr>
                  <w:rFonts w:ascii="Calibri" w:eastAsia="Times New Roman" w:hAnsi="Calibri" w:cs="Calibri"/>
                  <w:color w:val="000000"/>
                  <w:sz w:val="20"/>
                  <w:szCs w:val="20"/>
                </w:rPr>
                <w:t>1.4E-03</w:t>
              </w:r>
            </w:ins>
          </w:p>
        </w:tc>
        <w:tc>
          <w:tcPr>
            <w:tcW w:w="0" w:type="auto"/>
            <w:tcBorders>
              <w:top w:val="nil"/>
              <w:left w:val="nil"/>
              <w:bottom w:val="nil"/>
              <w:right w:val="nil"/>
            </w:tcBorders>
            <w:shd w:val="clear" w:color="auto" w:fill="auto"/>
            <w:noWrap/>
            <w:vAlign w:val="bottom"/>
            <w:hideMark/>
          </w:tcPr>
          <w:p w14:paraId="6B138195" w14:textId="77777777" w:rsidR="00BE0539" w:rsidRPr="00DC2757" w:rsidRDefault="00BE0539" w:rsidP="00E750DA">
            <w:pPr>
              <w:spacing w:after="0" w:line="240" w:lineRule="auto"/>
              <w:jc w:val="center"/>
              <w:rPr>
                <w:ins w:id="4038" w:author="Commodore, Sarah" w:date="2023-03-30T13:25:00Z"/>
                <w:rFonts w:ascii="Calibri" w:eastAsia="Times New Roman" w:hAnsi="Calibri" w:cs="Calibri"/>
                <w:color w:val="FF0000"/>
                <w:sz w:val="20"/>
                <w:szCs w:val="20"/>
              </w:rPr>
            </w:pPr>
            <w:ins w:id="4039" w:author="Commodore, Sarah" w:date="2023-03-30T13:25:00Z">
              <w:r w:rsidRPr="00DC2757">
                <w:rPr>
                  <w:rFonts w:ascii="Calibri" w:eastAsia="Times New Roman" w:hAnsi="Calibri" w:cs="Calibri"/>
                  <w:color w:val="FF0000"/>
                  <w:sz w:val="20"/>
                  <w:szCs w:val="20"/>
                </w:rPr>
                <w:t>*</w:t>
              </w:r>
            </w:ins>
          </w:p>
        </w:tc>
      </w:tr>
      <w:tr w:rsidR="00BE0539" w:rsidRPr="00DC2757" w14:paraId="32678F23" w14:textId="77777777" w:rsidTr="00E750DA">
        <w:trPr>
          <w:trHeight w:val="260"/>
          <w:ins w:id="4040" w:author="Commodore, Sarah" w:date="2023-03-30T13:25:00Z"/>
        </w:trPr>
        <w:tc>
          <w:tcPr>
            <w:tcW w:w="0" w:type="auto"/>
            <w:tcBorders>
              <w:top w:val="nil"/>
              <w:left w:val="nil"/>
              <w:bottom w:val="nil"/>
              <w:right w:val="nil"/>
            </w:tcBorders>
            <w:shd w:val="clear" w:color="auto" w:fill="auto"/>
            <w:noWrap/>
            <w:vAlign w:val="bottom"/>
            <w:hideMark/>
          </w:tcPr>
          <w:p w14:paraId="67C73751" w14:textId="77777777" w:rsidR="00BE0539" w:rsidRPr="00DC2757" w:rsidRDefault="00BE0539" w:rsidP="00E750DA">
            <w:pPr>
              <w:spacing w:after="0" w:line="240" w:lineRule="auto"/>
              <w:rPr>
                <w:ins w:id="4041" w:author="Commodore, Sarah" w:date="2023-03-30T13:25:00Z"/>
                <w:rFonts w:ascii="Calibri" w:eastAsia="Times New Roman" w:hAnsi="Calibri" w:cs="Calibri"/>
                <w:color w:val="000000"/>
                <w:sz w:val="20"/>
                <w:szCs w:val="20"/>
              </w:rPr>
            </w:pPr>
            <w:ins w:id="4042" w:author="Commodore, Sarah" w:date="2023-03-30T13:25:00Z">
              <w:r w:rsidRPr="00DC2757">
                <w:rPr>
                  <w:rFonts w:ascii="Calibri" w:eastAsia="Times New Roman" w:hAnsi="Calibri" w:cs="Calibri"/>
                  <w:color w:val="000000"/>
                  <w:sz w:val="20"/>
                  <w:szCs w:val="20"/>
                </w:rPr>
                <w:t>ENSG00000088320.4</w:t>
              </w:r>
            </w:ins>
          </w:p>
        </w:tc>
        <w:tc>
          <w:tcPr>
            <w:tcW w:w="0" w:type="auto"/>
            <w:tcBorders>
              <w:top w:val="nil"/>
              <w:left w:val="nil"/>
              <w:bottom w:val="nil"/>
              <w:right w:val="nil"/>
            </w:tcBorders>
            <w:shd w:val="clear" w:color="auto" w:fill="auto"/>
            <w:noWrap/>
            <w:vAlign w:val="bottom"/>
            <w:hideMark/>
          </w:tcPr>
          <w:p w14:paraId="60A219C2" w14:textId="77777777" w:rsidR="00BE0539" w:rsidRPr="00DC2757" w:rsidRDefault="00BE0539" w:rsidP="00E750DA">
            <w:pPr>
              <w:spacing w:after="0" w:line="240" w:lineRule="auto"/>
              <w:rPr>
                <w:ins w:id="4043" w:author="Commodore, Sarah" w:date="2023-03-30T13:25:00Z"/>
                <w:rFonts w:ascii="Calibri" w:eastAsia="Times New Roman" w:hAnsi="Calibri" w:cs="Calibri"/>
                <w:color w:val="000000"/>
                <w:sz w:val="20"/>
                <w:szCs w:val="20"/>
              </w:rPr>
            </w:pPr>
            <w:ins w:id="4044" w:author="Commodore, Sarah" w:date="2023-03-30T13:25:00Z">
              <w:r w:rsidRPr="00DC2757">
                <w:rPr>
                  <w:rFonts w:ascii="Calibri" w:eastAsia="Times New Roman" w:hAnsi="Calibri" w:cs="Calibri"/>
                  <w:color w:val="000000"/>
                  <w:sz w:val="20"/>
                  <w:szCs w:val="20"/>
                </w:rPr>
                <w:t>REM1</w:t>
              </w:r>
            </w:ins>
          </w:p>
        </w:tc>
        <w:tc>
          <w:tcPr>
            <w:tcW w:w="0" w:type="auto"/>
            <w:tcBorders>
              <w:top w:val="nil"/>
              <w:left w:val="nil"/>
              <w:bottom w:val="nil"/>
              <w:right w:val="nil"/>
            </w:tcBorders>
            <w:shd w:val="clear" w:color="auto" w:fill="auto"/>
            <w:noWrap/>
            <w:vAlign w:val="bottom"/>
            <w:hideMark/>
          </w:tcPr>
          <w:p w14:paraId="45C30091" w14:textId="77777777" w:rsidR="00BE0539" w:rsidRPr="00DC2757" w:rsidRDefault="00BE0539" w:rsidP="00E750DA">
            <w:pPr>
              <w:spacing w:after="0" w:line="240" w:lineRule="auto"/>
              <w:jc w:val="center"/>
              <w:rPr>
                <w:ins w:id="4045" w:author="Commodore, Sarah" w:date="2023-03-30T13:25:00Z"/>
                <w:rFonts w:ascii="Calibri" w:eastAsia="Times New Roman" w:hAnsi="Calibri" w:cs="Calibri"/>
                <w:color w:val="000000"/>
                <w:sz w:val="20"/>
                <w:szCs w:val="20"/>
              </w:rPr>
            </w:pPr>
            <w:ins w:id="4046"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4F99364" w14:textId="77777777" w:rsidR="00BE0539" w:rsidRPr="00DC2757" w:rsidRDefault="00BE0539" w:rsidP="00E750DA">
            <w:pPr>
              <w:spacing w:after="0" w:line="240" w:lineRule="auto"/>
              <w:jc w:val="center"/>
              <w:rPr>
                <w:ins w:id="4047" w:author="Commodore, Sarah" w:date="2023-03-30T13:25:00Z"/>
                <w:rFonts w:ascii="Calibri" w:eastAsia="Times New Roman" w:hAnsi="Calibri" w:cs="Calibri"/>
                <w:color w:val="000000"/>
                <w:sz w:val="20"/>
                <w:szCs w:val="20"/>
              </w:rPr>
            </w:pPr>
            <w:ins w:id="4048" w:author="Commodore, Sarah" w:date="2023-03-30T13:25:00Z">
              <w:r w:rsidRPr="00DC2757">
                <w:rPr>
                  <w:rFonts w:ascii="Calibri" w:eastAsia="Times New Roman" w:hAnsi="Calibri" w:cs="Calibri"/>
                  <w:color w:val="000000"/>
                  <w:sz w:val="20"/>
                  <w:szCs w:val="20"/>
                </w:rPr>
                <w:t>5.9E-04</w:t>
              </w:r>
            </w:ins>
          </w:p>
        </w:tc>
        <w:tc>
          <w:tcPr>
            <w:tcW w:w="0" w:type="auto"/>
            <w:tcBorders>
              <w:top w:val="nil"/>
              <w:left w:val="nil"/>
              <w:bottom w:val="nil"/>
              <w:right w:val="nil"/>
            </w:tcBorders>
            <w:shd w:val="clear" w:color="auto" w:fill="auto"/>
            <w:noWrap/>
            <w:vAlign w:val="bottom"/>
            <w:hideMark/>
          </w:tcPr>
          <w:p w14:paraId="55983F90" w14:textId="77777777" w:rsidR="00BE0539" w:rsidRPr="00DC2757" w:rsidRDefault="00BE0539" w:rsidP="00E750DA">
            <w:pPr>
              <w:spacing w:after="0" w:line="240" w:lineRule="auto"/>
              <w:jc w:val="center"/>
              <w:rPr>
                <w:ins w:id="4049" w:author="Commodore, Sarah" w:date="2023-03-30T13:25:00Z"/>
                <w:rFonts w:ascii="Calibri" w:eastAsia="Times New Roman" w:hAnsi="Calibri" w:cs="Calibri"/>
                <w:color w:val="000000"/>
                <w:sz w:val="20"/>
                <w:szCs w:val="20"/>
              </w:rPr>
            </w:pPr>
            <w:ins w:id="4050" w:author="Commodore, Sarah" w:date="2023-03-30T13:25:00Z">
              <w:r w:rsidRPr="00DC2757">
                <w:rPr>
                  <w:rFonts w:ascii="Calibri" w:eastAsia="Times New Roman" w:hAnsi="Calibri" w:cs="Calibri"/>
                  <w:color w:val="000000"/>
                  <w:sz w:val="20"/>
                  <w:szCs w:val="20"/>
                </w:rPr>
                <w:t>2.4E-03</w:t>
              </w:r>
            </w:ins>
          </w:p>
        </w:tc>
        <w:tc>
          <w:tcPr>
            <w:tcW w:w="0" w:type="auto"/>
            <w:tcBorders>
              <w:top w:val="nil"/>
              <w:left w:val="nil"/>
              <w:bottom w:val="nil"/>
              <w:right w:val="nil"/>
            </w:tcBorders>
            <w:shd w:val="clear" w:color="auto" w:fill="auto"/>
            <w:noWrap/>
            <w:vAlign w:val="bottom"/>
            <w:hideMark/>
          </w:tcPr>
          <w:p w14:paraId="4CCB6827" w14:textId="77777777" w:rsidR="00BE0539" w:rsidRPr="00DC2757" w:rsidRDefault="00BE0539" w:rsidP="00E750DA">
            <w:pPr>
              <w:spacing w:after="0" w:line="240" w:lineRule="auto"/>
              <w:jc w:val="center"/>
              <w:rPr>
                <w:ins w:id="4051" w:author="Commodore, Sarah" w:date="2023-03-30T13:25:00Z"/>
                <w:rFonts w:ascii="Calibri" w:eastAsia="Times New Roman" w:hAnsi="Calibri" w:cs="Calibri"/>
                <w:color w:val="FF0000"/>
                <w:sz w:val="20"/>
                <w:szCs w:val="20"/>
              </w:rPr>
            </w:pPr>
            <w:ins w:id="4052" w:author="Commodore, Sarah" w:date="2023-03-30T13:25:00Z">
              <w:r w:rsidRPr="00DC2757">
                <w:rPr>
                  <w:rFonts w:ascii="Calibri" w:eastAsia="Times New Roman" w:hAnsi="Calibri" w:cs="Calibri"/>
                  <w:color w:val="FF0000"/>
                  <w:sz w:val="20"/>
                  <w:szCs w:val="20"/>
                </w:rPr>
                <w:t>*</w:t>
              </w:r>
            </w:ins>
          </w:p>
        </w:tc>
      </w:tr>
      <w:tr w:rsidR="00BE0539" w:rsidRPr="00DC2757" w14:paraId="5B9EB3C6" w14:textId="77777777" w:rsidTr="00E750DA">
        <w:trPr>
          <w:trHeight w:val="260"/>
          <w:ins w:id="4053" w:author="Commodore, Sarah" w:date="2023-03-30T13:25:00Z"/>
        </w:trPr>
        <w:tc>
          <w:tcPr>
            <w:tcW w:w="0" w:type="auto"/>
            <w:tcBorders>
              <w:top w:val="nil"/>
              <w:left w:val="nil"/>
              <w:bottom w:val="nil"/>
              <w:right w:val="nil"/>
            </w:tcBorders>
            <w:shd w:val="clear" w:color="auto" w:fill="auto"/>
            <w:noWrap/>
            <w:vAlign w:val="bottom"/>
            <w:hideMark/>
          </w:tcPr>
          <w:p w14:paraId="49EB0BEE" w14:textId="77777777" w:rsidR="00BE0539" w:rsidRPr="00DC2757" w:rsidRDefault="00BE0539" w:rsidP="00E750DA">
            <w:pPr>
              <w:spacing w:after="0" w:line="240" w:lineRule="auto"/>
              <w:rPr>
                <w:ins w:id="4054" w:author="Commodore, Sarah" w:date="2023-03-30T13:25:00Z"/>
                <w:rFonts w:ascii="Calibri" w:eastAsia="Times New Roman" w:hAnsi="Calibri" w:cs="Calibri"/>
                <w:color w:val="000000"/>
                <w:sz w:val="20"/>
                <w:szCs w:val="20"/>
              </w:rPr>
            </w:pPr>
            <w:ins w:id="4055" w:author="Commodore, Sarah" w:date="2023-03-30T13:25:00Z">
              <w:r w:rsidRPr="00DC2757">
                <w:rPr>
                  <w:rFonts w:ascii="Calibri" w:eastAsia="Times New Roman" w:hAnsi="Calibri" w:cs="Calibri"/>
                  <w:color w:val="000000"/>
                  <w:sz w:val="20"/>
                  <w:szCs w:val="20"/>
                </w:rPr>
                <w:t>ENSG00000112183.15</w:t>
              </w:r>
            </w:ins>
          </w:p>
        </w:tc>
        <w:tc>
          <w:tcPr>
            <w:tcW w:w="0" w:type="auto"/>
            <w:tcBorders>
              <w:top w:val="nil"/>
              <w:left w:val="nil"/>
              <w:bottom w:val="nil"/>
              <w:right w:val="nil"/>
            </w:tcBorders>
            <w:shd w:val="clear" w:color="auto" w:fill="auto"/>
            <w:noWrap/>
            <w:vAlign w:val="bottom"/>
            <w:hideMark/>
          </w:tcPr>
          <w:p w14:paraId="5935779C" w14:textId="77777777" w:rsidR="00BE0539" w:rsidRPr="00DC2757" w:rsidRDefault="00BE0539" w:rsidP="00E750DA">
            <w:pPr>
              <w:spacing w:after="0" w:line="240" w:lineRule="auto"/>
              <w:rPr>
                <w:ins w:id="4056" w:author="Commodore, Sarah" w:date="2023-03-30T13:25:00Z"/>
                <w:rFonts w:ascii="Calibri" w:eastAsia="Times New Roman" w:hAnsi="Calibri" w:cs="Calibri"/>
                <w:color w:val="000000"/>
                <w:sz w:val="20"/>
                <w:szCs w:val="20"/>
              </w:rPr>
            </w:pPr>
            <w:ins w:id="4057" w:author="Commodore, Sarah" w:date="2023-03-30T13:25:00Z">
              <w:r w:rsidRPr="00DC2757">
                <w:rPr>
                  <w:rFonts w:ascii="Calibri" w:eastAsia="Times New Roman" w:hAnsi="Calibri" w:cs="Calibri"/>
                  <w:color w:val="000000"/>
                  <w:sz w:val="20"/>
                  <w:szCs w:val="20"/>
                </w:rPr>
                <w:t>RBM24</w:t>
              </w:r>
            </w:ins>
          </w:p>
        </w:tc>
        <w:tc>
          <w:tcPr>
            <w:tcW w:w="0" w:type="auto"/>
            <w:tcBorders>
              <w:top w:val="nil"/>
              <w:left w:val="nil"/>
              <w:bottom w:val="nil"/>
              <w:right w:val="nil"/>
            </w:tcBorders>
            <w:shd w:val="clear" w:color="auto" w:fill="auto"/>
            <w:noWrap/>
            <w:vAlign w:val="bottom"/>
            <w:hideMark/>
          </w:tcPr>
          <w:p w14:paraId="733A86D1" w14:textId="77777777" w:rsidR="00BE0539" w:rsidRPr="00DC2757" w:rsidRDefault="00BE0539" w:rsidP="00E750DA">
            <w:pPr>
              <w:spacing w:after="0" w:line="240" w:lineRule="auto"/>
              <w:jc w:val="center"/>
              <w:rPr>
                <w:ins w:id="4058" w:author="Commodore, Sarah" w:date="2023-03-30T13:25:00Z"/>
                <w:rFonts w:ascii="Calibri" w:eastAsia="Times New Roman" w:hAnsi="Calibri" w:cs="Calibri"/>
                <w:color w:val="000000"/>
                <w:sz w:val="20"/>
                <w:szCs w:val="20"/>
              </w:rPr>
            </w:pPr>
            <w:ins w:id="4059"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752F664" w14:textId="77777777" w:rsidR="00BE0539" w:rsidRPr="00DC2757" w:rsidRDefault="00BE0539" w:rsidP="00E750DA">
            <w:pPr>
              <w:spacing w:after="0" w:line="240" w:lineRule="auto"/>
              <w:jc w:val="center"/>
              <w:rPr>
                <w:ins w:id="4060" w:author="Commodore, Sarah" w:date="2023-03-30T13:25:00Z"/>
                <w:rFonts w:ascii="Calibri" w:eastAsia="Times New Roman" w:hAnsi="Calibri" w:cs="Calibri"/>
                <w:color w:val="000000"/>
                <w:sz w:val="20"/>
                <w:szCs w:val="20"/>
              </w:rPr>
            </w:pPr>
            <w:ins w:id="4061" w:author="Commodore, Sarah" w:date="2023-03-30T13:25: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34C3148C" w14:textId="77777777" w:rsidR="00BE0539" w:rsidRPr="00DC2757" w:rsidRDefault="00BE0539" w:rsidP="00E750DA">
            <w:pPr>
              <w:spacing w:after="0" w:line="240" w:lineRule="auto"/>
              <w:jc w:val="center"/>
              <w:rPr>
                <w:ins w:id="4062" w:author="Commodore, Sarah" w:date="2023-03-30T13:25:00Z"/>
                <w:rFonts w:ascii="Calibri" w:eastAsia="Times New Roman" w:hAnsi="Calibri" w:cs="Calibri"/>
                <w:color w:val="000000"/>
                <w:sz w:val="20"/>
                <w:szCs w:val="20"/>
              </w:rPr>
            </w:pPr>
            <w:ins w:id="4063" w:author="Commodore, Sarah" w:date="2023-03-30T13:25:00Z">
              <w:r w:rsidRPr="00DC2757">
                <w:rPr>
                  <w:rFonts w:ascii="Calibri" w:eastAsia="Times New Roman" w:hAnsi="Calibri" w:cs="Calibri"/>
                  <w:color w:val="000000"/>
                  <w:sz w:val="20"/>
                  <w:szCs w:val="20"/>
                </w:rPr>
                <w:t>1.3E-06</w:t>
              </w:r>
            </w:ins>
          </w:p>
        </w:tc>
        <w:tc>
          <w:tcPr>
            <w:tcW w:w="0" w:type="auto"/>
            <w:tcBorders>
              <w:top w:val="nil"/>
              <w:left w:val="nil"/>
              <w:bottom w:val="nil"/>
              <w:right w:val="nil"/>
            </w:tcBorders>
            <w:shd w:val="clear" w:color="auto" w:fill="auto"/>
            <w:noWrap/>
            <w:vAlign w:val="bottom"/>
            <w:hideMark/>
          </w:tcPr>
          <w:p w14:paraId="3AF81DDE" w14:textId="77777777" w:rsidR="00BE0539" w:rsidRPr="00DC2757" w:rsidRDefault="00BE0539" w:rsidP="00E750DA">
            <w:pPr>
              <w:spacing w:after="0" w:line="240" w:lineRule="auto"/>
              <w:jc w:val="center"/>
              <w:rPr>
                <w:ins w:id="4064" w:author="Commodore, Sarah" w:date="2023-03-30T13:25:00Z"/>
                <w:rFonts w:ascii="Calibri" w:eastAsia="Times New Roman" w:hAnsi="Calibri" w:cs="Calibri"/>
                <w:color w:val="FF0000"/>
                <w:sz w:val="20"/>
                <w:szCs w:val="20"/>
              </w:rPr>
            </w:pPr>
            <w:ins w:id="4065" w:author="Commodore, Sarah" w:date="2023-03-30T13:25:00Z">
              <w:r w:rsidRPr="00DC2757">
                <w:rPr>
                  <w:rFonts w:ascii="Calibri" w:eastAsia="Times New Roman" w:hAnsi="Calibri" w:cs="Calibri"/>
                  <w:color w:val="FF0000"/>
                  <w:sz w:val="20"/>
                  <w:szCs w:val="20"/>
                </w:rPr>
                <w:t>*</w:t>
              </w:r>
            </w:ins>
          </w:p>
        </w:tc>
      </w:tr>
      <w:tr w:rsidR="00BE0539" w:rsidRPr="00DC2757" w14:paraId="371B6C9F" w14:textId="77777777" w:rsidTr="00E750DA">
        <w:trPr>
          <w:trHeight w:val="260"/>
          <w:ins w:id="4066" w:author="Commodore, Sarah" w:date="2023-03-30T13:25:00Z"/>
        </w:trPr>
        <w:tc>
          <w:tcPr>
            <w:tcW w:w="0" w:type="auto"/>
            <w:tcBorders>
              <w:top w:val="nil"/>
              <w:left w:val="nil"/>
              <w:bottom w:val="nil"/>
              <w:right w:val="nil"/>
            </w:tcBorders>
            <w:shd w:val="clear" w:color="auto" w:fill="auto"/>
            <w:noWrap/>
            <w:vAlign w:val="bottom"/>
            <w:hideMark/>
          </w:tcPr>
          <w:p w14:paraId="7263A2DF" w14:textId="77777777" w:rsidR="00BE0539" w:rsidRPr="00DC2757" w:rsidRDefault="00BE0539" w:rsidP="00E750DA">
            <w:pPr>
              <w:spacing w:after="0" w:line="240" w:lineRule="auto"/>
              <w:rPr>
                <w:ins w:id="4067" w:author="Commodore, Sarah" w:date="2023-03-30T13:25:00Z"/>
                <w:rFonts w:ascii="Calibri" w:eastAsia="Times New Roman" w:hAnsi="Calibri" w:cs="Calibri"/>
                <w:color w:val="000000"/>
                <w:sz w:val="20"/>
                <w:szCs w:val="20"/>
              </w:rPr>
            </w:pPr>
            <w:ins w:id="4068" w:author="Commodore, Sarah" w:date="2023-03-30T13:25:00Z">
              <w:r w:rsidRPr="00DC2757">
                <w:rPr>
                  <w:rFonts w:ascii="Calibri" w:eastAsia="Times New Roman" w:hAnsi="Calibri" w:cs="Calibri"/>
                  <w:color w:val="000000"/>
                  <w:sz w:val="20"/>
                  <w:szCs w:val="20"/>
                </w:rPr>
                <w:t>ENSG00000130433.8</w:t>
              </w:r>
            </w:ins>
          </w:p>
        </w:tc>
        <w:tc>
          <w:tcPr>
            <w:tcW w:w="0" w:type="auto"/>
            <w:tcBorders>
              <w:top w:val="nil"/>
              <w:left w:val="nil"/>
              <w:bottom w:val="nil"/>
              <w:right w:val="nil"/>
            </w:tcBorders>
            <w:shd w:val="clear" w:color="auto" w:fill="auto"/>
            <w:noWrap/>
            <w:vAlign w:val="bottom"/>
            <w:hideMark/>
          </w:tcPr>
          <w:p w14:paraId="736C2D16" w14:textId="77777777" w:rsidR="00BE0539" w:rsidRPr="00DC2757" w:rsidRDefault="00BE0539" w:rsidP="00E750DA">
            <w:pPr>
              <w:spacing w:after="0" w:line="240" w:lineRule="auto"/>
              <w:rPr>
                <w:ins w:id="4069" w:author="Commodore, Sarah" w:date="2023-03-30T13:25:00Z"/>
                <w:rFonts w:ascii="Calibri" w:eastAsia="Times New Roman" w:hAnsi="Calibri" w:cs="Calibri"/>
                <w:color w:val="000000"/>
                <w:sz w:val="20"/>
                <w:szCs w:val="20"/>
              </w:rPr>
            </w:pPr>
            <w:ins w:id="4070" w:author="Commodore, Sarah" w:date="2023-03-30T13:25:00Z">
              <w:r w:rsidRPr="00DC2757">
                <w:rPr>
                  <w:rFonts w:ascii="Calibri" w:eastAsia="Times New Roman" w:hAnsi="Calibri" w:cs="Calibri"/>
                  <w:color w:val="000000"/>
                  <w:sz w:val="20"/>
                  <w:szCs w:val="20"/>
                </w:rPr>
                <w:t>CACNG6</w:t>
              </w:r>
            </w:ins>
          </w:p>
        </w:tc>
        <w:tc>
          <w:tcPr>
            <w:tcW w:w="0" w:type="auto"/>
            <w:tcBorders>
              <w:top w:val="nil"/>
              <w:left w:val="nil"/>
              <w:bottom w:val="nil"/>
              <w:right w:val="nil"/>
            </w:tcBorders>
            <w:shd w:val="clear" w:color="auto" w:fill="auto"/>
            <w:noWrap/>
            <w:vAlign w:val="bottom"/>
            <w:hideMark/>
          </w:tcPr>
          <w:p w14:paraId="180A8A5F" w14:textId="77777777" w:rsidR="00BE0539" w:rsidRPr="00DC2757" w:rsidRDefault="00BE0539" w:rsidP="00E750DA">
            <w:pPr>
              <w:spacing w:after="0" w:line="240" w:lineRule="auto"/>
              <w:jc w:val="center"/>
              <w:rPr>
                <w:ins w:id="4071" w:author="Commodore, Sarah" w:date="2023-03-30T13:25:00Z"/>
                <w:rFonts w:ascii="Calibri" w:eastAsia="Times New Roman" w:hAnsi="Calibri" w:cs="Calibri"/>
                <w:color w:val="000000"/>
                <w:sz w:val="20"/>
                <w:szCs w:val="20"/>
              </w:rPr>
            </w:pPr>
            <w:ins w:id="4072"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76B2F35" w14:textId="77777777" w:rsidR="00BE0539" w:rsidRPr="00DC2757" w:rsidRDefault="00BE0539" w:rsidP="00E750DA">
            <w:pPr>
              <w:spacing w:after="0" w:line="240" w:lineRule="auto"/>
              <w:jc w:val="center"/>
              <w:rPr>
                <w:ins w:id="4073" w:author="Commodore, Sarah" w:date="2023-03-30T13:25:00Z"/>
                <w:rFonts w:ascii="Calibri" w:eastAsia="Times New Roman" w:hAnsi="Calibri" w:cs="Calibri"/>
                <w:color w:val="000000"/>
                <w:sz w:val="20"/>
                <w:szCs w:val="20"/>
              </w:rPr>
            </w:pPr>
            <w:ins w:id="4074" w:author="Commodore, Sarah" w:date="2023-03-30T13:25:00Z">
              <w:r w:rsidRPr="00DC2757">
                <w:rPr>
                  <w:rFonts w:ascii="Calibri" w:eastAsia="Times New Roman" w:hAnsi="Calibri" w:cs="Calibri"/>
                  <w:color w:val="000000"/>
                  <w:sz w:val="20"/>
                  <w:szCs w:val="20"/>
                </w:rPr>
                <w:t>3.2E-07</w:t>
              </w:r>
            </w:ins>
          </w:p>
        </w:tc>
        <w:tc>
          <w:tcPr>
            <w:tcW w:w="0" w:type="auto"/>
            <w:tcBorders>
              <w:top w:val="nil"/>
              <w:left w:val="nil"/>
              <w:bottom w:val="nil"/>
              <w:right w:val="nil"/>
            </w:tcBorders>
            <w:shd w:val="clear" w:color="auto" w:fill="auto"/>
            <w:noWrap/>
            <w:vAlign w:val="bottom"/>
            <w:hideMark/>
          </w:tcPr>
          <w:p w14:paraId="15FEF626" w14:textId="77777777" w:rsidR="00BE0539" w:rsidRPr="00DC2757" w:rsidRDefault="00BE0539" w:rsidP="00E750DA">
            <w:pPr>
              <w:spacing w:after="0" w:line="240" w:lineRule="auto"/>
              <w:jc w:val="center"/>
              <w:rPr>
                <w:ins w:id="4075" w:author="Commodore, Sarah" w:date="2023-03-30T13:25:00Z"/>
                <w:rFonts w:ascii="Calibri" w:eastAsia="Times New Roman" w:hAnsi="Calibri" w:cs="Calibri"/>
                <w:color w:val="000000"/>
                <w:sz w:val="20"/>
                <w:szCs w:val="20"/>
              </w:rPr>
            </w:pPr>
            <w:ins w:id="4076" w:author="Commodore, Sarah" w:date="2023-03-30T13:25:00Z">
              <w:r w:rsidRPr="00DC2757">
                <w:rPr>
                  <w:rFonts w:ascii="Calibri" w:eastAsia="Times New Roman" w:hAnsi="Calibri" w:cs="Calibri"/>
                  <w:color w:val="000000"/>
                  <w:sz w:val="20"/>
                  <w:szCs w:val="20"/>
                </w:rPr>
                <w:t>3.1E-06</w:t>
              </w:r>
            </w:ins>
          </w:p>
        </w:tc>
        <w:tc>
          <w:tcPr>
            <w:tcW w:w="0" w:type="auto"/>
            <w:tcBorders>
              <w:top w:val="nil"/>
              <w:left w:val="nil"/>
              <w:bottom w:val="nil"/>
              <w:right w:val="nil"/>
            </w:tcBorders>
            <w:shd w:val="clear" w:color="auto" w:fill="auto"/>
            <w:noWrap/>
            <w:vAlign w:val="bottom"/>
            <w:hideMark/>
          </w:tcPr>
          <w:p w14:paraId="7135C6E0" w14:textId="77777777" w:rsidR="00BE0539" w:rsidRPr="00DC2757" w:rsidRDefault="00BE0539" w:rsidP="00E750DA">
            <w:pPr>
              <w:spacing w:after="0" w:line="240" w:lineRule="auto"/>
              <w:jc w:val="center"/>
              <w:rPr>
                <w:ins w:id="4077" w:author="Commodore, Sarah" w:date="2023-03-30T13:25:00Z"/>
                <w:rFonts w:ascii="Calibri" w:eastAsia="Times New Roman" w:hAnsi="Calibri" w:cs="Calibri"/>
                <w:color w:val="FF0000"/>
                <w:sz w:val="20"/>
                <w:szCs w:val="20"/>
              </w:rPr>
            </w:pPr>
            <w:ins w:id="4078" w:author="Commodore, Sarah" w:date="2023-03-30T13:25:00Z">
              <w:r w:rsidRPr="00DC2757">
                <w:rPr>
                  <w:rFonts w:ascii="Calibri" w:eastAsia="Times New Roman" w:hAnsi="Calibri" w:cs="Calibri"/>
                  <w:color w:val="FF0000"/>
                  <w:sz w:val="20"/>
                  <w:szCs w:val="20"/>
                </w:rPr>
                <w:t>*</w:t>
              </w:r>
            </w:ins>
          </w:p>
        </w:tc>
      </w:tr>
      <w:tr w:rsidR="00BE0539" w:rsidRPr="00DC2757" w14:paraId="24883B84" w14:textId="77777777" w:rsidTr="00E750DA">
        <w:trPr>
          <w:trHeight w:val="260"/>
          <w:ins w:id="4079" w:author="Commodore, Sarah" w:date="2023-03-30T13:25:00Z"/>
        </w:trPr>
        <w:tc>
          <w:tcPr>
            <w:tcW w:w="0" w:type="auto"/>
            <w:tcBorders>
              <w:top w:val="nil"/>
              <w:left w:val="nil"/>
              <w:bottom w:val="nil"/>
              <w:right w:val="nil"/>
            </w:tcBorders>
            <w:shd w:val="clear" w:color="auto" w:fill="auto"/>
            <w:noWrap/>
            <w:vAlign w:val="bottom"/>
            <w:hideMark/>
          </w:tcPr>
          <w:p w14:paraId="3222E34F" w14:textId="77777777" w:rsidR="00BE0539" w:rsidRPr="00DC2757" w:rsidRDefault="00BE0539" w:rsidP="00E750DA">
            <w:pPr>
              <w:spacing w:after="0" w:line="240" w:lineRule="auto"/>
              <w:rPr>
                <w:ins w:id="4080" w:author="Commodore, Sarah" w:date="2023-03-30T13:25:00Z"/>
                <w:rFonts w:ascii="Calibri" w:eastAsia="Times New Roman" w:hAnsi="Calibri" w:cs="Calibri"/>
                <w:color w:val="000000"/>
                <w:sz w:val="20"/>
                <w:szCs w:val="20"/>
              </w:rPr>
            </w:pPr>
            <w:ins w:id="4081" w:author="Commodore, Sarah" w:date="2023-03-30T13:25:00Z">
              <w:r w:rsidRPr="00DC2757">
                <w:rPr>
                  <w:rFonts w:ascii="Calibri" w:eastAsia="Times New Roman" w:hAnsi="Calibri" w:cs="Calibri"/>
                  <w:color w:val="000000"/>
                  <w:sz w:val="20"/>
                  <w:szCs w:val="20"/>
                </w:rPr>
                <w:t>ENSG00000162399.9</w:t>
              </w:r>
            </w:ins>
          </w:p>
        </w:tc>
        <w:tc>
          <w:tcPr>
            <w:tcW w:w="0" w:type="auto"/>
            <w:tcBorders>
              <w:top w:val="nil"/>
              <w:left w:val="nil"/>
              <w:bottom w:val="nil"/>
              <w:right w:val="nil"/>
            </w:tcBorders>
            <w:shd w:val="clear" w:color="auto" w:fill="auto"/>
            <w:noWrap/>
            <w:vAlign w:val="bottom"/>
            <w:hideMark/>
          </w:tcPr>
          <w:p w14:paraId="7F77157A" w14:textId="77777777" w:rsidR="00BE0539" w:rsidRPr="00DC2757" w:rsidRDefault="00BE0539" w:rsidP="00E750DA">
            <w:pPr>
              <w:spacing w:after="0" w:line="240" w:lineRule="auto"/>
              <w:rPr>
                <w:ins w:id="4082" w:author="Commodore, Sarah" w:date="2023-03-30T13:25:00Z"/>
                <w:rFonts w:ascii="Calibri" w:eastAsia="Times New Roman" w:hAnsi="Calibri" w:cs="Calibri"/>
                <w:color w:val="000000"/>
                <w:sz w:val="20"/>
                <w:szCs w:val="20"/>
              </w:rPr>
            </w:pPr>
            <w:ins w:id="4083" w:author="Commodore, Sarah" w:date="2023-03-30T13:25:00Z">
              <w:r w:rsidRPr="00DC2757">
                <w:rPr>
                  <w:rFonts w:ascii="Calibri" w:eastAsia="Times New Roman" w:hAnsi="Calibri" w:cs="Calibri"/>
                  <w:color w:val="000000"/>
                  <w:sz w:val="20"/>
                  <w:szCs w:val="20"/>
                </w:rPr>
                <w:t>BSND</w:t>
              </w:r>
            </w:ins>
          </w:p>
        </w:tc>
        <w:tc>
          <w:tcPr>
            <w:tcW w:w="0" w:type="auto"/>
            <w:tcBorders>
              <w:top w:val="nil"/>
              <w:left w:val="nil"/>
              <w:bottom w:val="nil"/>
              <w:right w:val="nil"/>
            </w:tcBorders>
            <w:shd w:val="clear" w:color="auto" w:fill="auto"/>
            <w:noWrap/>
            <w:vAlign w:val="bottom"/>
            <w:hideMark/>
          </w:tcPr>
          <w:p w14:paraId="167FE9FA" w14:textId="77777777" w:rsidR="00BE0539" w:rsidRPr="00DC2757" w:rsidRDefault="00BE0539" w:rsidP="00E750DA">
            <w:pPr>
              <w:spacing w:after="0" w:line="240" w:lineRule="auto"/>
              <w:jc w:val="center"/>
              <w:rPr>
                <w:ins w:id="4084" w:author="Commodore, Sarah" w:date="2023-03-30T13:25:00Z"/>
                <w:rFonts w:ascii="Calibri" w:eastAsia="Times New Roman" w:hAnsi="Calibri" w:cs="Calibri"/>
                <w:color w:val="000000"/>
                <w:sz w:val="20"/>
                <w:szCs w:val="20"/>
              </w:rPr>
            </w:pPr>
            <w:ins w:id="4085"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43FCAA7" w14:textId="77777777" w:rsidR="00BE0539" w:rsidRPr="00DC2757" w:rsidRDefault="00BE0539" w:rsidP="00E750DA">
            <w:pPr>
              <w:spacing w:after="0" w:line="240" w:lineRule="auto"/>
              <w:jc w:val="center"/>
              <w:rPr>
                <w:ins w:id="4086" w:author="Commodore, Sarah" w:date="2023-03-30T13:25:00Z"/>
                <w:rFonts w:ascii="Calibri" w:eastAsia="Times New Roman" w:hAnsi="Calibri" w:cs="Calibri"/>
                <w:color w:val="000000"/>
                <w:sz w:val="20"/>
                <w:szCs w:val="20"/>
              </w:rPr>
            </w:pPr>
            <w:ins w:id="4087" w:author="Commodore, Sarah" w:date="2023-03-30T13:25: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5E4E304C" w14:textId="77777777" w:rsidR="00BE0539" w:rsidRPr="00DC2757" w:rsidRDefault="00BE0539" w:rsidP="00E750DA">
            <w:pPr>
              <w:spacing w:after="0" w:line="240" w:lineRule="auto"/>
              <w:jc w:val="center"/>
              <w:rPr>
                <w:ins w:id="4088" w:author="Commodore, Sarah" w:date="2023-03-30T13:25:00Z"/>
                <w:rFonts w:ascii="Calibri" w:eastAsia="Times New Roman" w:hAnsi="Calibri" w:cs="Calibri"/>
                <w:color w:val="000000"/>
                <w:sz w:val="20"/>
                <w:szCs w:val="20"/>
              </w:rPr>
            </w:pPr>
            <w:ins w:id="4089" w:author="Commodore, Sarah" w:date="2023-03-30T13:25:00Z">
              <w:r w:rsidRPr="00DC2757">
                <w:rPr>
                  <w:rFonts w:ascii="Calibri" w:eastAsia="Times New Roman" w:hAnsi="Calibri" w:cs="Calibri"/>
                  <w:color w:val="000000"/>
                  <w:sz w:val="20"/>
                  <w:szCs w:val="20"/>
                </w:rPr>
                <w:t>8.0E-04</w:t>
              </w:r>
            </w:ins>
          </w:p>
        </w:tc>
        <w:tc>
          <w:tcPr>
            <w:tcW w:w="0" w:type="auto"/>
            <w:tcBorders>
              <w:top w:val="nil"/>
              <w:left w:val="nil"/>
              <w:bottom w:val="nil"/>
              <w:right w:val="nil"/>
            </w:tcBorders>
            <w:shd w:val="clear" w:color="auto" w:fill="auto"/>
            <w:noWrap/>
            <w:vAlign w:val="bottom"/>
            <w:hideMark/>
          </w:tcPr>
          <w:p w14:paraId="789FC652" w14:textId="77777777" w:rsidR="00BE0539" w:rsidRPr="00DC2757" w:rsidRDefault="00BE0539" w:rsidP="00E750DA">
            <w:pPr>
              <w:spacing w:after="0" w:line="240" w:lineRule="auto"/>
              <w:jc w:val="center"/>
              <w:rPr>
                <w:ins w:id="4090" w:author="Commodore, Sarah" w:date="2023-03-30T13:25:00Z"/>
                <w:rFonts w:ascii="Calibri" w:eastAsia="Times New Roman" w:hAnsi="Calibri" w:cs="Calibri"/>
                <w:color w:val="FF0000"/>
                <w:sz w:val="20"/>
                <w:szCs w:val="20"/>
              </w:rPr>
            </w:pPr>
            <w:ins w:id="4091" w:author="Commodore, Sarah" w:date="2023-03-30T13:25:00Z">
              <w:r w:rsidRPr="00DC2757">
                <w:rPr>
                  <w:rFonts w:ascii="Calibri" w:eastAsia="Times New Roman" w:hAnsi="Calibri" w:cs="Calibri"/>
                  <w:color w:val="FF0000"/>
                  <w:sz w:val="20"/>
                  <w:szCs w:val="20"/>
                </w:rPr>
                <w:t>*</w:t>
              </w:r>
            </w:ins>
          </w:p>
        </w:tc>
      </w:tr>
      <w:tr w:rsidR="00BE0539" w:rsidRPr="00DC2757" w14:paraId="4D6E66F0" w14:textId="77777777" w:rsidTr="00E750DA">
        <w:trPr>
          <w:trHeight w:val="260"/>
          <w:ins w:id="4092" w:author="Commodore, Sarah" w:date="2023-03-30T13:25:00Z"/>
        </w:trPr>
        <w:tc>
          <w:tcPr>
            <w:tcW w:w="0" w:type="auto"/>
            <w:tcBorders>
              <w:top w:val="nil"/>
              <w:left w:val="nil"/>
              <w:bottom w:val="nil"/>
              <w:right w:val="nil"/>
            </w:tcBorders>
            <w:shd w:val="clear" w:color="auto" w:fill="auto"/>
            <w:noWrap/>
            <w:vAlign w:val="bottom"/>
            <w:hideMark/>
          </w:tcPr>
          <w:p w14:paraId="195FF705" w14:textId="77777777" w:rsidR="00BE0539" w:rsidRPr="00DC2757" w:rsidRDefault="00BE0539" w:rsidP="00E750DA">
            <w:pPr>
              <w:spacing w:after="0" w:line="240" w:lineRule="auto"/>
              <w:rPr>
                <w:ins w:id="4093" w:author="Commodore, Sarah" w:date="2023-03-30T13:25:00Z"/>
                <w:rFonts w:ascii="Calibri" w:eastAsia="Times New Roman" w:hAnsi="Calibri" w:cs="Calibri"/>
                <w:color w:val="000000"/>
                <w:sz w:val="20"/>
                <w:szCs w:val="20"/>
              </w:rPr>
            </w:pPr>
            <w:ins w:id="4094" w:author="Commodore, Sarah" w:date="2023-03-30T13:25:00Z">
              <w:r w:rsidRPr="00DC2757">
                <w:rPr>
                  <w:rFonts w:ascii="Calibri" w:eastAsia="Times New Roman" w:hAnsi="Calibri" w:cs="Calibri"/>
                  <w:color w:val="000000"/>
                  <w:sz w:val="20"/>
                  <w:szCs w:val="20"/>
                </w:rPr>
                <w:t>ENSG00000118307.20</w:t>
              </w:r>
            </w:ins>
          </w:p>
        </w:tc>
        <w:tc>
          <w:tcPr>
            <w:tcW w:w="0" w:type="auto"/>
            <w:tcBorders>
              <w:top w:val="nil"/>
              <w:left w:val="nil"/>
              <w:bottom w:val="nil"/>
              <w:right w:val="nil"/>
            </w:tcBorders>
            <w:shd w:val="clear" w:color="auto" w:fill="auto"/>
            <w:noWrap/>
            <w:vAlign w:val="bottom"/>
            <w:hideMark/>
          </w:tcPr>
          <w:p w14:paraId="119439E9" w14:textId="77777777" w:rsidR="00BE0539" w:rsidRPr="00DC2757" w:rsidRDefault="00BE0539" w:rsidP="00E750DA">
            <w:pPr>
              <w:spacing w:after="0" w:line="240" w:lineRule="auto"/>
              <w:rPr>
                <w:ins w:id="4095" w:author="Commodore, Sarah" w:date="2023-03-30T13:25:00Z"/>
                <w:rFonts w:ascii="Calibri" w:eastAsia="Times New Roman" w:hAnsi="Calibri" w:cs="Calibri"/>
                <w:color w:val="000000"/>
                <w:sz w:val="20"/>
                <w:szCs w:val="20"/>
              </w:rPr>
            </w:pPr>
            <w:ins w:id="4096" w:author="Commodore, Sarah" w:date="2023-03-30T13:25:00Z">
              <w:r w:rsidRPr="00DC2757">
                <w:rPr>
                  <w:rFonts w:ascii="Calibri" w:eastAsia="Times New Roman" w:hAnsi="Calibri" w:cs="Calibri"/>
                  <w:color w:val="000000"/>
                  <w:sz w:val="20"/>
                  <w:szCs w:val="20"/>
                </w:rPr>
                <w:t>CFAP94</w:t>
              </w:r>
            </w:ins>
          </w:p>
        </w:tc>
        <w:tc>
          <w:tcPr>
            <w:tcW w:w="0" w:type="auto"/>
            <w:tcBorders>
              <w:top w:val="nil"/>
              <w:left w:val="nil"/>
              <w:bottom w:val="nil"/>
              <w:right w:val="nil"/>
            </w:tcBorders>
            <w:shd w:val="clear" w:color="auto" w:fill="auto"/>
            <w:noWrap/>
            <w:vAlign w:val="bottom"/>
            <w:hideMark/>
          </w:tcPr>
          <w:p w14:paraId="7E7E50DE" w14:textId="77777777" w:rsidR="00BE0539" w:rsidRPr="00DC2757" w:rsidRDefault="00BE0539" w:rsidP="00E750DA">
            <w:pPr>
              <w:spacing w:after="0" w:line="240" w:lineRule="auto"/>
              <w:jc w:val="center"/>
              <w:rPr>
                <w:ins w:id="4097" w:author="Commodore, Sarah" w:date="2023-03-30T13:25:00Z"/>
                <w:rFonts w:ascii="Calibri" w:eastAsia="Times New Roman" w:hAnsi="Calibri" w:cs="Calibri"/>
                <w:color w:val="000000"/>
                <w:sz w:val="20"/>
                <w:szCs w:val="20"/>
              </w:rPr>
            </w:pPr>
            <w:ins w:id="4098"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EF161D0" w14:textId="77777777" w:rsidR="00BE0539" w:rsidRPr="00DC2757" w:rsidRDefault="00BE0539" w:rsidP="00E750DA">
            <w:pPr>
              <w:spacing w:after="0" w:line="240" w:lineRule="auto"/>
              <w:jc w:val="center"/>
              <w:rPr>
                <w:ins w:id="4099" w:author="Commodore, Sarah" w:date="2023-03-30T13:25:00Z"/>
                <w:rFonts w:ascii="Calibri" w:eastAsia="Times New Roman" w:hAnsi="Calibri" w:cs="Calibri"/>
                <w:color w:val="000000"/>
                <w:sz w:val="20"/>
                <w:szCs w:val="20"/>
              </w:rPr>
            </w:pPr>
            <w:ins w:id="4100" w:author="Commodore, Sarah" w:date="2023-03-30T13:25:00Z">
              <w:r w:rsidRPr="00DC2757">
                <w:rPr>
                  <w:rFonts w:ascii="Calibri" w:eastAsia="Times New Roman" w:hAnsi="Calibri" w:cs="Calibri"/>
                  <w:color w:val="000000"/>
                  <w:sz w:val="20"/>
                  <w:szCs w:val="20"/>
                </w:rPr>
                <w:t>5.9E-14</w:t>
              </w:r>
            </w:ins>
          </w:p>
        </w:tc>
        <w:tc>
          <w:tcPr>
            <w:tcW w:w="0" w:type="auto"/>
            <w:tcBorders>
              <w:top w:val="nil"/>
              <w:left w:val="nil"/>
              <w:bottom w:val="nil"/>
              <w:right w:val="nil"/>
            </w:tcBorders>
            <w:shd w:val="clear" w:color="auto" w:fill="auto"/>
            <w:noWrap/>
            <w:vAlign w:val="bottom"/>
            <w:hideMark/>
          </w:tcPr>
          <w:p w14:paraId="1D424A7F" w14:textId="77777777" w:rsidR="00BE0539" w:rsidRPr="00DC2757" w:rsidRDefault="00BE0539" w:rsidP="00E750DA">
            <w:pPr>
              <w:spacing w:after="0" w:line="240" w:lineRule="auto"/>
              <w:jc w:val="center"/>
              <w:rPr>
                <w:ins w:id="4101" w:author="Commodore, Sarah" w:date="2023-03-30T13:25:00Z"/>
                <w:rFonts w:ascii="Calibri" w:eastAsia="Times New Roman" w:hAnsi="Calibri" w:cs="Calibri"/>
                <w:color w:val="000000"/>
                <w:sz w:val="20"/>
                <w:szCs w:val="20"/>
              </w:rPr>
            </w:pPr>
            <w:ins w:id="4102" w:author="Commodore, Sarah" w:date="2023-03-30T13:25:00Z">
              <w:r w:rsidRPr="00DC2757">
                <w:rPr>
                  <w:rFonts w:ascii="Calibri" w:eastAsia="Times New Roman" w:hAnsi="Calibri" w:cs="Calibri"/>
                  <w:color w:val="000000"/>
                  <w:sz w:val="20"/>
                  <w:szCs w:val="20"/>
                </w:rPr>
                <w:t>3.2E-12</w:t>
              </w:r>
            </w:ins>
          </w:p>
        </w:tc>
        <w:tc>
          <w:tcPr>
            <w:tcW w:w="0" w:type="auto"/>
            <w:tcBorders>
              <w:top w:val="nil"/>
              <w:left w:val="nil"/>
              <w:bottom w:val="nil"/>
              <w:right w:val="nil"/>
            </w:tcBorders>
            <w:shd w:val="clear" w:color="auto" w:fill="auto"/>
            <w:noWrap/>
            <w:vAlign w:val="bottom"/>
            <w:hideMark/>
          </w:tcPr>
          <w:p w14:paraId="1330AD20" w14:textId="77777777" w:rsidR="00BE0539" w:rsidRPr="00DC2757" w:rsidRDefault="00BE0539" w:rsidP="00E750DA">
            <w:pPr>
              <w:spacing w:after="0" w:line="240" w:lineRule="auto"/>
              <w:jc w:val="center"/>
              <w:rPr>
                <w:ins w:id="4103" w:author="Commodore, Sarah" w:date="2023-03-30T13:25:00Z"/>
                <w:rFonts w:ascii="Calibri" w:eastAsia="Times New Roman" w:hAnsi="Calibri" w:cs="Calibri"/>
                <w:color w:val="FF0000"/>
                <w:sz w:val="20"/>
                <w:szCs w:val="20"/>
              </w:rPr>
            </w:pPr>
            <w:ins w:id="4104" w:author="Commodore, Sarah" w:date="2023-03-30T13:25:00Z">
              <w:r w:rsidRPr="00DC2757">
                <w:rPr>
                  <w:rFonts w:ascii="Calibri" w:eastAsia="Times New Roman" w:hAnsi="Calibri" w:cs="Calibri"/>
                  <w:color w:val="FF0000"/>
                  <w:sz w:val="20"/>
                  <w:szCs w:val="20"/>
                </w:rPr>
                <w:t>*</w:t>
              </w:r>
            </w:ins>
          </w:p>
        </w:tc>
      </w:tr>
      <w:tr w:rsidR="00BE0539" w:rsidRPr="00DC2757" w14:paraId="74939633" w14:textId="77777777" w:rsidTr="00E750DA">
        <w:trPr>
          <w:trHeight w:val="260"/>
          <w:ins w:id="4105" w:author="Commodore, Sarah" w:date="2023-03-30T13:25:00Z"/>
        </w:trPr>
        <w:tc>
          <w:tcPr>
            <w:tcW w:w="0" w:type="auto"/>
            <w:tcBorders>
              <w:top w:val="nil"/>
              <w:left w:val="nil"/>
              <w:bottom w:val="nil"/>
              <w:right w:val="nil"/>
            </w:tcBorders>
            <w:shd w:val="clear" w:color="auto" w:fill="auto"/>
            <w:noWrap/>
            <w:vAlign w:val="bottom"/>
            <w:hideMark/>
          </w:tcPr>
          <w:p w14:paraId="1F6FD583" w14:textId="77777777" w:rsidR="00BE0539" w:rsidRPr="00DC2757" w:rsidRDefault="00BE0539" w:rsidP="00E750DA">
            <w:pPr>
              <w:spacing w:after="0" w:line="240" w:lineRule="auto"/>
              <w:rPr>
                <w:ins w:id="4106" w:author="Commodore, Sarah" w:date="2023-03-30T13:25:00Z"/>
                <w:rFonts w:ascii="Calibri" w:eastAsia="Times New Roman" w:hAnsi="Calibri" w:cs="Calibri"/>
                <w:color w:val="000000"/>
                <w:sz w:val="20"/>
                <w:szCs w:val="20"/>
              </w:rPr>
            </w:pPr>
            <w:ins w:id="4107" w:author="Commodore, Sarah" w:date="2023-03-30T13:25:00Z">
              <w:r w:rsidRPr="00DC2757">
                <w:rPr>
                  <w:rFonts w:ascii="Calibri" w:eastAsia="Times New Roman" w:hAnsi="Calibri" w:cs="Calibri"/>
                  <w:color w:val="000000"/>
                  <w:sz w:val="20"/>
                  <w:szCs w:val="20"/>
                </w:rPr>
                <w:t>ENSG00000188931.4</w:t>
              </w:r>
            </w:ins>
          </w:p>
        </w:tc>
        <w:tc>
          <w:tcPr>
            <w:tcW w:w="0" w:type="auto"/>
            <w:tcBorders>
              <w:top w:val="nil"/>
              <w:left w:val="nil"/>
              <w:bottom w:val="nil"/>
              <w:right w:val="nil"/>
            </w:tcBorders>
            <w:shd w:val="clear" w:color="auto" w:fill="auto"/>
            <w:noWrap/>
            <w:vAlign w:val="bottom"/>
            <w:hideMark/>
          </w:tcPr>
          <w:p w14:paraId="205ED1A4" w14:textId="77777777" w:rsidR="00BE0539" w:rsidRPr="00DC2757" w:rsidRDefault="00BE0539" w:rsidP="00E750DA">
            <w:pPr>
              <w:spacing w:after="0" w:line="240" w:lineRule="auto"/>
              <w:rPr>
                <w:ins w:id="4108" w:author="Commodore, Sarah" w:date="2023-03-30T13:25:00Z"/>
                <w:rFonts w:ascii="Calibri" w:eastAsia="Times New Roman" w:hAnsi="Calibri" w:cs="Calibri"/>
                <w:color w:val="000000"/>
                <w:sz w:val="20"/>
                <w:szCs w:val="20"/>
              </w:rPr>
            </w:pPr>
            <w:ins w:id="4109" w:author="Commodore, Sarah" w:date="2023-03-30T13:25:00Z">
              <w:r w:rsidRPr="00DC2757">
                <w:rPr>
                  <w:rFonts w:ascii="Calibri" w:eastAsia="Times New Roman" w:hAnsi="Calibri" w:cs="Calibri"/>
                  <w:color w:val="000000"/>
                  <w:sz w:val="20"/>
                  <w:szCs w:val="20"/>
                </w:rPr>
                <w:t>CFAP126</w:t>
              </w:r>
            </w:ins>
          </w:p>
        </w:tc>
        <w:tc>
          <w:tcPr>
            <w:tcW w:w="0" w:type="auto"/>
            <w:tcBorders>
              <w:top w:val="nil"/>
              <w:left w:val="nil"/>
              <w:bottom w:val="nil"/>
              <w:right w:val="nil"/>
            </w:tcBorders>
            <w:shd w:val="clear" w:color="auto" w:fill="auto"/>
            <w:noWrap/>
            <w:vAlign w:val="bottom"/>
            <w:hideMark/>
          </w:tcPr>
          <w:p w14:paraId="709D4C41" w14:textId="77777777" w:rsidR="00BE0539" w:rsidRPr="00DC2757" w:rsidRDefault="00BE0539" w:rsidP="00E750DA">
            <w:pPr>
              <w:spacing w:after="0" w:line="240" w:lineRule="auto"/>
              <w:jc w:val="center"/>
              <w:rPr>
                <w:ins w:id="4110" w:author="Commodore, Sarah" w:date="2023-03-30T13:25:00Z"/>
                <w:rFonts w:ascii="Calibri" w:eastAsia="Times New Roman" w:hAnsi="Calibri" w:cs="Calibri"/>
                <w:color w:val="000000"/>
                <w:sz w:val="20"/>
                <w:szCs w:val="20"/>
              </w:rPr>
            </w:pPr>
            <w:ins w:id="4111"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D8344FC" w14:textId="77777777" w:rsidR="00BE0539" w:rsidRPr="00DC2757" w:rsidRDefault="00BE0539" w:rsidP="00E750DA">
            <w:pPr>
              <w:spacing w:after="0" w:line="240" w:lineRule="auto"/>
              <w:jc w:val="center"/>
              <w:rPr>
                <w:ins w:id="4112" w:author="Commodore, Sarah" w:date="2023-03-30T13:25:00Z"/>
                <w:rFonts w:ascii="Calibri" w:eastAsia="Times New Roman" w:hAnsi="Calibri" w:cs="Calibri"/>
                <w:color w:val="000000"/>
                <w:sz w:val="20"/>
                <w:szCs w:val="20"/>
              </w:rPr>
            </w:pPr>
            <w:ins w:id="4113" w:author="Commodore, Sarah" w:date="2023-03-30T13:25:00Z">
              <w:r w:rsidRPr="00DC2757">
                <w:rPr>
                  <w:rFonts w:ascii="Calibri" w:eastAsia="Times New Roman" w:hAnsi="Calibri" w:cs="Calibri"/>
                  <w:color w:val="000000"/>
                  <w:sz w:val="20"/>
                  <w:szCs w:val="20"/>
                </w:rPr>
                <w:t>9.1E-07</w:t>
              </w:r>
            </w:ins>
          </w:p>
        </w:tc>
        <w:tc>
          <w:tcPr>
            <w:tcW w:w="0" w:type="auto"/>
            <w:tcBorders>
              <w:top w:val="nil"/>
              <w:left w:val="nil"/>
              <w:bottom w:val="nil"/>
              <w:right w:val="nil"/>
            </w:tcBorders>
            <w:shd w:val="clear" w:color="auto" w:fill="auto"/>
            <w:noWrap/>
            <w:vAlign w:val="bottom"/>
            <w:hideMark/>
          </w:tcPr>
          <w:p w14:paraId="0FFA5CA1" w14:textId="77777777" w:rsidR="00BE0539" w:rsidRPr="00DC2757" w:rsidRDefault="00BE0539" w:rsidP="00E750DA">
            <w:pPr>
              <w:spacing w:after="0" w:line="240" w:lineRule="auto"/>
              <w:jc w:val="center"/>
              <w:rPr>
                <w:ins w:id="4114" w:author="Commodore, Sarah" w:date="2023-03-30T13:25:00Z"/>
                <w:rFonts w:ascii="Calibri" w:eastAsia="Times New Roman" w:hAnsi="Calibri" w:cs="Calibri"/>
                <w:color w:val="000000"/>
                <w:sz w:val="20"/>
                <w:szCs w:val="20"/>
              </w:rPr>
            </w:pPr>
            <w:ins w:id="4115" w:author="Commodore, Sarah" w:date="2023-03-30T13:25:00Z">
              <w:r w:rsidRPr="00DC2757">
                <w:rPr>
                  <w:rFonts w:ascii="Calibri" w:eastAsia="Times New Roman" w:hAnsi="Calibri" w:cs="Calibri"/>
                  <w:color w:val="000000"/>
                  <w:sz w:val="20"/>
                  <w:szCs w:val="20"/>
                </w:rPr>
                <w:t>8.0E-06</w:t>
              </w:r>
            </w:ins>
          </w:p>
        </w:tc>
        <w:tc>
          <w:tcPr>
            <w:tcW w:w="0" w:type="auto"/>
            <w:tcBorders>
              <w:top w:val="nil"/>
              <w:left w:val="nil"/>
              <w:bottom w:val="nil"/>
              <w:right w:val="nil"/>
            </w:tcBorders>
            <w:shd w:val="clear" w:color="auto" w:fill="auto"/>
            <w:noWrap/>
            <w:vAlign w:val="bottom"/>
            <w:hideMark/>
          </w:tcPr>
          <w:p w14:paraId="12C0413E" w14:textId="77777777" w:rsidR="00BE0539" w:rsidRPr="00DC2757" w:rsidRDefault="00BE0539" w:rsidP="00E750DA">
            <w:pPr>
              <w:spacing w:after="0" w:line="240" w:lineRule="auto"/>
              <w:jc w:val="center"/>
              <w:rPr>
                <w:ins w:id="4116" w:author="Commodore, Sarah" w:date="2023-03-30T13:25:00Z"/>
                <w:rFonts w:ascii="Calibri" w:eastAsia="Times New Roman" w:hAnsi="Calibri" w:cs="Calibri"/>
                <w:color w:val="FF0000"/>
                <w:sz w:val="20"/>
                <w:szCs w:val="20"/>
              </w:rPr>
            </w:pPr>
            <w:ins w:id="4117" w:author="Commodore, Sarah" w:date="2023-03-30T13:25:00Z">
              <w:r w:rsidRPr="00DC2757">
                <w:rPr>
                  <w:rFonts w:ascii="Calibri" w:eastAsia="Times New Roman" w:hAnsi="Calibri" w:cs="Calibri"/>
                  <w:color w:val="FF0000"/>
                  <w:sz w:val="20"/>
                  <w:szCs w:val="20"/>
                </w:rPr>
                <w:t>*</w:t>
              </w:r>
            </w:ins>
          </w:p>
        </w:tc>
      </w:tr>
      <w:tr w:rsidR="00BE0539" w:rsidRPr="00DC2757" w14:paraId="43C22F37" w14:textId="77777777" w:rsidTr="00E750DA">
        <w:trPr>
          <w:trHeight w:val="260"/>
          <w:ins w:id="4118" w:author="Commodore, Sarah" w:date="2023-03-30T13:25:00Z"/>
        </w:trPr>
        <w:tc>
          <w:tcPr>
            <w:tcW w:w="0" w:type="auto"/>
            <w:tcBorders>
              <w:top w:val="nil"/>
              <w:left w:val="nil"/>
              <w:bottom w:val="nil"/>
              <w:right w:val="nil"/>
            </w:tcBorders>
            <w:shd w:val="clear" w:color="auto" w:fill="auto"/>
            <w:noWrap/>
            <w:vAlign w:val="bottom"/>
            <w:hideMark/>
          </w:tcPr>
          <w:p w14:paraId="5CF628F3" w14:textId="77777777" w:rsidR="00BE0539" w:rsidRPr="00DC2757" w:rsidRDefault="00BE0539" w:rsidP="00E750DA">
            <w:pPr>
              <w:spacing w:after="0" w:line="240" w:lineRule="auto"/>
              <w:rPr>
                <w:ins w:id="4119" w:author="Commodore, Sarah" w:date="2023-03-30T13:25:00Z"/>
                <w:rFonts w:ascii="Calibri" w:eastAsia="Times New Roman" w:hAnsi="Calibri" w:cs="Calibri"/>
                <w:color w:val="000000"/>
                <w:sz w:val="20"/>
                <w:szCs w:val="20"/>
              </w:rPr>
            </w:pPr>
            <w:ins w:id="4120" w:author="Commodore, Sarah" w:date="2023-03-30T13:25:00Z">
              <w:r w:rsidRPr="00DC2757">
                <w:rPr>
                  <w:rFonts w:ascii="Calibri" w:eastAsia="Times New Roman" w:hAnsi="Calibri" w:cs="Calibri"/>
                  <w:color w:val="000000"/>
                  <w:sz w:val="20"/>
                  <w:szCs w:val="20"/>
                </w:rPr>
                <w:t>ENSG00000229654.1</w:t>
              </w:r>
            </w:ins>
          </w:p>
        </w:tc>
        <w:tc>
          <w:tcPr>
            <w:tcW w:w="0" w:type="auto"/>
            <w:tcBorders>
              <w:top w:val="nil"/>
              <w:left w:val="nil"/>
              <w:bottom w:val="nil"/>
              <w:right w:val="nil"/>
            </w:tcBorders>
            <w:shd w:val="clear" w:color="auto" w:fill="auto"/>
            <w:noWrap/>
            <w:vAlign w:val="bottom"/>
            <w:hideMark/>
          </w:tcPr>
          <w:p w14:paraId="6A8DC705" w14:textId="77777777" w:rsidR="00BE0539" w:rsidRPr="00DC2757" w:rsidRDefault="00BE0539" w:rsidP="00E750DA">
            <w:pPr>
              <w:spacing w:after="0" w:line="240" w:lineRule="auto"/>
              <w:rPr>
                <w:ins w:id="4121" w:author="Commodore, Sarah" w:date="2023-03-30T13:25:00Z"/>
                <w:rFonts w:ascii="Calibri" w:eastAsia="Times New Roman" w:hAnsi="Calibri" w:cs="Calibri"/>
                <w:color w:val="000000"/>
                <w:sz w:val="20"/>
                <w:szCs w:val="20"/>
              </w:rPr>
            </w:pPr>
            <w:ins w:id="4122" w:author="Commodore, Sarah" w:date="2023-03-30T13:25:00Z">
              <w:r w:rsidRPr="00DC2757">
                <w:rPr>
                  <w:rFonts w:ascii="Calibri" w:eastAsia="Times New Roman" w:hAnsi="Calibri" w:cs="Calibri"/>
                  <w:color w:val="000000"/>
                  <w:sz w:val="20"/>
                  <w:szCs w:val="20"/>
                </w:rPr>
                <w:t>LINC02526</w:t>
              </w:r>
            </w:ins>
          </w:p>
        </w:tc>
        <w:tc>
          <w:tcPr>
            <w:tcW w:w="0" w:type="auto"/>
            <w:tcBorders>
              <w:top w:val="nil"/>
              <w:left w:val="nil"/>
              <w:bottom w:val="nil"/>
              <w:right w:val="nil"/>
            </w:tcBorders>
            <w:shd w:val="clear" w:color="auto" w:fill="auto"/>
            <w:noWrap/>
            <w:vAlign w:val="bottom"/>
            <w:hideMark/>
          </w:tcPr>
          <w:p w14:paraId="5C18F55D" w14:textId="77777777" w:rsidR="00BE0539" w:rsidRPr="00DC2757" w:rsidRDefault="00BE0539" w:rsidP="00E750DA">
            <w:pPr>
              <w:spacing w:after="0" w:line="240" w:lineRule="auto"/>
              <w:jc w:val="center"/>
              <w:rPr>
                <w:ins w:id="4123" w:author="Commodore, Sarah" w:date="2023-03-30T13:25:00Z"/>
                <w:rFonts w:ascii="Calibri" w:eastAsia="Times New Roman" w:hAnsi="Calibri" w:cs="Calibri"/>
                <w:color w:val="000000"/>
                <w:sz w:val="20"/>
                <w:szCs w:val="20"/>
              </w:rPr>
            </w:pPr>
            <w:ins w:id="4124"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489D5DD" w14:textId="77777777" w:rsidR="00BE0539" w:rsidRPr="00DC2757" w:rsidRDefault="00BE0539" w:rsidP="00E750DA">
            <w:pPr>
              <w:spacing w:after="0" w:line="240" w:lineRule="auto"/>
              <w:jc w:val="center"/>
              <w:rPr>
                <w:ins w:id="4125" w:author="Commodore, Sarah" w:date="2023-03-30T13:25:00Z"/>
                <w:rFonts w:ascii="Calibri" w:eastAsia="Times New Roman" w:hAnsi="Calibri" w:cs="Calibri"/>
                <w:color w:val="000000"/>
                <w:sz w:val="20"/>
                <w:szCs w:val="20"/>
              </w:rPr>
            </w:pPr>
            <w:ins w:id="4126" w:author="Commodore, Sarah" w:date="2023-03-30T13:25:00Z">
              <w:r w:rsidRPr="00DC2757">
                <w:rPr>
                  <w:rFonts w:ascii="Calibri" w:eastAsia="Times New Roman" w:hAnsi="Calibri" w:cs="Calibri"/>
                  <w:color w:val="000000"/>
                  <w:sz w:val="20"/>
                  <w:szCs w:val="20"/>
                </w:rPr>
                <w:t>4.1E-05</w:t>
              </w:r>
            </w:ins>
          </w:p>
        </w:tc>
        <w:tc>
          <w:tcPr>
            <w:tcW w:w="0" w:type="auto"/>
            <w:tcBorders>
              <w:top w:val="nil"/>
              <w:left w:val="nil"/>
              <w:bottom w:val="nil"/>
              <w:right w:val="nil"/>
            </w:tcBorders>
            <w:shd w:val="clear" w:color="auto" w:fill="auto"/>
            <w:noWrap/>
            <w:vAlign w:val="bottom"/>
            <w:hideMark/>
          </w:tcPr>
          <w:p w14:paraId="76DE5A65" w14:textId="77777777" w:rsidR="00BE0539" w:rsidRPr="00DC2757" w:rsidRDefault="00BE0539" w:rsidP="00E750DA">
            <w:pPr>
              <w:spacing w:after="0" w:line="240" w:lineRule="auto"/>
              <w:jc w:val="center"/>
              <w:rPr>
                <w:ins w:id="4127" w:author="Commodore, Sarah" w:date="2023-03-30T13:25:00Z"/>
                <w:rFonts w:ascii="Calibri" w:eastAsia="Times New Roman" w:hAnsi="Calibri" w:cs="Calibri"/>
                <w:color w:val="000000"/>
                <w:sz w:val="20"/>
                <w:szCs w:val="20"/>
              </w:rPr>
            </w:pPr>
            <w:ins w:id="4128" w:author="Commodore, Sarah" w:date="2023-03-30T13:25:00Z">
              <w:r w:rsidRPr="00DC2757">
                <w:rPr>
                  <w:rFonts w:ascii="Calibri" w:eastAsia="Times New Roman" w:hAnsi="Calibri" w:cs="Calibri"/>
                  <w:color w:val="000000"/>
                  <w:sz w:val="20"/>
                  <w:szCs w:val="20"/>
                </w:rPr>
                <w:t>2.3E-04</w:t>
              </w:r>
            </w:ins>
          </w:p>
        </w:tc>
        <w:tc>
          <w:tcPr>
            <w:tcW w:w="0" w:type="auto"/>
            <w:tcBorders>
              <w:top w:val="nil"/>
              <w:left w:val="nil"/>
              <w:bottom w:val="nil"/>
              <w:right w:val="nil"/>
            </w:tcBorders>
            <w:shd w:val="clear" w:color="auto" w:fill="auto"/>
            <w:noWrap/>
            <w:vAlign w:val="bottom"/>
            <w:hideMark/>
          </w:tcPr>
          <w:p w14:paraId="4B3ED019" w14:textId="77777777" w:rsidR="00BE0539" w:rsidRPr="00DC2757" w:rsidRDefault="00BE0539" w:rsidP="00E750DA">
            <w:pPr>
              <w:spacing w:after="0" w:line="240" w:lineRule="auto"/>
              <w:jc w:val="center"/>
              <w:rPr>
                <w:ins w:id="4129" w:author="Commodore, Sarah" w:date="2023-03-30T13:25:00Z"/>
                <w:rFonts w:ascii="Calibri" w:eastAsia="Times New Roman" w:hAnsi="Calibri" w:cs="Calibri"/>
                <w:color w:val="FF0000"/>
                <w:sz w:val="20"/>
                <w:szCs w:val="20"/>
              </w:rPr>
            </w:pPr>
            <w:ins w:id="4130" w:author="Commodore, Sarah" w:date="2023-03-30T13:25:00Z">
              <w:r w:rsidRPr="00DC2757">
                <w:rPr>
                  <w:rFonts w:ascii="Calibri" w:eastAsia="Times New Roman" w:hAnsi="Calibri" w:cs="Calibri"/>
                  <w:color w:val="FF0000"/>
                  <w:sz w:val="20"/>
                  <w:szCs w:val="20"/>
                </w:rPr>
                <w:t>*</w:t>
              </w:r>
            </w:ins>
          </w:p>
        </w:tc>
      </w:tr>
      <w:tr w:rsidR="00BE0539" w:rsidRPr="00DC2757" w14:paraId="36A8DA0C" w14:textId="77777777" w:rsidTr="00E750DA">
        <w:trPr>
          <w:trHeight w:val="260"/>
          <w:ins w:id="4131" w:author="Commodore, Sarah" w:date="2023-03-30T13:25:00Z"/>
        </w:trPr>
        <w:tc>
          <w:tcPr>
            <w:tcW w:w="0" w:type="auto"/>
            <w:tcBorders>
              <w:top w:val="nil"/>
              <w:left w:val="nil"/>
              <w:bottom w:val="nil"/>
              <w:right w:val="nil"/>
            </w:tcBorders>
            <w:shd w:val="clear" w:color="auto" w:fill="auto"/>
            <w:noWrap/>
            <w:vAlign w:val="bottom"/>
            <w:hideMark/>
          </w:tcPr>
          <w:p w14:paraId="0B9A2C8C" w14:textId="77777777" w:rsidR="00BE0539" w:rsidRPr="00DC2757" w:rsidRDefault="00BE0539" w:rsidP="00E750DA">
            <w:pPr>
              <w:spacing w:after="0" w:line="240" w:lineRule="auto"/>
              <w:rPr>
                <w:ins w:id="4132" w:author="Commodore, Sarah" w:date="2023-03-30T13:25:00Z"/>
                <w:rFonts w:ascii="Calibri" w:eastAsia="Times New Roman" w:hAnsi="Calibri" w:cs="Calibri"/>
                <w:color w:val="000000"/>
                <w:sz w:val="20"/>
                <w:szCs w:val="20"/>
              </w:rPr>
            </w:pPr>
            <w:ins w:id="4133" w:author="Commodore, Sarah" w:date="2023-03-30T13:25:00Z">
              <w:r w:rsidRPr="00DC2757">
                <w:rPr>
                  <w:rFonts w:ascii="Calibri" w:eastAsia="Times New Roman" w:hAnsi="Calibri" w:cs="Calibri"/>
                  <w:color w:val="000000"/>
                  <w:sz w:val="20"/>
                  <w:szCs w:val="20"/>
                </w:rPr>
                <w:t>ENSG00000171595.14</w:t>
              </w:r>
            </w:ins>
          </w:p>
        </w:tc>
        <w:tc>
          <w:tcPr>
            <w:tcW w:w="0" w:type="auto"/>
            <w:tcBorders>
              <w:top w:val="nil"/>
              <w:left w:val="nil"/>
              <w:bottom w:val="nil"/>
              <w:right w:val="nil"/>
            </w:tcBorders>
            <w:shd w:val="clear" w:color="auto" w:fill="auto"/>
            <w:noWrap/>
            <w:vAlign w:val="bottom"/>
            <w:hideMark/>
          </w:tcPr>
          <w:p w14:paraId="34ABA8FD" w14:textId="77777777" w:rsidR="00BE0539" w:rsidRPr="00DC2757" w:rsidRDefault="00BE0539" w:rsidP="00E750DA">
            <w:pPr>
              <w:spacing w:after="0" w:line="240" w:lineRule="auto"/>
              <w:rPr>
                <w:ins w:id="4134" w:author="Commodore, Sarah" w:date="2023-03-30T13:25:00Z"/>
                <w:rFonts w:ascii="Calibri" w:eastAsia="Times New Roman" w:hAnsi="Calibri" w:cs="Calibri"/>
                <w:color w:val="000000"/>
                <w:sz w:val="20"/>
                <w:szCs w:val="20"/>
              </w:rPr>
            </w:pPr>
            <w:ins w:id="4135" w:author="Commodore, Sarah" w:date="2023-03-30T13:25:00Z">
              <w:r w:rsidRPr="00DC2757">
                <w:rPr>
                  <w:rFonts w:ascii="Calibri" w:eastAsia="Times New Roman" w:hAnsi="Calibri" w:cs="Calibri"/>
                  <w:color w:val="000000"/>
                  <w:sz w:val="20"/>
                  <w:szCs w:val="20"/>
                </w:rPr>
                <w:t>DNAI2</w:t>
              </w:r>
            </w:ins>
          </w:p>
        </w:tc>
        <w:tc>
          <w:tcPr>
            <w:tcW w:w="0" w:type="auto"/>
            <w:tcBorders>
              <w:top w:val="nil"/>
              <w:left w:val="nil"/>
              <w:bottom w:val="nil"/>
              <w:right w:val="nil"/>
            </w:tcBorders>
            <w:shd w:val="clear" w:color="auto" w:fill="auto"/>
            <w:noWrap/>
            <w:vAlign w:val="bottom"/>
            <w:hideMark/>
          </w:tcPr>
          <w:p w14:paraId="387EB93E" w14:textId="77777777" w:rsidR="00BE0539" w:rsidRPr="00DC2757" w:rsidRDefault="00BE0539" w:rsidP="00E750DA">
            <w:pPr>
              <w:spacing w:after="0" w:line="240" w:lineRule="auto"/>
              <w:jc w:val="center"/>
              <w:rPr>
                <w:ins w:id="4136" w:author="Commodore, Sarah" w:date="2023-03-30T13:25:00Z"/>
                <w:rFonts w:ascii="Calibri" w:eastAsia="Times New Roman" w:hAnsi="Calibri" w:cs="Calibri"/>
                <w:color w:val="000000"/>
                <w:sz w:val="20"/>
                <w:szCs w:val="20"/>
              </w:rPr>
            </w:pPr>
            <w:ins w:id="4137"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095565D" w14:textId="77777777" w:rsidR="00BE0539" w:rsidRPr="00DC2757" w:rsidRDefault="00BE0539" w:rsidP="00E750DA">
            <w:pPr>
              <w:spacing w:after="0" w:line="240" w:lineRule="auto"/>
              <w:jc w:val="center"/>
              <w:rPr>
                <w:ins w:id="4138" w:author="Commodore, Sarah" w:date="2023-03-30T13:25:00Z"/>
                <w:rFonts w:ascii="Calibri" w:eastAsia="Times New Roman" w:hAnsi="Calibri" w:cs="Calibri"/>
                <w:color w:val="000000"/>
                <w:sz w:val="20"/>
                <w:szCs w:val="20"/>
              </w:rPr>
            </w:pPr>
            <w:ins w:id="4139" w:author="Commodore, Sarah" w:date="2023-03-30T13:25:00Z">
              <w:r w:rsidRPr="00DC2757">
                <w:rPr>
                  <w:rFonts w:ascii="Calibri" w:eastAsia="Times New Roman" w:hAnsi="Calibri" w:cs="Calibri"/>
                  <w:color w:val="000000"/>
                  <w:sz w:val="20"/>
                  <w:szCs w:val="20"/>
                </w:rPr>
                <w:t>1.8E-09</w:t>
              </w:r>
            </w:ins>
          </w:p>
        </w:tc>
        <w:tc>
          <w:tcPr>
            <w:tcW w:w="0" w:type="auto"/>
            <w:tcBorders>
              <w:top w:val="nil"/>
              <w:left w:val="nil"/>
              <w:bottom w:val="nil"/>
              <w:right w:val="nil"/>
            </w:tcBorders>
            <w:shd w:val="clear" w:color="auto" w:fill="auto"/>
            <w:noWrap/>
            <w:vAlign w:val="bottom"/>
            <w:hideMark/>
          </w:tcPr>
          <w:p w14:paraId="2C1F1BA2" w14:textId="77777777" w:rsidR="00BE0539" w:rsidRPr="00DC2757" w:rsidRDefault="00BE0539" w:rsidP="00E750DA">
            <w:pPr>
              <w:spacing w:after="0" w:line="240" w:lineRule="auto"/>
              <w:jc w:val="center"/>
              <w:rPr>
                <w:ins w:id="4140" w:author="Commodore, Sarah" w:date="2023-03-30T13:25:00Z"/>
                <w:rFonts w:ascii="Calibri" w:eastAsia="Times New Roman" w:hAnsi="Calibri" w:cs="Calibri"/>
                <w:color w:val="000000"/>
                <w:sz w:val="20"/>
                <w:szCs w:val="20"/>
              </w:rPr>
            </w:pPr>
            <w:ins w:id="4141" w:author="Commodore, Sarah" w:date="2023-03-30T13:25:00Z">
              <w:r w:rsidRPr="00DC2757">
                <w:rPr>
                  <w:rFonts w:ascii="Calibri" w:eastAsia="Times New Roman" w:hAnsi="Calibri" w:cs="Calibri"/>
                  <w:color w:val="000000"/>
                  <w:sz w:val="20"/>
                  <w:szCs w:val="20"/>
                </w:rPr>
                <w:t>3.0E-08</w:t>
              </w:r>
            </w:ins>
          </w:p>
        </w:tc>
        <w:tc>
          <w:tcPr>
            <w:tcW w:w="0" w:type="auto"/>
            <w:tcBorders>
              <w:top w:val="nil"/>
              <w:left w:val="nil"/>
              <w:bottom w:val="nil"/>
              <w:right w:val="nil"/>
            </w:tcBorders>
            <w:shd w:val="clear" w:color="auto" w:fill="auto"/>
            <w:noWrap/>
            <w:vAlign w:val="bottom"/>
            <w:hideMark/>
          </w:tcPr>
          <w:p w14:paraId="4073D46B" w14:textId="77777777" w:rsidR="00BE0539" w:rsidRPr="00DC2757" w:rsidRDefault="00BE0539" w:rsidP="00E750DA">
            <w:pPr>
              <w:spacing w:after="0" w:line="240" w:lineRule="auto"/>
              <w:jc w:val="center"/>
              <w:rPr>
                <w:ins w:id="4142" w:author="Commodore, Sarah" w:date="2023-03-30T13:25:00Z"/>
                <w:rFonts w:ascii="Calibri" w:eastAsia="Times New Roman" w:hAnsi="Calibri" w:cs="Calibri"/>
                <w:color w:val="FF0000"/>
                <w:sz w:val="20"/>
                <w:szCs w:val="20"/>
              </w:rPr>
            </w:pPr>
            <w:ins w:id="4143" w:author="Commodore, Sarah" w:date="2023-03-30T13:25:00Z">
              <w:r w:rsidRPr="00DC2757">
                <w:rPr>
                  <w:rFonts w:ascii="Calibri" w:eastAsia="Times New Roman" w:hAnsi="Calibri" w:cs="Calibri"/>
                  <w:color w:val="FF0000"/>
                  <w:sz w:val="20"/>
                  <w:szCs w:val="20"/>
                </w:rPr>
                <w:t>*</w:t>
              </w:r>
            </w:ins>
          </w:p>
        </w:tc>
      </w:tr>
      <w:tr w:rsidR="00BE0539" w:rsidRPr="00DC2757" w14:paraId="68A41C54" w14:textId="77777777" w:rsidTr="00E750DA">
        <w:trPr>
          <w:trHeight w:val="260"/>
          <w:ins w:id="4144" w:author="Commodore, Sarah" w:date="2023-03-30T13:25:00Z"/>
        </w:trPr>
        <w:tc>
          <w:tcPr>
            <w:tcW w:w="0" w:type="auto"/>
            <w:tcBorders>
              <w:top w:val="nil"/>
              <w:left w:val="nil"/>
              <w:bottom w:val="nil"/>
              <w:right w:val="nil"/>
            </w:tcBorders>
            <w:shd w:val="clear" w:color="auto" w:fill="auto"/>
            <w:noWrap/>
            <w:vAlign w:val="bottom"/>
            <w:hideMark/>
          </w:tcPr>
          <w:p w14:paraId="06C1DBA6" w14:textId="77777777" w:rsidR="00BE0539" w:rsidRPr="00DC2757" w:rsidRDefault="00BE0539" w:rsidP="00E750DA">
            <w:pPr>
              <w:spacing w:after="0" w:line="240" w:lineRule="auto"/>
              <w:rPr>
                <w:ins w:id="4145" w:author="Commodore, Sarah" w:date="2023-03-30T13:25:00Z"/>
                <w:rFonts w:ascii="Calibri" w:eastAsia="Times New Roman" w:hAnsi="Calibri" w:cs="Calibri"/>
                <w:color w:val="000000"/>
                <w:sz w:val="20"/>
                <w:szCs w:val="20"/>
              </w:rPr>
            </w:pPr>
            <w:ins w:id="4146" w:author="Commodore, Sarah" w:date="2023-03-30T13:25:00Z">
              <w:r w:rsidRPr="00DC2757">
                <w:rPr>
                  <w:rFonts w:ascii="Calibri" w:eastAsia="Times New Roman" w:hAnsi="Calibri" w:cs="Calibri"/>
                  <w:color w:val="000000"/>
                  <w:sz w:val="20"/>
                  <w:szCs w:val="20"/>
                </w:rPr>
                <w:t>ENSG00000174776.11</w:t>
              </w:r>
            </w:ins>
          </w:p>
        </w:tc>
        <w:tc>
          <w:tcPr>
            <w:tcW w:w="0" w:type="auto"/>
            <w:tcBorders>
              <w:top w:val="nil"/>
              <w:left w:val="nil"/>
              <w:bottom w:val="nil"/>
              <w:right w:val="nil"/>
            </w:tcBorders>
            <w:shd w:val="clear" w:color="auto" w:fill="auto"/>
            <w:noWrap/>
            <w:vAlign w:val="bottom"/>
            <w:hideMark/>
          </w:tcPr>
          <w:p w14:paraId="56142840" w14:textId="77777777" w:rsidR="00BE0539" w:rsidRPr="00DC2757" w:rsidRDefault="00BE0539" w:rsidP="00E750DA">
            <w:pPr>
              <w:spacing w:after="0" w:line="240" w:lineRule="auto"/>
              <w:rPr>
                <w:ins w:id="4147" w:author="Commodore, Sarah" w:date="2023-03-30T13:25:00Z"/>
                <w:rFonts w:ascii="Calibri" w:eastAsia="Times New Roman" w:hAnsi="Calibri" w:cs="Calibri"/>
                <w:color w:val="000000"/>
                <w:sz w:val="20"/>
                <w:szCs w:val="20"/>
              </w:rPr>
            </w:pPr>
            <w:ins w:id="4148" w:author="Commodore, Sarah" w:date="2023-03-30T13:25:00Z">
              <w:r w:rsidRPr="00DC2757">
                <w:rPr>
                  <w:rFonts w:ascii="Calibri" w:eastAsia="Times New Roman" w:hAnsi="Calibri" w:cs="Calibri"/>
                  <w:color w:val="000000"/>
                  <w:sz w:val="20"/>
                  <w:szCs w:val="20"/>
                </w:rPr>
                <w:t>WDR49</w:t>
              </w:r>
            </w:ins>
          </w:p>
        </w:tc>
        <w:tc>
          <w:tcPr>
            <w:tcW w:w="0" w:type="auto"/>
            <w:tcBorders>
              <w:top w:val="nil"/>
              <w:left w:val="nil"/>
              <w:bottom w:val="nil"/>
              <w:right w:val="nil"/>
            </w:tcBorders>
            <w:shd w:val="clear" w:color="auto" w:fill="auto"/>
            <w:noWrap/>
            <w:vAlign w:val="bottom"/>
            <w:hideMark/>
          </w:tcPr>
          <w:p w14:paraId="5E58FAE3" w14:textId="77777777" w:rsidR="00BE0539" w:rsidRPr="00DC2757" w:rsidRDefault="00BE0539" w:rsidP="00E750DA">
            <w:pPr>
              <w:spacing w:after="0" w:line="240" w:lineRule="auto"/>
              <w:jc w:val="center"/>
              <w:rPr>
                <w:ins w:id="4149" w:author="Commodore, Sarah" w:date="2023-03-30T13:25:00Z"/>
                <w:rFonts w:ascii="Calibri" w:eastAsia="Times New Roman" w:hAnsi="Calibri" w:cs="Calibri"/>
                <w:color w:val="000000"/>
                <w:sz w:val="20"/>
                <w:szCs w:val="20"/>
              </w:rPr>
            </w:pPr>
            <w:ins w:id="4150"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69DB5ED" w14:textId="77777777" w:rsidR="00BE0539" w:rsidRPr="00DC2757" w:rsidRDefault="00BE0539" w:rsidP="00E750DA">
            <w:pPr>
              <w:spacing w:after="0" w:line="240" w:lineRule="auto"/>
              <w:jc w:val="center"/>
              <w:rPr>
                <w:ins w:id="4151" w:author="Commodore, Sarah" w:date="2023-03-30T13:25:00Z"/>
                <w:rFonts w:ascii="Calibri" w:eastAsia="Times New Roman" w:hAnsi="Calibri" w:cs="Calibri"/>
                <w:color w:val="000000"/>
                <w:sz w:val="20"/>
                <w:szCs w:val="20"/>
              </w:rPr>
            </w:pPr>
            <w:ins w:id="4152" w:author="Commodore, Sarah" w:date="2023-03-30T13:25:00Z">
              <w:r w:rsidRPr="00DC2757">
                <w:rPr>
                  <w:rFonts w:ascii="Calibri" w:eastAsia="Times New Roman" w:hAnsi="Calibri" w:cs="Calibri"/>
                  <w:color w:val="000000"/>
                  <w:sz w:val="20"/>
                  <w:szCs w:val="20"/>
                </w:rPr>
                <w:t>1.5E-13</w:t>
              </w:r>
            </w:ins>
          </w:p>
        </w:tc>
        <w:tc>
          <w:tcPr>
            <w:tcW w:w="0" w:type="auto"/>
            <w:tcBorders>
              <w:top w:val="nil"/>
              <w:left w:val="nil"/>
              <w:bottom w:val="nil"/>
              <w:right w:val="nil"/>
            </w:tcBorders>
            <w:shd w:val="clear" w:color="auto" w:fill="auto"/>
            <w:noWrap/>
            <w:vAlign w:val="bottom"/>
            <w:hideMark/>
          </w:tcPr>
          <w:p w14:paraId="3B59084F" w14:textId="77777777" w:rsidR="00BE0539" w:rsidRPr="00DC2757" w:rsidRDefault="00BE0539" w:rsidP="00E750DA">
            <w:pPr>
              <w:spacing w:after="0" w:line="240" w:lineRule="auto"/>
              <w:jc w:val="center"/>
              <w:rPr>
                <w:ins w:id="4153" w:author="Commodore, Sarah" w:date="2023-03-30T13:25:00Z"/>
                <w:rFonts w:ascii="Calibri" w:eastAsia="Times New Roman" w:hAnsi="Calibri" w:cs="Calibri"/>
                <w:color w:val="000000"/>
                <w:sz w:val="20"/>
                <w:szCs w:val="20"/>
              </w:rPr>
            </w:pPr>
            <w:ins w:id="4154" w:author="Commodore, Sarah" w:date="2023-03-30T13:25:00Z">
              <w:r w:rsidRPr="00DC2757">
                <w:rPr>
                  <w:rFonts w:ascii="Calibri" w:eastAsia="Times New Roman" w:hAnsi="Calibri" w:cs="Calibri"/>
                  <w:color w:val="000000"/>
                  <w:sz w:val="20"/>
                  <w:szCs w:val="20"/>
                </w:rPr>
                <w:t>7.6E-12</w:t>
              </w:r>
            </w:ins>
          </w:p>
        </w:tc>
        <w:tc>
          <w:tcPr>
            <w:tcW w:w="0" w:type="auto"/>
            <w:tcBorders>
              <w:top w:val="nil"/>
              <w:left w:val="nil"/>
              <w:bottom w:val="nil"/>
              <w:right w:val="nil"/>
            </w:tcBorders>
            <w:shd w:val="clear" w:color="auto" w:fill="auto"/>
            <w:noWrap/>
            <w:vAlign w:val="bottom"/>
            <w:hideMark/>
          </w:tcPr>
          <w:p w14:paraId="61A095EA" w14:textId="77777777" w:rsidR="00BE0539" w:rsidRPr="00DC2757" w:rsidRDefault="00BE0539" w:rsidP="00E750DA">
            <w:pPr>
              <w:spacing w:after="0" w:line="240" w:lineRule="auto"/>
              <w:jc w:val="center"/>
              <w:rPr>
                <w:ins w:id="4155" w:author="Commodore, Sarah" w:date="2023-03-30T13:25:00Z"/>
                <w:rFonts w:ascii="Calibri" w:eastAsia="Times New Roman" w:hAnsi="Calibri" w:cs="Calibri"/>
                <w:color w:val="FF0000"/>
                <w:sz w:val="20"/>
                <w:szCs w:val="20"/>
              </w:rPr>
            </w:pPr>
            <w:ins w:id="4156" w:author="Commodore, Sarah" w:date="2023-03-30T13:25:00Z">
              <w:r w:rsidRPr="00DC2757">
                <w:rPr>
                  <w:rFonts w:ascii="Calibri" w:eastAsia="Times New Roman" w:hAnsi="Calibri" w:cs="Calibri"/>
                  <w:color w:val="FF0000"/>
                  <w:sz w:val="20"/>
                  <w:szCs w:val="20"/>
                </w:rPr>
                <w:t>*</w:t>
              </w:r>
            </w:ins>
          </w:p>
        </w:tc>
      </w:tr>
      <w:tr w:rsidR="00BE0539" w:rsidRPr="00DC2757" w14:paraId="47F2EB5C" w14:textId="77777777" w:rsidTr="00E750DA">
        <w:trPr>
          <w:trHeight w:val="260"/>
          <w:ins w:id="4157" w:author="Commodore, Sarah" w:date="2023-03-30T13:25:00Z"/>
        </w:trPr>
        <w:tc>
          <w:tcPr>
            <w:tcW w:w="0" w:type="auto"/>
            <w:tcBorders>
              <w:top w:val="nil"/>
              <w:left w:val="nil"/>
              <w:bottom w:val="nil"/>
              <w:right w:val="nil"/>
            </w:tcBorders>
            <w:shd w:val="clear" w:color="auto" w:fill="auto"/>
            <w:noWrap/>
            <w:vAlign w:val="bottom"/>
            <w:hideMark/>
          </w:tcPr>
          <w:p w14:paraId="7ADFB90D" w14:textId="77777777" w:rsidR="00BE0539" w:rsidRPr="00DC2757" w:rsidRDefault="00BE0539" w:rsidP="00E750DA">
            <w:pPr>
              <w:spacing w:after="0" w:line="240" w:lineRule="auto"/>
              <w:rPr>
                <w:ins w:id="4158" w:author="Commodore, Sarah" w:date="2023-03-30T13:25:00Z"/>
                <w:rFonts w:ascii="Calibri" w:eastAsia="Times New Roman" w:hAnsi="Calibri" w:cs="Calibri"/>
                <w:color w:val="000000"/>
                <w:sz w:val="20"/>
                <w:szCs w:val="20"/>
              </w:rPr>
            </w:pPr>
            <w:ins w:id="4159" w:author="Commodore, Sarah" w:date="2023-03-30T13:25:00Z">
              <w:r w:rsidRPr="00DC2757">
                <w:rPr>
                  <w:rFonts w:ascii="Calibri" w:eastAsia="Times New Roman" w:hAnsi="Calibri" w:cs="Calibri"/>
                  <w:color w:val="000000"/>
                  <w:sz w:val="20"/>
                  <w:szCs w:val="20"/>
                </w:rPr>
                <w:t>ENSG00000163879.11</w:t>
              </w:r>
            </w:ins>
          </w:p>
        </w:tc>
        <w:tc>
          <w:tcPr>
            <w:tcW w:w="0" w:type="auto"/>
            <w:tcBorders>
              <w:top w:val="nil"/>
              <w:left w:val="nil"/>
              <w:bottom w:val="nil"/>
              <w:right w:val="nil"/>
            </w:tcBorders>
            <w:shd w:val="clear" w:color="auto" w:fill="auto"/>
            <w:noWrap/>
            <w:vAlign w:val="bottom"/>
            <w:hideMark/>
          </w:tcPr>
          <w:p w14:paraId="73CB0F32" w14:textId="77777777" w:rsidR="00BE0539" w:rsidRPr="00DC2757" w:rsidRDefault="00BE0539" w:rsidP="00E750DA">
            <w:pPr>
              <w:spacing w:after="0" w:line="240" w:lineRule="auto"/>
              <w:rPr>
                <w:ins w:id="4160" w:author="Commodore, Sarah" w:date="2023-03-30T13:25:00Z"/>
                <w:rFonts w:ascii="Calibri" w:eastAsia="Times New Roman" w:hAnsi="Calibri" w:cs="Calibri"/>
                <w:color w:val="000000"/>
                <w:sz w:val="20"/>
                <w:szCs w:val="20"/>
              </w:rPr>
            </w:pPr>
            <w:ins w:id="4161" w:author="Commodore, Sarah" w:date="2023-03-30T13:25:00Z">
              <w:r w:rsidRPr="00DC2757">
                <w:rPr>
                  <w:rFonts w:ascii="Calibri" w:eastAsia="Times New Roman" w:hAnsi="Calibri" w:cs="Calibri"/>
                  <w:color w:val="000000"/>
                  <w:sz w:val="20"/>
                  <w:szCs w:val="20"/>
                </w:rPr>
                <w:t>DNALI1</w:t>
              </w:r>
            </w:ins>
          </w:p>
        </w:tc>
        <w:tc>
          <w:tcPr>
            <w:tcW w:w="0" w:type="auto"/>
            <w:tcBorders>
              <w:top w:val="nil"/>
              <w:left w:val="nil"/>
              <w:bottom w:val="nil"/>
              <w:right w:val="nil"/>
            </w:tcBorders>
            <w:shd w:val="clear" w:color="auto" w:fill="auto"/>
            <w:noWrap/>
            <w:vAlign w:val="bottom"/>
            <w:hideMark/>
          </w:tcPr>
          <w:p w14:paraId="5012EB85" w14:textId="77777777" w:rsidR="00BE0539" w:rsidRPr="00DC2757" w:rsidRDefault="00BE0539" w:rsidP="00E750DA">
            <w:pPr>
              <w:spacing w:after="0" w:line="240" w:lineRule="auto"/>
              <w:jc w:val="center"/>
              <w:rPr>
                <w:ins w:id="4162" w:author="Commodore, Sarah" w:date="2023-03-30T13:25:00Z"/>
                <w:rFonts w:ascii="Calibri" w:eastAsia="Times New Roman" w:hAnsi="Calibri" w:cs="Calibri"/>
                <w:color w:val="000000"/>
                <w:sz w:val="20"/>
                <w:szCs w:val="20"/>
              </w:rPr>
            </w:pPr>
            <w:ins w:id="4163"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0E23EFD" w14:textId="77777777" w:rsidR="00BE0539" w:rsidRPr="00DC2757" w:rsidRDefault="00BE0539" w:rsidP="00E750DA">
            <w:pPr>
              <w:spacing w:after="0" w:line="240" w:lineRule="auto"/>
              <w:jc w:val="center"/>
              <w:rPr>
                <w:ins w:id="4164" w:author="Commodore, Sarah" w:date="2023-03-30T13:25:00Z"/>
                <w:rFonts w:ascii="Calibri" w:eastAsia="Times New Roman" w:hAnsi="Calibri" w:cs="Calibri"/>
                <w:color w:val="000000"/>
                <w:sz w:val="20"/>
                <w:szCs w:val="20"/>
              </w:rPr>
            </w:pPr>
            <w:ins w:id="4165" w:author="Commodore, Sarah" w:date="2023-03-30T13:25:00Z">
              <w:r w:rsidRPr="00DC2757">
                <w:rPr>
                  <w:rFonts w:ascii="Calibri" w:eastAsia="Times New Roman" w:hAnsi="Calibri" w:cs="Calibri"/>
                  <w:color w:val="000000"/>
                  <w:sz w:val="20"/>
                  <w:szCs w:val="20"/>
                </w:rPr>
                <w:t>1.8E-08</w:t>
              </w:r>
            </w:ins>
          </w:p>
        </w:tc>
        <w:tc>
          <w:tcPr>
            <w:tcW w:w="0" w:type="auto"/>
            <w:tcBorders>
              <w:top w:val="nil"/>
              <w:left w:val="nil"/>
              <w:bottom w:val="nil"/>
              <w:right w:val="nil"/>
            </w:tcBorders>
            <w:shd w:val="clear" w:color="auto" w:fill="auto"/>
            <w:noWrap/>
            <w:vAlign w:val="bottom"/>
            <w:hideMark/>
          </w:tcPr>
          <w:p w14:paraId="02971215" w14:textId="77777777" w:rsidR="00BE0539" w:rsidRPr="00DC2757" w:rsidRDefault="00BE0539" w:rsidP="00E750DA">
            <w:pPr>
              <w:spacing w:after="0" w:line="240" w:lineRule="auto"/>
              <w:jc w:val="center"/>
              <w:rPr>
                <w:ins w:id="4166" w:author="Commodore, Sarah" w:date="2023-03-30T13:25:00Z"/>
                <w:rFonts w:ascii="Calibri" w:eastAsia="Times New Roman" w:hAnsi="Calibri" w:cs="Calibri"/>
                <w:color w:val="000000"/>
                <w:sz w:val="20"/>
                <w:szCs w:val="20"/>
              </w:rPr>
            </w:pPr>
            <w:ins w:id="4167" w:author="Commodore, Sarah" w:date="2023-03-30T13:25:00Z">
              <w:r w:rsidRPr="00DC2757">
                <w:rPr>
                  <w:rFonts w:ascii="Calibri" w:eastAsia="Times New Roman" w:hAnsi="Calibri" w:cs="Calibri"/>
                  <w:color w:val="000000"/>
                  <w:sz w:val="20"/>
                  <w:szCs w:val="20"/>
                </w:rPr>
                <w:t>2.4E-07</w:t>
              </w:r>
            </w:ins>
          </w:p>
        </w:tc>
        <w:tc>
          <w:tcPr>
            <w:tcW w:w="0" w:type="auto"/>
            <w:tcBorders>
              <w:top w:val="nil"/>
              <w:left w:val="nil"/>
              <w:bottom w:val="nil"/>
              <w:right w:val="nil"/>
            </w:tcBorders>
            <w:shd w:val="clear" w:color="auto" w:fill="auto"/>
            <w:noWrap/>
            <w:vAlign w:val="bottom"/>
            <w:hideMark/>
          </w:tcPr>
          <w:p w14:paraId="789D5C82" w14:textId="77777777" w:rsidR="00BE0539" w:rsidRPr="00DC2757" w:rsidRDefault="00BE0539" w:rsidP="00E750DA">
            <w:pPr>
              <w:spacing w:after="0" w:line="240" w:lineRule="auto"/>
              <w:jc w:val="center"/>
              <w:rPr>
                <w:ins w:id="4168" w:author="Commodore, Sarah" w:date="2023-03-30T13:25:00Z"/>
                <w:rFonts w:ascii="Calibri" w:eastAsia="Times New Roman" w:hAnsi="Calibri" w:cs="Calibri"/>
                <w:color w:val="FF0000"/>
                <w:sz w:val="20"/>
                <w:szCs w:val="20"/>
              </w:rPr>
            </w:pPr>
            <w:ins w:id="4169" w:author="Commodore, Sarah" w:date="2023-03-30T13:25:00Z">
              <w:r w:rsidRPr="00DC2757">
                <w:rPr>
                  <w:rFonts w:ascii="Calibri" w:eastAsia="Times New Roman" w:hAnsi="Calibri" w:cs="Calibri"/>
                  <w:color w:val="FF0000"/>
                  <w:sz w:val="20"/>
                  <w:szCs w:val="20"/>
                </w:rPr>
                <w:t>*</w:t>
              </w:r>
            </w:ins>
          </w:p>
        </w:tc>
      </w:tr>
      <w:tr w:rsidR="00BE0539" w:rsidRPr="00DC2757" w14:paraId="4EBBC2B4" w14:textId="77777777" w:rsidTr="00E750DA">
        <w:trPr>
          <w:trHeight w:val="260"/>
          <w:ins w:id="4170" w:author="Commodore, Sarah" w:date="2023-03-30T13:25:00Z"/>
        </w:trPr>
        <w:tc>
          <w:tcPr>
            <w:tcW w:w="0" w:type="auto"/>
            <w:tcBorders>
              <w:top w:val="nil"/>
              <w:left w:val="nil"/>
              <w:bottom w:val="nil"/>
              <w:right w:val="nil"/>
            </w:tcBorders>
            <w:shd w:val="clear" w:color="auto" w:fill="auto"/>
            <w:noWrap/>
            <w:vAlign w:val="bottom"/>
            <w:hideMark/>
          </w:tcPr>
          <w:p w14:paraId="4D3C0AF4" w14:textId="77777777" w:rsidR="00BE0539" w:rsidRPr="00DC2757" w:rsidRDefault="00BE0539" w:rsidP="00E750DA">
            <w:pPr>
              <w:spacing w:after="0" w:line="240" w:lineRule="auto"/>
              <w:rPr>
                <w:ins w:id="4171" w:author="Commodore, Sarah" w:date="2023-03-30T13:25:00Z"/>
                <w:rFonts w:ascii="Calibri" w:eastAsia="Times New Roman" w:hAnsi="Calibri" w:cs="Calibri"/>
                <w:color w:val="000000"/>
                <w:sz w:val="20"/>
                <w:szCs w:val="20"/>
              </w:rPr>
            </w:pPr>
            <w:ins w:id="4172" w:author="Commodore, Sarah" w:date="2023-03-30T13:25:00Z">
              <w:r w:rsidRPr="00DC2757">
                <w:rPr>
                  <w:rFonts w:ascii="Calibri" w:eastAsia="Times New Roman" w:hAnsi="Calibri" w:cs="Calibri"/>
                  <w:color w:val="000000"/>
                  <w:sz w:val="20"/>
                  <w:szCs w:val="20"/>
                </w:rPr>
                <w:t>ENSG00000164627.18</w:t>
              </w:r>
            </w:ins>
          </w:p>
        </w:tc>
        <w:tc>
          <w:tcPr>
            <w:tcW w:w="0" w:type="auto"/>
            <w:tcBorders>
              <w:top w:val="nil"/>
              <w:left w:val="nil"/>
              <w:bottom w:val="nil"/>
              <w:right w:val="nil"/>
            </w:tcBorders>
            <w:shd w:val="clear" w:color="auto" w:fill="auto"/>
            <w:noWrap/>
            <w:vAlign w:val="bottom"/>
            <w:hideMark/>
          </w:tcPr>
          <w:p w14:paraId="137D0703" w14:textId="77777777" w:rsidR="00BE0539" w:rsidRPr="00DC2757" w:rsidRDefault="00BE0539" w:rsidP="00E750DA">
            <w:pPr>
              <w:spacing w:after="0" w:line="240" w:lineRule="auto"/>
              <w:rPr>
                <w:ins w:id="4173" w:author="Commodore, Sarah" w:date="2023-03-30T13:25:00Z"/>
                <w:rFonts w:ascii="Calibri" w:eastAsia="Times New Roman" w:hAnsi="Calibri" w:cs="Calibri"/>
                <w:color w:val="000000"/>
                <w:sz w:val="20"/>
                <w:szCs w:val="20"/>
              </w:rPr>
            </w:pPr>
            <w:ins w:id="4174" w:author="Commodore, Sarah" w:date="2023-03-30T13:25:00Z">
              <w:r w:rsidRPr="00DC2757">
                <w:rPr>
                  <w:rFonts w:ascii="Calibri" w:eastAsia="Times New Roman" w:hAnsi="Calibri" w:cs="Calibri"/>
                  <w:color w:val="000000"/>
                  <w:sz w:val="20"/>
                  <w:szCs w:val="20"/>
                </w:rPr>
                <w:t>KIF6</w:t>
              </w:r>
            </w:ins>
          </w:p>
        </w:tc>
        <w:tc>
          <w:tcPr>
            <w:tcW w:w="0" w:type="auto"/>
            <w:tcBorders>
              <w:top w:val="nil"/>
              <w:left w:val="nil"/>
              <w:bottom w:val="nil"/>
              <w:right w:val="nil"/>
            </w:tcBorders>
            <w:shd w:val="clear" w:color="auto" w:fill="auto"/>
            <w:noWrap/>
            <w:vAlign w:val="bottom"/>
            <w:hideMark/>
          </w:tcPr>
          <w:p w14:paraId="3E82C5CC" w14:textId="77777777" w:rsidR="00BE0539" w:rsidRPr="00DC2757" w:rsidRDefault="00BE0539" w:rsidP="00E750DA">
            <w:pPr>
              <w:spacing w:after="0" w:line="240" w:lineRule="auto"/>
              <w:jc w:val="center"/>
              <w:rPr>
                <w:ins w:id="4175" w:author="Commodore, Sarah" w:date="2023-03-30T13:25:00Z"/>
                <w:rFonts w:ascii="Calibri" w:eastAsia="Times New Roman" w:hAnsi="Calibri" w:cs="Calibri"/>
                <w:color w:val="000000"/>
                <w:sz w:val="20"/>
                <w:szCs w:val="20"/>
              </w:rPr>
            </w:pPr>
            <w:ins w:id="4176"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9EAF66E" w14:textId="77777777" w:rsidR="00BE0539" w:rsidRPr="00DC2757" w:rsidRDefault="00BE0539" w:rsidP="00E750DA">
            <w:pPr>
              <w:spacing w:after="0" w:line="240" w:lineRule="auto"/>
              <w:jc w:val="center"/>
              <w:rPr>
                <w:ins w:id="4177" w:author="Commodore, Sarah" w:date="2023-03-30T13:25:00Z"/>
                <w:rFonts w:ascii="Calibri" w:eastAsia="Times New Roman" w:hAnsi="Calibri" w:cs="Calibri"/>
                <w:color w:val="000000"/>
                <w:sz w:val="20"/>
                <w:szCs w:val="20"/>
              </w:rPr>
            </w:pPr>
            <w:ins w:id="4178" w:author="Commodore, Sarah" w:date="2023-03-30T13:25:00Z">
              <w:r w:rsidRPr="00DC2757">
                <w:rPr>
                  <w:rFonts w:ascii="Calibri" w:eastAsia="Times New Roman" w:hAnsi="Calibri" w:cs="Calibri"/>
                  <w:color w:val="000000"/>
                  <w:sz w:val="20"/>
                  <w:szCs w:val="20"/>
                </w:rPr>
                <w:t>8.8E-14</w:t>
              </w:r>
            </w:ins>
          </w:p>
        </w:tc>
        <w:tc>
          <w:tcPr>
            <w:tcW w:w="0" w:type="auto"/>
            <w:tcBorders>
              <w:top w:val="nil"/>
              <w:left w:val="nil"/>
              <w:bottom w:val="nil"/>
              <w:right w:val="nil"/>
            </w:tcBorders>
            <w:shd w:val="clear" w:color="auto" w:fill="auto"/>
            <w:noWrap/>
            <w:vAlign w:val="bottom"/>
            <w:hideMark/>
          </w:tcPr>
          <w:p w14:paraId="05FCB334" w14:textId="77777777" w:rsidR="00BE0539" w:rsidRPr="00DC2757" w:rsidRDefault="00BE0539" w:rsidP="00E750DA">
            <w:pPr>
              <w:spacing w:after="0" w:line="240" w:lineRule="auto"/>
              <w:jc w:val="center"/>
              <w:rPr>
                <w:ins w:id="4179" w:author="Commodore, Sarah" w:date="2023-03-30T13:25:00Z"/>
                <w:rFonts w:ascii="Calibri" w:eastAsia="Times New Roman" w:hAnsi="Calibri" w:cs="Calibri"/>
                <w:color w:val="000000"/>
                <w:sz w:val="20"/>
                <w:szCs w:val="20"/>
              </w:rPr>
            </w:pPr>
            <w:ins w:id="4180" w:author="Commodore, Sarah" w:date="2023-03-30T13:25:00Z">
              <w:r w:rsidRPr="00DC2757">
                <w:rPr>
                  <w:rFonts w:ascii="Calibri" w:eastAsia="Times New Roman" w:hAnsi="Calibri" w:cs="Calibri"/>
                  <w:color w:val="000000"/>
                  <w:sz w:val="20"/>
                  <w:szCs w:val="20"/>
                </w:rPr>
                <w:t>4.5E-12</w:t>
              </w:r>
            </w:ins>
          </w:p>
        </w:tc>
        <w:tc>
          <w:tcPr>
            <w:tcW w:w="0" w:type="auto"/>
            <w:tcBorders>
              <w:top w:val="nil"/>
              <w:left w:val="nil"/>
              <w:bottom w:val="nil"/>
              <w:right w:val="nil"/>
            </w:tcBorders>
            <w:shd w:val="clear" w:color="auto" w:fill="auto"/>
            <w:noWrap/>
            <w:vAlign w:val="bottom"/>
            <w:hideMark/>
          </w:tcPr>
          <w:p w14:paraId="4A73922E" w14:textId="77777777" w:rsidR="00BE0539" w:rsidRPr="00DC2757" w:rsidRDefault="00BE0539" w:rsidP="00E750DA">
            <w:pPr>
              <w:spacing w:after="0" w:line="240" w:lineRule="auto"/>
              <w:jc w:val="center"/>
              <w:rPr>
                <w:ins w:id="4181" w:author="Commodore, Sarah" w:date="2023-03-30T13:25:00Z"/>
                <w:rFonts w:ascii="Calibri" w:eastAsia="Times New Roman" w:hAnsi="Calibri" w:cs="Calibri"/>
                <w:color w:val="FF0000"/>
                <w:sz w:val="20"/>
                <w:szCs w:val="20"/>
              </w:rPr>
            </w:pPr>
            <w:ins w:id="4182" w:author="Commodore, Sarah" w:date="2023-03-30T13:25:00Z">
              <w:r w:rsidRPr="00DC2757">
                <w:rPr>
                  <w:rFonts w:ascii="Calibri" w:eastAsia="Times New Roman" w:hAnsi="Calibri" w:cs="Calibri"/>
                  <w:color w:val="FF0000"/>
                  <w:sz w:val="20"/>
                  <w:szCs w:val="20"/>
                </w:rPr>
                <w:t>*</w:t>
              </w:r>
            </w:ins>
          </w:p>
        </w:tc>
      </w:tr>
      <w:tr w:rsidR="00BE0539" w:rsidRPr="00DC2757" w14:paraId="2D3AE954" w14:textId="77777777" w:rsidTr="00E750DA">
        <w:trPr>
          <w:trHeight w:val="260"/>
          <w:ins w:id="4183" w:author="Commodore, Sarah" w:date="2023-03-30T13:25:00Z"/>
        </w:trPr>
        <w:tc>
          <w:tcPr>
            <w:tcW w:w="0" w:type="auto"/>
            <w:tcBorders>
              <w:top w:val="nil"/>
              <w:left w:val="nil"/>
              <w:bottom w:val="nil"/>
              <w:right w:val="nil"/>
            </w:tcBorders>
            <w:shd w:val="clear" w:color="auto" w:fill="auto"/>
            <w:noWrap/>
            <w:vAlign w:val="bottom"/>
            <w:hideMark/>
          </w:tcPr>
          <w:p w14:paraId="142964FC" w14:textId="77777777" w:rsidR="00BE0539" w:rsidRPr="00DC2757" w:rsidRDefault="00BE0539" w:rsidP="00E750DA">
            <w:pPr>
              <w:spacing w:after="0" w:line="240" w:lineRule="auto"/>
              <w:rPr>
                <w:ins w:id="4184" w:author="Commodore, Sarah" w:date="2023-03-30T13:25:00Z"/>
                <w:rFonts w:ascii="Calibri" w:eastAsia="Times New Roman" w:hAnsi="Calibri" w:cs="Calibri"/>
                <w:color w:val="000000"/>
                <w:sz w:val="20"/>
                <w:szCs w:val="20"/>
              </w:rPr>
            </w:pPr>
            <w:ins w:id="4185" w:author="Commodore, Sarah" w:date="2023-03-30T13:25:00Z">
              <w:r w:rsidRPr="00DC2757">
                <w:rPr>
                  <w:rFonts w:ascii="Calibri" w:eastAsia="Times New Roman" w:hAnsi="Calibri" w:cs="Calibri"/>
                  <w:color w:val="000000"/>
                  <w:sz w:val="20"/>
                  <w:szCs w:val="20"/>
                </w:rPr>
                <w:t>ENSG00000259225.7</w:t>
              </w:r>
            </w:ins>
          </w:p>
        </w:tc>
        <w:tc>
          <w:tcPr>
            <w:tcW w:w="0" w:type="auto"/>
            <w:tcBorders>
              <w:top w:val="nil"/>
              <w:left w:val="nil"/>
              <w:bottom w:val="nil"/>
              <w:right w:val="nil"/>
            </w:tcBorders>
            <w:shd w:val="clear" w:color="auto" w:fill="auto"/>
            <w:noWrap/>
            <w:vAlign w:val="bottom"/>
            <w:hideMark/>
          </w:tcPr>
          <w:p w14:paraId="1313D91D" w14:textId="77777777" w:rsidR="00BE0539" w:rsidRPr="00DC2757" w:rsidRDefault="00BE0539" w:rsidP="00E750DA">
            <w:pPr>
              <w:spacing w:after="0" w:line="240" w:lineRule="auto"/>
              <w:rPr>
                <w:ins w:id="4186" w:author="Commodore, Sarah" w:date="2023-03-30T13:25:00Z"/>
                <w:rFonts w:ascii="Calibri" w:eastAsia="Times New Roman" w:hAnsi="Calibri" w:cs="Calibri"/>
                <w:color w:val="000000"/>
                <w:sz w:val="20"/>
                <w:szCs w:val="20"/>
              </w:rPr>
            </w:pPr>
            <w:ins w:id="4187" w:author="Commodore, Sarah" w:date="2023-03-30T13:25:00Z">
              <w:r w:rsidRPr="00DC2757">
                <w:rPr>
                  <w:rFonts w:ascii="Calibri" w:eastAsia="Times New Roman" w:hAnsi="Calibri" w:cs="Calibri"/>
                  <w:color w:val="000000"/>
                  <w:sz w:val="20"/>
                  <w:szCs w:val="20"/>
                </w:rPr>
                <w:t>LINC02345</w:t>
              </w:r>
            </w:ins>
          </w:p>
        </w:tc>
        <w:tc>
          <w:tcPr>
            <w:tcW w:w="0" w:type="auto"/>
            <w:tcBorders>
              <w:top w:val="nil"/>
              <w:left w:val="nil"/>
              <w:bottom w:val="nil"/>
              <w:right w:val="nil"/>
            </w:tcBorders>
            <w:shd w:val="clear" w:color="auto" w:fill="auto"/>
            <w:noWrap/>
            <w:vAlign w:val="bottom"/>
            <w:hideMark/>
          </w:tcPr>
          <w:p w14:paraId="7B7CDE89" w14:textId="77777777" w:rsidR="00BE0539" w:rsidRPr="00DC2757" w:rsidRDefault="00BE0539" w:rsidP="00E750DA">
            <w:pPr>
              <w:spacing w:after="0" w:line="240" w:lineRule="auto"/>
              <w:jc w:val="center"/>
              <w:rPr>
                <w:ins w:id="4188" w:author="Commodore, Sarah" w:date="2023-03-30T13:25:00Z"/>
                <w:rFonts w:ascii="Calibri" w:eastAsia="Times New Roman" w:hAnsi="Calibri" w:cs="Calibri"/>
                <w:color w:val="000000"/>
                <w:sz w:val="20"/>
                <w:szCs w:val="20"/>
              </w:rPr>
            </w:pPr>
            <w:ins w:id="4189"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0722609" w14:textId="77777777" w:rsidR="00BE0539" w:rsidRPr="00DC2757" w:rsidRDefault="00BE0539" w:rsidP="00E750DA">
            <w:pPr>
              <w:spacing w:after="0" w:line="240" w:lineRule="auto"/>
              <w:jc w:val="center"/>
              <w:rPr>
                <w:ins w:id="4190" w:author="Commodore, Sarah" w:date="2023-03-30T13:25:00Z"/>
                <w:rFonts w:ascii="Calibri" w:eastAsia="Times New Roman" w:hAnsi="Calibri" w:cs="Calibri"/>
                <w:color w:val="000000"/>
                <w:sz w:val="20"/>
                <w:szCs w:val="20"/>
              </w:rPr>
            </w:pPr>
            <w:ins w:id="4191" w:author="Commodore, Sarah" w:date="2023-03-30T13:25:00Z">
              <w:r w:rsidRPr="00DC2757">
                <w:rPr>
                  <w:rFonts w:ascii="Calibri" w:eastAsia="Times New Roman" w:hAnsi="Calibri" w:cs="Calibri"/>
                  <w:color w:val="000000"/>
                  <w:sz w:val="20"/>
                  <w:szCs w:val="20"/>
                </w:rPr>
                <w:t>2.0E-10</w:t>
              </w:r>
            </w:ins>
          </w:p>
        </w:tc>
        <w:tc>
          <w:tcPr>
            <w:tcW w:w="0" w:type="auto"/>
            <w:tcBorders>
              <w:top w:val="nil"/>
              <w:left w:val="nil"/>
              <w:bottom w:val="nil"/>
              <w:right w:val="nil"/>
            </w:tcBorders>
            <w:shd w:val="clear" w:color="auto" w:fill="auto"/>
            <w:noWrap/>
            <w:vAlign w:val="bottom"/>
            <w:hideMark/>
          </w:tcPr>
          <w:p w14:paraId="3629C8EA" w14:textId="77777777" w:rsidR="00BE0539" w:rsidRPr="00DC2757" w:rsidRDefault="00BE0539" w:rsidP="00E750DA">
            <w:pPr>
              <w:spacing w:after="0" w:line="240" w:lineRule="auto"/>
              <w:jc w:val="center"/>
              <w:rPr>
                <w:ins w:id="4192" w:author="Commodore, Sarah" w:date="2023-03-30T13:25:00Z"/>
                <w:rFonts w:ascii="Calibri" w:eastAsia="Times New Roman" w:hAnsi="Calibri" w:cs="Calibri"/>
                <w:color w:val="000000"/>
                <w:sz w:val="20"/>
                <w:szCs w:val="20"/>
              </w:rPr>
            </w:pPr>
            <w:ins w:id="4193" w:author="Commodore, Sarah" w:date="2023-03-30T13:25:00Z">
              <w:r w:rsidRPr="00DC2757">
                <w:rPr>
                  <w:rFonts w:ascii="Calibri" w:eastAsia="Times New Roman" w:hAnsi="Calibri" w:cs="Calibri"/>
                  <w:color w:val="000000"/>
                  <w:sz w:val="20"/>
                  <w:szCs w:val="20"/>
                </w:rPr>
                <w:t>4.3E-09</w:t>
              </w:r>
            </w:ins>
          </w:p>
        </w:tc>
        <w:tc>
          <w:tcPr>
            <w:tcW w:w="0" w:type="auto"/>
            <w:tcBorders>
              <w:top w:val="nil"/>
              <w:left w:val="nil"/>
              <w:bottom w:val="nil"/>
              <w:right w:val="nil"/>
            </w:tcBorders>
            <w:shd w:val="clear" w:color="auto" w:fill="auto"/>
            <w:noWrap/>
            <w:vAlign w:val="bottom"/>
            <w:hideMark/>
          </w:tcPr>
          <w:p w14:paraId="7C0D81D6" w14:textId="77777777" w:rsidR="00BE0539" w:rsidRPr="00DC2757" w:rsidRDefault="00BE0539" w:rsidP="00E750DA">
            <w:pPr>
              <w:spacing w:after="0" w:line="240" w:lineRule="auto"/>
              <w:jc w:val="center"/>
              <w:rPr>
                <w:ins w:id="4194" w:author="Commodore, Sarah" w:date="2023-03-30T13:25:00Z"/>
                <w:rFonts w:ascii="Calibri" w:eastAsia="Times New Roman" w:hAnsi="Calibri" w:cs="Calibri"/>
                <w:color w:val="FF0000"/>
                <w:sz w:val="20"/>
                <w:szCs w:val="20"/>
              </w:rPr>
            </w:pPr>
            <w:ins w:id="4195" w:author="Commodore, Sarah" w:date="2023-03-30T13:25:00Z">
              <w:r w:rsidRPr="00DC2757">
                <w:rPr>
                  <w:rFonts w:ascii="Calibri" w:eastAsia="Times New Roman" w:hAnsi="Calibri" w:cs="Calibri"/>
                  <w:color w:val="FF0000"/>
                  <w:sz w:val="20"/>
                  <w:szCs w:val="20"/>
                </w:rPr>
                <w:t>*</w:t>
              </w:r>
            </w:ins>
          </w:p>
        </w:tc>
      </w:tr>
      <w:tr w:rsidR="00BE0539" w:rsidRPr="00DC2757" w14:paraId="7CEACC05" w14:textId="77777777" w:rsidTr="00E750DA">
        <w:trPr>
          <w:trHeight w:val="260"/>
          <w:ins w:id="4196" w:author="Commodore, Sarah" w:date="2023-03-30T13:25:00Z"/>
        </w:trPr>
        <w:tc>
          <w:tcPr>
            <w:tcW w:w="0" w:type="auto"/>
            <w:tcBorders>
              <w:top w:val="nil"/>
              <w:left w:val="nil"/>
              <w:bottom w:val="nil"/>
              <w:right w:val="nil"/>
            </w:tcBorders>
            <w:shd w:val="clear" w:color="auto" w:fill="auto"/>
            <w:noWrap/>
            <w:vAlign w:val="bottom"/>
            <w:hideMark/>
          </w:tcPr>
          <w:p w14:paraId="4815F549" w14:textId="77777777" w:rsidR="00BE0539" w:rsidRPr="00DC2757" w:rsidRDefault="00BE0539" w:rsidP="00E750DA">
            <w:pPr>
              <w:spacing w:after="0" w:line="240" w:lineRule="auto"/>
              <w:rPr>
                <w:ins w:id="4197" w:author="Commodore, Sarah" w:date="2023-03-30T13:25:00Z"/>
                <w:rFonts w:ascii="Calibri" w:eastAsia="Times New Roman" w:hAnsi="Calibri" w:cs="Calibri"/>
                <w:color w:val="000000"/>
                <w:sz w:val="20"/>
                <w:szCs w:val="20"/>
              </w:rPr>
            </w:pPr>
            <w:ins w:id="4198" w:author="Commodore, Sarah" w:date="2023-03-30T13:25:00Z">
              <w:r w:rsidRPr="00DC2757">
                <w:rPr>
                  <w:rFonts w:ascii="Calibri" w:eastAsia="Times New Roman" w:hAnsi="Calibri" w:cs="Calibri"/>
                  <w:color w:val="000000"/>
                  <w:sz w:val="20"/>
                  <w:szCs w:val="20"/>
                </w:rPr>
                <w:t>ENSG00000168589.15</w:t>
              </w:r>
            </w:ins>
          </w:p>
        </w:tc>
        <w:tc>
          <w:tcPr>
            <w:tcW w:w="0" w:type="auto"/>
            <w:tcBorders>
              <w:top w:val="nil"/>
              <w:left w:val="nil"/>
              <w:bottom w:val="nil"/>
              <w:right w:val="nil"/>
            </w:tcBorders>
            <w:shd w:val="clear" w:color="auto" w:fill="auto"/>
            <w:noWrap/>
            <w:vAlign w:val="bottom"/>
            <w:hideMark/>
          </w:tcPr>
          <w:p w14:paraId="0D6FCD16" w14:textId="77777777" w:rsidR="00BE0539" w:rsidRPr="00DC2757" w:rsidRDefault="00BE0539" w:rsidP="00E750DA">
            <w:pPr>
              <w:spacing w:after="0" w:line="240" w:lineRule="auto"/>
              <w:rPr>
                <w:ins w:id="4199" w:author="Commodore, Sarah" w:date="2023-03-30T13:25:00Z"/>
                <w:rFonts w:ascii="Calibri" w:eastAsia="Times New Roman" w:hAnsi="Calibri" w:cs="Calibri"/>
                <w:color w:val="000000"/>
                <w:sz w:val="20"/>
                <w:szCs w:val="20"/>
              </w:rPr>
            </w:pPr>
            <w:ins w:id="4200" w:author="Commodore, Sarah" w:date="2023-03-30T13:25:00Z">
              <w:r w:rsidRPr="00DC2757">
                <w:rPr>
                  <w:rFonts w:ascii="Calibri" w:eastAsia="Times New Roman" w:hAnsi="Calibri" w:cs="Calibri"/>
                  <w:color w:val="000000"/>
                  <w:sz w:val="20"/>
                  <w:szCs w:val="20"/>
                </w:rPr>
                <w:t>DYNLRB2</w:t>
              </w:r>
            </w:ins>
          </w:p>
        </w:tc>
        <w:tc>
          <w:tcPr>
            <w:tcW w:w="0" w:type="auto"/>
            <w:tcBorders>
              <w:top w:val="nil"/>
              <w:left w:val="nil"/>
              <w:bottom w:val="nil"/>
              <w:right w:val="nil"/>
            </w:tcBorders>
            <w:shd w:val="clear" w:color="auto" w:fill="auto"/>
            <w:noWrap/>
            <w:vAlign w:val="bottom"/>
            <w:hideMark/>
          </w:tcPr>
          <w:p w14:paraId="151B771F" w14:textId="77777777" w:rsidR="00BE0539" w:rsidRPr="00DC2757" w:rsidRDefault="00BE0539" w:rsidP="00E750DA">
            <w:pPr>
              <w:spacing w:after="0" w:line="240" w:lineRule="auto"/>
              <w:jc w:val="center"/>
              <w:rPr>
                <w:ins w:id="4201" w:author="Commodore, Sarah" w:date="2023-03-30T13:25:00Z"/>
                <w:rFonts w:ascii="Calibri" w:eastAsia="Times New Roman" w:hAnsi="Calibri" w:cs="Calibri"/>
                <w:color w:val="000000"/>
                <w:sz w:val="20"/>
                <w:szCs w:val="20"/>
              </w:rPr>
            </w:pPr>
            <w:ins w:id="4202"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9B5A798" w14:textId="77777777" w:rsidR="00BE0539" w:rsidRPr="00DC2757" w:rsidRDefault="00BE0539" w:rsidP="00E750DA">
            <w:pPr>
              <w:spacing w:after="0" w:line="240" w:lineRule="auto"/>
              <w:jc w:val="center"/>
              <w:rPr>
                <w:ins w:id="4203" w:author="Commodore, Sarah" w:date="2023-03-30T13:25:00Z"/>
                <w:rFonts w:ascii="Calibri" w:eastAsia="Times New Roman" w:hAnsi="Calibri" w:cs="Calibri"/>
                <w:color w:val="000000"/>
                <w:sz w:val="20"/>
                <w:szCs w:val="20"/>
              </w:rPr>
            </w:pPr>
            <w:ins w:id="4204" w:author="Commodore, Sarah" w:date="2023-03-30T13:25:00Z">
              <w:r w:rsidRPr="00DC2757">
                <w:rPr>
                  <w:rFonts w:ascii="Calibri" w:eastAsia="Times New Roman" w:hAnsi="Calibri" w:cs="Calibri"/>
                  <w:color w:val="000000"/>
                  <w:sz w:val="20"/>
                  <w:szCs w:val="20"/>
                </w:rPr>
                <w:t>1.0E-09</w:t>
              </w:r>
            </w:ins>
          </w:p>
        </w:tc>
        <w:tc>
          <w:tcPr>
            <w:tcW w:w="0" w:type="auto"/>
            <w:tcBorders>
              <w:top w:val="nil"/>
              <w:left w:val="nil"/>
              <w:bottom w:val="nil"/>
              <w:right w:val="nil"/>
            </w:tcBorders>
            <w:shd w:val="clear" w:color="auto" w:fill="auto"/>
            <w:noWrap/>
            <w:vAlign w:val="bottom"/>
            <w:hideMark/>
          </w:tcPr>
          <w:p w14:paraId="28EB4910" w14:textId="77777777" w:rsidR="00BE0539" w:rsidRPr="00DC2757" w:rsidRDefault="00BE0539" w:rsidP="00E750DA">
            <w:pPr>
              <w:spacing w:after="0" w:line="240" w:lineRule="auto"/>
              <w:jc w:val="center"/>
              <w:rPr>
                <w:ins w:id="4205" w:author="Commodore, Sarah" w:date="2023-03-30T13:25:00Z"/>
                <w:rFonts w:ascii="Calibri" w:eastAsia="Times New Roman" w:hAnsi="Calibri" w:cs="Calibri"/>
                <w:color w:val="000000"/>
                <w:sz w:val="20"/>
                <w:szCs w:val="20"/>
              </w:rPr>
            </w:pPr>
            <w:ins w:id="4206" w:author="Commodore, Sarah" w:date="2023-03-30T13:25:00Z">
              <w:r w:rsidRPr="00DC2757">
                <w:rPr>
                  <w:rFonts w:ascii="Calibri" w:eastAsia="Times New Roman" w:hAnsi="Calibri" w:cs="Calibri"/>
                  <w:color w:val="000000"/>
                  <w:sz w:val="20"/>
                  <w:szCs w:val="20"/>
                </w:rPr>
                <w:t>1.8E-08</w:t>
              </w:r>
            </w:ins>
          </w:p>
        </w:tc>
        <w:tc>
          <w:tcPr>
            <w:tcW w:w="0" w:type="auto"/>
            <w:tcBorders>
              <w:top w:val="nil"/>
              <w:left w:val="nil"/>
              <w:bottom w:val="nil"/>
              <w:right w:val="nil"/>
            </w:tcBorders>
            <w:shd w:val="clear" w:color="auto" w:fill="auto"/>
            <w:noWrap/>
            <w:vAlign w:val="bottom"/>
            <w:hideMark/>
          </w:tcPr>
          <w:p w14:paraId="655EB24B" w14:textId="77777777" w:rsidR="00BE0539" w:rsidRPr="00DC2757" w:rsidRDefault="00BE0539" w:rsidP="00E750DA">
            <w:pPr>
              <w:spacing w:after="0" w:line="240" w:lineRule="auto"/>
              <w:jc w:val="center"/>
              <w:rPr>
                <w:ins w:id="4207" w:author="Commodore, Sarah" w:date="2023-03-30T13:25:00Z"/>
                <w:rFonts w:ascii="Calibri" w:eastAsia="Times New Roman" w:hAnsi="Calibri" w:cs="Calibri"/>
                <w:color w:val="FF0000"/>
                <w:sz w:val="20"/>
                <w:szCs w:val="20"/>
              </w:rPr>
            </w:pPr>
            <w:ins w:id="4208" w:author="Commodore, Sarah" w:date="2023-03-30T13:25:00Z">
              <w:r w:rsidRPr="00DC2757">
                <w:rPr>
                  <w:rFonts w:ascii="Calibri" w:eastAsia="Times New Roman" w:hAnsi="Calibri" w:cs="Calibri"/>
                  <w:color w:val="FF0000"/>
                  <w:sz w:val="20"/>
                  <w:szCs w:val="20"/>
                </w:rPr>
                <w:t>*</w:t>
              </w:r>
            </w:ins>
          </w:p>
        </w:tc>
      </w:tr>
      <w:tr w:rsidR="00BE0539" w:rsidRPr="00DC2757" w14:paraId="6AB86CFB" w14:textId="77777777" w:rsidTr="00E750DA">
        <w:trPr>
          <w:trHeight w:val="260"/>
          <w:ins w:id="4209" w:author="Commodore, Sarah" w:date="2023-03-30T13:25:00Z"/>
        </w:trPr>
        <w:tc>
          <w:tcPr>
            <w:tcW w:w="0" w:type="auto"/>
            <w:tcBorders>
              <w:top w:val="nil"/>
              <w:left w:val="nil"/>
              <w:bottom w:val="nil"/>
              <w:right w:val="nil"/>
            </w:tcBorders>
            <w:shd w:val="clear" w:color="auto" w:fill="auto"/>
            <w:noWrap/>
            <w:vAlign w:val="bottom"/>
            <w:hideMark/>
          </w:tcPr>
          <w:p w14:paraId="56A1E7C8" w14:textId="77777777" w:rsidR="00BE0539" w:rsidRPr="00DC2757" w:rsidRDefault="00BE0539" w:rsidP="00E750DA">
            <w:pPr>
              <w:spacing w:after="0" w:line="240" w:lineRule="auto"/>
              <w:rPr>
                <w:ins w:id="4210" w:author="Commodore, Sarah" w:date="2023-03-30T13:25:00Z"/>
                <w:rFonts w:ascii="Calibri" w:eastAsia="Times New Roman" w:hAnsi="Calibri" w:cs="Calibri"/>
                <w:color w:val="000000"/>
                <w:sz w:val="20"/>
                <w:szCs w:val="20"/>
              </w:rPr>
            </w:pPr>
            <w:ins w:id="4211" w:author="Commodore, Sarah" w:date="2023-03-30T13:25:00Z">
              <w:r w:rsidRPr="00DC2757">
                <w:rPr>
                  <w:rFonts w:ascii="Calibri" w:eastAsia="Times New Roman" w:hAnsi="Calibri" w:cs="Calibri"/>
                  <w:color w:val="000000"/>
                  <w:sz w:val="20"/>
                  <w:szCs w:val="20"/>
                </w:rPr>
                <w:t>ENSG00000185250.16</w:t>
              </w:r>
            </w:ins>
          </w:p>
        </w:tc>
        <w:tc>
          <w:tcPr>
            <w:tcW w:w="0" w:type="auto"/>
            <w:tcBorders>
              <w:top w:val="nil"/>
              <w:left w:val="nil"/>
              <w:bottom w:val="nil"/>
              <w:right w:val="nil"/>
            </w:tcBorders>
            <w:shd w:val="clear" w:color="auto" w:fill="auto"/>
            <w:noWrap/>
            <w:vAlign w:val="bottom"/>
            <w:hideMark/>
          </w:tcPr>
          <w:p w14:paraId="1C45C930" w14:textId="77777777" w:rsidR="00BE0539" w:rsidRPr="00DC2757" w:rsidRDefault="00BE0539" w:rsidP="00E750DA">
            <w:pPr>
              <w:spacing w:after="0" w:line="240" w:lineRule="auto"/>
              <w:rPr>
                <w:ins w:id="4212" w:author="Commodore, Sarah" w:date="2023-03-30T13:25:00Z"/>
                <w:rFonts w:ascii="Calibri" w:eastAsia="Times New Roman" w:hAnsi="Calibri" w:cs="Calibri"/>
                <w:color w:val="000000"/>
                <w:sz w:val="20"/>
                <w:szCs w:val="20"/>
              </w:rPr>
            </w:pPr>
            <w:ins w:id="4213" w:author="Commodore, Sarah" w:date="2023-03-30T13:25:00Z">
              <w:r w:rsidRPr="00DC2757">
                <w:rPr>
                  <w:rFonts w:ascii="Calibri" w:eastAsia="Times New Roman" w:hAnsi="Calibri" w:cs="Calibri"/>
                  <w:color w:val="000000"/>
                  <w:sz w:val="20"/>
                  <w:szCs w:val="20"/>
                </w:rPr>
                <w:t>PPIL6</w:t>
              </w:r>
            </w:ins>
          </w:p>
        </w:tc>
        <w:tc>
          <w:tcPr>
            <w:tcW w:w="0" w:type="auto"/>
            <w:tcBorders>
              <w:top w:val="nil"/>
              <w:left w:val="nil"/>
              <w:bottom w:val="nil"/>
              <w:right w:val="nil"/>
            </w:tcBorders>
            <w:shd w:val="clear" w:color="auto" w:fill="auto"/>
            <w:noWrap/>
            <w:vAlign w:val="bottom"/>
            <w:hideMark/>
          </w:tcPr>
          <w:p w14:paraId="3C43EEA2" w14:textId="77777777" w:rsidR="00BE0539" w:rsidRPr="00DC2757" w:rsidRDefault="00BE0539" w:rsidP="00E750DA">
            <w:pPr>
              <w:spacing w:after="0" w:line="240" w:lineRule="auto"/>
              <w:jc w:val="center"/>
              <w:rPr>
                <w:ins w:id="4214" w:author="Commodore, Sarah" w:date="2023-03-30T13:25:00Z"/>
                <w:rFonts w:ascii="Calibri" w:eastAsia="Times New Roman" w:hAnsi="Calibri" w:cs="Calibri"/>
                <w:color w:val="000000"/>
                <w:sz w:val="20"/>
                <w:szCs w:val="20"/>
              </w:rPr>
            </w:pPr>
            <w:ins w:id="4215"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5269F89" w14:textId="77777777" w:rsidR="00BE0539" w:rsidRPr="00DC2757" w:rsidRDefault="00BE0539" w:rsidP="00E750DA">
            <w:pPr>
              <w:spacing w:after="0" w:line="240" w:lineRule="auto"/>
              <w:jc w:val="center"/>
              <w:rPr>
                <w:ins w:id="4216" w:author="Commodore, Sarah" w:date="2023-03-30T13:25:00Z"/>
                <w:rFonts w:ascii="Calibri" w:eastAsia="Times New Roman" w:hAnsi="Calibri" w:cs="Calibri"/>
                <w:color w:val="000000"/>
                <w:sz w:val="20"/>
                <w:szCs w:val="20"/>
              </w:rPr>
            </w:pPr>
            <w:ins w:id="4217" w:author="Commodore, Sarah" w:date="2023-03-30T13:25:00Z">
              <w:r w:rsidRPr="00DC2757">
                <w:rPr>
                  <w:rFonts w:ascii="Calibri" w:eastAsia="Times New Roman" w:hAnsi="Calibri" w:cs="Calibri"/>
                  <w:color w:val="000000"/>
                  <w:sz w:val="20"/>
                  <w:szCs w:val="20"/>
                </w:rPr>
                <w:t>9.4E-10</w:t>
              </w:r>
            </w:ins>
          </w:p>
        </w:tc>
        <w:tc>
          <w:tcPr>
            <w:tcW w:w="0" w:type="auto"/>
            <w:tcBorders>
              <w:top w:val="nil"/>
              <w:left w:val="nil"/>
              <w:bottom w:val="nil"/>
              <w:right w:val="nil"/>
            </w:tcBorders>
            <w:shd w:val="clear" w:color="auto" w:fill="auto"/>
            <w:noWrap/>
            <w:vAlign w:val="bottom"/>
            <w:hideMark/>
          </w:tcPr>
          <w:p w14:paraId="05C306B7" w14:textId="77777777" w:rsidR="00BE0539" w:rsidRPr="00DC2757" w:rsidRDefault="00BE0539" w:rsidP="00E750DA">
            <w:pPr>
              <w:spacing w:after="0" w:line="240" w:lineRule="auto"/>
              <w:jc w:val="center"/>
              <w:rPr>
                <w:ins w:id="4218" w:author="Commodore, Sarah" w:date="2023-03-30T13:25:00Z"/>
                <w:rFonts w:ascii="Calibri" w:eastAsia="Times New Roman" w:hAnsi="Calibri" w:cs="Calibri"/>
                <w:color w:val="000000"/>
                <w:sz w:val="20"/>
                <w:szCs w:val="20"/>
              </w:rPr>
            </w:pPr>
            <w:ins w:id="4219" w:author="Commodore, Sarah" w:date="2023-03-30T13:25:00Z">
              <w:r w:rsidRPr="00DC2757">
                <w:rPr>
                  <w:rFonts w:ascii="Calibri" w:eastAsia="Times New Roman" w:hAnsi="Calibri" w:cs="Calibri"/>
                  <w:color w:val="000000"/>
                  <w:sz w:val="20"/>
                  <w:szCs w:val="20"/>
                </w:rPr>
                <w:t>1.7E-08</w:t>
              </w:r>
            </w:ins>
          </w:p>
        </w:tc>
        <w:tc>
          <w:tcPr>
            <w:tcW w:w="0" w:type="auto"/>
            <w:tcBorders>
              <w:top w:val="nil"/>
              <w:left w:val="nil"/>
              <w:bottom w:val="nil"/>
              <w:right w:val="nil"/>
            </w:tcBorders>
            <w:shd w:val="clear" w:color="auto" w:fill="auto"/>
            <w:noWrap/>
            <w:vAlign w:val="bottom"/>
            <w:hideMark/>
          </w:tcPr>
          <w:p w14:paraId="25E559F2" w14:textId="77777777" w:rsidR="00BE0539" w:rsidRPr="00DC2757" w:rsidRDefault="00BE0539" w:rsidP="00E750DA">
            <w:pPr>
              <w:spacing w:after="0" w:line="240" w:lineRule="auto"/>
              <w:jc w:val="center"/>
              <w:rPr>
                <w:ins w:id="4220" w:author="Commodore, Sarah" w:date="2023-03-30T13:25:00Z"/>
                <w:rFonts w:ascii="Calibri" w:eastAsia="Times New Roman" w:hAnsi="Calibri" w:cs="Calibri"/>
                <w:color w:val="FF0000"/>
                <w:sz w:val="20"/>
                <w:szCs w:val="20"/>
              </w:rPr>
            </w:pPr>
            <w:ins w:id="4221" w:author="Commodore, Sarah" w:date="2023-03-30T13:25:00Z">
              <w:r w:rsidRPr="00DC2757">
                <w:rPr>
                  <w:rFonts w:ascii="Calibri" w:eastAsia="Times New Roman" w:hAnsi="Calibri" w:cs="Calibri"/>
                  <w:color w:val="FF0000"/>
                  <w:sz w:val="20"/>
                  <w:szCs w:val="20"/>
                </w:rPr>
                <w:t>*</w:t>
              </w:r>
            </w:ins>
          </w:p>
        </w:tc>
      </w:tr>
      <w:tr w:rsidR="00BE0539" w:rsidRPr="00DC2757" w14:paraId="3C442329" w14:textId="77777777" w:rsidTr="00E750DA">
        <w:trPr>
          <w:trHeight w:val="260"/>
          <w:ins w:id="4222" w:author="Commodore, Sarah" w:date="2023-03-30T13:25:00Z"/>
        </w:trPr>
        <w:tc>
          <w:tcPr>
            <w:tcW w:w="0" w:type="auto"/>
            <w:tcBorders>
              <w:top w:val="nil"/>
              <w:left w:val="nil"/>
              <w:bottom w:val="nil"/>
              <w:right w:val="nil"/>
            </w:tcBorders>
            <w:shd w:val="clear" w:color="auto" w:fill="auto"/>
            <w:noWrap/>
            <w:vAlign w:val="bottom"/>
            <w:hideMark/>
          </w:tcPr>
          <w:p w14:paraId="4039D1BE" w14:textId="77777777" w:rsidR="00BE0539" w:rsidRPr="00DC2757" w:rsidRDefault="00BE0539" w:rsidP="00E750DA">
            <w:pPr>
              <w:spacing w:after="0" w:line="240" w:lineRule="auto"/>
              <w:rPr>
                <w:ins w:id="4223" w:author="Commodore, Sarah" w:date="2023-03-30T13:25:00Z"/>
                <w:rFonts w:ascii="Calibri" w:eastAsia="Times New Roman" w:hAnsi="Calibri" w:cs="Calibri"/>
                <w:color w:val="000000"/>
                <w:sz w:val="20"/>
                <w:szCs w:val="20"/>
              </w:rPr>
            </w:pPr>
            <w:ins w:id="4224" w:author="Commodore, Sarah" w:date="2023-03-30T13:25:00Z">
              <w:r w:rsidRPr="00DC2757">
                <w:rPr>
                  <w:rFonts w:ascii="Calibri" w:eastAsia="Times New Roman" w:hAnsi="Calibri" w:cs="Calibri"/>
                  <w:color w:val="000000"/>
                  <w:sz w:val="20"/>
                  <w:szCs w:val="20"/>
                </w:rPr>
                <w:t>ENSG00000277639.2</w:t>
              </w:r>
            </w:ins>
          </w:p>
        </w:tc>
        <w:tc>
          <w:tcPr>
            <w:tcW w:w="0" w:type="auto"/>
            <w:tcBorders>
              <w:top w:val="nil"/>
              <w:left w:val="nil"/>
              <w:bottom w:val="nil"/>
              <w:right w:val="nil"/>
            </w:tcBorders>
            <w:shd w:val="clear" w:color="auto" w:fill="auto"/>
            <w:noWrap/>
            <w:vAlign w:val="bottom"/>
            <w:hideMark/>
          </w:tcPr>
          <w:p w14:paraId="053049D5" w14:textId="77777777" w:rsidR="00BE0539" w:rsidRPr="00DC2757" w:rsidRDefault="00BE0539" w:rsidP="00E750DA">
            <w:pPr>
              <w:spacing w:after="0" w:line="240" w:lineRule="auto"/>
              <w:rPr>
                <w:ins w:id="4225" w:author="Commodore, Sarah" w:date="2023-03-30T13:25:00Z"/>
                <w:rFonts w:ascii="Calibri" w:eastAsia="Times New Roman" w:hAnsi="Calibri" w:cs="Calibri"/>
                <w:color w:val="000000"/>
                <w:sz w:val="20"/>
                <w:szCs w:val="20"/>
              </w:rPr>
            </w:pPr>
            <w:ins w:id="4226" w:author="Commodore, Sarah" w:date="2023-03-30T13:25:00Z">
              <w:r w:rsidRPr="00DC2757">
                <w:rPr>
                  <w:rFonts w:ascii="Calibri" w:eastAsia="Times New Roman" w:hAnsi="Calibri" w:cs="Calibri"/>
                  <w:color w:val="000000"/>
                  <w:sz w:val="20"/>
                  <w:szCs w:val="20"/>
                </w:rPr>
                <w:t>AC007906.2</w:t>
              </w:r>
            </w:ins>
          </w:p>
        </w:tc>
        <w:tc>
          <w:tcPr>
            <w:tcW w:w="0" w:type="auto"/>
            <w:tcBorders>
              <w:top w:val="nil"/>
              <w:left w:val="nil"/>
              <w:bottom w:val="nil"/>
              <w:right w:val="nil"/>
            </w:tcBorders>
            <w:shd w:val="clear" w:color="auto" w:fill="auto"/>
            <w:noWrap/>
            <w:vAlign w:val="bottom"/>
            <w:hideMark/>
          </w:tcPr>
          <w:p w14:paraId="288D21C2" w14:textId="77777777" w:rsidR="00BE0539" w:rsidRPr="00DC2757" w:rsidRDefault="00BE0539" w:rsidP="00E750DA">
            <w:pPr>
              <w:spacing w:after="0" w:line="240" w:lineRule="auto"/>
              <w:jc w:val="center"/>
              <w:rPr>
                <w:ins w:id="4227" w:author="Commodore, Sarah" w:date="2023-03-30T13:25:00Z"/>
                <w:rFonts w:ascii="Calibri" w:eastAsia="Times New Roman" w:hAnsi="Calibri" w:cs="Calibri"/>
                <w:color w:val="000000"/>
                <w:sz w:val="20"/>
                <w:szCs w:val="20"/>
              </w:rPr>
            </w:pPr>
            <w:ins w:id="4228"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954DDDA" w14:textId="77777777" w:rsidR="00BE0539" w:rsidRPr="00DC2757" w:rsidRDefault="00BE0539" w:rsidP="00E750DA">
            <w:pPr>
              <w:spacing w:after="0" w:line="240" w:lineRule="auto"/>
              <w:jc w:val="center"/>
              <w:rPr>
                <w:ins w:id="4229" w:author="Commodore, Sarah" w:date="2023-03-30T13:25:00Z"/>
                <w:rFonts w:ascii="Calibri" w:eastAsia="Times New Roman" w:hAnsi="Calibri" w:cs="Calibri"/>
                <w:color w:val="000000"/>
                <w:sz w:val="20"/>
                <w:szCs w:val="20"/>
              </w:rPr>
            </w:pPr>
            <w:ins w:id="4230" w:author="Commodore, Sarah" w:date="2023-03-30T13:25:00Z">
              <w:r w:rsidRPr="00DC2757">
                <w:rPr>
                  <w:rFonts w:ascii="Calibri" w:eastAsia="Times New Roman" w:hAnsi="Calibri" w:cs="Calibri"/>
                  <w:color w:val="000000"/>
                  <w:sz w:val="20"/>
                  <w:szCs w:val="20"/>
                </w:rPr>
                <w:t>6.4E-16</w:t>
              </w:r>
            </w:ins>
          </w:p>
        </w:tc>
        <w:tc>
          <w:tcPr>
            <w:tcW w:w="0" w:type="auto"/>
            <w:tcBorders>
              <w:top w:val="nil"/>
              <w:left w:val="nil"/>
              <w:bottom w:val="nil"/>
              <w:right w:val="nil"/>
            </w:tcBorders>
            <w:shd w:val="clear" w:color="auto" w:fill="auto"/>
            <w:noWrap/>
            <w:vAlign w:val="bottom"/>
            <w:hideMark/>
          </w:tcPr>
          <w:p w14:paraId="57CFCDE2" w14:textId="77777777" w:rsidR="00BE0539" w:rsidRPr="00DC2757" w:rsidRDefault="00BE0539" w:rsidP="00E750DA">
            <w:pPr>
              <w:spacing w:after="0" w:line="240" w:lineRule="auto"/>
              <w:jc w:val="center"/>
              <w:rPr>
                <w:ins w:id="4231" w:author="Commodore, Sarah" w:date="2023-03-30T13:25:00Z"/>
                <w:rFonts w:ascii="Calibri" w:eastAsia="Times New Roman" w:hAnsi="Calibri" w:cs="Calibri"/>
                <w:color w:val="000000"/>
                <w:sz w:val="20"/>
                <w:szCs w:val="20"/>
              </w:rPr>
            </w:pPr>
            <w:ins w:id="4232" w:author="Commodore, Sarah" w:date="2023-03-30T13:25:00Z">
              <w:r w:rsidRPr="00DC2757">
                <w:rPr>
                  <w:rFonts w:ascii="Calibri" w:eastAsia="Times New Roman" w:hAnsi="Calibri" w:cs="Calibri"/>
                  <w:color w:val="000000"/>
                  <w:sz w:val="20"/>
                  <w:szCs w:val="20"/>
                </w:rPr>
                <w:t>6.3E-14</w:t>
              </w:r>
            </w:ins>
          </w:p>
        </w:tc>
        <w:tc>
          <w:tcPr>
            <w:tcW w:w="0" w:type="auto"/>
            <w:tcBorders>
              <w:top w:val="nil"/>
              <w:left w:val="nil"/>
              <w:bottom w:val="nil"/>
              <w:right w:val="nil"/>
            </w:tcBorders>
            <w:shd w:val="clear" w:color="auto" w:fill="auto"/>
            <w:noWrap/>
            <w:vAlign w:val="bottom"/>
            <w:hideMark/>
          </w:tcPr>
          <w:p w14:paraId="5A1A4133" w14:textId="77777777" w:rsidR="00BE0539" w:rsidRPr="00DC2757" w:rsidRDefault="00BE0539" w:rsidP="00E750DA">
            <w:pPr>
              <w:spacing w:after="0" w:line="240" w:lineRule="auto"/>
              <w:jc w:val="center"/>
              <w:rPr>
                <w:ins w:id="4233" w:author="Commodore, Sarah" w:date="2023-03-30T13:25:00Z"/>
                <w:rFonts w:ascii="Calibri" w:eastAsia="Times New Roman" w:hAnsi="Calibri" w:cs="Calibri"/>
                <w:color w:val="FF0000"/>
                <w:sz w:val="20"/>
                <w:szCs w:val="20"/>
              </w:rPr>
            </w:pPr>
            <w:ins w:id="4234" w:author="Commodore, Sarah" w:date="2023-03-30T13:25:00Z">
              <w:r w:rsidRPr="00DC2757">
                <w:rPr>
                  <w:rFonts w:ascii="Calibri" w:eastAsia="Times New Roman" w:hAnsi="Calibri" w:cs="Calibri"/>
                  <w:color w:val="FF0000"/>
                  <w:sz w:val="20"/>
                  <w:szCs w:val="20"/>
                </w:rPr>
                <w:t>*</w:t>
              </w:r>
            </w:ins>
          </w:p>
        </w:tc>
      </w:tr>
      <w:tr w:rsidR="00BE0539" w:rsidRPr="00DC2757" w14:paraId="0B56AE20" w14:textId="77777777" w:rsidTr="00E750DA">
        <w:trPr>
          <w:trHeight w:val="260"/>
          <w:ins w:id="4235" w:author="Commodore, Sarah" w:date="2023-03-30T13:25:00Z"/>
        </w:trPr>
        <w:tc>
          <w:tcPr>
            <w:tcW w:w="0" w:type="auto"/>
            <w:tcBorders>
              <w:top w:val="nil"/>
              <w:left w:val="nil"/>
              <w:bottom w:val="nil"/>
              <w:right w:val="nil"/>
            </w:tcBorders>
            <w:shd w:val="clear" w:color="auto" w:fill="auto"/>
            <w:noWrap/>
            <w:vAlign w:val="bottom"/>
            <w:hideMark/>
          </w:tcPr>
          <w:p w14:paraId="1D05A95F" w14:textId="77777777" w:rsidR="00BE0539" w:rsidRPr="00DC2757" w:rsidRDefault="00BE0539" w:rsidP="00E750DA">
            <w:pPr>
              <w:spacing w:after="0" w:line="240" w:lineRule="auto"/>
              <w:rPr>
                <w:ins w:id="4236" w:author="Commodore, Sarah" w:date="2023-03-30T13:25:00Z"/>
                <w:rFonts w:ascii="Calibri" w:eastAsia="Times New Roman" w:hAnsi="Calibri" w:cs="Calibri"/>
                <w:color w:val="000000"/>
                <w:sz w:val="20"/>
                <w:szCs w:val="20"/>
              </w:rPr>
            </w:pPr>
            <w:ins w:id="4237" w:author="Commodore, Sarah" w:date="2023-03-30T13:25:00Z">
              <w:r w:rsidRPr="00DC2757">
                <w:rPr>
                  <w:rFonts w:ascii="Calibri" w:eastAsia="Times New Roman" w:hAnsi="Calibri" w:cs="Calibri"/>
                  <w:color w:val="000000"/>
                  <w:sz w:val="20"/>
                  <w:szCs w:val="20"/>
                </w:rPr>
                <w:t>ENSG00000166111.10</w:t>
              </w:r>
            </w:ins>
          </w:p>
        </w:tc>
        <w:tc>
          <w:tcPr>
            <w:tcW w:w="0" w:type="auto"/>
            <w:tcBorders>
              <w:top w:val="nil"/>
              <w:left w:val="nil"/>
              <w:bottom w:val="nil"/>
              <w:right w:val="nil"/>
            </w:tcBorders>
            <w:shd w:val="clear" w:color="auto" w:fill="auto"/>
            <w:noWrap/>
            <w:vAlign w:val="bottom"/>
            <w:hideMark/>
          </w:tcPr>
          <w:p w14:paraId="7D3F744E" w14:textId="77777777" w:rsidR="00BE0539" w:rsidRPr="00DC2757" w:rsidRDefault="00BE0539" w:rsidP="00E750DA">
            <w:pPr>
              <w:spacing w:after="0" w:line="240" w:lineRule="auto"/>
              <w:rPr>
                <w:ins w:id="4238" w:author="Commodore, Sarah" w:date="2023-03-30T13:25:00Z"/>
                <w:rFonts w:ascii="Calibri" w:eastAsia="Times New Roman" w:hAnsi="Calibri" w:cs="Calibri"/>
                <w:color w:val="000000"/>
                <w:sz w:val="20"/>
                <w:szCs w:val="20"/>
              </w:rPr>
            </w:pPr>
            <w:ins w:id="4239" w:author="Commodore, Sarah" w:date="2023-03-30T13:25:00Z">
              <w:r w:rsidRPr="00DC2757">
                <w:rPr>
                  <w:rFonts w:ascii="Calibri" w:eastAsia="Times New Roman" w:hAnsi="Calibri" w:cs="Calibri"/>
                  <w:color w:val="000000"/>
                  <w:sz w:val="20"/>
                  <w:szCs w:val="20"/>
                </w:rPr>
                <w:t>SVOP</w:t>
              </w:r>
            </w:ins>
          </w:p>
        </w:tc>
        <w:tc>
          <w:tcPr>
            <w:tcW w:w="0" w:type="auto"/>
            <w:tcBorders>
              <w:top w:val="nil"/>
              <w:left w:val="nil"/>
              <w:bottom w:val="nil"/>
              <w:right w:val="nil"/>
            </w:tcBorders>
            <w:shd w:val="clear" w:color="auto" w:fill="auto"/>
            <w:noWrap/>
            <w:vAlign w:val="bottom"/>
            <w:hideMark/>
          </w:tcPr>
          <w:p w14:paraId="065DC987" w14:textId="77777777" w:rsidR="00BE0539" w:rsidRPr="00DC2757" w:rsidRDefault="00BE0539" w:rsidP="00E750DA">
            <w:pPr>
              <w:spacing w:after="0" w:line="240" w:lineRule="auto"/>
              <w:jc w:val="center"/>
              <w:rPr>
                <w:ins w:id="4240" w:author="Commodore, Sarah" w:date="2023-03-30T13:25:00Z"/>
                <w:rFonts w:ascii="Calibri" w:eastAsia="Times New Roman" w:hAnsi="Calibri" w:cs="Calibri"/>
                <w:color w:val="000000"/>
                <w:sz w:val="20"/>
                <w:szCs w:val="20"/>
              </w:rPr>
            </w:pPr>
            <w:ins w:id="4241"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708F6D1" w14:textId="77777777" w:rsidR="00BE0539" w:rsidRPr="00DC2757" w:rsidRDefault="00BE0539" w:rsidP="00E750DA">
            <w:pPr>
              <w:spacing w:after="0" w:line="240" w:lineRule="auto"/>
              <w:jc w:val="center"/>
              <w:rPr>
                <w:ins w:id="4242" w:author="Commodore, Sarah" w:date="2023-03-30T13:25:00Z"/>
                <w:rFonts w:ascii="Calibri" w:eastAsia="Times New Roman" w:hAnsi="Calibri" w:cs="Calibri"/>
                <w:color w:val="000000"/>
                <w:sz w:val="20"/>
                <w:szCs w:val="20"/>
              </w:rPr>
            </w:pPr>
            <w:ins w:id="4243" w:author="Commodore, Sarah" w:date="2023-03-30T13:25: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0DF1814D" w14:textId="77777777" w:rsidR="00BE0539" w:rsidRPr="00DC2757" w:rsidRDefault="00BE0539" w:rsidP="00E750DA">
            <w:pPr>
              <w:spacing w:after="0" w:line="240" w:lineRule="auto"/>
              <w:jc w:val="center"/>
              <w:rPr>
                <w:ins w:id="4244" w:author="Commodore, Sarah" w:date="2023-03-30T13:25:00Z"/>
                <w:rFonts w:ascii="Calibri" w:eastAsia="Times New Roman" w:hAnsi="Calibri" w:cs="Calibri"/>
                <w:color w:val="000000"/>
                <w:sz w:val="20"/>
                <w:szCs w:val="20"/>
              </w:rPr>
            </w:pPr>
            <w:ins w:id="4245" w:author="Commodore, Sarah" w:date="2023-03-30T13:25:00Z">
              <w:r w:rsidRPr="00DC2757">
                <w:rPr>
                  <w:rFonts w:ascii="Calibri" w:eastAsia="Times New Roman" w:hAnsi="Calibri" w:cs="Calibri"/>
                  <w:color w:val="000000"/>
                  <w:sz w:val="20"/>
                  <w:szCs w:val="20"/>
                </w:rPr>
                <w:t>9.7E-04</w:t>
              </w:r>
            </w:ins>
          </w:p>
        </w:tc>
        <w:tc>
          <w:tcPr>
            <w:tcW w:w="0" w:type="auto"/>
            <w:tcBorders>
              <w:top w:val="nil"/>
              <w:left w:val="nil"/>
              <w:bottom w:val="nil"/>
              <w:right w:val="nil"/>
            </w:tcBorders>
            <w:shd w:val="clear" w:color="auto" w:fill="auto"/>
            <w:noWrap/>
            <w:vAlign w:val="bottom"/>
            <w:hideMark/>
          </w:tcPr>
          <w:p w14:paraId="04FA247E" w14:textId="77777777" w:rsidR="00BE0539" w:rsidRPr="00DC2757" w:rsidRDefault="00BE0539" w:rsidP="00E750DA">
            <w:pPr>
              <w:spacing w:after="0" w:line="240" w:lineRule="auto"/>
              <w:jc w:val="center"/>
              <w:rPr>
                <w:ins w:id="4246" w:author="Commodore, Sarah" w:date="2023-03-30T13:25:00Z"/>
                <w:rFonts w:ascii="Calibri" w:eastAsia="Times New Roman" w:hAnsi="Calibri" w:cs="Calibri"/>
                <w:color w:val="FF0000"/>
                <w:sz w:val="20"/>
                <w:szCs w:val="20"/>
              </w:rPr>
            </w:pPr>
            <w:ins w:id="4247" w:author="Commodore, Sarah" w:date="2023-03-30T13:25:00Z">
              <w:r w:rsidRPr="00DC2757">
                <w:rPr>
                  <w:rFonts w:ascii="Calibri" w:eastAsia="Times New Roman" w:hAnsi="Calibri" w:cs="Calibri"/>
                  <w:color w:val="FF0000"/>
                  <w:sz w:val="20"/>
                  <w:szCs w:val="20"/>
                </w:rPr>
                <w:t>*</w:t>
              </w:r>
            </w:ins>
          </w:p>
        </w:tc>
      </w:tr>
      <w:tr w:rsidR="00BE0539" w:rsidRPr="00DC2757" w14:paraId="7541B7A8" w14:textId="77777777" w:rsidTr="00E750DA">
        <w:trPr>
          <w:trHeight w:val="260"/>
          <w:ins w:id="4248" w:author="Commodore, Sarah" w:date="2023-03-30T13:25:00Z"/>
        </w:trPr>
        <w:tc>
          <w:tcPr>
            <w:tcW w:w="0" w:type="auto"/>
            <w:tcBorders>
              <w:top w:val="nil"/>
              <w:left w:val="nil"/>
              <w:bottom w:val="nil"/>
              <w:right w:val="nil"/>
            </w:tcBorders>
            <w:shd w:val="clear" w:color="auto" w:fill="auto"/>
            <w:noWrap/>
            <w:vAlign w:val="bottom"/>
            <w:hideMark/>
          </w:tcPr>
          <w:p w14:paraId="1762A585" w14:textId="77777777" w:rsidR="00BE0539" w:rsidRPr="00DC2757" w:rsidRDefault="00BE0539" w:rsidP="00E750DA">
            <w:pPr>
              <w:spacing w:after="0" w:line="240" w:lineRule="auto"/>
              <w:rPr>
                <w:ins w:id="4249" w:author="Commodore, Sarah" w:date="2023-03-30T13:25:00Z"/>
                <w:rFonts w:ascii="Calibri" w:eastAsia="Times New Roman" w:hAnsi="Calibri" w:cs="Calibri"/>
                <w:color w:val="000000"/>
                <w:sz w:val="20"/>
                <w:szCs w:val="20"/>
              </w:rPr>
            </w:pPr>
            <w:ins w:id="4250" w:author="Commodore, Sarah" w:date="2023-03-30T13:25:00Z">
              <w:r w:rsidRPr="00DC2757">
                <w:rPr>
                  <w:rFonts w:ascii="Calibri" w:eastAsia="Times New Roman" w:hAnsi="Calibri" w:cs="Calibri"/>
                  <w:color w:val="000000"/>
                  <w:sz w:val="20"/>
                  <w:szCs w:val="20"/>
                </w:rPr>
                <w:t>ENSG00000163075.13</w:t>
              </w:r>
            </w:ins>
          </w:p>
        </w:tc>
        <w:tc>
          <w:tcPr>
            <w:tcW w:w="0" w:type="auto"/>
            <w:tcBorders>
              <w:top w:val="nil"/>
              <w:left w:val="nil"/>
              <w:bottom w:val="nil"/>
              <w:right w:val="nil"/>
            </w:tcBorders>
            <w:shd w:val="clear" w:color="auto" w:fill="auto"/>
            <w:noWrap/>
            <w:vAlign w:val="bottom"/>
            <w:hideMark/>
          </w:tcPr>
          <w:p w14:paraId="3E749304" w14:textId="77777777" w:rsidR="00BE0539" w:rsidRPr="00DC2757" w:rsidRDefault="00BE0539" w:rsidP="00E750DA">
            <w:pPr>
              <w:spacing w:after="0" w:line="240" w:lineRule="auto"/>
              <w:rPr>
                <w:ins w:id="4251" w:author="Commodore, Sarah" w:date="2023-03-30T13:25:00Z"/>
                <w:rFonts w:ascii="Calibri" w:eastAsia="Times New Roman" w:hAnsi="Calibri" w:cs="Calibri"/>
                <w:color w:val="000000"/>
                <w:sz w:val="20"/>
                <w:szCs w:val="20"/>
              </w:rPr>
            </w:pPr>
            <w:ins w:id="4252" w:author="Commodore, Sarah" w:date="2023-03-30T13:25:00Z">
              <w:r w:rsidRPr="00DC2757">
                <w:rPr>
                  <w:rFonts w:ascii="Calibri" w:eastAsia="Times New Roman" w:hAnsi="Calibri" w:cs="Calibri"/>
                  <w:color w:val="000000"/>
                  <w:sz w:val="20"/>
                  <w:szCs w:val="20"/>
                </w:rPr>
                <w:t>CFAP221</w:t>
              </w:r>
            </w:ins>
          </w:p>
        </w:tc>
        <w:tc>
          <w:tcPr>
            <w:tcW w:w="0" w:type="auto"/>
            <w:tcBorders>
              <w:top w:val="nil"/>
              <w:left w:val="nil"/>
              <w:bottom w:val="nil"/>
              <w:right w:val="nil"/>
            </w:tcBorders>
            <w:shd w:val="clear" w:color="auto" w:fill="auto"/>
            <w:noWrap/>
            <w:vAlign w:val="bottom"/>
            <w:hideMark/>
          </w:tcPr>
          <w:p w14:paraId="1938E708" w14:textId="77777777" w:rsidR="00BE0539" w:rsidRPr="00DC2757" w:rsidRDefault="00BE0539" w:rsidP="00E750DA">
            <w:pPr>
              <w:spacing w:after="0" w:line="240" w:lineRule="auto"/>
              <w:jc w:val="center"/>
              <w:rPr>
                <w:ins w:id="4253" w:author="Commodore, Sarah" w:date="2023-03-30T13:25:00Z"/>
                <w:rFonts w:ascii="Calibri" w:eastAsia="Times New Roman" w:hAnsi="Calibri" w:cs="Calibri"/>
                <w:color w:val="000000"/>
                <w:sz w:val="20"/>
                <w:szCs w:val="20"/>
              </w:rPr>
            </w:pPr>
            <w:ins w:id="4254"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703EAEF" w14:textId="77777777" w:rsidR="00BE0539" w:rsidRPr="00DC2757" w:rsidRDefault="00BE0539" w:rsidP="00E750DA">
            <w:pPr>
              <w:spacing w:after="0" w:line="240" w:lineRule="auto"/>
              <w:jc w:val="center"/>
              <w:rPr>
                <w:ins w:id="4255" w:author="Commodore, Sarah" w:date="2023-03-30T13:25:00Z"/>
                <w:rFonts w:ascii="Calibri" w:eastAsia="Times New Roman" w:hAnsi="Calibri" w:cs="Calibri"/>
                <w:color w:val="000000"/>
                <w:sz w:val="20"/>
                <w:szCs w:val="20"/>
              </w:rPr>
            </w:pPr>
            <w:ins w:id="4256" w:author="Commodore, Sarah" w:date="2023-03-30T13:25:00Z">
              <w:r w:rsidRPr="00DC2757">
                <w:rPr>
                  <w:rFonts w:ascii="Calibri" w:eastAsia="Times New Roman" w:hAnsi="Calibri" w:cs="Calibri"/>
                  <w:color w:val="000000"/>
                  <w:sz w:val="20"/>
                  <w:szCs w:val="20"/>
                </w:rPr>
                <w:t>1.4E-08</w:t>
              </w:r>
            </w:ins>
          </w:p>
        </w:tc>
        <w:tc>
          <w:tcPr>
            <w:tcW w:w="0" w:type="auto"/>
            <w:tcBorders>
              <w:top w:val="nil"/>
              <w:left w:val="nil"/>
              <w:bottom w:val="nil"/>
              <w:right w:val="nil"/>
            </w:tcBorders>
            <w:shd w:val="clear" w:color="auto" w:fill="auto"/>
            <w:noWrap/>
            <w:vAlign w:val="bottom"/>
            <w:hideMark/>
          </w:tcPr>
          <w:p w14:paraId="2C58A22D" w14:textId="77777777" w:rsidR="00BE0539" w:rsidRPr="00DC2757" w:rsidRDefault="00BE0539" w:rsidP="00E750DA">
            <w:pPr>
              <w:spacing w:after="0" w:line="240" w:lineRule="auto"/>
              <w:jc w:val="center"/>
              <w:rPr>
                <w:ins w:id="4257" w:author="Commodore, Sarah" w:date="2023-03-30T13:25:00Z"/>
                <w:rFonts w:ascii="Calibri" w:eastAsia="Times New Roman" w:hAnsi="Calibri" w:cs="Calibri"/>
                <w:color w:val="000000"/>
                <w:sz w:val="20"/>
                <w:szCs w:val="20"/>
              </w:rPr>
            </w:pPr>
            <w:ins w:id="4258" w:author="Commodore, Sarah" w:date="2023-03-30T13:25:00Z">
              <w:r w:rsidRPr="00DC2757">
                <w:rPr>
                  <w:rFonts w:ascii="Calibri" w:eastAsia="Times New Roman" w:hAnsi="Calibri" w:cs="Calibri"/>
                  <w:color w:val="000000"/>
                  <w:sz w:val="20"/>
                  <w:szCs w:val="20"/>
                </w:rPr>
                <w:t>1.9E-07</w:t>
              </w:r>
            </w:ins>
          </w:p>
        </w:tc>
        <w:tc>
          <w:tcPr>
            <w:tcW w:w="0" w:type="auto"/>
            <w:tcBorders>
              <w:top w:val="nil"/>
              <w:left w:val="nil"/>
              <w:bottom w:val="nil"/>
              <w:right w:val="nil"/>
            </w:tcBorders>
            <w:shd w:val="clear" w:color="auto" w:fill="auto"/>
            <w:noWrap/>
            <w:vAlign w:val="bottom"/>
            <w:hideMark/>
          </w:tcPr>
          <w:p w14:paraId="5F525989" w14:textId="77777777" w:rsidR="00BE0539" w:rsidRPr="00DC2757" w:rsidRDefault="00BE0539" w:rsidP="00E750DA">
            <w:pPr>
              <w:spacing w:after="0" w:line="240" w:lineRule="auto"/>
              <w:jc w:val="center"/>
              <w:rPr>
                <w:ins w:id="4259" w:author="Commodore, Sarah" w:date="2023-03-30T13:25:00Z"/>
                <w:rFonts w:ascii="Calibri" w:eastAsia="Times New Roman" w:hAnsi="Calibri" w:cs="Calibri"/>
                <w:color w:val="FF0000"/>
                <w:sz w:val="20"/>
                <w:szCs w:val="20"/>
              </w:rPr>
            </w:pPr>
            <w:ins w:id="4260" w:author="Commodore, Sarah" w:date="2023-03-30T13:25:00Z">
              <w:r w:rsidRPr="00DC2757">
                <w:rPr>
                  <w:rFonts w:ascii="Calibri" w:eastAsia="Times New Roman" w:hAnsi="Calibri" w:cs="Calibri"/>
                  <w:color w:val="FF0000"/>
                  <w:sz w:val="20"/>
                  <w:szCs w:val="20"/>
                </w:rPr>
                <w:t>*</w:t>
              </w:r>
            </w:ins>
          </w:p>
        </w:tc>
      </w:tr>
      <w:tr w:rsidR="00BE0539" w:rsidRPr="00DC2757" w14:paraId="07B76C48" w14:textId="77777777" w:rsidTr="00E750DA">
        <w:trPr>
          <w:trHeight w:val="260"/>
          <w:ins w:id="4261" w:author="Commodore, Sarah" w:date="2023-03-30T13:25:00Z"/>
        </w:trPr>
        <w:tc>
          <w:tcPr>
            <w:tcW w:w="0" w:type="auto"/>
            <w:tcBorders>
              <w:top w:val="nil"/>
              <w:left w:val="nil"/>
              <w:bottom w:val="nil"/>
              <w:right w:val="nil"/>
            </w:tcBorders>
            <w:shd w:val="clear" w:color="auto" w:fill="auto"/>
            <w:noWrap/>
            <w:vAlign w:val="bottom"/>
            <w:hideMark/>
          </w:tcPr>
          <w:p w14:paraId="752F8E88" w14:textId="77777777" w:rsidR="00BE0539" w:rsidRPr="00DC2757" w:rsidRDefault="00BE0539" w:rsidP="00E750DA">
            <w:pPr>
              <w:spacing w:after="0" w:line="240" w:lineRule="auto"/>
              <w:rPr>
                <w:ins w:id="4262" w:author="Commodore, Sarah" w:date="2023-03-30T13:25:00Z"/>
                <w:rFonts w:ascii="Calibri" w:eastAsia="Times New Roman" w:hAnsi="Calibri" w:cs="Calibri"/>
                <w:color w:val="000000"/>
                <w:sz w:val="20"/>
                <w:szCs w:val="20"/>
              </w:rPr>
            </w:pPr>
            <w:ins w:id="4263" w:author="Commodore, Sarah" w:date="2023-03-30T13:25:00Z">
              <w:r w:rsidRPr="00DC2757">
                <w:rPr>
                  <w:rFonts w:ascii="Calibri" w:eastAsia="Times New Roman" w:hAnsi="Calibri" w:cs="Calibri"/>
                  <w:color w:val="000000"/>
                  <w:sz w:val="20"/>
                  <w:szCs w:val="20"/>
                </w:rPr>
                <w:t>ENSG00000287435.1</w:t>
              </w:r>
            </w:ins>
          </w:p>
        </w:tc>
        <w:tc>
          <w:tcPr>
            <w:tcW w:w="0" w:type="auto"/>
            <w:tcBorders>
              <w:top w:val="nil"/>
              <w:left w:val="nil"/>
              <w:bottom w:val="nil"/>
              <w:right w:val="nil"/>
            </w:tcBorders>
            <w:shd w:val="clear" w:color="auto" w:fill="auto"/>
            <w:noWrap/>
            <w:vAlign w:val="bottom"/>
            <w:hideMark/>
          </w:tcPr>
          <w:p w14:paraId="3C7BE3D4" w14:textId="77777777" w:rsidR="00BE0539" w:rsidRPr="00DC2757" w:rsidRDefault="00BE0539" w:rsidP="00E750DA">
            <w:pPr>
              <w:spacing w:after="0" w:line="240" w:lineRule="auto"/>
              <w:rPr>
                <w:ins w:id="4264" w:author="Commodore, Sarah" w:date="2023-03-30T13:25:00Z"/>
                <w:rFonts w:ascii="Calibri" w:eastAsia="Times New Roman" w:hAnsi="Calibri" w:cs="Calibri"/>
                <w:color w:val="000000"/>
                <w:sz w:val="20"/>
                <w:szCs w:val="20"/>
              </w:rPr>
            </w:pPr>
            <w:ins w:id="4265" w:author="Commodore, Sarah" w:date="2023-03-30T13:25:00Z">
              <w:r w:rsidRPr="00DC2757">
                <w:rPr>
                  <w:rFonts w:ascii="Calibri" w:eastAsia="Times New Roman" w:hAnsi="Calibri" w:cs="Calibri"/>
                  <w:color w:val="000000"/>
                  <w:sz w:val="20"/>
                  <w:szCs w:val="20"/>
                </w:rPr>
                <w:t>AC069404.1</w:t>
              </w:r>
            </w:ins>
          </w:p>
        </w:tc>
        <w:tc>
          <w:tcPr>
            <w:tcW w:w="0" w:type="auto"/>
            <w:tcBorders>
              <w:top w:val="nil"/>
              <w:left w:val="nil"/>
              <w:bottom w:val="nil"/>
              <w:right w:val="nil"/>
            </w:tcBorders>
            <w:shd w:val="clear" w:color="auto" w:fill="auto"/>
            <w:noWrap/>
            <w:vAlign w:val="bottom"/>
            <w:hideMark/>
          </w:tcPr>
          <w:p w14:paraId="77E00F8F" w14:textId="77777777" w:rsidR="00BE0539" w:rsidRPr="00DC2757" w:rsidRDefault="00BE0539" w:rsidP="00E750DA">
            <w:pPr>
              <w:spacing w:after="0" w:line="240" w:lineRule="auto"/>
              <w:jc w:val="center"/>
              <w:rPr>
                <w:ins w:id="4266" w:author="Commodore, Sarah" w:date="2023-03-30T13:25:00Z"/>
                <w:rFonts w:ascii="Calibri" w:eastAsia="Times New Roman" w:hAnsi="Calibri" w:cs="Calibri"/>
                <w:color w:val="000000"/>
                <w:sz w:val="20"/>
                <w:szCs w:val="20"/>
              </w:rPr>
            </w:pPr>
            <w:ins w:id="4267"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9C1CF17" w14:textId="77777777" w:rsidR="00BE0539" w:rsidRPr="00DC2757" w:rsidRDefault="00BE0539" w:rsidP="00E750DA">
            <w:pPr>
              <w:spacing w:after="0" w:line="240" w:lineRule="auto"/>
              <w:jc w:val="center"/>
              <w:rPr>
                <w:ins w:id="4268" w:author="Commodore, Sarah" w:date="2023-03-30T13:25:00Z"/>
                <w:rFonts w:ascii="Calibri" w:eastAsia="Times New Roman" w:hAnsi="Calibri" w:cs="Calibri"/>
                <w:color w:val="000000"/>
                <w:sz w:val="20"/>
                <w:szCs w:val="20"/>
              </w:rPr>
            </w:pPr>
            <w:ins w:id="4269" w:author="Commodore, Sarah" w:date="2023-03-30T13:25:00Z">
              <w:r w:rsidRPr="00DC2757">
                <w:rPr>
                  <w:rFonts w:ascii="Calibri" w:eastAsia="Times New Roman" w:hAnsi="Calibri" w:cs="Calibri"/>
                  <w:color w:val="000000"/>
                  <w:sz w:val="20"/>
                  <w:szCs w:val="20"/>
                </w:rPr>
                <w:t>7.5E-05</w:t>
              </w:r>
            </w:ins>
          </w:p>
        </w:tc>
        <w:tc>
          <w:tcPr>
            <w:tcW w:w="0" w:type="auto"/>
            <w:tcBorders>
              <w:top w:val="nil"/>
              <w:left w:val="nil"/>
              <w:bottom w:val="nil"/>
              <w:right w:val="nil"/>
            </w:tcBorders>
            <w:shd w:val="clear" w:color="auto" w:fill="auto"/>
            <w:noWrap/>
            <w:vAlign w:val="bottom"/>
            <w:hideMark/>
          </w:tcPr>
          <w:p w14:paraId="4B32A628" w14:textId="77777777" w:rsidR="00BE0539" w:rsidRPr="00DC2757" w:rsidRDefault="00BE0539" w:rsidP="00E750DA">
            <w:pPr>
              <w:spacing w:after="0" w:line="240" w:lineRule="auto"/>
              <w:jc w:val="center"/>
              <w:rPr>
                <w:ins w:id="4270" w:author="Commodore, Sarah" w:date="2023-03-30T13:25:00Z"/>
                <w:rFonts w:ascii="Calibri" w:eastAsia="Times New Roman" w:hAnsi="Calibri" w:cs="Calibri"/>
                <w:color w:val="000000"/>
                <w:sz w:val="20"/>
                <w:szCs w:val="20"/>
              </w:rPr>
            </w:pPr>
            <w:ins w:id="4271" w:author="Commodore, Sarah" w:date="2023-03-30T13:25:00Z">
              <w:r w:rsidRPr="00DC2757">
                <w:rPr>
                  <w:rFonts w:ascii="Calibri" w:eastAsia="Times New Roman" w:hAnsi="Calibri" w:cs="Calibri"/>
                  <w:color w:val="000000"/>
                  <w:sz w:val="20"/>
                  <w:szCs w:val="20"/>
                </w:rPr>
                <w:t>3.9E-04</w:t>
              </w:r>
            </w:ins>
          </w:p>
        </w:tc>
        <w:tc>
          <w:tcPr>
            <w:tcW w:w="0" w:type="auto"/>
            <w:tcBorders>
              <w:top w:val="nil"/>
              <w:left w:val="nil"/>
              <w:bottom w:val="nil"/>
              <w:right w:val="nil"/>
            </w:tcBorders>
            <w:shd w:val="clear" w:color="auto" w:fill="auto"/>
            <w:noWrap/>
            <w:vAlign w:val="bottom"/>
            <w:hideMark/>
          </w:tcPr>
          <w:p w14:paraId="711D2F95" w14:textId="77777777" w:rsidR="00BE0539" w:rsidRPr="00DC2757" w:rsidRDefault="00BE0539" w:rsidP="00E750DA">
            <w:pPr>
              <w:spacing w:after="0" w:line="240" w:lineRule="auto"/>
              <w:jc w:val="center"/>
              <w:rPr>
                <w:ins w:id="4272" w:author="Commodore, Sarah" w:date="2023-03-30T13:25:00Z"/>
                <w:rFonts w:ascii="Calibri" w:eastAsia="Times New Roman" w:hAnsi="Calibri" w:cs="Calibri"/>
                <w:color w:val="FF0000"/>
                <w:sz w:val="20"/>
                <w:szCs w:val="20"/>
              </w:rPr>
            </w:pPr>
            <w:ins w:id="4273" w:author="Commodore, Sarah" w:date="2023-03-30T13:25:00Z">
              <w:r w:rsidRPr="00DC2757">
                <w:rPr>
                  <w:rFonts w:ascii="Calibri" w:eastAsia="Times New Roman" w:hAnsi="Calibri" w:cs="Calibri"/>
                  <w:color w:val="FF0000"/>
                  <w:sz w:val="20"/>
                  <w:szCs w:val="20"/>
                </w:rPr>
                <w:t>*</w:t>
              </w:r>
            </w:ins>
          </w:p>
        </w:tc>
      </w:tr>
      <w:tr w:rsidR="00BE0539" w:rsidRPr="00DC2757" w14:paraId="34D04767" w14:textId="77777777" w:rsidTr="00E750DA">
        <w:trPr>
          <w:trHeight w:val="260"/>
          <w:ins w:id="4274" w:author="Commodore, Sarah" w:date="2023-03-30T13:25:00Z"/>
        </w:trPr>
        <w:tc>
          <w:tcPr>
            <w:tcW w:w="0" w:type="auto"/>
            <w:tcBorders>
              <w:top w:val="nil"/>
              <w:left w:val="nil"/>
              <w:bottom w:val="nil"/>
              <w:right w:val="nil"/>
            </w:tcBorders>
            <w:shd w:val="clear" w:color="auto" w:fill="auto"/>
            <w:noWrap/>
            <w:vAlign w:val="bottom"/>
            <w:hideMark/>
          </w:tcPr>
          <w:p w14:paraId="22C1B118" w14:textId="77777777" w:rsidR="00BE0539" w:rsidRPr="00DC2757" w:rsidRDefault="00BE0539" w:rsidP="00E750DA">
            <w:pPr>
              <w:spacing w:after="0" w:line="240" w:lineRule="auto"/>
              <w:rPr>
                <w:ins w:id="4275" w:author="Commodore, Sarah" w:date="2023-03-30T13:25:00Z"/>
                <w:rFonts w:ascii="Calibri" w:eastAsia="Times New Roman" w:hAnsi="Calibri" w:cs="Calibri"/>
                <w:color w:val="000000"/>
                <w:sz w:val="20"/>
                <w:szCs w:val="20"/>
              </w:rPr>
            </w:pPr>
            <w:ins w:id="4276" w:author="Commodore, Sarah" w:date="2023-03-30T13:25:00Z">
              <w:r w:rsidRPr="00DC2757">
                <w:rPr>
                  <w:rFonts w:ascii="Calibri" w:eastAsia="Times New Roman" w:hAnsi="Calibri" w:cs="Calibri"/>
                  <w:color w:val="000000"/>
                  <w:sz w:val="20"/>
                  <w:szCs w:val="20"/>
                </w:rPr>
                <w:t>ENSG00000140067.6</w:t>
              </w:r>
            </w:ins>
          </w:p>
        </w:tc>
        <w:tc>
          <w:tcPr>
            <w:tcW w:w="0" w:type="auto"/>
            <w:tcBorders>
              <w:top w:val="nil"/>
              <w:left w:val="nil"/>
              <w:bottom w:val="nil"/>
              <w:right w:val="nil"/>
            </w:tcBorders>
            <w:shd w:val="clear" w:color="auto" w:fill="auto"/>
            <w:noWrap/>
            <w:vAlign w:val="bottom"/>
            <w:hideMark/>
          </w:tcPr>
          <w:p w14:paraId="7BB39C43" w14:textId="77777777" w:rsidR="00BE0539" w:rsidRPr="00DC2757" w:rsidRDefault="00BE0539" w:rsidP="00E750DA">
            <w:pPr>
              <w:spacing w:after="0" w:line="240" w:lineRule="auto"/>
              <w:rPr>
                <w:ins w:id="4277" w:author="Commodore, Sarah" w:date="2023-03-30T13:25:00Z"/>
                <w:rFonts w:ascii="Calibri" w:eastAsia="Times New Roman" w:hAnsi="Calibri" w:cs="Calibri"/>
                <w:color w:val="000000"/>
                <w:sz w:val="20"/>
                <w:szCs w:val="20"/>
              </w:rPr>
            </w:pPr>
            <w:ins w:id="4278" w:author="Commodore, Sarah" w:date="2023-03-30T13:25:00Z">
              <w:r w:rsidRPr="00DC2757">
                <w:rPr>
                  <w:rFonts w:ascii="Calibri" w:eastAsia="Times New Roman" w:hAnsi="Calibri" w:cs="Calibri"/>
                  <w:color w:val="000000"/>
                  <w:sz w:val="20"/>
                  <w:szCs w:val="20"/>
                </w:rPr>
                <w:t>FAM181A</w:t>
              </w:r>
            </w:ins>
          </w:p>
        </w:tc>
        <w:tc>
          <w:tcPr>
            <w:tcW w:w="0" w:type="auto"/>
            <w:tcBorders>
              <w:top w:val="nil"/>
              <w:left w:val="nil"/>
              <w:bottom w:val="nil"/>
              <w:right w:val="nil"/>
            </w:tcBorders>
            <w:shd w:val="clear" w:color="auto" w:fill="auto"/>
            <w:noWrap/>
            <w:vAlign w:val="bottom"/>
            <w:hideMark/>
          </w:tcPr>
          <w:p w14:paraId="347EBF89" w14:textId="77777777" w:rsidR="00BE0539" w:rsidRPr="00DC2757" w:rsidRDefault="00BE0539" w:rsidP="00E750DA">
            <w:pPr>
              <w:spacing w:after="0" w:line="240" w:lineRule="auto"/>
              <w:jc w:val="center"/>
              <w:rPr>
                <w:ins w:id="4279" w:author="Commodore, Sarah" w:date="2023-03-30T13:25:00Z"/>
                <w:rFonts w:ascii="Calibri" w:eastAsia="Times New Roman" w:hAnsi="Calibri" w:cs="Calibri"/>
                <w:color w:val="000000"/>
                <w:sz w:val="20"/>
                <w:szCs w:val="20"/>
              </w:rPr>
            </w:pPr>
            <w:ins w:id="4280"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D86B4B8" w14:textId="77777777" w:rsidR="00BE0539" w:rsidRPr="00DC2757" w:rsidRDefault="00BE0539" w:rsidP="00E750DA">
            <w:pPr>
              <w:spacing w:after="0" w:line="240" w:lineRule="auto"/>
              <w:jc w:val="center"/>
              <w:rPr>
                <w:ins w:id="4281" w:author="Commodore, Sarah" w:date="2023-03-30T13:25:00Z"/>
                <w:rFonts w:ascii="Calibri" w:eastAsia="Times New Roman" w:hAnsi="Calibri" w:cs="Calibri"/>
                <w:color w:val="000000"/>
                <w:sz w:val="20"/>
                <w:szCs w:val="20"/>
              </w:rPr>
            </w:pPr>
            <w:ins w:id="4282" w:author="Commodore, Sarah" w:date="2023-03-30T13:25:00Z">
              <w:r w:rsidRPr="00DC2757">
                <w:rPr>
                  <w:rFonts w:ascii="Calibri" w:eastAsia="Times New Roman" w:hAnsi="Calibri" w:cs="Calibri"/>
                  <w:color w:val="000000"/>
                  <w:sz w:val="20"/>
                  <w:szCs w:val="20"/>
                </w:rPr>
                <w:t>4.9E-09</w:t>
              </w:r>
            </w:ins>
          </w:p>
        </w:tc>
        <w:tc>
          <w:tcPr>
            <w:tcW w:w="0" w:type="auto"/>
            <w:tcBorders>
              <w:top w:val="nil"/>
              <w:left w:val="nil"/>
              <w:bottom w:val="nil"/>
              <w:right w:val="nil"/>
            </w:tcBorders>
            <w:shd w:val="clear" w:color="auto" w:fill="auto"/>
            <w:noWrap/>
            <w:vAlign w:val="bottom"/>
            <w:hideMark/>
          </w:tcPr>
          <w:p w14:paraId="33D001C3" w14:textId="77777777" w:rsidR="00BE0539" w:rsidRPr="00DC2757" w:rsidRDefault="00BE0539" w:rsidP="00E750DA">
            <w:pPr>
              <w:spacing w:after="0" w:line="240" w:lineRule="auto"/>
              <w:jc w:val="center"/>
              <w:rPr>
                <w:ins w:id="4283" w:author="Commodore, Sarah" w:date="2023-03-30T13:25:00Z"/>
                <w:rFonts w:ascii="Calibri" w:eastAsia="Times New Roman" w:hAnsi="Calibri" w:cs="Calibri"/>
                <w:color w:val="000000"/>
                <w:sz w:val="20"/>
                <w:szCs w:val="20"/>
              </w:rPr>
            </w:pPr>
            <w:ins w:id="4284" w:author="Commodore, Sarah" w:date="2023-03-30T13:25:00Z">
              <w:r w:rsidRPr="00DC2757">
                <w:rPr>
                  <w:rFonts w:ascii="Calibri" w:eastAsia="Times New Roman" w:hAnsi="Calibri" w:cs="Calibri"/>
                  <w:color w:val="000000"/>
                  <w:sz w:val="20"/>
                  <w:szCs w:val="20"/>
                </w:rPr>
                <w:t>7.5E-08</w:t>
              </w:r>
            </w:ins>
          </w:p>
        </w:tc>
        <w:tc>
          <w:tcPr>
            <w:tcW w:w="0" w:type="auto"/>
            <w:tcBorders>
              <w:top w:val="nil"/>
              <w:left w:val="nil"/>
              <w:bottom w:val="nil"/>
              <w:right w:val="nil"/>
            </w:tcBorders>
            <w:shd w:val="clear" w:color="auto" w:fill="auto"/>
            <w:noWrap/>
            <w:vAlign w:val="bottom"/>
            <w:hideMark/>
          </w:tcPr>
          <w:p w14:paraId="4DE066B0" w14:textId="77777777" w:rsidR="00BE0539" w:rsidRPr="00DC2757" w:rsidRDefault="00BE0539" w:rsidP="00E750DA">
            <w:pPr>
              <w:spacing w:after="0" w:line="240" w:lineRule="auto"/>
              <w:jc w:val="center"/>
              <w:rPr>
                <w:ins w:id="4285" w:author="Commodore, Sarah" w:date="2023-03-30T13:25:00Z"/>
                <w:rFonts w:ascii="Calibri" w:eastAsia="Times New Roman" w:hAnsi="Calibri" w:cs="Calibri"/>
                <w:color w:val="FF0000"/>
                <w:sz w:val="20"/>
                <w:szCs w:val="20"/>
              </w:rPr>
            </w:pPr>
            <w:ins w:id="4286" w:author="Commodore, Sarah" w:date="2023-03-30T13:25:00Z">
              <w:r w:rsidRPr="00DC2757">
                <w:rPr>
                  <w:rFonts w:ascii="Calibri" w:eastAsia="Times New Roman" w:hAnsi="Calibri" w:cs="Calibri"/>
                  <w:color w:val="FF0000"/>
                  <w:sz w:val="20"/>
                  <w:szCs w:val="20"/>
                </w:rPr>
                <w:t>*</w:t>
              </w:r>
            </w:ins>
          </w:p>
        </w:tc>
      </w:tr>
      <w:tr w:rsidR="00BE0539" w:rsidRPr="00DC2757" w14:paraId="43D09169" w14:textId="77777777" w:rsidTr="00E750DA">
        <w:trPr>
          <w:trHeight w:val="260"/>
          <w:ins w:id="4287" w:author="Commodore, Sarah" w:date="2023-03-30T13:25:00Z"/>
        </w:trPr>
        <w:tc>
          <w:tcPr>
            <w:tcW w:w="0" w:type="auto"/>
            <w:tcBorders>
              <w:top w:val="nil"/>
              <w:left w:val="nil"/>
              <w:bottom w:val="nil"/>
              <w:right w:val="nil"/>
            </w:tcBorders>
            <w:shd w:val="clear" w:color="auto" w:fill="auto"/>
            <w:noWrap/>
            <w:vAlign w:val="bottom"/>
            <w:hideMark/>
          </w:tcPr>
          <w:p w14:paraId="35500F9D" w14:textId="77777777" w:rsidR="00BE0539" w:rsidRPr="00DC2757" w:rsidRDefault="00BE0539" w:rsidP="00E750DA">
            <w:pPr>
              <w:spacing w:after="0" w:line="240" w:lineRule="auto"/>
              <w:rPr>
                <w:ins w:id="4288" w:author="Commodore, Sarah" w:date="2023-03-30T13:25:00Z"/>
                <w:rFonts w:ascii="Calibri" w:eastAsia="Times New Roman" w:hAnsi="Calibri" w:cs="Calibri"/>
                <w:color w:val="000000"/>
                <w:sz w:val="20"/>
                <w:szCs w:val="20"/>
              </w:rPr>
            </w:pPr>
            <w:ins w:id="4289" w:author="Commodore, Sarah" w:date="2023-03-30T13:25:00Z">
              <w:r w:rsidRPr="00DC2757">
                <w:rPr>
                  <w:rFonts w:ascii="Calibri" w:eastAsia="Times New Roman" w:hAnsi="Calibri" w:cs="Calibri"/>
                  <w:color w:val="000000"/>
                  <w:sz w:val="20"/>
                  <w:szCs w:val="20"/>
                </w:rPr>
                <w:t>ENSG00000265752.3</w:t>
              </w:r>
            </w:ins>
          </w:p>
        </w:tc>
        <w:tc>
          <w:tcPr>
            <w:tcW w:w="0" w:type="auto"/>
            <w:tcBorders>
              <w:top w:val="nil"/>
              <w:left w:val="nil"/>
              <w:bottom w:val="nil"/>
              <w:right w:val="nil"/>
            </w:tcBorders>
            <w:shd w:val="clear" w:color="auto" w:fill="auto"/>
            <w:noWrap/>
            <w:vAlign w:val="bottom"/>
            <w:hideMark/>
          </w:tcPr>
          <w:p w14:paraId="5B73C1AA" w14:textId="77777777" w:rsidR="00BE0539" w:rsidRPr="00DC2757" w:rsidRDefault="00BE0539" w:rsidP="00E750DA">
            <w:pPr>
              <w:spacing w:after="0" w:line="240" w:lineRule="auto"/>
              <w:rPr>
                <w:ins w:id="4290" w:author="Commodore, Sarah" w:date="2023-03-30T13:25:00Z"/>
                <w:rFonts w:ascii="Calibri" w:eastAsia="Times New Roman" w:hAnsi="Calibri" w:cs="Calibri"/>
                <w:color w:val="000000"/>
                <w:sz w:val="20"/>
                <w:szCs w:val="20"/>
              </w:rPr>
            </w:pPr>
            <w:ins w:id="4291" w:author="Commodore, Sarah" w:date="2023-03-30T13:25:00Z">
              <w:r w:rsidRPr="00DC2757">
                <w:rPr>
                  <w:rFonts w:ascii="Calibri" w:eastAsia="Times New Roman" w:hAnsi="Calibri" w:cs="Calibri"/>
                  <w:color w:val="000000"/>
                  <w:sz w:val="20"/>
                  <w:szCs w:val="20"/>
                </w:rPr>
                <w:t>AC010754.1</w:t>
              </w:r>
            </w:ins>
          </w:p>
        </w:tc>
        <w:tc>
          <w:tcPr>
            <w:tcW w:w="0" w:type="auto"/>
            <w:tcBorders>
              <w:top w:val="nil"/>
              <w:left w:val="nil"/>
              <w:bottom w:val="nil"/>
              <w:right w:val="nil"/>
            </w:tcBorders>
            <w:shd w:val="clear" w:color="auto" w:fill="auto"/>
            <w:noWrap/>
            <w:vAlign w:val="bottom"/>
            <w:hideMark/>
          </w:tcPr>
          <w:p w14:paraId="02D9897A" w14:textId="77777777" w:rsidR="00BE0539" w:rsidRPr="00DC2757" w:rsidRDefault="00BE0539" w:rsidP="00E750DA">
            <w:pPr>
              <w:spacing w:after="0" w:line="240" w:lineRule="auto"/>
              <w:jc w:val="center"/>
              <w:rPr>
                <w:ins w:id="4292" w:author="Commodore, Sarah" w:date="2023-03-30T13:25:00Z"/>
                <w:rFonts w:ascii="Calibri" w:eastAsia="Times New Roman" w:hAnsi="Calibri" w:cs="Calibri"/>
                <w:color w:val="000000"/>
                <w:sz w:val="20"/>
                <w:szCs w:val="20"/>
              </w:rPr>
            </w:pPr>
            <w:ins w:id="4293"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E7BC451" w14:textId="77777777" w:rsidR="00BE0539" w:rsidRPr="00DC2757" w:rsidRDefault="00BE0539" w:rsidP="00E750DA">
            <w:pPr>
              <w:spacing w:after="0" w:line="240" w:lineRule="auto"/>
              <w:jc w:val="center"/>
              <w:rPr>
                <w:ins w:id="4294" w:author="Commodore, Sarah" w:date="2023-03-30T13:25:00Z"/>
                <w:rFonts w:ascii="Calibri" w:eastAsia="Times New Roman" w:hAnsi="Calibri" w:cs="Calibri"/>
                <w:color w:val="000000"/>
                <w:sz w:val="20"/>
                <w:szCs w:val="20"/>
              </w:rPr>
            </w:pPr>
            <w:ins w:id="4295" w:author="Commodore, Sarah" w:date="2023-03-30T13:25:00Z">
              <w:r w:rsidRPr="00DC2757">
                <w:rPr>
                  <w:rFonts w:ascii="Calibri" w:eastAsia="Times New Roman" w:hAnsi="Calibri" w:cs="Calibri"/>
                  <w:color w:val="000000"/>
                  <w:sz w:val="20"/>
                  <w:szCs w:val="20"/>
                </w:rPr>
                <w:t>2.4E-09</w:t>
              </w:r>
            </w:ins>
          </w:p>
        </w:tc>
        <w:tc>
          <w:tcPr>
            <w:tcW w:w="0" w:type="auto"/>
            <w:tcBorders>
              <w:top w:val="nil"/>
              <w:left w:val="nil"/>
              <w:bottom w:val="nil"/>
              <w:right w:val="nil"/>
            </w:tcBorders>
            <w:shd w:val="clear" w:color="auto" w:fill="auto"/>
            <w:noWrap/>
            <w:vAlign w:val="bottom"/>
            <w:hideMark/>
          </w:tcPr>
          <w:p w14:paraId="1D273DB5" w14:textId="77777777" w:rsidR="00BE0539" w:rsidRPr="00DC2757" w:rsidRDefault="00BE0539" w:rsidP="00E750DA">
            <w:pPr>
              <w:spacing w:after="0" w:line="240" w:lineRule="auto"/>
              <w:jc w:val="center"/>
              <w:rPr>
                <w:ins w:id="4296" w:author="Commodore, Sarah" w:date="2023-03-30T13:25:00Z"/>
                <w:rFonts w:ascii="Calibri" w:eastAsia="Times New Roman" w:hAnsi="Calibri" w:cs="Calibri"/>
                <w:color w:val="000000"/>
                <w:sz w:val="20"/>
                <w:szCs w:val="20"/>
              </w:rPr>
            </w:pPr>
            <w:ins w:id="4297" w:author="Commodore, Sarah" w:date="2023-03-30T13:25:00Z">
              <w:r w:rsidRPr="00DC2757">
                <w:rPr>
                  <w:rFonts w:ascii="Calibri" w:eastAsia="Times New Roman" w:hAnsi="Calibri" w:cs="Calibri"/>
                  <w:color w:val="000000"/>
                  <w:sz w:val="20"/>
                  <w:szCs w:val="20"/>
                </w:rPr>
                <w:t>4.0E-08</w:t>
              </w:r>
            </w:ins>
          </w:p>
        </w:tc>
        <w:tc>
          <w:tcPr>
            <w:tcW w:w="0" w:type="auto"/>
            <w:tcBorders>
              <w:top w:val="nil"/>
              <w:left w:val="nil"/>
              <w:bottom w:val="nil"/>
              <w:right w:val="nil"/>
            </w:tcBorders>
            <w:shd w:val="clear" w:color="auto" w:fill="auto"/>
            <w:noWrap/>
            <w:vAlign w:val="bottom"/>
            <w:hideMark/>
          </w:tcPr>
          <w:p w14:paraId="057710EA" w14:textId="77777777" w:rsidR="00BE0539" w:rsidRPr="00DC2757" w:rsidRDefault="00BE0539" w:rsidP="00E750DA">
            <w:pPr>
              <w:spacing w:after="0" w:line="240" w:lineRule="auto"/>
              <w:jc w:val="center"/>
              <w:rPr>
                <w:ins w:id="4298" w:author="Commodore, Sarah" w:date="2023-03-30T13:25:00Z"/>
                <w:rFonts w:ascii="Calibri" w:eastAsia="Times New Roman" w:hAnsi="Calibri" w:cs="Calibri"/>
                <w:color w:val="FF0000"/>
                <w:sz w:val="20"/>
                <w:szCs w:val="20"/>
              </w:rPr>
            </w:pPr>
            <w:ins w:id="4299" w:author="Commodore, Sarah" w:date="2023-03-30T13:25:00Z">
              <w:r w:rsidRPr="00DC2757">
                <w:rPr>
                  <w:rFonts w:ascii="Calibri" w:eastAsia="Times New Roman" w:hAnsi="Calibri" w:cs="Calibri"/>
                  <w:color w:val="FF0000"/>
                  <w:sz w:val="20"/>
                  <w:szCs w:val="20"/>
                </w:rPr>
                <w:t>*</w:t>
              </w:r>
            </w:ins>
          </w:p>
        </w:tc>
      </w:tr>
      <w:tr w:rsidR="00BE0539" w:rsidRPr="00DC2757" w14:paraId="5C5BEDBB" w14:textId="77777777" w:rsidTr="00E750DA">
        <w:trPr>
          <w:trHeight w:val="260"/>
          <w:ins w:id="4300" w:author="Commodore, Sarah" w:date="2023-03-30T13:25:00Z"/>
        </w:trPr>
        <w:tc>
          <w:tcPr>
            <w:tcW w:w="0" w:type="auto"/>
            <w:tcBorders>
              <w:top w:val="nil"/>
              <w:left w:val="nil"/>
              <w:bottom w:val="nil"/>
              <w:right w:val="nil"/>
            </w:tcBorders>
            <w:shd w:val="clear" w:color="auto" w:fill="auto"/>
            <w:noWrap/>
            <w:vAlign w:val="bottom"/>
            <w:hideMark/>
          </w:tcPr>
          <w:p w14:paraId="33675006" w14:textId="77777777" w:rsidR="00BE0539" w:rsidRPr="00DC2757" w:rsidRDefault="00BE0539" w:rsidP="00E750DA">
            <w:pPr>
              <w:spacing w:after="0" w:line="240" w:lineRule="auto"/>
              <w:rPr>
                <w:ins w:id="4301" w:author="Commodore, Sarah" w:date="2023-03-30T13:25:00Z"/>
                <w:rFonts w:ascii="Calibri" w:eastAsia="Times New Roman" w:hAnsi="Calibri" w:cs="Calibri"/>
                <w:color w:val="000000"/>
                <w:sz w:val="20"/>
                <w:szCs w:val="20"/>
              </w:rPr>
            </w:pPr>
            <w:ins w:id="4302" w:author="Commodore, Sarah" w:date="2023-03-30T13:25:00Z">
              <w:r w:rsidRPr="00DC2757">
                <w:rPr>
                  <w:rFonts w:ascii="Calibri" w:eastAsia="Times New Roman" w:hAnsi="Calibri" w:cs="Calibri"/>
                  <w:color w:val="000000"/>
                  <w:sz w:val="20"/>
                  <w:szCs w:val="20"/>
                </w:rPr>
                <w:t>ENSG00000137098.14</w:t>
              </w:r>
            </w:ins>
          </w:p>
        </w:tc>
        <w:tc>
          <w:tcPr>
            <w:tcW w:w="0" w:type="auto"/>
            <w:tcBorders>
              <w:top w:val="nil"/>
              <w:left w:val="nil"/>
              <w:bottom w:val="nil"/>
              <w:right w:val="nil"/>
            </w:tcBorders>
            <w:shd w:val="clear" w:color="auto" w:fill="auto"/>
            <w:noWrap/>
            <w:vAlign w:val="bottom"/>
            <w:hideMark/>
          </w:tcPr>
          <w:p w14:paraId="1D75B8B8" w14:textId="77777777" w:rsidR="00BE0539" w:rsidRPr="00DC2757" w:rsidRDefault="00BE0539" w:rsidP="00E750DA">
            <w:pPr>
              <w:spacing w:after="0" w:line="240" w:lineRule="auto"/>
              <w:rPr>
                <w:ins w:id="4303" w:author="Commodore, Sarah" w:date="2023-03-30T13:25:00Z"/>
                <w:rFonts w:ascii="Calibri" w:eastAsia="Times New Roman" w:hAnsi="Calibri" w:cs="Calibri"/>
                <w:color w:val="000000"/>
                <w:sz w:val="20"/>
                <w:szCs w:val="20"/>
              </w:rPr>
            </w:pPr>
            <w:ins w:id="4304" w:author="Commodore, Sarah" w:date="2023-03-30T13:25:00Z">
              <w:r w:rsidRPr="00DC2757">
                <w:rPr>
                  <w:rFonts w:ascii="Calibri" w:eastAsia="Times New Roman" w:hAnsi="Calibri" w:cs="Calibri"/>
                  <w:color w:val="000000"/>
                  <w:sz w:val="20"/>
                  <w:szCs w:val="20"/>
                </w:rPr>
                <w:t>SPAG8</w:t>
              </w:r>
            </w:ins>
          </w:p>
        </w:tc>
        <w:tc>
          <w:tcPr>
            <w:tcW w:w="0" w:type="auto"/>
            <w:tcBorders>
              <w:top w:val="nil"/>
              <w:left w:val="nil"/>
              <w:bottom w:val="nil"/>
              <w:right w:val="nil"/>
            </w:tcBorders>
            <w:shd w:val="clear" w:color="auto" w:fill="auto"/>
            <w:noWrap/>
            <w:vAlign w:val="bottom"/>
            <w:hideMark/>
          </w:tcPr>
          <w:p w14:paraId="483C29B5" w14:textId="77777777" w:rsidR="00BE0539" w:rsidRPr="00DC2757" w:rsidRDefault="00BE0539" w:rsidP="00E750DA">
            <w:pPr>
              <w:spacing w:after="0" w:line="240" w:lineRule="auto"/>
              <w:jc w:val="center"/>
              <w:rPr>
                <w:ins w:id="4305" w:author="Commodore, Sarah" w:date="2023-03-30T13:25:00Z"/>
                <w:rFonts w:ascii="Calibri" w:eastAsia="Times New Roman" w:hAnsi="Calibri" w:cs="Calibri"/>
                <w:color w:val="000000"/>
                <w:sz w:val="20"/>
                <w:szCs w:val="20"/>
              </w:rPr>
            </w:pPr>
            <w:ins w:id="4306"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718EDCE" w14:textId="77777777" w:rsidR="00BE0539" w:rsidRPr="00DC2757" w:rsidRDefault="00BE0539" w:rsidP="00E750DA">
            <w:pPr>
              <w:spacing w:after="0" w:line="240" w:lineRule="auto"/>
              <w:jc w:val="center"/>
              <w:rPr>
                <w:ins w:id="4307" w:author="Commodore, Sarah" w:date="2023-03-30T13:25:00Z"/>
                <w:rFonts w:ascii="Calibri" w:eastAsia="Times New Roman" w:hAnsi="Calibri" w:cs="Calibri"/>
                <w:color w:val="000000"/>
                <w:sz w:val="20"/>
                <w:szCs w:val="20"/>
              </w:rPr>
            </w:pPr>
            <w:ins w:id="4308" w:author="Commodore, Sarah" w:date="2023-03-30T13:25:00Z">
              <w:r w:rsidRPr="00DC2757">
                <w:rPr>
                  <w:rFonts w:ascii="Calibri" w:eastAsia="Times New Roman" w:hAnsi="Calibri" w:cs="Calibri"/>
                  <w:color w:val="000000"/>
                  <w:sz w:val="20"/>
                  <w:szCs w:val="20"/>
                </w:rPr>
                <w:t>1.6E-10</w:t>
              </w:r>
            </w:ins>
          </w:p>
        </w:tc>
        <w:tc>
          <w:tcPr>
            <w:tcW w:w="0" w:type="auto"/>
            <w:tcBorders>
              <w:top w:val="nil"/>
              <w:left w:val="nil"/>
              <w:bottom w:val="nil"/>
              <w:right w:val="nil"/>
            </w:tcBorders>
            <w:shd w:val="clear" w:color="auto" w:fill="auto"/>
            <w:noWrap/>
            <w:vAlign w:val="bottom"/>
            <w:hideMark/>
          </w:tcPr>
          <w:p w14:paraId="2267C4A4" w14:textId="77777777" w:rsidR="00BE0539" w:rsidRPr="00DC2757" w:rsidRDefault="00BE0539" w:rsidP="00E750DA">
            <w:pPr>
              <w:spacing w:after="0" w:line="240" w:lineRule="auto"/>
              <w:jc w:val="center"/>
              <w:rPr>
                <w:ins w:id="4309" w:author="Commodore, Sarah" w:date="2023-03-30T13:25:00Z"/>
                <w:rFonts w:ascii="Calibri" w:eastAsia="Times New Roman" w:hAnsi="Calibri" w:cs="Calibri"/>
                <w:color w:val="000000"/>
                <w:sz w:val="20"/>
                <w:szCs w:val="20"/>
              </w:rPr>
            </w:pPr>
            <w:ins w:id="4310" w:author="Commodore, Sarah" w:date="2023-03-30T13:25:00Z">
              <w:r w:rsidRPr="00DC2757">
                <w:rPr>
                  <w:rFonts w:ascii="Calibri" w:eastAsia="Times New Roman" w:hAnsi="Calibri" w:cs="Calibri"/>
                  <w:color w:val="000000"/>
                  <w:sz w:val="20"/>
                  <w:szCs w:val="20"/>
                </w:rPr>
                <w:t>3.5E-09</w:t>
              </w:r>
            </w:ins>
          </w:p>
        </w:tc>
        <w:tc>
          <w:tcPr>
            <w:tcW w:w="0" w:type="auto"/>
            <w:tcBorders>
              <w:top w:val="nil"/>
              <w:left w:val="nil"/>
              <w:bottom w:val="nil"/>
              <w:right w:val="nil"/>
            </w:tcBorders>
            <w:shd w:val="clear" w:color="auto" w:fill="auto"/>
            <w:noWrap/>
            <w:vAlign w:val="bottom"/>
            <w:hideMark/>
          </w:tcPr>
          <w:p w14:paraId="01EF8207" w14:textId="77777777" w:rsidR="00BE0539" w:rsidRPr="00DC2757" w:rsidRDefault="00BE0539" w:rsidP="00E750DA">
            <w:pPr>
              <w:spacing w:after="0" w:line="240" w:lineRule="auto"/>
              <w:jc w:val="center"/>
              <w:rPr>
                <w:ins w:id="4311" w:author="Commodore, Sarah" w:date="2023-03-30T13:25:00Z"/>
                <w:rFonts w:ascii="Calibri" w:eastAsia="Times New Roman" w:hAnsi="Calibri" w:cs="Calibri"/>
                <w:color w:val="FF0000"/>
                <w:sz w:val="20"/>
                <w:szCs w:val="20"/>
              </w:rPr>
            </w:pPr>
            <w:ins w:id="4312" w:author="Commodore, Sarah" w:date="2023-03-30T13:25:00Z">
              <w:r w:rsidRPr="00DC2757">
                <w:rPr>
                  <w:rFonts w:ascii="Calibri" w:eastAsia="Times New Roman" w:hAnsi="Calibri" w:cs="Calibri"/>
                  <w:color w:val="FF0000"/>
                  <w:sz w:val="20"/>
                  <w:szCs w:val="20"/>
                </w:rPr>
                <w:t>*</w:t>
              </w:r>
            </w:ins>
          </w:p>
        </w:tc>
      </w:tr>
      <w:tr w:rsidR="00BE0539" w:rsidRPr="00DC2757" w14:paraId="5BBAAFB4" w14:textId="77777777" w:rsidTr="00E750DA">
        <w:trPr>
          <w:trHeight w:val="260"/>
          <w:ins w:id="4313" w:author="Commodore, Sarah" w:date="2023-03-30T13:25:00Z"/>
        </w:trPr>
        <w:tc>
          <w:tcPr>
            <w:tcW w:w="0" w:type="auto"/>
            <w:tcBorders>
              <w:top w:val="nil"/>
              <w:left w:val="nil"/>
              <w:bottom w:val="nil"/>
              <w:right w:val="nil"/>
            </w:tcBorders>
            <w:shd w:val="clear" w:color="auto" w:fill="auto"/>
            <w:noWrap/>
            <w:vAlign w:val="bottom"/>
            <w:hideMark/>
          </w:tcPr>
          <w:p w14:paraId="4DBBF8B3" w14:textId="77777777" w:rsidR="00BE0539" w:rsidRPr="00DC2757" w:rsidRDefault="00BE0539" w:rsidP="00E750DA">
            <w:pPr>
              <w:spacing w:after="0" w:line="240" w:lineRule="auto"/>
              <w:rPr>
                <w:ins w:id="4314" w:author="Commodore, Sarah" w:date="2023-03-30T13:25:00Z"/>
                <w:rFonts w:ascii="Calibri" w:eastAsia="Times New Roman" w:hAnsi="Calibri" w:cs="Calibri"/>
                <w:color w:val="000000"/>
                <w:sz w:val="20"/>
                <w:szCs w:val="20"/>
              </w:rPr>
            </w:pPr>
            <w:ins w:id="4315" w:author="Commodore, Sarah" w:date="2023-03-30T13:25:00Z">
              <w:r w:rsidRPr="00DC2757">
                <w:rPr>
                  <w:rFonts w:ascii="Calibri" w:eastAsia="Times New Roman" w:hAnsi="Calibri" w:cs="Calibri"/>
                  <w:color w:val="000000"/>
                  <w:sz w:val="20"/>
                  <w:szCs w:val="20"/>
                </w:rPr>
                <w:t>ENSG00000175175.6</w:t>
              </w:r>
            </w:ins>
          </w:p>
        </w:tc>
        <w:tc>
          <w:tcPr>
            <w:tcW w:w="0" w:type="auto"/>
            <w:tcBorders>
              <w:top w:val="nil"/>
              <w:left w:val="nil"/>
              <w:bottom w:val="nil"/>
              <w:right w:val="nil"/>
            </w:tcBorders>
            <w:shd w:val="clear" w:color="auto" w:fill="auto"/>
            <w:noWrap/>
            <w:vAlign w:val="bottom"/>
            <w:hideMark/>
          </w:tcPr>
          <w:p w14:paraId="3F40CCBC" w14:textId="77777777" w:rsidR="00BE0539" w:rsidRPr="00DC2757" w:rsidRDefault="00BE0539" w:rsidP="00E750DA">
            <w:pPr>
              <w:spacing w:after="0" w:line="240" w:lineRule="auto"/>
              <w:rPr>
                <w:ins w:id="4316" w:author="Commodore, Sarah" w:date="2023-03-30T13:25:00Z"/>
                <w:rFonts w:ascii="Calibri" w:eastAsia="Times New Roman" w:hAnsi="Calibri" w:cs="Calibri"/>
                <w:color w:val="000000"/>
                <w:sz w:val="20"/>
                <w:szCs w:val="20"/>
              </w:rPr>
            </w:pPr>
            <w:ins w:id="4317" w:author="Commodore, Sarah" w:date="2023-03-30T13:25:00Z">
              <w:r w:rsidRPr="00DC2757">
                <w:rPr>
                  <w:rFonts w:ascii="Calibri" w:eastAsia="Times New Roman" w:hAnsi="Calibri" w:cs="Calibri"/>
                  <w:color w:val="000000"/>
                  <w:sz w:val="20"/>
                  <w:szCs w:val="20"/>
                </w:rPr>
                <w:t>PPM1E</w:t>
              </w:r>
            </w:ins>
          </w:p>
        </w:tc>
        <w:tc>
          <w:tcPr>
            <w:tcW w:w="0" w:type="auto"/>
            <w:tcBorders>
              <w:top w:val="nil"/>
              <w:left w:val="nil"/>
              <w:bottom w:val="nil"/>
              <w:right w:val="nil"/>
            </w:tcBorders>
            <w:shd w:val="clear" w:color="auto" w:fill="auto"/>
            <w:noWrap/>
            <w:vAlign w:val="bottom"/>
            <w:hideMark/>
          </w:tcPr>
          <w:p w14:paraId="33FB1CBE" w14:textId="77777777" w:rsidR="00BE0539" w:rsidRPr="00DC2757" w:rsidRDefault="00BE0539" w:rsidP="00E750DA">
            <w:pPr>
              <w:spacing w:after="0" w:line="240" w:lineRule="auto"/>
              <w:jc w:val="center"/>
              <w:rPr>
                <w:ins w:id="4318" w:author="Commodore, Sarah" w:date="2023-03-30T13:25:00Z"/>
                <w:rFonts w:ascii="Calibri" w:eastAsia="Times New Roman" w:hAnsi="Calibri" w:cs="Calibri"/>
                <w:color w:val="000000"/>
                <w:sz w:val="20"/>
                <w:szCs w:val="20"/>
              </w:rPr>
            </w:pPr>
            <w:ins w:id="4319"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38A73B3" w14:textId="77777777" w:rsidR="00BE0539" w:rsidRPr="00DC2757" w:rsidRDefault="00BE0539" w:rsidP="00E750DA">
            <w:pPr>
              <w:spacing w:after="0" w:line="240" w:lineRule="auto"/>
              <w:jc w:val="center"/>
              <w:rPr>
                <w:ins w:id="4320" w:author="Commodore, Sarah" w:date="2023-03-30T13:25:00Z"/>
                <w:rFonts w:ascii="Calibri" w:eastAsia="Times New Roman" w:hAnsi="Calibri" w:cs="Calibri"/>
                <w:color w:val="000000"/>
                <w:sz w:val="20"/>
                <w:szCs w:val="20"/>
              </w:rPr>
            </w:pPr>
            <w:ins w:id="4321" w:author="Commodore, Sarah" w:date="2023-03-30T13:25:00Z">
              <w:r w:rsidRPr="00DC2757">
                <w:rPr>
                  <w:rFonts w:ascii="Calibri" w:eastAsia="Times New Roman" w:hAnsi="Calibri" w:cs="Calibri"/>
                  <w:color w:val="000000"/>
                  <w:sz w:val="20"/>
                  <w:szCs w:val="20"/>
                </w:rPr>
                <w:t>5.8E-08</w:t>
              </w:r>
            </w:ins>
          </w:p>
        </w:tc>
        <w:tc>
          <w:tcPr>
            <w:tcW w:w="0" w:type="auto"/>
            <w:tcBorders>
              <w:top w:val="nil"/>
              <w:left w:val="nil"/>
              <w:bottom w:val="nil"/>
              <w:right w:val="nil"/>
            </w:tcBorders>
            <w:shd w:val="clear" w:color="auto" w:fill="auto"/>
            <w:noWrap/>
            <w:vAlign w:val="bottom"/>
            <w:hideMark/>
          </w:tcPr>
          <w:p w14:paraId="3185693A" w14:textId="77777777" w:rsidR="00BE0539" w:rsidRPr="00DC2757" w:rsidRDefault="00BE0539" w:rsidP="00E750DA">
            <w:pPr>
              <w:spacing w:after="0" w:line="240" w:lineRule="auto"/>
              <w:jc w:val="center"/>
              <w:rPr>
                <w:ins w:id="4322" w:author="Commodore, Sarah" w:date="2023-03-30T13:25:00Z"/>
                <w:rFonts w:ascii="Calibri" w:eastAsia="Times New Roman" w:hAnsi="Calibri" w:cs="Calibri"/>
                <w:color w:val="000000"/>
                <w:sz w:val="20"/>
                <w:szCs w:val="20"/>
              </w:rPr>
            </w:pPr>
            <w:ins w:id="4323" w:author="Commodore, Sarah" w:date="2023-03-30T13:25:00Z">
              <w:r w:rsidRPr="00DC2757">
                <w:rPr>
                  <w:rFonts w:ascii="Calibri" w:eastAsia="Times New Roman" w:hAnsi="Calibri" w:cs="Calibri"/>
                  <w:color w:val="000000"/>
                  <w:sz w:val="20"/>
                  <w:szCs w:val="20"/>
                </w:rPr>
                <w:t>6.8E-07</w:t>
              </w:r>
            </w:ins>
          </w:p>
        </w:tc>
        <w:tc>
          <w:tcPr>
            <w:tcW w:w="0" w:type="auto"/>
            <w:tcBorders>
              <w:top w:val="nil"/>
              <w:left w:val="nil"/>
              <w:bottom w:val="nil"/>
              <w:right w:val="nil"/>
            </w:tcBorders>
            <w:shd w:val="clear" w:color="auto" w:fill="auto"/>
            <w:noWrap/>
            <w:vAlign w:val="bottom"/>
            <w:hideMark/>
          </w:tcPr>
          <w:p w14:paraId="6622AFAF" w14:textId="77777777" w:rsidR="00BE0539" w:rsidRPr="00DC2757" w:rsidRDefault="00BE0539" w:rsidP="00E750DA">
            <w:pPr>
              <w:spacing w:after="0" w:line="240" w:lineRule="auto"/>
              <w:jc w:val="center"/>
              <w:rPr>
                <w:ins w:id="4324" w:author="Commodore, Sarah" w:date="2023-03-30T13:25:00Z"/>
                <w:rFonts w:ascii="Calibri" w:eastAsia="Times New Roman" w:hAnsi="Calibri" w:cs="Calibri"/>
                <w:color w:val="FF0000"/>
                <w:sz w:val="20"/>
                <w:szCs w:val="20"/>
              </w:rPr>
            </w:pPr>
            <w:ins w:id="4325" w:author="Commodore, Sarah" w:date="2023-03-30T13:25:00Z">
              <w:r w:rsidRPr="00DC2757">
                <w:rPr>
                  <w:rFonts w:ascii="Calibri" w:eastAsia="Times New Roman" w:hAnsi="Calibri" w:cs="Calibri"/>
                  <w:color w:val="FF0000"/>
                  <w:sz w:val="20"/>
                  <w:szCs w:val="20"/>
                </w:rPr>
                <w:t>*</w:t>
              </w:r>
            </w:ins>
          </w:p>
        </w:tc>
      </w:tr>
      <w:tr w:rsidR="00BE0539" w:rsidRPr="00DC2757" w14:paraId="04324CA5" w14:textId="77777777" w:rsidTr="00E750DA">
        <w:trPr>
          <w:trHeight w:val="260"/>
          <w:ins w:id="4326" w:author="Commodore, Sarah" w:date="2023-03-30T13:25:00Z"/>
        </w:trPr>
        <w:tc>
          <w:tcPr>
            <w:tcW w:w="0" w:type="auto"/>
            <w:tcBorders>
              <w:top w:val="nil"/>
              <w:left w:val="nil"/>
              <w:bottom w:val="nil"/>
              <w:right w:val="nil"/>
            </w:tcBorders>
            <w:shd w:val="clear" w:color="auto" w:fill="auto"/>
            <w:noWrap/>
            <w:vAlign w:val="bottom"/>
            <w:hideMark/>
          </w:tcPr>
          <w:p w14:paraId="23F37225" w14:textId="77777777" w:rsidR="00BE0539" w:rsidRPr="00DC2757" w:rsidRDefault="00BE0539" w:rsidP="00E750DA">
            <w:pPr>
              <w:spacing w:after="0" w:line="240" w:lineRule="auto"/>
              <w:rPr>
                <w:ins w:id="4327" w:author="Commodore, Sarah" w:date="2023-03-30T13:25:00Z"/>
                <w:rFonts w:ascii="Calibri" w:eastAsia="Times New Roman" w:hAnsi="Calibri" w:cs="Calibri"/>
                <w:color w:val="000000"/>
                <w:sz w:val="20"/>
                <w:szCs w:val="20"/>
              </w:rPr>
            </w:pPr>
            <w:ins w:id="4328" w:author="Commodore, Sarah" w:date="2023-03-30T13:25:00Z">
              <w:r w:rsidRPr="00DC2757">
                <w:rPr>
                  <w:rFonts w:ascii="Calibri" w:eastAsia="Times New Roman" w:hAnsi="Calibri" w:cs="Calibri"/>
                  <w:color w:val="000000"/>
                  <w:sz w:val="20"/>
                  <w:szCs w:val="20"/>
                </w:rPr>
                <w:t>ENSG00000175267.15</w:t>
              </w:r>
            </w:ins>
          </w:p>
        </w:tc>
        <w:tc>
          <w:tcPr>
            <w:tcW w:w="0" w:type="auto"/>
            <w:tcBorders>
              <w:top w:val="nil"/>
              <w:left w:val="nil"/>
              <w:bottom w:val="nil"/>
              <w:right w:val="nil"/>
            </w:tcBorders>
            <w:shd w:val="clear" w:color="auto" w:fill="auto"/>
            <w:noWrap/>
            <w:vAlign w:val="bottom"/>
            <w:hideMark/>
          </w:tcPr>
          <w:p w14:paraId="4D6EC28B" w14:textId="77777777" w:rsidR="00BE0539" w:rsidRPr="00DC2757" w:rsidRDefault="00BE0539" w:rsidP="00E750DA">
            <w:pPr>
              <w:spacing w:after="0" w:line="240" w:lineRule="auto"/>
              <w:rPr>
                <w:ins w:id="4329" w:author="Commodore, Sarah" w:date="2023-03-30T13:25:00Z"/>
                <w:rFonts w:ascii="Calibri" w:eastAsia="Times New Roman" w:hAnsi="Calibri" w:cs="Calibri"/>
                <w:color w:val="000000"/>
                <w:sz w:val="20"/>
                <w:szCs w:val="20"/>
              </w:rPr>
            </w:pPr>
            <w:ins w:id="4330" w:author="Commodore, Sarah" w:date="2023-03-30T13:25:00Z">
              <w:r w:rsidRPr="00DC2757">
                <w:rPr>
                  <w:rFonts w:ascii="Calibri" w:eastAsia="Times New Roman" w:hAnsi="Calibri" w:cs="Calibri"/>
                  <w:color w:val="000000"/>
                  <w:sz w:val="20"/>
                  <w:szCs w:val="20"/>
                </w:rPr>
                <w:t>VWA3A</w:t>
              </w:r>
            </w:ins>
          </w:p>
        </w:tc>
        <w:tc>
          <w:tcPr>
            <w:tcW w:w="0" w:type="auto"/>
            <w:tcBorders>
              <w:top w:val="nil"/>
              <w:left w:val="nil"/>
              <w:bottom w:val="nil"/>
              <w:right w:val="nil"/>
            </w:tcBorders>
            <w:shd w:val="clear" w:color="auto" w:fill="auto"/>
            <w:noWrap/>
            <w:vAlign w:val="bottom"/>
            <w:hideMark/>
          </w:tcPr>
          <w:p w14:paraId="2D2A24D1" w14:textId="77777777" w:rsidR="00BE0539" w:rsidRPr="00DC2757" w:rsidRDefault="00BE0539" w:rsidP="00E750DA">
            <w:pPr>
              <w:spacing w:after="0" w:line="240" w:lineRule="auto"/>
              <w:jc w:val="center"/>
              <w:rPr>
                <w:ins w:id="4331" w:author="Commodore, Sarah" w:date="2023-03-30T13:25:00Z"/>
                <w:rFonts w:ascii="Calibri" w:eastAsia="Times New Roman" w:hAnsi="Calibri" w:cs="Calibri"/>
                <w:color w:val="000000"/>
                <w:sz w:val="20"/>
                <w:szCs w:val="20"/>
              </w:rPr>
            </w:pPr>
            <w:ins w:id="4332"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4D322FE" w14:textId="77777777" w:rsidR="00BE0539" w:rsidRPr="00DC2757" w:rsidRDefault="00BE0539" w:rsidP="00E750DA">
            <w:pPr>
              <w:spacing w:after="0" w:line="240" w:lineRule="auto"/>
              <w:jc w:val="center"/>
              <w:rPr>
                <w:ins w:id="4333" w:author="Commodore, Sarah" w:date="2023-03-30T13:25:00Z"/>
                <w:rFonts w:ascii="Calibri" w:eastAsia="Times New Roman" w:hAnsi="Calibri" w:cs="Calibri"/>
                <w:color w:val="000000"/>
                <w:sz w:val="20"/>
                <w:szCs w:val="20"/>
              </w:rPr>
            </w:pPr>
            <w:ins w:id="4334" w:author="Commodore, Sarah" w:date="2023-03-30T13:25:00Z">
              <w:r w:rsidRPr="00DC2757">
                <w:rPr>
                  <w:rFonts w:ascii="Calibri" w:eastAsia="Times New Roman" w:hAnsi="Calibri" w:cs="Calibri"/>
                  <w:color w:val="000000"/>
                  <w:sz w:val="20"/>
                  <w:szCs w:val="20"/>
                </w:rPr>
                <w:t>5.9E-08</w:t>
              </w:r>
            </w:ins>
          </w:p>
        </w:tc>
        <w:tc>
          <w:tcPr>
            <w:tcW w:w="0" w:type="auto"/>
            <w:tcBorders>
              <w:top w:val="nil"/>
              <w:left w:val="nil"/>
              <w:bottom w:val="nil"/>
              <w:right w:val="nil"/>
            </w:tcBorders>
            <w:shd w:val="clear" w:color="auto" w:fill="auto"/>
            <w:noWrap/>
            <w:vAlign w:val="bottom"/>
            <w:hideMark/>
          </w:tcPr>
          <w:p w14:paraId="72F24589" w14:textId="77777777" w:rsidR="00BE0539" w:rsidRPr="00DC2757" w:rsidRDefault="00BE0539" w:rsidP="00E750DA">
            <w:pPr>
              <w:spacing w:after="0" w:line="240" w:lineRule="auto"/>
              <w:jc w:val="center"/>
              <w:rPr>
                <w:ins w:id="4335" w:author="Commodore, Sarah" w:date="2023-03-30T13:25:00Z"/>
                <w:rFonts w:ascii="Calibri" w:eastAsia="Times New Roman" w:hAnsi="Calibri" w:cs="Calibri"/>
                <w:color w:val="000000"/>
                <w:sz w:val="20"/>
                <w:szCs w:val="20"/>
              </w:rPr>
            </w:pPr>
            <w:ins w:id="4336" w:author="Commodore, Sarah" w:date="2023-03-30T13:25:00Z">
              <w:r w:rsidRPr="00DC2757">
                <w:rPr>
                  <w:rFonts w:ascii="Calibri" w:eastAsia="Times New Roman" w:hAnsi="Calibri" w:cs="Calibri"/>
                  <w:color w:val="000000"/>
                  <w:sz w:val="20"/>
                  <w:szCs w:val="20"/>
                </w:rPr>
                <w:t>6.8E-07</w:t>
              </w:r>
            </w:ins>
          </w:p>
        </w:tc>
        <w:tc>
          <w:tcPr>
            <w:tcW w:w="0" w:type="auto"/>
            <w:tcBorders>
              <w:top w:val="nil"/>
              <w:left w:val="nil"/>
              <w:bottom w:val="nil"/>
              <w:right w:val="nil"/>
            </w:tcBorders>
            <w:shd w:val="clear" w:color="auto" w:fill="auto"/>
            <w:noWrap/>
            <w:vAlign w:val="bottom"/>
            <w:hideMark/>
          </w:tcPr>
          <w:p w14:paraId="53627BC0" w14:textId="77777777" w:rsidR="00BE0539" w:rsidRPr="00DC2757" w:rsidRDefault="00BE0539" w:rsidP="00E750DA">
            <w:pPr>
              <w:spacing w:after="0" w:line="240" w:lineRule="auto"/>
              <w:jc w:val="center"/>
              <w:rPr>
                <w:ins w:id="4337" w:author="Commodore, Sarah" w:date="2023-03-30T13:25:00Z"/>
                <w:rFonts w:ascii="Calibri" w:eastAsia="Times New Roman" w:hAnsi="Calibri" w:cs="Calibri"/>
                <w:color w:val="FF0000"/>
                <w:sz w:val="20"/>
                <w:szCs w:val="20"/>
              </w:rPr>
            </w:pPr>
            <w:ins w:id="4338" w:author="Commodore, Sarah" w:date="2023-03-30T13:25:00Z">
              <w:r w:rsidRPr="00DC2757">
                <w:rPr>
                  <w:rFonts w:ascii="Calibri" w:eastAsia="Times New Roman" w:hAnsi="Calibri" w:cs="Calibri"/>
                  <w:color w:val="FF0000"/>
                  <w:sz w:val="20"/>
                  <w:szCs w:val="20"/>
                </w:rPr>
                <w:t>*</w:t>
              </w:r>
            </w:ins>
          </w:p>
        </w:tc>
      </w:tr>
      <w:tr w:rsidR="00BE0539" w:rsidRPr="00DC2757" w14:paraId="1339A8CC" w14:textId="77777777" w:rsidTr="00E750DA">
        <w:trPr>
          <w:trHeight w:val="260"/>
          <w:ins w:id="4339" w:author="Commodore, Sarah" w:date="2023-03-30T13:25:00Z"/>
        </w:trPr>
        <w:tc>
          <w:tcPr>
            <w:tcW w:w="0" w:type="auto"/>
            <w:tcBorders>
              <w:top w:val="nil"/>
              <w:left w:val="nil"/>
              <w:bottom w:val="nil"/>
              <w:right w:val="nil"/>
            </w:tcBorders>
            <w:shd w:val="clear" w:color="auto" w:fill="auto"/>
            <w:noWrap/>
            <w:vAlign w:val="bottom"/>
            <w:hideMark/>
          </w:tcPr>
          <w:p w14:paraId="18B30BE4" w14:textId="77777777" w:rsidR="00BE0539" w:rsidRPr="00DC2757" w:rsidRDefault="00BE0539" w:rsidP="00E750DA">
            <w:pPr>
              <w:spacing w:after="0" w:line="240" w:lineRule="auto"/>
              <w:rPr>
                <w:ins w:id="4340" w:author="Commodore, Sarah" w:date="2023-03-30T13:25:00Z"/>
                <w:rFonts w:ascii="Calibri" w:eastAsia="Times New Roman" w:hAnsi="Calibri" w:cs="Calibri"/>
                <w:color w:val="000000"/>
                <w:sz w:val="20"/>
                <w:szCs w:val="20"/>
              </w:rPr>
            </w:pPr>
            <w:ins w:id="4341" w:author="Commodore, Sarah" w:date="2023-03-30T13:25:00Z">
              <w:r w:rsidRPr="00DC2757">
                <w:rPr>
                  <w:rFonts w:ascii="Calibri" w:eastAsia="Times New Roman" w:hAnsi="Calibri" w:cs="Calibri"/>
                  <w:color w:val="000000"/>
                  <w:sz w:val="20"/>
                  <w:szCs w:val="20"/>
                </w:rPr>
                <w:lastRenderedPageBreak/>
                <w:t>ENSG00000159708.18</w:t>
              </w:r>
            </w:ins>
          </w:p>
        </w:tc>
        <w:tc>
          <w:tcPr>
            <w:tcW w:w="0" w:type="auto"/>
            <w:tcBorders>
              <w:top w:val="nil"/>
              <w:left w:val="nil"/>
              <w:bottom w:val="nil"/>
              <w:right w:val="nil"/>
            </w:tcBorders>
            <w:shd w:val="clear" w:color="auto" w:fill="auto"/>
            <w:noWrap/>
            <w:vAlign w:val="bottom"/>
            <w:hideMark/>
          </w:tcPr>
          <w:p w14:paraId="27DBFB47" w14:textId="77777777" w:rsidR="00BE0539" w:rsidRPr="00DC2757" w:rsidRDefault="00BE0539" w:rsidP="00E750DA">
            <w:pPr>
              <w:spacing w:after="0" w:line="240" w:lineRule="auto"/>
              <w:rPr>
                <w:ins w:id="4342" w:author="Commodore, Sarah" w:date="2023-03-30T13:25:00Z"/>
                <w:rFonts w:ascii="Calibri" w:eastAsia="Times New Roman" w:hAnsi="Calibri" w:cs="Calibri"/>
                <w:color w:val="000000"/>
                <w:sz w:val="20"/>
                <w:szCs w:val="20"/>
              </w:rPr>
            </w:pPr>
            <w:ins w:id="4343" w:author="Commodore, Sarah" w:date="2023-03-30T13:25:00Z">
              <w:r w:rsidRPr="00DC2757">
                <w:rPr>
                  <w:rFonts w:ascii="Calibri" w:eastAsia="Times New Roman" w:hAnsi="Calibri" w:cs="Calibri"/>
                  <w:color w:val="000000"/>
                  <w:sz w:val="20"/>
                  <w:szCs w:val="20"/>
                </w:rPr>
                <w:t>LRRC36</w:t>
              </w:r>
            </w:ins>
          </w:p>
        </w:tc>
        <w:tc>
          <w:tcPr>
            <w:tcW w:w="0" w:type="auto"/>
            <w:tcBorders>
              <w:top w:val="nil"/>
              <w:left w:val="nil"/>
              <w:bottom w:val="nil"/>
              <w:right w:val="nil"/>
            </w:tcBorders>
            <w:shd w:val="clear" w:color="auto" w:fill="auto"/>
            <w:noWrap/>
            <w:vAlign w:val="bottom"/>
            <w:hideMark/>
          </w:tcPr>
          <w:p w14:paraId="3D439747" w14:textId="77777777" w:rsidR="00BE0539" w:rsidRPr="00DC2757" w:rsidRDefault="00BE0539" w:rsidP="00E750DA">
            <w:pPr>
              <w:spacing w:after="0" w:line="240" w:lineRule="auto"/>
              <w:jc w:val="center"/>
              <w:rPr>
                <w:ins w:id="4344" w:author="Commodore, Sarah" w:date="2023-03-30T13:25:00Z"/>
                <w:rFonts w:ascii="Calibri" w:eastAsia="Times New Roman" w:hAnsi="Calibri" w:cs="Calibri"/>
                <w:color w:val="000000"/>
                <w:sz w:val="20"/>
                <w:szCs w:val="20"/>
              </w:rPr>
            </w:pPr>
            <w:ins w:id="4345"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50F5961" w14:textId="77777777" w:rsidR="00BE0539" w:rsidRPr="00DC2757" w:rsidRDefault="00BE0539" w:rsidP="00E750DA">
            <w:pPr>
              <w:spacing w:after="0" w:line="240" w:lineRule="auto"/>
              <w:jc w:val="center"/>
              <w:rPr>
                <w:ins w:id="4346" w:author="Commodore, Sarah" w:date="2023-03-30T13:25:00Z"/>
                <w:rFonts w:ascii="Calibri" w:eastAsia="Times New Roman" w:hAnsi="Calibri" w:cs="Calibri"/>
                <w:color w:val="000000"/>
                <w:sz w:val="20"/>
                <w:szCs w:val="20"/>
              </w:rPr>
            </w:pPr>
            <w:ins w:id="4347" w:author="Commodore, Sarah" w:date="2023-03-30T13:25:00Z">
              <w:r w:rsidRPr="00DC2757">
                <w:rPr>
                  <w:rFonts w:ascii="Calibri" w:eastAsia="Times New Roman" w:hAnsi="Calibri" w:cs="Calibri"/>
                  <w:color w:val="000000"/>
                  <w:sz w:val="20"/>
                  <w:szCs w:val="20"/>
                </w:rPr>
                <w:t>8.2E-08</w:t>
              </w:r>
            </w:ins>
          </w:p>
        </w:tc>
        <w:tc>
          <w:tcPr>
            <w:tcW w:w="0" w:type="auto"/>
            <w:tcBorders>
              <w:top w:val="nil"/>
              <w:left w:val="nil"/>
              <w:bottom w:val="nil"/>
              <w:right w:val="nil"/>
            </w:tcBorders>
            <w:shd w:val="clear" w:color="auto" w:fill="auto"/>
            <w:noWrap/>
            <w:vAlign w:val="bottom"/>
            <w:hideMark/>
          </w:tcPr>
          <w:p w14:paraId="18E4CF3C" w14:textId="77777777" w:rsidR="00BE0539" w:rsidRPr="00DC2757" w:rsidRDefault="00BE0539" w:rsidP="00E750DA">
            <w:pPr>
              <w:spacing w:after="0" w:line="240" w:lineRule="auto"/>
              <w:jc w:val="center"/>
              <w:rPr>
                <w:ins w:id="4348" w:author="Commodore, Sarah" w:date="2023-03-30T13:25:00Z"/>
                <w:rFonts w:ascii="Calibri" w:eastAsia="Times New Roman" w:hAnsi="Calibri" w:cs="Calibri"/>
                <w:color w:val="000000"/>
                <w:sz w:val="20"/>
                <w:szCs w:val="20"/>
              </w:rPr>
            </w:pPr>
            <w:ins w:id="4349" w:author="Commodore, Sarah" w:date="2023-03-30T13:25:00Z">
              <w:r w:rsidRPr="00DC2757">
                <w:rPr>
                  <w:rFonts w:ascii="Calibri" w:eastAsia="Times New Roman" w:hAnsi="Calibri" w:cs="Calibri"/>
                  <w:color w:val="000000"/>
                  <w:sz w:val="20"/>
                  <w:szCs w:val="20"/>
                </w:rPr>
                <w:t>9.3E-07</w:t>
              </w:r>
            </w:ins>
          </w:p>
        </w:tc>
        <w:tc>
          <w:tcPr>
            <w:tcW w:w="0" w:type="auto"/>
            <w:tcBorders>
              <w:top w:val="nil"/>
              <w:left w:val="nil"/>
              <w:bottom w:val="nil"/>
              <w:right w:val="nil"/>
            </w:tcBorders>
            <w:shd w:val="clear" w:color="auto" w:fill="auto"/>
            <w:noWrap/>
            <w:vAlign w:val="bottom"/>
            <w:hideMark/>
          </w:tcPr>
          <w:p w14:paraId="1CEEE0FA" w14:textId="77777777" w:rsidR="00BE0539" w:rsidRPr="00DC2757" w:rsidRDefault="00BE0539" w:rsidP="00E750DA">
            <w:pPr>
              <w:spacing w:after="0" w:line="240" w:lineRule="auto"/>
              <w:jc w:val="center"/>
              <w:rPr>
                <w:ins w:id="4350" w:author="Commodore, Sarah" w:date="2023-03-30T13:25:00Z"/>
                <w:rFonts w:ascii="Calibri" w:eastAsia="Times New Roman" w:hAnsi="Calibri" w:cs="Calibri"/>
                <w:color w:val="FF0000"/>
                <w:sz w:val="20"/>
                <w:szCs w:val="20"/>
              </w:rPr>
            </w:pPr>
            <w:ins w:id="4351" w:author="Commodore, Sarah" w:date="2023-03-30T13:25:00Z">
              <w:r w:rsidRPr="00DC2757">
                <w:rPr>
                  <w:rFonts w:ascii="Calibri" w:eastAsia="Times New Roman" w:hAnsi="Calibri" w:cs="Calibri"/>
                  <w:color w:val="FF0000"/>
                  <w:sz w:val="20"/>
                  <w:szCs w:val="20"/>
                </w:rPr>
                <w:t>*</w:t>
              </w:r>
            </w:ins>
          </w:p>
        </w:tc>
      </w:tr>
      <w:tr w:rsidR="00BE0539" w:rsidRPr="00DC2757" w14:paraId="33CEB920" w14:textId="77777777" w:rsidTr="00E750DA">
        <w:trPr>
          <w:trHeight w:val="260"/>
          <w:ins w:id="4352" w:author="Commodore, Sarah" w:date="2023-03-30T13:25:00Z"/>
        </w:trPr>
        <w:tc>
          <w:tcPr>
            <w:tcW w:w="0" w:type="auto"/>
            <w:tcBorders>
              <w:top w:val="nil"/>
              <w:left w:val="nil"/>
              <w:bottom w:val="nil"/>
              <w:right w:val="nil"/>
            </w:tcBorders>
            <w:shd w:val="clear" w:color="auto" w:fill="auto"/>
            <w:noWrap/>
            <w:vAlign w:val="bottom"/>
            <w:hideMark/>
          </w:tcPr>
          <w:p w14:paraId="260D42A6" w14:textId="77777777" w:rsidR="00BE0539" w:rsidRPr="00DC2757" w:rsidRDefault="00BE0539" w:rsidP="00E750DA">
            <w:pPr>
              <w:spacing w:after="0" w:line="240" w:lineRule="auto"/>
              <w:rPr>
                <w:ins w:id="4353" w:author="Commodore, Sarah" w:date="2023-03-30T13:25:00Z"/>
                <w:rFonts w:ascii="Calibri" w:eastAsia="Times New Roman" w:hAnsi="Calibri" w:cs="Calibri"/>
                <w:color w:val="000000"/>
                <w:sz w:val="20"/>
                <w:szCs w:val="20"/>
              </w:rPr>
            </w:pPr>
            <w:ins w:id="4354" w:author="Commodore, Sarah" w:date="2023-03-30T13:25:00Z">
              <w:r w:rsidRPr="00DC2757">
                <w:rPr>
                  <w:rFonts w:ascii="Calibri" w:eastAsia="Times New Roman" w:hAnsi="Calibri" w:cs="Calibri"/>
                  <w:color w:val="000000"/>
                  <w:sz w:val="20"/>
                  <w:szCs w:val="20"/>
                </w:rPr>
                <w:t>ENSG00000176029.14</w:t>
              </w:r>
            </w:ins>
          </w:p>
        </w:tc>
        <w:tc>
          <w:tcPr>
            <w:tcW w:w="0" w:type="auto"/>
            <w:tcBorders>
              <w:top w:val="nil"/>
              <w:left w:val="nil"/>
              <w:bottom w:val="nil"/>
              <w:right w:val="nil"/>
            </w:tcBorders>
            <w:shd w:val="clear" w:color="auto" w:fill="auto"/>
            <w:noWrap/>
            <w:vAlign w:val="bottom"/>
            <w:hideMark/>
          </w:tcPr>
          <w:p w14:paraId="65C2980B" w14:textId="77777777" w:rsidR="00BE0539" w:rsidRPr="00DC2757" w:rsidRDefault="00BE0539" w:rsidP="00E750DA">
            <w:pPr>
              <w:spacing w:after="0" w:line="240" w:lineRule="auto"/>
              <w:rPr>
                <w:ins w:id="4355" w:author="Commodore, Sarah" w:date="2023-03-30T13:25:00Z"/>
                <w:rFonts w:ascii="Calibri" w:eastAsia="Times New Roman" w:hAnsi="Calibri" w:cs="Calibri"/>
                <w:color w:val="000000"/>
                <w:sz w:val="20"/>
                <w:szCs w:val="20"/>
              </w:rPr>
            </w:pPr>
            <w:ins w:id="4356" w:author="Commodore, Sarah" w:date="2023-03-30T13:25:00Z">
              <w:r w:rsidRPr="00DC2757">
                <w:rPr>
                  <w:rFonts w:ascii="Calibri" w:eastAsia="Times New Roman" w:hAnsi="Calibri" w:cs="Calibri"/>
                  <w:color w:val="000000"/>
                  <w:sz w:val="20"/>
                  <w:szCs w:val="20"/>
                </w:rPr>
                <w:t>C11orf16</w:t>
              </w:r>
            </w:ins>
          </w:p>
        </w:tc>
        <w:tc>
          <w:tcPr>
            <w:tcW w:w="0" w:type="auto"/>
            <w:tcBorders>
              <w:top w:val="nil"/>
              <w:left w:val="nil"/>
              <w:bottom w:val="nil"/>
              <w:right w:val="nil"/>
            </w:tcBorders>
            <w:shd w:val="clear" w:color="auto" w:fill="auto"/>
            <w:noWrap/>
            <w:vAlign w:val="bottom"/>
            <w:hideMark/>
          </w:tcPr>
          <w:p w14:paraId="754FD19C" w14:textId="77777777" w:rsidR="00BE0539" w:rsidRPr="00DC2757" w:rsidRDefault="00BE0539" w:rsidP="00E750DA">
            <w:pPr>
              <w:spacing w:after="0" w:line="240" w:lineRule="auto"/>
              <w:jc w:val="center"/>
              <w:rPr>
                <w:ins w:id="4357" w:author="Commodore, Sarah" w:date="2023-03-30T13:25:00Z"/>
                <w:rFonts w:ascii="Calibri" w:eastAsia="Times New Roman" w:hAnsi="Calibri" w:cs="Calibri"/>
                <w:color w:val="000000"/>
                <w:sz w:val="20"/>
                <w:szCs w:val="20"/>
              </w:rPr>
            </w:pPr>
            <w:ins w:id="4358"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22931EE" w14:textId="77777777" w:rsidR="00BE0539" w:rsidRPr="00DC2757" w:rsidRDefault="00BE0539" w:rsidP="00E750DA">
            <w:pPr>
              <w:spacing w:after="0" w:line="240" w:lineRule="auto"/>
              <w:jc w:val="center"/>
              <w:rPr>
                <w:ins w:id="4359" w:author="Commodore, Sarah" w:date="2023-03-30T13:25:00Z"/>
                <w:rFonts w:ascii="Calibri" w:eastAsia="Times New Roman" w:hAnsi="Calibri" w:cs="Calibri"/>
                <w:color w:val="000000"/>
                <w:sz w:val="20"/>
                <w:szCs w:val="20"/>
              </w:rPr>
            </w:pPr>
            <w:ins w:id="4360" w:author="Commodore, Sarah" w:date="2023-03-30T13:25:00Z">
              <w:r w:rsidRPr="00DC2757">
                <w:rPr>
                  <w:rFonts w:ascii="Calibri" w:eastAsia="Times New Roman" w:hAnsi="Calibri" w:cs="Calibri"/>
                  <w:color w:val="000000"/>
                  <w:sz w:val="20"/>
                  <w:szCs w:val="20"/>
                </w:rPr>
                <w:t>7.3E-09</w:t>
              </w:r>
            </w:ins>
          </w:p>
        </w:tc>
        <w:tc>
          <w:tcPr>
            <w:tcW w:w="0" w:type="auto"/>
            <w:tcBorders>
              <w:top w:val="nil"/>
              <w:left w:val="nil"/>
              <w:bottom w:val="nil"/>
              <w:right w:val="nil"/>
            </w:tcBorders>
            <w:shd w:val="clear" w:color="auto" w:fill="auto"/>
            <w:noWrap/>
            <w:vAlign w:val="bottom"/>
            <w:hideMark/>
          </w:tcPr>
          <w:p w14:paraId="516D2C6F" w14:textId="77777777" w:rsidR="00BE0539" w:rsidRPr="00DC2757" w:rsidRDefault="00BE0539" w:rsidP="00E750DA">
            <w:pPr>
              <w:spacing w:after="0" w:line="240" w:lineRule="auto"/>
              <w:jc w:val="center"/>
              <w:rPr>
                <w:ins w:id="4361" w:author="Commodore, Sarah" w:date="2023-03-30T13:25:00Z"/>
                <w:rFonts w:ascii="Calibri" w:eastAsia="Times New Roman" w:hAnsi="Calibri" w:cs="Calibri"/>
                <w:color w:val="000000"/>
                <w:sz w:val="20"/>
                <w:szCs w:val="20"/>
              </w:rPr>
            </w:pPr>
            <w:ins w:id="4362" w:author="Commodore, Sarah" w:date="2023-03-30T13:25: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644E8845" w14:textId="77777777" w:rsidR="00BE0539" w:rsidRPr="00DC2757" w:rsidRDefault="00BE0539" w:rsidP="00E750DA">
            <w:pPr>
              <w:spacing w:after="0" w:line="240" w:lineRule="auto"/>
              <w:jc w:val="center"/>
              <w:rPr>
                <w:ins w:id="4363" w:author="Commodore, Sarah" w:date="2023-03-30T13:25:00Z"/>
                <w:rFonts w:ascii="Calibri" w:eastAsia="Times New Roman" w:hAnsi="Calibri" w:cs="Calibri"/>
                <w:color w:val="FF0000"/>
                <w:sz w:val="20"/>
                <w:szCs w:val="20"/>
              </w:rPr>
            </w:pPr>
            <w:ins w:id="4364" w:author="Commodore, Sarah" w:date="2023-03-30T13:25:00Z">
              <w:r w:rsidRPr="00DC2757">
                <w:rPr>
                  <w:rFonts w:ascii="Calibri" w:eastAsia="Times New Roman" w:hAnsi="Calibri" w:cs="Calibri"/>
                  <w:color w:val="FF0000"/>
                  <w:sz w:val="20"/>
                  <w:szCs w:val="20"/>
                </w:rPr>
                <w:t>*</w:t>
              </w:r>
            </w:ins>
          </w:p>
        </w:tc>
      </w:tr>
      <w:tr w:rsidR="00BE0539" w:rsidRPr="00DC2757" w14:paraId="0B66C573" w14:textId="77777777" w:rsidTr="00E750DA">
        <w:trPr>
          <w:trHeight w:val="260"/>
          <w:ins w:id="4365" w:author="Commodore, Sarah" w:date="2023-03-30T13:25:00Z"/>
        </w:trPr>
        <w:tc>
          <w:tcPr>
            <w:tcW w:w="0" w:type="auto"/>
            <w:tcBorders>
              <w:top w:val="nil"/>
              <w:left w:val="nil"/>
              <w:bottom w:val="nil"/>
              <w:right w:val="nil"/>
            </w:tcBorders>
            <w:shd w:val="clear" w:color="auto" w:fill="auto"/>
            <w:noWrap/>
            <w:vAlign w:val="bottom"/>
            <w:hideMark/>
          </w:tcPr>
          <w:p w14:paraId="1CA0D658" w14:textId="77777777" w:rsidR="00BE0539" w:rsidRPr="00DC2757" w:rsidRDefault="00BE0539" w:rsidP="00E750DA">
            <w:pPr>
              <w:spacing w:after="0" w:line="240" w:lineRule="auto"/>
              <w:rPr>
                <w:ins w:id="4366" w:author="Commodore, Sarah" w:date="2023-03-30T13:25:00Z"/>
                <w:rFonts w:ascii="Calibri" w:eastAsia="Times New Roman" w:hAnsi="Calibri" w:cs="Calibri"/>
                <w:color w:val="000000"/>
                <w:sz w:val="20"/>
                <w:szCs w:val="20"/>
              </w:rPr>
            </w:pPr>
            <w:ins w:id="4367" w:author="Commodore, Sarah" w:date="2023-03-30T13:25:00Z">
              <w:r w:rsidRPr="00DC2757">
                <w:rPr>
                  <w:rFonts w:ascii="Calibri" w:eastAsia="Times New Roman" w:hAnsi="Calibri" w:cs="Calibri"/>
                  <w:color w:val="000000"/>
                  <w:sz w:val="20"/>
                  <w:szCs w:val="20"/>
                </w:rPr>
                <w:t>ENSG00000258584.2</w:t>
              </w:r>
            </w:ins>
          </w:p>
        </w:tc>
        <w:tc>
          <w:tcPr>
            <w:tcW w:w="0" w:type="auto"/>
            <w:tcBorders>
              <w:top w:val="nil"/>
              <w:left w:val="nil"/>
              <w:bottom w:val="nil"/>
              <w:right w:val="nil"/>
            </w:tcBorders>
            <w:shd w:val="clear" w:color="auto" w:fill="auto"/>
            <w:noWrap/>
            <w:vAlign w:val="bottom"/>
            <w:hideMark/>
          </w:tcPr>
          <w:p w14:paraId="614BC003" w14:textId="77777777" w:rsidR="00BE0539" w:rsidRPr="00DC2757" w:rsidRDefault="00BE0539" w:rsidP="00E750DA">
            <w:pPr>
              <w:spacing w:after="0" w:line="240" w:lineRule="auto"/>
              <w:rPr>
                <w:ins w:id="4368" w:author="Commodore, Sarah" w:date="2023-03-30T13:25:00Z"/>
                <w:rFonts w:ascii="Calibri" w:eastAsia="Times New Roman" w:hAnsi="Calibri" w:cs="Calibri"/>
                <w:color w:val="000000"/>
                <w:sz w:val="20"/>
                <w:szCs w:val="20"/>
              </w:rPr>
            </w:pPr>
            <w:ins w:id="4369" w:author="Commodore, Sarah" w:date="2023-03-30T13:25:00Z">
              <w:r w:rsidRPr="00DC2757">
                <w:rPr>
                  <w:rFonts w:ascii="Calibri" w:eastAsia="Times New Roman" w:hAnsi="Calibri" w:cs="Calibri"/>
                  <w:color w:val="000000"/>
                  <w:sz w:val="20"/>
                  <w:szCs w:val="20"/>
                </w:rPr>
                <w:t>FAM181A-AS1</w:t>
              </w:r>
            </w:ins>
          </w:p>
        </w:tc>
        <w:tc>
          <w:tcPr>
            <w:tcW w:w="0" w:type="auto"/>
            <w:tcBorders>
              <w:top w:val="nil"/>
              <w:left w:val="nil"/>
              <w:bottom w:val="nil"/>
              <w:right w:val="nil"/>
            </w:tcBorders>
            <w:shd w:val="clear" w:color="auto" w:fill="auto"/>
            <w:noWrap/>
            <w:vAlign w:val="bottom"/>
            <w:hideMark/>
          </w:tcPr>
          <w:p w14:paraId="32122F52" w14:textId="77777777" w:rsidR="00BE0539" w:rsidRPr="00DC2757" w:rsidRDefault="00BE0539" w:rsidP="00E750DA">
            <w:pPr>
              <w:spacing w:after="0" w:line="240" w:lineRule="auto"/>
              <w:jc w:val="center"/>
              <w:rPr>
                <w:ins w:id="4370" w:author="Commodore, Sarah" w:date="2023-03-30T13:25:00Z"/>
                <w:rFonts w:ascii="Calibri" w:eastAsia="Times New Roman" w:hAnsi="Calibri" w:cs="Calibri"/>
                <w:color w:val="000000"/>
                <w:sz w:val="20"/>
                <w:szCs w:val="20"/>
              </w:rPr>
            </w:pPr>
            <w:ins w:id="4371"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EAE3CC5" w14:textId="77777777" w:rsidR="00BE0539" w:rsidRPr="00DC2757" w:rsidRDefault="00BE0539" w:rsidP="00E750DA">
            <w:pPr>
              <w:spacing w:after="0" w:line="240" w:lineRule="auto"/>
              <w:jc w:val="center"/>
              <w:rPr>
                <w:ins w:id="4372" w:author="Commodore, Sarah" w:date="2023-03-30T13:25:00Z"/>
                <w:rFonts w:ascii="Calibri" w:eastAsia="Times New Roman" w:hAnsi="Calibri" w:cs="Calibri"/>
                <w:color w:val="000000"/>
                <w:sz w:val="20"/>
                <w:szCs w:val="20"/>
              </w:rPr>
            </w:pPr>
            <w:ins w:id="4373" w:author="Commodore, Sarah" w:date="2023-03-30T13:25:00Z">
              <w:r w:rsidRPr="00DC2757">
                <w:rPr>
                  <w:rFonts w:ascii="Calibri" w:eastAsia="Times New Roman" w:hAnsi="Calibri" w:cs="Calibri"/>
                  <w:color w:val="000000"/>
                  <w:sz w:val="20"/>
                  <w:szCs w:val="20"/>
                </w:rPr>
                <w:t>1.0E-08</w:t>
              </w:r>
            </w:ins>
          </w:p>
        </w:tc>
        <w:tc>
          <w:tcPr>
            <w:tcW w:w="0" w:type="auto"/>
            <w:tcBorders>
              <w:top w:val="nil"/>
              <w:left w:val="nil"/>
              <w:bottom w:val="nil"/>
              <w:right w:val="nil"/>
            </w:tcBorders>
            <w:shd w:val="clear" w:color="auto" w:fill="auto"/>
            <w:noWrap/>
            <w:vAlign w:val="bottom"/>
            <w:hideMark/>
          </w:tcPr>
          <w:p w14:paraId="7D5E458D" w14:textId="77777777" w:rsidR="00BE0539" w:rsidRPr="00DC2757" w:rsidRDefault="00BE0539" w:rsidP="00E750DA">
            <w:pPr>
              <w:spacing w:after="0" w:line="240" w:lineRule="auto"/>
              <w:jc w:val="center"/>
              <w:rPr>
                <w:ins w:id="4374" w:author="Commodore, Sarah" w:date="2023-03-30T13:25:00Z"/>
                <w:rFonts w:ascii="Calibri" w:eastAsia="Times New Roman" w:hAnsi="Calibri" w:cs="Calibri"/>
                <w:color w:val="000000"/>
                <w:sz w:val="20"/>
                <w:szCs w:val="20"/>
              </w:rPr>
            </w:pPr>
            <w:ins w:id="4375" w:author="Commodore, Sarah" w:date="2023-03-30T13:25:00Z">
              <w:r w:rsidRPr="00DC2757">
                <w:rPr>
                  <w:rFonts w:ascii="Calibri" w:eastAsia="Times New Roman" w:hAnsi="Calibri" w:cs="Calibri"/>
                  <w:color w:val="000000"/>
                  <w:sz w:val="20"/>
                  <w:szCs w:val="20"/>
                </w:rPr>
                <w:t>1.4E-07</w:t>
              </w:r>
            </w:ins>
          </w:p>
        </w:tc>
        <w:tc>
          <w:tcPr>
            <w:tcW w:w="0" w:type="auto"/>
            <w:tcBorders>
              <w:top w:val="nil"/>
              <w:left w:val="nil"/>
              <w:bottom w:val="nil"/>
              <w:right w:val="nil"/>
            </w:tcBorders>
            <w:shd w:val="clear" w:color="auto" w:fill="auto"/>
            <w:noWrap/>
            <w:vAlign w:val="bottom"/>
            <w:hideMark/>
          </w:tcPr>
          <w:p w14:paraId="249F3952" w14:textId="77777777" w:rsidR="00BE0539" w:rsidRPr="00DC2757" w:rsidRDefault="00BE0539" w:rsidP="00E750DA">
            <w:pPr>
              <w:spacing w:after="0" w:line="240" w:lineRule="auto"/>
              <w:jc w:val="center"/>
              <w:rPr>
                <w:ins w:id="4376" w:author="Commodore, Sarah" w:date="2023-03-30T13:25:00Z"/>
                <w:rFonts w:ascii="Calibri" w:eastAsia="Times New Roman" w:hAnsi="Calibri" w:cs="Calibri"/>
                <w:color w:val="FF0000"/>
                <w:sz w:val="20"/>
                <w:szCs w:val="20"/>
              </w:rPr>
            </w:pPr>
            <w:ins w:id="4377" w:author="Commodore, Sarah" w:date="2023-03-30T13:25:00Z">
              <w:r w:rsidRPr="00DC2757">
                <w:rPr>
                  <w:rFonts w:ascii="Calibri" w:eastAsia="Times New Roman" w:hAnsi="Calibri" w:cs="Calibri"/>
                  <w:color w:val="FF0000"/>
                  <w:sz w:val="20"/>
                  <w:szCs w:val="20"/>
                </w:rPr>
                <w:t>*</w:t>
              </w:r>
            </w:ins>
          </w:p>
        </w:tc>
      </w:tr>
      <w:tr w:rsidR="00BE0539" w:rsidRPr="00DC2757" w14:paraId="08A8A453" w14:textId="77777777" w:rsidTr="00E750DA">
        <w:trPr>
          <w:trHeight w:val="260"/>
          <w:ins w:id="4378" w:author="Commodore, Sarah" w:date="2023-03-30T13:25:00Z"/>
        </w:trPr>
        <w:tc>
          <w:tcPr>
            <w:tcW w:w="0" w:type="auto"/>
            <w:tcBorders>
              <w:top w:val="nil"/>
              <w:left w:val="nil"/>
              <w:bottom w:val="nil"/>
              <w:right w:val="nil"/>
            </w:tcBorders>
            <w:shd w:val="clear" w:color="auto" w:fill="auto"/>
            <w:noWrap/>
            <w:vAlign w:val="bottom"/>
            <w:hideMark/>
          </w:tcPr>
          <w:p w14:paraId="00B18B46" w14:textId="77777777" w:rsidR="00BE0539" w:rsidRPr="00DC2757" w:rsidRDefault="00BE0539" w:rsidP="00E750DA">
            <w:pPr>
              <w:spacing w:after="0" w:line="240" w:lineRule="auto"/>
              <w:rPr>
                <w:ins w:id="4379" w:author="Commodore, Sarah" w:date="2023-03-30T13:25:00Z"/>
                <w:rFonts w:ascii="Calibri" w:eastAsia="Times New Roman" w:hAnsi="Calibri" w:cs="Calibri"/>
                <w:color w:val="000000"/>
                <w:sz w:val="20"/>
                <w:szCs w:val="20"/>
              </w:rPr>
            </w:pPr>
            <w:ins w:id="4380" w:author="Commodore, Sarah" w:date="2023-03-30T13:25:00Z">
              <w:r w:rsidRPr="00DC2757">
                <w:rPr>
                  <w:rFonts w:ascii="Calibri" w:eastAsia="Times New Roman" w:hAnsi="Calibri" w:cs="Calibri"/>
                  <w:color w:val="000000"/>
                  <w:sz w:val="20"/>
                  <w:szCs w:val="20"/>
                </w:rPr>
                <w:t>ENSG00000164746.14</w:t>
              </w:r>
            </w:ins>
          </w:p>
        </w:tc>
        <w:tc>
          <w:tcPr>
            <w:tcW w:w="0" w:type="auto"/>
            <w:tcBorders>
              <w:top w:val="nil"/>
              <w:left w:val="nil"/>
              <w:bottom w:val="nil"/>
              <w:right w:val="nil"/>
            </w:tcBorders>
            <w:shd w:val="clear" w:color="auto" w:fill="auto"/>
            <w:noWrap/>
            <w:vAlign w:val="bottom"/>
            <w:hideMark/>
          </w:tcPr>
          <w:p w14:paraId="36389C46" w14:textId="77777777" w:rsidR="00BE0539" w:rsidRPr="00DC2757" w:rsidRDefault="00BE0539" w:rsidP="00E750DA">
            <w:pPr>
              <w:spacing w:after="0" w:line="240" w:lineRule="auto"/>
              <w:rPr>
                <w:ins w:id="4381" w:author="Commodore, Sarah" w:date="2023-03-30T13:25:00Z"/>
                <w:rFonts w:ascii="Calibri" w:eastAsia="Times New Roman" w:hAnsi="Calibri" w:cs="Calibri"/>
                <w:color w:val="000000"/>
                <w:sz w:val="20"/>
                <w:szCs w:val="20"/>
              </w:rPr>
            </w:pPr>
            <w:ins w:id="4382" w:author="Commodore, Sarah" w:date="2023-03-30T13:25:00Z">
              <w:r w:rsidRPr="00DC2757">
                <w:rPr>
                  <w:rFonts w:ascii="Calibri" w:eastAsia="Times New Roman" w:hAnsi="Calibri" w:cs="Calibri"/>
                  <w:color w:val="000000"/>
                  <w:sz w:val="20"/>
                  <w:szCs w:val="20"/>
                </w:rPr>
                <w:t>C7orf57</w:t>
              </w:r>
            </w:ins>
          </w:p>
        </w:tc>
        <w:tc>
          <w:tcPr>
            <w:tcW w:w="0" w:type="auto"/>
            <w:tcBorders>
              <w:top w:val="nil"/>
              <w:left w:val="nil"/>
              <w:bottom w:val="nil"/>
              <w:right w:val="nil"/>
            </w:tcBorders>
            <w:shd w:val="clear" w:color="auto" w:fill="auto"/>
            <w:noWrap/>
            <w:vAlign w:val="bottom"/>
            <w:hideMark/>
          </w:tcPr>
          <w:p w14:paraId="34D00AD7" w14:textId="77777777" w:rsidR="00BE0539" w:rsidRPr="00DC2757" w:rsidRDefault="00BE0539" w:rsidP="00E750DA">
            <w:pPr>
              <w:spacing w:after="0" w:line="240" w:lineRule="auto"/>
              <w:jc w:val="center"/>
              <w:rPr>
                <w:ins w:id="4383" w:author="Commodore, Sarah" w:date="2023-03-30T13:25:00Z"/>
                <w:rFonts w:ascii="Calibri" w:eastAsia="Times New Roman" w:hAnsi="Calibri" w:cs="Calibri"/>
                <w:color w:val="000000"/>
                <w:sz w:val="20"/>
                <w:szCs w:val="20"/>
              </w:rPr>
            </w:pPr>
            <w:ins w:id="4384"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C3C9E24" w14:textId="77777777" w:rsidR="00BE0539" w:rsidRPr="00DC2757" w:rsidRDefault="00BE0539" w:rsidP="00E750DA">
            <w:pPr>
              <w:spacing w:after="0" w:line="240" w:lineRule="auto"/>
              <w:jc w:val="center"/>
              <w:rPr>
                <w:ins w:id="4385" w:author="Commodore, Sarah" w:date="2023-03-30T13:25:00Z"/>
                <w:rFonts w:ascii="Calibri" w:eastAsia="Times New Roman" w:hAnsi="Calibri" w:cs="Calibri"/>
                <w:color w:val="000000"/>
                <w:sz w:val="20"/>
                <w:szCs w:val="20"/>
              </w:rPr>
            </w:pPr>
            <w:ins w:id="4386" w:author="Commodore, Sarah" w:date="2023-03-30T13:25:00Z">
              <w:r w:rsidRPr="00DC2757">
                <w:rPr>
                  <w:rFonts w:ascii="Calibri" w:eastAsia="Times New Roman" w:hAnsi="Calibri" w:cs="Calibri"/>
                  <w:color w:val="000000"/>
                  <w:sz w:val="20"/>
                  <w:szCs w:val="20"/>
                </w:rPr>
                <w:t>3.8E-11</w:t>
              </w:r>
            </w:ins>
          </w:p>
        </w:tc>
        <w:tc>
          <w:tcPr>
            <w:tcW w:w="0" w:type="auto"/>
            <w:tcBorders>
              <w:top w:val="nil"/>
              <w:left w:val="nil"/>
              <w:bottom w:val="nil"/>
              <w:right w:val="nil"/>
            </w:tcBorders>
            <w:shd w:val="clear" w:color="auto" w:fill="auto"/>
            <w:noWrap/>
            <w:vAlign w:val="bottom"/>
            <w:hideMark/>
          </w:tcPr>
          <w:p w14:paraId="2C8BA239" w14:textId="77777777" w:rsidR="00BE0539" w:rsidRPr="00DC2757" w:rsidRDefault="00BE0539" w:rsidP="00E750DA">
            <w:pPr>
              <w:spacing w:after="0" w:line="240" w:lineRule="auto"/>
              <w:jc w:val="center"/>
              <w:rPr>
                <w:ins w:id="4387" w:author="Commodore, Sarah" w:date="2023-03-30T13:25:00Z"/>
                <w:rFonts w:ascii="Calibri" w:eastAsia="Times New Roman" w:hAnsi="Calibri" w:cs="Calibri"/>
                <w:color w:val="000000"/>
                <w:sz w:val="20"/>
                <w:szCs w:val="20"/>
              </w:rPr>
            </w:pPr>
            <w:ins w:id="4388" w:author="Commodore, Sarah" w:date="2023-03-30T13:25:00Z">
              <w:r w:rsidRPr="00DC2757">
                <w:rPr>
                  <w:rFonts w:ascii="Calibri" w:eastAsia="Times New Roman" w:hAnsi="Calibri" w:cs="Calibri"/>
                  <w:color w:val="000000"/>
                  <w:sz w:val="20"/>
                  <w:szCs w:val="20"/>
                </w:rPr>
                <w:t>1.0E-09</w:t>
              </w:r>
            </w:ins>
          </w:p>
        </w:tc>
        <w:tc>
          <w:tcPr>
            <w:tcW w:w="0" w:type="auto"/>
            <w:tcBorders>
              <w:top w:val="nil"/>
              <w:left w:val="nil"/>
              <w:bottom w:val="nil"/>
              <w:right w:val="nil"/>
            </w:tcBorders>
            <w:shd w:val="clear" w:color="auto" w:fill="auto"/>
            <w:noWrap/>
            <w:vAlign w:val="bottom"/>
            <w:hideMark/>
          </w:tcPr>
          <w:p w14:paraId="03DB21B4" w14:textId="77777777" w:rsidR="00BE0539" w:rsidRPr="00DC2757" w:rsidRDefault="00BE0539" w:rsidP="00E750DA">
            <w:pPr>
              <w:spacing w:after="0" w:line="240" w:lineRule="auto"/>
              <w:jc w:val="center"/>
              <w:rPr>
                <w:ins w:id="4389" w:author="Commodore, Sarah" w:date="2023-03-30T13:25:00Z"/>
                <w:rFonts w:ascii="Calibri" w:eastAsia="Times New Roman" w:hAnsi="Calibri" w:cs="Calibri"/>
                <w:color w:val="FF0000"/>
                <w:sz w:val="20"/>
                <w:szCs w:val="20"/>
              </w:rPr>
            </w:pPr>
            <w:ins w:id="4390" w:author="Commodore, Sarah" w:date="2023-03-30T13:25:00Z">
              <w:r w:rsidRPr="00DC2757">
                <w:rPr>
                  <w:rFonts w:ascii="Calibri" w:eastAsia="Times New Roman" w:hAnsi="Calibri" w:cs="Calibri"/>
                  <w:color w:val="FF0000"/>
                  <w:sz w:val="20"/>
                  <w:szCs w:val="20"/>
                </w:rPr>
                <w:t>*</w:t>
              </w:r>
            </w:ins>
          </w:p>
        </w:tc>
      </w:tr>
      <w:tr w:rsidR="00BE0539" w:rsidRPr="00DC2757" w14:paraId="66A9A24E" w14:textId="77777777" w:rsidTr="00E750DA">
        <w:trPr>
          <w:trHeight w:val="260"/>
          <w:ins w:id="4391" w:author="Commodore, Sarah" w:date="2023-03-30T13:25:00Z"/>
        </w:trPr>
        <w:tc>
          <w:tcPr>
            <w:tcW w:w="0" w:type="auto"/>
            <w:tcBorders>
              <w:top w:val="nil"/>
              <w:left w:val="nil"/>
              <w:bottom w:val="nil"/>
              <w:right w:val="nil"/>
            </w:tcBorders>
            <w:shd w:val="clear" w:color="auto" w:fill="auto"/>
            <w:noWrap/>
            <w:vAlign w:val="bottom"/>
            <w:hideMark/>
          </w:tcPr>
          <w:p w14:paraId="48B4C4E4" w14:textId="77777777" w:rsidR="00BE0539" w:rsidRPr="00DC2757" w:rsidRDefault="00BE0539" w:rsidP="00E750DA">
            <w:pPr>
              <w:spacing w:after="0" w:line="240" w:lineRule="auto"/>
              <w:rPr>
                <w:ins w:id="4392" w:author="Commodore, Sarah" w:date="2023-03-30T13:25:00Z"/>
                <w:rFonts w:ascii="Calibri" w:eastAsia="Times New Roman" w:hAnsi="Calibri" w:cs="Calibri"/>
                <w:color w:val="000000"/>
                <w:sz w:val="20"/>
                <w:szCs w:val="20"/>
              </w:rPr>
            </w:pPr>
            <w:ins w:id="4393" w:author="Commodore, Sarah" w:date="2023-03-30T13:25:00Z">
              <w:r w:rsidRPr="00DC2757">
                <w:rPr>
                  <w:rFonts w:ascii="Calibri" w:eastAsia="Times New Roman" w:hAnsi="Calibri" w:cs="Calibri"/>
                  <w:color w:val="000000"/>
                  <w:sz w:val="20"/>
                  <w:szCs w:val="20"/>
                </w:rPr>
                <w:t>ENSG00000181123.8</w:t>
              </w:r>
            </w:ins>
          </w:p>
        </w:tc>
        <w:tc>
          <w:tcPr>
            <w:tcW w:w="0" w:type="auto"/>
            <w:tcBorders>
              <w:top w:val="nil"/>
              <w:left w:val="nil"/>
              <w:bottom w:val="nil"/>
              <w:right w:val="nil"/>
            </w:tcBorders>
            <w:shd w:val="clear" w:color="auto" w:fill="auto"/>
            <w:noWrap/>
            <w:vAlign w:val="bottom"/>
            <w:hideMark/>
          </w:tcPr>
          <w:p w14:paraId="59F23645" w14:textId="77777777" w:rsidR="00BE0539" w:rsidRPr="00DC2757" w:rsidRDefault="00BE0539" w:rsidP="00E750DA">
            <w:pPr>
              <w:spacing w:after="0" w:line="240" w:lineRule="auto"/>
              <w:rPr>
                <w:ins w:id="4394" w:author="Commodore, Sarah" w:date="2023-03-30T13:25:00Z"/>
                <w:rFonts w:ascii="Calibri" w:eastAsia="Times New Roman" w:hAnsi="Calibri" w:cs="Calibri"/>
                <w:color w:val="000000"/>
                <w:sz w:val="20"/>
                <w:szCs w:val="20"/>
              </w:rPr>
            </w:pPr>
            <w:ins w:id="4395" w:author="Commodore, Sarah" w:date="2023-03-30T13:25:00Z">
              <w:r w:rsidRPr="00DC2757">
                <w:rPr>
                  <w:rFonts w:ascii="Calibri" w:eastAsia="Times New Roman" w:hAnsi="Calibri" w:cs="Calibri"/>
                  <w:color w:val="000000"/>
                  <w:sz w:val="20"/>
                  <w:szCs w:val="20"/>
                </w:rPr>
                <w:t>AC004832.1</w:t>
              </w:r>
            </w:ins>
          </w:p>
        </w:tc>
        <w:tc>
          <w:tcPr>
            <w:tcW w:w="0" w:type="auto"/>
            <w:tcBorders>
              <w:top w:val="nil"/>
              <w:left w:val="nil"/>
              <w:bottom w:val="nil"/>
              <w:right w:val="nil"/>
            </w:tcBorders>
            <w:shd w:val="clear" w:color="auto" w:fill="auto"/>
            <w:noWrap/>
            <w:vAlign w:val="bottom"/>
            <w:hideMark/>
          </w:tcPr>
          <w:p w14:paraId="3C18CDEF" w14:textId="77777777" w:rsidR="00BE0539" w:rsidRPr="00DC2757" w:rsidRDefault="00BE0539" w:rsidP="00E750DA">
            <w:pPr>
              <w:spacing w:after="0" w:line="240" w:lineRule="auto"/>
              <w:jc w:val="center"/>
              <w:rPr>
                <w:ins w:id="4396" w:author="Commodore, Sarah" w:date="2023-03-30T13:25:00Z"/>
                <w:rFonts w:ascii="Calibri" w:eastAsia="Times New Roman" w:hAnsi="Calibri" w:cs="Calibri"/>
                <w:color w:val="000000"/>
                <w:sz w:val="20"/>
                <w:szCs w:val="20"/>
              </w:rPr>
            </w:pPr>
            <w:ins w:id="4397"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EA10DA3" w14:textId="77777777" w:rsidR="00BE0539" w:rsidRPr="00DC2757" w:rsidRDefault="00BE0539" w:rsidP="00E750DA">
            <w:pPr>
              <w:spacing w:after="0" w:line="240" w:lineRule="auto"/>
              <w:jc w:val="center"/>
              <w:rPr>
                <w:ins w:id="4398" w:author="Commodore, Sarah" w:date="2023-03-30T13:25:00Z"/>
                <w:rFonts w:ascii="Calibri" w:eastAsia="Times New Roman" w:hAnsi="Calibri" w:cs="Calibri"/>
                <w:color w:val="000000"/>
                <w:sz w:val="20"/>
                <w:szCs w:val="20"/>
              </w:rPr>
            </w:pPr>
            <w:ins w:id="4399" w:author="Commodore, Sarah" w:date="2023-03-30T13:25:00Z">
              <w:r w:rsidRPr="00DC2757">
                <w:rPr>
                  <w:rFonts w:ascii="Calibri" w:eastAsia="Times New Roman" w:hAnsi="Calibri" w:cs="Calibri"/>
                  <w:color w:val="000000"/>
                  <w:sz w:val="20"/>
                  <w:szCs w:val="20"/>
                </w:rPr>
                <w:t>4.3E-10</w:t>
              </w:r>
            </w:ins>
          </w:p>
        </w:tc>
        <w:tc>
          <w:tcPr>
            <w:tcW w:w="0" w:type="auto"/>
            <w:tcBorders>
              <w:top w:val="nil"/>
              <w:left w:val="nil"/>
              <w:bottom w:val="nil"/>
              <w:right w:val="nil"/>
            </w:tcBorders>
            <w:shd w:val="clear" w:color="auto" w:fill="auto"/>
            <w:noWrap/>
            <w:vAlign w:val="bottom"/>
            <w:hideMark/>
          </w:tcPr>
          <w:p w14:paraId="2394E874" w14:textId="77777777" w:rsidR="00BE0539" w:rsidRPr="00DC2757" w:rsidRDefault="00BE0539" w:rsidP="00E750DA">
            <w:pPr>
              <w:spacing w:after="0" w:line="240" w:lineRule="auto"/>
              <w:jc w:val="center"/>
              <w:rPr>
                <w:ins w:id="4400" w:author="Commodore, Sarah" w:date="2023-03-30T13:25:00Z"/>
                <w:rFonts w:ascii="Calibri" w:eastAsia="Times New Roman" w:hAnsi="Calibri" w:cs="Calibri"/>
                <w:color w:val="000000"/>
                <w:sz w:val="20"/>
                <w:szCs w:val="20"/>
              </w:rPr>
            </w:pPr>
            <w:ins w:id="4401" w:author="Commodore, Sarah" w:date="2023-03-30T13:25:00Z">
              <w:r w:rsidRPr="00DC2757">
                <w:rPr>
                  <w:rFonts w:ascii="Calibri" w:eastAsia="Times New Roman" w:hAnsi="Calibri" w:cs="Calibri"/>
                  <w:color w:val="000000"/>
                  <w:sz w:val="20"/>
                  <w:szCs w:val="20"/>
                </w:rPr>
                <w:t>8.5E-09</w:t>
              </w:r>
            </w:ins>
          </w:p>
        </w:tc>
        <w:tc>
          <w:tcPr>
            <w:tcW w:w="0" w:type="auto"/>
            <w:tcBorders>
              <w:top w:val="nil"/>
              <w:left w:val="nil"/>
              <w:bottom w:val="nil"/>
              <w:right w:val="nil"/>
            </w:tcBorders>
            <w:shd w:val="clear" w:color="auto" w:fill="auto"/>
            <w:noWrap/>
            <w:vAlign w:val="bottom"/>
            <w:hideMark/>
          </w:tcPr>
          <w:p w14:paraId="22A6737F" w14:textId="77777777" w:rsidR="00BE0539" w:rsidRPr="00DC2757" w:rsidRDefault="00BE0539" w:rsidP="00E750DA">
            <w:pPr>
              <w:spacing w:after="0" w:line="240" w:lineRule="auto"/>
              <w:jc w:val="center"/>
              <w:rPr>
                <w:ins w:id="4402" w:author="Commodore, Sarah" w:date="2023-03-30T13:25:00Z"/>
                <w:rFonts w:ascii="Calibri" w:eastAsia="Times New Roman" w:hAnsi="Calibri" w:cs="Calibri"/>
                <w:color w:val="FF0000"/>
                <w:sz w:val="20"/>
                <w:szCs w:val="20"/>
              </w:rPr>
            </w:pPr>
            <w:ins w:id="4403" w:author="Commodore, Sarah" w:date="2023-03-30T13:25:00Z">
              <w:r w:rsidRPr="00DC2757">
                <w:rPr>
                  <w:rFonts w:ascii="Calibri" w:eastAsia="Times New Roman" w:hAnsi="Calibri" w:cs="Calibri"/>
                  <w:color w:val="FF0000"/>
                  <w:sz w:val="20"/>
                  <w:szCs w:val="20"/>
                </w:rPr>
                <w:t>*</w:t>
              </w:r>
            </w:ins>
          </w:p>
        </w:tc>
      </w:tr>
      <w:tr w:rsidR="00BE0539" w:rsidRPr="00DC2757" w14:paraId="0F8FF1A2" w14:textId="77777777" w:rsidTr="00E750DA">
        <w:trPr>
          <w:trHeight w:val="260"/>
          <w:ins w:id="4404" w:author="Commodore, Sarah" w:date="2023-03-30T13:25:00Z"/>
        </w:trPr>
        <w:tc>
          <w:tcPr>
            <w:tcW w:w="0" w:type="auto"/>
            <w:tcBorders>
              <w:top w:val="nil"/>
              <w:left w:val="nil"/>
              <w:bottom w:val="nil"/>
              <w:right w:val="nil"/>
            </w:tcBorders>
            <w:shd w:val="clear" w:color="auto" w:fill="auto"/>
            <w:noWrap/>
            <w:vAlign w:val="bottom"/>
            <w:hideMark/>
          </w:tcPr>
          <w:p w14:paraId="14C47C01" w14:textId="77777777" w:rsidR="00BE0539" w:rsidRPr="00DC2757" w:rsidRDefault="00BE0539" w:rsidP="00E750DA">
            <w:pPr>
              <w:spacing w:after="0" w:line="240" w:lineRule="auto"/>
              <w:rPr>
                <w:ins w:id="4405" w:author="Commodore, Sarah" w:date="2023-03-30T13:25:00Z"/>
                <w:rFonts w:ascii="Calibri" w:eastAsia="Times New Roman" w:hAnsi="Calibri" w:cs="Calibri"/>
                <w:color w:val="000000"/>
                <w:sz w:val="20"/>
                <w:szCs w:val="20"/>
              </w:rPr>
            </w:pPr>
            <w:ins w:id="4406" w:author="Commodore, Sarah" w:date="2023-03-30T13:25:00Z">
              <w:r w:rsidRPr="00DC2757">
                <w:rPr>
                  <w:rFonts w:ascii="Calibri" w:eastAsia="Times New Roman" w:hAnsi="Calibri" w:cs="Calibri"/>
                  <w:color w:val="000000"/>
                  <w:sz w:val="20"/>
                  <w:szCs w:val="20"/>
                </w:rPr>
                <w:t>ENSG00000118997.14</w:t>
              </w:r>
            </w:ins>
          </w:p>
        </w:tc>
        <w:tc>
          <w:tcPr>
            <w:tcW w:w="0" w:type="auto"/>
            <w:tcBorders>
              <w:top w:val="nil"/>
              <w:left w:val="nil"/>
              <w:bottom w:val="nil"/>
              <w:right w:val="nil"/>
            </w:tcBorders>
            <w:shd w:val="clear" w:color="auto" w:fill="auto"/>
            <w:noWrap/>
            <w:vAlign w:val="bottom"/>
            <w:hideMark/>
          </w:tcPr>
          <w:p w14:paraId="50D5FAE5" w14:textId="77777777" w:rsidR="00BE0539" w:rsidRPr="00DC2757" w:rsidRDefault="00BE0539" w:rsidP="00E750DA">
            <w:pPr>
              <w:spacing w:after="0" w:line="240" w:lineRule="auto"/>
              <w:rPr>
                <w:ins w:id="4407" w:author="Commodore, Sarah" w:date="2023-03-30T13:25:00Z"/>
                <w:rFonts w:ascii="Calibri" w:eastAsia="Times New Roman" w:hAnsi="Calibri" w:cs="Calibri"/>
                <w:color w:val="FF0000"/>
                <w:sz w:val="20"/>
                <w:szCs w:val="20"/>
              </w:rPr>
            </w:pPr>
            <w:ins w:id="4408" w:author="Commodore, Sarah" w:date="2023-03-30T13:25:00Z">
              <w:r w:rsidRPr="00DC2757">
                <w:rPr>
                  <w:rFonts w:ascii="Calibri" w:eastAsia="Times New Roman" w:hAnsi="Calibri" w:cs="Calibri"/>
                  <w:color w:val="FF0000"/>
                  <w:sz w:val="20"/>
                  <w:szCs w:val="20"/>
                </w:rPr>
                <w:t>DNAH7</w:t>
              </w:r>
            </w:ins>
          </w:p>
        </w:tc>
        <w:tc>
          <w:tcPr>
            <w:tcW w:w="0" w:type="auto"/>
            <w:tcBorders>
              <w:top w:val="nil"/>
              <w:left w:val="nil"/>
              <w:bottom w:val="nil"/>
              <w:right w:val="nil"/>
            </w:tcBorders>
            <w:shd w:val="clear" w:color="auto" w:fill="auto"/>
            <w:noWrap/>
            <w:vAlign w:val="bottom"/>
            <w:hideMark/>
          </w:tcPr>
          <w:p w14:paraId="3C06F670" w14:textId="77777777" w:rsidR="00BE0539" w:rsidRPr="00DC2757" w:rsidRDefault="00BE0539" w:rsidP="00E750DA">
            <w:pPr>
              <w:spacing w:after="0" w:line="240" w:lineRule="auto"/>
              <w:jc w:val="center"/>
              <w:rPr>
                <w:ins w:id="4409" w:author="Commodore, Sarah" w:date="2023-03-30T13:25:00Z"/>
                <w:rFonts w:ascii="Calibri" w:eastAsia="Times New Roman" w:hAnsi="Calibri" w:cs="Calibri"/>
                <w:color w:val="000000"/>
                <w:sz w:val="20"/>
                <w:szCs w:val="20"/>
              </w:rPr>
            </w:pPr>
            <w:ins w:id="4410"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228F8F5" w14:textId="77777777" w:rsidR="00BE0539" w:rsidRPr="00DC2757" w:rsidRDefault="00BE0539" w:rsidP="00E750DA">
            <w:pPr>
              <w:spacing w:after="0" w:line="240" w:lineRule="auto"/>
              <w:jc w:val="center"/>
              <w:rPr>
                <w:ins w:id="4411" w:author="Commodore, Sarah" w:date="2023-03-30T13:25:00Z"/>
                <w:rFonts w:ascii="Calibri" w:eastAsia="Times New Roman" w:hAnsi="Calibri" w:cs="Calibri"/>
                <w:color w:val="000000"/>
                <w:sz w:val="20"/>
                <w:szCs w:val="20"/>
              </w:rPr>
            </w:pPr>
            <w:ins w:id="4412" w:author="Commodore, Sarah" w:date="2023-03-30T13:25:00Z">
              <w:r w:rsidRPr="00DC2757">
                <w:rPr>
                  <w:rFonts w:ascii="Calibri" w:eastAsia="Times New Roman" w:hAnsi="Calibri" w:cs="Calibri"/>
                  <w:color w:val="000000"/>
                  <w:sz w:val="20"/>
                  <w:szCs w:val="20"/>
                </w:rPr>
                <w:t>6.0E-21</w:t>
              </w:r>
            </w:ins>
          </w:p>
        </w:tc>
        <w:tc>
          <w:tcPr>
            <w:tcW w:w="0" w:type="auto"/>
            <w:tcBorders>
              <w:top w:val="nil"/>
              <w:left w:val="nil"/>
              <w:bottom w:val="nil"/>
              <w:right w:val="nil"/>
            </w:tcBorders>
            <w:shd w:val="clear" w:color="auto" w:fill="auto"/>
            <w:noWrap/>
            <w:vAlign w:val="bottom"/>
            <w:hideMark/>
          </w:tcPr>
          <w:p w14:paraId="28E3B9C7" w14:textId="77777777" w:rsidR="00BE0539" w:rsidRPr="00DC2757" w:rsidRDefault="00BE0539" w:rsidP="00E750DA">
            <w:pPr>
              <w:spacing w:after="0" w:line="240" w:lineRule="auto"/>
              <w:jc w:val="center"/>
              <w:rPr>
                <w:ins w:id="4413" w:author="Commodore, Sarah" w:date="2023-03-30T13:25:00Z"/>
                <w:rFonts w:ascii="Calibri" w:eastAsia="Times New Roman" w:hAnsi="Calibri" w:cs="Calibri"/>
                <w:color w:val="000000"/>
                <w:sz w:val="20"/>
                <w:szCs w:val="20"/>
              </w:rPr>
            </w:pPr>
            <w:ins w:id="4414" w:author="Commodore, Sarah" w:date="2023-03-30T13:25:00Z">
              <w:r w:rsidRPr="00DC2757">
                <w:rPr>
                  <w:rFonts w:ascii="Calibri" w:eastAsia="Times New Roman" w:hAnsi="Calibri" w:cs="Calibri"/>
                  <w:color w:val="000000"/>
                  <w:sz w:val="20"/>
                  <w:szCs w:val="20"/>
                </w:rPr>
                <w:t>1.8E-18</w:t>
              </w:r>
            </w:ins>
          </w:p>
        </w:tc>
        <w:tc>
          <w:tcPr>
            <w:tcW w:w="0" w:type="auto"/>
            <w:tcBorders>
              <w:top w:val="nil"/>
              <w:left w:val="nil"/>
              <w:bottom w:val="nil"/>
              <w:right w:val="nil"/>
            </w:tcBorders>
            <w:shd w:val="clear" w:color="auto" w:fill="auto"/>
            <w:noWrap/>
            <w:vAlign w:val="bottom"/>
            <w:hideMark/>
          </w:tcPr>
          <w:p w14:paraId="435ADAFD" w14:textId="77777777" w:rsidR="00BE0539" w:rsidRPr="00DC2757" w:rsidRDefault="00BE0539" w:rsidP="00E750DA">
            <w:pPr>
              <w:spacing w:after="0" w:line="240" w:lineRule="auto"/>
              <w:jc w:val="center"/>
              <w:rPr>
                <w:ins w:id="4415" w:author="Commodore, Sarah" w:date="2023-03-30T13:25:00Z"/>
                <w:rFonts w:ascii="Calibri" w:eastAsia="Times New Roman" w:hAnsi="Calibri" w:cs="Calibri"/>
                <w:color w:val="FF0000"/>
                <w:sz w:val="20"/>
                <w:szCs w:val="20"/>
              </w:rPr>
            </w:pPr>
            <w:ins w:id="4416" w:author="Commodore, Sarah" w:date="2023-03-30T13:25:00Z">
              <w:r w:rsidRPr="00DC2757">
                <w:rPr>
                  <w:rFonts w:ascii="Calibri" w:eastAsia="Times New Roman" w:hAnsi="Calibri" w:cs="Calibri"/>
                  <w:color w:val="FF0000"/>
                  <w:sz w:val="20"/>
                  <w:szCs w:val="20"/>
                </w:rPr>
                <w:t>*</w:t>
              </w:r>
            </w:ins>
          </w:p>
        </w:tc>
      </w:tr>
      <w:tr w:rsidR="00BE0539" w:rsidRPr="00DC2757" w14:paraId="0D3A4F42" w14:textId="77777777" w:rsidTr="00E750DA">
        <w:trPr>
          <w:trHeight w:val="260"/>
          <w:ins w:id="4417" w:author="Commodore, Sarah" w:date="2023-03-30T13:25:00Z"/>
        </w:trPr>
        <w:tc>
          <w:tcPr>
            <w:tcW w:w="0" w:type="auto"/>
            <w:tcBorders>
              <w:top w:val="nil"/>
              <w:left w:val="nil"/>
              <w:bottom w:val="nil"/>
              <w:right w:val="nil"/>
            </w:tcBorders>
            <w:shd w:val="clear" w:color="auto" w:fill="auto"/>
            <w:noWrap/>
            <w:vAlign w:val="bottom"/>
            <w:hideMark/>
          </w:tcPr>
          <w:p w14:paraId="20357F89" w14:textId="77777777" w:rsidR="00BE0539" w:rsidRPr="00DC2757" w:rsidRDefault="00BE0539" w:rsidP="00E750DA">
            <w:pPr>
              <w:spacing w:after="0" w:line="240" w:lineRule="auto"/>
              <w:rPr>
                <w:ins w:id="4418" w:author="Commodore, Sarah" w:date="2023-03-30T13:25:00Z"/>
                <w:rFonts w:ascii="Calibri" w:eastAsia="Times New Roman" w:hAnsi="Calibri" w:cs="Calibri"/>
                <w:color w:val="000000"/>
                <w:sz w:val="20"/>
                <w:szCs w:val="20"/>
              </w:rPr>
            </w:pPr>
            <w:ins w:id="4419" w:author="Commodore, Sarah" w:date="2023-03-30T13:25:00Z">
              <w:r w:rsidRPr="00DC2757">
                <w:rPr>
                  <w:rFonts w:ascii="Calibri" w:eastAsia="Times New Roman" w:hAnsi="Calibri" w:cs="Calibri"/>
                  <w:color w:val="000000"/>
                  <w:sz w:val="20"/>
                  <w:szCs w:val="20"/>
                </w:rPr>
                <w:t>ENSG00000126861.5</w:t>
              </w:r>
            </w:ins>
          </w:p>
        </w:tc>
        <w:tc>
          <w:tcPr>
            <w:tcW w:w="0" w:type="auto"/>
            <w:tcBorders>
              <w:top w:val="nil"/>
              <w:left w:val="nil"/>
              <w:bottom w:val="nil"/>
              <w:right w:val="nil"/>
            </w:tcBorders>
            <w:shd w:val="clear" w:color="auto" w:fill="auto"/>
            <w:noWrap/>
            <w:vAlign w:val="bottom"/>
            <w:hideMark/>
          </w:tcPr>
          <w:p w14:paraId="3F6A80A3" w14:textId="77777777" w:rsidR="00BE0539" w:rsidRPr="00DC2757" w:rsidRDefault="00BE0539" w:rsidP="00E750DA">
            <w:pPr>
              <w:spacing w:after="0" w:line="240" w:lineRule="auto"/>
              <w:rPr>
                <w:ins w:id="4420" w:author="Commodore, Sarah" w:date="2023-03-30T13:25:00Z"/>
                <w:rFonts w:ascii="Calibri" w:eastAsia="Times New Roman" w:hAnsi="Calibri" w:cs="Calibri"/>
                <w:color w:val="000000"/>
                <w:sz w:val="20"/>
                <w:szCs w:val="20"/>
              </w:rPr>
            </w:pPr>
            <w:ins w:id="4421" w:author="Commodore, Sarah" w:date="2023-03-30T13:25:00Z">
              <w:r w:rsidRPr="00DC2757">
                <w:rPr>
                  <w:rFonts w:ascii="Calibri" w:eastAsia="Times New Roman" w:hAnsi="Calibri" w:cs="Calibri"/>
                  <w:color w:val="000000"/>
                  <w:sz w:val="20"/>
                  <w:szCs w:val="20"/>
                </w:rPr>
                <w:t>OMG</w:t>
              </w:r>
            </w:ins>
          </w:p>
        </w:tc>
        <w:tc>
          <w:tcPr>
            <w:tcW w:w="0" w:type="auto"/>
            <w:tcBorders>
              <w:top w:val="nil"/>
              <w:left w:val="nil"/>
              <w:bottom w:val="nil"/>
              <w:right w:val="nil"/>
            </w:tcBorders>
            <w:shd w:val="clear" w:color="auto" w:fill="auto"/>
            <w:noWrap/>
            <w:vAlign w:val="bottom"/>
            <w:hideMark/>
          </w:tcPr>
          <w:p w14:paraId="73D5CD32" w14:textId="77777777" w:rsidR="00BE0539" w:rsidRPr="00DC2757" w:rsidRDefault="00BE0539" w:rsidP="00E750DA">
            <w:pPr>
              <w:spacing w:after="0" w:line="240" w:lineRule="auto"/>
              <w:jc w:val="center"/>
              <w:rPr>
                <w:ins w:id="4422" w:author="Commodore, Sarah" w:date="2023-03-30T13:25:00Z"/>
                <w:rFonts w:ascii="Calibri" w:eastAsia="Times New Roman" w:hAnsi="Calibri" w:cs="Calibri"/>
                <w:color w:val="000000"/>
                <w:sz w:val="20"/>
                <w:szCs w:val="20"/>
              </w:rPr>
            </w:pPr>
            <w:ins w:id="4423"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C2DEB27" w14:textId="77777777" w:rsidR="00BE0539" w:rsidRPr="00DC2757" w:rsidRDefault="00BE0539" w:rsidP="00E750DA">
            <w:pPr>
              <w:spacing w:after="0" w:line="240" w:lineRule="auto"/>
              <w:jc w:val="center"/>
              <w:rPr>
                <w:ins w:id="4424" w:author="Commodore, Sarah" w:date="2023-03-30T13:25:00Z"/>
                <w:rFonts w:ascii="Calibri" w:eastAsia="Times New Roman" w:hAnsi="Calibri" w:cs="Calibri"/>
                <w:color w:val="000000"/>
                <w:sz w:val="20"/>
                <w:szCs w:val="20"/>
              </w:rPr>
            </w:pPr>
            <w:ins w:id="4425" w:author="Commodore, Sarah" w:date="2023-03-30T13:25:00Z">
              <w:r w:rsidRPr="00DC2757">
                <w:rPr>
                  <w:rFonts w:ascii="Calibri" w:eastAsia="Times New Roman" w:hAnsi="Calibri" w:cs="Calibri"/>
                  <w:color w:val="000000"/>
                  <w:sz w:val="20"/>
                  <w:szCs w:val="20"/>
                </w:rPr>
                <w:t>8.5E-07</w:t>
              </w:r>
            </w:ins>
          </w:p>
        </w:tc>
        <w:tc>
          <w:tcPr>
            <w:tcW w:w="0" w:type="auto"/>
            <w:tcBorders>
              <w:top w:val="nil"/>
              <w:left w:val="nil"/>
              <w:bottom w:val="nil"/>
              <w:right w:val="nil"/>
            </w:tcBorders>
            <w:shd w:val="clear" w:color="auto" w:fill="auto"/>
            <w:noWrap/>
            <w:vAlign w:val="bottom"/>
            <w:hideMark/>
          </w:tcPr>
          <w:p w14:paraId="38A317E7" w14:textId="77777777" w:rsidR="00BE0539" w:rsidRPr="00DC2757" w:rsidRDefault="00BE0539" w:rsidP="00E750DA">
            <w:pPr>
              <w:spacing w:after="0" w:line="240" w:lineRule="auto"/>
              <w:jc w:val="center"/>
              <w:rPr>
                <w:ins w:id="4426" w:author="Commodore, Sarah" w:date="2023-03-30T13:25:00Z"/>
                <w:rFonts w:ascii="Calibri" w:eastAsia="Times New Roman" w:hAnsi="Calibri" w:cs="Calibri"/>
                <w:color w:val="000000"/>
                <w:sz w:val="20"/>
                <w:szCs w:val="20"/>
              </w:rPr>
            </w:pPr>
            <w:ins w:id="4427" w:author="Commodore, Sarah" w:date="2023-03-30T13:25:00Z">
              <w:r w:rsidRPr="00DC2757">
                <w:rPr>
                  <w:rFonts w:ascii="Calibri" w:eastAsia="Times New Roman" w:hAnsi="Calibri" w:cs="Calibri"/>
                  <w:color w:val="000000"/>
                  <w:sz w:val="20"/>
                  <w:szCs w:val="20"/>
                </w:rPr>
                <w:t>7.5E-06</w:t>
              </w:r>
            </w:ins>
          </w:p>
        </w:tc>
        <w:tc>
          <w:tcPr>
            <w:tcW w:w="0" w:type="auto"/>
            <w:tcBorders>
              <w:top w:val="nil"/>
              <w:left w:val="nil"/>
              <w:bottom w:val="nil"/>
              <w:right w:val="nil"/>
            </w:tcBorders>
            <w:shd w:val="clear" w:color="auto" w:fill="auto"/>
            <w:noWrap/>
            <w:vAlign w:val="bottom"/>
            <w:hideMark/>
          </w:tcPr>
          <w:p w14:paraId="63D8BF93" w14:textId="77777777" w:rsidR="00BE0539" w:rsidRPr="00DC2757" w:rsidRDefault="00BE0539" w:rsidP="00E750DA">
            <w:pPr>
              <w:spacing w:after="0" w:line="240" w:lineRule="auto"/>
              <w:jc w:val="center"/>
              <w:rPr>
                <w:ins w:id="4428" w:author="Commodore, Sarah" w:date="2023-03-30T13:25:00Z"/>
                <w:rFonts w:ascii="Calibri" w:eastAsia="Times New Roman" w:hAnsi="Calibri" w:cs="Calibri"/>
                <w:color w:val="FF0000"/>
                <w:sz w:val="20"/>
                <w:szCs w:val="20"/>
              </w:rPr>
            </w:pPr>
            <w:ins w:id="4429" w:author="Commodore, Sarah" w:date="2023-03-30T13:25:00Z">
              <w:r w:rsidRPr="00DC2757">
                <w:rPr>
                  <w:rFonts w:ascii="Calibri" w:eastAsia="Times New Roman" w:hAnsi="Calibri" w:cs="Calibri"/>
                  <w:color w:val="FF0000"/>
                  <w:sz w:val="20"/>
                  <w:szCs w:val="20"/>
                </w:rPr>
                <w:t>*</w:t>
              </w:r>
            </w:ins>
          </w:p>
        </w:tc>
      </w:tr>
      <w:tr w:rsidR="00BE0539" w:rsidRPr="00DC2757" w14:paraId="11C73431" w14:textId="77777777" w:rsidTr="00E750DA">
        <w:trPr>
          <w:trHeight w:val="260"/>
          <w:ins w:id="4430" w:author="Commodore, Sarah" w:date="2023-03-30T13:25:00Z"/>
        </w:trPr>
        <w:tc>
          <w:tcPr>
            <w:tcW w:w="0" w:type="auto"/>
            <w:tcBorders>
              <w:top w:val="nil"/>
              <w:left w:val="nil"/>
              <w:bottom w:val="nil"/>
              <w:right w:val="nil"/>
            </w:tcBorders>
            <w:shd w:val="clear" w:color="auto" w:fill="auto"/>
            <w:noWrap/>
            <w:vAlign w:val="bottom"/>
            <w:hideMark/>
          </w:tcPr>
          <w:p w14:paraId="10FF5D30" w14:textId="77777777" w:rsidR="00BE0539" w:rsidRPr="00DC2757" w:rsidRDefault="00BE0539" w:rsidP="00E750DA">
            <w:pPr>
              <w:spacing w:after="0" w:line="240" w:lineRule="auto"/>
              <w:rPr>
                <w:ins w:id="4431" w:author="Commodore, Sarah" w:date="2023-03-30T13:25:00Z"/>
                <w:rFonts w:ascii="Calibri" w:eastAsia="Times New Roman" w:hAnsi="Calibri" w:cs="Calibri"/>
                <w:color w:val="000000"/>
                <w:sz w:val="20"/>
                <w:szCs w:val="20"/>
              </w:rPr>
            </w:pPr>
            <w:ins w:id="4432" w:author="Commodore, Sarah" w:date="2023-03-30T13:25:00Z">
              <w:r w:rsidRPr="00DC2757">
                <w:rPr>
                  <w:rFonts w:ascii="Calibri" w:eastAsia="Times New Roman" w:hAnsi="Calibri" w:cs="Calibri"/>
                  <w:color w:val="000000"/>
                  <w:sz w:val="20"/>
                  <w:szCs w:val="20"/>
                </w:rPr>
                <w:t>ENSG00000129951.19</w:t>
              </w:r>
            </w:ins>
          </w:p>
        </w:tc>
        <w:tc>
          <w:tcPr>
            <w:tcW w:w="0" w:type="auto"/>
            <w:tcBorders>
              <w:top w:val="nil"/>
              <w:left w:val="nil"/>
              <w:bottom w:val="nil"/>
              <w:right w:val="nil"/>
            </w:tcBorders>
            <w:shd w:val="clear" w:color="auto" w:fill="auto"/>
            <w:noWrap/>
            <w:vAlign w:val="bottom"/>
            <w:hideMark/>
          </w:tcPr>
          <w:p w14:paraId="2FA6B57B" w14:textId="77777777" w:rsidR="00BE0539" w:rsidRPr="00DC2757" w:rsidRDefault="00BE0539" w:rsidP="00E750DA">
            <w:pPr>
              <w:spacing w:after="0" w:line="240" w:lineRule="auto"/>
              <w:rPr>
                <w:ins w:id="4433" w:author="Commodore, Sarah" w:date="2023-03-30T13:25:00Z"/>
                <w:rFonts w:ascii="Calibri" w:eastAsia="Times New Roman" w:hAnsi="Calibri" w:cs="Calibri"/>
                <w:color w:val="000000"/>
                <w:sz w:val="20"/>
                <w:szCs w:val="20"/>
              </w:rPr>
            </w:pPr>
            <w:ins w:id="4434" w:author="Commodore, Sarah" w:date="2023-03-30T13:25:00Z">
              <w:r w:rsidRPr="00DC2757">
                <w:rPr>
                  <w:rFonts w:ascii="Calibri" w:eastAsia="Times New Roman" w:hAnsi="Calibri" w:cs="Calibri"/>
                  <w:color w:val="000000"/>
                  <w:sz w:val="20"/>
                  <w:szCs w:val="20"/>
                </w:rPr>
                <w:t>PLPPR3</w:t>
              </w:r>
            </w:ins>
          </w:p>
        </w:tc>
        <w:tc>
          <w:tcPr>
            <w:tcW w:w="0" w:type="auto"/>
            <w:tcBorders>
              <w:top w:val="nil"/>
              <w:left w:val="nil"/>
              <w:bottom w:val="nil"/>
              <w:right w:val="nil"/>
            </w:tcBorders>
            <w:shd w:val="clear" w:color="auto" w:fill="auto"/>
            <w:noWrap/>
            <w:vAlign w:val="bottom"/>
            <w:hideMark/>
          </w:tcPr>
          <w:p w14:paraId="298D0E9F" w14:textId="77777777" w:rsidR="00BE0539" w:rsidRPr="00DC2757" w:rsidRDefault="00BE0539" w:rsidP="00E750DA">
            <w:pPr>
              <w:spacing w:after="0" w:line="240" w:lineRule="auto"/>
              <w:jc w:val="center"/>
              <w:rPr>
                <w:ins w:id="4435" w:author="Commodore, Sarah" w:date="2023-03-30T13:25:00Z"/>
                <w:rFonts w:ascii="Calibri" w:eastAsia="Times New Roman" w:hAnsi="Calibri" w:cs="Calibri"/>
                <w:color w:val="000000"/>
                <w:sz w:val="20"/>
                <w:szCs w:val="20"/>
              </w:rPr>
            </w:pPr>
            <w:ins w:id="4436"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376A28F" w14:textId="77777777" w:rsidR="00BE0539" w:rsidRPr="00DC2757" w:rsidRDefault="00BE0539" w:rsidP="00E750DA">
            <w:pPr>
              <w:spacing w:after="0" w:line="240" w:lineRule="auto"/>
              <w:jc w:val="center"/>
              <w:rPr>
                <w:ins w:id="4437" w:author="Commodore, Sarah" w:date="2023-03-30T13:25:00Z"/>
                <w:rFonts w:ascii="Calibri" w:eastAsia="Times New Roman" w:hAnsi="Calibri" w:cs="Calibri"/>
                <w:color w:val="000000"/>
                <w:sz w:val="20"/>
                <w:szCs w:val="20"/>
              </w:rPr>
            </w:pPr>
            <w:ins w:id="4438" w:author="Commodore, Sarah" w:date="2023-03-30T13:25:00Z">
              <w:r w:rsidRPr="00DC2757">
                <w:rPr>
                  <w:rFonts w:ascii="Calibri" w:eastAsia="Times New Roman" w:hAnsi="Calibri" w:cs="Calibri"/>
                  <w:color w:val="000000"/>
                  <w:sz w:val="20"/>
                  <w:szCs w:val="20"/>
                </w:rPr>
                <w:t>5.4E-05</w:t>
              </w:r>
            </w:ins>
          </w:p>
        </w:tc>
        <w:tc>
          <w:tcPr>
            <w:tcW w:w="0" w:type="auto"/>
            <w:tcBorders>
              <w:top w:val="nil"/>
              <w:left w:val="nil"/>
              <w:bottom w:val="nil"/>
              <w:right w:val="nil"/>
            </w:tcBorders>
            <w:shd w:val="clear" w:color="auto" w:fill="auto"/>
            <w:noWrap/>
            <w:vAlign w:val="bottom"/>
            <w:hideMark/>
          </w:tcPr>
          <w:p w14:paraId="194715A7" w14:textId="77777777" w:rsidR="00BE0539" w:rsidRPr="00DC2757" w:rsidRDefault="00BE0539" w:rsidP="00E750DA">
            <w:pPr>
              <w:spacing w:after="0" w:line="240" w:lineRule="auto"/>
              <w:jc w:val="center"/>
              <w:rPr>
                <w:ins w:id="4439" w:author="Commodore, Sarah" w:date="2023-03-30T13:25:00Z"/>
                <w:rFonts w:ascii="Calibri" w:eastAsia="Times New Roman" w:hAnsi="Calibri" w:cs="Calibri"/>
                <w:color w:val="000000"/>
                <w:sz w:val="20"/>
                <w:szCs w:val="20"/>
              </w:rPr>
            </w:pPr>
            <w:ins w:id="4440" w:author="Commodore, Sarah" w:date="2023-03-30T13:25:00Z">
              <w:r w:rsidRPr="00DC2757">
                <w:rPr>
                  <w:rFonts w:ascii="Calibri" w:eastAsia="Times New Roman" w:hAnsi="Calibri" w:cs="Calibri"/>
                  <w:color w:val="000000"/>
                  <w:sz w:val="20"/>
                  <w:szCs w:val="20"/>
                </w:rPr>
                <w:t>3.0E-04</w:t>
              </w:r>
            </w:ins>
          </w:p>
        </w:tc>
        <w:tc>
          <w:tcPr>
            <w:tcW w:w="0" w:type="auto"/>
            <w:tcBorders>
              <w:top w:val="nil"/>
              <w:left w:val="nil"/>
              <w:bottom w:val="nil"/>
              <w:right w:val="nil"/>
            </w:tcBorders>
            <w:shd w:val="clear" w:color="auto" w:fill="auto"/>
            <w:noWrap/>
            <w:vAlign w:val="bottom"/>
            <w:hideMark/>
          </w:tcPr>
          <w:p w14:paraId="57166901" w14:textId="77777777" w:rsidR="00BE0539" w:rsidRPr="00DC2757" w:rsidRDefault="00BE0539" w:rsidP="00E750DA">
            <w:pPr>
              <w:spacing w:after="0" w:line="240" w:lineRule="auto"/>
              <w:jc w:val="center"/>
              <w:rPr>
                <w:ins w:id="4441" w:author="Commodore, Sarah" w:date="2023-03-30T13:25:00Z"/>
                <w:rFonts w:ascii="Calibri" w:eastAsia="Times New Roman" w:hAnsi="Calibri" w:cs="Calibri"/>
                <w:color w:val="FF0000"/>
                <w:sz w:val="20"/>
                <w:szCs w:val="20"/>
              </w:rPr>
            </w:pPr>
            <w:ins w:id="4442" w:author="Commodore, Sarah" w:date="2023-03-30T13:25:00Z">
              <w:r w:rsidRPr="00DC2757">
                <w:rPr>
                  <w:rFonts w:ascii="Calibri" w:eastAsia="Times New Roman" w:hAnsi="Calibri" w:cs="Calibri"/>
                  <w:color w:val="FF0000"/>
                  <w:sz w:val="20"/>
                  <w:szCs w:val="20"/>
                </w:rPr>
                <w:t>*</w:t>
              </w:r>
            </w:ins>
          </w:p>
        </w:tc>
      </w:tr>
      <w:tr w:rsidR="00BE0539" w:rsidRPr="00DC2757" w14:paraId="4446C92F" w14:textId="77777777" w:rsidTr="00E750DA">
        <w:trPr>
          <w:trHeight w:val="260"/>
          <w:ins w:id="4443" w:author="Commodore, Sarah" w:date="2023-03-30T13:25:00Z"/>
        </w:trPr>
        <w:tc>
          <w:tcPr>
            <w:tcW w:w="0" w:type="auto"/>
            <w:tcBorders>
              <w:top w:val="nil"/>
              <w:left w:val="nil"/>
              <w:bottom w:val="nil"/>
              <w:right w:val="nil"/>
            </w:tcBorders>
            <w:shd w:val="clear" w:color="auto" w:fill="auto"/>
            <w:noWrap/>
            <w:vAlign w:val="bottom"/>
            <w:hideMark/>
          </w:tcPr>
          <w:p w14:paraId="2229F3B3" w14:textId="77777777" w:rsidR="00BE0539" w:rsidRPr="00DC2757" w:rsidRDefault="00BE0539" w:rsidP="00E750DA">
            <w:pPr>
              <w:spacing w:after="0" w:line="240" w:lineRule="auto"/>
              <w:rPr>
                <w:ins w:id="4444" w:author="Commodore, Sarah" w:date="2023-03-30T13:25:00Z"/>
                <w:rFonts w:ascii="Calibri" w:eastAsia="Times New Roman" w:hAnsi="Calibri" w:cs="Calibri"/>
                <w:color w:val="000000"/>
                <w:sz w:val="20"/>
                <w:szCs w:val="20"/>
              </w:rPr>
            </w:pPr>
            <w:ins w:id="4445" w:author="Commodore, Sarah" w:date="2023-03-30T13:25:00Z">
              <w:r w:rsidRPr="00DC2757">
                <w:rPr>
                  <w:rFonts w:ascii="Calibri" w:eastAsia="Times New Roman" w:hAnsi="Calibri" w:cs="Calibri"/>
                  <w:color w:val="000000"/>
                  <w:sz w:val="20"/>
                  <w:szCs w:val="20"/>
                </w:rPr>
                <w:t>ENSG00000179133.15</w:t>
              </w:r>
            </w:ins>
          </w:p>
        </w:tc>
        <w:tc>
          <w:tcPr>
            <w:tcW w:w="0" w:type="auto"/>
            <w:tcBorders>
              <w:top w:val="nil"/>
              <w:left w:val="nil"/>
              <w:bottom w:val="nil"/>
              <w:right w:val="nil"/>
            </w:tcBorders>
            <w:shd w:val="clear" w:color="auto" w:fill="auto"/>
            <w:noWrap/>
            <w:vAlign w:val="bottom"/>
            <w:hideMark/>
          </w:tcPr>
          <w:p w14:paraId="3E76E0D6" w14:textId="77777777" w:rsidR="00BE0539" w:rsidRPr="00DC2757" w:rsidRDefault="00BE0539" w:rsidP="00E750DA">
            <w:pPr>
              <w:spacing w:after="0" w:line="240" w:lineRule="auto"/>
              <w:rPr>
                <w:ins w:id="4446" w:author="Commodore, Sarah" w:date="2023-03-30T13:25:00Z"/>
                <w:rFonts w:ascii="Calibri" w:eastAsia="Times New Roman" w:hAnsi="Calibri" w:cs="Calibri"/>
                <w:color w:val="000000"/>
                <w:sz w:val="20"/>
                <w:szCs w:val="20"/>
              </w:rPr>
            </w:pPr>
            <w:ins w:id="4447" w:author="Commodore, Sarah" w:date="2023-03-30T13:25:00Z">
              <w:r w:rsidRPr="00DC2757">
                <w:rPr>
                  <w:rFonts w:ascii="Calibri" w:eastAsia="Times New Roman" w:hAnsi="Calibri" w:cs="Calibri"/>
                  <w:color w:val="000000"/>
                  <w:sz w:val="20"/>
                  <w:szCs w:val="20"/>
                </w:rPr>
                <w:t>C10orf67</w:t>
              </w:r>
            </w:ins>
          </w:p>
        </w:tc>
        <w:tc>
          <w:tcPr>
            <w:tcW w:w="0" w:type="auto"/>
            <w:tcBorders>
              <w:top w:val="nil"/>
              <w:left w:val="nil"/>
              <w:bottom w:val="nil"/>
              <w:right w:val="nil"/>
            </w:tcBorders>
            <w:shd w:val="clear" w:color="auto" w:fill="auto"/>
            <w:noWrap/>
            <w:vAlign w:val="bottom"/>
            <w:hideMark/>
          </w:tcPr>
          <w:p w14:paraId="719C3E2B" w14:textId="77777777" w:rsidR="00BE0539" w:rsidRPr="00DC2757" w:rsidRDefault="00BE0539" w:rsidP="00E750DA">
            <w:pPr>
              <w:spacing w:after="0" w:line="240" w:lineRule="auto"/>
              <w:jc w:val="center"/>
              <w:rPr>
                <w:ins w:id="4448" w:author="Commodore, Sarah" w:date="2023-03-30T13:25:00Z"/>
                <w:rFonts w:ascii="Calibri" w:eastAsia="Times New Roman" w:hAnsi="Calibri" w:cs="Calibri"/>
                <w:color w:val="000000"/>
                <w:sz w:val="20"/>
                <w:szCs w:val="20"/>
              </w:rPr>
            </w:pPr>
            <w:ins w:id="4449"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209DBF4" w14:textId="77777777" w:rsidR="00BE0539" w:rsidRPr="00DC2757" w:rsidRDefault="00BE0539" w:rsidP="00E750DA">
            <w:pPr>
              <w:spacing w:after="0" w:line="240" w:lineRule="auto"/>
              <w:jc w:val="center"/>
              <w:rPr>
                <w:ins w:id="4450" w:author="Commodore, Sarah" w:date="2023-03-30T13:25:00Z"/>
                <w:rFonts w:ascii="Calibri" w:eastAsia="Times New Roman" w:hAnsi="Calibri" w:cs="Calibri"/>
                <w:color w:val="000000"/>
                <w:sz w:val="20"/>
                <w:szCs w:val="20"/>
              </w:rPr>
            </w:pPr>
            <w:ins w:id="4451" w:author="Commodore, Sarah" w:date="2023-03-30T13:25:00Z">
              <w:r w:rsidRPr="00DC2757">
                <w:rPr>
                  <w:rFonts w:ascii="Calibri" w:eastAsia="Times New Roman" w:hAnsi="Calibri" w:cs="Calibri"/>
                  <w:color w:val="000000"/>
                  <w:sz w:val="20"/>
                  <w:szCs w:val="20"/>
                </w:rPr>
                <w:t>1.5E-11</w:t>
              </w:r>
            </w:ins>
          </w:p>
        </w:tc>
        <w:tc>
          <w:tcPr>
            <w:tcW w:w="0" w:type="auto"/>
            <w:tcBorders>
              <w:top w:val="nil"/>
              <w:left w:val="nil"/>
              <w:bottom w:val="nil"/>
              <w:right w:val="nil"/>
            </w:tcBorders>
            <w:shd w:val="clear" w:color="auto" w:fill="auto"/>
            <w:noWrap/>
            <w:vAlign w:val="bottom"/>
            <w:hideMark/>
          </w:tcPr>
          <w:p w14:paraId="1F47DB83" w14:textId="77777777" w:rsidR="00BE0539" w:rsidRPr="00DC2757" w:rsidRDefault="00BE0539" w:rsidP="00E750DA">
            <w:pPr>
              <w:spacing w:after="0" w:line="240" w:lineRule="auto"/>
              <w:jc w:val="center"/>
              <w:rPr>
                <w:ins w:id="4452" w:author="Commodore, Sarah" w:date="2023-03-30T13:25:00Z"/>
                <w:rFonts w:ascii="Calibri" w:eastAsia="Times New Roman" w:hAnsi="Calibri" w:cs="Calibri"/>
                <w:color w:val="000000"/>
                <w:sz w:val="20"/>
                <w:szCs w:val="20"/>
              </w:rPr>
            </w:pPr>
            <w:ins w:id="4453" w:author="Commodore, Sarah" w:date="2023-03-30T13:25:00Z">
              <w:r w:rsidRPr="00DC2757">
                <w:rPr>
                  <w:rFonts w:ascii="Calibri" w:eastAsia="Times New Roman" w:hAnsi="Calibri" w:cs="Calibri"/>
                  <w:color w:val="000000"/>
                  <w:sz w:val="20"/>
                  <w:szCs w:val="20"/>
                </w:rPr>
                <w:t>4.4E-10</w:t>
              </w:r>
            </w:ins>
          </w:p>
        </w:tc>
        <w:tc>
          <w:tcPr>
            <w:tcW w:w="0" w:type="auto"/>
            <w:tcBorders>
              <w:top w:val="nil"/>
              <w:left w:val="nil"/>
              <w:bottom w:val="nil"/>
              <w:right w:val="nil"/>
            </w:tcBorders>
            <w:shd w:val="clear" w:color="auto" w:fill="auto"/>
            <w:noWrap/>
            <w:vAlign w:val="bottom"/>
            <w:hideMark/>
          </w:tcPr>
          <w:p w14:paraId="22BCE917" w14:textId="77777777" w:rsidR="00BE0539" w:rsidRPr="00DC2757" w:rsidRDefault="00BE0539" w:rsidP="00E750DA">
            <w:pPr>
              <w:spacing w:after="0" w:line="240" w:lineRule="auto"/>
              <w:jc w:val="center"/>
              <w:rPr>
                <w:ins w:id="4454" w:author="Commodore, Sarah" w:date="2023-03-30T13:25:00Z"/>
                <w:rFonts w:ascii="Calibri" w:eastAsia="Times New Roman" w:hAnsi="Calibri" w:cs="Calibri"/>
                <w:color w:val="FF0000"/>
                <w:sz w:val="20"/>
                <w:szCs w:val="20"/>
              </w:rPr>
            </w:pPr>
            <w:ins w:id="4455" w:author="Commodore, Sarah" w:date="2023-03-30T13:25:00Z">
              <w:r w:rsidRPr="00DC2757">
                <w:rPr>
                  <w:rFonts w:ascii="Calibri" w:eastAsia="Times New Roman" w:hAnsi="Calibri" w:cs="Calibri"/>
                  <w:color w:val="FF0000"/>
                  <w:sz w:val="20"/>
                  <w:szCs w:val="20"/>
                </w:rPr>
                <w:t>*</w:t>
              </w:r>
            </w:ins>
          </w:p>
        </w:tc>
      </w:tr>
      <w:tr w:rsidR="00BE0539" w:rsidRPr="00DC2757" w14:paraId="607DAF92" w14:textId="77777777" w:rsidTr="00E750DA">
        <w:trPr>
          <w:trHeight w:val="260"/>
          <w:ins w:id="4456" w:author="Commodore, Sarah" w:date="2023-03-30T13:25:00Z"/>
        </w:trPr>
        <w:tc>
          <w:tcPr>
            <w:tcW w:w="0" w:type="auto"/>
            <w:tcBorders>
              <w:top w:val="nil"/>
              <w:left w:val="nil"/>
              <w:bottom w:val="nil"/>
              <w:right w:val="nil"/>
            </w:tcBorders>
            <w:shd w:val="clear" w:color="auto" w:fill="auto"/>
            <w:noWrap/>
            <w:vAlign w:val="bottom"/>
            <w:hideMark/>
          </w:tcPr>
          <w:p w14:paraId="6AA0E1E5" w14:textId="77777777" w:rsidR="00BE0539" w:rsidRPr="00DC2757" w:rsidRDefault="00BE0539" w:rsidP="00E750DA">
            <w:pPr>
              <w:spacing w:after="0" w:line="240" w:lineRule="auto"/>
              <w:rPr>
                <w:ins w:id="4457" w:author="Commodore, Sarah" w:date="2023-03-30T13:25:00Z"/>
                <w:rFonts w:ascii="Calibri" w:eastAsia="Times New Roman" w:hAnsi="Calibri" w:cs="Calibri"/>
                <w:color w:val="000000"/>
                <w:sz w:val="20"/>
                <w:szCs w:val="20"/>
              </w:rPr>
            </w:pPr>
            <w:ins w:id="4458" w:author="Commodore, Sarah" w:date="2023-03-30T13:25:00Z">
              <w:r w:rsidRPr="00DC2757">
                <w:rPr>
                  <w:rFonts w:ascii="Calibri" w:eastAsia="Times New Roman" w:hAnsi="Calibri" w:cs="Calibri"/>
                  <w:color w:val="000000"/>
                  <w:sz w:val="20"/>
                  <w:szCs w:val="20"/>
                </w:rPr>
                <w:t>ENSG00000259038.1</w:t>
              </w:r>
            </w:ins>
          </w:p>
        </w:tc>
        <w:tc>
          <w:tcPr>
            <w:tcW w:w="0" w:type="auto"/>
            <w:tcBorders>
              <w:top w:val="nil"/>
              <w:left w:val="nil"/>
              <w:bottom w:val="nil"/>
              <w:right w:val="nil"/>
            </w:tcBorders>
            <w:shd w:val="clear" w:color="auto" w:fill="auto"/>
            <w:noWrap/>
            <w:vAlign w:val="bottom"/>
            <w:hideMark/>
          </w:tcPr>
          <w:p w14:paraId="3906F585" w14:textId="77777777" w:rsidR="00BE0539" w:rsidRPr="00DC2757" w:rsidRDefault="00BE0539" w:rsidP="00E750DA">
            <w:pPr>
              <w:spacing w:after="0" w:line="240" w:lineRule="auto"/>
              <w:rPr>
                <w:ins w:id="4459" w:author="Commodore, Sarah" w:date="2023-03-30T13:25:00Z"/>
                <w:rFonts w:ascii="Calibri" w:eastAsia="Times New Roman" w:hAnsi="Calibri" w:cs="Calibri"/>
                <w:color w:val="000000"/>
                <w:sz w:val="20"/>
                <w:szCs w:val="20"/>
              </w:rPr>
            </w:pPr>
            <w:ins w:id="4460" w:author="Commodore, Sarah" w:date="2023-03-30T13:25:00Z">
              <w:r w:rsidRPr="00DC2757">
                <w:rPr>
                  <w:rFonts w:ascii="Calibri" w:eastAsia="Times New Roman" w:hAnsi="Calibri" w:cs="Calibri"/>
                  <w:color w:val="000000"/>
                  <w:sz w:val="20"/>
                  <w:szCs w:val="20"/>
                </w:rPr>
                <w:t>AL121820.2</w:t>
              </w:r>
            </w:ins>
          </w:p>
        </w:tc>
        <w:tc>
          <w:tcPr>
            <w:tcW w:w="0" w:type="auto"/>
            <w:tcBorders>
              <w:top w:val="nil"/>
              <w:left w:val="nil"/>
              <w:bottom w:val="nil"/>
              <w:right w:val="nil"/>
            </w:tcBorders>
            <w:shd w:val="clear" w:color="auto" w:fill="auto"/>
            <w:noWrap/>
            <w:vAlign w:val="bottom"/>
            <w:hideMark/>
          </w:tcPr>
          <w:p w14:paraId="5B05B54C" w14:textId="77777777" w:rsidR="00BE0539" w:rsidRPr="00DC2757" w:rsidRDefault="00BE0539" w:rsidP="00E750DA">
            <w:pPr>
              <w:spacing w:after="0" w:line="240" w:lineRule="auto"/>
              <w:jc w:val="center"/>
              <w:rPr>
                <w:ins w:id="4461" w:author="Commodore, Sarah" w:date="2023-03-30T13:25:00Z"/>
                <w:rFonts w:ascii="Calibri" w:eastAsia="Times New Roman" w:hAnsi="Calibri" w:cs="Calibri"/>
                <w:color w:val="000000"/>
                <w:sz w:val="20"/>
                <w:szCs w:val="20"/>
              </w:rPr>
            </w:pPr>
            <w:ins w:id="4462"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509177A" w14:textId="77777777" w:rsidR="00BE0539" w:rsidRPr="00DC2757" w:rsidRDefault="00BE0539" w:rsidP="00E750DA">
            <w:pPr>
              <w:spacing w:after="0" w:line="240" w:lineRule="auto"/>
              <w:jc w:val="center"/>
              <w:rPr>
                <w:ins w:id="4463" w:author="Commodore, Sarah" w:date="2023-03-30T13:25:00Z"/>
                <w:rFonts w:ascii="Calibri" w:eastAsia="Times New Roman" w:hAnsi="Calibri" w:cs="Calibri"/>
                <w:color w:val="000000"/>
                <w:sz w:val="20"/>
                <w:szCs w:val="20"/>
              </w:rPr>
            </w:pPr>
            <w:ins w:id="4464" w:author="Commodore, Sarah" w:date="2023-03-30T13:25:00Z">
              <w:r w:rsidRPr="00DC2757">
                <w:rPr>
                  <w:rFonts w:ascii="Calibri" w:eastAsia="Times New Roman" w:hAnsi="Calibri" w:cs="Calibri"/>
                  <w:color w:val="000000"/>
                  <w:sz w:val="20"/>
                  <w:szCs w:val="20"/>
                </w:rPr>
                <w:t>6.8E-11</w:t>
              </w:r>
            </w:ins>
          </w:p>
        </w:tc>
        <w:tc>
          <w:tcPr>
            <w:tcW w:w="0" w:type="auto"/>
            <w:tcBorders>
              <w:top w:val="nil"/>
              <w:left w:val="nil"/>
              <w:bottom w:val="nil"/>
              <w:right w:val="nil"/>
            </w:tcBorders>
            <w:shd w:val="clear" w:color="auto" w:fill="auto"/>
            <w:noWrap/>
            <w:vAlign w:val="bottom"/>
            <w:hideMark/>
          </w:tcPr>
          <w:p w14:paraId="48D66841" w14:textId="77777777" w:rsidR="00BE0539" w:rsidRPr="00DC2757" w:rsidRDefault="00BE0539" w:rsidP="00E750DA">
            <w:pPr>
              <w:spacing w:after="0" w:line="240" w:lineRule="auto"/>
              <w:jc w:val="center"/>
              <w:rPr>
                <w:ins w:id="4465" w:author="Commodore, Sarah" w:date="2023-03-30T13:25:00Z"/>
                <w:rFonts w:ascii="Calibri" w:eastAsia="Times New Roman" w:hAnsi="Calibri" w:cs="Calibri"/>
                <w:color w:val="000000"/>
                <w:sz w:val="20"/>
                <w:szCs w:val="20"/>
              </w:rPr>
            </w:pPr>
            <w:ins w:id="4466" w:author="Commodore, Sarah" w:date="2023-03-30T13:25:00Z">
              <w:r w:rsidRPr="00DC2757">
                <w:rPr>
                  <w:rFonts w:ascii="Calibri" w:eastAsia="Times New Roman" w:hAnsi="Calibri" w:cs="Calibri"/>
                  <w:color w:val="000000"/>
                  <w:sz w:val="20"/>
                  <w:szCs w:val="20"/>
                </w:rPr>
                <w:t>1.7E-09</w:t>
              </w:r>
            </w:ins>
          </w:p>
        </w:tc>
        <w:tc>
          <w:tcPr>
            <w:tcW w:w="0" w:type="auto"/>
            <w:tcBorders>
              <w:top w:val="nil"/>
              <w:left w:val="nil"/>
              <w:bottom w:val="nil"/>
              <w:right w:val="nil"/>
            </w:tcBorders>
            <w:shd w:val="clear" w:color="auto" w:fill="auto"/>
            <w:noWrap/>
            <w:vAlign w:val="bottom"/>
            <w:hideMark/>
          </w:tcPr>
          <w:p w14:paraId="646A63A5" w14:textId="77777777" w:rsidR="00BE0539" w:rsidRPr="00DC2757" w:rsidRDefault="00BE0539" w:rsidP="00E750DA">
            <w:pPr>
              <w:spacing w:after="0" w:line="240" w:lineRule="auto"/>
              <w:jc w:val="center"/>
              <w:rPr>
                <w:ins w:id="4467" w:author="Commodore, Sarah" w:date="2023-03-30T13:25:00Z"/>
                <w:rFonts w:ascii="Calibri" w:eastAsia="Times New Roman" w:hAnsi="Calibri" w:cs="Calibri"/>
                <w:color w:val="FF0000"/>
                <w:sz w:val="20"/>
                <w:szCs w:val="20"/>
              </w:rPr>
            </w:pPr>
            <w:ins w:id="4468" w:author="Commodore, Sarah" w:date="2023-03-30T13:25:00Z">
              <w:r w:rsidRPr="00DC2757">
                <w:rPr>
                  <w:rFonts w:ascii="Calibri" w:eastAsia="Times New Roman" w:hAnsi="Calibri" w:cs="Calibri"/>
                  <w:color w:val="FF0000"/>
                  <w:sz w:val="20"/>
                  <w:szCs w:val="20"/>
                </w:rPr>
                <w:t>*</w:t>
              </w:r>
            </w:ins>
          </w:p>
        </w:tc>
      </w:tr>
      <w:tr w:rsidR="00BE0539" w:rsidRPr="00DC2757" w14:paraId="6520F10E" w14:textId="77777777" w:rsidTr="00E750DA">
        <w:trPr>
          <w:trHeight w:val="260"/>
          <w:ins w:id="4469" w:author="Commodore, Sarah" w:date="2023-03-30T13:25:00Z"/>
        </w:trPr>
        <w:tc>
          <w:tcPr>
            <w:tcW w:w="0" w:type="auto"/>
            <w:tcBorders>
              <w:top w:val="nil"/>
              <w:left w:val="nil"/>
              <w:bottom w:val="nil"/>
              <w:right w:val="nil"/>
            </w:tcBorders>
            <w:shd w:val="clear" w:color="auto" w:fill="auto"/>
            <w:noWrap/>
            <w:vAlign w:val="bottom"/>
            <w:hideMark/>
          </w:tcPr>
          <w:p w14:paraId="50C54CD4" w14:textId="77777777" w:rsidR="00BE0539" w:rsidRPr="00DC2757" w:rsidRDefault="00BE0539" w:rsidP="00E750DA">
            <w:pPr>
              <w:spacing w:after="0" w:line="240" w:lineRule="auto"/>
              <w:rPr>
                <w:ins w:id="4470" w:author="Commodore, Sarah" w:date="2023-03-30T13:25:00Z"/>
                <w:rFonts w:ascii="Calibri" w:eastAsia="Times New Roman" w:hAnsi="Calibri" w:cs="Calibri"/>
                <w:color w:val="000000"/>
                <w:sz w:val="20"/>
                <w:szCs w:val="20"/>
              </w:rPr>
            </w:pPr>
            <w:ins w:id="4471" w:author="Commodore, Sarah" w:date="2023-03-30T13:25:00Z">
              <w:r w:rsidRPr="00DC2757">
                <w:rPr>
                  <w:rFonts w:ascii="Calibri" w:eastAsia="Times New Roman" w:hAnsi="Calibri" w:cs="Calibri"/>
                  <w:color w:val="000000"/>
                  <w:sz w:val="20"/>
                  <w:szCs w:val="20"/>
                </w:rPr>
                <w:t>ENSG00000287117.1</w:t>
              </w:r>
            </w:ins>
          </w:p>
        </w:tc>
        <w:tc>
          <w:tcPr>
            <w:tcW w:w="0" w:type="auto"/>
            <w:tcBorders>
              <w:top w:val="nil"/>
              <w:left w:val="nil"/>
              <w:bottom w:val="nil"/>
              <w:right w:val="nil"/>
            </w:tcBorders>
            <w:shd w:val="clear" w:color="auto" w:fill="auto"/>
            <w:noWrap/>
            <w:vAlign w:val="bottom"/>
            <w:hideMark/>
          </w:tcPr>
          <w:p w14:paraId="3C214439" w14:textId="77777777" w:rsidR="00BE0539" w:rsidRPr="00DC2757" w:rsidRDefault="00BE0539" w:rsidP="00E750DA">
            <w:pPr>
              <w:spacing w:after="0" w:line="240" w:lineRule="auto"/>
              <w:rPr>
                <w:ins w:id="4472" w:author="Commodore, Sarah" w:date="2023-03-30T13:25:00Z"/>
                <w:rFonts w:ascii="Calibri" w:eastAsia="Times New Roman" w:hAnsi="Calibri" w:cs="Calibri"/>
                <w:color w:val="000000"/>
                <w:sz w:val="20"/>
                <w:szCs w:val="20"/>
              </w:rPr>
            </w:pPr>
            <w:ins w:id="4473" w:author="Commodore, Sarah" w:date="2023-03-30T13:25:00Z">
              <w:r w:rsidRPr="00DC2757">
                <w:rPr>
                  <w:rFonts w:ascii="Calibri" w:eastAsia="Times New Roman" w:hAnsi="Calibri" w:cs="Calibri"/>
                  <w:color w:val="000000"/>
                  <w:sz w:val="20"/>
                  <w:szCs w:val="20"/>
                </w:rPr>
                <w:t>AC105916.1</w:t>
              </w:r>
            </w:ins>
          </w:p>
        </w:tc>
        <w:tc>
          <w:tcPr>
            <w:tcW w:w="0" w:type="auto"/>
            <w:tcBorders>
              <w:top w:val="nil"/>
              <w:left w:val="nil"/>
              <w:bottom w:val="nil"/>
              <w:right w:val="nil"/>
            </w:tcBorders>
            <w:shd w:val="clear" w:color="auto" w:fill="auto"/>
            <w:noWrap/>
            <w:vAlign w:val="bottom"/>
            <w:hideMark/>
          </w:tcPr>
          <w:p w14:paraId="63430510" w14:textId="77777777" w:rsidR="00BE0539" w:rsidRPr="00DC2757" w:rsidRDefault="00BE0539" w:rsidP="00E750DA">
            <w:pPr>
              <w:spacing w:after="0" w:line="240" w:lineRule="auto"/>
              <w:jc w:val="center"/>
              <w:rPr>
                <w:ins w:id="4474" w:author="Commodore, Sarah" w:date="2023-03-30T13:25:00Z"/>
                <w:rFonts w:ascii="Calibri" w:eastAsia="Times New Roman" w:hAnsi="Calibri" w:cs="Calibri"/>
                <w:color w:val="000000"/>
                <w:sz w:val="20"/>
                <w:szCs w:val="20"/>
              </w:rPr>
            </w:pPr>
            <w:ins w:id="4475"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D262629" w14:textId="77777777" w:rsidR="00BE0539" w:rsidRPr="00DC2757" w:rsidRDefault="00BE0539" w:rsidP="00E750DA">
            <w:pPr>
              <w:spacing w:after="0" w:line="240" w:lineRule="auto"/>
              <w:jc w:val="center"/>
              <w:rPr>
                <w:ins w:id="4476" w:author="Commodore, Sarah" w:date="2023-03-30T13:25:00Z"/>
                <w:rFonts w:ascii="Calibri" w:eastAsia="Times New Roman" w:hAnsi="Calibri" w:cs="Calibri"/>
                <w:color w:val="000000"/>
                <w:sz w:val="20"/>
                <w:szCs w:val="20"/>
              </w:rPr>
            </w:pPr>
            <w:ins w:id="4477" w:author="Commodore, Sarah" w:date="2023-03-30T13:25:00Z">
              <w:r w:rsidRPr="00DC2757">
                <w:rPr>
                  <w:rFonts w:ascii="Calibri" w:eastAsia="Times New Roman" w:hAnsi="Calibri" w:cs="Calibri"/>
                  <w:color w:val="000000"/>
                  <w:sz w:val="20"/>
                  <w:szCs w:val="20"/>
                </w:rPr>
                <w:t>8.7E-07</w:t>
              </w:r>
            </w:ins>
          </w:p>
        </w:tc>
        <w:tc>
          <w:tcPr>
            <w:tcW w:w="0" w:type="auto"/>
            <w:tcBorders>
              <w:top w:val="nil"/>
              <w:left w:val="nil"/>
              <w:bottom w:val="nil"/>
              <w:right w:val="nil"/>
            </w:tcBorders>
            <w:shd w:val="clear" w:color="auto" w:fill="auto"/>
            <w:noWrap/>
            <w:vAlign w:val="bottom"/>
            <w:hideMark/>
          </w:tcPr>
          <w:p w14:paraId="5B92A339" w14:textId="77777777" w:rsidR="00BE0539" w:rsidRPr="00DC2757" w:rsidRDefault="00BE0539" w:rsidP="00E750DA">
            <w:pPr>
              <w:spacing w:after="0" w:line="240" w:lineRule="auto"/>
              <w:jc w:val="center"/>
              <w:rPr>
                <w:ins w:id="4478" w:author="Commodore, Sarah" w:date="2023-03-30T13:25:00Z"/>
                <w:rFonts w:ascii="Calibri" w:eastAsia="Times New Roman" w:hAnsi="Calibri" w:cs="Calibri"/>
                <w:color w:val="000000"/>
                <w:sz w:val="20"/>
                <w:szCs w:val="20"/>
              </w:rPr>
            </w:pPr>
            <w:ins w:id="4479" w:author="Commodore, Sarah" w:date="2023-03-30T13:25:00Z">
              <w:r w:rsidRPr="00DC2757">
                <w:rPr>
                  <w:rFonts w:ascii="Calibri" w:eastAsia="Times New Roman" w:hAnsi="Calibri" w:cs="Calibri"/>
                  <w:color w:val="000000"/>
                  <w:sz w:val="20"/>
                  <w:szCs w:val="20"/>
                </w:rPr>
                <w:t>7.7E-06</w:t>
              </w:r>
            </w:ins>
          </w:p>
        </w:tc>
        <w:tc>
          <w:tcPr>
            <w:tcW w:w="0" w:type="auto"/>
            <w:tcBorders>
              <w:top w:val="nil"/>
              <w:left w:val="nil"/>
              <w:bottom w:val="nil"/>
              <w:right w:val="nil"/>
            </w:tcBorders>
            <w:shd w:val="clear" w:color="auto" w:fill="auto"/>
            <w:noWrap/>
            <w:vAlign w:val="bottom"/>
            <w:hideMark/>
          </w:tcPr>
          <w:p w14:paraId="238CA19E" w14:textId="77777777" w:rsidR="00BE0539" w:rsidRPr="00DC2757" w:rsidRDefault="00BE0539" w:rsidP="00E750DA">
            <w:pPr>
              <w:spacing w:after="0" w:line="240" w:lineRule="auto"/>
              <w:jc w:val="center"/>
              <w:rPr>
                <w:ins w:id="4480" w:author="Commodore, Sarah" w:date="2023-03-30T13:25:00Z"/>
                <w:rFonts w:ascii="Calibri" w:eastAsia="Times New Roman" w:hAnsi="Calibri" w:cs="Calibri"/>
                <w:color w:val="FF0000"/>
                <w:sz w:val="20"/>
                <w:szCs w:val="20"/>
              </w:rPr>
            </w:pPr>
            <w:ins w:id="4481" w:author="Commodore, Sarah" w:date="2023-03-30T13:25:00Z">
              <w:r w:rsidRPr="00DC2757">
                <w:rPr>
                  <w:rFonts w:ascii="Calibri" w:eastAsia="Times New Roman" w:hAnsi="Calibri" w:cs="Calibri"/>
                  <w:color w:val="FF0000"/>
                  <w:sz w:val="20"/>
                  <w:szCs w:val="20"/>
                </w:rPr>
                <w:t>*</w:t>
              </w:r>
            </w:ins>
          </w:p>
        </w:tc>
      </w:tr>
      <w:tr w:rsidR="00BE0539" w:rsidRPr="00DC2757" w14:paraId="29C76D19" w14:textId="77777777" w:rsidTr="00E750DA">
        <w:trPr>
          <w:trHeight w:val="260"/>
          <w:ins w:id="4482" w:author="Commodore, Sarah" w:date="2023-03-30T13:25:00Z"/>
        </w:trPr>
        <w:tc>
          <w:tcPr>
            <w:tcW w:w="0" w:type="auto"/>
            <w:tcBorders>
              <w:top w:val="nil"/>
              <w:left w:val="nil"/>
              <w:bottom w:val="nil"/>
              <w:right w:val="nil"/>
            </w:tcBorders>
            <w:shd w:val="clear" w:color="auto" w:fill="auto"/>
            <w:noWrap/>
            <w:vAlign w:val="bottom"/>
            <w:hideMark/>
          </w:tcPr>
          <w:p w14:paraId="3BCC8AF1" w14:textId="77777777" w:rsidR="00BE0539" w:rsidRPr="00DC2757" w:rsidRDefault="00BE0539" w:rsidP="00E750DA">
            <w:pPr>
              <w:spacing w:after="0" w:line="240" w:lineRule="auto"/>
              <w:rPr>
                <w:ins w:id="4483" w:author="Commodore, Sarah" w:date="2023-03-30T13:25:00Z"/>
                <w:rFonts w:ascii="Calibri" w:eastAsia="Times New Roman" w:hAnsi="Calibri" w:cs="Calibri"/>
                <w:color w:val="000000"/>
                <w:sz w:val="20"/>
                <w:szCs w:val="20"/>
              </w:rPr>
            </w:pPr>
            <w:ins w:id="4484" w:author="Commodore, Sarah" w:date="2023-03-30T13:25:00Z">
              <w:r w:rsidRPr="00DC2757">
                <w:rPr>
                  <w:rFonts w:ascii="Calibri" w:eastAsia="Times New Roman" w:hAnsi="Calibri" w:cs="Calibri"/>
                  <w:color w:val="000000"/>
                  <w:sz w:val="20"/>
                  <w:szCs w:val="20"/>
                </w:rPr>
                <w:t>ENSG00000204711.9</w:t>
              </w:r>
            </w:ins>
          </w:p>
        </w:tc>
        <w:tc>
          <w:tcPr>
            <w:tcW w:w="0" w:type="auto"/>
            <w:tcBorders>
              <w:top w:val="nil"/>
              <w:left w:val="nil"/>
              <w:bottom w:val="nil"/>
              <w:right w:val="nil"/>
            </w:tcBorders>
            <w:shd w:val="clear" w:color="auto" w:fill="auto"/>
            <w:noWrap/>
            <w:vAlign w:val="bottom"/>
            <w:hideMark/>
          </w:tcPr>
          <w:p w14:paraId="30FB05C3" w14:textId="77777777" w:rsidR="00BE0539" w:rsidRPr="00DC2757" w:rsidRDefault="00BE0539" w:rsidP="00E750DA">
            <w:pPr>
              <w:spacing w:after="0" w:line="240" w:lineRule="auto"/>
              <w:rPr>
                <w:ins w:id="4485" w:author="Commodore, Sarah" w:date="2023-03-30T13:25:00Z"/>
                <w:rFonts w:ascii="Calibri" w:eastAsia="Times New Roman" w:hAnsi="Calibri" w:cs="Calibri"/>
                <w:color w:val="000000"/>
                <w:sz w:val="20"/>
                <w:szCs w:val="20"/>
              </w:rPr>
            </w:pPr>
            <w:ins w:id="4486" w:author="Commodore, Sarah" w:date="2023-03-30T13:25:00Z">
              <w:r w:rsidRPr="00DC2757">
                <w:rPr>
                  <w:rFonts w:ascii="Calibri" w:eastAsia="Times New Roman" w:hAnsi="Calibri" w:cs="Calibri"/>
                  <w:color w:val="000000"/>
                  <w:sz w:val="20"/>
                  <w:szCs w:val="20"/>
                </w:rPr>
                <w:t>C9orf135</w:t>
              </w:r>
            </w:ins>
          </w:p>
        </w:tc>
        <w:tc>
          <w:tcPr>
            <w:tcW w:w="0" w:type="auto"/>
            <w:tcBorders>
              <w:top w:val="nil"/>
              <w:left w:val="nil"/>
              <w:bottom w:val="nil"/>
              <w:right w:val="nil"/>
            </w:tcBorders>
            <w:shd w:val="clear" w:color="auto" w:fill="auto"/>
            <w:noWrap/>
            <w:vAlign w:val="bottom"/>
            <w:hideMark/>
          </w:tcPr>
          <w:p w14:paraId="2918C4E3" w14:textId="77777777" w:rsidR="00BE0539" w:rsidRPr="00DC2757" w:rsidRDefault="00BE0539" w:rsidP="00E750DA">
            <w:pPr>
              <w:spacing w:after="0" w:line="240" w:lineRule="auto"/>
              <w:jc w:val="center"/>
              <w:rPr>
                <w:ins w:id="4487" w:author="Commodore, Sarah" w:date="2023-03-30T13:25:00Z"/>
                <w:rFonts w:ascii="Calibri" w:eastAsia="Times New Roman" w:hAnsi="Calibri" w:cs="Calibri"/>
                <w:color w:val="000000"/>
                <w:sz w:val="20"/>
                <w:szCs w:val="20"/>
              </w:rPr>
            </w:pPr>
            <w:ins w:id="4488"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645F109" w14:textId="77777777" w:rsidR="00BE0539" w:rsidRPr="00DC2757" w:rsidRDefault="00BE0539" w:rsidP="00E750DA">
            <w:pPr>
              <w:spacing w:after="0" w:line="240" w:lineRule="auto"/>
              <w:jc w:val="center"/>
              <w:rPr>
                <w:ins w:id="4489" w:author="Commodore, Sarah" w:date="2023-03-30T13:25:00Z"/>
                <w:rFonts w:ascii="Calibri" w:eastAsia="Times New Roman" w:hAnsi="Calibri" w:cs="Calibri"/>
                <w:color w:val="000000"/>
                <w:sz w:val="20"/>
                <w:szCs w:val="20"/>
              </w:rPr>
            </w:pPr>
            <w:ins w:id="4490" w:author="Commodore, Sarah" w:date="2023-03-30T13:25:00Z">
              <w:r w:rsidRPr="00DC2757">
                <w:rPr>
                  <w:rFonts w:ascii="Calibri" w:eastAsia="Times New Roman" w:hAnsi="Calibri" w:cs="Calibri"/>
                  <w:color w:val="000000"/>
                  <w:sz w:val="20"/>
                  <w:szCs w:val="20"/>
                </w:rPr>
                <w:t>4.6E-07</w:t>
              </w:r>
            </w:ins>
          </w:p>
        </w:tc>
        <w:tc>
          <w:tcPr>
            <w:tcW w:w="0" w:type="auto"/>
            <w:tcBorders>
              <w:top w:val="nil"/>
              <w:left w:val="nil"/>
              <w:bottom w:val="nil"/>
              <w:right w:val="nil"/>
            </w:tcBorders>
            <w:shd w:val="clear" w:color="auto" w:fill="auto"/>
            <w:noWrap/>
            <w:vAlign w:val="bottom"/>
            <w:hideMark/>
          </w:tcPr>
          <w:p w14:paraId="343CC56E" w14:textId="77777777" w:rsidR="00BE0539" w:rsidRPr="00DC2757" w:rsidRDefault="00BE0539" w:rsidP="00E750DA">
            <w:pPr>
              <w:spacing w:after="0" w:line="240" w:lineRule="auto"/>
              <w:jc w:val="center"/>
              <w:rPr>
                <w:ins w:id="4491" w:author="Commodore, Sarah" w:date="2023-03-30T13:25:00Z"/>
                <w:rFonts w:ascii="Calibri" w:eastAsia="Times New Roman" w:hAnsi="Calibri" w:cs="Calibri"/>
                <w:color w:val="000000"/>
                <w:sz w:val="20"/>
                <w:szCs w:val="20"/>
              </w:rPr>
            </w:pPr>
            <w:ins w:id="4492" w:author="Commodore, Sarah" w:date="2023-03-30T13:25:00Z">
              <w:r w:rsidRPr="00DC2757">
                <w:rPr>
                  <w:rFonts w:ascii="Calibri" w:eastAsia="Times New Roman" w:hAnsi="Calibri" w:cs="Calibri"/>
                  <w:color w:val="000000"/>
                  <w:sz w:val="20"/>
                  <w:szCs w:val="20"/>
                </w:rPr>
                <w:t>4.3E-06</w:t>
              </w:r>
            </w:ins>
          </w:p>
        </w:tc>
        <w:tc>
          <w:tcPr>
            <w:tcW w:w="0" w:type="auto"/>
            <w:tcBorders>
              <w:top w:val="nil"/>
              <w:left w:val="nil"/>
              <w:bottom w:val="nil"/>
              <w:right w:val="nil"/>
            </w:tcBorders>
            <w:shd w:val="clear" w:color="auto" w:fill="auto"/>
            <w:noWrap/>
            <w:vAlign w:val="bottom"/>
            <w:hideMark/>
          </w:tcPr>
          <w:p w14:paraId="1A6EDAAA" w14:textId="77777777" w:rsidR="00BE0539" w:rsidRPr="00DC2757" w:rsidRDefault="00BE0539" w:rsidP="00E750DA">
            <w:pPr>
              <w:spacing w:after="0" w:line="240" w:lineRule="auto"/>
              <w:jc w:val="center"/>
              <w:rPr>
                <w:ins w:id="4493" w:author="Commodore, Sarah" w:date="2023-03-30T13:25:00Z"/>
                <w:rFonts w:ascii="Calibri" w:eastAsia="Times New Roman" w:hAnsi="Calibri" w:cs="Calibri"/>
                <w:color w:val="FF0000"/>
                <w:sz w:val="20"/>
                <w:szCs w:val="20"/>
              </w:rPr>
            </w:pPr>
            <w:ins w:id="4494" w:author="Commodore, Sarah" w:date="2023-03-30T13:25:00Z">
              <w:r w:rsidRPr="00DC2757">
                <w:rPr>
                  <w:rFonts w:ascii="Calibri" w:eastAsia="Times New Roman" w:hAnsi="Calibri" w:cs="Calibri"/>
                  <w:color w:val="FF0000"/>
                  <w:sz w:val="20"/>
                  <w:szCs w:val="20"/>
                </w:rPr>
                <w:t>*</w:t>
              </w:r>
            </w:ins>
          </w:p>
        </w:tc>
      </w:tr>
      <w:tr w:rsidR="00BE0539" w:rsidRPr="00DC2757" w14:paraId="4602781A" w14:textId="77777777" w:rsidTr="00E750DA">
        <w:trPr>
          <w:trHeight w:val="260"/>
          <w:ins w:id="4495" w:author="Commodore, Sarah" w:date="2023-03-30T13:25:00Z"/>
        </w:trPr>
        <w:tc>
          <w:tcPr>
            <w:tcW w:w="0" w:type="auto"/>
            <w:tcBorders>
              <w:top w:val="nil"/>
              <w:left w:val="nil"/>
              <w:bottom w:val="nil"/>
              <w:right w:val="nil"/>
            </w:tcBorders>
            <w:shd w:val="clear" w:color="auto" w:fill="auto"/>
            <w:noWrap/>
            <w:vAlign w:val="bottom"/>
            <w:hideMark/>
          </w:tcPr>
          <w:p w14:paraId="62B11A8B" w14:textId="77777777" w:rsidR="00BE0539" w:rsidRPr="00DC2757" w:rsidRDefault="00BE0539" w:rsidP="00E750DA">
            <w:pPr>
              <w:spacing w:after="0" w:line="240" w:lineRule="auto"/>
              <w:rPr>
                <w:ins w:id="4496" w:author="Commodore, Sarah" w:date="2023-03-30T13:25:00Z"/>
                <w:rFonts w:ascii="Calibri" w:eastAsia="Times New Roman" w:hAnsi="Calibri" w:cs="Calibri"/>
                <w:color w:val="000000"/>
                <w:sz w:val="20"/>
                <w:szCs w:val="20"/>
              </w:rPr>
            </w:pPr>
            <w:ins w:id="4497" w:author="Commodore, Sarah" w:date="2023-03-30T13:25:00Z">
              <w:r w:rsidRPr="00DC2757">
                <w:rPr>
                  <w:rFonts w:ascii="Calibri" w:eastAsia="Times New Roman" w:hAnsi="Calibri" w:cs="Calibri"/>
                  <w:color w:val="000000"/>
                  <w:sz w:val="20"/>
                  <w:szCs w:val="20"/>
                </w:rPr>
                <w:t>ENSG00000265374.1</w:t>
              </w:r>
            </w:ins>
          </w:p>
        </w:tc>
        <w:tc>
          <w:tcPr>
            <w:tcW w:w="0" w:type="auto"/>
            <w:tcBorders>
              <w:top w:val="nil"/>
              <w:left w:val="nil"/>
              <w:bottom w:val="nil"/>
              <w:right w:val="nil"/>
            </w:tcBorders>
            <w:shd w:val="clear" w:color="auto" w:fill="auto"/>
            <w:noWrap/>
            <w:vAlign w:val="bottom"/>
            <w:hideMark/>
          </w:tcPr>
          <w:p w14:paraId="3F5424C2" w14:textId="77777777" w:rsidR="00BE0539" w:rsidRPr="00DC2757" w:rsidRDefault="00BE0539" w:rsidP="00E750DA">
            <w:pPr>
              <w:spacing w:after="0" w:line="240" w:lineRule="auto"/>
              <w:rPr>
                <w:ins w:id="4498" w:author="Commodore, Sarah" w:date="2023-03-30T13:25:00Z"/>
                <w:rFonts w:ascii="Calibri" w:eastAsia="Times New Roman" w:hAnsi="Calibri" w:cs="Calibri"/>
                <w:color w:val="000000"/>
                <w:sz w:val="20"/>
                <w:szCs w:val="20"/>
              </w:rPr>
            </w:pPr>
            <w:ins w:id="4499" w:author="Commodore, Sarah" w:date="2023-03-30T13:25:00Z">
              <w:r w:rsidRPr="00DC2757">
                <w:rPr>
                  <w:rFonts w:ascii="Calibri" w:eastAsia="Times New Roman" w:hAnsi="Calibri" w:cs="Calibri"/>
                  <w:color w:val="000000"/>
                  <w:sz w:val="20"/>
                  <w:szCs w:val="20"/>
                </w:rPr>
                <w:t>LINC01908</w:t>
              </w:r>
            </w:ins>
          </w:p>
        </w:tc>
        <w:tc>
          <w:tcPr>
            <w:tcW w:w="0" w:type="auto"/>
            <w:tcBorders>
              <w:top w:val="nil"/>
              <w:left w:val="nil"/>
              <w:bottom w:val="nil"/>
              <w:right w:val="nil"/>
            </w:tcBorders>
            <w:shd w:val="clear" w:color="auto" w:fill="auto"/>
            <w:noWrap/>
            <w:vAlign w:val="bottom"/>
            <w:hideMark/>
          </w:tcPr>
          <w:p w14:paraId="1A12ED49" w14:textId="77777777" w:rsidR="00BE0539" w:rsidRPr="00DC2757" w:rsidRDefault="00BE0539" w:rsidP="00E750DA">
            <w:pPr>
              <w:spacing w:after="0" w:line="240" w:lineRule="auto"/>
              <w:jc w:val="center"/>
              <w:rPr>
                <w:ins w:id="4500" w:author="Commodore, Sarah" w:date="2023-03-30T13:25:00Z"/>
                <w:rFonts w:ascii="Calibri" w:eastAsia="Times New Roman" w:hAnsi="Calibri" w:cs="Calibri"/>
                <w:color w:val="000000"/>
                <w:sz w:val="20"/>
                <w:szCs w:val="20"/>
              </w:rPr>
            </w:pPr>
            <w:ins w:id="4501"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325D5F2" w14:textId="77777777" w:rsidR="00BE0539" w:rsidRPr="00DC2757" w:rsidRDefault="00BE0539" w:rsidP="00E750DA">
            <w:pPr>
              <w:spacing w:after="0" w:line="240" w:lineRule="auto"/>
              <w:jc w:val="center"/>
              <w:rPr>
                <w:ins w:id="4502" w:author="Commodore, Sarah" w:date="2023-03-30T13:25:00Z"/>
                <w:rFonts w:ascii="Calibri" w:eastAsia="Times New Roman" w:hAnsi="Calibri" w:cs="Calibri"/>
                <w:color w:val="000000"/>
                <w:sz w:val="20"/>
                <w:szCs w:val="20"/>
              </w:rPr>
            </w:pPr>
            <w:ins w:id="4503" w:author="Commodore, Sarah" w:date="2023-03-30T13:25:00Z">
              <w:r w:rsidRPr="00DC2757">
                <w:rPr>
                  <w:rFonts w:ascii="Calibri" w:eastAsia="Times New Roman" w:hAnsi="Calibri" w:cs="Calibri"/>
                  <w:color w:val="000000"/>
                  <w:sz w:val="20"/>
                  <w:szCs w:val="20"/>
                </w:rPr>
                <w:t>1.4E-06</w:t>
              </w:r>
            </w:ins>
          </w:p>
        </w:tc>
        <w:tc>
          <w:tcPr>
            <w:tcW w:w="0" w:type="auto"/>
            <w:tcBorders>
              <w:top w:val="nil"/>
              <w:left w:val="nil"/>
              <w:bottom w:val="nil"/>
              <w:right w:val="nil"/>
            </w:tcBorders>
            <w:shd w:val="clear" w:color="auto" w:fill="auto"/>
            <w:noWrap/>
            <w:vAlign w:val="bottom"/>
            <w:hideMark/>
          </w:tcPr>
          <w:p w14:paraId="3D8D893E" w14:textId="77777777" w:rsidR="00BE0539" w:rsidRPr="00DC2757" w:rsidRDefault="00BE0539" w:rsidP="00E750DA">
            <w:pPr>
              <w:spacing w:after="0" w:line="240" w:lineRule="auto"/>
              <w:jc w:val="center"/>
              <w:rPr>
                <w:ins w:id="4504" w:author="Commodore, Sarah" w:date="2023-03-30T13:25:00Z"/>
                <w:rFonts w:ascii="Calibri" w:eastAsia="Times New Roman" w:hAnsi="Calibri" w:cs="Calibri"/>
                <w:color w:val="000000"/>
                <w:sz w:val="20"/>
                <w:szCs w:val="20"/>
              </w:rPr>
            </w:pPr>
            <w:ins w:id="4505" w:author="Commodore, Sarah" w:date="2023-03-30T13:25:00Z">
              <w:r w:rsidRPr="00DC2757">
                <w:rPr>
                  <w:rFonts w:ascii="Calibri" w:eastAsia="Times New Roman" w:hAnsi="Calibri" w:cs="Calibri"/>
                  <w:color w:val="000000"/>
                  <w:sz w:val="20"/>
                  <w:szCs w:val="20"/>
                </w:rPr>
                <w:t>1.2E-05</w:t>
              </w:r>
            </w:ins>
          </w:p>
        </w:tc>
        <w:tc>
          <w:tcPr>
            <w:tcW w:w="0" w:type="auto"/>
            <w:tcBorders>
              <w:top w:val="nil"/>
              <w:left w:val="nil"/>
              <w:bottom w:val="nil"/>
              <w:right w:val="nil"/>
            </w:tcBorders>
            <w:shd w:val="clear" w:color="auto" w:fill="auto"/>
            <w:noWrap/>
            <w:vAlign w:val="bottom"/>
            <w:hideMark/>
          </w:tcPr>
          <w:p w14:paraId="79D6F1AD" w14:textId="77777777" w:rsidR="00BE0539" w:rsidRPr="00DC2757" w:rsidRDefault="00BE0539" w:rsidP="00E750DA">
            <w:pPr>
              <w:spacing w:after="0" w:line="240" w:lineRule="auto"/>
              <w:jc w:val="center"/>
              <w:rPr>
                <w:ins w:id="4506" w:author="Commodore, Sarah" w:date="2023-03-30T13:25:00Z"/>
                <w:rFonts w:ascii="Calibri" w:eastAsia="Times New Roman" w:hAnsi="Calibri" w:cs="Calibri"/>
                <w:color w:val="FF0000"/>
                <w:sz w:val="20"/>
                <w:szCs w:val="20"/>
              </w:rPr>
            </w:pPr>
            <w:ins w:id="4507" w:author="Commodore, Sarah" w:date="2023-03-30T13:25:00Z">
              <w:r w:rsidRPr="00DC2757">
                <w:rPr>
                  <w:rFonts w:ascii="Calibri" w:eastAsia="Times New Roman" w:hAnsi="Calibri" w:cs="Calibri"/>
                  <w:color w:val="FF0000"/>
                  <w:sz w:val="20"/>
                  <w:szCs w:val="20"/>
                </w:rPr>
                <w:t>*</w:t>
              </w:r>
            </w:ins>
          </w:p>
        </w:tc>
      </w:tr>
      <w:tr w:rsidR="00BE0539" w:rsidRPr="00DC2757" w14:paraId="2F58378F" w14:textId="77777777" w:rsidTr="00E750DA">
        <w:trPr>
          <w:trHeight w:val="260"/>
          <w:ins w:id="4508" w:author="Commodore, Sarah" w:date="2023-03-30T13:25:00Z"/>
        </w:trPr>
        <w:tc>
          <w:tcPr>
            <w:tcW w:w="0" w:type="auto"/>
            <w:tcBorders>
              <w:top w:val="nil"/>
              <w:left w:val="nil"/>
              <w:bottom w:val="nil"/>
              <w:right w:val="nil"/>
            </w:tcBorders>
            <w:shd w:val="clear" w:color="auto" w:fill="auto"/>
            <w:noWrap/>
            <w:vAlign w:val="bottom"/>
            <w:hideMark/>
          </w:tcPr>
          <w:p w14:paraId="67C659D4" w14:textId="77777777" w:rsidR="00BE0539" w:rsidRPr="00DC2757" w:rsidRDefault="00BE0539" w:rsidP="00E750DA">
            <w:pPr>
              <w:spacing w:after="0" w:line="240" w:lineRule="auto"/>
              <w:rPr>
                <w:ins w:id="4509" w:author="Commodore, Sarah" w:date="2023-03-30T13:25:00Z"/>
                <w:rFonts w:ascii="Calibri" w:eastAsia="Times New Roman" w:hAnsi="Calibri" w:cs="Calibri"/>
                <w:color w:val="000000"/>
                <w:sz w:val="20"/>
                <w:szCs w:val="20"/>
              </w:rPr>
            </w:pPr>
            <w:ins w:id="4510" w:author="Commodore, Sarah" w:date="2023-03-30T13:25:00Z">
              <w:r w:rsidRPr="00DC2757">
                <w:rPr>
                  <w:rFonts w:ascii="Calibri" w:eastAsia="Times New Roman" w:hAnsi="Calibri" w:cs="Calibri"/>
                  <w:color w:val="000000"/>
                  <w:sz w:val="20"/>
                  <w:szCs w:val="20"/>
                </w:rPr>
                <w:t>ENSG00000242759.8</w:t>
              </w:r>
            </w:ins>
          </w:p>
        </w:tc>
        <w:tc>
          <w:tcPr>
            <w:tcW w:w="0" w:type="auto"/>
            <w:tcBorders>
              <w:top w:val="nil"/>
              <w:left w:val="nil"/>
              <w:bottom w:val="nil"/>
              <w:right w:val="nil"/>
            </w:tcBorders>
            <w:shd w:val="clear" w:color="auto" w:fill="auto"/>
            <w:noWrap/>
            <w:vAlign w:val="bottom"/>
            <w:hideMark/>
          </w:tcPr>
          <w:p w14:paraId="3F7118CB" w14:textId="77777777" w:rsidR="00BE0539" w:rsidRPr="00DC2757" w:rsidRDefault="00BE0539" w:rsidP="00E750DA">
            <w:pPr>
              <w:spacing w:after="0" w:line="240" w:lineRule="auto"/>
              <w:rPr>
                <w:ins w:id="4511" w:author="Commodore, Sarah" w:date="2023-03-30T13:25:00Z"/>
                <w:rFonts w:ascii="Calibri" w:eastAsia="Times New Roman" w:hAnsi="Calibri" w:cs="Calibri"/>
                <w:color w:val="000000"/>
                <w:sz w:val="20"/>
                <w:szCs w:val="20"/>
              </w:rPr>
            </w:pPr>
            <w:ins w:id="4512" w:author="Commodore, Sarah" w:date="2023-03-30T13:25:00Z">
              <w:r w:rsidRPr="00DC2757">
                <w:rPr>
                  <w:rFonts w:ascii="Calibri" w:eastAsia="Times New Roman" w:hAnsi="Calibri" w:cs="Calibri"/>
                  <w:color w:val="000000"/>
                  <w:sz w:val="20"/>
                  <w:szCs w:val="20"/>
                </w:rPr>
                <w:t>LINC00882</w:t>
              </w:r>
            </w:ins>
          </w:p>
        </w:tc>
        <w:tc>
          <w:tcPr>
            <w:tcW w:w="0" w:type="auto"/>
            <w:tcBorders>
              <w:top w:val="nil"/>
              <w:left w:val="nil"/>
              <w:bottom w:val="nil"/>
              <w:right w:val="nil"/>
            </w:tcBorders>
            <w:shd w:val="clear" w:color="auto" w:fill="auto"/>
            <w:noWrap/>
            <w:vAlign w:val="bottom"/>
            <w:hideMark/>
          </w:tcPr>
          <w:p w14:paraId="70D10A78" w14:textId="77777777" w:rsidR="00BE0539" w:rsidRPr="00DC2757" w:rsidRDefault="00BE0539" w:rsidP="00E750DA">
            <w:pPr>
              <w:spacing w:after="0" w:line="240" w:lineRule="auto"/>
              <w:jc w:val="center"/>
              <w:rPr>
                <w:ins w:id="4513" w:author="Commodore, Sarah" w:date="2023-03-30T13:25:00Z"/>
                <w:rFonts w:ascii="Calibri" w:eastAsia="Times New Roman" w:hAnsi="Calibri" w:cs="Calibri"/>
                <w:color w:val="000000"/>
                <w:sz w:val="20"/>
                <w:szCs w:val="20"/>
              </w:rPr>
            </w:pPr>
            <w:ins w:id="4514"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E8B9EEC" w14:textId="77777777" w:rsidR="00BE0539" w:rsidRPr="00DC2757" w:rsidRDefault="00BE0539" w:rsidP="00E750DA">
            <w:pPr>
              <w:spacing w:after="0" w:line="240" w:lineRule="auto"/>
              <w:jc w:val="center"/>
              <w:rPr>
                <w:ins w:id="4515" w:author="Commodore, Sarah" w:date="2023-03-30T13:25:00Z"/>
                <w:rFonts w:ascii="Calibri" w:eastAsia="Times New Roman" w:hAnsi="Calibri" w:cs="Calibri"/>
                <w:color w:val="000000"/>
                <w:sz w:val="20"/>
                <w:szCs w:val="20"/>
              </w:rPr>
            </w:pPr>
            <w:ins w:id="4516" w:author="Commodore, Sarah" w:date="2023-03-30T13:25:00Z">
              <w:r w:rsidRPr="00DC2757">
                <w:rPr>
                  <w:rFonts w:ascii="Calibri" w:eastAsia="Times New Roman" w:hAnsi="Calibri" w:cs="Calibri"/>
                  <w:color w:val="000000"/>
                  <w:sz w:val="20"/>
                  <w:szCs w:val="20"/>
                </w:rPr>
                <w:t>7.5E-09</w:t>
              </w:r>
            </w:ins>
          </w:p>
        </w:tc>
        <w:tc>
          <w:tcPr>
            <w:tcW w:w="0" w:type="auto"/>
            <w:tcBorders>
              <w:top w:val="nil"/>
              <w:left w:val="nil"/>
              <w:bottom w:val="nil"/>
              <w:right w:val="nil"/>
            </w:tcBorders>
            <w:shd w:val="clear" w:color="auto" w:fill="auto"/>
            <w:noWrap/>
            <w:vAlign w:val="bottom"/>
            <w:hideMark/>
          </w:tcPr>
          <w:p w14:paraId="6D5C8AFD" w14:textId="77777777" w:rsidR="00BE0539" w:rsidRPr="00DC2757" w:rsidRDefault="00BE0539" w:rsidP="00E750DA">
            <w:pPr>
              <w:spacing w:after="0" w:line="240" w:lineRule="auto"/>
              <w:jc w:val="center"/>
              <w:rPr>
                <w:ins w:id="4517" w:author="Commodore, Sarah" w:date="2023-03-30T13:25:00Z"/>
                <w:rFonts w:ascii="Calibri" w:eastAsia="Times New Roman" w:hAnsi="Calibri" w:cs="Calibri"/>
                <w:color w:val="000000"/>
                <w:sz w:val="20"/>
                <w:szCs w:val="20"/>
              </w:rPr>
            </w:pPr>
            <w:ins w:id="4518" w:author="Commodore, Sarah" w:date="2023-03-30T13:25: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124D0226" w14:textId="77777777" w:rsidR="00BE0539" w:rsidRPr="00DC2757" w:rsidRDefault="00BE0539" w:rsidP="00E750DA">
            <w:pPr>
              <w:spacing w:after="0" w:line="240" w:lineRule="auto"/>
              <w:jc w:val="center"/>
              <w:rPr>
                <w:ins w:id="4519" w:author="Commodore, Sarah" w:date="2023-03-30T13:25:00Z"/>
                <w:rFonts w:ascii="Calibri" w:eastAsia="Times New Roman" w:hAnsi="Calibri" w:cs="Calibri"/>
                <w:color w:val="FF0000"/>
                <w:sz w:val="20"/>
                <w:szCs w:val="20"/>
              </w:rPr>
            </w:pPr>
            <w:ins w:id="4520" w:author="Commodore, Sarah" w:date="2023-03-30T13:25:00Z">
              <w:r w:rsidRPr="00DC2757">
                <w:rPr>
                  <w:rFonts w:ascii="Calibri" w:eastAsia="Times New Roman" w:hAnsi="Calibri" w:cs="Calibri"/>
                  <w:color w:val="FF0000"/>
                  <w:sz w:val="20"/>
                  <w:szCs w:val="20"/>
                </w:rPr>
                <w:t>*</w:t>
              </w:r>
            </w:ins>
          </w:p>
        </w:tc>
      </w:tr>
      <w:tr w:rsidR="00BE0539" w:rsidRPr="00DC2757" w14:paraId="07F21B2A" w14:textId="77777777" w:rsidTr="00E750DA">
        <w:trPr>
          <w:trHeight w:val="260"/>
          <w:ins w:id="4521" w:author="Commodore, Sarah" w:date="2023-03-30T13:25:00Z"/>
        </w:trPr>
        <w:tc>
          <w:tcPr>
            <w:tcW w:w="0" w:type="auto"/>
            <w:tcBorders>
              <w:top w:val="nil"/>
              <w:left w:val="nil"/>
              <w:bottom w:val="nil"/>
              <w:right w:val="nil"/>
            </w:tcBorders>
            <w:shd w:val="clear" w:color="auto" w:fill="auto"/>
            <w:noWrap/>
            <w:vAlign w:val="bottom"/>
            <w:hideMark/>
          </w:tcPr>
          <w:p w14:paraId="665834ED" w14:textId="77777777" w:rsidR="00BE0539" w:rsidRPr="00DC2757" w:rsidRDefault="00BE0539" w:rsidP="00E750DA">
            <w:pPr>
              <w:spacing w:after="0" w:line="240" w:lineRule="auto"/>
              <w:rPr>
                <w:ins w:id="4522" w:author="Commodore, Sarah" w:date="2023-03-30T13:25:00Z"/>
                <w:rFonts w:ascii="Calibri" w:eastAsia="Times New Roman" w:hAnsi="Calibri" w:cs="Calibri"/>
                <w:color w:val="000000"/>
                <w:sz w:val="20"/>
                <w:szCs w:val="20"/>
              </w:rPr>
            </w:pPr>
            <w:ins w:id="4523" w:author="Commodore, Sarah" w:date="2023-03-30T13:25:00Z">
              <w:r w:rsidRPr="00DC2757">
                <w:rPr>
                  <w:rFonts w:ascii="Calibri" w:eastAsia="Times New Roman" w:hAnsi="Calibri" w:cs="Calibri"/>
                  <w:color w:val="000000"/>
                  <w:sz w:val="20"/>
                  <w:szCs w:val="20"/>
                </w:rPr>
                <w:t>ENSG00000163885.12</w:t>
              </w:r>
            </w:ins>
          </w:p>
        </w:tc>
        <w:tc>
          <w:tcPr>
            <w:tcW w:w="0" w:type="auto"/>
            <w:tcBorders>
              <w:top w:val="nil"/>
              <w:left w:val="nil"/>
              <w:bottom w:val="nil"/>
              <w:right w:val="nil"/>
            </w:tcBorders>
            <w:shd w:val="clear" w:color="auto" w:fill="auto"/>
            <w:noWrap/>
            <w:vAlign w:val="bottom"/>
            <w:hideMark/>
          </w:tcPr>
          <w:p w14:paraId="60F348FA" w14:textId="77777777" w:rsidR="00BE0539" w:rsidRPr="00DC2757" w:rsidRDefault="00BE0539" w:rsidP="00E750DA">
            <w:pPr>
              <w:spacing w:after="0" w:line="240" w:lineRule="auto"/>
              <w:rPr>
                <w:ins w:id="4524" w:author="Commodore, Sarah" w:date="2023-03-30T13:25:00Z"/>
                <w:rFonts w:ascii="Calibri" w:eastAsia="Times New Roman" w:hAnsi="Calibri" w:cs="Calibri"/>
                <w:color w:val="000000"/>
                <w:sz w:val="20"/>
                <w:szCs w:val="20"/>
              </w:rPr>
            </w:pPr>
            <w:ins w:id="4525" w:author="Commodore, Sarah" w:date="2023-03-30T13:25:00Z">
              <w:r w:rsidRPr="00DC2757">
                <w:rPr>
                  <w:rFonts w:ascii="Calibri" w:eastAsia="Times New Roman" w:hAnsi="Calibri" w:cs="Calibri"/>
                  <w:color w:val="000000"/>
                  <w:sz w:val="20"/>
                  <w:szCs w:val="20"/>
                </w:rPr>
                <w:t>CFAP100</w:t>
              </w:r>
            </w:ins>
          </w:p>
        </w:tc>
        <w:tc>
          <w:tcPr>
            <w:tcW w:w="0" w:type="auto"/>
            <w:tcBorders>
              <w:top w:val="nil"/>
              <w:left w:val="nil"/>
              <w:bottom w:val="nil"/>
              <w:right w:val="nil"/>
            </w:tcBorders>
            <w:shd w:val="clear" w:color="auto" w:fill="auto"/>
            <w:noWrap/>
            <w:vAlign w:val="bottom"/>
            <w:hideMark/>
          </w:tcPr>
          <w:p w14:paraId="704399B3" w14:textId="77777777" w:rsidR="00BE0539" w:rsidRPr="00DC2757" w:rsidRDefault="00BE0539" w:rsidP="00E750DA">
            <w:pPr>
              <w:spacing w:after="0" w:line="240" w:lineRule="auto"/>
              <w:jc w:val="center"/>
              <w:rPr>
                <w:ins w:id="4526" w:author="Commodore, Sarah" w:date="2023-03-30T13:25:00Z"/>
                <w:rFonts w:ascii="Calibri" w:eastAsia="Times New Roman" w:hAnsi="Calibri" w:cs="Calibri"/>
                <w:color w:val="000000"/>
                <w:sz w:val="20"/>
                <w:szCs w:val="20"/>
              </w:rPr>
            </w:pPr>
            <w:ins w:id="4527"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C6C6408" w14:textId="77777777" w:rsidR="00BE0539" w:rsidRPr="00DC2757" w:rsidRDefault="00BE0539" w:rsidP="00E750DA">
            <w:pPr>
              <w:spacing w:after="0" w:line="240" w:lineRule="auto"/>
              <w:jc w:val="center"/>
              <w:rPr>
                <w:ins w:id="4528" w:author="Commodore, Sarah" w:date="2023-03-30T13:25:00Z"/>
                <w:rFonts w:ascii="Calibri" w:eastAsia="Times New Roman" w:hAnsi="Calibri" w:cs="Calibri"/>
                <w:color w:val="000000"/>
                <w:sz w:val="20"/>
                <w:szCs w:val="20"/>
              </w:rPr>
            </w:pPr>
            <w:ins w:id="4529" w:author="Commodore, Sarah" w:date="2023-03-30T13:25:00Z">
              <w:r w:rsidRPr="00DC2757">
                <w:rPr>
                  <w:rFonts w:ascii="Calibri" w:eastAsia="Times New Roman" w:hAnsi="Calibri" w:cs="Calibri"/>
                  <w:color w:val="000000"/>
                  <w:sz w:val="20"/>
                  <w:szCs w:val="20"/>
                </w:rPr>
                <w:t>3.3E-05</w:t>
              </w:r>
            </w:ins>
          </w:p>
        </w:tc>
        <w:tc>
          <w:tcPr>
            <w:tcW w:w="0" w:type="auto"/>
            <w:tcBorders>
              <w:top w:val="nil"/>
              <w:left w:val="nil"/>
              <w:bottom w:val="nil"/>
              <w:right w:val="nil"/>
            </w:tcBorders>
            <w:shd w:val="clear" w:color="auto" w:fill="auto"/>
            <w:noWrap/>
            <w:vAlign w:val="bottom"/>
            <w:hideMark/>
          </w:tcPr>
          <w:p w14:paraId="1546786D" w14:textId="77777777" w:rsidR="00BE0539" w:rsidRPr="00DC2757" w:rsidRDefault="00BE0539" w:rsidP="00E750DA">
            <w:pPr>
              <w:spacing w:after="0" w:line="240" w:lineRule="auto"/>
              <w:jc w:val="center"/>
              <w:rPr>
                <w:ins w:id="4530" w:author="Commodore, Sarah" w:date="2023-03-30T13:25:00Z"/>
                <w:rFonts w:ascii="Calibri" w:eastAsia="Times New Roman" w:hAnsi="Calibri" w:cs="Calibri"/>
                <w:color w:val="000000"/>
                <w:sz w:val="20"/>
                <w:szCs w:val="20"/>
              </w:rPr>
            </w:pPr>
            <w:ins w:id="4531" w:author="Commodore, Sarah" w:date="2023-03-30T13:25:00Z">
              <w:r w:rsidRPr="00DC2757">
                <w:rPr>
                  <w:rFonts w:ascii="Calibri" w:eastAsia="Times New Roman" w:hAnsi="Calibri" w:cs="Calibri"/>
                  <w:color w:val="000000"/>
                  <w:sz w:val="20"/>
                  <w:szCs w:val="20"/>
                </w:rPr>
                <w:t>1.9E-04</w:t>
              </w:r>
            </w:ins>
          </w:p>
        </w:tc>
        <w:tc>
          <w:tcPr>
            <w:tcW w:w="0" w:type="auto"/>
            <w:tcBorders>
              <w:top w:val="nil"/>
              <w:left w:val="nil"/>
              <w:bottom w:val="nil"/>
              <w:right w:val="nil"/>
            </w:tcBorders>
            <w:shd w:val="clear" w:color="auto" w:fill="auto"/>
            <w:noWrap/>
            <w:vAlign w:val="bottom"/>
            <w:hideMark/>
          </w:tcPr>
          <w:p w14:paraId="4B86A844" w14:textId="77777777" w:rsidR="00BE0539" w:rsidRPr="00DC2757" w:rsidRDefault="00BE0539" w:rsidP="00E750DA">
            <w:pPr>
              <w:spacing w:after="0" w:line="240" w:lineRule="auto"/>
              <w:jc w:val="center"/>
              <w:rPr>
                <w:ins w:id="4532" w:author="Commodore, Sarah" w:date="2023-03-30T13:25:00Z"/>
                <w:rFonts w:ascii="Calibri" w:eastAsia="Times New Roman" w:hAnsi="Calibri" w:cs="Calibri"/>
                <w:color w:val="FF0000"/>
                <w:sz w:val="20"/>
                <w:szCs w:val="20"/>
              </w:rPr>
            </w:pPr>
            <w:ins w:id="4533" w:author="Commodore, Sarah" w:date="2023-03-30T13:25:00Z">
              <w:r w:rsidRPr="00DC2757">
                <w:rPr>
                  <w:rFonts w:ascii="Calibri" w:eastAsia="Times New Roman" w:hAnsi="Calibri" w:cs="Calibri"/>
                  <w:color w:val="FF0000"/>
                  <w:sz w:val="20"/>
                  <w:szCs w:val="20"/>
                </w:rPr>
                <w:t>*</w:t>
              </w:r>
            </w:ins>
          </w:p>
        </w:tc>
      </w:tr>
      <w:tr w:rsidR="00BE0539" w:rsidRPr="00DC2757" w14:paraId="750F45F6" w14:textId="77777777" w:rsidTr="00E750DA">
        <w:trPr>
          <w:trHeight w:val="260"/>
          <w:ins w:id="4534" w:author="Commodore, Sarah" w:date="2023-03-30T13:25:00Z"/>
        </w:trPr>
        <w:tc>
          <w:tcPr>
            <w:tcW w:w="0" w:type="auto"/>
            <w:tcBorders>
              <w:top w:val="nil"/>
              <w:left w:val="nil"/>
              <w:bottom w:val="nil"/>
              <w:right w:val="nil"/>
            </w:tcBorders>
            <w:shd w:val="clear" w:color="auto" w:fill="auto"/>
            <w:noWrap/>
            <w:vAlign w:val="bottom"/>
            <w:hideMark/>
          </w:tcPr>
          <w:p w14:paraId="6E08C14B" w14:textId="77777777" w:rsidR="00BE0539" w:rsidRPr="00DC2757" w:rsidRDefault="00BE0539" w:rsidP="00E750DA">
            <w:pPr>
              <w:spacing w:after="0" w:line="240" w:lineRule="auto"/>
              <w:rPr>
                <w:ins w:id="4535" w:author="Commodore, Sarah" w:date="2023-03-30T13:25:00Z"/>
                <w:rFonts w:ascii="Calibri" w:eastAsia="Times New Roman" w:hAnsi="Calibri" w:cs="Calibri"/>
                <w:color w:val="000000"/>
                <w:sz w:val="20"/>
                <w:szCs w:val="20"/>
              </w:rPr>
            </w:pPr>
            <w:ins w:id="4536" w:author="Commodore, Sarah" w:date="2023-03-30T13:25:00Z">
              <w:r w:rsidRPr="00DC2757">
                <w:rPr>
                  <w:rFonts w:ascii="Calibri" w:eastAsia="Times New Roman" w:hAnsi="Calibri" w:cs="Calibri"/>
                  <w:color w:val="000000"/>
                  <w:sz w:val="20"/>
                  <w:szCs w:val="20"/>
                </w:rPr>
                <w:t>ENSG00000255093.2</w:t>
              </w:r>
            </w:ins>
          </w:p>
        </w:tc>
        <w:tc>
          <w:tcPr>
            <w:tcW w:w="0" w:type="auto"/>
            <w:tcBorders>
              <w:top w:val="nil"/>
              <w:left w:val="nil"/>
              <w:bottom w:val="nil"/>
              <w:right w:val="nil"/>
            </w:tcBorders>
            <w:shd w:val="clear" w:color="auto" w:fill="auto"/>
            <w:noWrap/>
            <w:vAlign w:val="bottom"/>
            <w:hideMark/>
          </w:tcPr>
          <w:p w14:paraId="60EC4C6F" w14:textId="77777777" w:rsidR="00BE0539" w:rsidRPr="00DC2757" w:rsidRDefault="00BE0539" w:rsidP="00E750DA">
            <w:pPr>
              <w:spacing w:after="0" w:line="240" w:lineRule="auto"/>
              <w:rPr>
                <w:ins w:id="4537" w:author="Commodore, Sarah" w:date="2023-03-30T13:25:00Z"/>
                <w:rFonts w:ascii="Calibri" w:eastAsia="Times New Roman" w:hAnsi="Calibri" w:cs="Calibri"/>
                <w:color w:val="000000"/>
                <w:sz w:val="20"/>
                <w:szCs w:val="20"/>
              </w:rPr>
            </w:pPr>
            <w:ins w:id="4538" w:author="Commodore, Sarah" w:date="2023-03-30T13:25:00Z">
              <w:r w:rsidRPr="00DC2757">
                <w:rPr>
                  <w:rFonts w:ascii="Calibri" w:eastAsia="Times New Roman" w:hAnsi="Calibri" w:cs="Calibri"/>
                  <w:color w:val="000000"/>
                  <w:sz w:val="20"/>
                  <w:szCs w:val="20"/>
                </w:rPr>
                <w:t>AP002008.2</w:t>
              </w:r>
            </w:ins>
          </w:p>
        </w:tc>
        <w:tc>
          <w:tcPr>
            <w:tcW w:w="0" w:type="auto"/>
            <w:tcBorders>
              <w:top w:val="nil"/>
              <w:left w:val="nil"/>
              <w:bottom w:val="nil"/>
              <w:right w:val="nil"/>
            </w:tcBorders>
            <w:shd w:val="clear" w:color="auto" w:fill="auto"/>
            <w:noWrap/>
            <w:vAlign w:val="bottom"/>
            <w:hideMark/>
          </w:tcPr>
          <w:p w14:paraId="643D37A2" w14:textId="77777777" w:rsidR="00BE0539" w:rsidRPr="00DC2757" w:rsidRDefault="00BE0539" w:rsidP="00E750DA">
            <w:pPr>
              <w:spacing w:after="0" w:line="240" w:lineRule="auto"/>
              <w:jc w:val="center"/>
              <w:rPr>
                <w:ins w:id="4539" w:author="Commodore, Sarah" w:date="2023-03-30T13:25:00Z"/>
                <w:rFonts w:ascii="Calibri" w:eastAsia="Times New Roman" w:hAnsi="Calibri" w:cs="Calibri"/>
                <w:color w:val="000000"/>
                <w:sz w:val="20"/>
                <w:szCs w:val="20"/>
              </w:rPr>
            </w:pPr>
            <w:ins w:id="4540"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B8C1E9E" w14:textId="77777777" w:rsidR="00BE0539" w:rsidRPr="00DC2757" w:rsidRDefault="00BE0539" w:rsidP="00E750DA">
            <w:pPr>
              <w:spacing w:after="0" w:line="240" w:lineRule="auto"/>
              <w:jc w:val="center"/>
              <w:rPr>
                <w:ins w:id="4541" w:author="Commodore, Sarah" w:date="2023-03-30T13:25:00Z"/>
                <w:rFonts w:ascii="Calibri" w:eastAsia="Times New Roman" w:hAnsi="Calibri" w:cs="Calibri"/>
                <w:color w:val="000000"/>
                <w:sz w:val="20"/>
                <w:szCs w:val="20"/>
              </w:rPr>
            </w:pPr>
            <w:ins w:id="4542" w:author="Commodore, Sarah" w:date="2023-03-30T13:25:00Z">
              <w:r w:rsidRPr="00DC2757">
                <w:rPr>
                  <w:rFonts w:ascii="Calibri" w:eastAsia="Times New Roman" w:hAnsi="Calibri" w:cs="Calibri"/>
                  <w:color w:val="000000"/>
                  <w:sz w:val="20"/>
                  <w:szCs w:val="20"/>
                </w:rPr>
                <w:t>8.1E-05</w:t>
              </w:r>
            </w:ins>
          </w:p>
        </w:tc>
        <w:tc>
          <w:tcPr>
            <w:tcW w:w="0" w:type="auto"/>
            <w:tcBorders>
              <w:top w:val="nil"/>
              <w:left w:val="nil"/>
              <w:bottom w:val="nil"/>
              <w:right w:val="nil"/>
            </w:tcBorders>
            <w:shd w:val="clear" w:color="auto" w:fill="auto"/>
            <w:noWrap/>
            <w:vAlign w:val="bottom"/>
            <w:hideMark/>
          </w:tcPr>
          <w:p w14:paraId="697F41ED" w14:textId="77777777" w:rsidR="00BE0539" w:rsidRPr="00DC2757" w:rsidRDefault="00BE0539" w:rsidP="00E750DA">
            <w:pPr>
              <w:spacing w:after="0" w:line="240" w:lineRule="auto"/>
              <w:jc w:val="center"/>
              <w:rPr>
                <w:ins w:id="4543" w:author="Commodore, Sarah" w:date="2023-03-30T13:25:00Z"/>
                <w:rFonts w:ascii="Calibri" w:eastAsia="Times New Roman" w:hAnsi="Calibri" w:cs="Calibri"/>
                <w:color w:val="000000"/>
                <w:sz w:val="20"/>
                <w:szCs w:val="20"/>
              </w:rPr>
            </w:pPr>
            <w:ins w:id="4544" w:author="Commodore, Sarah" w:date="2023-03-30T13:25:00Z">
              <w:r w:rsidRPr="00DC2757">
                <w:rPr>
                  <w:rFonts w:ascii="Calibri" w:eastAsia="Times New Roman" w:hAnsi="Calibri" w:cs="Calibri"/>
                  <w:color w:val="000000"/>
                  <w:sz w:val="20"/>
                  <w:szCs w:val="20"/>
                </w:rPr>
                <w:t>4.2E-04</w:t>
              </w:r>
            </w:ins>
          </w:p>
        </w:tc>
        <w:tc>
          <w:tcPr>
            <w:tcW w:w="0" w:type="auto"/>
            <w:tcBorders>
              <w:top w:val="nil"/>
              <w:left w:val="nil"/>
              <w:bottom w:val="nil"/>
              <w:right w:val="nil"/>
            </w:tcBorders>
            <w:shd w:val="clear" w:color="auto" w:fill="auto"/>
            <w:noWrap/>
            <w:vAlign w:val="bottom"/>
            <w:hideMark/>
          </w:tcPr>
          <w:p w14:paraId="52111995" w14:textId="77777777" w:rsidR="00BE0539" w:rsidRPr="00DC2757" w:rsidRDefault="00BE0539" w:rsidP="00E750DA">
            <w:pPr>
              <w:spacing w:after="0" w:line="240" w:lineRule="auto"/>
              <w:jc w:val="center"/>
              <w:rPr>
                <w:ins w:id="4545" w:author="Commodore, Sarah" w:date="2023-03-30T13:25:00Z"/>
                <w:rFonts w:ascii="Calibri" w:eastAsia="Times New Roman" w:hAnsi="Calibri" w:cs="Calibri"/>
                <w:color w:val="FF0000"/>
                <w:sz w:val="20"/>
                <w:szCs w:val="20"/>
              </w:rPr>
            </w:pPr>
            <w:ins w:id="4546" w:author="Commodore, Sarah" w:date="2023-03-30T13:25:00Z">
              <w:r w:rsidRPr="00DC2757">
                <w:rPr>
                  <w:rFonts w:ascii="Calibri" w:eastAsia="Times New Roman" w:hAnsi="Calibri" w:cs="Calibri"/>
                  <w:color w:val="FF0000"/>
                  <w:sz w:val="20"/>
                  <w:szCs w:val="20"/>
                </w:rPr>
                <w:t>*</w:t>
              </w:r>
            </w:ins>
          </w:p>
        </w:tc>
      </w:tr>
      <w:tr w:rsidR="00BE0539" w:rsidRPr="00DC2757" w14:paraId="291ABE7D" w14:textId="77777777" w:rsidTr="00E750DA">
        <w:trPr>
          <w:trHeight w:val="260"/>
          <w:ins w:id="4547" w:author="Commodore, Sarah" w:date="2023-03-30T13:25:00Z"/>
        </w:trPr>
        <w:tc>
          <w:tcPr>
            <w:tcW w:w="0" w:type="auto"/>
            <w:tcBorders>
              <w:top w:val="nil"/>
              <w:left w:val="nil"/>
              <w:bottom w:val="nil"/>
              <w:right w:val="nil"/>
            </w:tcBorders>
            <w:shd w:val="clear" w:color="auto" w:fill="auto"/>
            <w:noWrap/>
            <w:vAlign w:val="bottom"/>
            <w:hideMark/>
          </w:tcPr>
          <w:p w14:paraId="65FBF097" w14:textId="77777777" w:rsidR="00BE0539" w:rsidRPr="00DC2757" w:rsidRDefault="00BE0539" w:rsidP="00E750DA">
            <w:pPr>
              <w:spacing w:after="0" w:line="240" w:lineRule="auto"/>
              <w:rPr>
                <w:ins w:id="4548" w:author="Commodore, Sarah" w:date="2023-03-30T13:25:00Z"/>
                <w:rFonts w:ascii="Calibri" w:eastAsia="Times New Roman" w:hAnsi="Calibri" w:cs="Calibri"/>
                <w:color w:val="000000"/>
                <w:sz w:val="20"/>
                <w:szCs w:val="20"/>
              </w:rPr>
            </w:pPr>
            <w:ins w:id="4549" w:author="Commodore, Sarah" w:date="2023-03-30T13:25:00Z">
              <w:r w:rsidRPr="00DC2757">
                <w:rPr>
                  <w:rFonts w:ascii="Calibri" w:eastAsia="Times New Roman" w:hAnsi="Calibri" w:cs="Calibri"/>
                  <w:color w:val="000000"/>
                  <w:sz w:val="20"/>
                  <w:szCs w:val="20"/>
                </w:rPr>
                <w:t>ENSG00000165923.16</w:t>
              </w:r>
            </w:ins>
          </w:p>
        </w:tc>
        <w:tc>
          <w:tcPr>
            <w:tcW w:w="0" w:type="auto"/>
            <w:tcBorders>
              <w:top w:val="nil"/>
              <w:left w:val="nil"/>
              <w:bottom w:val="nil"/>
              <w:right w:val="nil"/>
            </w:tcBorders>
            <w:shd w:val="clear" w:color="auto" w:fill="auto"/>
            <w:noWrap/>
            <w:vAlign w:val="bottom"/>
            <w:hideMark/>
          </w:tcPr>
          <w:p w14:paraId="0D49C55F" w14:textId="77777777" w:rsidR="00BE0539" w:rsidRPr="00DC2757" w:rsidRDefault="00BE0539" w:rsidP="00E750DA">
            <w:pPr>
              <w:spacing w:after="0" w:line="240" w:lineRule="auto"/>
              <w:rPr>
                <w:ins w:id="4550" w:author="Commodore, Sarah" w:date="2023-03-30T13:25:00Z"/>
                <w:rFonts w:ascii="Calibri" w:eastAsia="Times New Roman" w:hAnsi="Calibri" w:cs="Calibri"/>
                <w:color w:val="000000"/>
                <w:sz w:val="20"/>
                <w:szCs w:val="20"/>
              </w:rPr>
            </w:pPr>
            <w:ins w:id="4551" w:author="Commodore, Sarah" w:date="2023-03-30T13:25:00Z">
              <w:r w:rsidRPr="00DC2757">
                <w:rPr>
                  <w:rFonts w:ascii="Calibri" w:eastAsia="Times New Roman" w:hAnsi="Calibri" w:cs="Calibri"/>
                  <w:color w:val="000000"/>
                  <w:sz w:val="20"/>
                  <w:szCs w:val="20"/>
                </w:rPr>
                <w:t>AGBL2</w:t>
              </w:r>
            </w:ins>
          </w:p>
        </w:tc>
        <w:tc>
          <w:tcPr>
            <w:tcW w:w="0" w:type="auto"/>
            <w:tcBorders>
              <w:top w:val="nil"/>
              <w:left w:val="nil"/>
              <w:bottom w:val="nil"/>
              <w:right w:val="nil"/>
            </w:tcBorders>
            <w:shd w:val="clear" w:color="auto" w:fill="auto"/>
            <w:noWrap/>
            <w:vAlign w:val="bottom"/>
            <w:hideMark/>
          </w:tcPr>
          <w:p w14:paraId="6225924B" w14:textId="77777777" w:rsidR="00BE0539" w:rsidRPr="00DC2757" w:rsidRDefault="00BE0539" w:rsidP="00E750DA">
            <w:pPr>
              <w:spacing w:after="0" w:line="240" w:lineRule="auto"/>
              <w:jc w:val="center"/>
              <w:rPr>
                <w:ins w:id="4552" w:author="Commodore, Sarah" w:date="2023-03-30T13:25:00Z"/>
                <w:rFonts w:ascii="Calibri" w:eastAsia="Times New Roman" w:hAnsi="Calibri" w:cs="Calibri"/>
                <w:color w:val="000000"/>
                <w:sz w:val="20"/>
                <w:szCs w:val="20"/>
              </w:rPr>
            </w:pPr>
            <w:ins w:id="4553"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66A3DB5" w14:textId="77777777" w:rsidR="00BE0539" w:rsidRPr="00DC2757" w:rsidRDefault="00BE0539" w:rsidP="00E750DA">
            <w:pPr>
              <w:spacing w:after="0" w:line="240" w:lineRule="auto"/>
              <w:jc w:val="center"/>
              <w:rPr>
                <w:ins w:id="4554" w:author="Commodore, Sarah" w:date="2023-03-30T13:25:00Z"/>
                <w:rFonts w:ascii="Calibri" w:eastAsia="Times New Roman" w:hAnsi="Calibri" w:cs="Calibri"/>
                <w:color w:val="000000"/>
                <w:sz w:val="20"/>
                <w:szCs w:val="20"/>
              </w:rPr>
            </w:pPr>
            <w:ins w:id="4555" w:author="Commodore, Sarah" w:date="2023-03-30T13:25:00Z">
              <w:r w:rsidRPr="00DC2757">
                <w:rPr>
                  <w:rFonts w:ascii="Calibri" w:eastAsia="Times New Roman" w:hAnsi="Calibri" w:cs="Calibri"/>
                  <w:color w:val="000000"/>
                  <w:sz w:val="20"/>
                  <w:szCs w:val="20"/>
                </w:rPr>
                <w:t>6.4E-13</w:t>
              </w:r>
            </w:ins>
          </w:p>
        </w:tc>
        <w:tc>
          <w:tcPr>
            <w:tcW w:w="0" w:type="auto"/>
            <w:tcBorders>
              <w:top w:val="nil"/>
              <w:left w:val="nil"/>
              <w:bottom w:val="nil"/>
              <w:right w:val="nil"/>
            </w:tcBorders>
            <w:shd w:val="clear" w:color="auto" w:fill="auto"/>
            <w:noWrap/>
            <w:vAlign w:val="bottom"/>
            <w:hideMark/>
          </w:tcPr>
          <w:p w14:paraId="44CE2943" w14:textId="77777777" w:rsidR="00BE0539" w:rsidRPr="00DC2757" w:rsidRDefault="00BE0539" w:rsidP="00E750DA">
            <w:pPr>
              <w:spacing w:after="0" w:line="240" w:lineRule="auto"/>
              <w:jc w:val="center"/>
              <w:rPr>
                <w:ins w:id="4556" w:author="Commodore, Sarah" w:date="2023-03-30T13:25:00Z"/>
                <w:rFonts w:ascii="Calibri" w:eastAsia="Times New Roman" w:hAnsi="Calibri" w:cs="Calibri"/>
                <w:color w:val="000000"/>
                <w:sz w:val="20"/>
                <w:szCs w:val="20"/>
              </w:rPr>
            </w:pPr>
            <w:ins w:id="4557" w:author="Commodore, Sarah" w:date="2023-03-30T13:25:00Z">
              <w:r w:rsidRPr="00DC2757">
                <w:rPr>
                  <w:rFonts w:ascii="Calibri" w:eastAsia="Times New Roman" w:hAnsi="Calibri" w:cs="Calibri"/>
                  <w:color w:val="000000"/>
                  <w:sz w:val="20"/>
                  <w:szCs w:val="20"/>
                </w:rPr>
                <w:t>2.7E-11</w:t>
              </w:r>
            </w:ins>
          </w:p>
        </w:tc>
        <w:tc>
          <w:tcPr>
            <w:tcW w:w="0" w:type="auto"/>
            <w:tcBorders>
              <w:top w:val="nil"/>
              <w:left w:val="nil"/>
              <w:bottom w:val="nil"/>
              <w:right w:val="nil"/>
            </w:tcBorders>
            <w:shd w:val="clear" w:color="auto" w:fill="auto"/>
            <w:noWrap/>
            <w:vAlign w:val="bottom"/>
            <w:hideMark/>
          </w:tcPr>
          <w:p w14:paraId="3411C762" w14:textId="77777777" w:rsidR="00BE0539" w:rsidRPr="00DC2757" w:rsidRDefault="00BE0539" w:rsidP="00E750DA">
            <w:pPr>
              <w:spacing w:after="0" w:line="240" w:lineRule="auto"/>
              <w:jc w:val="center"/>
              <w:rPr>
                <w:ins w:id="4558" w:author="Commodore, Sarah" w:date="2023-03-30T13:25:00Z"/>
                <w:rFonts w:ascii="Calibri" w:eastAsia="Times New Roman" w:hAnsi="Calibri" w:cs="Calibri"/>
                <w:color w:val="FF0000"/>
                <w:sz w:val="20"/>
                <w:szCs w:val="20"/>
              </w:rPr>
            </w:pPr>
            <w:ins w:id="4559" w:author="Commodore, Sarah" w:date="2023-03-30T13:25:00Z">
              <w:r w:rsidRPr="00DC2757">
                <w:rPr>
                  <w:rFonts w:ascii="Calibri" w:eastAsia="Times New Roman" w:hAnsi="Calibri" w:cs="Calibri"/>
                  <w:color w:val="FF0000"/>
                  <w:sz w:val="20"/>
                  <w:szCs w:val="20"/>
                </w:rPr>
                <w:t>*</w:t>
              </w:r>
            </w:ins>
          </w:p>
        </w:tc>
      </w:tr>
      <w:tr w:rsidR="00BE0539" w:rsidRPr="00DC2757" w14:paraId="5DC5BD74" w14:textId="77777777" w:rsidTr="00E750DA">
        <w:trPr>
          <w:trHeight w:val="260"/>
          <w:ins w:id="4560" w:author="Commodore, Sarah" w:date="2023-03-30T13:25:00Z"/>
        </w:trPr>
        <w:tc>
          <w:tcPr>
            <w:tcW w:w="0" w:type="auto"/>
            <w:tcBorders>
              <w:top w:val="nil"/>
              <w:left w:val="nil"/>
              <w:bottom w:val="nil"/>
              <w:right w:val="nil"/>
            </w:tcBorders>
            <w:shd w:val="clear" w:color="auto" w:fill="auto"/>
            <w:noWrap/>
            <w:vAlign w:val="bottom"/>
            <w:hideMark/>
          </w:tcPr>
          <w:p w14:paraId="020A8A9F" w14:textId="77777777" w:rsidR="00BE0539" w:rsidRPr="00DC2757" w:rsidRDefault="00BE0539" w:rsidP="00E750DA">
            <w:pPr>
              <w:spacing w:after="0" w:line="240" w:lineRule="auto"/>
              <w:rPr>
                <w:ins w:id="4561" w:author="Commodore, Sarah" w:date="2023-03-30T13:25:00Z"/>
                <w:rFonts w:ascii="Calibri" w:eastAsia="Times New Roman" w:hAnsi="Calibri" w:cs="Calibri"/>
                <w:color w:val="000000"/>
                <w:sz w:val="20"/>
                <w:szCs w:val="20"/>
              </w:rPr>
            </w:pPr>
            <w:ins w:id="4562" w:author="Commodore, Sarah" w:date="2023-03-30T13:25:00Z">
              <w:r w:rsidRPr="00DC2757">
                <w:rPr>
                  <w:rFonts w:ascii="Calibri" w:eastAsia="Times New Roman" w:hAnsi="Calibri" w:cs="Calibri"/>
                  <w:color w:val="000000"/>
                  <w:sz w:val="20"/>
                  <w:szCs w:val="20"/>
                </w:rPr>
                <w:t>ENSG00000196277.16</w:t>
              </w:r>
            </w:ins>
          </w:p>
        </w:tc>
        <w:tc>
          <w:tcPr>
            <w:tcW w:w="0" w:type="auto"/>
            <w:tcBorders>
              <w:top w:val="nil"/>
              <w:left w:val="nil"/>
              <w:bottom w:val="nil"/>
              <w:right w:val="nil"/>
            </w:tcBorders>
            <w:shd w:val="clear" w:color="auto" w:fill="auto"/>
            <w:noWrap/>
            <w:vAlign w:val="bottom"/>
            <w:hideMark/>
          </w:tcPr>
          <w:p w14:paraId="697494A1" w14:textId="77777777" w:rsidR="00BE0539" w:rsidRPr="00DC2757" w:rsidRDefault="00BE0539" w:rsidP="00E750DA">
            <w:pPr>
              <w:spacing w:after="0" w:line="240" w:lineRule="auto"/>
              <w:rPr>
                <w:ins w:id="4563" w:author="Commodore, Sarah" w:date="2023-03-30T13:25:00Z"/>
                <w:rFonts w:ascii="Calibri" w:eastAsia="Times New Roman" w:hAnsi="Calibri" w:cs="Calibri"/>
                <w:color w:val="000000"/>
                <w:sz w:val="20"/>
                <w:szCs w:val="20"/>
              </w:rPr>
            </w:pPr>
            <w:ins w:id="4564" w:author="Commodore, Sarah" w:date="2023-03-30T13:25:00Z">
              <w:r w:rsidRPr="00DC2757">
                <w:rPr>
                  <w:rFonts w:ascii="Calibri" w:eastAsia="Times New Roman" w:hAnsi="Calibri" w:cs="Calibri"/>
                  <w:color w:val="000000"/>
                  <w:sz w:val="20"/>
                  <w:szCs w:val="20"/>
                </w:rPr>
                <w:t>GRM7</w:t>
              </w:r>
            </w:ins>
          </w:p>
        </w:tc>
        <w:tc>
          <w:tcPr>
            <w:tcW w:w="0" w:type="auto"/>
            <w:tcBorders>
              <w:top w:val="nil"/>
              <w:left w:val="nil"/>
              <w:bottom w:val="nil"/>
              <w:right w:val="nil"/>
            </w:tcBorders>
            <w:shd w:val="clear" w:color="auto" w:fill="auto"/>
            <w:noWrap/>
            <w:vAlign w:val="bottom"/>
            <w:hideMark/>
          </w:tcPr>
          <w:p w14:paraId="3876DE66" w14:textId="77777777" w:rsidR="00BE0539" w:rsidRPr="00DC2757" w:rsidRDefault="00BE0539" w:rsidP="00E750DA">
            <w:pPr>
              <w:spacing w:after="0" w:line="240" w:lineRule="auto"/>
              <w:jc w:val="center"/>
              <w:rPr>
                <w:ins w:id="4565" w:author="Commodore, Sarah" w:date="2023-03-30T13:25:00Z"/>
                <w:rFonts w:ascii="Calibri" w:eastAsia="Times New Roman" w:hAnsi="Calibri" w:cs="Calibri"/>
                <w:color w:val="000000"/>
                <w:sz w:val="20"/>
                <w:szCs w:val="20"/>
              </w:rPr>
            </w:pPr>
            <w:ins w:id="4566"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33ECDD7" w14:textId="77777777" w:rsidR="00BE0539" w:rsidRPr="00DC2757" w:rsidRDefault="00BE0539" w:rsidP="00E750DA">
            <w:pPr>
              <w:spacing w:after="0" w:line="240" w:lineRule="auto"/>
              <w:jc w:val="center"/>
              <w:rPr>
                <w:ins w:id="4567" w:author="Commodore, Sarah" w:date="2023-03-30T13:25:00Z"/>
                <w:rFonts w:ascii="Calibri" w:eastAsia="Times New Roman" w:hAnsi="Calibri" w:cs="Calibri"/>
                <w:color w:val="000000"/>
                <w:sz w:val="20"/>
                <w:szCs w:val="20"/>
              </w:rPr>
            </w:pPr>
            <w:ins w:id="4568" w:author="Commodore, Sarah" w:date="2023-03-30T13:25:00Z">
              <w:r w:rsidRPr="00DC2757">
                <w:rPr>
                  <w:rFonts w:ascii="Calibri" w:eastAsia="Times New Roman" w:hAnsi="Calibri" w:cs="Calibri"/>
                  <w:color w:val="000000"/>
                  <w:sz w:val="20"/>
                  <w:szCs w:val="20"/>
                </w:rPr>
                <w:t>3.5E-10</w:t>
              </w:r>
            </w:ins>
          </w:p>
        </w:tc>
        <w:tc>
          <w:tcPr>
            <w:tcW w:w="0" w:type="auto"/>
            <w:tcBorders>
              <w:top w:val="nil"/>
              <w:left w:val="nil"/>
              <w:bottom w:val="nil"/>
              <w:right w:val="nil"/>
            </w:tcBorders>
            <w:shd w:val="clear" w:color="auto" w:fill="auto"/>
            <w:noWrap/>
            <w:vAlign w:val="bottom"/>
            <w:hideMark/>
          </w:tcPr>
          <w:p w14:paraId="5B6B8254" w14:textId="77777777" w:rsidR="00BE0539" w:rsidRPr="00DC2757" w:rsidRDefault="00BE0539" w:rsidP="00E750DA">
            <w:pPr>
              <w:spacing w:after="0" w:line="240" w:lineRule="auto"/>
              <w:jc w:val="center"/>
              <w:rPr>
                <w:ins w:id="4569" w:author="Commodore, Sarah" w:date="2023-03-30T13:25:00Z"/>
                <w:rFonts w:ascii="Calibri" w:eastAsia="Times New Roman" w:hAnsi="Calibri" w:cs="Calibri"/>
                <w:color w:val="000000"/>
                <w:sz w:val="20"/>
                <w:szCs w:val="20"/>
              </w:rPr>
            </w:pPr>
            <w:ins w:id="4570" w:author="Commodore, Sarah" w:date="2023-03-30T13:25:00Z">
              <w:r w:rsidRPr="00DC2757">
                <w:rPr>
                  <w:rFonts w:ascii="Calibri" w:eastAsia="Times New Roman" w:hAnsi="Calibri" w:cs="Calibri"/>
                  <w:color w:val="000000"/>
                  <w:sz w:val="20"/>
                  <w:szCs w:val="20"/>
                </w:rPr>
                <w:t>7.0E-09</w:t>
              </w:r>
            </w:ins>
          </w:p>
        </w:tc>
        <w:tc>
          <w:tcPr>
            <w:tcW w:w="0" w:type="auto"/>
            <w:tcBorders>
              <w:top w:val="nil"/>
              <w:left w:val="nil"/>
              <w:bottom w:val="nil"/>
              <w:right w:val="nil"/>
            </w:tcBorders>
            <w:shd w:val="clear" w:color="auto" w:fill="auto"/>
            <w:noWrap/>
            <w:vAlign w:val="bottom"/>
            <w:hideMark/>
          </w:tcPr>
          <w:p w14:paraId="4673A675" w14:textId="77777777" w:rsidR="00BE0539" w:rsidRPr="00DC2757" w:rsidRDefault="00BE0539" w:rsidP="00E750DA">
            <w:pPr>
              <w:spacing w:after="0" w:line="240" w:lineRule="auto"/>
              <w:jc w:val="center"/>
              <w:rPr>
                <w:ins w:id="4571" w:author="Commodore, Sarah" w:date="2023-03-30T13:25:00Z"/>
                <w:rFonts w:ascii="Calibri" w:eastAsia="Times New Roman" w:hAnsi="Calibri" w:cs="Calibri"/>
                <w:color w:val="FF0000"/>
                <w:sz w:val="20"/>
                <w:szCs w:val="20"/>
              </w:rPr>
            </w:pPr>
            <w:ins w:id="4572" w:author="Commodore, Sarah" w:date="2023-03-30T13:25:00Z">
              <w:r w:rsidRPr="00DC2757">
                <w:rPr>
                  <w:rFonts w:ascii="Calibri" w:eastAsia="Times New Roman" w:hAnsi="Calibri" w:cs="Calibri"/>
                  <w:color w:val="FF0000"/>
                  <w:sz w:val="20"/>
                  <w:szCs w:val="20"/>
                </w:rPr>
                <w:t>*</w:t>
              </w:r>
            </w:ins>
          </w:p>
        </w:tc>
      </w:tr>
      <w:tr w:rsidR="00BE0539" w:rsidRPr="00DC2757" w14:paraId="204A022C" w14:textId="77777777" w:rsidTr="00E750DA">
        <w:trPr>
          <w:trHeight w:val="260"/>
          <w:ins w:id="4573" w:author="Commodore, Sarah" w:date="2023-03-30T13:25:00Z"/>
        </w:trPr>
        <w:tc>
          <w:tcPr>
            <w:tcW w:w="0" w:type="auto"/>
            <w:tcBorders>
              <w:top w:val="nil"/>
              <w:left w:val="nil"/>
              <w:bottom w:val="nil"/>
              <w:right w:val="nil"/>
            </w:tcBorders>
            <w:shd w:val="clear" w:color="auto" w:fill="auto"/>
            <w:noWrap/>
            <w:vAlign w:val="bottom"/>
            <w:hideMark/>
          </w:tcPr>
          <w:p w14:paraId="0601FB03" w14:textId="77777777" w:rsidR="00BE0539" w:rsidRPr="00DC2757" w:rsidRDefault="00BE0539" w:rsidP="00E750DA">
            <w:pPr>
              <w:spacing w:after="0" w:line="240" w:lineRule="auto"/>
              <w:rPr>
                <w:ins w:id="4574" w:author="Commodore, Sarah" w:date="2023-03-30T13:25:00Z"/>
                <w:rFonts w:ascii="Calibri" w:eastAsia="Times New Roman" w:hAnsi="Calibri" w:cs="Calibri"/>
                <w:color w:val="000000"/>
                <w:sz w:val="20"/>
                <w:szCs w:val="20"/>
              </w:rPr>
            </w:pPr>
            <w:ins w:id="4575" w:author="Commodore, Sarah" w:date="2023-03-30T13:25:00Z">
              <w:r w:rsidRPr="00DC2757">
                <w:rPr>
                  <w:rFonts w:ascii="Calibri" w:eastAsia="Times New Roman" w:hAnsi="Calibri" w:cs="Calibri"/>
                  <w:color w:val="000000"/>
                  <w:sz w:val="20"/>
                  <w:szCs w:val="20"/>
                </w:rPr>
                <w:t>ENSG00000142959.5</w:t>
              </w:r>
            </w:ins>
          </w:p>
        </w:tc>
        <w:tc>
          <w:tcPr>
            <w:tcW w:w="0" w:type="auto"/>
            <w:tcBorders>
              <w:top w:val="nil"/>
              <w:left w:val="nil"/>
              <w:bottom w:val="nil"/>
              <w:right w:val="nil"/>
            </w:tcBorders>
            <w:shd w:val="clear" w:color="auto" w:fill="auto"/>
            <w:noWrap/>
            <w:vAlign w:val="bottom"/>
            <w:hideMark/>
          </w:tcPr>
          <w:p w14:paraId="15075CD6" w14:textId="77777777" w:rsidR="00BE0539" w:rsidRPr="00DC2757" w:rsidRDefault="00BE0539" w:rsidP="00E750DA">
            <w:pPr>
              <w:spacing w:after="0" w:line="240" w:lineRule="auto"/>
              <w:rPr>
                <w:ins w:id="4576" w:author="Commodore, Sarah" w:date="2023-03-30T13:25:00Z"/>
                <w:rFonts w:ascii="Calibri" w:eastAsia="Times New Roman" w:hAnsi="Calibri" w:cs="Calibri"/>
                <w:color w:val="000000"/>
                <w:sz w:val="20"/>
                <w:szCs w:val="20"/>
              </w:rPr>
            </w:pPr>
            <w:ins w:id="4577" w:author="Commodore, Sarah" w:date="2023-03-30T13:25:00Z">
              <w:r w:rsidRPr="00DC2757">
                <w:rPr>
                  <w:rFonts w:ascii="Calibri" w:eastAsia="Times New Roman" w:hAnsi="Calibri" w:cs="Calibri"/>
                  <w:color w:val="000000"/>
                  <w:sz w:val="20"/>
                  <w:szCs w:val="20"/>
                </w:rPr>
                <w:t>BEST4</w:t>
              </w:r>
            </w:ins>
          </w:p>
        </w:tc>
        <w:tc>
          <w:tcPr>
            <w:tcW w:w="0" w:type="auto"/>
            <w:tcBorders>
              <w:top w:val="nil"/>
              <w:left w:val="nil"/>
              <w:bottom w:val="nil"/>
              <w:right w:val="nil"/>
            </w:tcBorders>
            <w:shd w:val="clear" w:color="auto" w:fill="auto"/>
            <w:noWrap/>
            <w:vAlign w:val="bottom"/>
            <w:hideMark/>
          </w:tcPr>
          <w:p w14:paraId="568140CD" w14:textId="77777777" w:rsidR="00BE0539" w:rsidRPr="00DC2757" w:rsidRDefault="00BE0539" w:rsidP="00E750DA">
            <w:pPr>
              <w:spacing w:after="0" w:line="240" w:lineRule="auto"/>
              <w:jc w:val="center"/>
              <w:rPr>
                <w:ins w:id="4578" w:author="Commodore, Sarah" w:date="2023-03-30T13:25:00Z"/>
                <w:rFonts w:ascii="Calibri" w:eastAsia="Times New Roman" w:hAnsi="Calibri" w:cs="Calibri"/>
                <w:color w:val="000000"/>
                <w:sz w:val="20"/>
                <w:szCs w:val="20"/>
              </w:rPr>
            </w:pPr>
            <w:ins w:id="4579"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79FE81E" w14:textId="77777777" w:rsidR="00BE0539" w:rsidRPr="00DC2757" w:rsidRDefault="00BE0539" w:rsidP="00E750DA">
            <w:pPr>
              <w:spacing w:after="0" w:line="240" w:lineRule="auto"/>
              <w:jc w:val="center"/>
              <w:rPr>
                <w:ins w:id="4580" w:author="Commodore, Sarah" w:date="2023-03-30T13:25:00Z"/>
                <w:rFonts w:ascii="Calibri" w:eastAsia="Times New Roman" w:hAnsi="Calibri" w:cs="Calibri"/>
                <w:color w:val="000000"/>
                <w:sz w:val="20"/>
                <w:szCs w:val="20"/>
              </w:rPr>
            </w:pPr>
            <w:ins w:id="4581" w:author="Commodore, Sarah" w:date="2023-03-30T13:25:00Z">
              <w:r w:rsidRPr="00DC2757">
                <w:rPr>
                  <w:rFonts w:ascii="Calibri" w:eastAsia="Times New Roman" w:hAnsi="Calibri" w:cs="Calibri"/>
                  <w:color w:val="000000"/>
                  <w:sz w:val="20"/>
                  <w:szCs w:val="20"/>
                </w:rPr>
                <w:t>7.4E-05</w:t>
              </w:r>
            </w:ins>
          </w:p>
        </w:tc>
        <w:tc>
          <w:tcPr>
            <w:tcW w:w="0" w:type="auto"/>
            <w:tcBorders>
              <w:top w:val="nil"/>
              <w:left w:val="nil"/>
              <w:bottom w:val="nil"/>
              <w:right w:val="nil"/>
            </w:tcBorders>
            <w:shd w:val="clear" w:color="auto" w:fill="auto"/>
            <w:noWrap/>
            <w:vAlign w:val="bottom"/>
            <w:hideMark/>
          </w:tcPr>
          <w:p w14:paraId="0C98931B" w14:textId="77777777" w:rsidR="00BE0539" w:rsidRPr="00DC2757" w:rsidRDefault="00BE0539" w:rsidP="00E750DA">
            <w:pPr>
              <w:spacing w:after="0" w:line="240" w:lineRule="auto"/>
              <w:jc w:val="center"/>
              <w:rPr>
                <w:ins w:id="4582" w:author="Commodore, Sarah" w:date="2023-03-30T13:25:00Z"/>
                <w:rFonts w:ascii="Calibri" w:eastAsia="Times New Roman" w:hAnsi="Calibri" w:cs="Calibri"/>
                <w:color w:val="000000"/>
                <w:sz w:val="20"/>
                <w:szCs w:val="20"/>
              </w:rPr>
            </w:pPr>
            <w:ins w:id="4583" w:author="Commodore, Sarah" w:date="2023-03-30T13:25:00Z">
              <w:r w:rsidRPr="00DC2757">
                <w:rPr>
                  <w:rFonts w:ascii="Calibri" w:eastAsia="Times New Roman" w:hAnsi="Calibri" w:cs="Calibri"/>
                  <w:color w:val="000000"/>
                  <w:sz w:val="20"/>
                  <w:szCs w:val="20"/>
                </w:rPr>
                <w:t>3.9E-04</w:t>
              </w:r>
            </w:ins>
          </w:p>
        </w:tc>
        <w:tc>
          <w:tcPr>
            <w:tcW w:w="0" w:type="auto"/>
            <w:tcBorders>
              <w:top w:val="nil"/>
              <w:left w:val="nil"/>
              <w:bottom w:val="nil"/>
              <w:right w:val="nil"/>
            </w:tcBorders>
            <w:shd w:val="clear" w:color="auto" w:fill="auto"/>
            <w:noWrap/>
            <w:vAlign w:val="bottom"/>
            <w:hideMark/>
          </w:tcPr>
          <w:p w14:paraId="54501BDE" w14:textId="77777777" w:rsidR="00BE0539" w:rsidRPr="00DC2757" w:rsidRDefault="00BE0539" w:rsidP="00E750DA">
            <w:pPr>
              <w:spacing w:after="0" w:line="240" w:lineRule="auto"/>
              <w:jc w:val="center"/>
              <w:rPr>
                <w:ins w:id="4584" w:author="Commodore, Sarah" w:date="2023-03-30T13:25:00Z"/>
                <w:rFonts w:ascii="Calibri" w:eastAsia="Times New Roman" w:hAnsi="Calibri" w:cs="Calibri"/>
                <w:color w:val="FF0000"/>
                <w:sz w:val="20"/>
                <w:szCs w:val="20"/>
              </w:rPr>
            </w:pPr>
            <w:ins w:id="4585" w:author="Commodore, Sarah" w:date="2023-03-30T13:25:00Z">
              <w:r w:rsidRPr="00DC2757">
                <w:rPr>
                  <w:rFonts w:ascii="Calibri" w:eastAsia="Times New Roman" w:hAnsi="Calibri" w:cs="Calibri"/>
                  <w:color w:val="FF0000"/>
                  <w:sz w:val="20"/>
                  <w:szCs w:val="20"/>
                </w:rPr>
                <w:t>*</w:t>
              </w:r>
            </w:ins>
          </w:p>
        </w:tc>
      </w:tr>
      <w:tr w:rsidR="00BE0539" w:rsidRPr="00DC2757" w14:paraId="00B0AA71" w14:textId="77777777" w:rsidTr="00E750DA">
        <w:trPr>
          <w:trHeight w:val="260"/>
          <w:ins w:id="4586" w:author="Commodore, Sarah" w:date="2023-03-30T13:25:00Z"/>
        </w:trPr>
        <w:tc>
          <w:tcPr>
            <w:tcW w:w="0" w:type="auto"/>
            <w:tcBorders>
              <w:top w:val="nil"/>
              <w:left w:val="nil"/>
              <w:bottom w:val="nil"/>
              <w:right w:val="nil"/>
            </w:tcBorders>
            <w:shd w:val="clear" w:color="auto" w:fill="auto"/>
            <w:noWrap/>
            <w:vAlign w:val="bottom"/>
            <w:hideMark/>
          </w:tcPr>
          <w:p w14:paraId="52420263" w14:textId="77777777" w:rsidR="00BE0539" w:rsidRPr="00DC2757" w:rsidRDefault="00BE0539" w:rsidP="00E750DA">
            <w:pPr>
              <w:spacing w:after="0" w:line="240" w:lineRule="auto"/>
              <w:rPr>
                <w:ins w:id="4587" w:author="Commodore, Sarah" w:date="2023-03-30T13:25:00Z"/>
                <w:rFonts w:ascii="Calibri" w:eastAsia="Times New Roman" w:hAnsi="Calibri" w:cs="Calibri"/>
                <w:color w:val="000000"/>
                <w:sz w:val="20"/>
                <w:szCs w:val="20"/>
              </w:rPr>
            </w:pPr>
            <w:ins w:id="4588" w:author="Commodore, Sarah" w:date="2023-03-30T13:25:00Z">
              <w:r w:rsidRPr="00DC2757">
                <w:rPr>
                  <w:rFonts w:ascii="Calibri" w:eastAsia="Times New Roman" w:hAnsi="Calibri" w:cs="Calibri"/>
                  <w:color w:val="000000"/>
                  <w:sz w:val="20"/>
                  <w:szCs w:val="20"/>
                </w:rPr>
                <w:t>ENSG00000286330.1</w:t>
              </w:r>
            </w:ins>
          </w:p>
        </w:tc>
        <w:tc>
          <w:tcPr>
            <w:tcW w:w="0" w:type="auto"/>
            <w:tcBorders>
              <w:top w:val="nil"/>
              <w:left w:val="nil"/>
              <w:bottom w:val="nil"/>
              <w:right w:val="nil"/>
            </w:tcBorders>
            <w:shd w:val="clear" w:color="auto" w:fill="auto"/>
            <w:noWrap/>
            <w:vAlign w:val="bottom"/>
            <w:hideMark/>
          </w:tcPr>
          <w:p w14:paraId="496276D7" w14:textId="77777777" w:rsidR="00BE0539" w:rsidRPr="00DC2757" w:rsidRDefault="00BE0539" w:rsidP="00E750DA">
            <w:pPr>
              <w:spacing w:after="0" w:line="240" w:lineRule="auto"/>
              <w:rPr>
                <w:ins w:id="4589" w:author="Commodore, Sarah" w:date="2023-03-30T13:25:00Z"/>
                <w:rFonts w:ascii="Calibri" w:eastAsia="Times New Roman" w:hAnsi="Calibri" w:cs="Calibri"/>
                <w:color w:val="000000"/>
                <w:sz w:val="20"/>
                <w:szCs w:val="20"/>
              </w:rPr>
            </w:pPr>
            <w:ins w:id="4590" w:author="Commodore, Sarah" w:date="2023-03-30T13:25:00Z">
              <w:r w:rsidRPr="00DC2757">
                <w:rPr>
                  <w:rFonts w:ascii="Calibri" w:eastAsia="Times New Roman" w:hAnsi="Calibri" w:cs="Calibri"/>
                  <w:color w:val="000000"/>
                  <w:sz w:val="20"/>
                  <w:szCs w:val="20"/>
                </w:rPr>
                <w:t>AL353660.1</w:t>
              </w:r>
            </w:ins>
          </w:p>
        </w:tc>
        <w:tc>
          <w:tcPr>
            <w:tcW w:w="0" w:type="auto"/>
            <w:tcBorders>
              <w:top w:val="nil"/>
              <w:left w:val="nil"/>
              <w:bottom w:val="nil"/>
              <w:right w:val="nil"/>
            </w:tcBorders>
            <w:shd w:val="clear" w:color="auto" w:fill="auto"/>
            <w:noWrap/>
            <w:vAlign w:val="bottom"/>
            <w:hideMark/>
          </w:tcPr>
          <w:p w14:paraId="6175FF01" w14:textId="77777777" w:rsidR="00BE0539" w:rsidRPr="00DC2757" w:rsidRDefault="00BE0539" w:rsidP="00E750DA">
            <w:pPr>
              <w:spacing w:after="0" w:line="240" w:lineRule="auto"/>
              <w:jc w:val="center"/>
              <w:rPr>
                <w:ins w:id="4591" w:author="Commodore, Sarah" w:date="2023-03-30T13:25:00Z"/>
                <w:rFonts w:ascii="Calibri" w:eastAsia="Times New Roman" w:hAnsi="Calibri" w:cs="Calibri"/>
                <w:color w:val="000000"/>
                <w:sz w:val="20"/>
                <w:szCs w:val="20"/>
              </w:rPr>
            </w:pPr>
            <w:ins w:id="4592"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6C4AE98" w14:textId="77777777" w:rsidR="00BE0539" w:rsidRPr="00DC2757" w:rsidRDefault="00BE0539" w:rsidP="00E750DA">
            <w:pPr>
              <w:spacing w:after="0" w:line="240" w:lineRule="auto"/>
              <w:jc w:val="center"/>
              <w:rPr>
                <w:ins w:id="4593" w:author="Commodore, Sarah" w:date="2023-03-30T13:25:00Z"/>
                <w:rFonts w:ascii="Calibri" w:eastAsia="Times New Roman" w:hAnsi="Calibri" w:cs="Calibri"/>
                <w:color w:val="000000"/>
                <w:sz w:val="20"/>
                <w:szCs w:val="20"/>
              </w:rPr>
            </w:pPr>
            <w:ins w:id="4594" w:author="Commodore, Sarah" w:date="2023-03-30T13:25:00Z">
              <w:r w:rsidRPr="00DC2757">
                <w:rPr>
                  <w:rFonts w:ascii="Calibri" w:eastAsia="Times New Roman" w:hAnsi="Calibri" w:cs="Calibri"/>
                  <w:color w:val="000000"/>
                  <w:sz w:val="20"/>
                  <w:szCs w:val="20"/>
                </w:rPr>
                <w:t>7.6E-11</w:t>
              </w:r>
            </w:ins>
          </w:p>
        </w:tc>
        <w:tc>
          <w:tcPr>
            <w:tcW w:w="0" w:type="auto"/>
            <w:tcBorders>
              <w:top w:val="nil"/>
              <w:left w:val="nil"/>
              <w:bottom w:val="nil"/>
              <w:right w:val="nil"/>
            </w:tcBorders>
            <w:shd w:val="clear" w:color="auto" w:fill="auto"/>
            <w:noWrap/>
            <w:vAlign w:val="bottom"/>
            <w:hideMark/>
          </w:tcPr>
          <w:p w14:paraId="426ABFE8" w14:textId="77777777" w:rsidR="00BE0539" w:rsidRPr="00DC2757" w:rsidRDefault="00BE0539" w:rsidP="00E750DA">
            <w:pPr>
              <w:spacing w:after="0" w:line="240" w:lineRule="auto"/>
              <w:jc w:val="center"/>
              <w:rPr>
                <w:ins w:id="4595" w:author="Commodore, Sarah" w:date="2023-03-30T13:25:00Z"/>
                <w:rFonts w:ascii="Calibri" w:eastAsia="Times New Roman" w:hAnsi="Calibri" w:cs="Calibri"/>
                <w:color w:val="000000"/>
                <w:sz w:val="20"/>
                <w:szCs w:val="20"/>
              </w:rPr>
            </w:pPr>
            <w:ins w:id="4596" w:author="Commodore, Sarah" w:date="2023-03-30T13:25:00Z">
              <w:r w:rsidRPr="00DC2757">
                <w:rPr>
                  <w:rFonts w:ascii="Calibri" w:eastAsia="Times New Roman" w:hAnsi="Calibri" w:cs="Calibri"/>
                  <w:color w:val="000000"/>
                  <w:sz w:val="20"/>
                  <w:szCs w:val="20"/>
                </w:rPr>
                <w:t>1.8E-09</w:t>
              </w:r>
            </w:ins>
          </w:p>
        </w:tc>
        <w:tc>
          <w:tcPr>
            <w:tcW w:w="0" w:type="auto"/>
            <w:tcBorders>
              <w:top w:val="nil"/>
              <w:left w:val="nil"/>
              <w:bottom w:val="nil"/>
              <w:right w:val="nil"/>
            </w:tcBorders>
            <w:shd w:val="clear" w:color="auto" w:fill="auto"/>
            <w:noWrap/>
            <w:vAlign w:val="bottom"/>
            <w:hideMark/>
          </w:tcPr>
          <w:p w14:paraId="1450F416" w14:textId="77777777" w:rsidR="00BE0539" w:rsidRPr="00DC2757" w:rsidRDefault="00BE0539" w:rsidP="00E750DA">
            <w:pPr>
              <w:spacing w:after="0" w:line="240" w:lineRule="auto"/>
              <w:jc w:val="center"/>
              <w:rPr>
                <w:ins w:id="4597" w:author="Commodore, Sarah" w:date="2023-03-30T13:25:00Z"/>
                <w:rFonts w:ascii="Calibri" w:eastAsia="Times New Roman" w:hAnsi="Calibri" w:cs="Calibri"/>
                <w:color w:val="FF0000"/>
                <w:sz w:val="20"/>
                <w:szCs w:val="20"/>
              </w:rPr>
            </w:pPr>
            <w:ins w:id="4598" w:author="Commodore, Sarah" w:date="2023-03-30T13:25:00Z">
              <w:r w:rsidRPr="00DC2757">
                <w:rPr>
                  <w:rFonts w:ascii="Calibri" w:eastAsia="Times New Roman" w:hAnsi="Calibri" w:cs="Calibri"/>
                  <w:color w:val="FF0000"/>
                  <w:sz w:val="20"/>
                  <w:szCs w:val="20"/>
                </w:rPr>
                <w:t>*</w:t>
              </w:r>
            </w:ins>
          </w:p>
        </w:tc>
      </w:tr>
      <w:tr w:rsidR="00BE0539" w:rsidRPr="00DC2757" w14:paraId="65DF5E4B" w14:textId="77777777" w:rsidTr="00E750DA">
        <w:trPr>
          <w:trHeight w:val="260"/>
          <w:ins w:id="4599" w:author="Commodore, Sarah" w:date="2023-03-30T13:25:00Z"/>
        </w:trPr>
        <w:tc>
          <w:tcPr>
            <w:tcW w:w="0" w:type="auto"/>
            <w:tcBorders>
              <w:top w:val="nil"/>
              <w:left w:val="nil"/>
              <w:bottom w:val="nil"/>
              <w:right w:val="nil"/>
            </w:tcBorders>
            <w:shd w:val="clear" w:color="auto" w:fill="auto"/>
            <w:noWrap/>
            <w:vAlign w:val="bottom"/>
            <w:hideMark/>
          </w:tcPr>
          <w:p w14:paraId="1487583E" w14:textId="77777777" w:rsidR="00BE0539" w:rsidRPr="00DC2757" w:rsidRDefault="00BE0539" w:rsidP="00E750DA">
            <w:pPr>
              <w:spacing w:after="0" w:line="240" w:lineRule="auto"/>
              <w:rPr>
                <w:ins w:id="4600" w:author="Commodore, Sarah" w:date="2023-03-30T13:25:00Z"/>
                <w:rFonts w:ascii="Calibri" w:eastAsia="Times New Roman" w:hAnsi="Calibri" w:cs="Calibri"/>
                <w:color w:val="000000"/>
                <w:sz w:val="20"/>
                <w:szCs w:val="20"/>
              </w:rPr>
            </w:pPr>
            <w:ins w:id="4601" w:author="Commodore, Sarah" w:date="2023-03-30T13:25:00Z">
              <w:r w:rsidRPr="00DC2757">
                <w:rPr>
                  <w:rFonts w:ascii="Calibri" w:eastAsia="Times New Roman" w:hAnsi="Calibri" w:cs="Calibri"/>
                  <w:color w:val="000000"/>
                  <w:sz w:val="20"/>
                  <w:szCs w:val="20"/>
                </w:rPr>
                <w:t>ENSG00000249464.6</w:t>
              </w:r>
            </w:ins>
          </w:p>
        </w:tc>
        <w:tc>
          <w:tcPr>
            <w:tcW w:w="0" w:type="auto"/>
            <w:tcBorders>
              <w:top w:val="nil"/>
              <w:left w:val="nil"/>
              <w:bottom w:val="nil"/>
              <w:right w:val="nil"/>
            </w:tcBorders>
            <w:shd w:val="clear" w:color="auto" w:fill="auto"/>
            <w:noWrap/>
            <w:vAlign w:val="bottom"/>
            <w:hideMark/>
          </w:tcPr>
          <w:p w14:paraId="2750F5ED" w14:textId="77777777" w:rsidR="00BE0539" w:rsidRPr="00DC2757" w:rsidRDefault="00BE0539" w:rsidP="00E750DA">
            <w:pPr>
              <w:spacing w:after="0" w:line="240" w:lineRule="auto"/>
              <w:rPr>
                <w:ins w:id="4602" w:author="Commodore, Sarah" w:date="2023-03-30T13:25:00Z"/>
                <w:rFonts w:ascii="Calibri" w:eastAsia="Times New Roman" w:hAnsi="Calibri" w:cs="Calibri"/>
                <w:color w:val="000000"/>
                <w:sz w:val="20"/>
                <w:szCs w:val="20"/>
              </w:rPr>
            </w:pPr>
            <w:ins w:id="4603" w:author="Commodore, Sarah" w:date="2023-03-30T13:25:00Z">
              <w:r w:rsidRPr="00DC2757">
                <w:rPr>
                  <w:rFonts w:ascii="Calibri" w:eastAsia="Times New Roman" w:hAnsi="Calibri" w:cs="Calibri"/>
                  <w:color w:val="000000"/>
                  <w:sz w:val="20"/>
                  <w:szCs w:val="20"/>
                </w:rPr>
                <w:t>LINC01091</w:t>
              </w:r>
            </w:ins>
          </w:p>
        </w:tc>
        <w:tc>
          <w:tcPr>
            <w:tcW w:w="0" w:type="auto"/>
            <w:tcBorders>
              <w:top w:val="nil"/>
              <w:left w:val="nil"/>
              <w:bottom w:val="nil"/>
              <w:right w:val="nil"/>
            </w:tcBorders>
            <w:shd w:val="clear" w:color="auto" w:fill="auto"/>
            <w:noWrap/>
            <w:vAlign w:val="bottom"/>
            <w:hideMark/>
          </w:tcPr>
          <w:p w14:paraId="67F75B4D" w14:textId="77777777" w:rsidR="00BE0539" w:rsidRPr="00DC2757" w:rsidRDefault="00BE0539" w:rsidP="00E750DA">
            <w:pPr>
              <w:spacing w:after="0" w:line="240" w:lineRule="auto"/>
              <w:jc w:val="center"/>
              <w:rPr>
                <w:ins w:id="4604" w:author="Commodore, Sarah" w:date="2023-03-30T13:25:00Z"/>
                <w:rFonts w:ascii="Calibri" w:eastAsia="Times New Roman" w:hAnsi="Calibri" w:cs="Calibri"/>
                <w:color w:val="000000"/>
                <w:sz w:val="20"/>
                <w:szCs w:val="20"/>
              </w:rPr>
            </w:pPr>
            <w:ins w:id="4605"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7768522" w14:textId="77777777" w:rsidR="00BE0539" w:rsidRPr="00DC2757" w:rsidRDefault="00BE0539" w:rsidP="00E750DA">
            <w:pPr>
              <w:spacing w:after="0" w:line="240" w:lineRule="auto"/>
              <w:jc w:val="center"/>
              <w:rPr>
                <w:ins w:id="4606" w:author="Commodore, Sarah" w:date="2023-03-30T13:25:00Z"/>
                <w:rFonts w:ascii="Calibri" w:eastAsia="Times New Roman" w:hAnsi="Calibri" w:cs="Calibri"/>
                <w:color w:val="000000"/>
                <w:sz w:val="20"/>
                <w:szCs w:val="20"/>
              </w:rPr>
            </w:pPr>
            <w:ins w:id="4607" w:author="Commodore, Sarah" w:date="2023-03-30T13:25:00Z">
              <w:r w:rsidRPr="00DC2757">
                <w:rPr>
                  <w:rFonts w:ascii="Calibri" w:eastAsia="Times New Roman" w:hAnsi="Calibri" w:cs="Calibri"/>
                  <w:color w:val="000000"/>
                  <w:sz w:val="20"/>
                  <w:szCs w:val="20"/>
                </w:rPr>
                <w:t>4.5E-09</w:t>
              </w:r>
            </w:ins>
          </w:p>
        </w:tc>
        <w:tc>
          <w:tcPr>
            <w:tcW w:w="0" w:type="auto"/>
            <w:tcBorders>
              <w:top w:val="nil"/>
              <w:left w:val="nil"/>
              <w:bottom w:val="nil"/>
              <w:right w:val="nil"/>
            </w:tcBorders>
            <w:shd w:val="clear" w:color="auto" w:fill="auto"/>
            <w:noWrap/>
            <w:vAlign w:val="bottom"/>
            <w:hideMark/>
          </w:tcPr>
          <w:p w14:paraId="38DE3794" w14:textId="77777777" w:rsidR="00BE0539" w:rsidRPr="00DC2757" w:rsidRDefault="00BE0539" w:rsidP="00E750DA">
            <w:pPr>
              <w:spacing w:after="0" w:line="240" w:lineRule="auto"/>
              <w:jc w:val="center"/>
              <w:rPr>
                <w:ins w:id="4608" w:author="Commodore, Sarah" w:date="2023-03-30T13:25:00Z"/>
                <w:rFonts w:ascii="Calibri" w:eastAsia="Times New Roman" w:hAnsi="Calibri" w:cs="Calibri"/>
                <w:color w:val="000000"/>
                <w:sz w:val="20"/>
                <w:szCs w:val="20"/>
              </w:rPr>
            </w:pPr>
            <w:ins w:id="4609" w:author="Commodore, Sarah" w:date="2023-03-30T13:25:00Z">
              <w:r w:rsidRPr="00DC2757">
                <w:rPr>
                  <w:rFonts w:ascii="Calibri" w:eastAsia="Times New Roman" w:hAnsi="Calibri" w:cs="Calibri"/>
                  <w:color w:val="000000"/>
                  <w:sz w:val="20"/>
                  <w:szCs w:val="20"/>
                </w:rPr>
                <w:t>6.9E-08</w:t>
              </w:r>
            </w:ins>
          </w:p>
        </w:tc>
        <w:tc>
          <w:tcPr>
            <w:tcW w:w="0" w:type="auto"/>
            <w:tcBorders>
              <w:top w:val="nil"/>
              <w:left w:val="nil"/>
              <w:bottom w:val="nil"/>
              <w:right w:val="nil"/>
            </w:tcBorders>
            <w:shd w:val="clear" w:color="auto" w:fill="auto"/>
            <w:noWrap/>
            <w:vAlign w:val="bottom"/>
            <w:hideMark/>
          </w:tcPr>
          <w:p w14:paraId="4006F485" w14:textId="77777777" w:rsidR="00BE0539" w:rsidRPr="00DC2757" w:rsidRDefault="00BE0539" w:rsidP="00E750DA">
            <w:pPr>
              <w:spacing w:after="0" w:line="240" w:lineRule="auto"/>
              <w:jc w:val="center"/>
              <w:rPr>
                <w:ins w:id="4610" w:author="Commodore, Sarah" w:date="2023-03-30T13:25:00Z"/>
                <w:rFonts w:ascii="Calibri" w:eastAsia="Times New Roman" w:hAnsi="Calibri" w:cs="Calibri"/>
                <w:color w:val="FF0000"/>
                <w:sz w:val="20"/>
                <w:szCs w:val="20"/>
              </w:rPr>
            </w:pPr>
            <w:ins w:id="4611" w:author="Commodore, Sarah" w:date="2023-03-30T13:25:00Z">
              <w:r w:rsidRPr="00DC2757">
                <w:rPr>
                  <w:rFonts w:ascii="Calibri" w:eastAsia="Times New Roman" w:hAnsi="Calibri" w:cs="Calibri"/>
                  <w:color w:val="FF0000"/>
                  <w:sz w:val="20"/>
                  <w:szCs w:val="20"/>
                </w:rPr>
                <w:t>*</w:t>
              </w:r>
            </w:ins>
          </w:p>
        </w:tc>
      </w:tr>
      <w:tr w:rsidR="00BE0539" w:rsidRPr="00DC2757" w14:paraId="68C2E635" w14:textId="77777777" w:rsidTr="00E750DA">
        <w:trPr>
          <w:trHeight w:val="260"/>
          <w:ins w:id="4612" w:author="Commodore, Sarah" w:date="2023-03-30T13:25:00Z"/>
        </w:trPr>
        <w:tc>
          <w:tcPr>
            <w:tcW w:w="0" w:type="auto"/>
            <w:tcBorders>
              <w:top w:val="nil"/>
              <w:left w:val="nil"/>
              <w:bottom w:val="nil"/>
              <w:right w:val="nil"/>
            </w:tcBorders>
            <w:shd w:val="clear" w:color="auto" w:fill="auto"/>
            <w:noWrap/>
            <w:vAlign w:val="bottom"/>
            <w:hideMark/>
          </w:tcPr>
          <w:p w14:paraId="45314421" w14:textId="77777777" w:rsidR="00BE0539" w:rsidRPr="00DC2757" w:rsidRDefault="00BE0539" w:rsidP="00E750DA">
            <w:pPr>
              <w:spacing w:after="0" w:line="240" w:lineRule="auto"/>
              <w:rPr>
                <w:ins w:id="4613" w:author="Commodore, Sarah" w:date="2023-03-30T13:25:00Z"/>
                <w:rFonts w:ascii="Calibri" w:eastAsia="Times New Roman" w:hAnsi="Calibri" w:cs="Calibri"/>
                <w:color w:val="000000"/>
                <w:sz w:val="20"/>
                <w:szCs w:val="20"/>
              </w:rPr>
            </w:pPr>
            <w:ins w:id="4614" w:author="Commodore, Sarah" w:date="2023-03-30T13:25:00Z">
              <w:r w:rsidRPr="00DC2757">
                <w:rPr>
                  <w:rFonts w:ascii="Calibri" w:eastAsia="Times New Roman" w:hAnsi="Calibri" w:cs="Calibri"/>
                  <w:color w:val="000000"/>
                  <w:sz w:val="20"/>
                  <w:szCs w:val="20"/>
                </w:rPr>
                <w:t>ENSG00000172361.6</w:t>
              </w:r>
            </w:ins>
          </w:p>
        </w:tc>
        <w:tc>
          <w:tcPr>
            <w:tcW w:w="0" w:type="auto"/>
            <w:tcBorders>
              <w:top w:val="nil"/>
              <w:left w:val="nil"/>
              <w:bottom w:val="nil"/>
              <w:right w:val="nil"/>
            </w:tcBorders>
            <w:shd w:val="clear" w:color="auto" w:fill="auto"/>
            <w:noWrap/>
            <w:vAlign w:val="bottom"/>
            <w:hideMark/>
          </w:tcPr>
          <w:p w14:paraId="0E0F7A83" w14:textId="77777777" w:rsidR="00BE0539" w:rsidRPr="00DC2757" w:rsidRDefault="00BE0539" w:rsidP="00E750DA">
            <w:pPr>
              <w:spacing w:after="0" w:line="240" w:lineRule="auto"/>
              <w:rPr>
                <w:ins w:id="4615" w:author="Commodore, Sarah" w:date="2023-03-30T13:25:00Z"/>
                <w:rFonts w:ascii="Calibri" w:eastAsia="Times New Roman" w:hAnsi="Calibri" w:cs="Calibri"/>
                <w:color w:val="000000"/>
                <w:sz w:val="20"/>
                <w:szCs w:val="20"/>
              </w:rPr>
            </w:pPr>
            <w:ins w:id="4616" w:author="Commodore, Sarah" w:date="2023-03-30T13:25:00Z">
              <w:r w:rsidRPr="00DC2757">
                <w:rPr>
                  <w:rFonts w:ascii="Calibri" w:eastAsia="Times New Roman" w:hAnsi="Calibri" w:cs="Calibri"/>
                  <w:color w:val="000000"/>
                  <w:sz w:val="20"/>
                  <w:szCs w:val="20"/>
                </w:rPr>
                <w:t>CFAP53</w:t>
              </w:r>
            </w:ins>
          </w:p>
        </w:tc>
        <w:tc>
          <w:tcPr>
            <w:tcW w:w="0" w:type="auto"/>
            <w:tcBorders>
              <w:top w:val="nil"/>
              <w:left w:val="nil"/>
              <w:bottom w:val="nil"/>
              <w:right w:val="nil"/>
            </w:tcBorders>
            <w:shd w:val="clear" w:color="auto" w:fill="auto"/>
            <w:noWrap/>
            <w:vAlign w:val="bottom"/>
            <w:hideMark/>
          </w:tcPr>
          <w:p w14:paraId="02DBA2E0" w14:textId="77777777" w:rsidR="00BE0539" w:rsidRPr="00DC2757" w:rsidRDefault="00BE0539" w:rsidP="00E750DA">
            <w:pPr>
              <w:spacing w:after="0" w:line="240" w:lineRule="auto"/>
              <w:jc w:val="center"/>
              <w:rPr>
                <w:ins w:id="4617" w:author="Commodore, Sarah" w:date="2023-03-30T13:25:00Z"/>
                <w:rFonts w:ascii="Calibri" w:eastAsia="Times New Roman" w:hAnsi="Calibri" w:cs="Calibri"/>
                <w:color w:val="000000"/>
                <w:sz w:val="20"/>
                <w:szCs w:val="20"/>
              </w:rPr>
            </w:pPr>
            <w:ins w:id="4618"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3F041017" w14:textId="77777777" w:rsidR="00BE0539" w:rsidRPr="00DC2757" w:rsidRDefault="00BE0539" w:rsidP="00E750DA">
            <w:pPr>
              <w:spacing w:after="0" w:line="240" w:lineRule="auto"/>
              <w:jc w:val="center"/>
              <w:rPr>
                <w:ins w:id="4619" w:author="Commodore, Sarah" w:date="2023-03-30T13:25:00Z"/>
                <w:rFonts w:ascii="Calibri" w:eastAsia="Times New Roman" w:hAnsi="Calibri" w:cs="Calibri"/>
                <w:color w:val="000000"/>
                <w:sz w:val="20"/>
                <w:szCs w:val="20"/>
              </w:rPr>
            </w:pPr>
            <w:ins w:id="4620" w:author="Commodore, Sarah" w:date="2023-03-30T13:25:00Z">
              <w:r w:rsidRPr="00DC2757">
                <w:rPr>
                  <w:rFonts w:ascii="Calibri" w:eastAsia="Times New Roman" w:hAnsi="Calibri" w:cs="Calibri"/>
                  <w:color w:val="000000"/>
                  <w:sz w:val="20"/>
                  <w:szCs w:val="20"/>
                </w:rPr>
                <w:t>7.4E-13</w:t>
              </w:r>
            </w:ins>
          </w:p>
        </w:tc>
        <w:tc>
          <w:tcPr>
            <w:tcW w:w="0" w:type="auto"/>
            <w:tcBorders>
              <w:top w:val="nil"/>
              <w:left w:val="nil"/>
              <w:bottom w:val="nil"/>
              <w:right w:val="nil"/>
            </w:tcBorders>
            <w:shd w:val="clear" w:color="auto" w:fill="auto"/>
            <w:noWrap/>
            <w:vAlign w:val="bottom"/>
            <w:hideMark/>
          </w:tcPr>
          <w:p w14:paraId="19EA1C59" w14:textId="77777777" w:rsidR="00BE0539" w:rsidRPr="00DC2757" w:rsidRDefault="00BE0539" w:rsidP="00E750DA">
            <w:pPr>
              <w:spacing w:after="0" w:line="240" w:lineRule="auto"/>
              <w:jc w:val="center"/>
              <w:rPr>
                <w:ins w:id="4621" w:author="Commodore, Sarah" w:date="2023-03-30T13:25:00Z"/>
                <w:rFonts w:ascii="Calibri" w:eastAsia="Times New Roman" w:hAnsi="Calibri" w:cs="Calibri"/>
                <w:color w:val="000000"/>
                <w:sz w:val="20"/>
                <w:szCs w:val="20"/>
              </w:rPr>
            </w:pPr>
            <w:ins w:id="4622" w:author="Commodore, Sarah" w:date="2023-03-30T13:25:00Z">
              <w:r w:rsidRPr="00DC2757">
                <w:rPr>
                  <w:rFonts w:ascii="Calibri" w:eastAsia="Times New Roman" w:hAnsi="Calibri" w:cs="Calibri"/>
                  <w:color w:val="000000"/>
                  <w:sz w:val="20"/>
                  <w:szCs w:val="20"/>
                </w:rPr>
                <w:t>3.1E-11</w:t>
              </w:r>
            </w:ins>
          </w:p>
        </w:tc>
        <w:tc>
          <w:tcPr>
            <w:tcW w:w="0" w:type="auto"/>
            <w:tcBorders>
              <w:top w:val="nil"/>
              <w:left w:val="nil"/>
              <w:bottom w:val="nil"/>
              <w:right w:val="nil"/>
            </w:tcBorders>
            <w:shd w:val="clear" w:color="auto" w:fill="auto"/>
            <w:noWrap/>
            <w:vAlign w:val="bottom"/>
            <w:hideMark/>
          </w:tcPr>
          <w:p w14:paraId="454E5295" w14:textId="77777777" w:rsidR="00BE0539" w:rsidRPr="00DC2757" w:rsidRDefault="00BE0539" w:rsidP="00E750DA">
            <w:pPr>
              <w:spacing w:after="0" w:line="240" w:lineRule="auto"/>
              <w:jc w:val="center"/>
              <w:rPr>
                <w:ins w:id="4623" w:author="Commodore, Sarah" w:date="2023-03-30T13:25:00Z"/>
                <w:rFonts w:ascii="Calibri" w:eastAsia="Times New Roman" w:hAnsi="Calibri" w:cs="Calibri"/>
                <w:color w:val="FF0000"/>
                <w:sz w:val="20"/>
                <w:szCs w:val="20"/>
              </w:rPr>
            </w:pPr>
            <w:ins w:id="4624" w:author="Commodore, Sarah" w:date="2023-03-30T13:25:00Z">
              <w:r w:rsidRPr="00DC2757">
                <w:rPr>
                  <w:rFonts w:ascii="Calibri" w:eastAsia="Times New Roman" w:hAnsi="Calibri" w:cs="Calibri"/>
                  <w:color w:val="FF0000"/>
                  <w:sz w:val="20"/>
                  <w:szCs w:val="20"/>
                </w:rPr>
                <w:t>*</w:t>
              </w:r>
            </w:ins>
          </w:p>
        </w:tc>
      </w:tr>
      <w:tr w:rsidR="00BE0539" w:rsidRPr="00DC2757" w14:paraId="52F0F5F9" w14:textId="77777777" w:rsidTr="00E750DA">
        <w:trPr>
          <w:trHeight w:val="260"/>
          <w:ins w:id="4625" w:author="Commodore, Sarah" w:date="2023-03-30T13:25:00Z"/>
        </w:trPr>
        <w:tc>
          <w:tcPr>
            <w:tcW w:w="0" w:type="auto"/>
            <w:tcBorders>
              <w:top w:val="nil"/>
              <w:left w:val="nil"/>
              <w:bottom w:val="nil"/>
              <w:right w:val="nil"/>
            </w:tcBorders>
            <w:shd w:val="clear" w:color="auto" w:fill="auto"/>
            <w:noWrap/>
            <w:vAlign w:val="bottom"/>
            <w:hideMark/>
          </w:tcPr>
          <w:p w14:paraId="1806756B" w14:textId="77777777" w:rsidR="00BE0539" w:rsidRPr="00DC2757" w:rsidRDefault="00BE0539" w:rsidP="00E750DA">
            <w:pPr>
              <w:spacing w:after="0" w:line="240" w:lineRule="auto"/>
              <w:rPr>
                <w:ins w:id="4626" w:author="Commodore, Sarah" w:date="2023-03-30T13:25:00Z"/>
                <w:rFonts w:ascii="Calibri" w:eastAsia="Times New Roman" w:hAnsi="Calibri" w:cs="Calibri"/>
                <w:color w:val="000000"/>
                <w:sz w:val="20"/>
                <w:szCs w:val="20"/>
              </w:rPr>
            </w:pPr>
            <w:ins w:id="4627" w:author="Commodore, Sarah" w:date="2023-03-30T13:25:00Z">
              <w:r w:rsidRPr="00DC2757">
                <w:rPr>
                  <w:rFonts w:ascii="Calibri" w:eastAsia="Times New Roman" w:hAnsi="Calibri" w:cs="Calibri"/>
                  <w:color w:val="000000"/>
                  <w:sz w:val="20"/>
                  <w:szCs w:val="20"/>
                </w:rPr>
                <w:t>ENSG00000186094.17</w:t>
              </w:r>
            </w:ins>
          </w:p>
        </w:tc>
        <w:tc>
          <w:tcPr>
            <w:tcW w:w="0" w:type="auto"/>
            <w:tcBorders>
              <w:top w:val="nil"/>
              <w:left w:val="nil"/>
              <w:bottom w:val="nil"/>
              <w:right w:val="nil"/>
            </w:tcBorders>
            <w:shd w:val="clear" w:color="auto" w:fill="auto"/>
            <w:noWrap/>
            <w:vAlign w:val="bottom"/>
            <w:hideMark/>
          </w:tcPr>
          <w:p w14:paraId="4AD34E81" w14:textId="77777777" w:rsidR="00BE0539" w:rsidRPr="00DC2757" w:rsidRDefault="00BE0539" w:rsidP="00E750DA">
            <w:pPr>
              <w:spacing w:after="0" w:line="240" w:lineRule="auto"/>
              <w:rPr>
                <w:ins w:id="4628" w:author="Commodore, Sarah" w:date="2023-03-30T13:25:00Z"/>
                <w:rFonts w:ascii="Calibri" w:eastAsia="Times New Roman" w:hAnsi="Calibri" w:cs="Calibri"/>
                <w:color w:val="000000"/>
                <w:sz w:val="20"/>
                <w:szCs w:val="20"/>
              </w:rPr>
            </w:pPr>
            <w:ins w:id="4629" w:author="Commodore, Sarah" w:date="2023-03-30T13:25:00Z">
              <w:r w:rsidRPr="00DC2757">
                <w:rPr>
                  <w:rFonts w:ascii="Calibri" w:eastAsia="Times New Roman" w:hAnsi="Calibri" w:cs="Calibri"/>
                  <w:color w:val="000000"/>
                  <w:sz w:val="20"/>
                  <w:szCs w:val="20"/>
                </w:rPr>
                <w:t>AGBL4</w:t>
              </w:r>
            </w:ins>
          </w:p>
        </w:tc>
        <w:tc>
          <w:tcPr>
            <w:tcW w:w="0" w:type="auto"/>
            <w:tcBorders>
              <w:top w:val="nil"/>
              <w:left w:val="nil"/>
              <w:bottom w:val="nil"/>
              <w:right w:val="nil"/>
            </w:tcBorders>
            <w:shd w:val="clear" w:color="auto" w:fill="auto"/>
            <w:noWrap/>
            <w:vAlign w:val="bottom"/>
            <w:hideMark/>
          </w:tcPr>
          <w:p w14:paraId="27779364" w14:textId="77777777" w:rsidR="00BE0539" w:rsidRPr="00DC2757" w:rsidRDefault="00BE0539" w:rsidP="00E750DA">
            <w:pPr>
              <w:spacing w:after="0" w:line="240" w:lineRule="auto"/>
              <w:jc w:val="center"/>
              <w:rPr>
                <w:ins w:id="4630" w:author="Commodore, Sarah" w:date="2023-03-30T13:25:00Z"/>
                <w:rFonts w:ascii="Calibri" w:eastAsia="Times New Roman" w:hAnsi="Calibri" w:cs="Calibri"/>
                <w:color w:val="000000"/>
                <w:sz w:val="20"/>
                <w:szCs w:val="20"/>
              </w:rPr>
            </w:pPr>
            <w:ins w:id="4631"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315E25B7" w14:textId="77777777" w:rsidR="00BE0539" w:rsidRPr="00DC2757" w:rsidRDefault="00BE0539" w:rsidP="00E750DA">
            <w:pPr>
              <w:spacing w:after="0" w:line="240" w:lineRule="auto"/>
              <w:jc w:val="center"/>
              <w:rPr>
                <w:ins w:id="4632" w:author="Commodore, Sarah" w:date="2023-03-30T13:25:00Z"/>
                <w:rFonts w:ascii="Calibri" w:eastAsia="Times New Roman" w:hAnsi="Calibri" w:cs="Calibri"/>
                <w:color w:val="000000"/>
                <w:sz w:val="20"/>
                <w:szCs w:val="20"/>
              </w:rPr>
            </w:pPr>
            <w:ins w:id="4633" w:author="Commodore, Sarah" w:date="2023-03-30T13:25:00Z">
              <w:r w:rsidRPr="00DC2757">
                <w:rPr>
                  <w:rFonts w:ascii="Calibri" w:eastAsia="Times New Roman" w:hAnsi="Calibri" w:cs="Calibri"/>
                  <w:color w:val="000000"/>
                  <w:sz w:val="20"/>
                  <w:szCs w:val="20"/>
                </w:rPr>
                <w:t>1.7E-07</w:t>
              </w:r>
            </w:ins>
          </w:p>
        </w:tc>
        <w:tc>
          <w:tcPr>
            <w:tcW w:w="0" w:type="auto"/>
            <w:tcBorders>
              <w:top w:val="nil"/>
              <w:left w:val="nil"/>
              <w:bottom w:val="nil"/>
              <w:right w:val="nil"/>
            </w:tcBorders>
            <w:shd w:val="clear" w:color="auto" w:fill="auto"/>
            <w:noWrap/>
            <w:vAlign w:val="bottom"/>
            <w:hideMark/>
          </w:tcPr>
          <w:p w14:paraId="03D9B4C7" w14:textId="77777777" w:rsidR="00BE0539" w:rsidRPr="00DC2757" w:rsidRDefault="00BE0539" w:rsidP="00E750DA">
            <w:pPr>
              <w:spacing w:after="0" w:line="240" w:lineRule="auto"/>
              <w:jc w:val="center"/>
              <w:rPr>
                <w:ins w:id="4634" w:author="Commodore, Sarah" w:date="2023-03-30T13:25:00Z"/>
                <w:rFonts w:ascii="Calibri" w:eastAsia="Times New Roman" w:hAnsi="Calibri" w:cs="Calibri"/>
                <w:color w:val="000000"/>
                <w:sz w:val="20"/>
                <w:szCs w:val="20"/>
              </w:rPr>
            </w:pPr>
            <w:ins w:id="4635" w:author="Commodore, Sarah" w:date="2023-03-30T13:25:00Z">
              <w:r w:rsidRPr="00DC2757">
                <w:rPr>
                  <w:rFonts w:ascii="Calibri" w:eastAsia="Times New Roman" w:hAnsi="Calibri" w:cs="Calibri"/>
                  <w:color w:val="000000"/>
                  <w:sz w:val="20"/>
                  <w:szCs w:val="20"/>
                </w:rPr>
                <w:t>1.7E-06</w:t>
              </w:r>
            </w:ins>
          </w:p>
        </w:tc>
        <w:tc>
          <w:tcPr>
            <w:tcW w:w="0" w:type="auto"/>
            <w:tcBorders>
              <w:top w:val="nil"/>
              <w:left w:val="nil"/>
              <w:bottom w:val="nil"/>
              <w:right w:val="nil"/>
            </w:tcBorders>
            <w:shd w:val="clear" w:color="auto" w:fill="auto"/>
            <w:noWrap/>
            <w:vAlign w:val="bottom"/>
            <w:hideMark/>
          </w:tcPr>
          <w:p w14:paraId="51F8DADB" w14:textId="77777777" w:rsidR="00BE0539" w:rsidRPr="00DC2757" w:rsidRDefault="00BE0539" w:rsidP="00E750DA">
            <w:pPr>
              <w:spacing w:after="0" w:line="240" w:lineRule="auto"/>
              <w:jc w:val="center"/>
              <w:rPr>
                <w:ins w:id="4636" w:author="Commodore, Sarah" w:date="2023-03-30T13:25:00Z"/>
                <w:rFonts w:ascii="Calibri" w:eastAsia="Times New Roman" w:hAnsi="Calibri" w:cs="Calibri"/>
                <w:color w:val="FF0000"/>
                <w:sz w:val="20"/>
                <w:szCs w:val="20"/>
              </w:rPr>
            </w:pPr>
            <w:ins w:id="4637" w:author="Commodore, Sarah" w:date="2023-03-30T13:25:00Z">
              <w:r w:rsidRPr="00DC2757">
                <w:rPr>
                  <w:rFonts w:ascii="Calibri" w:eastAsia="Times New Roman" w:hAnsi="Calibri" w:cs="Calibri"/>
                  <w:color w:val="FF0000"/>
                  <w:sz w:val="20"/>
                  <w:szCs w:val="20"/>
                </w:rPr>
                <w:t>*</w:t>
              </w:r>
            </w:ins>
          </w:p>
        </w:tc>
      </w:tr>
      <w:tr w:rsidR="00BE0539" w:rsidRPr="00DC2757" w14:paraId="29B64E93" w14:textId="77777777" w:rsidTr="00E750DA">
        <w:trPr>
          <w:trHeight w:val="260"/>
          <w:ins w:id="4638" w:author="Commodore, Sarah" w:date="2023-03-30T13:25:00Z"/>
        </w:trPr>
        <w:tc>
          <w:tcPr>
            <w:tcW w:w="0" w:type="auto"/>
            <w:tcBorders>
              <w:top w:val="nil"/>
              <w:left w:val="nil"/>
              <w:bottom w:val="nil"/>
              <w:right w:val="nil"/>
            </w:tcBorders>
            <w:shd w:val="clear" w:color="auto" w:fill="auto"/>
            <w:noWrap/>
            <w:vAlign w:val="bottom"/>
            <w:hideMark/>
          </w:tcPr>
          <w:p w14:paraId="01193950" w14:textId="77777777" w:rsidR="00BE0539" w:rsidRPr="00DC2757" w:rsidRDefault="00BE0539" w:rsidP="00E750DA">
            <w:pPr>
              <w:spacing w:after="0" w:line="240" w:lineRule="auto"/>
              <w:rPr>
                <w:ins w:id="4639" w:author="Commodore, Sarah" w:date="2023-03-30T13:25:00Z"/>
                <w:rFonts w:ascii="Calibri" w:eastAsia="Times New Roman" w:hAnsi="Calibri" w:cs="Calibri"/>
                <w:color w:val="000000"/>
                <w:sz w:val="20"/>
                <w:szCs w:val="20"/>
              </w:rPr>
            </w:pPr>
            <w:ins w:id="4640" w:author="Commodore, Sarah" w:date="2023-03-30T13:25:00Z">
              <w:r w:rsidRPr="00DC2757">
                <w:rPr>
                  <w:rFonts w:ascii="Calibri" w:eastAsia="Times New Roman" w:hAnsi="Calibri" w:cs="Calibri"/>
                  <w:color w:val="000000"/>
                  <w:sz w:val="20"/>
                  <w:szCs w:val="20"/>
                </w:rPr>
                <w:t>ENSG00000258334.1</w:t>
              </w:r>
            </w:ins>
          </w:p>
        </w:tc>
        <w:tc>
          <w:tcPr>
            <w:tcW w:w="0" w:type="auto"/>
            <w:tcBorders>
              <w:top w:val="nil"/>
              <w:left w:val="nil"/>
              <w:bottom w:val="nil"/>
              <w:right w:val="nil"/>
            </w:tcBorders>
            <w:shd w:val="clear" w:color="auto" w:fill="auto"/>
            <w:noWrap/>
            <w:vAlign w:val="bottom"/>
            <w:hideMark/>
          </w:tcPr>
          <w:p w14:paraId="3FB85C19" w14:textId="77777777" w:rsidR="00BE0539" w:rsidRPr="00DC2757" w:rsidRDefault="00BE0539" w:rsidP="00E750DA">
            <w:pPr>
              <w:spacing w:after="0" w:line="240" w:lineRule="auto"/>
              <w:rPr>
                <w:ins w:id="4641" w:author="Commodore, Sarah" w:date="2023-03-30T13:25:00Z"/>
                <w:rFonts w:ascii="Calibri" w:eastAsia="Times New Roman" w:hAnsi="Calibri" w:cs="Calibri"/>
                <w:color w:val="000000"/>
                <w:sz w:val="20"/>
                <w:szCs w:val="20"/>
              </w:rPr>
            </w:pPr>
            <w:ins w:id="4642" w:author="Commodore, Sarah" w:date="2023-03-30T13:25:00Z">
              <w:r w:rsidRPr="00DC2757">
                <w:rPr>
                  <w:rFonts w:ascii="Calibri" w:eastAsia="Times New Roman" w:hAnsi="Calibri" w:cs="Calibri"/>
                  <w:color w:val="000000"/>
                  <w:sz w:val="20"/>
                  <w:szCs w:val="20"/>
                </w:rPr>
                <w:t>AC125611.4</w:t>
              </w:r>
            </w:ins>
          </w:p>
        </w:tc>
        <w:tc>
          <w:tcPr>
            <w:tcW w:w="0" w:type="auto"/>
            <w:tcBorders>
              <w:top w:val="nil"/>
              <w:left w:val="nil"/>
              <w:bottom w:val="nil"/>
              <w:right w:val="nil"/>
            </w:tcBorders>
            <w:shd w:val="clear" w:color="auto" w:fill="auto"/>
            <w:noWrap/>
            <w:vAlign w:val="bottom"/>
            <w:hideMark/>
          </w:tcPr>
          <w:p w14:paraId="1EB2011A" w14:textId="77777777" w:rsidR="00BE0539" w:rsidRPr="00DC2757" w:rsidRDefault="00BE0539" w:rsidP="00E750DA">
            <w:pPr>
              <w:spacing w:after="0" w:line="240" w:lineRule="auto"/>
              <w:jc w:val="center"/>
              <w:rPr>
                <w:ins w:id="4643" w:author="Commodore, Sarah" w:date="2023-03-30T13:25:00Z"/>
                <w:rFonts w:ascii="Calibri" w:eastAsia="Times New Roman" w:hAnsi="Calibri" w:cs="Calibri"/>
                <w:color w:val="000000"/>
                <w:sz w:val="20"/>
                <w:szCs w:val="20"/>
              </w:rPr>
            </w:pPr>
            <w:ins w:id="4644"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2DE11578" w14:textId="77777777" w:rsidR="00BE0539" w:rsidRPr="00DC2757" w:rsidRDefault="00BE0539" w:rsidP="00E750DA">
            <w:pPr>
              <w:spacing w:after="0" w:line="240" w:lineRule="auto"/>
              <w:jc w:val="center"/>
              <w:rPr>
                <w:ins w:id="4645" w:author="Commodore, Sarah" w:date="2023-03-30T13:25:00Z"/>
                <w:rFonts w:ascii="Calibri" w:eastAsia="Times New Roman" w:hAnsi="Calibri" w:cs="Calibri"/>
                <w:color w:val="000000"/>
                <w:sz w:val="20"/>
                <w:szCs w:val="20"/>
              </w:rPr>
            </w:pPr>
            <w:ins w:id="4646" w:author="Commodore, Sarah" w:date="2023-03-30T13:25:00Z">
              <w:r w:rsidRPr="00DC2757">
                <w:rPr>
                  <w:rFonts w:ascii="Calibri" w:eastAsia="Times New Roman" w:hAnsi="Calibri" w:cs="Calibri"/>
                  <w:color w:val="000000"/>
                  <w:sz w:val="20"/>
                  <w:szCs w:val="20"/>
                </w:rPr>
                <w:t>3.3E-08</w:t>
              </w:r>
            </w:ins>
          </w:p>
        </w:tc>
        <w:tc>
          <w:tcPr>
            <w:tcW w:w="0" w:type="auto"/>
            <w:tcBorders>
              <w:top w:val="nil"/>
              <w:left w:val="nil"/>
              <w:bottom w:val="nil"/>
              <w:right w:val="nil"/>
            </w:tcBorders>
            <w:shd w:val="clear" w:color="auto" w:fill="auto"/>
            <w:noWrap/>
            <w:vAlign w:val="bottom"/>
            <w:hideMark/>
          </w:tcPr>
          <w:p w14:paraId="2F0159F6" w14:textId="77777777" w:rsidR="00BE0539" w:rsidRPr="00DC2757" w:rsidRDefault="00BE0539" w:rsidP="00E750DA">
            <w:pPr>
              <w:spacing w:after="0" w:line="240" w:lineRule="auto"/>
              <w:jc w:val="center"/>
              <w:rPr>
                <w:ins w:id="4647" w:author="Commodore, Sarah" w:date="2023-03-30T13:25:00Z"/>
                <w:rFonts w:ascii="Calibri" w:eastAsia="Times New Roman" w:hAnsi="Calibri" w:cs="Calibri"/>
                <w:color w:val="000000"/>
                <w:sz w:val="20"/>
                <w:szCs w:val="20"/>
              </w:rPr>
            </w:pPr>
            <w:ins w:id="4648" w:author="Commodore, Sarah" w:date="2023-03-30T13:25:00Z">
              <w:r w:rsidRPr="00DC2757">
                <w:rPr>
                  <w:rFonts w:ascii="Calibri" w:eastAsia="Times New Roman" w:hAnsi="Calibri" w:cs="Calibri"/>
                  <w:color w:val="000000"/>
                  <w:sz w:val="20"/>
                  <w:szCs w:val="20"/>
                </w:rPr>
                <w:t>4.1E-07</w:t>
              </w:r>
            </w:ins>
          </w:p>
        </w:tc>
        <w:tc>
          <w:tcPr>
            <w:tcW w:w="0" w:type="auto"/>
            <w:tcBorders>
              <w:top w:val="nil"/>
              <w:left w:val="nil"/>
              <w:bottom w:val="nil"/>
              <w:right w:val="nil"/>
            </w:tcBorders>
            <w:shd w:val="clear" w:color="auto" w:fill="auto"/>
            <w:noWrap/>
            <w:vAlign w:val="bottom"/>
            <w:hideMark/>
          </w:tcPr>
          <w:p w14:paraId="61E50323" w14:textId="77777777" w:rsidR="00BE0539" w:rsidRPr="00DC2757" w:rsidRDefault="00BE0539" w:rsidP="00E750DA">
            <w:pPr>
              <w:spacing w:after="0" w:line="240" w:lineRule="auto"/>
              <w:jc w:val="center"/>
              <w:rPr>
                <w:ins w:id="4649" w:author="Commodore, Sarah" w:date="2023-03-30T13:25:00Z"/>
                <w:rFonts w:ascii="Calibri" w:eastAsia="Times New Roman" w:hAnsi="Calibri" w:cs="Calibri"/>
                <w:color w:val="FF0000"/>
                <w:sz w:val="20"/>
                <w:szCs w:val="20"/>
              </w:rPr>
            </w:pPr>
            <w:ins w:id="4650" w:author="Commodore, Sarah" w:date="2023-03-30T13:25:00Z">
              <w:r w:rsidRPr="00DC2757">
                <w:rPr>
                  <w:rFonts w:ascii="Calibri" w:eastAsia="Times New Roman" w:hAnsi="Calibri" w:cs="Calibri"/>
                  <w:color w:val="FF0000"/>
                  <w:sz w:val="20"/>
                  <w:szCs w:val="20"/>
                </w:rPr>
                <w:t>*</w:t>
              </w:r>
            </w:ins>
          </w:p>
        </w:tc>
      </w:tr>
      <w:tr w:rsidR="00BE0539" w:rsidRPr="00DC2757" w14:paraId="66E88C38" w14:textId="77777777" w:rsidTr="00E750DA">
        <w:trPr>
          <w:trHeight w:val="260"/>
          <w:ins w:id="4651" w:author="Commodore, Sarah" w:date="2023-03-30T13:25:00Z"/>
        </w:trPr>
        <w:tc>
          <w:tcPr>
            <w:tcW w:w="0" w:type="auto"/>
            <w:tcBorders>
              <w:top w:val="nil"/>
              <w:left w:val="nil"/>
              <w:bottom w:val="nil"/>
              <w:right w:val="nil"/>
            </w:tcBorders>
            <w:shd w:val="clear" w:color="auto" w:fill="auto"/>
            <w:noWrap/>
            <w:vAlign w:val="bottom"/>
            <w:hideMark/>
          </w:tcPr>
          <w:p w14:paraId="51F136B7" w14:textId="77777777" w:rsidR="00BE0539" w:rsidRPr="00DC2757" w:rsidRDefault="00BE0539" w:rsidP="00E750DA">
            <w:pPr>
              <w:spacing w:after="0" w:line="240" w:lineRule="auto"/>
              <w:rPr>
                <w:ins w:id="4652" w:author="Commodore, Sarah" w:date="2023-03-30T13:25:00Z"/>
                <w:rFonts w:ascii="Calibri" w:eastAsia="Times New Roman" w:hAnsi="Calibri" w:cs="Calibri"/>
                <w:color w:val="000000"/>
                <w:sz w:val="20"/>
                <w:szCs w:val="20"/>
              </w:rPr>
            </w:pPr>
            <w:ins w:id="4653" w:author="Commodore, Sarah" w:date="2023-03-30T13:25:00Z">
              <w:r w:rsidRPr="00DC2757">
                <w:rPr>
                  <w:rFonts w:ascii="Calibri" w:eastAsia="Times New Roman" w:hAnsi="Calibri" w:cs="Calibri"/>
                  <w:color w:val="000000"/>
                  <w:sz w:val="20"/>
                  <w:szCs w:val="20"/>
                </w:rPr>
                <w:t>ENSG00000186710.11</w:t>
              </w:r>
            </w:ins>
          </w:p>
        </w:tc>
        <w:tc>
          <w:tcPr>
            <w:tcW w:w="0" w:type="auto"/>
            <w:tcBorders>
              <w:top w:val="nil"/>
              <w:left w:val="nil"/>
              <w:bottom w:val="nil"/>
              <w:right w:val="nil"/>
            </w:tcBorders>
            <w:shd w:val="clear" w:color="auto" w:fill="auto"/>
            <w:noWrap/>
            <w:vAlign w:val="bottom"/>
            <w:hideMark/>
          </w:tcPr>
          <w:p w14:paraId="2DCCF81A" w14:textId="77777777" w:rsidR="00BE0539" w:rsidRPr="00DC2757" w:rsidRDefault="00BE0539" w:rsidP="00E750DA">
            <w:pPr>
              <w:spacing w:after="0" w:line="240" w:lineRule="auto"/>
              <w:rPr>
                <w:ins w:id="4654" w:author="Commodore, Sarah" w:date="2023-03-30T13:25:00Z"/>
                <w:rFonts w:ascii="Calibri" w:eastAsia="Times New Roman" w:hAnsi="Calibri" w:cs="Calibri"/>
                <w:color w:val="000000"/>
                <w:sz w:val="20"/>
                <w:szCs w:val="20"/>
              </w:rPr>
            </w:pPr>
            <w:ins w:id="4655" w:author="Commodore, Sarah" w:date="2023-03-30T13:25:00Z">
              <w:r w:rsidRPr="00DC2757">
                <w:rPr>
                  <w:rFonts w:ascii="Calibri" w:eastAsia="Times New Roman" w:hAnsi="Calibri" w:cs="Calibri"/>
                  <w:color w:val="000000"/>
                  <w:sz w:val="20"/>
                  <w:szCs w:val="20"/>
                </w:rPr>
                <w:t>CFAP73</w:t>
              </w:r>
            </w:ins>
          </w:p>
        </w:tc>
        <w:tc>
          <w:tcPr>
            <w:tcW w:w="0" w:type="auto"/>
            <w:tcBorders>
              <w:top w:val="nil"/>
              <w:left w:val="nil"/>
              <w:bottom w:val="nil"/>
              <w:right w:val="nil"/>
            </w:tcBorders>
            <w:shd w:val="clear" w:color="auto" w:fill="auto"/>
            <w:noWrap/>
            <w:vAlign w:val="bottom"/>
            <w:hideMark/>
          </w:tcPr>
          <w:p w14:paraId="2B56CD52" w14:textId="77777777" w:rsidR="00BE0539" w:rsidRPr="00DC2757" w:rsidRDefault="00BE0539" w:rsidP="00E750DA">
            <w:pPr>
              <w:spacing w:after="0" w:line="240" w:lineRule="auto"/>
              <w:jc w:val="center"/>
              <w:rPr>
                <w:ins w:id="4656" w:author="Commodore, Sarah" w:date="2023-03-30T13:25:00Z"/>
                <w:rFonts w:ascii="Calibri" w:eastAsia="Times New Roman" w:hAnsi="Calibri" w:cs="Calibri"/>
                <w:color w:val="000000"/>
                <w:sz w:val="20"/>
                <w:szCs w:val="20"/>
              </w:rPr>
            </w:pPr>
            <w:ins w:id="4657"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3C0F8E64" w14:textId="77777777" w:rsidR="00BE0539" w:rsidRPr="00DC2757" w:rsidRDefault="00BE0539" w:rsidP="00E750DA">
            <w:pPr>
              <w:spacing w:after="0" w:line="240" w:lineRule="auto"/>
              <w:jc w:val="center"/>
              <w:rPr>
                <w:ins w:id="4658" w:author="Commodore, Sarah" w:date="2023-03-30T13:25:00Z"/>
                <w:rFonts w:ascii="Calibri" w:eastAsia="Times New Roman" w:hAnsi="Calibri" w:cs="Calibri"/>
                <w:color w:val="000000"/>
                <w:sz w:val="20"/>
                <w:szCs w:val="20"/>
              </w:rPr>
            </w:pPr>
            <w:ins w:id="4659" w:author="Commodore, Sarah" w:date="2023-03-30T13:25:00Z">
              <w:r w:rsidRPr="00DC2757">
                <w:rPr>
                  <w:rFonts w:ascii="Calibri" w:eastAsia="Times New Roman" w:hAnsi="Calibri" w:cs="Calibri"/>
                  <w:color w:val="000000"/>
                  <w:sz w:val="20"/>
                  <w:szCs w:val="20"/>
                </w:rPr>
                <w:t>5.0E-12</w:t>
              </w:r>
            </w:ins>
          </w:p>
        </w:tc>
        <w:tc>
          <w:tcPr>
            <w:tcW w:w="0" w:type="auto"/>
            <w:tcBorders>
              <w:top w:val="nil"/>
              <w:left w:val="nil"/>
              <w:bottom w:val="nil"/>
              <w:right w:val="nil"/>
            </w:tcBorders>
            <w:shd w:val="clear" w:color="auto" w:fill="auto"/>
            <w:noWrap/>
            <w:vAlign w:val="bottom"/>
            <w:hideMark/>
          </w:tcPr>
          <w:p w14:paraId="3BD676BC" w14:textId="77777777" w:rsidR="00BE0539" w:rsidRPr="00DC2757" w:rsidRDefault="00BE0539" w:rsidP="00E750DA">
            <w:pPr>
              <w:spacing w:after="0" w:line="240" w:lineRule="auto"/>
              <w:jc w:val="center"/>
              <w:rPr>
                <w:ins w:id="4660" w:author="Commodore, Sarah" w:date="2023-03-30T13:25:00Z"/>
                <w:rFonts w:ascii="Calibri" w:eastAsia="Times New Roman" w:hAnsi="Calibri" w:cs="Calibri"/>
                <w:color w:val="000000"/>
                <w:sz w:val="20"/>
                <w:szCs w:val="20"/>
              </w:rPr>
            </w:pPr>
            <w:ins w:id="4661" w:author="Commodore, Sarah" w:date="2023-03-30T13:25:00Z">
              <w:r w:rsidRPr="00DC2757">
                <w:rPr>
                  <w:rFonts w:ascii="Calibri" w:eastAsia="Times New Roman" w:hAnsi="Calibri" w:cs="Calibri"/>
                  <w:color w:val="000000"/>
                  <w:sz w:val="20"/>
                  <w:szCs w:val="20"/>
                </w:rPr>
                <w:t>1.7E-10</w:t>
              </w:r>
            </w:ins>
          </w:p>
        </w:tc>
        <w:tc>
          <w:tcPr>
            <w:tcW w:w="0" w:type="auto"/>
            <w:tcBorders>
              <w:top w:val="nil"/>
              <w:left w:val="nil"/>
              <w:bottom w:val="nil"/>
              <w:right w:val="nil"/>
            </w:tcBorders>
            <w:shd w:val="clear" w:color="auto" w:fill="auto"/>
            <w:noWrap/>
            <w:vAlign w:val="bottom"/>
            <w:hideMark/>
          </w:tcPr>
          <w:p w14:paraId="2D95CD0F" w14:textId="77777777" w:rsidR="00BE0539" w:rsidRPr="00DC2757" w:rsidRDefault="00BE0539" w:rsidP="00E750DA">
            <w:pPr>
              <w:spacing w:after="0" w:line="240" w:lineRule="auto"/>
              <w:jc w:val="center"/>
              <w:rPr>
                <w:ins w:id="4662" w:author="Commodore, Sarah" w:date="2023-03-30T13:25:00Z"/>
                <w:rFonts w:ascii="Calibri" w:eastAsia="Times New Roman" w:hAnsi="Calibri" w:cs="Calibri"/>
                <w:color w:val="FF0000"/>
                <w:sz w:val="20"/>
                <w:szCs w:val="20"/>
              </w:rPr>
            </w:pPr>
            <w:ins w:id="4663" w:author="Commodore, Sarah" w:date="2023-03-30T13:25:00Z">
              <w:r w:rsidRPr="00DC2757">
                <w:rPr>
                  <w:rFonts w:ascii="Calibri" w:eastAsia="Times New Roman" w:hAnsi="Calibri" w:cs="Calibri"/>
                  <w:color w:val="FF0000"/>
                  <w:sz w:val="20"/>
                  <w:szCs w:val="20"/>
                </w:rPr>
                <w:t>*</w:t>
              </w:r>
            </w:ins>
          </w:p>
        </w:tc>
      </w:tr>
      <w:tr w:rsidR="00BE0539" w:rsidRPr="00DC2757" w14:paraId="73512CC8" w14:textId="77777777" w:rsidTr="00E750DA">
        <w:trPr>
          <w:trHeight w:val="260"/>
          <w:ins w:id="4664" w:author="Commodore, Sarah" w:date="2023-03-30T13:25:00Z"/>
        </w:trPr>
        <w:tc>
          <w:tcPr>
            <w:tcW w:w="0" w:type="auto"/>
            <w:tcBorders>
              <w:top w:val="nil"/>
              <w:left w:val="nil"/>
              <w:bottom w:val="nil"/>
              <w:right w:val="nil"/>
            </w:tcBorders>
            <w:shd w:val="clear" w:color="auto" w:fill="auto"/>
            <w:noWrap/>
            <w:vAlign w:val="bottom"/>
            <w:hideMark/>
          </w:tcPr>
          <w:p w14:paraId="02581D09" w14:textId="77777777" w:rsidR="00BE0539" w:rsidRPr="00DC2757" w:rsidRDefault="00BE0539" w:rsidP="00E750DA">
            <w:pPr>
              <w:spacing w:after="0" w:line="240" w:lineRule="auto"/>
              <w:rPr>
                <w:ins w:id="4665" w:author="Commodore, Sarah" w:date="2023-03-30T13:25:00Z"/>
                <w:rFonts w:ascii="Calibri" w:eastAsia="Times New Roman" w:hAnsi="Calibri" w:cs="Calibri"/>
                <w:color w:val="000000"/>
                <w:sz w:val="20"/>
                <w:szCs w:val="20"/>
              </w:rPr>
            </w:pPr>
            <w:ins w:id="4666" w:author="Commodore, Sarah" w:date="2023-03-30T13:25:00Z">
              <w:r w:rsidRPr="00DC2757">
                <w:rPr>
                  <w:rFonts w:ascii="Calibri" w:eastAsia="Times New Roman" w:hAnsi="Calibri" w:cs="Calibri"/>
                  <w:color w:val="000000"/>
                  <w:sz w:val="20"/>
                  <w:szCs w:val="20"/>
                </w:rPr>
                <w:t>ENSG00000224445.3</w:t>
              </w:r>
            </w:ins>
          </w:p>
        </w:tc>
        <w:tc>
          <w:tcPr>
            <w:tcW w:w="0" w:type="auto"/>
            <w:tcBorders>
              <w:top w:val="nil"/>
              <w:left w:val="nil"/>
              <w:bottom w:val="nil"/>
              <w:right w:val="nil"/>
            </w:tcBorders>
            <w:shd w:val="clear" w:color="auto" w:fill="auto"/>
            <w:noWrap/>
            <w:vAlign w:val="bottom"/>
            <w:hideMark/>
          </w:tcPr>
          <w:p w14:paraId="095E89D6" w14:textId="77777777" w:rsidR="00BE0539" w:rsidRPr="00DC2757" w:rsidRDefault="00BE0539" w:rsidP="00E750DA">
            <w:pPr>
              <w:spacing w:after="0" w:line="240" w:lineRule="auto"/>
              <w:rPr>
                <w:ins w:id="4667" w:author="Commodore, Sarah" w:date="2023-03-30T13:25:00Z"/>
                <w:rFonts w:ascii="Calibri" w:eastAsia="Times New Roman" w:hAnsi="Calibri" w:cs="Calibri"/>
                <w:color w:val="000000"/>
                <w:sz w:val="20"/>
                <w:szCs w:val="20"/>
              </w:rPr>
            </w:pPr>
            <w:ins w:id="4668" w:author="Commodore, Sarah" w:date="2023-03-30T13:25:00Z">
              <w:r w:rsidRPr="00DC2757">
                <w:rPr>
                  <w:rFonts w:ascii="Calibri" w:eastAsia="Times New Roman" w:hAnsi="Calibri" w:cs="Calibri"/>
                  <w:color w:val="000000"/>
                  <w:sz w:val="20"/>
                  <w:szCs w:val="20"/>
                </w:rPr>
                <w:t>LINC01708</w:t>
              </w:r>
            </w:ins>
          </w:p>
        </w:tc>
        <w:tc>
          <w:tcPr>
            <w:tcW w:w="0" w:type="auto"/>
            <w:tcBorders>
              <w:top w:val="nil"/>
              <w:left w:val="nil"/>
              <w:bottom w:val="nil"/>
              <w:right w:val="nil"/>
            </w:tcBorders>
            <w:shd w:val="clear" w:color="auto" w:fill="auto"/>
            <w:noWrap/>
            <w:vAlign w:val="bottom"/>
            <w:hideMark/>
          </w:tcPr>
          <w:p w14:paraId="0ADA86A1" w14:textId="77777777" w:rsidR="00BE0539" w:rsidRPr="00DC2757" w:rsidRDefault="00BE0539" w:rsidP="00E750DA">
            <w:pPr>
              <w:spacing w:after="0" w:line="240" w:lineRule="auto"/>
              <w:jc w:val="center"/>
              <w:rPr>
                <w:ins w:id="4669" w:author="Commodore, Sarah" w:date="2023-03-30T13:25:00Z"/>
                <w:rFonts w:ascii="Calibri" w:eastAsia="Times New Roman" w:hAnsi="Calibri" w:cs="Calibri"/>
                <w:color w:val="000000"/>
                <w:sz w:val="20"/>
                <w:szCs w:val="20"/>
              </w:rPr>
            </w:pPr>
            <w:ins w:id="4670"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7C6B7537" w14:textId="77777777" w:rsidR="00BE0539" w:rsidRPr="00DC2757" w:rsidRDefault="00BE0539" w:rsidP="00E750DA">
            <w:pPr>
              <w:spacing w:after="0" w:line="240" w:lineRule="auto"/>
              <w:jc w:val="center"/>
              <w:rPr>
                <w:ins w:id="4671" w:author="Commodore, Sarah" w:date="2023-03-30T13:25:00Z"/>
                <w:rFonts w:ascii="Calibri" w:eastAsia="Times New Roman" w:hAnsi="Calibri" w:cs="Calibri"/>
                <w:color w:val="000000"/>
                <w:sz w:val="20"/>
                <w:szCs w:val="20"/>
              </w:rPr>
            </w:pPr>
            <w:ins w:id="4672" w:author="Commodore, Sarah" w:date="2023-03-30T13:25:00Z">
              <w:r w:rsidRPr="00DC2757">
                <w:rPr>
                  <w:rFonts w:ascii="Calibri" w:eastAsia="Times New Roman" w:hAnsi="Calibri" w:cs="Calibri"/>
                  <w:color w:val="000000"/>
                  <w:sz w:val="20"/>
                  <w:szCs w:val="20"/>
                </w:rPr>
                <w:t>6.1E-05</w:t>
              </w:r>
            </w:ins>
          </w:p>
        </w:tc>
        <w:tc>
          <w:tcPr>
            <w:tcW w:w="0" w:type="auto"/>
            <w:tcBorders>
              <w:top w:val="nil"/>
              <w:left w:val="nil"/>
              <w:bottom w:val="nil"/>
              <w:right w:val="nil"/>
            </w:tcBorders>
            <w:shd w:val="clear" w:color="auto" w:fill="auto"/>
            <w:noWrap/>
            <w:vAlign w:val="bottom"/>
            <w:hideMark/>
          </w:tcPr>
          <w:p w14:paraId="417CAC67" w14:textId="77777777" w:rsidR="00BE0539" w:rsidRPr="00DC2757" w:rsidRDefault="00BE0539" w:rsidP="00E750DA">
            <w:pPr>
              <w:spacing w:after="0" w:line="240" w:lineRule="auto"/>
              <w:jc w:val="center"/>
              <w:rPr>
                <w:ins w:id="4673" w:author="Commodore, Sarah" w:date="2023-03-30T13:25:00Z"/>
                <w:rFonts w:ascii="Calibri" w:eastAsia="Times New Roman" w:hAnsi="Calibri" w:cs="Calibri"/>
                <w:color w:val="000000"/>
                <w:sz w:val="20"/>
                <w:szCs w:val="20"/>
              </w:rPr>
            </w:pPr>
            <w:ins w:id="4674" w:author="Commodore, Sarah" w:date="2023-03-30T13:25:00Z">
              <w:r w:rsidRPr="00DC2757">
                <w:rPr>
                  <w:rFonts w:ascii="Calibri" w:eastAsia="Times New Roman" w:hAnsi="Calibri" w:cs="Calibri"/>
                  <w:color w:val="000000"/>
                  <w:sz w:val="20"/>
                  <w:szCs w:val="20"/>
                </w:rPr>
                <w:t>3.3E-04</w:t>
              </w:r>
            </w:ins>
          </w:p>
        </w:tc>
        <w:tc>
          <w:tcPr>
            <w:tcW w:w="0" w:type="auto"/>
            <w:tcBorders>
              <w:top w:val="nil"/>
              <w:left w:val="nil"/>
              <w:bottom w:val="nil"/>
              <w:right w:val="nil"/>
            </w:tcBorders>
            <w:shd w:val="clear" w:color="auto" w:fill="auto"/>
            <w:noWrap/>
            <w:vAlign w:val="bottom"/>
            <w:hideMark/>
          </w:tcPr>
          <w:p w14:paraId="66EED43E" w14:textId="77777777" w:rsidR="00BE0539" w:rsidRPr="00DC2757" w:rsidRDefault="00BE0539" w:rsidP="00E750DA">
            <w:pPr>
              <w:spacing w:after="0" w:line="240" w:lineRule="auto"/>
              <w:jc w:val="center"/>
              <w:rPr>
                <w:ins w:id="4675" w:author="Commodore, Sarah" w:date="2023-03-30T13:25:00Z"/>
                <w:rFonts w:ascii="Calibri" w:eastAsia="Times New Roman" w:hAnsi="Calibri" w:cs="Calibri"/>
                <w:color w:val="FF0000"/>
                <w:sz w:val="20"/>
                <w:szCs w:val="20"/>
              </w:rPr>
            </w:pPr>
            <w:ins w:id="4676" w:author="Commodore, Sarah" w:date="2023-03-30T13:25:00Z">
              <w:r w:rsidRPr="00DC2757">
                <w:rPr>
                  <w:rFonts w:ascii="Calibri" w:eastAsia="Times New Roman" w:hAnsi="Calibri" w:cs="Calibri"/>
                  <w:color w:val="FF0000"/>
                  <w:sz w:val="20"/>
                  <w:szCs w:val="20"/>
                </w:rPr>
                <w:t>*</w:t>
              </w:r>
            </w:ins>
          </w:p>
        </w:tc>
      </w:tr>
      <w:tr w:rsidR="00BE0539" w:rsidRPr="00DC2757" w14:paraId="03904D7C" w14:textId="77777777" w:rsidTr="00E750DA">
        <w:trPr>
          <w:trHeight w:val="260"/>
          <w:ins w:id="4677" w:author="Commodore, Sarah" w:date="2023-03-30T13:25:00Z"/>
        </w:trPr>
        <w:tc>
          <w:tcPr>
            <w:tcW w:w="0" w:type="auto"/>
            <w:tcBorders>
              <w:top w:val="nil"/>
              <w:left w:val="nil"/>
              <w:bottom w:val="nil"/>
              <w:right w:val="nil"/>
            </w:tcBorders>
            <w:shd w:val="clear" w:color="auto" w:fill="auto"/>
            <w:noWrap/>
            <w:vAlign w:val="bottom"/>
            <w:hideMark/>
          </w:tcPr>
          <w:p w14:paraId="0C2FE1D5" w14:textId="77777777" w:rsidR="00BE0539" w:rsidRPr="00DC2757" w:rsidRDefault="00BE0539" w:rsidP="00E750DA">
            <w:pPr>
              <w:spacing w:after="0" w:line="240" w:lineRule="auto"/>
              <w:rPr>
                <w:ins w:id="4678" w:author="Commodore, Sarah" w:date="2023-03-30T13:25:00Z"/>
                <w:rFonts w:ascii="Calibri" w:eastAsia="Times New Roman" w:hAnsi="Calibri" w:cs="Calibri"/>
                <w:color w:val="000000"/>
                <w:sz w:val="20"/>
                <w:szCs w:val="20"/>
              </w:rPr>
            </w:pPr>
            <w:ins w:id="4679" w:author="Commodore, Sarah" w:date="2023-03-30T13:25:00Z">
              <w:r w:rsidRPr="00DC2757">
                <w:rPr>
                  <w:rFonts w:ascii="Calibri" w:eastAsia="Times New Roman" w:hAnsi="Calibri" w:cs="Calibri"/>
                  <w:color w:val="000000"/>
                  <w:sz w:val="20"/>
                  <w:szCs w:val="20"/>
                </w:rPr>
                <w:t>ENSG00000203778.8</w:t>
              </w:r>
            </w:ins>
          </w:p>
        </w:tc>
        <w:tc>
          <w:tcPr>
            <w:tcW w:w="0" w:type="auto"/>
            <w:tcBorders>
              <w:top w:val="nil"/>
              <w:left w:val="nil"/>
              <w:bottom w:val="nil"/>
              <w:right w:val="nil"/>
            </w:tcBorders>
            <w:shd w:val="clear" w:color="auto" w:fill="auto"/>
            <w:noWrap/>
            <w:vAlign w:val="bottom"/>
            <w:hideMark/>
          </w:tcPr>
          <w:p w14:paraId="23F74E85" w14:textId="77777777" w:rsidR="00BE0539" w:rsidRPr="00DC2757" w:rsidRDefault="00BE0539" w:rsidP="00E750DA">
            <w:pPr>
              <w:spacing w:after="0" w:line="240" w:lineRule="auto"/>
              <w:rPr>
                <w:ins w:id="4680" w:author="Commodore, Sarah" w:date="2023-03-30T13:25:00Z"/>
                <w:rFonts w:ascii="Calibri" w:eastAsia="Times New Roman" w:hAnsi="Calibri" w:cs="Calibri"/>
                <w:color w:val="000000"/>
                <w:sz w:val="20"/>
                <w:szCs w:val="20"/>
              </w:rPr>
            </w:pPr>
            <w:ins w:id="4681" w:author="Commodore, Sarah" w:date="2023-03-30T13:25:00Z">
              <w:r w:rsidRPr="00DC2757">
                <w:rPr>
                  <w:rFonts w:ascii="Calibri" w:eastAsia="Times New Roman" w:hAnsi="Calibri" w:cs="Calibri"/>
                  <w:color w:val="000000"/>
                  <w:sz w:val="20"/>
                  <w:szCs w:val="20"/>
                </w:rPr>
                <w:t>FAM229B</w:t>
              </w:r>
            </w:ins>
          </w:p>
        </w:tc>
        <w:tc>
          <w:tcPr>
            <w:tcW w:w="0" w:type="auto"/>
            <w:tcBorders>
              <w:top w:val="nil"/>
              <w:left w:val="nil"/>
              <w:bottom w:val="nil"/>
              <w:right w:val="nil"/>
            </w:tcBorders>
            <w:shd w:val="clear" w:color="auto" w:fill="auto"/>
            <w:noWrap/>
            <w:vAlign w:val="bottom"/>
            <w:hideMark/>
          </w:tcPr>
          <w:p w14:paraId="618C0940" w14:textId="77777777" w:rsidR="00BE0539" w:rsidRPr="00DC2757" w:rsidRDefault="00BE0539" w:rsidP="00E750DA">
            <w:pPr>
              <w:spacing w:after="0" w:line="240" w:lineRule="auto"/>
              <w:jc w:val="center"/>
              <w:rPr>
                <w:ins w:id="4682" w:author="Commodore, Sarah" w:date="2023-03-30T13:25:00Z"/>
                <w:rFonts w:ascii="Calibri" w:eastAsia="Times New Roman" w:hAnsi="Calibri" w:cs="Calibri"/>
                <w:color w:val="000000"/>
                <w:sz w:val="20"/>
                <w:szCs w:val="20"/>
              </w:rPr>
            </w:pPr>
            <w:ins w:id="4683"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544BBA49" w14:textId="77777777" w:rsidR="00BE0539" w:rsidRPr="00DC2757" w:rsidRDefault="00BE0539" w:rsidP="00E750DA">
            <w:pPr>
              <w:spacing w:after="0" w:line="240" w:lineRule="auto"/>
              <w:jc w:val="center"/>
              <w:rPr>
                <w:ins w:id="4684" w:author="Commodore, Sarah" w:date="2023-03-30T13:25:00Z"/>
                <w:rFonts w:ascii="Calibri" w:eastAsia="Times New Roman" w:hAnsi="Calibri" w:cs="Calibri"/>
                <w:color w:val="000000"/>
                <w:sz w:val="20"/>
                <w:szCs w:val="20"/>
              </w:rPr>
            </w:pPr>
            <w:ins w:id="4685" w:author="Commodore, Sarah" w:date="2023-03-30T13:25:00Z">
              <w:r w:rsidRPr="00DC2757">
                <w:rPr>
                  <w:rFonts w:ascii="Calibri" w:eastAsia="Times New Roman" w:hAnsi="Calibri" w:cs="Calibri"/>
                  <w:color w:val="000000"/>
                  <w:sz w:val="20"/>
                  <w:szCs w:val="20"/>
                </w:rPr>
                <w:t>8.6E-14</w:t>
              </w:r>
            </w:ins>
          </w:p>
        </w:tc>
        <w:tc>
          <w:tcPr>
            <w:tcW w:w="0" w:type="auto"/>
            <w:tcBorders>
              <w:top w:val="nil"/>
              <w:left w:val="nil"/>
              <w:bottom w:val="nil"/>
              <w:right w:val="nil"/>
            </w:tcBorders>
            <w:shd w:val="clear" w:color="auto" w:fill="auto"/>
            <w:noWrap/>
            <w:vAlign w:val="bottom"/>
            <w:hideMark/>
          </w:tcPr>
          <w:p w14:paraId="78365AC8" w14:textId="77777777" w:rsidR="00BE0539" w:rsidRPr="00DC2757" w:rsidRDefault="00BE0539" w:rsidP="00E750DA">
            <w:pPr>
              <w:spacing w:after="0" w:line="240" w:lineRule="auto"/>
              <w:jc w:val="center"/>
              <w:rPr>
                <w:ins w:id="4686" w:author="Commodore, Sarah" w:date="2023-03-30T13:25:00Z"/>
                <w:rFonts w:ascii="Calibri" w:eastAsia="Times New Roman" w:hAnsi="Calibri" w:cs="Calibri"/>
                <w:color w:val="000000"/>
                <w:sz w:val="20"/>
                <w:szCs w:val="20"/>
              </w:rPr>
            </w:pPr>
            <w:ins w:id="4687" w:author="Commodore, Sarah" w:date="2023-03-30T13:25:00Z">
              <w:r w:rsidRPr="00DC2757">
                <w:rPr>
                  <w:rFonts w:ascii="Calibri" w:eastAsia="Times New Roman" w:hAnsi="Calibri" w:cs="Calibri"/>
                  <w:color w:val="000000"/>
                  <w:sz w:val="20"/>
                  <w:szCs w:val="20"/>
                </w:rPr>
                <w:t>4.5E-12</w:t>
              </w:r>
            </w:ins>
          </w:p>
        </w:tc>
        <w:tc>
          <w:tcPr>
            <w:tcW w:w="0" w:type="auto"/>
            <w:tcBorders>
              <w:top w:val="nil"/>
              <w:left w:val="nil"/>
              <w:bottom w:val="nil"/>
              <w:right w:val="nil"/>
            </w:tcBorders>
            <w:shd w:val="clear" w:color="auto" w:fill="auto"/>
            <w:noWrap/>
            <w:vAlign w:val="bottom"/>
            <w:hideMark/>
          </w:tcPr>
          <w:p w14:paraId="5845A9CF" w14:textId="77777777" w:rsidR="00BE0539" w:rsidRPr="00DC2757" w:rsidRDefault="00BE0539" w:rsidP="00E750DA">
            <w:pPr>
              <w:spacing w:after="0" w:line="240" w:lineRule="auto"/>
              <w:jc w:val="center"/>
              <w:rPr>
                <w:ins w:id="4688" w:author="Commodore, Sarah" w:date="2023-03-30T13:25:00Z"/>
                <w:rFonts w:ascii="Calibri" w:eastAsia="Times New Roman" w:hAnsi="Calibri" w:cs="Calibri"/>
                <w:color w:val="FF0000"/>
                <w:sz w:val="20"/>
                <w:szCs w:val="20"/>
              </w:rPr>
            </w:pPr>
            <w:ins w:id="4689" w:author="Commodore, Sarah" w:date="2023-03-30T13:25:00Z">
              <w:r w:rsidRPr="00DC2757">
                <w:rPr>
                  <w:rFonts w:ascii="Calibri" w:eastAsia="Times New Roman" w:hAnsi="Calibri" w:cs="Calibri"/>
                  <w:color w:val="FF0000"/>
                  <w:sz w:val="20"/>
                  <w:szCs w:val="20"/>
                </w:rPr>
                <w:t>*</w:t>
              </w:r>
            </w:ins>
          </w:p>
        </w:tc>
      </w:tr>
      <w:tr w:rsidR="00BE0539" w:rsidRPr="00DC2757" w14:paraId="3A7BF48A" w14:textId="77777777" w:rsidTr="00E750DA">
        <w:trPr>
          <w:trHeight w:val="260"/>
          <w:ins w:id="4690" w:author="Commodore, Sarah" w:date="2023-03-30T13:25:00Z"/>
        </w:trPr>
        <w:tc>
          <w:tcPr>
            <w:tcW w:w="0" w:type="auto"/>
            <w:tcBorders>
              <w:top w:val="nil"/>
              <w:left w:val="nil"/>
              <w:bottom w:val="nil"/>
              <w:right w:val="nil"/>
            </w:tcBorders>
            <w:shd w:val="clear" w:color="auto" w:fill="auto"/>
            <w:noWrap/>
            <w:vAlign w:val="bottom"/>
            <w:hideMark/>
          </w:tcPr>
          <w:p w14:paraId="51F93502" w14:textId="77777777" w:rsidR="00BE0539" w:rsidRPr="00DC2757" w:rsidRDefault="00BE0539" w:rsidP="00E750DA">
            <w:pPr>
              <w:spacing w:after="0" w:line="240" w:lineRule="auto"/>
              <w:rPr>
                <w:ins w:id="4691" w:author="Commodore, Sarah" w:date="2023-03-30T13:25:00Z"/>
                <w:rFonts w:ascii="Calibri" w:eastAsia="Times New Roman" w:hAnsi="Calibri" w:cs="Calibri"/>
                <w:color w:val="000000"/>
                <w:sz w:val="20"/>
                <w:szCs w:val="20"/>
              </w:rPr>
            </w:pPr>
            <w:ins w:id="4692" w:author="Commodore, Sarah" w:date="2023-03-30T13:25:00Z">
              <w:r w:rsidRPr="00DC2757">
                <w:rPr>
                  <w:rFonts w:ascii="Calibri" w:eastAsia="Times New Roman" w:hAnsi="Calibri" w:cs="Calibri"/>
                  <w:color w:val="000000"/>
                  <w:sz w:val="20"/>
                  <w:szCs w:val="20"/>
                </w:rPr>
                <w:t>ENSG00000206113.11</w:t>
              </w:r>
            </w:ins>
          </w:p>
        </w:tc>
        <w:tc>
          <w:tcPr>
            <w:tcW w:w="0" w:type="auto"/>
            <w:tcBorders>
              <w:top w:val="nil"/>
              <w:left w:val="nil"/>
              <w:bottom w:val="nil"/>
              <w:right w:val="nil"/>
            </w:tcBorders>
            <w:shd w:val="clear" w:color="auto" w:fill="auto"/>
            <w:noWrap/>
            <w:vAlign w:val="bottom"/>
            <w:hideMark/>
          </w:tcPr>
          <w:p w14:paraId="607378F3" w14:textId="77777777" w:rsidR="00BE0539" w:rsidRPr="00DC2757" w:rsidRDefault="00BE0539" w:rsidP="00E750DA">
            <w:pPr>
              <w:spacing w:after="0" w:line="240" w:lineRule="auto"/>
              <w:rPr>
                <w:ins w:id="4693" w:author="Commodore, Sarah" w:date="2023-03-30T13:25:00Z"/>
                <w:rFonts w:ascii="Calibri" w:eastAsia="Times New Roman" w:hAnsi="Calibri" w:cs="Calibri"/>
                <w:color w:val="000000"/>
                <w:sz w:val="20"/>
                <w:szCs w:val="20"/>
              </w:rPr>
            </w:pPr>
            <w:ins w:id="4694" w:author="Commodore, Sarah" w:date="2023-03-30T13:25:00Z">
              <w:r w:rsidRPr="00DC2757">
                <w:rPr>
                  <w:rFonts w:ascii="Calibri" w:eastAsia="Times New Roman" w:hAnsi="Calibri" w:cs="Calibri"/>
                  <w:color w:val="000000"/>
                  <w:sz w:val="20"/>
                  <w:szCs w:val="20"/>
                </w:rPr>
                <w:t>CFAP99</w:t>
              </w:r>
            </w:ins>
          </w:p>
        </w:tc>
        <w:tc>
          <w:tcPr>
            <w:tcW w:w="0" w:type="auto"/>
            <w:tcBorders>
              <w:top w:val="nil"/>
              <w:left w:val="nil"/>
              <w:bottom w:val="nil"/>
              <w:right w:val="nil"/>
            </w:tcBorders>
            <w:shd w:val="clear" w:color="auto" w:fill="auto"/>
            <w:noWrap/>
            <w:vAlign w:val="bottom"/>
            <w:hideMark/>
          </w:tcPr>
          <w:p w14:paraId="48F3D958" w14:textId="77777777" w:rsidR="00BE0539" w:rsidRPr="00DC2757" w:rsidRDefault="00BE0539" w:rsidP="00E750DA">
            <w:pPr>
              <w:spacing w:after="0" w:line="240" w:lineRule="auto"/>
              <w:jc w:val="center"/>
              <w:rPr>
                <w:ins w:id="4695" w:author="Commodore, Sarah" w:date="2023-03-30T13:25:00Z"/>
                <w:rFonts w:ascii="Calibri" w:eastAsia="Times New Roman" w:hAnsi="Calibri" w:cs="Calibri"/>
                <w:color w:val="000000"/>
                <w:sz w:val="20"/>
                <w:szCs w:val="20"/>
              </w:rPr>
            </w:pPr>
            <w:ins w:id="4696"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DE5E15B" w14:textId="77777777" w:rsidR="00BE0539" w:rsidRPr="00DC2757" w:rsidRDefault="00BE0539" w:rsidP="00E750DA">
            <w:pPr>
              <w:spacing w:after="0" w:line="240" w:lineRule="auto"/>
              <w:jc w:val="center"/>
              <w:rPr>
                <w:ins w:id="4697" w:author="Commodore, Sarah" w:date="2023-03-30T13:25:00Z"/>
                <w:rFonts w:ascii="Calibri" w:eastAsia="Times New Roman" w:hAnsi="Calibri" w:cs="Calibri"/>
                <w:color w:val="000000"/>
                <w:sz w:val="20"/>
                <w:szCs w:val="20"/>
              </w:rPr>
            </w:pPr>
            <w:ins w:id="4698" w:author="Commodore, Sarah" w:date="2023-03-30T13:25:00Z">
              <w:r w:rsidRPr="00DC2757">
                <w:rPr>
                  <w:rFonts w:ascii="Calibri" w:eastAsia="Times New Roman" w:hAnsi="Calibri" w:cs="Calibri"/>
                  <w:color w:val="000000"/>
                  <w:sz w:val="20"/>
                  <w:szCs w:val="20"/>
                </w:rPr>
                <w:t>2.8E-09</w:t>
              </w:r>
            </w:ins>
          </w:p>
        </w:tc>
        <w:tc>
          <w:tcPr>
            <w:tcW w:w="0" w:type="auto"/>
            <w:tcBorders>
              <w:top w:val="nil"/>
              <w:left w:val="nil"/>
              <w:bottom w:val="nil"/>
              <w:right w:val="nil"/>
            </w:tcBorders>
            <w:shd w:val="clear" w:color="auto" w:fill="auto"/>
            <w:noWrap/>
            <w:vAlign w:val="bottom"/>
            <w:hideMark/>
          </w:tcPr>
          <w:p w14:paraId="0703387A" w14:textId="77777777" w:rsidR="00BE0539" w:rsidRPr="00DC2757" w:rsidRDefault="00BE0539" w:rsidP="00E750DA">
            <w:pPr>
              <w:spacing w:after="0" w:line="240" w:lineRule="auto"/>
              <w:jc w:val="center"/>
              <w:rPr>
                <w:ins w:id="4699" w:author="Commodore, Sarah" w:date="2023-03-30T13:25:00Z"/>
                <w:rFonts w:ascii="Calibri" w:eastAsia="Times New Roman" w:hAnsi="Calibri" w:cs="Calibri"/>
                <w:color w:val="000000"/>
                <w:sz w:val="20"/>
                <w:szCs w:val="20"/>
              </w:rPr>
            </w:pPr>
            <w:ins w:id="4700" w:author="Commodore, Sarah" w:date="2023-03-30T13:25:00Z">
              <w:r w:rsidRPr="00DC2757">
                <w:rPr>
                  <w:rFonts w:ascii="Calibri" w:eastAsia="Times New Roman" w:hAnsi="Calibri" w:cs="Calibri"/>
                  <w:color w:val="000000"/>
                  <w:sz w:val="20"/>
                  <w:szCs w:val="20"/>
                </w:rPr>
                <w:t>4.5E-08</w:t>
              </w:r>
            </w:ins>
          </w:p>
        </w:tc>
        <w:tc>
          <w:tcPr>
            <w:tcW w:w="0" w:type="auto"/>
            <w:tcBorders>
              <w:top w:val="nil"/>
              <w:left w:val="nil"/>
              <w:bottom w:val="nil"/>
              <w:right w:val="nil"/>
            </w:tcBorders>
            <w:shd w:val="clear" w:color="auto" w:fill="auto"/>
            <w:noWrap/>
            <w:vAlign w:val="bottom"/>
            <w:hideMark/>
          </w:tcPr>
          <w:p w14:paraId="219A60B0" w14:textId="77777777" w:rsidR="00BE0539" w:rsidRPr="00DC2757" w:rsidRDefault="00BE0539" w:rsidP="00E750DA">
            <w:pPr>
              <w:spacing w:after="0" w:line="240" w:lineRule="auto"/>
              <w:jc w:val="center"/>
              <w:rPr>
                <w:ins w:id="4701" w:author="Commodore, Sarah" w:date="2023-03-30T13:25:00Z"/>
                <w:rFonts w:ascii="Calibri" w:eastAsia="Times New Roman" w:hAnsi="Calibri" w:cs="Calibri"/>
                <w:color w:val="FF0000"/>
                <w:sz w:val="20"/>
                <w:szCs w:val="20"/>
              </w:rPr>
            </w:pPr>
            <w:ins w:id="4702" w:author="Commodore, Sarah" w:date="2023-03-30T13:25:00Z">
              <w:r w:rsidRPr="00DC2757">
                <w:rPr>
                  <w:rFonts w:ascii="Calibri" w:eastAsia="Times New Roman" w:hAnsi="Calibri" w:cs="Calibri"/>
                  <w:color w:val="FF0000"/>
                  <w:sz w:val="20"/>
                  <w:szCs w:val="20"/>
                </w:rPr>
                <w:t>*</w:t>
              </w:r>
            </w:ins>
          </w:p>
        </w:tc>
      </w:tr>
      <w:tr w:rsidR="00BE0539" w:rsidRPr="00DC2757" w14:paraId="7B23FCF2" w14:textId="77777777" w:rsidTr="00E750DA">
        <w:trPr>
          <w:trHeight w:val="260"/>
          <w:ins w:id="4703" w:author="Commodore, Sarah" w:date="2023-03-30T13:25:00Z"/>
        </w:trPr>
        <w:tc>
          <w:tcPr>
            <w:tcW w:w="0" w:type="auto"/>
            <w:tcBorders>
              <w:top w:val="nil"/>
              <w:left w:val="nil"/>
              <w:bottom w:val="nil"/>
              <w:right w:val="nil"/>
            </w:tcBorders>
            <w:shd w:val="clear" w:color="auto" w:fill="auto"/>
            <w:noWrap/>
            <w:vAlign w:val="bottom"/>
            <w:hideMark/>
          </w:tcPr>
          <w:p w14:paraId="4061193D" w14:textId="77777777" w:rsidR="00BE0539" w:rsidRPr="00DC2757" w:rsidRDefault="00BE0539" w:rsidP="00E750DA">
            <w:pPr>
              <w:spacing w:after="0" w:line="240" w:lineRule="auto"/>
              <w:rPr>
                <w:ins w:id="4704" w:author="Commodore, Sarah" w:date="2023-03-30T13:25:00Z"/>
                <w:rFonts w:ascii="Calibri" w:eastAsia="Times New Roman" w:hAnsi="Calibri" w:cs="Calibri"/>
                <w:color w:val="000000"/>
                <w:sz w:val="20"/>
                <w:szCs w:val="20"/>
              </w:rPr>
            </w:pPr>
            <w:ins w:id="4705" w:author="Commodore, Sarah" w:date="2023-03-30T13:25:00Z">
              <w:r w:rsidRPr="00DC2757">
                <w:rPr>
                  <w:rFonts w:ascii="Calibri" w:eastAsia="Times New Roman" w:hAnsi="Calibri" w:cs="Calibri"/>
                  <w:color w:val="000000"/>
                  <w:sz w:val="20"/>
                  <w:szCs w:val="20"/>
                </w:rPr>
                <w:t>ENSG00000173557.15</w:t>
              </w:r>
            </w:ins>
          </w:p>
        </w:tc>
        <w:tc>
          <w:tcPr>
            <w:tcW w:w="0" w:type="auto"/>
            <w:tcBorders>
              <w:top w:val="nil"/>
              <w:left w:val="nil"/>
              <w:bottom w:val="nil"/>
              <w:right w:val="nil"/>
            </w:tcBorders>
            <w:shd w:val="clear" w:color="auto" w:fill="auto"/>
            <w:noWrap/>
            <w:vAlign w:val="bottom"/>
            <w:hideMark/>
          </w:tcPr>
          <w:p w14:paraId="68122175" w14:textId="77777777" w:rsidR="00BE0539" w:rsidRPr="00DC2757" w:rsidRDefault="00BE0539" w:rsidP="00E750DA">
            <w:pPr>
              <w:spacing w:after="0" w:line="240" w:lineRule="auto"/>
              <w:rPr>
                <w:ins w:id="4706" w:author="Commodore, Sarah" w:date="2023-03-30T13:25:00Z"/>
                <w:rFonts w:ascii="Calibri" w:eastAsia="Times New Roman" w:hAnsi="Calibri" w:cs="Calibri"/>
                <w:color w:val="000000"/>
                <w:sz w:val="20"/>
                <w:szCs w:val="20"/>
              </w:rPr>
            </w:pPr>
            <w:ins w:id="4707" w:author="Commodore, Sarah" w:date="2023-03-30T13:25:00Z">
              <w:r w:rsidRPr="00DC2757">
                <w:rPr>
                  <w:rFonts w:ascii="Calibri" w:eastAsia="Times New Roman" w:hAnsi="Calibri" w:cs="Calibri"/>
                  <w:color w:val="000000"/>
                  <w:sz w:val="20"/>
                  <w:szCs w:val="20"/>
                </w:rPr>
                <w:t>FAM166C</w:t>
              </w:r>
            </w:ins>
          </w:p>
        </w:tc>
        <w:tc>
          <w:tcPr>
            <w:tcW w:w="0" w:type="auto"/>
            <w:tcBorders>
              <w:top w:val="nil"/>
              <w:left w:val="nil"/>
              <w:bottom w:val="nil"/>
              <w:right w:val="nil"/>
            </w:tcBorders>
            <w:shd w:val="clear" w:color="auto" w:fill="auto"/>
            <w:noWrap/>
            <w:vAlign w:val="bottom"/>
            <w:hideMark/>
          </w:tcPr>
          <w:p w14:paraId="1A9A7FB7" w14:textId="77777777" w:rsidR="00BE0539" w:rsidRPr="00DC2757" w:rsidRDefault="00BE0539" w:rsidP="00E750DA">
            <w:pPr>
              <w:spacing w:after="0" w:line="240" w:lineRule="auto"/>
              <w:jc w:val="center"/>
              <w:rPr>
                <w:ins w:id="4708" w:author="Commodore, Sarah" w:date="2023-03-30T13:25:00Z"/>
                <w:rFonts w:ascii="Calibri" w:eastAsia="Times New Roman" w:hAnsi="Calibri" w:cs="Calibri"/>
                <w:color w:val="000000"/>
                <w:sz w:val="20"/>
                <w:szCs w:val="20"/>
              </w:rPr>
            </w:pPr>
            <w:ins w:id="4709"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34224CC6" w14:textId="77777777" w:rsidR="00BE0539" w:rsidRPr="00DC2757" w:rsidRDefault="00BE0539" w:rsidP="00E750DA">
            <w:pPr>
              <w:spacing w:after="0" w:line="240" w:lineRule="auto"/>
              <w:jc w:val="center"/>
              <w:rPr>
                <w:ins w:id="4710" w:author="Commodore, Sarah" w:date="2023-03-30T13:25:00Z"/>
                <w:rFonts w:ascii="Calibri" w:eastAsia="Times New Roman" w:hAnsi="Calibri" w:cs="Calibri"/>
                <w:color w:val="000000"/>
                <w:sz w:val="20"/>
                <w:szCs w:val="20"/>
              </w:rPr>
            </w:pPr>
            <w:ins w:id="4711" w:author="Commodore, Sarah" w:date="2023-03-30T13:25:00Z">
              <w:r w:rsidRPr="00DC2757">
                <w:rPr>
                  <w:rFonts w:ascii="Calibri" w:eastAsia="Times New Roman" w:hAnsi="Calibri" w:cs="Calibri"/>
                  <w:color w:val="000000"/>
                  <w:sz w:val="20"/>
                  <w:szCs w:val="20"/>
                </w:rPr>
                <w:t>3.0E-09</w:t>
              </w:r>
            </w:ins>
          </w:p>
        </w:tc>
        <w:tc>
          <w:tcPr>
            <w:tcW w:w="0" w:type="auto"/>
            <w:tcBorders>
              <w:top w:val="nil"/>
              <w:left w:val="nil"/>
              <w:bottom w:val="nil"/>
              <w:right w:val="nil"/>
            </w:tcBorders>
            <w:shd w:val="clear" w:color="auto" w:fill="auto"/>
            <w:noWrap/>
            <w:vAlign w:val="bottom"/>
            <w:hideMark/>
          </w:tcPr>
          <w:p w14:paraId="22E811BC" w14:textId="77777777" w:rsidR="00BE0539" w:rsidRPr="00DC2757" w:rsidRDefault="00BE0539" w:rsidP="00E750DA">
            <w:pPr>
              <w:spacing w:after="0" w:line="240" w:lineRule="auto"/>
              <w:jc w:val="center"/>
              <w:rPr>
                <w:ins w:id="4712" w:author="Commodore, Sarah" w:date="2023-03-30T13:25:00Z"/>
                <w:rFonts w:ascii="Calibri" w:eastAsia="Times New Roman" w:hAnsi="Calibri" w:cs="Calibri"/>
                <w:color w:val="000000"/>
                <w:sz w:val="20"/>
                <w:szCs w:val="20"/>
              </w:rPr>
            </w:pPr>
            <w:ins w:id="4713" w:author="Commodore, Sarah" w:date="2023-03-30T13:25:00Z">
              <w:r w:rsidRPr="00DC2757">
                <w:rPr>
                  <w:rFonts w:ascii="Calibri" w:eastAsia="Times New Roman" w:hAnsi="Calibri" w:cs="Calibri"/>
                  <w:color w:val="000000"/>
                  <w:sz w:val="20"/>
                  <w:szCs w:val="20"/>
                </w:rPr>
                <w:t>4.8E-08</w:t>
              </w:r>
            </w:ins>
          </w:p>
        </w:tc>
        <w:tc>
          <w:tcPr>
            <w:tcW w:w="0" w:type="auto"/>
            <w:tcBorders>
              <w:top w:val="nil"/>
              <w:left w:val="nil"/>
              <w:bottom w:val="nil"/>
              <w:right w:val="nil"/>
            </w:tcBorders>
            <w:shd w:val="clear" w:color="auto" w:fill="auto"/>
            <w:noWrap/>
            <w:vAlign w:val="bottom"/>
            <w:hideMark/>
          </w:tcPr>
          <w:p w14:paraId="3BFD2FEA" w14:textId="77777777" w:rsidR="00BE0539" w:rsidRPr="00DC2757" w:rsidRDefault="00BE0539" w:rsidP="00E750DA">
            <w:pPr>
              <w:spacing w:after="0" w:line="240" w:lineRule="auto"/>
              <w:jc w:val="center"/>
              <w:rPr>
                <w:ins w:id="4714" w:author="Commodore, Sarah" w:date="2023-03-30T13:25:00Z"/>
                <w:rFonts w:ascii="Calibri" w:eastAsia="Times New Roman" w:hAnsi="Calibri" w:cs="Calibri"/>
                <w:color w:val="FF0000"/>
                <w:sz w:val="20"/>
                <w:szCs w:val="20"/>
              </w:rPr>
            </w:pPr>
            <w:ins w:id="4715" w:author="Commodore, Sarah" w:date="2023-03-30T13:25:00Z">
              <w:r w:rsidRPr="00DC2757">
                <w:rPr>
                  <w:rFonts w:ascii="Calibri" w:eastAsia="Times New Roman" w:hAnsi="Calibri" w:cs="Calibri"/>
                  <w:color w:val="FF0000"/>
                  <w:sz w:val="20"/>
                  <w:szCs w:val="20"/>
                </w:rPr>
                <w:t>*</w:t>
              </w:r>
            </w:ins>
          </w:p>
        </w:tc>
      </w:tr>
      <w:tr w:rsidR="00BE0539" w:rsidRPr="00DC2757" w14:paraId="48CA61F1" w14:textId="77777777" w:rsidTr="00E750DA">
        <w:trPr>
          <w:trHeight w:val="260"/>
          <w:ins w:id="4716" w:author="Commodore, Sarah" w:date="2023-03-30T13:25:00Z"/>
        </w:trPr>
        <w:tc>
          <w:tcPr>
            <w:tcW w:w="0" w:type="auto"/>
            <w:tcBorders>
              <w:top w:val="nil"/>
              <w:left w:val="nil"/>
              <w:bottom w:val="nil"/>
              <w:right w:val="nil"/>
            </w:tcBorders>
            <w:shd w:val="clear" w:color="auto" w:fill="auto"/>
            <w:noWrap/>
            <w:vAlign w:val="bottom"/>
            <w:hideMark/>
          </w:tcPr>
          <w:p w14:paraId="2EABC10F" w14:textId="77777777" w:rsidR="00BE0539" w:rsidRPr="00DC2757" w:rsidRDefault="00BE0539" w:rsidP="00E750DA">
            <w:pPr>
              <w:spacing w:after="0" w:line="240" w:lineRule="auto"/>
              <w:rPr>
                <w:ins w:id="4717" w:author="Commodore, Sarah" w:date="2023-03-30T13:25:00Z"/>
                <w:rFonts w:ascii="Calibri" w:eastAsia="Times New Roman" w:hAnsi="Calibri" w:cs="Calibri"/>
                <w:color w:val="000000"/>
                <w:sz w:val="20"/>
                <w:szCs w:val="20"/>
              </w:rPr>
            </w:pPr>
            <w:ins w:id="4718" w:author="Commodore, Sarah" w:date="2023-03-30T13:25:00Z">
              <w:r w:rsidRPr="00DC2757">
                <w:rPr>
                  <w:rFonts w:ascii="Calibri" w:eastAsia="Times New Roman" w:hAnsi="Calibri" w:cs="Calibri"/>
                  <w:color w:val="000000"/>
                  <w:sz w:val="20"/>
                  <w:szCs w:val="20"/>
                </w:rPr>
                <w:t>ENSG00000128408.9</w:t>
              </w:r>
            </w:ins>
          </w:p>
        </w:tc>
        <w:tc>
          <w:tcPr>
            <w:tcW w:w="0" w:type="auto"/>
            <w:tcBorders>
              <w:top w:val="nil"/>
              <w:left w:val="nil"/>
              <w:bottom w:val="nil"/>
              <w:right w:val="nil"/>
            </w:tcBorders>
            <w:shd w:val="clear" w:color="auto" w:fill="auto"/>
            <w:noWrap/>
            <w:vAlign w:val="bottom"/>
            <w:hideMark/>
          </w:tcPr>
          <w:p w14:paraId="0E1A1AB8" w14:textId="77777777" w:rsidR="00BE0539" w:rsidRPr="00DC2757" w:rsidRDefault="00BE0539" w:rsidP="00E750DA">
            <w:pPr>
              <w:spacing w:after="0" w:line="240" w:lineRule="auto"/>
              <w:rPr>
                <w:ins w:id="4719" w:author="Commodore, Sarah" w:date="2023-03-30T13:25:00Z"/>
                <w:rFonts w:ascii="Calibri" w:eastAsia="Times New Roman" w:hAnsi="Calibri" w:cs="Calibri"/>
                <w:color w:val="000000"/>
                <w:sz w:val="20"/>
                <w:szCs w:val="20"/>
              </w:rPr>
            </w:pPr>
            <w:ins w:id="4720" w:author="Commodore, Sarah" w:date="2023-03-30T13:25:00Z">
              <w:r w:rsidRPr="00DC2757">
                <w:rPr>
                  <w:rFonts w:ascii="Calibri" w:eastAsia="Times New Roman" w:hAnsi="Calibri" w:cs="Calibri"/>
                  <w:color w:val="000000"/>
                  <w:sz w:val="20"/>
                  <w:szCs w:val="20"/>
                </w:rPr>
                <w:t>RIBC2</w:t>
              </w:r>
            </w:ins>
          </w:p>
        </w:tc>
        <w:tc>
          <w:tcPr>
            <w:tcW w:w="0" w:type="auto"/>
            <w:tcBorders>
              <w:top w:val="nil"/>
              <w:left w:val="nil"/>
              <w:bottom w:val="nil"/>
              <w:right w:val="nil"/>
            </w:tcBorders>
            <w:shd w:val="clear" w:color="auto" w:fill="auto"/>
            <w:noWrap/>
            <w:vAlign w:val="bottom"/>
            <w:hideMark/>
          </w:tcPr>
          <w:p w14:paraId="1A7FB626" w14:textId="77777777" w:rsidR="00BE0539" w:rsidRPr="00DC2757" w:rsidRDefault="00BE0539" w:rsidP="00E750DA">
            <w:pPr>
              <w:spacing w:after="0" w:line="240" w:lineRule="auto"/>
              <w:jc w:val="center"/>
              <w:rPr>
                <w:ins w:id="4721" w:author="Commodore, Sarah" w:date="2023-03-30T13:25:00Z"/>
                <w:rFonts w:ascii="Calibri" w:eastAsia="Times New Roman" w:hAnsi="Calibri" w:cs="Calibri"/>
                <w:color w:val="000000"/>
                <w:sz w:val="20"/>
                <w:szCs w:val="20"/>
              </w:rPr>
            </w:pPr>
            <w:ins w:id="4722"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307B9736" w14:textId="77777777" w:rsidR="00BE0539" w:rsidRPr="00DC2757" w:rsidRDefault="00BE0539" w:rsidP="00E750DA">
            <w:pPr>
              <w:spacing w:after="0" w:line="240" w:lineRule="auto"/>
              <w:jc w:val="center"/>
              <w:rPr>
                <w:ins w:id="4723" w:author="Commodore, Sarah" w:date="2023-03-30T13:25:00Z"/>
                <w:rFonts w:ascii="Calibri" w:eastAsia="Times New Roman" w:hAnsi="Calibri" w:cs="Calibri"/>
                <w:color w:val="000000"/>
                <w:sz w:val="20"/>
                <w:szCs w:val="20"/>
              </w:rPr>
            </w:pPr>
            <w:ins w:id="4724" w:author="Commodore, Sarah" w:date="2023-03-30T13:25:00Z">
              <w:r w:rsidRPr="00DC2757">
                <w:rPr>
                  <w:rFonts w:ascii="Calibri" w:eastAsia="Times New Roman" w:hAnsi="Calibri" w:cs="Calibri"/>
                  <w:color w:val="000000"/>
                  <w:sz w:val="20"/>
                  <w:szCs w:val="20"/>
                </w:rPr>
                <w:t>6.3E-10</w:t>
              </w:r>
            </w:ins>
          </w:p>
        </w:tc>
        <w:tc>
          <w:tcPr>
            <w:tcW w:w="0" w:type="auto"/>
            <w:tcBorders>
              <w:top w:val="nil"/>
              <w:left w:val="nil"/>
              <w:bottom w:val="nil"/>
              <w:right w:val="nil"/>
            </w:tcBorders>
            <w:shd w:val="clear" w:color="auto" w:fill="auto"/>
            <w:noWrap/>
            <w:vAlign w:val="bottom"/>
            <w:hideMark/>
          </w:tcPr>
          <w:p w14:paraId="1064D06E" w14:textId="77777777" w:rsidR="00BE0539" w:rsidRPr="00DC2757" w:rsidRDefault="00BE0539" w:rsidP="00E750DA">
            <w:pPr>
              <w:spacing w:after="0" w:line="240" w:lineRule="auto"/>
              <w:jc w:val="center"/>
              <w:rPr>
                <w:ins w:id="4725" w:author="Commodore, Sarah" w:date="2023-03-30T13:25:00Z"/>
                <w:rFonts w:ascii="Calibri" w:eastAsia="Times New Roman" w:hAnsi="Calibri" w:cs="Calibri"/>
                <w:color w:val="000000"/>
                <w:sz w:val="20"/>
                <w:szCs w:val="20"/>
              </w:rPr>
            </w:pPr>
            <w:ins w:id="4726" w:author="Commodore, Sarah" w:date="2023-03-30T13:25:00Z">
              <w:r w:rsidRPr="00DC2757">
                <w:rPr>
                  <w:rFonts w:ascii="Calibri" w:eastAsia="Times New Roman" w:hAnsi="Calibri" w:cs="Calibri"/>
                  <w:color w:val="000000"/>
                  <w:sz w:val="20"/>
                  <w:szCs w:val="20"/>
                </w:rPr>
                <w:t>1.2E-08</w:t>
              </w:r>
            </w:ins>
          </w:p>
        </w:tc>
        <w:tc>
          <w:tcPr>
            <w:tcW w:w="0" w:type="auto"/>
            <w:tcBorders>
              <w:top w:val="nil"/>
              <w:left w:val="nil"/>
              <w:bottom w:val="nil"/>
              <w:right w:val="nil"/>
            </w:tcBorders>
            <w:shd w:val="clear" w:color="auto" w:fill="auto"/>
            <w:noWrap/>
            <w:vAlign w:val="bottom"/>
            <w:hideMark/>
          </w:tcPr>
          <w:p w14:paraId="069CCF53" w14:textId="77777777" w:rsidR="00BE0539" w:rsidRPr="00DC2757" w:rsidRDefault="00BE0539" w:rsidP="00E750DA">
            <w:pPr>
              <w:spacing w:after="0" w:line="240" w:lineRule="auto"/>
              <w:jc w:val="center"/>
              <w:rPr>
                <w:ins w:id="4727" w:author="Commodore, Sarah" w:date="2023-03-30T13:25:00Z"/>
                <w:rFonts w:ascii="Calibri" w:eastAsia="Times New Roman" w:hAnsi="Calibri" w:cs="Calibri"/>
                <w:color w:val="FF0000"/>
                <w:sz w:val="20"/>
                <w:szCs w:val="20"/>
              </w:rPr>
            </w:pPr>
            <w:ins w:id="4728" w:author="Commodore, Sarah" w:date="2023-03-30T13:25:00Z">
              <w:r w:rsidRPr="00DC2757">
                <w:rPr>
                  <w:rFonts w:ascii="Calibri" w:eastAsia="Times New Roman" w:hAnsi="Calibri" w:cs="Calibri"/>
                  <w:color w:val="FF0000"/>
                  <w:sz w:val="20"/>
                  <w:szCs w:val="20"/>
                </w:rPr>
                <w:t>*</w:t>
              </w:r>
            </w:ins>
          </w:p>
        </w:tc>
      </w:tr>
      <w:tr w:rsidR="00BE0539" w:rsidRPr="00DC2757" w14:paraId="2303F701" w14:textId="77777777" w:rsidTr="00E750DA">
        <w:trPr>
          <w:trHeight w:val="260"/>
          <w:ins w:id="4729" w:author="Commodore, Sarah" w:date="2023-03-30T13:25:00Z"/>
        </w:trPr>
        <w:tc>
          <w:tcPr>
            <w:tcW w:w="0" w:type="auto"/>
            <w:tcBorders>
              <w:top w:val="nil"/>
              <w:left w:val="nil"/>
              <w:bottom w:val="nil"/>
              <w:right w:val="nil"/>
            </w:tcBorders>
            <w:shd w:val="clear" w:color="auto" w:fill="auto"/>
            <w:noWrap/>
            <w:vAlign w:val="bottom"/>
            <w:hideMark/>
          </w:tcPr>
          <w:p w14:paraId="171C3CA2" w14:textId="77777777" w:rsidR="00BE0539" w:rsidRPr="00DC2757" w:rsidRDefault="00BE0539" w:rsidP="00E750DA">
            <w:pPr>
              <w:spacing w:after="0" w:line="240" w:lineRule="auto"/>
              <w:rPr>
                <w:ins w:id="4730" w:author="Commodore, Sarah" w:date="2023-03-30T13:25:00Z"/>
                <w:rFonts w:ascii="Calibri" w:eastAsia="Times New Roman" w:hAnsi="Calibri" w:cs="Calibri"/>
                <w:color w:val="000000"/>
                <w:sz w:val="20"/>
                <w:szCs w:val="20"/>
              </w:rPr>
            </w:pPr>
            <w:ins w:id="4731" w:author="Commodore, Sarah" w:date="2023-03-30T13:25:00Z">
              <w:r w:rsidRPr="00DC2757">
                <w:rPr>
                  <w:rFonts w:ascii="Calibri" w:eastAsia="Times New Roman" w:hAnsi="Calibri" w:cs="Calibri"/>
                  <w:color w:val="000000"/>
                  <w:sz w:val="20"/>
                  <w:szCs w:val="20"/>
                </w:rPr>
                <w:t>ENSG00000286830.1</w:t>
              </w:r>
            </w:ins>
          </w:p>
        </w:tc>
        <w:tc>
          <w:tcPr>
            <w:tcW w:w="0" w:type="auto"/>
            <w:tcBorders>
              <w:top w:val="nil"/>
              <w:left w:val="nil"/>
              <w:bottom w:val="nil"/>
              <w:right w:val="nil"/>
            </w:tcBorders>
            <w:shd w:val="clear" w:color="auto" w:fill="auto"/>
            <w:noWrap/>
            <w:vAlign w:val="bottom"/>
            <w:hideMark/>
          </w:tcPr>
          <w:p w14:paraId="314EE3C6" w14:textId="77777777" w:rsidR="00BE0539" w:rsidRPr="00DC2757" w:rsidRDefault="00BE0539" w:rsidP="00E750DA">
            <w:pPr>
              <w:spacing w:after="0" w:line="240" w:lineRule="auto"/>
              <w:rPr>
                <w:ins w:id="4732" w:author="Commodore, Sarah" w:date="2023-03-30T13:25:00Z"/>
                <w:rFonts w:ascii="Calibri" w:eastAsia="Times New Roman" w:hAnsi="Calibri" w:cs="Calibri"/>
                <w:color w:val="000000"/>
                <w:sz w:val="20"/>
                <w:szCs w:val="20"/>
              </w:rPr>
            </w:pPr>
            <w:ins w:id="4733" w:author="Commodore, Sarah" w:date="2023-03-30T13:25:00Z">
              <w:r w:rsidRPr="00DC2757">
                <w:rPr>
                  <w:rFonts w:ascii="Calibri" w:eastAsia="Times New Roman" w:hAnsi="Calibri" w:cs="Calibri"/>
                  <w:color w:val="000000"/>
                  <w:sz w:val="20"/>
                  <w:szCs w:val="20"/>
                </w:rPr>
                <w:t>AC105052.5</w:t>
              </w:r>
            </w:ins>
          </w:p>
        </w:tc>
        <w:tc>
          <w:tcPr>
            <w:tcW w:w="0" w:type="auto"/>
            <w:tcBorders>
              <w:top w:val="nil"/>
              <w:left w:val="nil"/>
              <w:bottom w:val="nil"/>
              <w:right w:val="nil"/>
            </w:tcBorders>
            <w:shd w:val="clear" w:color="auto" w:fill="auto"/>
            <w:noWrap/>
            <w:vAlign w:val="bottom"/>
            <w:hideMark/>
          </w:tcPr>
          <w:p w14:paraId="3A85035D" w14:textId="77777777" w:rsidR="00BE0539" w:rsidRPr="00DC2757" w:rsidRDefault="00BE0539" w:rsidP="00E750DA">
            <w:pPr>
              <w:spacing w:after="0" w:line="240" w:lineRule="auto"/>
              <w:jc w:val="center"/>
              <w:rPr>
                <w:ins w:id="4734" w:author="Commodore, Sarah" w:date="2023-03-30T13:25:00Z"/>
                <w:rFonts w:ascii="Calibri" w:eastAsia="Times New Roman" w:hAnsi="Calibri" w:cs="Calibri"/>
                <w:color w:val="000000"/>
                <w:sz w:val="20"/>
                <w:szCs w:val="20"/>
              </w:rPr>
            </w:pPr>
            <w:ins w:id="4735"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BDED7DC" w14:textId="77777777" w:rsidR="00BE0539" w:rsidRPr="00DC2757" w:rsidRDefault="00BE0539" w:rsidP="00E750DA">
            <w:pPr>
              <w:spacing w:after="0" w:line="240" w:lineRule="auto"/>
              <w:jc w:val="center"/>
              <w:rPr>
                <w:ins w:id="4736" w:author="Commodore, Sarah" w:date="2023-03-30T13:25:00Z"/>
                <w:rFonts w:ascii="Calibri" w:eastAsia="Times New Roman" w:hAnsi="Calibri" w:cs="Calibri"/>
                <w:color w:val="000000"/>
                <w:sz w:val="20"/>
                <w:szCs w:val="20"/>
              </w:rPr>
            </w:pPr>
            <w:ins w:id="4737" w:author="Commodore, Sarah" w:date="2023-03-30T13:25:00Z">
              <w:r w:rsidRPr="00DC2757">
                <w:rPr>
                  <w:rFonts w:ascii="Calibri" w:eastAsia="Times New Roman" w:hAnsi="Calibri" w:cs="Calibri"/>
                  <w:color w:val="000000"/>
                  <w:sz w:val="20"/>
                  <w:szCs w:val="20"/>
                </w:rPr>
                <w:t>1.5E-07</w:t>
              </w:r>
            </w:ins>
          </w:p>
        </w:tc>
        <w:tc>
          <w:tcPr>
            <w:tcW w:w="0" w:type="auto"/>
            <w:tcBorders>
              <w:top w:val="nil"/>
              <w:left w:val="nil"/>
              <w:bottom w:val="nil"/>
              <w:right w:val="nil"/>
            </w:tcBorders>
            <w:shd w:val="clear" w:color="auto" w:fill="auto"/>
            <w:noWrap/>
            <w:vAlign w:val="bottom"/>
            <w:hideMark/>
          </w:tcPr>
          <w:p w14:paraId="4F0BDAED" w14:textId="77777777" w:rsidR="00BE0539" w:rsidRPr="00DC2757" w:rsidRDefault="00BE0539" w:rsidP="00E750DA">
            <w:pPr>
              <w:spacing w:after="0" w:line="240" w:lineRule="auto"/>
              <w:jc w:val="center"/>
              <w:rPr>
                <w:ins w:id="4738" w:author="Commodore, Sarah" w:date="2023-03-30T13:25:00Z"/>
                <w:rFonts w:ascii="Calibri" w:eastAsia="Times New Roman" w:hAnsi="Calibri" w:cs="Calibri"/>
                <w:color w:val="000000"/>
                <w:sz w:val="20"/>
                <w:szCs w:val="20"/>
              </w:rPr>
            </w:pPr>
            <w:ins w:id="4739" w:author="Commodore, Sarah" w:date="2023-03-30T13:25:00Z">
              <w:r w:rsidRPr="00DC2757">
                <w:rPr>
                  <w:rFonts w:ascii="Calibri" w:eastAsia="Times New Roman" w:hAnsi="Calibri" w:cs="Calibri"/>
                  <w:color w:val="000000"/>
                  <w:sz w:val="20"/>
                  <w:szCs w:val="20"/>
                </w:rPr>
                <w:t>1.6E-06</w:t>
              </w:r>
            </w:ins>
          </w:p>
        </w:tc>
        <w:tc>
          <w:tcPr>
            <w:tcW w:w="0" w:type="auto"/>
            <w:tcBorders>
              <w:top w:val="nil"/>
              <w:left w:val="nil"/>
              <w:bottom w:val="nil"/>
              <w:right w:val="nil"/>
            </w:tcBorders>
            <w:shd w:val="clear" w:color="auto" w:fill="auto"/>
            <w:noWrap/>
            <w:vAlign w:val="bottom"/>
            <w:hideMark/>
          </w:tcPr>
          <w:p w14:paraId="14DAA54B" w14:textId="77777777" w:rsidR="00BE0539" w:rsidRPr="00DC2757" w:rsidRDefault="00BE0539" w:rsidP="00E750DA">
            <w:pPr>
              <w:spacing w:after="0" w:line="240" w:lineRule="auto"/>
              <w:jc w:val="center"/>
              <w:rPr>
                <w:ins w:id="4740" w:author="Commodore, Sarah" w:date="2023-03-30T13:25:00Z"/>
                <w:rFonts w:ascii="Calibri" w:eastAsia="Times New Roman" w:hAnsi="Calibri" w:cs="Calibri"/>
                <w:color w:val="FF0000"/>
                <w:sz w:val="20"/>
                <w:szCs w:val="20"/>
              </w:rPr>
            </w:pPr>
            <w:ins w:id="4741" w:author="Commodore, Sarah" w:date="2023-03-30T13:25:00Z">
              <w:r w:rsidRPr="00DC2757">
                <w:rPr>
                  <w:rFonts w:ascii="Calibri" w:eastAsia="Times New Roman" w:hAnsi="Calibri" w:cs="Calibri"/>
                  <w:color w:val="FF0000"/>
                  <w:sz w:val="20"/>
                  <w:szCs w:val="20"/>
                </w:rPr>
                <w:t>*</w:t>
              </w:r>
            </w:ins>
          </w:p>
        </w:tc>
      </w:tr>
      <w:tr w:rsidR="00BE0539" w:rsidRPr="00DC2757" w14:paraId="1D1408A3" w14:textId="77777777" w:rsidTr="00E750DA">
        <w:trPr>
          <w:trHeight w:val="260"/>
          <w:ins w:id="4742" w:author="Commodore, Sarah" w:date="2023-03-30T13:25:00Z"/>
        </w:trPr>
        <w:tc>
          <w:tcPr>
            <w:tcW w:w="0" w:type="auto"/>
            <w:tcBorders>
              <w:top w:val="nil"/>
              <w:left w:val="nil"/>
              <w:bottom w:val="nil"/>
              <w:right w:val="nil"/>
            </w:tcBorders>
            <w:shd w:val="clear" w:color="auto" w:fill="auto"/>
            <w:noWrap/>
            <w:vAlign w:val="bottom"/>
            <w:hideMark/>
          </w:tcPr>
          <w:p w14:paraId="6A27A326" w14:textId="77777777" w:rsidR="00BE0539" w:rsidRPr="00DC2757" w:rsidRDefault="00BE0539" w:rsidP="00E750DA">
            <w:pPr>
              <w:spacing w:after="0" w:line="240" w:lineRule="auto"/>
              <w:rPr>
                <w:ins w:id="4743" w:author="Commodore, Sarah" w:date="2023-03-30T13:25:00Z"/>
                <w:rFonts w:ascii="Calibri" w:eastAsia="Times New Roman" w:hAnsi="Calibri" w:cs="Calibri"/>
                <w:color w:val="000000"/>
                <w:sz w:val="20"/>
                <w:szCs w:val="20"/>
              </w:rPr>
            </w:pPr>
            <w:ins w:id="4744" w:author="Commodore, Sarah" w:date="2023-03-30T13:25:00Z">
              <w:r w:rsidRPr="00DC2757">
                <w:rPr>
                  <w:rFonts w:ascii="Calibri" w:eastAsia="Times New Roman" w:hAnsi="Calibri" w:cs="Calibri"/>
                  <w:color w:val="000000"/>
                  <w:sz w:val="20"/>
                  <w:szCs w:val="20"/>
                </w:rPr>
                <w:t>ENSG00000196096.3</w:t>
              </w:r>
            </w:ins>
          </w:p>
        </w:tc>
        <w:tc>
          <w:tcPr>
            <w:tcW w:w="0" w:type="auto"/>
            <w:tcBorders>
              <w:top w:val="nil"/>
              <w:left w:val="nil"/>
              <w:bottom w:val="nil"/>
              <w:right w:val="nil"/>
            </w:tcBorders>
            <w:shd w:val="clear" w:color="auto" w:fill="auto"/>
            <w:noWrap/>
            <w:vAlign w:val="bottom"/>
            <w:hideMark/>
          </w:tcPr>
          <w:p w14:paraId="0DAAD514" w14:textId="77777777" w:rsidR="00BE0539" w:rsidRPr="00DC2757" w:rsidRDefault="00BE0539" w:rsidP="00E750DA">
            <w:pPr>
              <w:spacing w:after="0" w:line="240" w:lineRule="auto"/>
              <w:rPr>
                <w:ins w:id="4745" w:author="Commodore, Sarah" w:date="2023-03-30T13:25:00Z"/>
                <w:rFonts w:ascii="Calibri" w:eastAsia="Times New Roman" w:hAnsi="Calibri" w:cs="Calibri"/>
                <w:color w:val="000000"/>
                <w:sz w:val="20"/>
                <w:szCs w:val="20"/>
              </w:rPr>
            </w:pPr>
            <w:ins w:id="4746" w:author="Commodore, Sarah" w:date="2023-03-30T13:25:00Z">
              <w:r w:rsidRPr="00DC2757">
                <w:rPr>
                  <w:rFonts w:ascii="Calibri" w:eastAsia="Times New Roman" w:hAnsi="Calibri" w:cs="Calibri"/>
                  <w:color w:val="000000"/>
                  <w:sz w:val="20"/>
                  <w:szCs w:val="20"/>
                </w:rPr>
                <w:t>SPAG16-DT</w:t>
              </w:r>
            </w:ins>
          </w:p>
        </w:tc>
        <w:tc>
          <w:tcPr>
            <w:tcW w:w="0" w:type="auto"/>
            <w:tcBorders>
              <w:top w:val="nil"/>
              <w:left w:val="nil"/>
              <w:bottom w:val="nil"/>
              <w:right w:val="nil"/>
            </w:tcBorders>
            <w:shd w:val="clear" w:color="auto" w:fill="auto"/>
            <w:noWrap/>
            <w:vAlign w:val="bottom"/>
            <w:hideMark/>
          </w:tcPr>
          <w:p w14:paraId="6DBD25CC" w14:textId="77777777" w:rsidR="00BE0539" w:rsidRPr="00DC2757" w:rsidRDefault="00BE0539" w:rsidP="00E750DA">
            <w:pPr>
              <w:spacing w:after="0" w:line="240" w:lineRule="auto"/>
              <w:jc w:val="center"/>
              <w:rPr>
                <w:ins w:id="4747" w:author="Commodore, Sarah" w:date="2023-03-30T13:25:00Z"/>
                <w:rFonts w:ascii="Calibri" w:eastAsia="Times New Roman" w:hAnsi="Calibri" w:cs="Calibri"/>
                <w:color w:val="000000"/>
                <w:sz w:val="20"/>
                <w:szCs w:val="20"/>
              </w:rPr>
            </w:pPr>
            <w:ins w:id="4748"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C5FF288" w14:textId="77777777" w:rsidR="00BE0539" w:rsidRPr="00DC2757" w:rsidRDefault="00BE0539" w:rsidP="00E750DA">
            <w:pPr>
              <w:spacing w:after="0" w:line="240" w:lineRule="auto"/>
              <w:jc w:val="center"/>
              <w:rPr>
                <w:ins w:id="4749" w:author="Commodore, Sarah" w:date="2023-03-30T13:25:00Z"/>
                <w:rFonts w:ascii="Calibri" w:eastAsia="Times New Roman" w:hAnsi="Calibri" w:cs="Calibri"/>
                <w:color w:val="000000"/>
                <w:sz w:val="20"/>
                <w:szCs w:val="20"/>
              </w:rPr>
            </w:pPr>
            <w:ins w:id="4750" w:author="Commodore, Sarah" w:date="2023-03-30T13:25:00Z">
              <w:r w:rsidRPr="00DC2757">
                <w:rPr>
                  <w:rFonts w:ascii="Calibri" w:eastAsia="Times New Roman" w:hAnsi="Calibri" w:cs="Calibri"/>
                  <w:color w:val="000000"/>
                  <w:sz w:val="20"/>
                  <w:szCs w:val="20"/>
                </w:rPr>
                <w:t>5.7E-06</w:t>
              </w:r>
            </w:ins>
          </w:p>
        </w:tc>
        <w:tc>
          <w:tcPr>
            <w:tcW w:w="0" w:type="auto"/>
            <w:tcBorders>
              <w:top w:val="nil"/>
              <w:left w:val="nil"/>
              <w:bottom w:val="nil"/>
              <w:right w:val="nil"/>
            </w:tcBorders>
            <w:shd w:val="clear" w:color="auto" w:fill="auto"/>
            <w:noWrap/>
            <w:vAlign w:val="bottom"/>
            <w:hideMark/>
          </w:tcPr>
          <w:p w14:paraId="57E802C7" w14:textId="77777777" w:rsidR="00BE0539" w:rsidRPr="00DC2757" w:rsidRDefault="00BE0539" w:rsidP="00E750DA">
            <w:pPr>
              <w:spacing w:after="0" w:line="240" w:lineRule="auto"/>
              <w:jc w:val="center"/>
              <w:rPr>
                <w:ins w:id="4751" w:author="Commodore, Sarah" w:date="2023-03-30T13:25:00Z"/>
                <w:rFonts w:ascii="Calibri" w:eastAsia="Times New Roman" w:hAnsi="Calibri" w:cs="Calibri"/>
                <w:color w:val="000000"/>
                <w:sz w:val="20"/>
                <w:szCs w:val="20"/>
              </w:rPr>
            </w:pPr>
            <w:ins w:id="4752" w:author="Commodore, Sarah" w:date="2023-03-30T13:25:00Z">
              <w:r w:rsidRPr="00DC2757">
                <w:rPr>
                  <w:rFonts w:ascii="Calibri" w:eastAsia="Times New Roman" w:hAnsi="Calibri" w:cs="Calibri"/>
                  <w:color w:val="000000"/>
                  <w:sz w:val="20"/>
                  <w:szCs w:val="20"/>
                </w:rPr>
                <w:t>4.1E-05</w:t>
              </w:r>
            </w:ins>
          </w:p>
        </w:tc>
        <w:tc>
          <w:tcPr>
            <w:tcW w:w="0" w:type="auto"/>
            <w:tcBorders>
              <w:top w:val="nil"/>
              <w:left w:val="nil"/>
              <w:bottom w:val="nil"/>
              <w:right w:val="nil"/>
            </w:tcBorders>
            <w:shd w:val="clear" w:color="auto" w:fill="auto"/>
            <w:noWrap/>
            <w:vAlign w:val="bottom"/>
            <w:hideMark/>
          </w:tcPr>
          <w:p w14:paraId="7ABF6F0C" w14:textId="77777777" w:rsidR="00BE0539" w:rsidRPr="00DC2757" w:rsidRDefault="00BE0539" w:rsidP="00E750DA">
            <w:pPr>
              <w:spacing w:after="0" w:line="240" w:lineRule="auto"/>
              <w:jc w:val="center"/>
              <w:rPr>
                <w:ins w:id="4753" w:author="Commodore, Sarah" w:date="2023-03-30T13:25:00Z"/>
                <w:rFonts w:ascii="Calibri" w:eastAsia="Times New Roman" w:hAnsi="Calibri" w:cs="Calibri"/>
                <w:color w:val="FF0000"/>
                <w:sz w:val="20"/>
                <w:szCs w:val="20"/>
              </w:rPr>
            </w:pPr>
            <w:ins w:id="4754" w:author="Commodore, Sarah" w:date="2023-03-30T13:25:00Z">
              <w:r w:rsidRPr="00DC2757">
                <w:rPr>
                  <w:rFonts w:ascii="Calibri" w:eastAsia="Times New Roman" w:hAnsi="Calibri" w:cs="Calibri"/>
                  <w:color w:val="FF0000"/>
                  <w:sz w:val="20"/>
                  <w:szCs w:val="20"/>
                </w:rPr>
                <w:t>*</w:t>
              </w:r>
            </w:ins>
          </w:p>
        </w:tc>
      </w:tr>
      <w:tr w:rsidR="00BE0539" w:rsidRPr="00DC2757" w14:paraId="0CAC41E8" w14:textId="77777777" w:rsidTr="00E750DA">
        <w:trPr>
          <w:trHeight w:val="260"/>
          <w:ins w:id="4755" w:author="Commodore, Sarah" w:date="2023-03-30T13:25:00Z"/>
        </w:trPr>
        <w:tc>
          <w:tcPr>
            <w:tcW w:w="0" w:type="auto"/>
            <w:tcBorders>
              <w:top w:val="nil"/>
              <w:left w:val="nil"/>
              <w:bottom w:val="nil"/>
              <w:right w:val="nil"/>
            </w:tcBorders>
            <w:shd w:val="clear" w:color="auto" w:fill="auto"/>
            <w:noWrap/>
            <w:vAlign w:val="bottom"/>
            <w:hideMark/>
          </w:tcPr>
          <w:p w14:paraId="249C10A3" w14:textId="77777777" w:rsidR="00BE0539" w:rsidRPr="00DC2757" w:rsidRDefault="00BE0539" w:rsidP="00E750DA">
            <w:pPr>
              <w:spacing w:after="0" w:line="240" w:lineRule="auto"/>
              <w:rPr>
                <w:ins w:id="4756" w:author="Commodore, Sarah" w:date="2023-03-30T13:25:00Z"/>
                <w:rFonts w:ascii="Calibri" w:eastAsia="Times New Roman" w:hAnsi="Calibri" w:cs="Calibri"/>
                <w:color w:val="000000"/>
                <w:sz w:val="20"/>
                <w:szCs w:val="20"/>
              </w:rPr>
            </w:pPr>
            <w:ins w:id="4757" w:author="Commodore, Sarah" w:date="2023-03-30T13:25:00Z">
              <w:r w:rsidRPr="00DC2757">
                <w:rPr>
                  <w:rFonts w:ascii="Calibri" w:eastAsia="Times New Roman" w:hAnsi="Calibri" w:cs="Calibri"/>
                  <w:color w:val="000000"/>
                  <w:sz w:val="20"/>
                  <w:szCs w:val="20"/>
                </w:rPr>
                <w:t>ENSG00000170959.14</w:t>
              </w:r>
            </w:ins>
          </w:p>
        </w:tc>
        <w:tc>
          <w:tcPr>
            <w:tcW w:w="0" w:type="auto"/>
            <w:tcBorders>
              <w:top w:val="nil"/>
              <w:left w:val="nil"/>
              <w:bottom w:val="nil"/>
              <w:right w:val="nil"/>
            </w:tcBorders>
            <w:shd w:val="clear" w:color="auto" w:fill="auto"/>
            <w:noWrap/>
            <w:vAlign w:val="bottom"/>
            <w:hideMark/>
          </w:tcPr>
          <w:p w14:paraId="1236F244" w14:textId="77777777" w:rsidR="00BE0539" w:rsidRPr="00DC2757" w:rsidRDefault="00BE0539" w:rsidP="00E750DA">
            <w:pPr>
              <w:spacing w:after="0" w:line="240" w:lineRule="auto"/>
              <w:rPr>
                <w:ins w:id="4758" w:author="Commodore, Sarah" w:date="2023-03-30T13:25:00Z"/>
                <w:rFonts w:ascii="Calibri" w:eastAsia="Times New Roman" w:hAnsi="Calibri" w:cs="Calibri"/>
                <w:color w:val="000000"/>
                <w:sz w:val="20"/>
                <w:szCs w:val="20"/>
              </w:rPr>
            </w:pPr>
            <w:ins w:id="4759" w:author="Commodore, Sarah" w:date="2023-03-30T13:25:00Z">
              <w:r w:rsidRPr="00DC2757">
                <w:rPr>
                  <w:rFonts w:ascii="Calibri" w:eastAsia="Times New Roman" w:hAnsi="Calibri" w:cs="Calibri"/>
                  <w:color w:val="000000"/>
                  <w:sz w:val="20"/>
                  <w:szCs w:val="20"/>
                </w:rPr>
                <w:t>DCDC1</w:t>
              </w:r>
            </w:ins>
          </w:p>
        </w:tc>
        <w:tc>
          <w:tcPr>
            <w:tcW w:w="0" w:type="auto"/>
            <w:tcBorders>
              <w:top w:val="nil"/>
              <w:left w:val="nil"/>
              <w:bottom w:val="nil"/>
              <w:right w:val="nil"/>
            </w:tcBorders>
            <w:shd w:val="clear" w:color="auto" w:fill="auto"/>
            <w:noWrap/>
            <w:vAlign w:val="bottom"/>
            <w:hideMark/>
          </w:tcPr>
          <w:p w14:paraId="60F8E541" w14:textId="77777777" w:rsidR="00BE0539" w:rsidRPr="00DC2757" w:rsidRDefault="00BE0539" w:rsidP="00E750DA">
            <w:pPr>
              <w:spacing w:after="0" w:line="240" w:lineRule="auto"/>
              <w:jc w:val="center"/>
              <w:rPr>
                <w:ins w:id="4760" w:author="Commodore, Sarah" w:date="2023-03-30T13:25:00Z"/>
                <w:rFonts w:ascii="Calibri" w:eastAsia="Times New Roman" w:hAnsi="Calibri" w:cs="Calibri"/>
                <w:color w:val="000000"/>
                <w:sz w:val="20"/>
                <w:szCs w:val="20"/>
              </w:rPr>
            </w:pPr>
            <w:ins w:id="4761"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77FE48D" w14:textId="77777777" w:rsidR="00BE0539" w:rsidRPr="00DC2757" w:rsidRDefault="00BE0539" w:rsidP="00E750DA">
            <w:pPr>
              <w:spacing w:after="0" w:line="240" w:lineRule="auto"/>
              <w:jc w:val="center"/>
              <w:rPr>
                <w:ins w:id="4762" w:author="Commodore, Sarah" w:date="2023-03-30T13:25:00Z"/>
                <w:rFonts w:ascii="Calibri" w:eastAsia="Times New Roman" w:hAnsi="Calibri" w:cs="Calibri"/>
                <w:color w:val="000000"/>
                <w:sz w:val="20"/>
                <w:szCs w:val="20"/>
              </w:rPr>
            </w:pPr>
            <w:ins w:id="4763" w:author="Commodore, Sarah" w:date="2023-03-30T13:25:00Z">
              <w:r w:rsidRPr="00DC2757">
                <w:rPr>
                  <w:rFonts w:ascii="Calibri" w:eastAsia="Times New Roman" w:hAnsi="Calibri" w:cs="Calibri"/>
                  <w:color w:val="000000"/>
                  <w:sz w:val="20"/>
                  <w:szCs w:val="20"/>
                </w:rPr>
                <w:t>7.4E-09</w:t>
              </w:r>
            </w:ins>
          </w:p>
        </w:tc>
        <w:tc>
          <w:tcPr>
            <w:tcW w:w="0" w:type="auto"/>
            <w:tcBorders>
              <w:top w:val="nil"/>
              <w:left w:val="nil"/>
              <w:bottom w:val="nil"/>
              <w:right w:val="nil"/>
            </w:tcBorders>
            <w:shd w:val="clear" w:color="auto" w:fill="auto"/>
            <w:noWrap/>
            <w:vAlign w:val="bottom"/>
            <w:hideMark/>
          </w:tcPr>
          <w:p w14:paraId="106FCB52" w14:textId="77777777" w:rsidR="00BE0539" w:rsidRPr="00DC2757" w:rsidRDefault="00BE0539" w:rsidP="00E750DA">
            <w:pPr>
              <w:spacing w:after="0" w:line="240" w:lineRule="auto"/>
              <w:jc w:val="center"/>
              <w:rPr>
                <w:ins w:id="4764" w:author="Commodore, Sarah" w:date="2023-03-30T13:25:00Z"/>
                <w:rFonts w:ascii="Calibri" w:eastAsia="Times New Roman" w:hAnsi="Calibri" w:cs="Calibri"/>
                <w:color w:val="000000"/>
                <w:sz w:val="20"/>
                <w:szCs w:val="20"/>
              </w:rPr>
            </w:pPr>
            <w:ins w:id="4765" w:author="Commodore, Sarah" w:date="2023-03-30T13:25: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2BD7B0F4" w14:textId="77777777" w:rsidR="00BE0539" w:rsidRPr="00DC2757" w:rsidRDefault="00BE0539" w:rsidP="00E750DA">
            <w:pPr>
              <w:spacing w:after="0" w:line="240" w:lineRule="auto"/>
              <w:jc w:val="center"/>
              <w:rPr>
                <w:ins w:id="4766" w:author="Commodore, Sarah" w:date="2023-03-30T13:25:00Z"/>
                <w:rFonts w:ascii="Calibri" w:eastAsia="Times New Roman" w:hAnsi="Calibri" w:cs="Calibri"/>
                <w:color w:val="FF0000"/>
                <w:sz w:val="20"/>
                <w:szCs w:val="20"/>
              </w:rPr>
            </w:pPr>
            <w:ins w:id="4767" w:author="Commodore, Sarah" w:date="2023-03-30T13:25:00Z">
              <w:r w:rsidRPr="00DC2757">
                <w:rPr>
                  <w:rFonts w:ascii="Calibri" w:eastAsia="Times New Roman" w:hAnsi="Calibri" w:cs="Calibri"/>
                  <w:color w:val="FF0000"/>
                  <w:sz w:val="20"/>
                  <w:szCs w:val="20"/>
                </w:rPr>
                <w:t>*</w:t>
              </w:r>
            </w:ins>
          </w:p>
        </w:tc>
      </w:tr>
      <w:tr w:rsidR="00BE0539" w:rsidRPr="00DC2757" w14:paraId="5869FFB7" w14:textId="77777777" w:rsidTr="00E750DA">
        <w:trPr>
          <w:trHeight w:val="260"/>
          <w:ins w:id="4768" w:author="Commodore, Sarah" w:date="2023-03-30T13:25:00Z"/>
        </w:trPr>
        <w:tc>
          <w:tcPr>
            <w:tcW w:w="0" w:type="auto"/>
            <w:tcBorders>
              <w:top w:val="nil"/>
              <w:left w:val="nil"/>
              <w:bottom w:val="nil"/>
              <w:right w:val="nil"/>
            </w:tcBorders>
            <w:shd w:val="clear" w:color="auto" w:fill="auto"/>
            <w:noWrap/>
            <w:vAlign w:val="bottom"/>
            <w:hideMark/>
          </w:tcPr>
          <w:p w14:paraId="47691CC6" w14:textId="77777777" w:rsidR="00BE0539" w:rsidRPr="00DC2757" w:rsidRDefault="00BE0539" w:rsidP="00E750DA">
            <w:pPr>
              <w:spacing w:after="0" w:line="240" w:lineRule="auto"/>
              <w:rPr>
                <w:ins w:id="4769" w:author="Commodore, Sarah" w:date="2023-03-30T13:25:00Z"/>
                <w:rFonts w:ascii="Calibri" w:eastAsia="Times New Roman" w:hAnsi="Calibri" w:cs="Calibri"/>
                <w:color w:val="000000"/>
                <w:sz w:val="20"/>
                <w:szCs w:val="20"/>
              </w:rPr>
            </w:pPr>
            <w:ins w:id="4770" w:author="Commodore, Sarah" w:date="2023-03-30T13:25:00Z">
              <w:r w:rsidRPr="00DC2757">
                <w:rPr>
                  <w:rFonts w:ascii="Calibri" w:eastAsia="Times New Roman" w:hAnsi="Calibri" w:cs="Calibri"/>
                  <w:color w:val="000000"/>
                  <w:sz w:val="20"/>
                  <w:szCs w:val="20"/>
                </w:rPr>
                <w:t>ENSG00000102904.15</w:t>
              </w:r>
            </w:ins>
          </w:p>
        </w:tc>
        <w:tc>
          <w:tcPr>
            <w:tcW w:w="0" w:type="auto"/>
            <w:tcBorders>
              <w:top w:val="nil"/>
              <w:left w:val="nil"/>
              <w:bottom w:val="nil"/>
              <w:right w:val="nil"/>
            </w:tcBorders>
            <w:shd w:val="clear" w:color="auto" w:fill="auto"/>
            <w:noWrap/>
            <w:vAlign w:val="bottom"/>
            <w:hideMark/>
          </w:tcPr>
          <w:p w14:paraId="2681BA50" w14:textId="77777777" w:rsidR="00BE0539" w:rsidRPr="00DC2757" w:rsidRDefault="00BE0539" w:rsidP="00E750DA">
            <w:pPr>
              <w:spacing w:after="0" w:line="240" w:lineRule="auto"/>
              <w:rPr>
                <w:ins w:id="4771" w:author="Commodore, Sarah" w:date="2023-03-30T13:25:00Z"/>
                <w:rFonts w:ascii="Calibri" w:eastAsia="Times New Roman" w:hAnsi="Calibri" w:cs="Calibri"/>
                <w:color w:val="000000"/>
                <w:sz w:val="20"/>
                <w:szCs w:val="20"/>
              </w:rPr>
            </w:pPr>
            <w:ins w:id="4772" w:author="Commodore, Sarah" w:date="2023-03-30T13:25:00Z">
              <w:r w:rsidRPr="00DC2757">
                <w:rPr>
                  <w:rFonts w:ascii="Calibri" w:eastAsia="Times New Roman" w:hAnsi="Calibri" w:cs="Calibri"/>
                  <w:color w:val="000000"/>
                  <w:sz w:val="20"/>
                  <w:szCs w:val="20"/>
                </w:rPr>
                <w:t>TSNAXIP1</w:t>
              </w:r>
            </w:ins>
          </w:p>
        </w:tc>
        <w:tc>
          <w:tcPr>
            <w:tcW w:w="0" w:type="auto"/>
            <w:tcBorders>
              <w:top w:val="nil"/>
              <w:left w:val="nil"/>
              <w:bottom w:val="nil"/>
              <w:right w:val="nil"/>
            </w:tcBorders>
            <w:shd w:val="clear" w:color="auto" w:fill="auto"/>
            <w:noWrap/>
            <w:vAlign w:val="bottom"/>
            <w:hideMark/>
          </w:tcPr>
          <w:p w14:paraId="59D5557E" w14:textId="77777777" w:rsidR="00BE0539" w:rsidRPr="00DC2757" w:rsidRDefault="00BE0539" w:rsidP="00E750DA">
            <w:pPr>
              <w:spacing w:after="0" w:line="240" w:lineRule="auto"/>
              <w:jc w:val="center"/>
              <w:rPr>
                <w:ins w:id="4773" w:author="Commodore, Sarah" w:date="2023-03-30T13:25:00Z"/>
                <w:rFonts w:ascii="Calibri" w:eastAsia="Times New Roman" w:hAnsi="Calibri" w:cs="Calibri"/>
                <w:color w:val="000000"/>
                <w:sz w:val="20"/>
                <w:szCs w:val="20"/>
              </w:rPr>
            </w:pPr>
            <w:ins w:id="4774"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683DB915" w14:textId="77777777" w:rsidR="00BE0539" w:rsidRPr="00DC2757" w:rsidRDefault="00BE0539" w:rsidP="00E750DA">
            <w:pPr>
              <w:spacing w:after="0" w:line="240" w:lineRule="auto"/>
              <w:jc w:val="center"/>
              <w:rPr>
                <w:ins w:id="4775" w:author="Commodore, Sarah" w:date="2023-03-30T13:25:00Z"/>
                <w:rFonts w:ascii="Calibri" w:eastAsia="Times New Roman" w:hAnsi="Calibri" w:cs="Calibri"/>
                <w:color w:val="000000"/>
                <w:sz w:val="20"/>
                <w:szCs w:val="20"/>
              </w:rPr>
            </w:pPr>
            <w:ins w:id="4776" w:author="Commodore, Sarah" w:date="2023-03-30T13:25:00Z">
              <w:r w:rsidRPr="00DC2757">
                <w:rPr>
                  <w:rFonts w:ascii="Calibri" w:eastAsia="Times New Roman" w:hAnsi="Calibri" w:cs="Calibri"/>
                  <w:color w:val="000000"/>
                  <w:sz w:val="20"/>
                  <w:szCs w:val="20"/>
                </w:rPr>
                <w:t>1.0E-09</w:t>
              </w:r>
            </w:ins>
          </w:p>
        </w:tc>
        <w:tc>
          <w:tcPr>
            <w:tcW w:w="0" w:type="auto"/>
            <w:tcBorders>
              <w:top w:val="nil"/>
              <w:left w:val="nil"/>
              <w:bottom w:val="nil"/>
              <w:right w:val="nil"/>
            </w:tcBorders>
            <w:shd w:val="clear" w:color="auto" w:fill="auto"/>
            <w:noWrap/>
            <w:vAlign w:val="bottom"/>
            <w:hideMark/>
          </w:tcPr>
          <w:p w14:paraId="22F25391" w14:textId="77777777" w:rsidR="00BE0539" w:rsidRPr="00DC2757" w:rsidRDefault="00BE0539" w:rsidP="00E750DA">
            <w:pPr>
              <w:spacing w:after="0" w:line="240" w:lineRule="auto"/>
              <w:jc w:val="center"/>
              <w:rPr>
                <w:ins w:id="4777" w:author="Commodore, Sarah" w:date="2023-03-30T13:25:00Z"/>
                <w:rFonts w:ascii="Calibri" w:eastAsia="Times New Roman" w:hAnsi="Calibri" w:cs="Calibri"/>
                <w:color w:val="000000"/>
                <w:sz w:val="20"/>
                <w:szCs w:val="20"/>
              </w:rPr>
            </w:pPr>
            <w:ins w:id="4778" w:author="Commodore, Sarah" w:date="2023-03-30T13:25:00Z">
              <w:r w:rsidRPr="00DC2757">
                <w:rPr>
                  <w:rFonts w:ascii="Calibri" w:eastAsia="Times New Roman" w:hAnsi="Calibri" w:cs="Calibri"/>
                  <w:color w:val="000000"/>
                  <w:sz w:val="20"/>
                  <w:szCs w:val="20"/>
                </w:rPr>
                <w:t>1.8E-08</w:t>
              </w:r>
            </w:ins>
          </w:p>
        </w:tc>
        <w:tc>
          <w:tcPr>
            <w:tcW w:w="0" w:type="auto"/>
            <w:tcBorders>
              <w:top w:val="nil"/>
              <w:left w:val="nil"/>
              <w:bottom w:val="nil"/>
              <w:right w:val="nil"/>
            </w:tcBorders>
            <w:shd w:val="clear" w:color="auto" w:fill="auto"/>
            <w:noWrap/>
            <w:vAlign w:val="bottom"/>
            <w:hideMark/>
          </w:tcPr>
          <w:p w14:paraId="457C9B98" w14:textId="77777777" w:rsidR="00BE0539" w:rsidRPr="00DC2757" w:rsidRDefault="00BE0539" w:rsidP="00E750DA">
            <w:pPr>
              <w:spacing w:after="0" w:line="240" w:lineRule="auto"/>
              <w:jc w:val="center"/>
              <w:rPr>
                <w:ins w:id="4779" w:author="Commodore, Sarah" w:date="2023-03-30T13:25:00Z"/>
                <w:rFonts w:ascii="Calibri" w:eastAsia="Times New Roman" w:hAnsi="Calibri" w:cs="Calibri"/>
                <w:color w:val="FF0000"/>
                <w:sz w:val="20"/>
                <w:szCs w:val="20"/>
              </w:rPr>
            </w:pPr>
            <w:ins w:id="4780" w:author="Commodore, Sarah" w:date="2023-03-30T13:25:00Z">
              <w:r w:rsidRPr="00DC2757">
                <w:rPr>
                  <w:rFonts w:ascii="Calibri" w:eastAsia="Times New Roman" w:hAnsi="Calibri" w:cs="Calibri"/>
                  <w:color w:val="FF0000"/>
                  <w:sz w:val="20"/>
                  <w:szCs w:val="20"/>
                </w:rPr>
                <w:t>*</w:t>
              </w:r>
            </w:ins>
          </w:p>
        </w:tc>
      </w:tr>
      <w:tr w:rsidR="00BE0539" w:rsidRPr="00DC2757" w14:paraId="0F435B4E" w14:textId="77777777" w:rsidTr="00E750DA">
        <w:trPr>
          <w:trHeight w:val="260"/>
          <w:ins w:id="4781" w:author="Commodore, Sarah" w:date="2023-03-30T13:25:00Z"/>
        </w:trPr>
        <w:tc>
          <w:tcPr>
            <w:tcW w:w="0" w:type="auto"/>
            <w:tcBorders>
              <w:top w:val="nil"/>
              <w:left w:val="nil"/>
              <w:bottom w:val="nil"/>
              <w:right w:val="nil"/>
            </w:tcBorders>
            <w:shd w:val="clear" w:color="auto" w:fill="auto"/>
            <w:noWrap/>
            <w:vAlign w:val="bottom"/>
            <w:hideMark/>
          </w:tcPr>
          <w:p w14:paraId="75840617" w14:textId="77777777" w:rsidR="00BE0539" w:rsidRPr="00DC2757" w:rsidRDefault="00BE0539" w:rsidP="00E750DA">
            <w:pPr>
              <w:spacing w:after="0" w:line="240" w:lineRule="auto"/>
              <w:rPr>
                <w:ins w:id="4782" w:author="Commodore, Sarah" w:date="2023-03-30T13:25:00Z"/>
                <w:rFonts w:ascii="Calibri" w:eastAsia="Times New Roman" w:hAnsi="Calibri" w:cs="Calibri"/>
                <w:color w:val="000000"/>
                <w:sz w:val="20"/>
                <w:szCs w:val="20"/>
              </w:rPr>
            </w:pPr>
            <w:ins w:id="4783" w:author="Commodore, Sarah" w:date="2023-03-30T13:25:00Z">
              <w:r w:rsidRPr="00DC2757">
                <w:rPr>
                  <w:rFonts w:ascii="Calibri" w:eastAsia="Times New Roman" w:hAnsi="Calibri" w:cs="Calibri"/>
                  <w:color w:val="000000"/>
                  <w:sz w:val="20"/>
                  <w:szCs w:val="20"/>
                </w:rPr>
                <w:t>ENSG00000272514.6</w:t>
              </w:r>
            </w:ins>
          </w:p>
        </w:tc>
        <w:tc>
          <w:tcPr>
            <w:tcW w:w="0" w:type="auto"/>
            <w:tcBorders>
              <w:top w:val="nil"/>
              <w:left w:val="nil"/>
              <w:bottom w:val="nil"/>
              <w:right w:val="nil"/>
            </w:tcBorders>
            <w:shd w:val="clear" w:color="auto" w:fill="auto"/>
            <w:noWrap/>
            <w:vAlign w:val="bottom"/>
            <w:hideMark/>
          </w:tcPr>
          <w:p w14:paraId="64EA8ECC" w14:textId="77777777" w:rsidR="00BE0539" w:rsidRPr="00DC2757" w:rsidRDefault="00BE0539" w:rsidP="00E750DA">
            <w:pPr>
              <w:spacing w:after="0" w:line="240" w:lineRule="auto"/>
              <w:rPr>
                <w:ins w:id="4784" w:author="Commodore, Sarah" w:date="2023-03-30T13:25:00Z"/>
                <w:rFonts w:ascii="Calibri" w:eastAsia="Times New Roman" w:hAnsi="Calibri" w:cs="Calibri"/>
                <w:color w:val="000000"/>
                <w:sz w:val="20"/>
                <w:szCs w:val="20"/>
              </w:rPr>
            </w:pPr>
            <w:ins w:id="4785" w:author="Commodore, Sarah" w:date="2023-03-30T13:25:00Z">
              <w:r w:rsidRPr="00DC2757">
                <w:rPr>
                  <w:rFonts w:ascii="Calibri" w:eastAsia="Times New Roman" w:hAnsi="Calibri" w:cs="Calibri"/>
                  <w:color w:val="000000"/>
                  <w:sz w:val="20"/>
                  <w:szCs w:val="20"/>
                </w:rPr>
                <w:t>CFAP206</w:t>
              </w:r>
            </w:ins>
          </w:p>
        </w:tc>
        <w:tc>
          <w:tcPr>
            <w:tcW w:w="0" w:type="auto"/>
            <w:tcBorders>
              <w:top w:val="nil"/>
              <w:left w:val="nil"/>
              <w:bottom w:val="nil"/>
              <w:right w:val="nil"/>
            </w:tcBorders>
            <w:shd w:val="clear" w:color="auto" w:fill="auto"/>
            <w:noWrap/>
            <w:vAlign w:val="bottom"/>
            <w:hideMark/>
          </w:tcPr>
          <w:p w14:paraId="15751E6D" w14:textId="77777777" w:rsidR="00BE0539" w:rsidRPr="00DC2757" w:rsidRDefault="00BE0539" w:rsidP="00E750DA">
            <w:pPr>
              <w:spacing w:after="0" w:line="240" w:lineRule="auto"/>
              <w:jc w:val="center"/>
              <w:rPr>
                <w:ins w:id="4786" w:author="Commodore, Sarah" w:date="2023-03-30T13:25:00Z"/>
                <w:rFonts w:ascii="Calibri" w:eastAsia="Times New Roman" w:hAnsi="Calibri" w:cs="Calibri"/>
                <w:color w:val="000000"/>
                <w:sz w:val="20"/>
                <w:szCs w:val="20"/>
              </w:rPr>
            </w:pPr>
            <w:ins w:id="4787"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91CE7CE" w14:textId="77777777" w:rsidR="00BE0539" w:rsidRPr="00DC2757" w:rsidRDefault="00BE0539" w:rsidP="00E750DA">
            <w:pPr>
              <w:spacing w:after="0" w:line="240" w:lineRule="auto"/>
              <w:jc w:val="center"/>
              <w:rPr>
                <w:ins w:id="4788" w:author="Commodore, Sarah" w:date="2023-03-30T13:25:00Z"/>
                <w:rFonts w:ascii="Calibri" w:eastAsia="Times New Roman" w:hAnsi="Calibri" w:cs="Calibri"/>
                <w:color w:val="000000"/>
                <w:sz w:val="20"/>
                <w:szCs w:val="20"/>
              </w:rPr>
            </w:pPr>
            <w:ins w:id="4789" w:author="Commodore, Sarah" w:date="2023-03-30T13:25:00Z">
              <w:r w:rsidRPr="00DC2757">
                <w:rPr>
                  <w:rFonts w:ascii="Calibri" w:eastAsia="Times New Roman" w:hAnsi="Calibri" w:cs="Calibri"/>
                  <w:color w:val="000000"/>
                  <w:sz w:val="20"/>
                  <w:szCs w:val="20"/>
                </w:rPr>
                <w:t>1.5E-06</w:t>
              </w:r>
            </w:ins>
          </w:p>
        </w:tc>
        <w:tc>
          <w:tcPr>
            <w:tcW w:w="0" w:type="auto"/>
            <w:tcBorders>
              <w:top w:val="nil"/>
              <w:left w:val="nil"/>
              <w:bottom w:val="nil"/>
              <w:right w:val="nil"/>
            </w:tcBorders>
            <w:shd w:val="clear" w:color="auto" w:fill="auto"/>
            <w:noWrap/>
            <w:vAlign w:val="bottom"/>
            <w:hideMark/>
          </w:tcPr>
          <w:p w14:paraId="74F5AA1E" w14:textId="77777777" w:rsidR="00BE0539" w:rsidRPr="00DC2757" w:rsidRDefault="00BE0539" w:rsidP="00E750DA">
            <w:pPr>
              <w:spacing w:after="0" w:line="240" w:lineRule="auto"/>
              <w:jc w:val="center"/>
              <w:rPr>
                <w:ins w:id="4790" w:author="Commodore, Sarah" w:date="2023-03-30T13:25:00Z"/>
                <w:rFonts w:ascii="Calibri" w:eastAsia="Times New Roman" w:hAnsi="Calibri" w:cs="Calibri"/>
                <w:color w:val="000000"/>
                <w:sz w:val="20"/>
                <w:szCs w:val="20"/>
              </w:rPr>
            </w:pPr>
            <w:ins w:id="4791" w:author="Commodore, Sarah" w:date="2023-03-30T13:25:00Z">
              <w:r w:rsidRPr="00DC2757">
                <w:rPr>
                  <w:rFonts w:ascii="Calibri" w:eastAsia="Times New Roman" w:hAnsi="Calibri" w:cs="Calibri"/>
                  <w:color w:val="000000"/>
                  <w:sz w:val="20"/>
                  <w:szCs w:val="20"/>
                </w:rPr>
                <w:t>1.2E-05</w:t>
              </w:r>
            </w:ins>
          </w:p>
        </w:tc>
        <w:tc>
          <w:tcPr>
            <w:tcW w:w="0" w:type="auto"/>
            <w:tcBorders>
              <w:top w:val="nil"/>
              <w:left w:val="nil"/>
              <w:bottom w:val="nil"/>
              <w:right w:val="nil"/>
            </w:tcBorders>
            <w:shd w:val="clear" w:color="auto" w:fill="auto"/>
            <w:noWrap/>
            <w:vAlign w:val="bottom"/>
            <w:hideMark/>
          </w:tcPr>
          <w:p w14:paraId="0F8C2A67" w14:textId="77777777" w:rsidR="00BE0539" w:rsidRPr="00DC2757" w:rsidRDefault="00BE0539" w:rsidP="00E750DA">
            <w:pPr>
              <w:spacing w:after="0" w:line="240" w:lineRule="auto"/>
              <w:jc w:val="center"/>
              <w:rPr>
                <w:ins w:id="4792" w:author="Commodore, Sarah" w:date="2023-03-30T13:25:00Z"/>
                <w:rFonts w:ascii="Calibri" w:eastAsia="Times New Roman" w:hAnsi="Calibri" w:cs="Calibri"/>
                <w:color w:val="FF0000"/>
                <w:sz w:val="20"/>
                <w:szCs w:val="20"/>
              </w:rPr>
            </w:pPr>
            <w:ins w:id="4793" w:author="Commodore, Sarah" w:date="2023-03-30T13:25:00Z">
              <w:r w:rsidRPr="00DC2757">
                <w:rPr>
                  <w:rFonts w:ascii="Calibri" w:eastAsia="Times New Roman" w:hAnsi="Calibri" w:cs="Calibri"/>
                  <w:color w:val="FF0000"/>
                  <w:sz w:val="20"/>
                  <w:szCs w:val="20"/>
                </w:rPr>
                <w:t>*</w:t>
              </w:r>
            </w:ins>
          </w:p>
        </w:tc>
      </w:tr>
      <w:tr w:rsidR="00BE0539" w:rsidRPr="00DC2757" w14:paraId="7E43A908" w14:textId="77777777" w:rsidTr="00E750DA">
        <w:trPr>
          <w:trHeight w:val="260"/>
          <w:ins w:id="4794" w:author="Commodore, Sarah" w:date="2023-03-30T13:25:00Z"/>
        </w:trPr>
        <w:tc>
          <w:tcPr>
            <w:tcW w:w="0" w:type="auto"/>
            <w:tcBorders>
              <w:top w:val="nil"/>
              <w:left w:val="nil"/>
              <w:bottom w:val="nil"/>
              <w:right w:val="nil"/>
            </w:tcBorders>
            <w:shd w:val="clear" w:color="auto" w:fill="auto"/>
            <w:noWrap/>
            <w:vAlign w:val="bottom"/>
            <w:hideMark/>
          </w:tcPr>
          <w:p w14:paraId="2612876B" w14:textId="77777777" w:rsidR="00BE0539" w:rsidRPr="00DC2757" w:rsidRDefault="00BE0539" w:rsidP="00E750DA">
            <w:pPr>
              <w:spacing w:after="0" w:line="240" w:lineRule="auto"/>
              <w:rPr>
                <w:ins w:id="4795" w:author="Commodore, Sarah" w:date="2023-03-30T13:25:00Z"/>
                <w:rFonts w:ascii="Calibri" w:eastAsia="Times New Roman" w:hAnsi="Calibri" w:cs="Calibri"/>
                <w:color w:val="000000"/>
                <w:sz w:val="20"/>
                <w:szCs w:val="20"/>
              </w:rPr>
            </w:pPr>
            <w:ins w:id="4796" w:author="Commodore, Sarah" w:date="2023-03-30T13:25:00Z">
              <w:r w:rsidRPr="00DC2757">
                <w:rPr>
                  <w:rFonts w:ascii="Calibri" w:eastAsia="Times New Roman" w:hAnsi="Calibri" w:cs="Calibri"/>
                  <w:color w:val="000000"/>
                  <w:sz w:val="20"/>
                  <w:szCs w:val="20"/>
                </w:rPr>
                <w:t>ENSG00000287312.1</w:t>
              </w:r>
            </w:ins>
          </w:p>
        </w:tc>
        <w:tc>
          <w:tcPr>
            <w:tcW w:w="0" w:type="auto"/>
            <w:tcBorders>
              <w:top w:val="nil"/>
              <w:left w:val="nil"/>
              <w:bottom w:val="nil"/>
              <w:right w:val="nil"/>
            </w:tcBorders>
            <w:shd w:val="clear" w:color="auto" w:fill="auto"/>
            <w:noWrap/>
            <w:vAlign w:val="bottom"/>
            <w:hideMark/>
          </w:tcPr>
          <w:p w14:paraId="2FE1E3AC" w14:textId="77777777" w:rsidR="00BE0539" w:rsidRPr="00DC2757" w:rsidRDefault="00BE0539" w:rsidP="00E750DA">
            <w:pPr>
              <w:spacing w:after="0" w:line="240" w:lineRule="auto"/>
              <w:rPr>
                <w:ins w:id="4797" w:author="Commodore, Sarah" w:date="2023-03-30T13:25:00Z"/>
                <w:rFonts w:ascii="Calibri" w:eastAsia="Times New Roman" w:hAnsi="Calibri" w:cs="Calibri"/>
                <w:color w:val="000000"/>
                <w:sz w:val="20"/>
                <w:szCs w:val="20"/>
              </w:rPr>
            </w:pPr>
            <w:ins w:id="4798" w:author="Commodore, Sarah" w:date="2023-03-30T13:25:00Z">
              <w:r w:rsidRPr="00DC2757">
                <w:rPr>
                  <w:rFonts w:ascii="Calibri" w:eastAsia="Times New Roman" w:hAnsi="Calibri" w:cs="Calibri"/>
                  <w:color w:val="000000"/>
                  <w:sz w:val="20"/>
                  <w:szCs w:val="20"/>
                </w:rPr>
                <w:t>AC127526.4</w:t>
              </w:r>
            </w:ins>
          </w:p>
        </w:tc>
        <w:tc>
          <w:tcPr>
            <w:tcW w:w="0" w:type="auto"/>
            <w:tcBorders>
              <w:top w:val="nil"/>
              <w:left w:val="nil"/>
              <w:bottom w:val="nil"/>
              <w:right w:val="nil"/>
            </w:tcBorders>
            <w:shd w:val="clear" w:color="auto" w:fill="auto"/>
            <w:noWrap/>
            <w:vAlign w:val="bottom"/>
            <w:hideMark/>
          </w:tcPr>
          <w:p w14:paraId="07E8021F" w14:textId="77777777" w:rsidR="00BE0539" w:rsidRPr="00DC2757" w:rsidRDefault="00BE0539" w:rsidP="00E750DA">
            <w:pPr>
              <w:spacing w:after="0" w:line="240" w:lineRule="auto"/>
              <w:jc w:val="center"/>
              <w:rPr>
                <w:ins w:id="4799" w:author="Commodore, Sarah" w:date="2023-03-30T13:25:00Z"/>
                <w:rFonts w:ascii="Calibri" w:eastAsia="Times New Roman" w:hAnsi="Calibri" w:cs="Calibri"/>
                <w:color w:val="000000"/>
                <w:sz w:val="20"/>
                <w:szCs w:val="20"/>
              </w:rPr>
            </w:pPr>
            <w:ins w:id="4800"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6AA6216C" w14:textId="77777777" w:rsidR="00BE0539" w:rsidRPr="00DC2757" w:rsidRDefault="00BE0539" w:rsidP="00E750DA">
            <w:pPr>
              <w:spacing w:after="0" w:line="240" w:lineRule="auto"/>
              <w:jc w:val="center"/>
              <w:rPr>
                <w:ins w:id="4801" w:author="Commodore, Sarah" w:date="2023-03-30T13:25:00Z"/>
                <w:rFonts w:ascii="Calibri" w:eastAsia="Times New Roman" w:hAnsi="Calibri" w:cs="Calibri"/>
                <w:color w:val="000000"/>
                <w:sz w:val="20"/>
                <w:szCs w:val="20"/>
              </w:rPr>
            </w:pPr>
            <w:ins w:id="4802" w:author="Commodore, Sarah" w:date="2023-03-30T13:25:00Z">
              <w:r w:rsidRPr="00DC2757">
                <w:rPr>
                  <w:rFonts w:ascii="Calibri" w:eastAsia="Times New Roman" w:hAnsi="Calibri" w:cs="Calibri"/>
                  <w:color w:val="000000"/>
                  <w:sz w:val="20"/>
                  <w:szCs w:val="20"/>
                </w:rPr>
                <w:t>2.7E-06</w:t>
              </w:r>
            </w:ins>
          </w:p>
        </w:tc>
        <w:tc>
          <w:tcPr>
            <w:tcW w:w="0" w:type="auto"/>
            <w:tcBorders>
              <w:top w:val="nil"/>
              <w:left w:val="nil"/>
              <w:bottom w:val="nil"/>
              <w:right w:val="nil"/>
            </w:tcBorders>
            <w:shd w:val="clear" w:color="auto" w:fill="auto"/>
            <w:noWrap/>
            <w:vAlign w:val="bottom"/>
            <w:hideMark/>
          </w:tcPr>
          <w:p w14:paraId="025D14FD" w14:textId="77777777" w:rsidR="00BE0539" w:rsidRPr="00DC2757" w:rsidRDefault="00BE0539" w:rsidP="00E750DA">
            <w:pPr>
              <w:spacing w:after="0" w:line="240" w:lineRule="auto"/>
              <w:jc w:val="center"/>
              <w:rPr>
                <w:ins w:id="4803" w:author="Commodore, Sarah" w:date="2023-03-30T13:25:00Z"/>
                <w:rFonts w:ascii="Calibri" w:eastAsia="Times New Roman" w:hAnsi="Calibri" w:cs="Calibri"/>
                <w:color w:val="000000"/>
                <w:sz w:val="20"/>
                <w:szCs w:val="20"/>
              </w:rPr>
            </w:pPr>
            <w:ins w:id="4804" w:author="Commodore, Sarah" w:date="2023-03-30T13:25:00Z">
              <w:r w:rsidRPr="00DC2757">
                <w:rPr>
                  <w:rFonts w:ascii="Calibri" w:eastAsia="Times New Roman" w:hAnsi="Calibri" w:cs="Calibri"/>
                  <w:color w:val="000000"/>
                  <w:sz w:val="20"/>
                  <w:szCs w:val="20"/>
                </w:rPr>
                <w:t>2.1E-05</w:t>
              </w:r>
            </w:ins>
          </w:p>
        </w:tc>
        <w:tc>
          <w:tcPr>
            <w:tcW w:w="0" w:type="auto"/>
            <w:tcBorders>
              <w:top w:val="nil"/>
              <w:left w:val="nil"/>
              <w:bottom w:val="nil"/>
              <w:right w:val="nil"/>
            </w:tcBorders>
            <w:shd w:val="clear" w:color="auto" w:fill="auto"/>
            <w:noWrap/>
            <w:vAlign w:val="bottom"/>
            <w:hideMark/>
          </w:tcPr>
          <w:p w14:paraId="47FADED7" w14:textId="77777777" w:rsidR="00BE0539" w:rsidRPr="00DC2757" w:rsidRDefault="00BE0539" w:rsidP="00E750DA">
            <w:pPr>
              <w:spacing w:after="0" w:line="240" w:lineRule="auto"/>
              <w:jc w:val="center"/>
              <w:rPr>
                <w:ins w:id="4805" w:author="Commodore, Sarah" w:date="2023-03-30T13:25:00Z"/>
                <w:rFonts w:ascii="Calibri" w:eastAsia="Times New Roman" w:hAnsi="Calibri" w:cs="Calibri"/>
                <w:color w:val="FF0000"/>
                <w:sz w:val="20"/>
                <w:szCs w:val="20"/>
              </w:rPr>
            </w:pPr>
            <w:ins w:id="4806" w:author="Commodore, Sarah" w:date="2023-03-30T13:25:00Z">
              <w:r w:rsidRPr="00DC2757">
                <w:rPr>
                  <w:rFonts w:ascii="Calibri" w:eastAsia="Times New Roman" w:hAnsi="Calibri" w:cs="Calibri"/>
                  <w:color w:val="FF0000"/>
                  <w:sz w:val="20"/>
                  <w:szCs w:val="20"/>
                </w:rPr>
                <w:t>*</w:t>
              </w:r>
            </w:ins>
          </w:p>
        </w:tc>
      </w:tr>
      <w:tr w:rsidR="00BE0539" w:rsidRPr="00DC2757" w14:paraId="27C17BCB" w14:textId="77777777" w:rsidTr="00E750DA">
        <w:trPr>
          <w:trHeight w:val="260"/>
          <w:ins w:id="4807" w:author="Commodore, Sarah" w:date="2023-03-30T13:25:00Z"/>
        </w:trPr>
        <w:tc>
          <w:tcPr>
            <w:tcW w:w="0" w:type="auto"/>
            <w:tcBorders>
              <w:top w:val="nil"/>
              <w:left w:val="nil"/>
              <w:bottom w:val="nil"/>
              <w:right w:val="nil"/>
            </w:tcBorders>
            <w:shd w:val="clear" w:color="auto" w:fill="auto"/>
            <w:noWrap/>
            <w:vAlign w:val="bottom"/>
            <w:hideMark/>
          </w:tcPr>
          <w:p w14:paraId="04B8A154" w14:textId="77777777" w:rsidR="00BE0539" w:rsidRPr="00DC2757" w:rsidRDefault="00BE0539" w:rsidP="00E750DA">
            <w:pPr>
              <w:spacing w:after="0" w:line="240" w:lineRule="auto"/>
              <w:rPr>
                <w:ins w:id="4808" w:author="Commodore, Sarah" w:date="2023-03-30T13:25:00Z"/>
                <w:rFonts w:ascii="Calibri" w:eastAsia="Times New Roman" w:hAnsi="Calibri" w:cs="Calibri"/>
                <w:color w:val="000000"/>
                <w:sz w:val="20"/>
                <w:szCs w:val="20"/>
              </w:rPr>
            </w:pPr>
            <w:ins w:id="4809" w:author="Commodore, Sarah" w:date="2023-03-30T13:25:00Z">
              <w:r w:rsidRPr="00DC2757">
                <w:rPr>
                  <w:rFonts w:ascii="Calibri" w:eastAsia="Times New Roman" w:hAnsi="Calibri" w:cs="Calibri"/>
                  <w:color w:val="000000"/>
                  <w:sz w:val="20"/>
                  <w:szCs w:val="20"/>
                </w:rPr>
                <w:t>ENSG00000259426.6</w:t>
              </w:r>
            </w:ins>
          </w:p>
        </w:tc>
        <w:tc>
          <w:tcPr>
            <w:tcW w:w="0" w:type="auto"/>
            <w:tcBorders>
              <w:top w:val="nil"/>
              <w:left w:val="nil"/>
              <w:bottom w:val="nil"/>
              <w:right w:val="nil"/>
            </w:tcBorders>
            <w:shd w:val="clear" w:color="auto" w:fill="auto"/>
            <w:noWrap/>
            <w:vAlign w:val="bottom"/>
            <w:hideMark/>
          </w:tcPr>
          <w:p w14:paraId="3A11CC16" w14:textId="77777777" w:rsidR="00BE0539" w:rsidRPr="00DC2757" w:rsidRDefault="00BE0539" w:rsidP="00E750DA">
            <w:pPr>
              <w:spacing w:after="0" w:line="240" w:lineRule="auto"/>
              <w:rPr>
                <w:ins w:id="4810" w:author="Commodore, Sarah" w:date="2023-03-30T13:25:00Z"/>
                <w:rFonts w:ascii="Calibri" w:eastAsia="Times New Roman" w:hAnsi="Calibri" w:cs="Calibri"/>
                <w:color w:val="000000"/>
                <w:sz w:val="20"/>
                <w:szCs w:val="20"/>
              </w:rPr>
            </w:pPr>
            <w:ins w:id="4811" w:author="Commodore, Sarah" w:date="2023-03-30T13:25:00Z">
              <w:r w:rsidRPr="00DC2757">
                <w:rPr>
                  <w:rFonts w:ascii="Calibri" w:eastAsia="Times New Roman" w:hAnsi="Calibri" w:cs="Calibri"/>
                  <w:color w:val="000000"/>
                  <w:sz w:val="20"/>
                  <w:szCs w:val="20"/>
                </w:rPr>
                <w:t>AC027237.3</w:t>
              </w:r>
            </w:ins>
          </w:p>
        </w:tc>
        <w:tc>
          <w:tcPr>
            <w:tcW w:w="0" w:type="auto"/>
            <w:tcBorders>
              <w:top w:val="nil"/>
              <w:left w:val="nil"/>
              <w:bottom w:val="nil"/>
              <w:right w:val="nil"/>
            </w:tcBorders>
            <w:shd w:val="clear" w:color="auto" w:fill="auto"/>
            <w:noWrap/>
            <w:vAlign w:val="bottom"/>
            <w:hideMark/>
          </w:tcPr>
          <w:p w14:paraId="57CF4726" w14:textId="77777777" w:rsidR="00BE0539" w:rsidRPr="00DC2757" w:rsidRDefault="00BE0539" w:rsidP="00E750DA">
            <w:pPr>
              <w:spacing w:after="0" w:line="240" w:lineRule="auto"/>
              <w:jc w:val="center"/>
              <w:rPr>
                <w:ins w:id="4812" w:author="Commodore, Sarah" w:date="2023-03-30T13:25:00Z"/>
                <w:rFonts w:ascii="Calibri" w:eastAsia="Times New Roman" w:hAnsi="Calibri" w:cs="Calibri"/>
                <w:color w:val="000000"/>
                <w:sz w:val="20"/>
                <w:szCs w:val="20"/>
              </w:rPr>
            </w:pPr>
            <w:ins w:id="4813"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5E970DE" w14:textId="77777777" w:rsidR="00BE0539" w:rsidRPr="00DC2757" w:rsidRDefault="00BE0539" w:rsidP="00E750DA">
            <w:pPr>
              <w:spacing w:after="0" w:line="240" w:lineRule="auto"/>
              <w:jc w:val="center"/>
              <w:rPr>
                <w:ins w:id="4814" w:author="Commodore, Sarah" w:date="2023-03-30T13:25:00Z"/>
                <w:rFonts w:ascii="Calibri" w:eastAsia="Times New Roman" w:hAnsi="Calibri" w:cs="Calibri"/>
                <w:color w:val="000000"/>
                <w:sz w:val="20"/>
                <w:szCs w:val="20"/>
              </w:rPr>
            </w:pPr>
            <w:ins w:id="4815" w:author="Commodore, Sarah" w:date="2023-03-30T13:25:00Z">
              <w:r w:rsidRPr="00DC2757">
                <w:rPr>
                  <w:rFonts w:ascii="Calibri" w:eastAsia="Times New Roman" w:hAnsi="Calibri" w:cs="Calibri"/>
                  <w:color w:val="000000"/>
                  <w:sz w:val="20"/>
                  <w:szCs w:val="20"/>
                </w:rPr>
                <w:t>7.0E-13</w:t>
              </w:r>
            </w:ins>
          </w:p>
        </w:tc>
        <w:tc>
          <w:tcPr>
            <w:tcW w:w="0" w:type="auto"/>
            <w:tcBorders>
              <w:top w:val="nil"/>
              <w:left w:val="nil"/>
              <w:bottom w:val="nil"/>
              <w:right w:val="nil"/>
            </w:tcBorders>
            <w:shd w:val="clear" w:color="auto" w:fill="auto"/>
            <w:noWrap/>
            <w:vAlign w:val="bottom"/>
            <w:hideMark/>
          </w:tcPr>
          <w:p w14:paraId="279BDC5A" w14:textId="77777777" w:rsidR="00BE0539" w:rsidRPr="00DC2757" w:rsidRDefault="00BE0539" w:rsidP="00E750DA">
            <w:pPr>
              <w:spacing w:after="0" w:line="240" w:lineRule="auto"/>
              <w:jc w:val="center"/>
              <w:rPr>
                <w:ins w:id="4816" w:author="Commodore, Sarah" w:date="2023-03-30T13:25:00Z"/>
                <w:rFonts w:ascii="Calibri" w:eastAsia="Times New Roman" w:hAnsi="Calibri" w:cs="Calibri"/>
                <w:color w:val="000000"/>
                <w:sz w:val="20"/>
                <w:szCs w:val="20"/>
              </w:rPr>
            </w:pPr>
            <w:ins w:id="4817" w:author="Commodore, Sarah" w:date="2023-03-30T13:25:00Z">
              <w:r w:rsidRPr="00DC2757">
                <w:rPr>
                  <w:rFonts w:ascii="Calibri" w:eastAsia="Times New Roman" w:hAnsi="Calibri" w:cs="Calibri"/>
                  <w:color w:val="000000"/>
                  <w:sz w:val="20"/>
                  <w:szCs w:val="20"/>
                </w:rPr>
                <w:t>3.0E-11</w:t>
              </w:r>
            </w:ins>
          </w:p>
        </w:tc>
        <w:tc>
          <w:tcPr>
            <w:tcW w:w="0" w:type="auto"/>
            <w:tcBorders>
              <w:top w:val="nil"/>
              <w:left w:val="nil"/>
              <w:bottom w:val="nil"/>
              <w:right w:val="nil"/>
            </w:tcBorders>
            <w:shd w:val="clear" w:color="auto" w:fill="auto"/>
            <w:noWrap/>
            <w:vAlign w:val="bottom"/>
            <w:hideMark/>
          </w:tcPr>
          <w:p w14:paraId="21612B29" w14:textId="77777777" w:rsidR="00BE0539" w:rsidRPr="00DC2757" w:rsidRDefault="00BE0539" w:rsidP="00E750DA">
            <w:pPr>
              <w:spacing w:after="0" w:line="240" w:lineRule="auto"/>
              <w:jc w:val="center"/>
              <w:rPr>
                <w:ins w:id="4818" w:author="Commodore, Sarah" w:date="2023-03-30T13:25:00Z"/>
                <w:rFonts w:ascii="Calibri" w:eastAsia="Times New Roman" w:hAnsi="Calibri" w:cs="Calibri"/>
                <w:color w:val="FF0000"/>
                <w:sz w:val="20"/>
                <w:szCs w:val="20"/>
              </w:rPr>
            </w:pPr>
            <w:ins w:id="4819" w:author="Commodore, Sarah" w:date="2023-03-30T13:25:00Z">
              <w:r w:rsidRPr="00DC2757">
                <w:rPr>
                  <w:rFonts w:ascii="Calibri" w:eastAsia="Times New Roman" w:hAnsi="Calibri" w:cs="Calibri"/>
                  <w:color w:val="FF0000"/>
                  <w:sz w:val="20"/>
                  <w:szCs w:val="20"/>
                </w:rPr>
                <w:t>*</w:t>
              </w:r>
            </w:ins>
          </w:p>
        </w:tc>
      </w:tr>
      <w:tr w:rsidR="00BE0539" w:rsidRPr="00DC2757" w14:paraId="03C50389" w14:textId="77777777" w:rsidTr="00E750DA">
        <w:trPr>
          <w:trHeight w:val="260"/>
          <w:ins w:id="4820" w:author="Commodore, Sarah" w:date="2023-03-30T13:25:00Z"/>
        </w:trPr>
        <w:tc>
          <w:tcPr>
            <w:tcW w:w="0" w:type="auto"/>
            <w:tcBorders>
              <w:top w:val="nil"/>
              <w:left w:val="nil"/>
              <w:bottom w:val="nil"/>
              <w:right w:val="nil"/>
            </w:tcBorders>
            <w:shd w:val="clear" w:color="auto" w:fill="auto"/>
            <w:noWrap/>
            <w:vAlign w:val="bottom"/>
            <w:hideMark/>
          </w:tcPr>
          <w:p w14:paraId="44B6E18E" w14:textId="77777777" w:rsidR="00BE0539" w:rsidRPr="00DC2757" w:rsidRDefault="00BE0539" w:rsidP="00E750DA">
            <w:pPr>
              <w:spacing w:after="0" w:line="240" w:lineRule="auto"/>
              <w:rPr>
                <w:ins w:id="4821" w:author="Commodore, Sarah" w:date="2023-03-30T13:25:00Z"/>
                <w:rFonts w:ascii="Calibri" w:eastAsia="Times New Roman" w:hAnsi="Calibri" w:cs="Calibri"/>
                <w:color w:val="000000"/>
                <w:sz w:val="20"/>
                <w:szCs w:val="20"/>
              </w:rPr>
            </w:pPr>
            <w:ins w:id="4822" w:author="Commodore, Sarah" w:date="2023-03-30T13:25:00Z">
              <w:r w:rsidRPr="00DC2757">
                <w:rPr>
                  <w:rFonts w:ascii="Calibri" w:eastAsia="Times New Roman" w:hAnsi="Calibri" w:cs="Calibri"/>
                  <w:color w:val="000000"/>
                  <w:sz w:val="20"/>
                  <w:szCs w:val="20"/>
                </w:rPr>
                <w:t>ENSG00000105519.18</w:t>
              </w:r>
            </w:ins>
          </w:p>
        </w:tc>
        <w:tc>
          <w:tcPr>
            <w:tcW w:w="0" w:type="auto"/>
            <w:tcBorders>
              <w:top w:val="nil"/>
              <w:left w:val="nil"/>
              <w:bottom w:val="nil"/>
              <w:right w:val="nil"/>
            </w:tcBorders>
            <w:shd w:val="clear" w:color="auto" w:fill="auto"/>
            <w:noWrap/>
            <w:vAlign w:val="bottom"/>
            <w:hideMark/>
          </w:tcPr>
          <w:p w14:paraId="36F7D104" w14:textId="77777777" w:rsidR="00BE0539" w:rsidRPr="00DC2757" w:rsidRDefault="00BE0539" w:rsidP="00E750DA">
            <w:pPr>
              <w:spacing w:after="0" w:line="240" w:lineRule="auto"/>
              <w:rPr>
                <w:ins w:id="4823" w:author="Commodore, Sarah" w:date="2023-03-30T13:25:00Z"/>
                <w:rFonts w:ascii="Calibri" w:eastAsia="Times New Roman" w:hAnsi="Calibri" w:cs="Calibri"/>
                <w:color w:val="000000"/>
                <w:sz w:val="20"/>
                <w:szCs w:val="20"/>
              </w:rPr>
            </w:pPr>
            <w:ins w:id="4824" w:author="Commodore, Sarah" w:date="2023-03-30T13:25:00Z">
              <w:r w:rsidRPr="00DC2757">
                <w:rPr>
                  <w:rFonts w:ascii="Calibri" w:eastAsia="Times New Roman" w:hAnsi="Calibri" w:cs="Calibri"/>
                  <w:color w:val="000000"/>
                  <w:sz w:val="20"/>
                  <w:szCs w:val="20"/>
                </w:rPr>
                <w:t>CAPS</w:t>
              </w:r>
            </w:ins>
          </w:p>
        </w:tc>
        <w:tc>
          <w:tcPr>
            <w:tcW w:w="0" w:type="auto"/>
            <w:tcBorders>
              <w:top w:val="nil"/>
              <w:left w:val="nil"/>
              <w:bottom w:val="nil"/>
              <w:right w:val="nil"/>
            </w:tcBorders>
            <w:shd w:val="clear" w:color="auto" w:fill="auto"/>
            <w:noWrap/>
            <w:vAlign w:val="bottom"/>
            <w:hideMark/>
          </w:tcPr>
          <w:p w14:paraId="5C1A446B" w14:textId="77777777" w:rsidR="00BE0539" w:rsidRPr="00DC2757" w:rsidRDefault="00BE0539" w:rsidP="00E750DA">
            <w:pPr>
              <w:spacing w:after="0" w:line="240" w:lineRule="auto"/>
              <w:jc w:val="center"/>
              <w:rPr>
                <w:ins w:id="4825" w:author="Commodore, Sarah" w:date="2023-03-30T13:25:00Z"/>
                <w:rFonts w:ascii="Calibri" w:eastAsia="Times New Roman" w:hAnsi="Calibri" w:cs="Calibri"/>
                <w:color w:val="000000"/>
                <w:sz w:val="20"/>
                <w:szCs w:val="20"/>
              </w:rPr>
            </w:pPr>
            <w:ins w:id="4826"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76BF9F06" w14:textId="77777777" w:rsidR="00BE0539" w:rsidRPr="00DC2757" w:rsidRDefault="00BE0539" w:rsidP="00E750DA">
            <w:pPr>
              <w:spacing w:after="0" w:line="240" w:lineRule="auto"/>
              <w:jc w:val="center"/>
              <w:rPr>
                <w:ins w:id="4827" w:author="Commodore, Sarah" w:date="2023-03-30T13:25:00Z"/>
                <w:rFonts w:ascii="Calibri" w:eastAsia="Times New Roman" w:hAnsi="Calibri" w:cs="Calibri"/>
                <w:color w:val="000000"/>
                <w:sz w:val="20"/>
                <w:szCs w:val="20"/>
              </w:rPr>
            </w:pPr>
            <w:ins w:id="4828" w:author="Commodore, Sarah" w:date="2023-03-30T13:25:00Z">
              <w:r w:rsidRPr="00DC2757">
                <w:rPr>
                  <w:rFonts w:ascii="Calibri" w:eastAsia="Times New Roman" w:hAnsi="Calibri" w:cs="Calibri"/>
                  <w:color w:val="000000"/>
                  <w:sz w:val="20"/>
                  <w:szCs w:val="20"/>
                </w:rPr>
                <w:t>9.3E-19</w:t>
              </w:r>
            </w:ins>
          </w:p>
        </w:tc>
        <w:tc>
          <w:tcPr>
            <w:tcW w:w="0" w:type="auto"/>
            <w:tcBorders>
              <w:top w:val="nil"/>
              <w:left w:val="nil"/>
              <w:bottom w:val="nil"/>
              <w:right w:val="nil"/>
            </w:tcBorders>
            <w:shd w:val="clear" w:color="auto" w:fill="auto"/>
            <w:noWrap/>
            <w:vAlign w:val="bottom"/>
            <w:hideMark/>
          </w:tcPr>
          <w:p w14:paraId="3044A76F" w14:textId="77777777" w:rsidR="00BE0539" w:rsidRPr="00DC2757" w:rsidRDefault="00BE0539" w:rsidP="00E750DA">
            <w:pPr>
              <w:spacing w:after="0" w:line="240" w:lineRule="auto"/>
              <w:jc w:val="center"/>
              <w:rPr>
                <w:ins w:id="4829" w:author="Commodore, Sarah" w:date="2023-03-30T13:25:00Z"/>
                <w:rFonts w:ascii="Calibri" w:eastAsia="Times New Roman" w:hAnsi="Calibri" w:cs="Calibri"/>
                <w:color w:val="000000"/>
                <w:sz w:val="20"/>
                <w:szCs w:val="20"/>
              </w:rPr>
            </w:pPr>
            <w:ins w:id="4830" w:author="Commodore, Sarah" w:date="2023-03-30T13:25:00Z">
              <w:r w:rsidRPr="00DC2757">
                <w:rPr>
                  <w:rFonts w:ascii="Calibri" w:eastAsia="Times New Roman" w:hAnsi="Calibri" w:cs="Calibri"/>
                  <w:color w:val="000000"/>
                  <w:sz w:val="20"/>
                  <w:szCs w:val="20"/>
                </w:rPr>
                <w:t>1.9E-16</w:t>
              </w:r>
            </w:ins>
          </w:p>
        </w:tc>
        <w:tc>
          <w:tcPr>
            <w:tcW w:w="0" w:type="auto"/>
            <w:tcBorders>
              <w:top w:val="nil"/>
              <w:left w:val="nil"/>
              <w:bottom w:val="nil"/>
              <w:right w:val="nil"/>
            </w:tcBorders>
            <w:shd w:val="clear" w:color="auto" w:fill="auto"/>
            <w:noWrap/>
            <w:vAlign w:val="bottom"/>
            <w:hideMark/>
          </w:tcPr>
          <w:p w14:paraId="54D829B6" w14:textId="77777777" w:rsidR="00BE0539" w:rsidRPr="00DC2757" w:rsidRDefault="00BE0539" w:rsidP="00E750DA">
            <w:pPr>
              <w:spacing w:after="0" w:line="240" w:lineRule="auto"/>
              <w:jc w:val="center"/>
              <w:rPr>
                <w:ins w:id="4831" w:author="Commodore, Sarah" w:date="2023-03-30T13:25:00Z"/>
                <w:rFonts w:ascii="Calibri" w:eastAsia="Times New Roman" w:hAnsi="Calibri" w:cs="Calibri"/>
                <w:color w:val="FF0000"/>
                <w:sz w:val="20"/>
                <w:szCs w:val="20"/>
              </w:rPr>
            </w:pPr>
            <w:ins w:id="4832" w:author="Commodore, Sarah" w:date="2023-03-30T13:25:00Z">
              <w:r w:rsidRPr="00DC2757">
                <w:rPr>
                  <w:rFonts w:ascii="Calibri" w:eastAsia="Times New Roman" w:hAnsi="Calibri" w:cs="Calibri"/>
                  <w:color w:val="FF0000"/>
                  <w:sz w:val="20"/>
                  <w:szCs w:val="20"/>
                </w:rPr>
                <w:t>*</w:t>
              </w:r>
            </w:ins>
          </w:p>
        </w:tc>
      </w:tr>
      <w:tr w:rsidR="00BE0539" w:rsidRPr="00DC2757" w14:paraId="1AF75AF8" w14:textId="77777777" w:rsidTr="00E750DA">
        <w:trPr>
          <w:trHeight w:val="260"/>
          <w:ins w:id="4833" w:author="Commodore, Sarah" w:date="2023-03-30T13:25:00Z"/>
        </w:trPr>
        <w:tc>
          <w:tcPr>
            <w:tcW w:w="0" w:type="auto"/>
            <w:tcBorders>
              <w:top w:val="nil"/>
              <w:left w:val="nil"/>
              <w:bottom w:val="nil"/>
              <w:right w:val="nil"/>
            </w:tcBorders>
            <w:shd w:val="clear" w:color="auto" w:fill="auto"/>
            <w:noWrap/>
            <w:vAlign w:val="bottom"/>
            <w:hideMark/>
          </w:tcPr>
          <w:p w14:paraId="38255F22" w14:textId="77777777" w:rsidR="00BE0539" w:rsidRPr="00DC2757" w:rsidRDefault="00BE0539" w:rsidP="00E750DA">
            <w:pPr>
              <w:spacing w:after="0" w:line="240" w:lineRule="auto"/>
              <w:rPr>
                <w:ins w:id="4834" w:author="Commodore, Sarah" w:date="2023-03-30T13:25:00Z"/>
                <w:rFonts w:ascii="Calibri" w:eastAsia="Times New Roman" w:hAnsi="Calibri" w:cs="Calibri"/>
                <w:color w:val="000000"/>
                <w:sz w:val="20"/>
                <w:szCs w:val="20"/>
              </w:rPr>
            </w:pPr>
            <w:ins w:id="4835" w:author="Commodore, Sarah" w:date="2023-03-30T13:25:00Z">
              <w:r w:rsidRPr="00DC2757">
                <w:rPr>
                  <w:rFonts w:ascii="Calibri" w:eastAsia="Times New Roman" w:hAnsi="Calibri" w:cs="Calibri"/>
                  <w:color w:val="000000"/>
                  <w:sz w:val="20"/>
                  <w:szCs w:val="20"/>
                </w:rPr>
                <w:t>ENSG00000259087.5</w:t>
              </w:r>
            </w:ins>
          </w:p>
        </w:tc>
        <w:tc>
          <w:tcPr>
            <w:tcW w:w="0" w:type="auto"/>
            <w:tcBorders>
              <w:top w:val="nil"/>
              <w:left w:val="nil"/>
              <w:bottom w:val="nil"/>
              <w:right w:val="nil"/>
            </w:tcBorders>
            <w:shd w:val="clear" w:color="auto" w:fill="auto"/>
            <w:noWrap/>
            <w:vAlign w:val="bottom"/>
            <w:hideMark/>
          </w:tcPr>
          <w:p w14:paraId="0CBF7651" w14:textId="77777777" w:rsidR="00BE0539" w:rsidRPr="00DC2757" w:rsidRDefault="00BE0539" w:rsidP="00E750DA">
            <w:pPr>
              <w:spacing w:after="0" w:line="240" w:lineRule="auto"/>
              <w:rPr>
                <w:ins w:id="4836" w:author="Commodore, Sarah" w:date="2023-03-30T13:25:00Z"/>
                <w:rFonts w:ascii="Calibri" w:eastAsia="Times New Roman" w:hAnsi="Calibri" w:cs="Calibri"/>
                <w:color w:val="000000"/>
                <w:sz w:val="20"/>
                <w:szCs w:val="20"/>
              </w:rPr>
            </w:pPr>
            <w:ins w:id="4837" w:author="Commodore, Sarah" w:date="2023-03-30T13:25:00Z">
              <w:r w:rsidRPr="00DC2757">
                <w:rPr>
                  <w:rFonts w:ascii="Calibri" w:eastAsia="Times New Roman" w:hAnsi="Calibri" w:cs="Calibri"/>
                  <w:color w:val="000000"/>
                  <w:sz w:val="20"/>
                  <w:szCs w:val="20"/>
                </w:rPr>
                <w:t>AL121790.2</w:t>
              </w:r>
            </w:ins>
          </w:p>
        </w:tc>
        <w:tc>
          <w:tcPr>
            <w:tcW w:w="0" w:type="auto"/>
            <w:tcBorders>
              <w:top w:val="nil"/>
              <w:left w:val="nil"/>
              <w:bottom w:val="nil"/>
              <w:right w:val="nil"/>
            </w:tcBorders>
            <w:shd w:val="clear" w:color="auto" w:fill="auto"/>
            <w:noWrap/>
            <w:vAlign w:val="bottom"/>
            <w:hideMark/>
          </w:tcPr>
          <w:p w14:paraId="282AC889" w14:textId="77777777" w:rsidR="00BE0539" w:rsidRPr="00DC2757" w:rsidRDefault="00BE0539" w:rsidP="00E750DA">
            <w:pPr>
              <w:spacing w:after="0" w:line="240" w:lineRule="auto"/>
              <w:jc w:val="center"/>
              <w:rPr>
                <w:ins w:id="4838" w:author="Commodore, Sarah" w:date="2023-03-30T13:25:00Z"/>
                <w:rFonts w:ascii="Calibri" w:eastAsia="Times New Roman" w:hAnsi="Calibri" w:cs="Calibri"/>
                <w:color w:val="000000"/>
                <w:sz w:val="20"/>
                <w:szCs w:val="20"/>
              </w:rPr>
            </w:pPr>
            <w:ins w:id="4839"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C5BF1B6" w14:textId="77777777" w:rsidR="00BE0539" w:rsidRPr="00DC2757" w:rsidRDefault="00BE0539" w:rsidP="00E750DA">
            <w:pPr>
              <w:spacing w:after="0" w:line="240" w:lineRule="auto"/>
              <w:jc w:val="center"/>
              <w:rPr>
                <w:ins w:id="4840" w:author="Commodore, Sarah" w:date="2023-03-30T13:25:00Z"/>
                <w:rFonts w:ascii="Calibri" w:eastAsia="Times New Roman" w:hAnsi="Calibri" w:cs="Calibri"/>
                <w:color w:val="000000"/>
                <w:sz w:val="20"/>
                <w:szCs w:val="20"/>
              </w:rPr>
            </w:pPr>
            <w:ins w:id="4841" w:author="Commodore, Sarah" w:date="2023-03-30T13:25:00Z">
              <w:r w:rsidRPr="00DC2757">
                <w:rPr>
                  <w:rFonts w:ascii="Calibri" w:eastAsia="Times New Roman" w:hAnsi="Calibri" w:cs="Calibri"/>
                  <w:color w:val="000000"/>
                  <w:sz w:val="20"/>
                  <w:szCs w:val="20"/>
                </w:rPr>
                <w:t>2.1E-07</w:t>
              </w:r>
            </w:ins>
          </w:p>
        </w:tc>
        <w:tc>
          <w:tcPr>
            <w:tcW w:w="0" w:type="auto"/>
            <w:tcBorders>
              <w:top w:val="nil"/>
              <w:left w:val="nil"/>
              <w:bottom w:val="nil"/>
              <w:right w:val="nil"/>
            </w:tcBorders>
            <w:shd w:val="clear" w:color="auto" w:fill="auto"/>
            <w:noWrap/>
            <w:vAlign w:val="bottom"/>
            <w:hideMark/>
          </w:tcPr>
          <w:p w14:paraId="3E548099" w14:textId="77777777" w:rsidR="00BE0539" w:rsidRPr="00DC2757" w:rsidRDefault="00BE0539" w:rsidP="00E750DA">
            <w:pPr>
              <w:spacing w:after="0" w:line="240" w:lineRule="auto"/>
              <w:jc w:val="center"/>
              <w:rPr>
                <w:ins w:id="4842" w:author="Commodore, Sarah" w:date="2023-03-30T13:25:00Z"/>
                <w:rFonts w:ascii="Calibri" w:eastAsia="Times New Roman" w:hAnsi="Calibri" w:cs="Calibri"/>
                <w:color w:val="000000"/>
                <w:sz w:val="20"/>
                <w:szCs w:val="20"/>
              </w:rPr>
            </w:pPr>
            <w:ins w:id="4843" w:author="Commodore, Sarah" w:date="2023-03-30T13:25:00Z">
              <w:r w:rsidRPr="00DC2757">
                <w:rPr>
                  <w:rFonts w:ascii="Calibri" w:eastAsia="Times New Roman" w:hAnsi="Calibri" w:cs="Calibri"/>
                  <w:color w:val="000000"/>
                  <w:sz w:val="20"/>
                  <w:szCs w:val="20"/>
                </w:rPr>
                <w:t>2.1E-06</w:t>
              </w:r>
            </w:ins>
          </w:p>
        </w:tc>
        <w:tc>
          <w:tcPr>
            <w:tcW w:w="0" w:type="auto"/>
            <w:tcBorders>
              <w:top w:val="nil"/>
              <w:left w:val="nil"/>
              <w:bottom w:val="nil"/>
              <w:right w:val="nil"/>
            </w:tcBorders>
            <w:shd w:val="clear" w:color="auto" w:fill="auto"/>
            <w:noWrap/>
            <w:vAlign w:val="bottom"/>
            <w:hideMark/>
          </w:tcPr>
          <w:p w14:paraId="4AD6513C" w14:textId="77777777" w:rsidR="00BE0539" w:rsidRPr="00DC2757" w:rsidRDefault="00BE0539" w:rsidP="00E750DA">
            <w:pPr>
              <w:spacing w:after="0" w:line="240" w:lineRule="auto"/>
              <w:jc w:val="center"/>
              <w:rPr>
                <w:ins w:id="4844" w:author="Commodore, Sarah" w:date="2023-03-30T13:25:00Z"/>
                <w:rFonts w:ascii="Calibri" w:eastAsia="Times New Roman" w:hAnsi="Calibri" w:cs="Calibri"/>
                <w:color w:val="FF0000"/>
                <w:sz w:val="20"/>
                <w:szCs w:val="20"/>
              </w:rPr>
            </w:pPr>
            <w:ins w:id="4845" w:author="Commodore, Sarah" w:date="2023-03-30T13:25:00Z">
              <w:r w:rsidRPr="00DC2757">
                <w:rPr>
                  <w:rFonts w:ascii="Calibri" w:eastAsia="Times New Roman" w:hAnsi="Calibri" w:cs="Calibri"/>
                  <w:color w:val="FF0000"/>
                  <w:sz w:val="20"/>
                  <w:szCs w:val="20"/>
                </w:rPr>
                <w:t>*</w:t>
              </w:r>
            </w:ins>
          </w:p>
        </w:tc>
      </w:tr>
      <w:tr w:rsidR="00BE0539" w:rsidRPr="00DC2757" w14:paraId="2B2666DD" w14:textId="77777777" w:rsidTr="00E750DA">
        <w:trPr>
          <w:trHeight w:val="260"/>
          <w:ins w:id="4846" w:author="Commodore, Sarah" w:date="2023-03-30T13:25:00Z"/>
        </w:trPr>
        <w:tc>
          <w:tcPr>
            <w:tcW w:w="0" w:type="auto"/>
            <w:tcBorders>
              <w:top w:val="nil"/>
              <w:left w:val="nil"/>
              <w:bottom w:val="nil"/>
              <w:right w:val="nil"/>
            </w:tcBorders>
            <w:shd w:val="clear" w:color="auto" w:fill="auto"/>
            <w:noWrap/>
            <w:vAlign w:val="bottom"/>
            <w:hideMark/>
          </w:tcPr>
          <w:p w14:paraId="1E698C5A" w14:textId="77777777" w:rsidR="00BE0539" w:rsidRPr="00DC2757" w:rsidRDefault="00BE0539" w:rsidP="00E750DA">
            <w:pPr>
              <w:spacing w:after="0" w:line="240" w:lineRule="auto"/>
              <w:rPr>
                <w:ins w:id="4847" w:author="Commodore, Sarah" w:date="2023-03-30T13:25:00Z"/>
                <w:rFonts w:ascii="Calibri" w:eastAsia="Times New Roman" w:hAnsi="Calibri" w:cs="Calibri"/>
                <w:color w:val="000000"/>
                <w:sz w:val="20"/>
                <w:szCs w:val="20"/>
              </w:rPr>
            </w:pPr>
            <w:ins w:id="4848" w:author="Commodore, Sarah" w:date="2023-03-30T13:25:00Z">
              <w:r w:rsidRPr="00DC2757">
                <w:rPr>
                  <w:rFonts w:ascii="Calibri" w:eastAsia="Times New Roman" w:hAnsi="Calibri" w:cs="Calibri"/>
                  <w:color w:val="000000"/>
                  <w:sz w:val="20"/>
                  <w:szCs w:val="20"/>
                </w:rPr>
                <w:t>ENSG00000137860.12</w:t>
              </w:r>
            </w:ins>
          </w:p>
        </w:tc>
        <w:tc>
          <w:tcPr>
            <w:tcW w:w="0" w:type="auto"/>
            <w:tcBorders>
              <w:top w:val="nil"/>
              <w:left w:val="nil"/>
              <w:bottom w:val="nil"/>
              <w:right w:val="nil"/>
            </w:tcBorders>
            <w:shd w:val="clear" w:color="auto" w:fill="auto"/>
            <w:noWrap/>
            <w:vAlign w:val="bottom"/>
            <w:hideMark/>
          </w:tcPr>
          <w:p w14:paraId="523A0B45" w14:textId="77777777" w:rsidR="00BE0539" w:rsidRPr="00DC2757" w:rsidRDefault="00BE0539" w:rsidP="00E750DA">
            <w:pPr>
              <w:spacing w:after="0" w:line="240" w:lineRule="auto"/>
              <w:rPr>
                <w:ins w:id="4849" w:author="Commodore, Sarah" w:date="2023-03-30T13:25:00Z"/>
                <w:rFonts w:ascii="Calibri" w:eastAsia="Times New Roman" w:hAnsi="Calibri" w:cs="Calibri"/>
                <w:color w:val="000000"/>
                <w:sz w:val="20"/>
                <w:szCs w:val="20"/>
              </w:rPr>
            </w:pPr>
            <w:ins w:id="4850" w:author="Commodore, Sarah" w:date="2023-03-30T13:25:00Z">
              <w:r w:rsidRPr="00DC2757">
                <w:rPr>
                  <w:rFonts w:ascii="Calibri" w:eastAsia="Times New Roman" w:hAnsi="Calibri" w:cs="Calibri"/>
                  <w:color w:val="000000"/>
                  <w:sz w:val="20"/>
                  <w:szCs w:val="20"/>
                </w:rPr>
                <w:t>SLC28A2</w:t>
              </w:r>
            </w:ins>
          </w:p>
        </w:tc>
        <w:tc>
          <w:tcPr>
            <w:tcW w:w="0" w:type="auto"/>
            <w:tcBorders>
              <w:top w:val="nil"/>
              <w:left w:val="nil"/>
              <w:bottom w:val="nil"/>
              <w:right w:val="nil"/>
            </w:tcBorders>
            <w:shd w:val="clear" w:color="auto" w:fill="auto"/>
            <w:noWrap/>
            <w:vAlign w:val="bottom"/>
            <w:hideMark/>
          </w:tcPr>
          <w:p w14:paraId="17CF4736" w14:textId="77777777" w:rsidR="00BE0539" w:rsidRPr="00DC2757" w:rsidRDefault="00BE0539" w:rsidP="00E750DA">
            <w:pPr>
              <w:spacing w:after="0" w:line="240" w:lineRule="auto"/>
              <w:jc w:val="center"/>
              <w:rPr>
                <w:ins w:id="4851" w:author="Commodore, Sarah" w:date="2023-03-30T13:25:00Z"/>
                <w:rFonts w:ascii="Calibri" w:eastAsia="Times New Roman" w:hAnsi="Calibri" w:cs="Calibri"/>
                <w:color w:val="000000"/>
                <w:sz w:val="20"/>
                <w:szCs w:val="20"/>
              </w:rPr>
            </w:pPr>
            <w:ins w:id="4852"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5EBA0BD" w14:textId="77777777" w:rsidR="00BE0539" w:rsidRPr="00DC2757" w:rsidRDefault="00BE0539" w:rsidP="00E750DA">
            <w:pPr>
              <w:spacing w:after="0" w:line="240" w:lineRule="auto"/>
              <w:jc w:val="center"/>
              <w:rPr>
                <w:ins w:id="4853" w:author="Commodore, Sarah" w:date="2023-03-30T13:25:00Z"/>
                <w:rFonts w:ascii="Calibri" w:eastAsia="Times New Roman" w:hAnsi="Calibri" w:cs="Calibri"/>
                <w:color w:val="000000"/>
                <w:sz w:val="20"/>
                <w:szCs w:val="20"/>
              </w:rPr>
            </w:pPr>
            <w:ins w:id="4854" w:author="Commodore, Sarah" w:date="2023-03-30T13:25:00Z">
              <w:r w:rsidRPr="00DC2757">
                <w:rPr>
                  <w:rFonts w:ascii="Calibri" w:eastAsia="Times New Roman" w:hAnsi="Calibri" w:cs="Calibri"/>
                  <w:color w:val="000000"/>
                  <w:sz w:val="20"/>
                  <w:szCs w:val="20"/>
                </w:rPr>
                <w:t>9.3E-03</w:t>
              </w:r>
            </w:ins>
          </w:p>
        </w:tc>
        <w:tc>
          <w:tcPr>
            <w:tcW w:w="0" w:type="auto"/>
            <w:tcBorders>
              <w:top w:val="nil"/>
              <w:left w:val="nil"/>
              <w:bottom w:val="nil"/>
              <w:right w:val="nil"/>
            </w:tcBorders>
            <w:shd w:val="clear" w:color="auto" w:fill="auto"/>
            <w:noWrap/>
            <w:vAlign w:val="bottom"/>
            <w:hideMark/>
          </w:tcPr>
          <w:p w14:paraId="3B821607" w14:textId="77777777" w:rsidR="00BE0539" w:rsidRPr="00DC2757" w:rsidRDefault="00BE0539" w:rsidP="00E750DA">
            <w:pPr>
              <w:spacing w:after="0" w:line="240" w:lineRule="auto"/>
              <w:jc w:val="center"/>
              <w:rPr>
                <w:ins w:id="4855" w:author="Commodore, Sarah" w:date="2023-03-30T13:25:00Z"/>
                <w:rFonts w:ascii="Calibri" w:eastAsia="Times New Roman" w:hAnsi="Calibri" w:cs="Calibri"/>
                <w:color w:val="000000"/>
                <w:sz w:val="20"/>
                <w:szCs w:val="20"/>
              </w:rPr>
            </w:pPr>
            <w:ins w:id="4856" w:author="Commodore, Sarah" w:date="2023-03-30T13:25:00Z">
              <w:r w:rsidRPr="00DC2757">
                <w:rPr>
                  <w:rFonts w:ascii="Calibri" w:eastAsia="Times New Roman" w:hAnsi="Calibri" w:cs="Calibri"/>
                  <w:color w:val="000000"/>
                  <w:sz w:val="20"/>
                  <w:szCs w:val="20"/>
                </w:rPr>
                <w:t>2.5E-02</w:t>
              </w:r>
            </w:ins>
          </w:p>
        </w:tc>
        <w:tc>
          <w:tcPr>
            <w:tcW w:w="0" w:type="auto"/>
            <w:tcBorders>
              <w:top w:val="nil"/>
              <w:left w:val="nil"/>
              <w:bottom w:val="nil"/>
              <w:right w:val="nil"/>
            </w:tcBorders>
            <w:shd w:val="clear" w:color="auto" w:fill="auto"/>
            <w:noWrap/>
            <w:vAlign w:val="bottom"/>
            <w:hideMark/>
          </w:tcPr>
          <w:p w14:paraId="0893DA32" w14:textId="77777777" w:rsidR="00BE0539" w:rsidRPr="00DC2757" w:rsidRDefault="00BE0539" w:rsidP="00E750DA">
            <w:pPr>
              <w:spacing w:after="0" w:line="240" w:lineRule="auto"/>
              <w:jc w:val="center"/>
              <w:rPr>
                <w:ins w:id="4857" w:author="Commodore, Sarah" w:date="2023-03-30T13:25:00Z"/>
                <w:rFonts w:ascii="Calibri" w:eastAsia="Times New Roman" w:hAnsi="Calibri" w:cs="Calibri"/>
                <w:color w:val="FF0000"/>
                <w:sz w:val="20"/>
                <w:szCs w:val="20"/>
              </w:rPr>
            </w:pPr>
            <w:ins w:id="4858" w:author="Commodore, Sarah" w:date="2023-03-30T13:25:00Z">
              <w:r w:rsidRPr="00DC2757">
                <w:rPr>
                  <w:rFonts w:ascii="Calibri" w:eastAsia="Times New Roman" w:hAnsi="Calibri" w:cs="Calibri"/>
                  <w:color w:val="FF0000"/>
                  <w:sz w:val="20"/>
                  <w:szCs w:val="20"/>
                </w:rPr>
                <w:t>*</w:t>
              </w:r>
            </w:ins>
          </w:p>
        </w:tc>
      </w:tr>
      <w:tr w:rsidR="00BE0539" w:rsidRPr="00DC2757" w14:paraId="6E78018D" w14:textId="77777777" w:rsidTr="00E750DA">
        <w:trPr>
          <w:trHeight w:val="260"/>
          <w:ins w:id="4859" w:author="Commodore, Sarah" w:date="2023-03-30T13:25:00Z"/>
        </w:trPr>
        <w:tc>
          <w:tcPr>
            <w:tcW w:w="0" w:type="auto"/>
            <w:tcBorders>
              <w:top w:val="nil"/>
              <w:left w:val="nil"/>
              <w:bottom w:val="nil"/>
              <w:right w:val="nil"/>
            </w:tcBorders>
            <w:shd w:val="clear" w:color="auto" w:fill="auto"/>
            <w:noWrap/>
            <w:vAlign w:val="bottom"/>
            <w:hideMark/>
          </w:tcPr>
          <w:p w14:paraId="7B44F6B0" w14:textId="77777777" w:rsidR="00BE0539" w:rsidRPr="00DC2757" w:rsidRDefault="00BE0539" w:rsidP="00E750DA">
            <w:pPr>
              <w:spacing w:after="0" w:line="240" w:lineRule="auto"/>
              <w:rPr>
                <w:ins w:id="4860" w:author="Commodore, Sarah" w:date="2023-03-30T13:25:00Z"/>
                <w:rFonts w:ascii="Calibri" w:eastAsia="Times New Roman" w:hAnsi="Calibri" w:cs="Calibri"/>
                <w:color w:val="000000"/>
                <w:sz w:val="20"/>
                <w:szCs w:val="20"/>
              </w:rPr>
            </w:pPr>
            <w:ins w:id="4861" w:author="Commodore, Sarah" w:date="2023-03-30T13:25:00Z">
              <w:r w:rsidRPr="00DC2757">
                <w:rPr>
                  <w:rFonts w:ascii="Calibri" w:eastAsia="Times New Roman" w:hAnsi="Calibri" w:cs="Calibri"/>
                  <w:color w:val="000000"/>
                  <w:sz w:val="20"/>
                  <w:szCs w:val="20"/>
                </w:rPr>
                <w:t>ENSG00000259969.1</w:t>
              </w:r>
            </w:ins>
          </w:p>
        </w:tc>
        <w:tc>
          <w:tcPr>
            <w:tcW w:w="0" w:type="auto"/>
            <w:tcBorders>
              <w:top w:val="nil"/>
              <w:left w:val="nil"/>
              <w:bottom w:val="nil"/>
              <w:right w:val="nil"/>
            </w:tcBorders>
            <w:shd w:val="clear" w:color="auto" w:fill="auto"/>
            <w:noWrap/>
            <w:vAlign w:val="bottom"/>
            <w:hideMark/>
          </w:tcPr>
          <w:p w14:paraId="1FB8A5F1" w14:textId="77777777" w:rsidR="00BE0539" w:rsidRPr="00DC2757" w:rsidRDefault="00BE0539" w:rsidP="00E750DA">
            <w:pPr>
              <w:spacing w:after="0" w:line="240" w:lineRule="auto"/>
              <w:rPr>
                <w:ins w:id="4862" w:author="Commodore, Sarah" w:date="2023-03-30T13:25:00Z"/>
                <w:rFonts w:ascii="Calibri" w:eastAsia="Times New Roman" w:hAnsi="Calibri" w:cs="Calibri"/>
                <w:color w:val="000000"/>
                <w:sz w:val="20"/>
                <w:szCs w:val="20"/>
              </w:rPr>
            </w:pPr>
            <w:ins w:id="4863" w:author="Commodore, Sarah" w:date="2023-03-30T13:25:00Z">
              <w:r w:rsidRPr="00DC2757">
                <w:rPr>
                  <w:rFonts w:ascii="Calibri" w:eastAsia="Times New Roman" w:hAnsi="Calibri" w:cs="Calibri"/>
                  <w:color w:val="000000"/>
                  <w:sz w:val="20"/>
                  <w:szCs w:val="20"/>
                </w:rPr>
                <w:t>AL049838.1</w:t>
              </w:r>
            </w:ins>
          </w:p>
        </w:tc>
        <w:tc>
          <w:tcPr>
            <w:tcW w:w="0" w:type="auto"/>
            <w:tcBorders>
              <w:top w:val="nil"/>
              <w:left w:val="nil"/>
              <w:bottom w:val="nil"/>
              <w:right w:val="nil"/>
            </w:tcBorders>
            <w:shd w:val="clear" w:color="auto" w:fill="auto"/>
            <w:noWrap/>
            <w:vAlign w:val="bottom"/>
            <w:hideMark/>
          </w:tcPr>
          <w:p w14:paraId="09C2C687" w14:textId="77777777" w:rsidR="00BE0539" w:rsidRPr="00DC2757" w:rsidRDefault="00BE0539" w:rsidP="00E750DA">
            <w:pPr>
              <w:spacing w:after="0" w:line="240" w:lineRule="auto"/>
              <w:jc w:val="center"/>
              <w:rPr>
                <w:ins w:id="4864" w:author="Commodore, Sarah" w:date="2023-03-30T13:25:00Z"/>
                <w:rFonts w:ascii="Calibri" w:eastAsia="Times New Roman" w:hAnsi="Calibri" w:cs="Calibri"/>
                <w:color w:val="000000"/>
                <w:sz w:val="20"/>
                <w:szCs w:val="20"/>
              </w:rPr>
            </w:pPr>
            <w:ins w:id="4865"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046D075" w14:textId="77777777" w:rsidR="00BE0539" w:rsidRPr="00DC2757" w:rsidRDefault="00BE0539" w:rsidP="00E750DA">
            <w:pPr>
              <w:spacing w:after="0" w:line="240" w:lineRule="auto"/>
              <w:jc w:val="center"/>
              <w:rPr>
                <w:ins w:id="4866" w:author="Commodore, Sarah" w:date="2023-03-30T13:25:00Z"/>
                <w:rFonts w:ascii="Calibri" w:eastAsia="Times New Roman" w:hAnsi="Calibri" w:cs="Calibri"/>
                <w:color w:val="000000"/>
                <w:sz w:val="20"/>
                <w:szCs w:val="20"/>
              </w:rPr>
            </w:pPr>
            <w:ins w:id="4867" w:author="Commodore, Sarah" w:date="2023-03-30T13:25:00Z">
              <w:r w:rsidRPr="00DC2757">
                <w:rPr>
                  <w:rFonts w:ascii="Calibri" w:eastAsia="Times New Roman" w:hAnsi="Calibri" w:cs="Calibri"/>
                  <w:color w:val="000000"/>
                  <w:sz w:val="20"/>
                  <w:szCs w:val="20"/>
                </w:rPr>
                <w:t>8.1E-12</w:t>
              </w:r>
            </w:ins>
          </w:p>
        </w:tc>
        <w:tc>
          <w:tcPr>
            <w:tcW w:w="0" w:type="auto"/>
            <w:tcBorders>
              <w:top w:val="nil"/>
              <w:left w:val="nil"/>
              <w:bottom w:val="nil"/>
              <w:right w:val="nil"/>
            </w:tcBorders>
            <w:shd w:val="clear" w:color="auto" w:fill="auto"/>
            <w:noWrap/>
            <w:vAlign w:val="bottom"/>
            <w:hideMark/>
          </w:tcPr>
          <w:p w14:paraId="07B7E0D0" w14:textId="77777777" w:rsidR="00BE0539" w:rsidRPr="00DC2757" w:rsidRDefault="00BE0539" w:rsidP="00E750DA">
            <w:pPr>
              <w:spacing w:after="0" w:line="240" w:lineRule="auto"/>
              <w:jc w:val="center"/>
              <w:rPr>
                <w:ins w:id="4868" w:author="Commodore, Sarah" w:date="2023-03-30T13:25:00Z"/>
                <w:rFonts w:ascii="Calibri" w:eastAsia="Times New Roman" w:hAnsi="Calibri" w:cs="Calibri"/>
                <w:color w:val="000000"/>
                <w:sz w:val="20"/>
                <w:szCs w:val="20"/>
              </w:rPr>
            </w:pPr>
            <w:ins w:id="4869" w:author="Commodore, Sarah" w:date="2023-03-30T13:25:00Z">
              <w:r w:rsidRPr="00DC2757">
                <w:rPr>
                  <w:rFonts w:ascii="Calibri" w:eastAsia="Times New Roman" w:hAnsi="Calibri" w:cs="Calibri"/>
                  <w:color w:val="000000"/>
                  <w:sz w:val="20"/>
                  <w:szCs w:val="20"/>
                </w:rPr>
                <w:t>2.6E-10</w:t>
              </w:r>
            </w:ins>
          </w:p>
        </w:tc>
        <w:tc>
          <w:tcPr>
            <w:tcW w:w="0" w:type="auto"/>
            <w:tcBorders>
              <w:top w:val="nil"/>
              <w:left w:val="nil"/>
              <w:bottom w:val="nil"/>
              <w:right w:val="nil"/>
            </w:tcBorders>
            <w:shd w:val="clear" w:color="auto" w:fill="auto"/>
            <w:noWrap/>
            <w:vAlign w:val="bottom"/>
            <w:hideMark/>
          </w:tcPr>
          <w:p w14:paraId="343849E7" w14:textId="77777777" w:rsidR="00BE0539" w:rsidRPr="00DC2757" w:rsidRDefault="00BE0539" w:rsidP="00E750DA">
            <w:pPr>
              <w:spacing w:after="0" w:line="240" w:lineRule="auto"/>
              <w:jc w:val="center"/>
              <w:rPr>
                <w:ins w:id="4870" w:author="Commodore, Sarah" w:date="2023-03-30T13:25:00Z"/>
                <w:rFonts w:ascii="Calibri" w:eastAsia="Times New Roman" w:hAnsi="Calibri" w:cs="Calibri"/>
                <w:color w:val="FF0000"/>
                <w:sz w:val="20"/>
                <w:szCs w:val="20"/>
              </w:rPr>
            </w:pPr>
            <w:ins w:id="4871" w:author="Commodore, Sarah" w:date="2023-03-30T13:25:00Z">
              <w:r w:rsidRPr="00DC2757">
                <w:rPr>
                  <w:rFonts w:ascii="Calibri" w:eastAsia="Times New Roman" w:hAnsi="Calibri" w:cs="Calibri"/>
                  <w:color w:val="FF0000"/>
                  <w:sz w:val="20"/>
                  <w:szCs w:val="20"/>
                </w:rPr>
                <w:t>*</w:t>
              </w:r>
            </w:ins>
          </w:p>
        </w:tc>
      </w:tr>
      <w:tr w:rsidR="00BE0539" w:rsidRPr="00DC2757" w14:paraId="26C5F21B" w14:textId="77777777" w:rsidTr="00E750DA">
        <w:trPr>
          <w:trHeight w:val="260"/>
          <w:ins w:id="4872" w:author="Commodore, Sarah" w:date="2023-03-30T13:25:00Z"/>
        </w:trPr>
        <w:tc>
          <w:tcPr>
            <w:tcW w:w="0" w:type="auto"/>
            <w:tcBorders>
              <w:top w:val="nil"/>
              <w:left w:val="nil"/>
              <w:bottom w:val="nil"/>
              <w:right w:val="nil"/>
            </w:tcBorders>
            <w:shd w:val="clear" w:color="auto" w:fill="auto"/>
            <w:noWrap/>
            <w:vAlign w:val="bottom"/>
            <w:hideMark/>
          </w:tcPr>
          <w:p w14:paraId="0CE067E0" w14:textId="77777777" w:rsidR="00BE0539" w:rsidRPr="00DC2757" w:rsidRDefault="00BE0539" w:rsidP="00E750DA">
            <w:pPr>
              <w:spacing w:after="0" w:line="240" w:lineRule="auto"/>
              <w:rPr>
                <w:ins w:id="4873" w:author="Commodore, Sarah" w:date="2023-03-30T13:25:00Z"/>
                <w:rFonts w:ascii="Calibri" w:eastAsia="Times New Roman" w:hAnsi="Calibri" w:cs="Calibri"/>
                <w:color w:val="000000"/>
                <w:sz w:val="20"/>
                <w:szCs w:val="20"/>
              </w:rPr>
            </w:pPr>
            <w:ins w:id="4874" w:author="Commodore, Sarah" w:date="2023-03-30T13:25:00Z">
              <w:r w:rsidRPr="00DC2757">
                <w:rPr>
                  <w:rFonts w:ascii="Calibri" w:eastAsia="Times New Roman" w:hAnsi="Calibri" w:cs="Calibri"/>
                  <w:color w:val="000000"/>
                  <w:sz w:val="20"/>
                  <w:szCs w:val="20"/>
                </w:rPr>
                <w:t>ENSG00000203963.11</w:t>
              </w:r>
            </w:ins>
          </w:p>
        </w:tc>
        <w:tc>
          <w:tcPr>
            <w:tcW w:w="0" w:type="auto"/>
            <w:tcBorders>
              <w:top w:val="nil"/>
              <w:left w:val="nil"/>
              <w:bottom w:val="nil"/>
              <w:right w:val="nil"/>
            </w:tcBorders>
            <w:shd w:val="clear" w:color="auto" w:fill="auto"/>
            <w:noWrap/>
            <w:vAlign w:val="bottom"/>
            <w:hideMark/>
          </w:tcPr>
          <w:p w14:paraId="17FDB459" w14:textId="77777777" w:rsidR="00BE0539" w:rsidRPr="00DC2757" w:rsidRDefault="00BE0539" w:rsidP="00E750DA">
            <w:pPr>
              <w:spacing w:after="0" w:line="240" w:lineRule="auto"/>
              <w:rPr>
                <w:ins w:id="4875" w:author="Commodore, Sarah" w:date="2023-03-30T13:25:00Z"/>
                <w:rFonts w:ascii="Calibri" w:eastAsia="Times New Roman" w:hAnsi="Calibri" w:cs="Calibri"/>
                <w:color w:val="000000"/>
                <w:sz w:val="20"/>
                <w:szCs w:val="20"/>
              </w:rPr>
            </w:pPr>
            <w:ins w:id="4876" w:author="Commodore, Sarah" w:date="2023-03-30T13:25:00Z">
              <w:r w:rsidRPr="00DC2757">
                <w:rPr>
                  <w:rFonts w:ascii="Calibri" w:eastAsia="Times New Roman" w:hAnsi="Calibri" w:cs="Calibri"/>
                  <w:color w:val="000000"/>
                  <w:sz w:val="20"/>
                  <w:szCs w:val="20"/>
                </w:rPr>
                <w:t>C1orf141</w:t>
              </w:r>
            </w:ins>
          </w:p>
        </w:tc>
        <w:tc>
          <w:tcPr>
            <w:tcW w:w="0" w:type="auto"/>
            <w:tcBorders>
              <w:top w:val="nil"/>
              <w:left w:val="nil"/>
              <w:bottom w:val="nil"/>
              <w:right w:val="nil"/>
            </w:tcBorders>
            <w:shd w:val="clear" w:color="auto" w:fill="auto"/>
            <w:noWrap/>
            <w:vAlign w:val="bottom"/>
            <w:hideMark/>
          </w:tcPr>
          <w:p w14:paraId="7AFC881B" w14:textId="77777777" w:rsidR="00BE0539" w:rsidRPr="00DC2757" w:rsidRDefault="00BE0539" w:rsidP="00E750DA">
            <w:pPr>
              <w:spacing w:after="0" w:line="240" w:lineRule="auto"/>
              <w:jc w:val="center"/>
              <w:rPr>
                <w:ins w:id="4877" w:author="Commodore, Sarah" w:date="2023-03-30T13:25:00Z"/>
                <w:rFonts w:ascii="Calibri" w:eastAsia="Times New Roman" w:hAnsi="Calibri" w:cs="Calibri"/>
                <w:color w:val="000000"/>
                <w:sz w:val="20"/>
                <w:szCs w:val="20"/>
              </w:rPr>
            </w:pPr>
            <w:ins w:id="4878"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4FE627A" w14:textId="77777777" w:rsidR="00BE0539" w:rsidRPr="00DC2757" w:rsidRDefault="00BE0539" w:rsidP="00E750DA">
            <w:pPr>
              <w:spacing w:after="0" w:line="240" w:lineRule="auto"/>
              <w:jc w:val="center"/>
              <w:rPr>
                <w:ins w:id="4879" w:author="Commodore, Sarah" w:date="2023-03-30T13:25:00Z"/>
                <w:rFonts w:ascii="Calibri" w:eastAsia="Times New Roman" w:hAnsi="Calibri" w:cs="Calibri"/>
                <w:color w:val="000000"/>
                <w:sz w:val="20"/>
                <w:szCs w:val="20"/>
              </w:rPr>
            </w:pPr>
            <w:ins w:id="4880" w:author="Commodore, Sarah" w:date="2023-03-30T13:25:00Z">
              <w:r w:rsidRPr="00DC2757">
                <w:rPr>
                  <w:rFonts w:ascii="Calibri" w:eastAsia="Times New Roman" w:hAnsi="Calibri" w:cs="Calibri"/>
                  <w:color w:val="000000"/>
                  <w:sz w:val="20"/>
                  <w:szCs w:val="20"/>
                </w:rPr>
                <w:t>7.1E-03</w:t>
              </w:r>
            </w:ins>
          </w:p>
        </w:tc>
        <w:tc>
          <w:tcPr>
            <w:tcW w:w="0" w:type="auto"/>
            <w:tcBorders>
              <w:top w:val="nil"/>
              <w:left w:val="nil"/>
              <w:bottom w:val="nil"/>
              <w:right w:val="nil"/>
            </w:tcBorders>
            <w:shd w:val="clear" w:color="auto" w:fill="auto"/>
            <w:noWrap/>
            <w:vAlign w:val="bottom"/>
            <w:hideMark/>
          </w:tcPr>
          <w:p w14:paraId="6E14C719" w14:textId="77777777" w:rsidR="00BE0539" w:rsidRPr="00DC2757" w:rsidRDefault="00BE0539" w:rsidP="00E750DA">
            <w:pPr>
              <w:spacing w:after="0" w:line="240" w:lineRule="auto"/>
              <w:jc w:val="center"/>
              <w:rPr>
                <w:ins w:id="4881" w:author="Commodore, Sarah" w:date="2023-03-30T13:25:00Z"/>
                <w:rFonts w:ascii="Calibri" w:eastAsia="Times New Roman" w:hAnsi="Calibri" w:cs="Calibri"/>
                <w:color w:val="000000"/>
                <w:sz w:val="20"/>
                <w:szCs w:val="20"/>
              </w:rPr>
            </w:pPr>
            <w:ins w:id="4882" w:author="Commodore, Sarah" w:date="2023-03-30T13:25:00Z">
              <w:r w:rsidRPr="00DC2757">
                <w:rPr>
                  <w:rFonts w:ascii="Calibri" w:eastAsia="Times New Roman" w:hAnsi="Calibri" w:cs="Calibri"/>
                  <w:color w:val="000000"/>
                  <w:sz w:val="20"/>
                  <w:szCs w:val="20"/>
                </w:rPr>
                <w:t>2.0E-02</w:t>
              </w:r>
            </w:ins>
          </w:p>
        </w:tc>
        <w:tc>
          <w:tcPr>
            <w:tcW w:w="0" w:type="auto"/>
            <w:tcBorders>
              <w:top w:val="nil"/>
              <w:left w:val="nil"/>
              <w:bottom w:val="nil"/>
              <w:right w:val="nil"/>
            </w:tcBorders>
            <w:shd w:val="clear" w:color="auto" w:fill="auto"/>
            <w:noWrap/>
            <w:vAlign w:val="bottom"/>
            <w:hideMark/>
          </w:tcPr>
          <w:p w14:paraId="2E26EFB0" w14:textId="77777777" w:rsidR="00BE0539" w:rsidRPr="00DC2757" w:rsidRDefault="00BE0539" w:rsidP="00E750DA">
            <w:pPr>
              <w:spacing w:after="0" w:line="240" w:lineRule="auto"/>
              <w:jc w:val="center"/>
              <w:rPr>
                <w:ins w:id="4883" w:author="Commodore, Sarah" w:date="2023-03-30T13:25:00Z"/>
                <w:rFonts w:ascii="Calibri" w:eastAsia="Times New Roman" w:hAnsi="Calibri" w:cs="Calibri"/>
                <w:color w:val="FF0000"/>
                <w:sz w:val="20"/>
                <w:szCs w:val="20"/>
              </w:rPr>
            </w:pPr>
            <w:ins w:id="4884" w:author="Commodore, Sarah" w:date="2023-03-30T13:25:00Z">
              <w:r w:rsidRPr="00DC2757">
                <w:rPr>
                  <w:rFonts w:ascii="Calibri" w:eastAsia="Times New Roman" w:hAnsi="Calibri" w:cs="Calibri"/>
                  <w:color w:val="FF0000"/>
                  <w:sz w:val="20"/>
                  <w:szCs w:val="20"/>
                </w:rPr>
                <w:t>*</w:t>
              </w:r>
            </w:ins>
          </w:p>
        </w:tc>
      </w:tr>
      <w:tr w:rsidR="00BE0539" w:rsidRPr="00DC2757" w14:paraId="06D42A1C" w14:textId="77777777" w:rsidTr="00E750DA">
        <w:trPr>
          <w:trHeight w:val="260"/>
          <w:ins w:id="4885" w:author="Commodore, Sarah" w:date="2023-03-30T13:25:00Z"/>
        </w:trPr>
        <w:tc>
          <w:tcPr>
            <w:tcW w:w="0" w:type="auto"/>
            <w:tcBorders>
              <w:top w:val="nil"/>
              <w:left w:val="nil"/>
              <w:bottom w:val="nil"/>
              <w:right w:val="nil"/>
            </w:tcBorders>
            <w:shd w:val="clear" w:color="auto" w:fill="auto"/>
            <w:noWrap/>
            <w:vAlign w:val="bottom"/>
            <w:hideMark/>
          </w:tcPr>
          <w:p w14:paraId="12E5AE02" w14:textId="77777777" w:rsidR="00BE0539" w:rsidRPr="00DC2757" w:rsidRDefault="00BE0539" w:rsidP="00E750DA">
            <w:pPr>
              <w:spacing w:after="0" w:line="240" w:lineRule="auto"/>
              <w:rPr>
                <w:ins w:id="4886" w:author="Commodore, Sarah" w:date="2023-03-30T13:25:00Z"/>
                <w:rFonts w:ascii="Calibri" w:eastAsia="Times New Roman" w:hAnsi="Calibri" w:cs="Calibri"/>
                <w:color w:val="000000"/>
                <w:sz w:val="20"/>
                <w:szCs w:val="20"/>
              </w:rPr>
            </w:pPr>
            <w:ins w:id="4887" w:author="Commodore, Sarah" w:date="2023-03-30T13:25:00Z">
              <w:r w:rsidRPr="00DC2757">
                <w:rPr>
                  <w:rFonts w:ascii="Calibri" w:eastAsia="Times New Roman" w:hAnsi="Calibri" w:cs="Calibri"/>
                  <w:color w:val="000000"/>
                  <w:sz w:val="20"/>
                  <w:szCs w:val="20"/>
                </w:rPr>
                <w:t>ENSG00000257057.3</w:t>
              </w:r>
            </w:ins>
          </w:p>
        </w:tc>
        <w:tc>
          <w:tcPr>
            <w:tcW w:w="0" w:type="auto"/>
            <w:tcBorders>
              <w:top w:val="nil"/>
              <w:left w:val="nil"/>
              <w:bottom w:val="nil"/>
              <w:right w:val="nil"/>
            </w:tcBorders>
            <w:shd w:val="clear" w:color="auto" w:fill="auto"/>
            <w:noWrap/>
            <w:vAlign w:val="bottom"/>
            <w:hideMark/>
          </w:tcPr>
          <w:p w14:paraId="10513F0C" w14:textId="77777777" w:rsidR="00BE0539" w:rsidRPr="00DC2757" w:rsidRDefault="00BE0539" w:rsidP="00E750DA">
            <w:pPr>
              <w:spacing w:after="0" w:line="240" w:lineRule="auto"/>
              <w:rPr>
                <w:ins w:id="4888" w:author="Commodore, Sarah" w:date="2023-03-30T13:25:00Z"/>
                <w:rFonts w:ascii="Calibri" w:eastAsia="Times New Roman" w:hAnsi="Calibri" w:cs="Calibri"/>
                <w:color w:val="000000"/>
                <w:sz w:val="20"/>
                <w:szCs w:val="20"/>
              </w:rPr>
            </w:pPr>
            <w:ins w:id="4889" w:author="Commodore, Sarah" w:date="2023-03-30T13:25:00Z">
              <w:r w:rsidRPr="00DC2757">
                <w:rPr>
                  <w:rFonts w:ascii="Calibri" w:eastAsia="Times New Roman" w:hAnsi="Calibri" w:cs="Calibri"/>
                  <w:color w:val="000000"/>
                  <w:sz w:val="20"/>
                  <w:szCs w:val="20"/>
                </w:rPr>
                <w:t>C11orf97</w:t>
              </w:r>
            </w:ins>
          </w:p>
        </w:tc>
        <w:tc>
          <w:tcPr>
            <w:tcW w:w="0" w:type="auto"/>
            <w:tcBorders>
              <w:top w:val="nil"/>
              <w:left w:val="nil"/>
              <w:bottom w:val="nil"/>
              <w:right w:val="nil"/>
            </w:tcBorders>
            <w:shd w:val="clear" w:color="auto" w:fill="auto"/>
            <w:noWrap/>
            <w:vAlign w:val="bottom"/>
            <w:hideMark/>
          </w:tcPr>
          <w:p w14:paraId="17EC6B4E" w14:textId="77777777" w:rsidR="00BE0539" w:rsidRPr="00DC2757" w:rsidRDefault="00BE0539" w:rsidP="00E750DA">
            <w:pPr>
              <w:spacing w:after="0" w:line="240" w:lineRule="auto"/>
              <w:jc w:val="center"/>
              <w:rPr>
                <w:ins w:id="4890" w:author="Commodore, Sarah" w:date="2023-03-30T13:25:00Z"/>
                <w:rFonts w:ascii="Calibri" w:eastAsia="Times New Roman" w:hAnsi="Calibri" w:cs="Calibri"/>
                <w:color w:val="000000"/>
                <w:sz w:val="20"/>
                <w:szCs w:val="20"/>
              </w:rPr>
            </w:pPr>
            <w:ins w:id="4891"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63DD4ECC" w14:textId="77777777" w:rsidR="00BE0539" w:rsidRPr="00DC2757" w:rsidRDefault="00BE0539" w:rsidP="00E750DA">
            <w:pPr>
              <w:spacing w:after="0" w:line="240" w:lineRule="auto"/>
              <w:jc w:val="center"/>
              <w:rPr>
                <w:ins w:id="4892" w:author="Commodore, Sarah" w:date="2023-03-30T13:25:00Z"/>
                <w:rFonts w:ascii="Calibri" w:eastAsia="Times New Roman" w:hAnsi="Calibri" w:cs="Calibri"/>
                <w:color w:val="000000"/>
                <w:sz w:val="20"/>
                <w:szCs w:val="20"/>
              </w:rPr>
            </w:pPr>
            <w:ins w:id="4893" w:author="Commodore, Sarah" w:date="2023-03-30T13:25:00Z">
              <w:r w:rsidRPr="00DC2757">
                <w:rPr>
                  <w:rFonts w:ascii="Calibri" w:eastAsia="Times New Roman" w:hAnsi="Calibri" w:cs="Calibri"/>
                  <w:color w:val="000000"/>
                  <w:sz w:val="20"/>
                  <w:szCs w:val="20"/>
                </w:rPr>
                <w:t>3.6E-05</w:t>
              </w:r>
            </w:ins>
          </w:p>
        </w:tc>
        <w:tc>
          <w:tcPr>
            <w:tcW w:w="0" w:type="auto"/>
            <w:tcBorders>
              <w:top w:val="nil"/>
              <w:left w:val="nil"/>
              <w:bottom w:val="nil"/>
              <w:right w:val="nil"/>
            </w:tcBorders>
            <w:shd w:val="clear" w:color="auto" w:fill="auto"/>
            <w:noWrap/>
            <w:vAlign w:val="bottom"/>
            <w:hideMark/>
          </w:tcPr>
          <w:p w14:paraId="3C24E28B" w14:textId="77777777" w:rsidR="00BE0539" w:rsidRPr="00DC2757" w:rsidRDefault="00BE0539" w:rsidP="00E750DA">
            <w:pPr>
              <w:spacing w:after="0" w:line="240" w:lineRule="auto"/>
              <w:jc w:val="center"/>
              <w:rPr>
                <w:ins w:id="4894" w:author="Commodore, Sarah" w:date="2023-03-30T13:25:00Z"/>
                <w:rFonts w:ascii="Calibri" w:eastAsia="Times New Roman" w:hAnsi="Calibri" w:cs="Calibri"/>
                <w:color w:val="000000"/>
                <w:sz w:val="20"/>
                <w:szCs w:val="20"/>
              </w:rPr>
            </w:pPr>
            <w:ins w:id="4895" w:author="Commodore, Sarah" w:date="2023-03-30T13:25: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6E13C0B1" w14:textId="77777777" w:rsidR="00BE0539" w:rsidRPr="00DC2757" w:rsidRDefault="00BE0539" w:rsidP="00E750DA">
            <w:pPr>
              <w:spacing w:after="0" w:line="240" w:lineRule="auto"/>
              <w:jc w:val="center"/>
              <w:rPr>
                <w:ins w:id="4896" w:author="Commodore, Sarah" w:date="2023-03-30T13:25:00Z"/>
                <w:rFonts w:ascii="Calibri" w:eastAsia="Times New Roman" w:hAnsi="Calibri" w:cs="Calibri"/>
                <w:color w:val="FF0000"/>
                <w:sz w:val="20"/>
                <w:szCs w:val="20"/>
              </w:rPr>
            </w:pPr>
            <w:ins w:id="4897" w:author="Commodore, Sarah" w:date="2023-03-30T13:25:00Z">
              <w:r w:rsidRPr="00DC2757">
                <w:rPr>
                  <w:rFonts w:ascii="Calibri" w:eastAsia="Times New Roman" w:hAnsi="Calibri" w:cs="Calibri"/>
                  <w:color w:val="FF0000"/>
                  <w:sz w:val="20"/>
                  <w:szCs w:val="20"/>
                </w:rPr>
                <w:t>*</w:t>
              </w:r>
            </w:ins>
          </w:p>
        </w:tc>
      </w:tr>
      <w:tr w:rsidR="00BE0539" w:rsidRPr="00DC2757" w14:paraId="3469A301" w14:textId="77777777" w:rsidTr="00E750DA">
        <w:trPr>
          <w:trHeight w:val="260"/>
          <w:ins w:id="4898" w:author="Commodore, Sarah" w:date="2023-03-30T13:25:00Z"/>
        </w:trPr>
        <w:tc>
          <w:tcPr>
            <w:tcW w:w="0" w:type="auto"/>
            <w:tcBorders>
              <w:top w:val="nil"/>
              <w:left w:val="nil"/>
              <w:bottom w:val="nil"/>
              <w:right w:val="nil"/>
            </w:tcBorders>
            <w:shd w:val="clear" w:color="auto" w:fill="auto"/>
            <w:noWrap/>
            <w:vAlign w:val="bottom"/>
            <w:hideMark/>
          </w:tcPr>
          <w:p w14:paraId="1460258D" w14:textId="77777777" w:rsidR="00BE0539" w:rsidRPr="00DC2757" w:rsidRDefault="00BE0539" w:rsidP="00E750DA">
            <w:pPr>
              <w:spacing w:after="0" w:line="240" w:lineRule="auto"/>
              <w:rPr>
                <w:ins w:id="4899" w:author="Commodore, Sarah" w:date="2023-03-30T13:25:00Z"/>
                <w:rFonts w:ascii="Calibri" w:eastAsia="Times New Roman" w:hAnsi="Calibri" w:cs="Calibri"/>
                <w:color w:val="000000"/>
                <w:sz w:val="20"/>
                <w:szCs w:val="20"/>
              </w:rPr>
            </w:pPr>
            <w:ins w:id="4900" w:author="Commodore, Sarah" w:date="2023-03-30T13:25:00Z">
              <w:r w:rsidRPr="00DC2757">
                <w:rPr>
                  <w:rFonts w:ascii="Calibri" w:eastAsia="Times New Roman" w:hAnsi="Calibri" w:cs="Calibri"/>
                  <w:color w:val="000000"/>
                  <w:sz w:val="20"/>
                  <w:szCs w:val="20"/>
                </w:rPr>
                <w:t>ENSG00000198848.13</w:t>
              </w:r>
            </w:ins>
          </w:p>
        </w:tc>
        <w:tc>
          <w:tcPr>
            <w:tcW w:w="0" w:type="auto"/>
            <w:tcBorders>
              <w:top w:val="nil"/>
              <w:left w:val="nil"/>
              <w:bottom w:val="nil"/>
              <w:right w:val="nil"/>
            </w:tcBorders>
            <w:shd w:val="clear" w:color="auto" w:fill="auto"/>
            <w:noWrap/>
            <w:vAlign w:val="bottom"/>
            <w:hideMark/>
          </w:tcPr>
          <w:p w14:paraId="478D6099" w14:textId="77777777" w:rsidR="00BE0539" w:rsidRPr="00DC2757" w:rsidRDefault="00BE0539" w:rsidP="00E750DA">
            <w:pPr>
              <w:spacing w:after="0" w:line="240" w:lineRule="auto"/>
              <w:rPr>
                <w:ins w:id="4901" w:author="Commodore, Sarah" w:date="2023-03-30T13:25:00Z"/>
                <w:rFonts w:ascii="Calibri" w:eastAsia="Times New Roman" w:hAnsi="Calibri" w:cs="Calibri"/>
                <w:color w:val="000000"/>
                <w:sz w:val="20"/>
                <w:szCs w:val="20"/>
              </w:rPr>
            </w:pPr>
            <w:ins w:id="4902" w:author="Commodore, Sarah" w:date="2023-03-30T13:25:00Z">
              <w:r w:rsidRPr="00DC2757">
                <w:rPr>
                  <w:rFonts w:ascii="Calibri" w:eastAsia="Times New Roman" w:hAnsi="Calibri" w:cs="Calibri"/>
                  <w:color w:val="000000"/>
                  <w:sz w:val="20"/>
                  <w:szCs w:val="20"/>
                </w:rPr>
                <w:t>CES1</w:t>
              </w:r>
            </w:ins>
          </w:p>
        </w:tc>
        <w:tc>
          <w:tcPr>
            <w:tcW w:w="0" w:type="auto"/>
            <w:tcBorders>
              <w:top w:val="nil"/>
              <w:left w:val="nil"/>
              <w:bottom w:val="nil"/>
              <w:right w:val="nil"/>
            </w:tcBorders>
            <w:shd w:val="clear" w:color="auto" w:fill="auto"/>
            <w:noWrap/>
            <w:vAlign w:val="bottom"/>
            <w:hideMark/>
          </w:tcPr>
          <w:p w14:paraId="15BFA746" w14:textId="77777777" w:rsidR="00BE0539" w:rsidRPr="00DC2757" w:rsidRDefault="00BE0539" w:rsidP="00E750DA">
            <w:pPr>
              <w:spacing w:after="0" w:line="240" w:lineRule="auto"/>
              <w:jc w:val="center"/>
              <w:rPr>
                <w:ins w:id="4903" w:author="Commodore, Sarah" w:date="2023-03-30T13:25:00Z"/>
                <w:rFonts w:ascii="Calibri" w:eastAsia="Times New Roman" w:hAnsi="Calibri" w:cs="Calibri"/>
                <w:color w:val="000000"/>
                <w:sz w:val="20"/>
                <w:szCs w:val="20"/>
              </w:rPr>
            </w:pPr>
            <w:ins w:id="4904"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7480EC29" w14:textId="77777777" w:rsidR="00BE0539" w:rsidRPr="00DC2757" w:rsidRDefault="00BE0539" w:rsidP="00E750DA">
            <w:pPr>
              <w:spacing w:after="0" w:line="240" w:lineRule="auto"/>
              <w:jc w:val="center"/>
              <w:rPr>
                <w:ins w:id="4905" w:author="Commodore, Sarah" w:date="2023-03-30T13:25:00Z"/>
                <w:rFonts w:ascii="Calibri" w:eastAsia="Times New Roman" w:hAnsi="Calibri" w:cs="Calibri"/>
                <w:color w:val="000000"/>
                <w:sz w:val="20"/>
                <w:szCs w:val="20"/>
              </w:rPr>
            </w:pPr>
            <w:ins w:id="4906" w:author="Commodore, Sarah" w:date="2023-03-30T13:25:00Z">
              <w:r w:rsidRPr="00DC2757">
                <w:rPr>
                  <w:rFonts w:ascii="Calibri" w:eastAsia="Times New Roman" w:hAnsi="Calibri" w:cs="Calibri"/>
                  <w:color w:val="000000"/>
                  <w:sz w:val="20"/>
                  <w:szCs w:val="20"/>
                </w:rPr>
                <w:t>9.8E-09</w:t>
              </w:r>
            </w:ins>
          </w:p>
        </w:tc>
        <w:tc>
          <w:tcPr>
            <w:tcW w:w="0" w:type="auto"/>
            <w:tcBorders>
              <w:top w:val="nil"/>
              <w:left w:val="nil"/>
              <w:bottom w:val="nil"/>
              <w:right w:val="nil"/>
            </w:tcBorders>
            <w:shd w:val="clear" w:color="auto" w:fill="auto"/>
            <w:noWrap/>
            <w:vAlign w:val="bottom"/>
            <w:hideMark/>
          </w:tcPr>
          <w:p w14:paraId="10F0E8E5" w14:textId="77777777" w:rsidR="00BE0539" w:rsidRPr="00DC2757" w:rsidRDefault="00BE0539" w:rsidP="00E750DA">
            <w:pPr>
              <w:spacing w:after="0" w:line="240" w:lineRule="auto"/>
              <w:jc w:val="center"/>
              <w:rPr>
                <w:ins w:id="4907" w:author="Commodore, Sarah" w:date="2023-03-30T13:25:00Z"/>
                <w:rFonts w:ascii="Calibri" w:eastAsia="Times New Roman" w:hAnsi="Calibri" w:cs="Calibri"/>
                <w:color w:val="000000"/>
                <w:sz w:val="20"/>
                <w:szCs w:val="20"/>
              </w:rPr>
            </w:pPr>
            <w:ins w:id="4908" w:author="Commodore, Sarah" w:date="2023-03-30T13:25:00Z">
              <w:r w:rsidRPr="00DC2757">
                <w:rPr>
                  <w:rFonts w:ascii="Calibri" w:eastAsia="Times New Roman" w:hAnsi="Calibri" w:cs="Calibri"/>
                  <w:color w:val="000000"/>
                  <w:sz w:val="20"/>
                  <w:szCs w:val="20"/>
                </w:rPr>
                <w:t>1.4E-07</w:t>
              </w:r>
            </w:ins>
          </w:p>
        </w:tc>
        <w:tc>
          <w:tcPr>
            <w:tcW w:w="0" w:type="auto"/>
            <w:tcBorders>
              <w:top w:val="nil"/>
              <w:left w:val="nil"/>
              <w:bottom w:val="nil"/>
              <w:right w:val="nil"/>
            </w:tcBorders>
            <w:shd w:val="clear" w:color="auto" w:fill="auto"/>
            <w:noWrap/>
            <w:vAlign w:val="bottom"/>
            <w:hideMark/>
          </w:tcPr>
          <w:p w14:paraId="05234062" w14:textId="77777777" w:rsidR="00BE0539" w:rsidRPr="00DC2757" w:rsidRDefault="00BE0539" w:rsidP="00E750DA">
            <w:pPr>
              <w:spacing w:after="0" w:line="240" w:lineRule="auto"/>
              <w:jc w:val="center"/>
              <w:rPr>
                <w:ins w:id="4909" w:author="Commodore, Sarah" w:date="2023-03-30T13:25:00Z"/>
                <w:rFonts w:ascii="Calibri" w:eastAsia="Times New Roman" w:hAnsi="Calibri" w:cs="Calibri"/>
                <w:color w:val="FF0000"/>
                <w:sz w:val="20"/>
                <w:szCs w:val="20"/>
              </w:rPr>
            </w:pPr>
            <w:ins w:id="4910" w:author="Commodore, Sarah" w:date="2023-03-30T13:25:00Z">
              <w:r w:rsidRPr="00DC2757">
                <w:rPr>
                  <w:rFonts w:ascii="Calibri" w:eastAsia="Times New Roman" w:hAnsi="Calibri" w:cs="Calibri"/>
                  <w:color w:val="FF0000"/>
                  <w:sz w:val="20"/>
                  <w:szCs w:val="20"/>
                </w:rPr>
                <w:t>*</w:t>
              </w:r>
            </w:ins>
          </w:p>
        </w:tc>
      </w:tr>
      <w:tr w:rsidR="00BE0539" w:rsidRPr="00DC2757" w14:paraId="32DE0D20" w14:textId="77777777" w:rsidTr="00E750DA">
        <w:trPr>
          <w:trHeight w:val="260"/>
          <w:ins w:id="4911" w:author="Commodore, Sarah" w:date="2023-03-30T13:25:00Z"/>
        </w:trPr>
        <w:tc>
          <w:tcPr>
            <w:tcW w:w="0" w:type="auto"/>
            <w:tcBorders>
              <w:top w:val="nil"/>
              <w:left w:val="nil"/>
              <w:bottom w:val="nil"/>
              <w:right w:val="nil"/>
            </w:tcBorders>
            <w:shd w:val="clear" w:color="auto" w:fill="auto"/>
            <w:noWrap/>
            <w:vAlign w:val="bottom"/>
            <w:hideMark/>
          </w:tcPr>
          <w:p w14:paraId="539F2811" w14:textId="77777777" w:rsidR="00BE0539" w:rsidRPr="00DC2757" w:rsidRDefault="00BE0539" w:rsidP="00E750DA">
            <w:pPr>
              <w:spacing w:after="0" w:line="240" w:lineRule="auto"/>
              <w:rPr>
                <w:ins w:id="4912" w:author="Commodore, Sarah" w:date="2023-03-30T13:25:00Z"/>
                <w:rFonts w:ascii="Calibri" w:eastAsia="Times New Roman" w:hAnsi="Calibri" w:cs="Calibri"/>
                <w:color w:val="000000"/>
                <w:sz w:val="20"/>
                <w:szCs w:val="20"/>
              </w:rPr>
            </w:pPr>
            <w:ins w:id="4913" w:author="Commodore, Sarah" w:date="2023-03-30T13:25:00Z">
              <w:r w:rsidRPr="00DC2757">
                <w:rPr>
                  <w:rFonts w:ascii="Calibri" w:eastAsia="Times New Roman" w:hAnsi="Calibri" w:cs="Calibri"/>
                  <w:color w:val="000000"/>
                  <w:sz w:val="20"/>
                  <w:szCs w:val="20"/>
                </w:rPr>
                <w:t>ENSG00000239467.6</w:t>
              </w:r>
            </w:ins>
          </w:p>
        </w:tc>
        <w:tc>
          <w:tcPr>
            <w:tcW w:w="0" w:type="auto"/>
            <w:tcBorders>
              <w:top w:val="nil"/>
              <w:left w:val="nil"/>
              <w:bottom w:val="nil"/>
              <w:right w:val="nil"/>
            </w:tcBorders>
            <w:shd w:val="clear" w:color="auto" w:fill="auto"/>
            <w:noWrap/>
            <w:vAlign w:val="bottom"/>
            <w:hideMark/>
          </w:tcPr>
          <w:p w14:paraId="1BD0F1B0" w14:textId="77777777" w:rsidR="00BE0539" w:rsidRPr="00DC2757" w:rsidRDefault="00BE0539" w:rsidP="00E750DA">
            <w:pPr>
              <w:spacing w:after="0" w:line="240" w:lineRule="auto"/>
              <w:rPr>
                <w:ins w:id="4914" w:author="Commodore, Sarah" w:date="2023-03-30T13:25:00Z"/>
                <w:rFonts w:ascii="Calibri" w:eastAsia="Times New Roman" w:hAnsi="Calibri" w:cs="Calibri"/>
                <w:color w:val="000000"/>
                <w:sz w:val="20"/>
                <w:szCs w:val="20"/>
              </w:rPr>
            </w:pPr>
            <w:ins w:id="4915" w:author="Commodore, Sarah" w:date="2023-03-30T13:25:00Z">
              <w:r w:rsidRPr="00DC2757">
                <w:rPr>
                  <w:rFonts w:ascii="Calibri" w:eastAsia="Times New Roman" w:hAnsi="Calibri" w:cs="Calibri"/>
                  <w:color w:val="000000"/>
                  <w:sz w:val="20"/>
                  <w:szCs w:val="20"/>
                </w:rPr>
                <w:t>AC007405.3</w:t>
              </w:r>
            </w:ins>
          </w:p>
        </w:tc>
        <w:tc>
          <w:tcPr>
            <w:tcW w:w="0" w:type="auto"/>
            <w:tcBorders>
              <w:top w:val="nil"/>
              <w:left w:val="nil"/>
              <w:bottom w:val="nil"/>
              <w:right w:val="nil"/>
            </w:tcBorders>
            <w:shd w:val="clear" w:color="auto" w:fill="auto"/>
            <w:noWrap/>
            <w:vAlign w:val="bottom"/>
            <w:hideMark/>
          </w:tcPr>
          <w:p w14:paraId="39D4BACA" w14:textId="77777777" w:rsidR="00BE0539" w:rsidRPr="00DC2757" w:rsidRDefault="00BE0539" w:rsidP="00E750DA">
            <w:pPr>
              <w:spacing w:after="0" w:line="240" w:lineRule="auto"/>
              <w:jc w:val="center"/>
              <w:rPr>
                <w:ins w:id="4916" w:author="Commodore, Sarah" w:date="2023-03-30T13:25:00Z"/>
                <w:rFonts w:ascii="Calibri" w:eastAsia="Times New Roman" w:hAnsi="Calibri" w:cs="Calibri"/>
                <w:color w:val="000000"/>
                <w:sz w:val="20"/>
                <w:szCs w:val="20"/>
              </w:rPr>
            </w:pPr>
            <w:ins w:id="4917"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310EA6A8" w14:textId="77777777" w:rsidR="00BE0539" w:rsidRPr="00DC2757" w:rsidRDefault="00BE0539" w:rsidP="00E750DA">
            <w:pPr>
              <w:spacing w:after="0" w:line="240" w:lineRule="auto"/>
              <w:jc w:val="center"/>
              <w:rPr>
                <w:ins w:id="4918" w:author="Commodore, Sarah" w:date="2023-03-30T13:25:00Z"/>
                <w:rFonts w:ascii="Calibri" w:eastAsia="Times New Roman" w:hAnsi="Calibri" w:cs="Calibri"/>
                <w:color w:val="000000"/>
                <w:sz w:val="20"/>
                <w:szCs w:val="20"/>
              </w:rPr>
            </w:pPr>
            <w:ins w:id="4919" w:author="Commodore, Sarah" w:date="2023-03-30T13:25:00Z">
              <w:r w:rsidRPr="00DC2757">
                <w:rPr>
                  <w:rFonts w:ascii="Calibri" w:eastAsia="Times New Roman" w:hAnsi="Calibri" w:cs="Calibri"/>
                  <w:color w:val="000000"/>
                  <w:sz w:val="20"/>
                  <w:szCs w:val="20"/>
                </w:rPr>
                <w:t>5.5E-06</w:t>
              </w:r>
            </w:ins>
          </w:p>
        </w:tc>
        <w:tc>
          <w:tcPr>
            <w:tcW w:w="0" w:type="auto"/>
            <w:tcBorders>
              <w:top w:val="nil"/>
              <w:left w:val="nil"/>
              <w:bottom w:val="nil"/>
              <w:right w:val="nil"/>
            </w:tcBorders>
            <w:shd w:val="clear" w:color="auto" w:fill="auto"/>
            <w:noWrap/>
            <w:vAlign w:val="bottom"/>
            <w:hideMark/>
          </w:tcPr>
          <w:p w14:paraId="1A1C5B9E" w14:textId="77777777" w:rsidR="00BE0539" w:rsidRPr="00DC2757" w:rsidRDefault="00BE0539" w:rsidP="00E750DA">
            <w:pPr>
              <w:spacing w:after="0" w:line="240" w:lineRule="auto"/>
              <w:jc w:val="center"/>
              <w:rPr>
                <w:ins w:id="4920" w:author="Commodore, Sarah" w:date="2023-03-30T13:25:00Z"/>
                <w:rFonts w:ascii="Calibri" w:eastAsia="Times New Roman" w:hAnsi="Calibri" w:cs="Calibri"/>
                <w:color w:val="000000"/>
                <w:sz w:val="20"/>
                <w:szCs w:val="20"/>
              </w:rPr>
            </w:pPr>
            <w:ins w:id="4921" w:author="Commodore, Sarah" w:date="2023-03-30T13:25:00Z">
              <w:r w:rsidRPr="00DC2757">
                <w:rPr>
                  <w:rFonts w:ascii="Calibri" w:eastAsia="Times New Roman" w:hAnsi="Calibri" w:cs="Calibri"/>
                  <w:color w:val="000000"/>
                  <w:sz w:val="20"/>
                  <w:szCs w:val="20"/>
                </w:rPr>
                <w:t>3.9E-05</w:t>
              </w:r>
            </w:ins>
          </w:p>
        </w:tc>
        <w:tc>
          <w:tcPr>
            <w:tcW w:w="0" w:type="auto"/>
            <w:tcBorders>
              <w:top w:val="nil"/>
              <w:left w:val="nil"/>
              <w:bottom w:val="nil"/>
              <w:right w:val="nil"/>
            </w:tcBorders>
            <w:shd w:val="clear" w:color="auto" w:fill="auto"/>
            <w:noWrap/>
            <w:vAlign w:val="bottom"/>
            <w:hideMark/>
          </w:tcPr>
          <w:p w14:paraId="4CF3750B" w14:textId="77777777" w:rsidR="00BE0539" w:rsidRPr="00DC2757" w:rsidRDefault="00BE0539" w:rsidP="00E750DA">
            <w:pPr>
              <w:spacing w:after="0" w:line="240" w:lineRule="auto"/>
              <w:jc w:val="center"/>
              <w:rPr>
                <w:ins w:id="4922" w:author="Commodore, Sarah" w:date="2023-03-30T13:25:00Z"/>
                <w:rFonts w:ascii="Calibri" w:eastAsia="Times New Roman" w:hAnsi="Calibri" w:cs="Calibri"/>
                <w:color w:val="FF0000"/>
                <w:sz w:val="20"/>
                <w:szCs w:val="20"/>
              </w:rPr>
            </w:pPr>
            <w:ins w:id="4923" w:author="Commodore, Sarah" w:date="2023-03-30T13:25:00Z">
              <w:r w:rsidRPr="00DC2757">
                <w:rPr>
                  <w:rFonts w:ascii="Calibri" w:eastAsia="Times New Roman" w:hAnsi="Calibri" w:cs="Calibri"/>
                  <w:color w:val="FF0000"/>
                  <w:sz w:val="20"/>
                  <w:szCs w:val="20"/>
                </w:rPr>
                <w:t>*</w:t>
              </w:r>
            </w:ins>
          </w:p>
        </w:tc>
      </w:tr>
      <w:tr w:rsidR="00BE0539" w:rsidRPr="00DC2757" w14:paraId="4F731059" w14:textId="77777777" w:rsidTr="00E750DA">
        <w:trPr>
          <w:trHeight w:val="260"/>
          <w:ins w:id="4924" w:author="Commodore, Sarah" w:date="2023-03-30T13:25:00Z"/>
        </w:trPr>
        <w:tc>
          <w:tcPr>
            <w:tcW w:w="0" w:type="auto"/>
            <w:tcBorders>
              <w:top w:val="nil"/>
              <w:left w:val="nil"/>
              <w:bottom w:val="nil"/>
              <w:right w:val="nil"/>
            </w:tcBorders>
            <w:shd w:val="clear" w:color="auto" w:fill="auto"/>
            <w:noWrap/>
            <w:vAlign w:val="bottom"/>
            <w:hideMark/>
          </w:tcPr>
          <w:p w14:paraId="0BAA4E35" w14:textId="77777777" w:rsidR="00BE0539" w:rsidRPr="00DC2757" w:rsidRDefault="00BE0539" w:rsidP="00E750DA">
            <w:pPr>
              <w:spacing w:after="0" w:line="240" w:lineRule="auto"/>
              <w:rPr>
                <w:ins w:id="4925" w:author="Commodore, Sarah" w:date="2023-03-30T13:25:00Z"/>
                <w:rFonts w:ascii="Calibri" w:eastAsia="Times New Roman" w:hAnsi="Calibri" w:cs="Calibri"/>
                <w:color w:val="000000"/>
                <w:sz w:val="20"/>
                <w:szCs w:val="20"/>
              </w:rPr>
            </w:pPr>
            <w:ins w:id="4926" w:author="Commodore, Sarah" w:date="2023-03-30T13:25:00Z">
              <w:r w:rsidRPr="00DC2757">
                <w:rPr>
                  <w:rFonts w:ascii="Calibri" w:eastAsia="Times New Roman" w:hAnsi="Calibri" w:cs="Calibri"/>
                  <w:color w:val="000000"/>
                  <w:sz w:val="20"/>
                  <w:szCs w:val="20"/>
                </w:rPr>
                <w:t>ENSG00000204131.9</w:t>
              </w:r>
            </w:ins>
          </w:p>
        </w:tc>
        <w:tc>
          <w:tcPr>
            <w:tcW w:w="0" w:type="auto"/>
            <w:tcBorders>
              <w:top w:val="nil"/>
              <w:left w:val="nil"/>
              <w:bottom w:val="nil"/>
              <w:right w:val="nil"/>
            </w:tcBorders>
            <w:shd w:val="clear" w:color="auto" w:fill="auto"/>
            <w:noWrap/>
            <w:vAlign w:val="bottom"/>
            <w:hideMark/>
          </w:tcPr>
          <w:p w14:paraId="1F8708F8" w14:textId="77777777" w:rsidR="00BE0539" w:rsidRPr="00DC2757" w:rsidRDefault="00BE0539" w:rsidP="00E750DA">
            <w:pPr>
              <w:spacing w:after="0" w:line="240" w:lineRule="auto"/>
              <w:rPr>
                <w:ins w:id="4927" w:author="Commodore, Sarah" w:date="2023-03-30T13:25:00Z"/>
                <w:rFonts w:ascii="Calibri" w:eastAsia="Times New Roman" w:hAnsi="Calibri" w:cs="Calibri"/>
                <w:color w:val="000000"/>
                <w:sz w:val="20"/>
                <w:szCs w:val="20"/>
              </w:rPr>
            </w:pPr>
            <w:ins w:id="4928" w:author="Commodore, Sarah" w:date="2023-03-30T13:25:00Z">
              <w:r w:rsidRPr="00DC2757">
                <w:rPr>
                  <w:rFonts w:ascii="Calibri" w:eastAsia="Times New Roman" w:hAnsi="Calibri" w:cs="Calibri"/>
                  <w:color w:val="000000"/>
                  <w:sz w:val="20"/>
                  <w:szCs w:val="20"/>
                </w:rPr>
                <w:t>NHSL2</w:t>
              </w:r>
            </w:ins>
          </w:p>
        </w:tc>
        <w:tc>
          <w:tcPr>
            <w:tcW w:w="0" w:type="auto"/>
            <w:tcBorders>
              <w:top w:val="nil"/>
              <w:left w:val="nil"/>
              <w:bottom w:val="nil"/>
              <w:right w:val="nil"/>
            </w:tcBorders>
            <w:shd w:val="clear" w:color="auto" w:fill="auto"/>
            <w:noWrap/>
            <w:vAlign w:val="bottom"/>
            <w:hideMark/>
          </w:tcPr>
          <w:p w14:paraId="1A6FD109" w14:textId="77777777" w:rsidR="00BE0539" w:rsidRPr="00DC2757" w:rsidRDefault="00BE0539" w:rsidP="00E750DA">
            <w:pPr>
              <w:spacing w:after="0" w:line="240" w:lineRule="auto"/>
              <w:jc w:val="center"/>
              <w:rPr>
                <w:ins w:id="4929" w:author="Commodore, Sarah" w:date="2023-03-30T13:25:00Z"/>
                <w:rFonts w:ascii="Calibri" w:eastAsia="Times New Roman" w:hAnsi="Calibri" w:cs="Calibri"/>
                <w:color w:val="000000"/>
                <w:sz w:val="20"/>
                <w:szCs w:val="20"/>
              </w:rPr>
            </w:pPr>
            <w:ins w:id="4930"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EB30FEC" w14:textId="77777777" w:rsidR="00BE0539" w:rsidRPr="00DC2757" w:rsidRDefault="00BE0539" w:rsidP="00E750DA">
            <w:pPr>
              <w:spacing w:after="0" w:line="240" w:lineRule="auto"/>
              <w:jc w:val="center"/>
              <w:rPr>
                <w:ins w:id="4931" w:author="Commodore, Sarah" w:date="2023-03-30T13:25:00Z"/>
                <w:rFonts w:ascii="Calibri" w:eastAsia="Times New Roman" w:hAnsi="Calibri" w:cs="Calibri"/>
                <w:color w:val="000000"/>
                <w:sz w:val="20"/>
                <w:szCs w:val="20"/>
              </w:rPr>
            </w:pPr>
            <w:ins w:id="4932" w:author="Commodore, Sarah" w:date="2023-03-30T13:25:00Z">
              <w:r w:rsidRPr="00DC2757">
                <w:rPr>
                  <w:rFonts w:ascii="Calibri" w:eastAsia="Times New Roman" w:hAnsi="Calibri" w:cs="Calibri"/>
                  <w:color w:val="000000"/>
                  <w:sz w:val="20"/>
                  <w:szCs w:val="20"/>
                </w:rPr>
                <w:t>1.0E-09</w:t>
              </w:r>
            </w:ins>
          </w:p>
        </w:tc>
        <w:tc>
          <w:tcPr>
            <w:tcW w:w="0" w:type="auto"/>
            <w:tcBorders>
              <w:top w:val="nil"/>
              <w:left w:val="nil"/>
              <w:bottom w:val="nil"/>
              <w:right w:val="nil"/>
            </w:tcBorders>
            <w:shd w:val="clear" w:color="auto" w:fill="auto"/>
            <w:noWrap/>
            <w:vAlign w:val="bottom"/>
            <w:hideMark/>
          </w:tcPr>
          <w:p w14:paraId="4676BFC7" w14:textId="77777777" w:rsidR="00BE0539" w:rsidRPr="00DC2757" w:rsidRDefault="00BE0539" w:rsidP="00E750DA">
            <w:pPr>
              <w:spacing w:after="0" w:line="240" w:lineRule="auto"/>
              <w:jc w:val="center"/>
              <w:rPr>
                <w:ins w:id="4933" w:author="Commodore, Sarah" w:date="2023-03-30T13:25:00Z"/>
                <w:rFonts w:ascii="Calibri" w:eastAsia="Times New Roman" w:hAnsi="Calibri" w:cs="Calibri"/>
                <w:color w:val="000000"/>
                <w:sz w:val="20"/>
                <w:szCs w:val="20"/>
              </w:rPr>
            </w:pPr>
            <w:ins w:id="4934" w:author="Commodore, Sarah" w:date="2023-03-30T13:25:00Z">
              <w:r w:rsidRPr="00DC2757">
                <w:rPr>
                  <w:rFonts w:ascii="Calibri" w:eastAsia="Times New Roman" w:hAnsi="Calibri" w:cs="Calibri"/>
                  <w:color w:val="000000"/>
                  <w:sz w:val="20"/>
                  <w:szCs w:val="20"/>
                </w:rPr>
                <w:t>1.8E-08</w:t>
              </w:r>
            </w:ins>
          </w:p>
        </w:tc>
        <w:tc>
          <w:tcPr>
            <w:tcW w:w="0" w:type="auto"/>
            <w:tcBorders>
              <w:top w:val="nil"/>
              <w:left w:val="nil"/>
              <w:bottom w:val="nil"/>
              <w:right w:val="nil"/>
            </w:tcBorders>
            <w:shd w:val="clear" w:color="auto" w:fill="auto"/>
            <w:noWrap/>
            <w:vAlign w:val="bottom"/>
            <w:hideMark/>
          </w:tcPr>
          <w:p w14:paraId="54A81679" w14:textId="77777777" w:rsidR="00BE0539" w:rsidRPr="00DC2757" w:rsidRDefault="00BE0539" w:rsidP="00E750DA">
            <w:pPr>
              <w:spacing w:after="0" w:line="240" w:lineRule="auto"/>
              <w:jc w:val="center"/>
              <w:rPr>
                <w:ins w:id="4935" w:author="Commodore, Sarah" w:date="2023-03-30T13:25:00Z"/>
                <w:rFonts w:ascii="Calibri" w:eastAsia="Times New Roman" w:hAnsi="Calibri" w:cs="Calibri"/>
                <w:color w:val="000000"/>
                <w:sz w:val="20"/>
                <w:szCs w:val="20"/>
              </w:rPr>
            </w:pPr>
            <w:ins w:id="4936" w:author="Commodore, Sarah" w:date="2023-03-30T13:25:00Z">
              <w:r w:rsidRPr="00DC2757">
                <w:rPr>
                  <w:rFonts w:ascii="Calibri" w:eastAsia="Times New Roman" w:hAnsi="Calibri" w:cs="Calibri"/>
                  <w:color w:val="000000"/>
                  <w:sz w:val="20"/>
                  <w:szCs w:val="20"/>
                </w:rPr>
                <w:t>*</w:t>
              </w:r>
            </w:ins>
          </w:p>
        </w:tc>
      </w:tr>
      <w:tr w:rsidR="00BE0539" w:rsidRPr="00DC2757" w14:paraId="2CE2F0FF" w14:textId="77777777" w:rsidTr="00E750DA">
        <w:trPr>
          <w:trHeight w:val="260"/>
          <w:ins w:id="4937" w:author="Commodore, Sarah" w:date="2023-03-30T13:25:00Z"/>
        </w:trPr>
        <w:tc>
          <w:tcPr>
            <w:tcW w:w="0" w:type="auto"/>
            <w:tcBorders>
              <w:top w:val="nil"/>
              <w:left w:val="nil"/>
              <w:bottom w:val="nil"/>
              <w:right w:val="nil"/>
            </w:tcBorders>
            <w:shd w:val="clear" w:color="auto" w:fill="auto"/>
            <w:noWrap/>
            <w:vAlign w:val="bottom"/>
            <w:hideMark/>
          </w:tcPr>
          <w:p w14:paraId="0C4711DC" w14:textId="77777777" w:rsidR="00BE0539" w:rsidRPr="00DC2757" w:rsidRDefault="00BE0539" w:rsidP="00E750DA">
            <w:pPr>
              <w:spacing w:after="0" w:line="240" w:lineRule="auto"/>
              <w:rPr>
                <w:ins w:id="4938" w:author="Commodore, Sarah" w:date="2023-03-30T13:25:00Z"/>
                <w:rFonts w:ascii="Calibri" w:eastAsia="Times New Roman" w:hAnsi="Calibri" w:cs="Calibri"/>
                <w:color w:val="000000"/>
                <w:sz w:val="20"/>
                <w:szCs w:val="20"/>
              </w:rPr>
            </w:pPr>
            <w:ins w:id="4939" w:author="Commodore, Sarah" w:date="2023-03-30T13:25:00Z">
              <w:r w:rsidRPr="00DC2757">
                <w:rPr>
                  <w:rFonts w:ascii="Calibri" w:eastAsia="Times New Roman" w:hAnsi="Calibri" w:cs="Calibri"/>
                  <w:color w:val="000000"/>
                  <w:sz w:val="20"/>
                  <w:szCs w:val="20"/>
                </w:rPr>
                <w:t>ENSG00000072952.19</w:t>
              </w:r>
            </w:ins>
          </w:p>
        </w:tc>
        <w:tc>
          <w:tcPr>
            <w:tcW w:w="0" w:type="auto"/>
            <w:tcBorders>
              <w:top w:val="nil"/>
              <w:left w:val="nil"/>
              <w:bottom w:val="nil"/>
              <w:right w:val="nil"/>
            </w:tcBorders>
            <w:shd w:val="clear" w:color="auto" w:fill="auto"/>
            <w:noWrap/>
            <w:vAlign w:val="bottom"/>
            <w:hideMark/>
          </w:tcPr>
          <w:p w14:paraId="1D84CB23" w14:textId="77777777" w:rsidR="00BE0539" w:rsidRPr="00DC2757" w:rsidRDefault="00BE0539" w:rsidP="00E750DA">
            <w:pPr>
              <w:spacing w:after="0" w:line="240" w:lineRule="auto"/>
              <w:rPr>
                <w:ins w:id="4940" w:author="Commodore, Sarah" w:date="2023-03-30T13:25:00Z"/>
                <w:rFonts w:ascii="Calibri" w:eastAsia="Times New Roman" w:hAnsi="Calibri" w:cs="Calibri"/>
                <w:color w:val="000000"/>
                <w:sz w:val="20"/>
                <w:szCs w:val="20"/>
              </w:rPr>
            </w:pPr>
            <w:ins w:id="4941" w:author="Commodore, Sarah" w:date="2023-03-30T13:25:00Z">
              <w:r w:rsidRPr="00DC2757">
                <w:rPr>
                  <w:rFonts w:ascii="Calibri" w:eastAsia="Times New Roman" w:hAnsi="Calibri" w:cs="Calibri"/>
                  <w:color w:val="000000"/>
                  <w:sz w:val="20"/>
                  <w:szCs w:val="20"/>
                </w:rPr>
                <w:t>IRAG1</w:t>
              </w:r>
            </w:ins>
          </w:p>
        </w:tc>
        <w:tc>
          <w:tcPr>
            <w:tcW w:w="0" w:type="auto"/>
            <w:tcBorders>
              <w:top w:val="nil"/>
              <w:left w:val="nil"/>
              <w:bottom w:val="nil"/>
              <w:right w:val="nil"/>
            </w:tcBorders>
            <w:shd w:val="clear" w:color="auto" w:fill="auto"/>
            <w:noWrap/>
            <w:vAlign w:val="bottom"/>
            <w:hideMark/>
          </w:tcPr>
          <w:p w14:paraId="0A71C99F" w14:textId="77777777" w:rsidR="00BE0539" w:rsidRPr="00DC2757" w:rsidRDefault="00BE0539" w:rsidP="00E750DA">
            <w:pPr>
              <w:spacing w:after="0" w:line="240" w:lineRule="auto"/>
              <w:jc w:val="center"/>
              <w:rPr>
                <w:ins w:id="4942" w:author="Commodore, Sarah" w:date="2023-03-30T13:25:00Z"/>
                <w:rFonts w:ascii="Calibri" w:eastAsia="Times New Roman" w:hAnsi="Calibri" w:cs="Calibri"/>
                <w:color w:val="000000"/>
                <w:sz w:val="20"/>
                <w:szCs w:val="20"/>
              </w:rPr>
            </w:pPr>
            <w:ins w:id="4943"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A508C50" w14:textId="77777777" w:rsidR="00BE0539" w:rsidRPr="00DC2757" w:rsidRDefault="00BE0539" w:rsidP="00E750DA">
            <w:pPr>
              <w:spacing w:after="0" w:line="240" w:lineRule="auto"/>
              <w:jc w:val="center"/>
              <w:rPr>
                <w:ins w:id="4944" w:author="Commodore, Sarah" w:date="2023-03-30T13:25:00Z"/>
                <w:rFonts w:ascii="Calibri" w:eastAsia="Times New Roman" w:hAnsi="Calibri" w:cs="Calibri"/>
                <w:color w:val="000000"/>
                <w:sz w:val="20"/>
                <w:szCs w:val="20"/>
              </w:rPr>
            </w:pPr>
            <w:ins w:id="4945" w:author="Commodore, Sarah" w:date="2023-03-30T13:25:00Z">
              <w:r w:rsidRPr="00DC2757">
                <w:rPr>
                  <w:rFonts w:ascii="Calibri" w:eastAsia="Times New Roman" w:hAnsi="Calibri" w:cs="Calibri"/>
                  <w:color w:val="000000"/>
                  <w:sz w:val="20"/>
                  <w:szCs w:val="20"/>
                </w:rPr>
                <w:t>6.9E-09</w:t>
              </w:r>
            </w:ins>
          </w:p>
        </w:tc>
        <w:tc>
          <w:tcPr>
            <w:tcW w:w="0" w:type="auto"/>
            <w:tcBorders>
              <w:top w:val="nil"/>
              <w:left w:val="nil"/>
              <w:bottom w:val="nil"/>
              <w:right w:val="nil"/>
            </w:tcBorders>
            <w:shd w:val="clear" w:color="auto" w:fill="auto"/>
            <w:noWrap/>
            <w:vAlign w:val="bottom"/>
            <w:hideMark/>
          </w:tcPr>
          <w:p w14:paraId="0F23B1B5" w14:textId="77777777" w:rsidR="00BE0539" w:rsidRPr="00DC2757" w:rsidRDefault="00BE0539" w:rsidP="00E750DA">
            <w:pPr>
              <w:spacing w:after="0" w:line="240" w:lineRule="auto"/>
              <w:jc w:val="center"/>
              <w:rPr>
                <w:ins w:id="4946" w:author="Commodore, Sarah" w:date="2023-03-30T13:25:00Z"/>
                <w:rFonts w:ascii="Calibri" w:eastAsia="Times New Roman" w:hAnsi="Calibri" w:cs="Calibri"/>
                <w:color w:val="000000"/>
                <w:sz w:val="20"/>
                <w:szCs w:val="20"/>
              </w:rPr>
            </w:pPr>
            <w:ins w:id="4947" w:author="Commodore, Sarah" w:date="2023-03-30T13:25:00Z">
              <w:r w:rsidRPr="00DC2757">
                <w:rPr>
                  <w:rFonts w:ascii="Calibri" w:eastAsia="Times New Roman" w:hAnsi="Calibri" w:cs="Calibri"/>
                  <w:color w:val="000000"/>
                  <w:sz w:val="20"/>
                  <w:szCs w:val="20"/>
                </w:rPr>
                <w:t>1.0E-07</w:t>
              </w:r>
            </w:ins>
          </w:p>
        </w:tc>
        <w:tc>
          <w:tcPr>
            <w:tcW w:w="0" w:type="auto"/>
            <w:tcBorders>
              <w:top w:val="nil"/>
              <w:left w:val="nil"/>
              <w:bottom w:val="nil"/>
              <w:right w:val="nil"/>
            </w:tcBorders>
            <w:shd w:val="clear" w:color="auto" w:fill="auto"/>
            <w:noWrap/>
            <w:vAlign w:val="bottom"/>
            <w:hideMark/>
          </w:tcPr>
          <w:p w14:paraId="67651BA8" w14:textId="77777777" w:rsidR="00BE0539" w:rsidRPr="00DC2757" w:rsidRDefault="00BE0539" w:rsidP="00E750DA">
            <w:pPr>
              <w:spacing w:after="0" w:line="240" w:lineRule="auto"/>
              <w:jc w:val="center"/>
              <w:rPr>
                <w:ins w:id="4948" w:author="Commodore, Sarah" w:date="2023-03-30T13:25:00Z"/>
                <w:rFonts w:ascii="Calibri" w:eastAsia="Times New Roman" w:hAnsi="Calibri" w:cs="Calibri"/>
                <w:color w:val="000000"/>
                <w:sz w:val="20"/>
                <w:szCs w:val="20"/>
              </w:rPr>
            </w:pPr>
            <w:ins w:id="4949" w:author="Commodore, Sarah" w:date="2023-03-30T13:25:00Z">
              <w:r w:rsidRPr="00DC2757">
                <w:rPr>
                  <w:rFonts w:ascii="Calibri" w:eastAsia="Times New Roman" w:hAnsi="Calibri" w:cs="Calibri"/>
                  <w:color w:val="000000"/>
                  <w:sz w:val="20"/>
                  <w:szCs w:val="20"/>
                </w:rPr>
                <w:t>*</w:t>
              </w:r>
            </w:ins>
          </w:p>
        </w:tc>
      </w:tr>
      <w:tr w:rsidR="00BE0539" w:rsidRPr="00DC2757" w14:paraId="53360FDD" w14:textId="77777777" w:rsidTr="00E750DA">
        <w:trPr>
          <w:trHeight w:val="260"/>
          <w:ins w:id="4950" w:author="Commodore, Sarah" w:date="2023-03-30T13:25:00Z"/>
        </w:trPr>
        <w:tc>
          <w:tcPr>
            <w:tcW w:w="0" w:type="auto"/>
            <w:tcBorders>
              <w:top w:val="nil"/>
              <w:left w:val="nil"/>
              <w:bottom w:val="nil"/>
              <w:right w:val="nil"/>
            </w:tcBorders>
            <w:shd w:val="clear" w:color="auto" w:fill="auto"/>
            <w:noWrap/>
            <w:vAlign w:val="bottom"/>
            <w:hideMark/>
          </w:tcPr>
          <w:p w14:paraId="19442EDF" w14:textId="77777777" w:rsidR="00BE0539" w:rsidRPr="00DC2757" w:rsidRDefault="00BE0539" w:rsidP="00E750DA">
            <w:pPr>
              <w:spacing w:after="0" w:line="240" w:lineRule="auto"/>
              <w:rPr>
                <w:ins w:id="4951" w:author="Commodore, Sarah" w:date="2023-03-30T13:25:00Z"/>
                <w:rFonts w:ascii="Calibri" w:eastAsia="Times New Roman" w:hAnsi="Calibri" w:cs="Calibri"/>
                <w:color w:val="000000"/>
                <w:sz w:val="20"/>
                <w:szCs w:val="20"/>
              </w:rPr>
            </w:pPr>
            <w:ins w:id="4952" w:author="Commodore, Sarah" w:date="2023-03-30T13:25:00Z">
              <w:r w:rsidRPr="00DC2757">
                <w:rPr>
                  <w:rFonts w:ascii="Calibri" w:eastAsia="Times New Roman" w:hAnsi="Calibri" w:cs="Calibri"/>
                  <w:color w:val="000000"/>
                  <w:sz w:val="20"/>
                  <w:szCs w:val="20"/>
                </w:rPr>
                <w:t>ENSG00000179348.12</w:t>
              </w:r>
            </w:ins>
          </w:p>
        </w:tc>
        <w:tc>
          <w:tcPr>
            <w:tcW w:w="0" w:type="auto"/>
            <w:tcBorders>
              <w:top w:val="nil"/>
              <w:left w:val="nil"/>
              <w:bottom w:val="nil"/>
              <w:right w:val="nil"/>
            </w:tcBorders>
            <w:shd w:val="clear" w:color="auto" w:fill="auto"/>
            <w:noWrap/>
            <w:vAlign w:val="bottom"/>
            <w:hideMark/>
          </w:tcPr>
          <w:p w14:paraId="67C6D862" w14:textId="77777777" w:rsidR="00BE0539" w:rsidRPr="00DC2757" w:rsidRDefault="00BE0539" w:rsidP="00E750DA">
            <w:pPr>
              <w:spacing w:after="0" w:line="240" w:lineRule="auto"/>
              <w:rPr>
                <w:ins w:id="4953" w:author="Commodore, Sarah" w:date="2023-03-30T13:25:00Z"/>
                <w:rFonts w:ascii="Calibri" w:eastAsia="Times New Roman" w:hAnsi="Calibri" w:cs="Calibri"/>
                <w:color w:val="000000"/>
                <w:sz w:val="20"/>
                <w:szCs w:val="20"/>
              </w:rPr>
            </w:pPr>
            <w:ins w:id="4954" w:author="Commodore, Sarah" w:date="2023-03-30T13:25:00Z">
              <w:r w:rsidRPr="00DC2757">
                <w:rPr>
                  <w:rFonts w:ascii="Calibri" w:eastAsia="Times New Roman" w:hAnsi="Calibri" w:cs="Calibri"/>
                  <w:color w:val="000000"/>
                  <w:sz w:val="20"/>
                  <w:szCs w:val="20"/>
                </w:rPr>
                <w:t>GATA2</w:t>
              </w:r>
            </w:ins>
          </w:p>
        </w:tc>
        <w:tc>
          <w:tcPr>
            <w:tcW w:w="0" w:type="auto"/>
            <w:tcBorders>
              <w:top w:val="nil"/>
              <w:left w:val="nil"/>
              <w:bottom w:val="nil"/>
              <w:right w:val="nil"/>
            </w:tcBorders>
            <w:shd w:val="clear" w:color="auto" w:fill="auto"/>
            <w:noWrap/>
            <w:vAlign w:val="bottom"/>
            <w:hideMark/>
          </w:tcPr>
          <w:p w14:paraId="52680A5B" w14:textId="77777777" w:rsidR="00BE0539" w:rsidRPr="00DC2757" w:rsidRDefault="00BE0539" w:rsidP="00E750DA">
            <w:pPr>
              <w:spacing w:after="0" w:line="240" w:lineRule="auto"/>
              <w:jc w:val="center"/>
              <w:rPr>
                <w:ins w:id="4955" w:author="Commodore, Sarah" w:date="2023-03-30T13:25:00Z"/>
                <w:rFonts w:ascii="Calibri" w:eastAsia="Times New Roman" w:hAnsi="Calibri" w:cs="Calibri"/>
                <w:color w:val="000000"/>
                <w:sz w:val="20"/>
                <w:szCs w:val="20"/>
              </w:rPr>
            </w:pPr>
            <w:ins w:id="4956"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7C622E54" w14:textId="77777777" w:rsidR="00BE0539" w:rsidRPr="00DC2757" w:rsidRDefault="00BE0539" w:rsidP="00E750DA">
            <w:pPr>
              <w:spacing w:after="0" w:line="240" w:lineRule="auto"/>
              <w:jc w:val="center"/>
              <w:rPr>
                <w:ins w:id="4957" w:author="Commodore, Sarah" w:date="2023-03-30T13:25:00Z"/>
                <w:rFonts w:ascii="Calibri" w:eastAsia="Times New Roman" w:hAnsi="Calibri" w:cs="Calibri"/>
                <w:color w:val="000000"/>
                <w:sz w:val="20"/>
                <w:szCs w:val="20"/>
              </w:rPr>
            </w:pPr>
            <w:ins w:id="4958" w:author="Commodore, Sarah" w:date="2023-03-30T13:25:00Z">
              <w:r w:rsidRPr="00DC2757">
                <w:rPr>
                  <w:rFonts w:ascii="Calibri" w:eastAsia="Times New Roman" w:hAnsi="Calibri" w:cs="Calibri"/>
                  <w:color w:val="000000"/>
                  <w:sz w:val="20"/>
                  <w:szCs w:val="20"/>
                </w:rPr>
                <w:t>2.0E-02</w:t>
              </w:r>
            </w:ins>
          </w:p>
        </w:tc>
        <w:tc>
          <w:tcPr>
            <w:tcW w:w="0" w:type="auto"/>
            <w:tcBorders>
              <w:top w:val="nil"/>
              <w:left w:val="nil"/>
              <w:bottom w:val="nil"/>
              <w:right w:val="nil"/>
            </w:tcBorders>
            <w:shd w:val="clear" w:color="auto" w:fill="auto"/>
            <w:noWrap/>
            <w:vAlign w:val="bottom"/>
            <w:hideMark/>
          </w:tcPr>
          <w:p w14:paraId="5D985495" w14:textId="77777777" w:rsidR="00BE0539" w:rsidRPr="00DC2757" w:rsidRDefault="00BE0539" w:rsidP="00E750DA">
            <w:pPr>
              <w:spacing w:after="0" w:line="240" w:lineRule="auto"/>
              <w:jc w:val="center"/>
              <w:rPr>
                <w:ins w:id="4959" w:author="Commodore, Sarah" w:date="2023-03-30T13:25:00Z"/>
                <w:rFonts w:ascii="Calibri" w:eastAsia="Times New Roman" w:hAnsi="Calibri" w:cs="Calibri"/>
                <w:color w:val="000000"/>
                <w:sz w:val="20"/>
                <w:szCs w:val="20"/>
              </w:rPr>
            </w:pPr>
            <w:ins w:id="4960" w:author="Commodore, Sarah" w:date="2023-03-30T13:25:00Z">
              <w:r w:rsidRPr="00DC2757">
                <w:rPr>
                  <w:rFonts w:ascii="Calibri" w:eastAsia="Times New Roman" w:hAnsi="Calibri" w:cs="Calibri"/>
                  <w:color w:val="000000"/>
                  <w:sz w:val="20"/>
                  <w:szCs w:val="20"/>
                </w:rPr>
                <w:t>4.7E-02</w:t>
              </w:r>
            </w:ins>
          </w:p>
        </w:tc>
        <w:tc>
          <w:tcPr>
            <w:tcW w:w="0" w:type="auto"/>
            <w:tcBorders>
              <w:top w:val="nil"/>
              <w:left w:val="nil"/>
              <w:bottom w:val="nil"/>
              <w:right w:val="nil"/>
            </w:tcBorders>
            <w:shd w:val="clear" w:color="auto" w:fill="auto"/>
            <w:noWrap/>
            <w:vAlign w:val="bottom"/>
            <w:hideMark/>
          </w:tcPr>
          <w:p w14:paraId="37F1D2F0" w14:textId="77777777" w:rsidR="00BE0539" w:rsidRPr="00DC2757" w:rsidRDefault="00BE0539" w:rsidP="00E750DA">
            <w:pPr>
              <w:spacing w:after="0" w:line="240" w:lineRule="auto"/>
              <w:jc w:val="center"/>
              <w:rPr>
                <w:ins w:id="4961" w:author="Commodore, Sarah" w:date="2023-03-30T13:25:00Z"/>
                <w:rFonts w:ascii="Calibri" w:eastAsia="Times New Roman" w:hAnsi="Calibri" w:cs="Calibri"/>
                <w:color w:val="000000"/>
                <w:sz w:val="20"/>
                <w:szCs w:val="20"/>
              </w:rPr>
            </w:pPr>
            <w:ins w:id="4962" w:author="Commodore, Sarah" w:date="2023-03-30T13:25:00Z">
              <w:r w:rsidRPr="00DC2757">
                <w:rPr>
                  <w:rFonts w:ascii="Calibri" w:eastAsia="Times New Roman" w:hAnsi="Calibri" w:cs="Calibri"/>
                  <w:color w:val="000000"/>
                  <w:sz w:val="20"/>
                  <w:szCs w:val="20"/>
                </w:rPr>
                <w:t>*</w:t>
              </w:r>
            </w:ins>
          </w:p>
        </w:tc>
      </w:tr>
      <w:tr w:rsidR="00BE0539" w:rsidRPr="00DC2757" w14:paraId="5217E870" w14:textId="77777777" w:rsidTr="00E750DA">
        <w:trPr>
          <w:trHeight w:val="260"/>
          <w:ins w:id="4963" w:author="Commodore, Sarah" w:date="2023-03-30T13:25:00Z"/>
        </w:trPr>
        <w:tc>
          <w:tcPr>
            <w:tcW w:w="0" w:type="auto"/>
            <w:tcBorders>
              <w:top w:val="nil"/>
              <w:left w:val="nil"/>
              <w:bottom w:val="nil"/>
              <w:right w:val="nil"/>
            </w:tcBorders>
            <w:shd w:val="clear" w:color="auto" w:fill="auto"/>
            <w:noWrap/>
            <w:vAlign w:val="bottom"/>
            <w:hideMark/>
          </w:tcPr>
          <w:p w14:paraId="5C0B607C" w14:textId="77777777" w:rsidR="00BE0539" w:rsidRPr="00DC2757" w:rsidRDefault="00BE0539" w:rsidP="00E750DA">
            <w:pPr>
              <w:spacing w:after="0" w:line="240" w:lineRule="auto"/>
              <w:rPr>
                <w:ins w:id="4964" w:author="Commodore, Sarah" w:date="2023-03-30T13:25:00Z"/>
                <w:rFonts w:ascii="Calibri" w:eastAsia="Times New Roman" w:hAnsi="Calibri" w:cs="Calibri"/>
                <w:color w:val="000000"/>
                <w:sz w:val="20"/>
                <w:szCs w:val="20"/>
              </w:rPr>
            </w:pPr>
            <w:ins w:id="4965" w:author="Commodore, Sarah" w:date="2023-03-30T13:25:00Z">
              <w:r w:rsidRPr="00DC2757">
                <w:rPr>
                  <w:rFonts w:ascii="Calibri" w:eastAsia="Times New Roman" w:hAnsi="Calibri" w:cs="Calibri"/>
                  <w:color w:val="000000"/>
                  <w:sz w:val="20"/>
                  <w:szCs w:val="20"/>
                </w:rPr>
                <w:t>ENSG00000140932.10</w:t>
              </w:r>
            </w:ins>
          </w:p>
        </w:tc>
        <w:tc>
          <w:tcPr>
            <w:tcW w:w="0" w:type="auto"/>
            <w:tcBorders>
              <w:top w:val="nil"/>
              <w:left w:val="nil"/>
              <w:bottom w:val="nil"/>
              <w:right w:val="nil"/>
            </w:tcBorders>
            <w:shd w:val="clear" w:color="auto" w:fill="auto"/>
            <w:noWrap/>
            <w:vAlign w:val="bottom"/>
            <w:hideMark/>
          </w:tcPr>
          <w:p w14:paraId="3B814EA9" w14:textId="77777777" w:rsidR="00BE0539" w:rsidRPr="00DC2757" w:rsidRDefault="00BE0539" w:rsidP="00E750DA">
            <w:pPr>
              <w:spacing w:after="0" w:line="240" w:lineRule="auto"/>
              <w:rPr>
                <w:ins w:id="4966" w:author="Commodore, Sarah" w:date="2023-03-30T13:25:00Z"/>
                <w:rFonts w:ascii="Calibri" w:eastAsia="Times New Roman" w:hAnsi="Calibri" w:cs="Calibri"/>
                <w:color w:val="000000"/>
                <w:sz w:val="20"/>
                <w:szCs w:val="20"/>
              </w:rPr>
            </w:pPr>
            <w:ins w:id="4967" w:author="Commodore, Sarah" w:date="2023-03-30T13:25:00Z">
              <w:r w:rsidRPr="00DC2757">
                <w:rPr>
                  <w:rFonts w:ascii="Calibri" w:eastAsia="Times New Roman" w:hAnsi="Calibri" w:cs="Calibri"/>
                  <w:color w:val="000000"/>
                  <w:sz w:val="20"/>
                  <w:szCs w:val="20"/>
                </w:rPr>
                <w:t>CMTM2</w:t>
              </w:r>
            </w:ins>
          </w:p>
        </w:tc>
        <w:tc>
          <w:tcPr>
            <w:tcW w:w="0" w:type="auto"/>
            <w:tcBorders>
              <w:top w:val="nil"/>
              <w:left w:val="nil"/>
              <w:bottom w:val="nil"/>
              <w:right w:val="nil"/>
            </w:tcBorders>
            <w:shd w:val="clear" w:color="auto" w:fill="auto"/>
            <w:noWrap/>
            <w:vAlign w:val="bottom"/>
            <w:hideMark/>
          </w:tcPr>
          <w:p w14:paraId="6AB38C86" w14:textId="77777777" w:rsidR="00BE0539" w:rsidRPr="00DC2757" w:rsidRDefault="00BE0539" w:rsidP="00E750DA">
            <w:pPr>
              <w:spacing w:after="0" w:line="240" w:lineRule="auto"/>
              <w:jc w:val="center"/>
              <w:rPr>
                <w:ins w:id="4968" w:author="Commodore, Sarah" w:date="2023-03-30T13:25:00Z"/>
                <w:rFonts w:ascii="Calibri" w:eastAsia="Times New Roman" w:hAnsi="Calibri" w:cs="Calibri"/>
                <w:color w:val="000000"/>
                <w:sz w:val="20"/>
                <w:szCs w:val="20"/>
              </w:rPr>
            </w:pPr>
            <w:ins w:id="4969"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522D670" w14:textId="77777777" w:rsidR="00BE0539" w:rsidRPr="00DC2757" w:rsidRDefault="00BE0539" w:rsidP="00E750DA">
            <w:pPr>
              <w:spacing w:after="0" w:line="240" w:lineRule="auto"/>
              <w:jc w:val="center"/>
              <w:rPr>
                <w:ins w:id="4970" w:author="Commodore, Sarah" w:date="2023-03-30T13:25:00Z"/>
                <w:rFonts w:ascii="Calibri" w:eastAsia="Times New Roman" w:hAnsi="Calibri" w:cs="Calibri"/>
                <w:color w:val="000000"/>
                <w:sz w:val="20"/>
                <w:szCs w:val="20"/>
              </w:rPr>
            </w:pPr>
            <w:ins w:id="4971" w:author="Commodore, Sarah" w:date="2023-03-30T13:25:00Z">
              <w:r w:rsidRPr="00DC2757">
                <w:rPr>
                  <w:rFonts w:ascii="Calibri" w:eastAsia="Times New Roman" w:hAnsi="Calibri" w:cs="Calibri"/>
                  <w:color w:val="000000"/>
                  <w:sz w:val="20"/>
                  <w:szCs w:val="20"/>
                </w:rPr>
                <w:t>8.7E-05</w:t>
              </w:r>
            </w:ins>
          </w:p>
        </w:tc>
        <w:tc>
          <w:tcPr>
            <w:tcW w:w="0" w:type="auto"/>
            <w:tcBorders>
              <w:top w:val="nil"/>
              <w:left w:val="nil"/>
              <w:bottom w:val="nil"/>
              <w:right w:val="nil"/>
            </w:tcBorders>
            <w:shd w:val="clear" w:color="auto" w:fill="auto"/>
            <w:noWrap/>
            <w:vAlign w:val="bottom"/>
            <w:hideMark/>
          </w:tcPr>
          <w:p w14:paraId="24892D6D" w14:textId="77777777" w:rsidR="00BE0539" w:rsidRPr="00DC2757" w:rsidRDefault="00BE0539" w:rsidP="00E750DA">
            <w:pPr>
              <w:spacing w:after="0" w:line="240" w:lineRule="auto"/>
              <w:jc w:val="center"/>
              <w:rPr>
                <w:ins w:id="4972" w:author="Commodore, Sarah" w:date="2023-03-30T13:25:00Z"/>
                <w:rFonts w:ascii="Calibri" w:eastAsia="Times New Roman" w:hAnsi="Calibri" w:cs="Calibri"/>
                <w:color w:val="000000"/>
                <w:sz w:val="20"/>
                <w:szCs w:val="20"/>
              </w:rPr>
            </w:pPr>
            <w:ins w:id="4973" w:author="Commodore, Sarah" w:date="2023-03-30T13:25:00Z">
              <w:r w:rsidRPr="00DC2757">
                <w:rPr>
                  <w:rFonts w:ascii="Calibri" w:eastAsia="Times New Roman" w:hAnsi="Calibri" w:cs="Calibri"/>
                  <w:color w:val="000000"/>
                  <w:sz w:val="20"/>
                  <w:szCs w:val="20"/>
                </w:rPr>
                <w:t>4.5E-04</w:t>
              </w:r>
            </w:ins>
          </w:p>
        </w:tc>
        <w:tc>
          <w:tcPr>
            <w:tcW w:w="0" w:type="auto"/>
            <w:tcBorders>
              <w:top w:val="nil"/>
              <w:left w:val="nil"/>
              <w:bottom w:val="nil"/>
              <w:right w:val="nil"/>
            </w:tcBorders>
            <w:shd w:val="clear" w:color="auto" w:fill="auto"/>
            <w:noWrap/>
            <w:vAlign w:val="bottom"/>
            <w:hideMark/>
          </w:tcPr>
          <w:p w14:paraId="3DA084EA" w14:textId="77777777" w:rsidR="00BE0539" w:rsidRPr="00DC2757" w:rsidRDefault="00BE0539" w:rsidP="00E750DA">
            <w:pPr>
              <w:spacing w:after="0" w:line="240" w:lineRule="auto"/>
              <w:jc w:val="center"/>
              <w:rPr>
                <w:ins w:id="4974" w:author="Commodore, Sarah" w:date="2023-03-30T13:25:00Z"/>
                <w:rFonts w:ascii="Calibri" w:eastAsia="Times New Roman" w:hAnsi="Calibri" w:cs="Calibri"/>
                <w:color w:val="000000"/>
                <w:sz w:val="20"/>
                <w:szCs w:val="20"/>
              </w:rPr>
            </w:pPr>
            <w:ins w:id="4975" w:author="Commodore, Sarah" w:date="2023-03-30T13:25:00Z">
              <w:r w:rsidRPr="00DC2757">
                <w:rPr>
                  <w:rFonts w:ascii="Calibri" w:eastAsia="Times New Roman" w:hAnsi="Calibri" w:cs="Calibri"/>
                  <w:color w:val="000000"/>
                  <w:sz w:val="20"/>
                  <w:szCs w:val="20"/>
                </w:rPr>
                <w:t>*</w:t>
              </w:r>
            </w:ins>
          </w:p>
        </w:tc>
      </w:tr>
      <w:tr w:rsidR="00BE0539" w:rsidRPr="00DC2757" w14:paraId="2FA1B9BC" w14:textId="77777777" w:rsidTr="00E750DA">
        <w:trPr>
          <w:trHeight w:val="260"/>
          <w:ins w:id="4976" w:author="Commodore, Sarah" w:date="2023-03-30T13:25:00Z"/>
        </w:trPr>
        <w:tc>
          <w:tcPr>
            <w:tcW w:w="0" w:type="auto"/>
            <w:tcBorders>
              <w:top w:val="nil"/>
              <w:left w:val="nil"/>
              <w:bottom w:val="nil"/>
              <w:right w:val="nil"/>
            </w:tcBorders>
            <w:shd w:val="clear" w:color="auto" w:fill="auto"/>
            <w:noWrap/>
            <w:vAlign w:val="bottom"/>
            <w:hideMark/>
          </w:tcPr>
          <w:p w14:paraId="7A3CEBF2" w14:textId="77777777" w:rsidR="00BE0539" w:rsidRPr="00DC2757" w:rsidRDefault="00BE0539" w:rsidP="00E750DA">
            <w:pPr>
              <w:spacing w:after="0" w:line="240" w:lineRule="auto"/>
              <w:rPr>
                <w:ins w:id="4977" w:author="Commodore, Sarah" w:date="2023-03-30T13:25:00Z"/>
                <w:rFonts w:ascii="Calibri" w:eastAsia="Times New Roman" w:hAnsi="Calibri" w:cs="Calibri"/>
                <w:color w:val="000000"/>
                <w:sz w:val="20"/>
                <w:szCs w:val="20"/>
              </w:rPr>
            </w:pPr>
            <w:ins w:id="4978" w:author="Commodore, Sarah" w:date="2023-03-30T13:25:00Z">
              <w:r w:rsidRPr="00DC2757">
                <w:rPr>
                  <w:rFonts w:ascii="Calibri" w:eastAsia="Times New Roman" w:hAnsi="Calibri" w:cs="Calibri"/>
                  <w:color w:val="000000"/>
                  <w:sz w:val="20"/>
                  <w:szCs w:val="20"/>
                </w:rPr>
                <w:lastRenderedPageBreak/>
                <w:t>ENSG00000128383.13</w:t>
              </w:r>
            </w:ins>
          </w:p>
        </w:tc>
        <w:tc>
          <w:tcPr>
            <w:tcW w:w="0" w:type="auto"/>
            <w:tcBorders>
              <w:top w:val="nil"/>
              <w:left w:val="nil"/>
              <w:bottom w:val="nil"/>
              <w:right w:val="nil"/>
            </w:tcBorders>
            <w:shd w:val="clear" w:color="auto" w:fill="auto"/>
            <w:noWrap/>
            <w:vAlign w:val="bottom"/>
            <w:hideMark/>
          </w:tcPr>
          <w:p w14:paraId="0E34AC43" w14:textId="77777777" w:rsidR="00BE0539" w:rsidRPr="00DC2757" w:rsidRDefault="00BE0539" w:rsidP="00E750DA">
            <w:pPr>
              <w:spacing w:after="0" w:line="240" w:lineRule="auto"/>
              <w:rPr>
                <w:ins w:id="4979" w:author="Commodore, Sarah" w:date="2023-03-30T13:25:00Z"/>
                <w:rFonts w:ascii="Calibri" w:eastAsia="Times New Roman" w:hAnsi="Calibri" w:cs="Calibri"/>
                <w:color w:val="000000"/>
                <w:sz w:val="20"/>
                <w:szCs w:val="20"/>
              </w:rPr>
            </w:pPr>
            <w:ins w:id="4980" w:author="Commodore, Sarah" w:date="2023-03-30T13:25:00Z">
              <w:r w:rsidRPr="00DC2757">
                <w:rPr>
                  <w:rFonts w:ascii="Calibri" w:eastAsia="Times New Roman" w:hAnsi="Calibri" w:cs="Calibri"/>
                  <w:color w:val="000000"/>
                  <w:sz w:val="20"/>
                  <w:szCs w:val="20"/>
                </w:rPr>
                <w:t>APOBEC3A</w:t>
              </w:r>
            </w:ins>
          </w:p>
        </w:tc>
        <w:tc>
          <w:tcPr>
            <w:tcW w:w="0" w:type="auto"/>
            <w:tcBorders>
              <w:top w:val="nil"/>
              <w:left w:val="nil"/>
              <w:bottom w:val="nil"/>
              <w:right w:val="nil"/>
            </w:tcBorders>
            <w:shd w:val="clear" w:color="auto" w:fill="auto"/>
            <w:noWrap/>
            <w:vAlign w:val="bottom"/>
            <w:hideMark/>
          </w:tcPr>
          <w:p w14:paraId="15C137DF" w14:textId="77777777" w:rsidR="00BE0539" w:rsidRPr="00DC2757" w:rsidRDefault="00BE0539" w:rsidP="00E750DA">
            <w:pPr>
              <w:spacing w:after="0" w:line="240" w:lineRule="auto"/>
              <w:jc w:val="center"/>
              <w:rPr>
                <w:ins w:id="4981" w:author="Commodore, Sarah" w:date="2023-03-30T13:25:00Z"/>
                <w:rFonts w:ascii="Calibri" w:eastAsia="Times New Roman" w:hAnsi="Calibri" w:cs="Calibri"/>
                <w:color w:val="000000"/>
                <w:sz w:val="20"/>
                <w:szCs w:val="20"/>
              </w:rPr>
            </w:pPr>
            <w:ins w:id="4982"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30891BF6" w14:textId="77777777" w:rsidR="00BE0539" w:rsidRPr="00DC2757" w:rsidRDefault="00BE0539" w:rsidP="00E750DA">
            <w:pPr>
              <w:spacing w:after="0" w:line="240" w:lineRule="auto"/>
              <w:jc w:val="center"/>
              <w:rPr>
                <w:ins w:id="4983" w:author="Commodore, Sarah" w:date="2023-03-30T13:25:00Z"/>
                <w:rFonts w:ascii="Calibri" w:eastAsia="Times New Roman" w:hAnsi="Calibri" w:cs="Calibri"/>
                <w:color w:val="000000"/>
                <w:sz w:val="20"/>
                <w:szCs w:val="20"/>
              </w:rPr>
            </w:pPr>
            <w:ins w:id="4984" w:author="Commodore, Sarah" w:date="2023-03-30T13:25: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17027DD1" w14:textId="77777777" w:rsidR="00BE0539" w:rsidRPr="00DC2757" w:rsidRDefault="00BE0539" w:rsidP="00E750DA">
            <w:pPr>
              <w:spacing w:after="0" w:line="240" w:lineRule="auto"/>
              <w:jc w:val="center"/>
              <w:rPr>
                <w:ins w:id="4985" w:author="Commodore, Sarah" w:date="2023-03-30T13:25:00Z"/>
                <w:rFonts w:ascii="Calibri" w:eastAsia="Times New Roman" w:hAnsi="Calibri" w:cs="Calibri"/>
                <w:color w:val="000000"/>
                <w:sz w:val="20"/>
                <w:szCs w:val="20"/>
              </w:rPr>
            </w:pPr>
            <w:ins w:id="4986" w:author="Commodore, Sarah" w:date="2023-03-30T13:25: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55A17F69" w14:textId="77777777" w:rsidR="00BE0539" w:rsidRPr="00DC2757" w:rsidRDefault="00BE0539" w:rsidP="00E750DA">
            <w:pPr>
              <w:spacing w:after="0" w:line="240" w:lineRule="auto"/>
              <w:jc w:val="center"/>
              <w:rPr>
                <w:ins w:id="4987" w:author="Commodore, Sarah" w:date="2023-03-30T13:25:00Z"/>
                <w:rFonts w:ascii="Calibri" w:eastAsia="Times New Roman" w:hAnsi="Calibri" w:cs="Calibri"/>
                <w:color w:val="000000"/>
                <w:sz w:val="20"/>
                <w:szCs w:val="20"/>
              </w:rPr>
            </w:pPr>
            <w:ins w:id="4988" w:author="Commodore, Sarah" w:date="2023-03-30T13:25:00Z">
              <w:r w:rsidRPr="00DC2757">
                <w:rPr>
                  <w:rFonts w:ascii="Calibri" w:eastAsia="Times New Roman" w:hAnsi="Calibri" w:cs="Calibri"/>
                  <w:color w:val="000000"/>
                  <w:sz w:val="20"/>
                  <w:szCs w:val="20"/>
                </w:rPr>
                <w:t>*</w:t>
              </w:r>
            </w:ins>
          </w:p>
        </w:tc>
      </w:tr>
      <w:tr w:rsidR="00BE0539" w:rsidRPr="00DC2757" w14:paraId="72E6DF4E" w14:textId="77777777" w:rsidTr="00E750DA">
        <w:trPr>
          <w:trHeight w:val="260"/>
          <w:ins w:id="4989" w:author="Commodore, Sarah" w:date="2023-03-30T13:25:00Z"/>
        </w:trPr>
        <w:tc>
          <w:tcPr>
            <w:tcW w:w="0" w:type="auto"/>
            <w:tcBorders>
              <w:top w:val="nil"/>
              <w:left w:val="nil"/>
              <w:bottom w:val="nil"/>
              <w:right w:val="nil"/>
            </w:tcBorders>
            <w:shd w:val="clear" w:color="auto" w:fill="auto"/>
            <w:noWrap/>
            <w:vAlign w:val="bottom"/>
            <w:hideMark/>
          </w:tcPr>
          <w:p w14:paraId="6A5F2BEC" w14:textId="77777777" w:rsidR="00BE0539" w:rsidRPr="00DC2757" w:rsidRDefault="00BE0539" w:rsidP="00E750DA">
            <w:pPr>
              <w:spacing w:after="0" w:line="240" w:lineRule="auto"/>
              <w:rPr>
                <w:ins w:id="4990" w:author="Commodore, Sarah" w:date="2023-03-30T13:25:00Z"/>
                <w:rFonts w:ascii="Calibri" w:eastAsia="Times New Roman" w:hAnsi="Calibri" w:cs="Calibri"/>
                <w:color w:val="000000"/>
                <w:sz w:val="20"/>
                <w:szCs w:val="20"/>
              </w:rPr>
            </w:pPr>
            <w:ins w:id="4991" w:author="Commodore, Sarah" w:date="2023-03-30T13:25:00Z">
              <w:r w:rsidRPr="00DC2757">
                <w:rPr>
                  <w:rFonts w:ascii="Calibri" w:eastAsia="Times New Roman" w:hAnsi="Calibri" w:cs="Calibri"/>
                  <w:color w:val="000000"/>
                  <w:sz w:val="20"/>
                  <w:szCs w:val="20"/>
                </w:rPr>
                <w:t>ENSG00000142405.22</w:t>
              </w:r>
            </w:ins>
          </w:p>
        </w:tc>
        <w:tc>
          <w:tcPr>
            <w:tcW w:w="0" w:type="auto"/>
            <w:tcBorders>
              <w:top w:val="nil"/>
              <w:left w:val="nil"/>
              <w:bottom w:val="nil"/>
              <w:right w:val="nil"/>
            </w:tcBorders>
            <w:shd w:val="clear" w:color="auto" w:fill="auto"/>
            <w:noWrap/>
            <w:vAlign w:val="bottom"/>
            <w:hideMark/>
          </w:tcPr>
          <w:p w14:paraId="6024F9A3" w14:textId="77777777" w:rsidR="00BE0539" w:rsidRPr="00DC2757" w:rsidRDefault="00BE0539" w:rsidP="00E750DA">
            <w:pPr>
              <w:spacing w:after="0" w:line="240" w:lineRule="auto"/>
              <w:rPr>
                <w:ins w:id="4992" w:author="Commodore, Sarah" w:date="2023-03-30T13:25:00Z"/>
                <w:rFonts w:ascii="Calibri" w:eastAsia="Times New Roman" w:hAnsi="Calibri" w:cs="Calibri"/>
                <w:color w:val="000000"/>
                <w:sz w:val="20"/>
                <w:szCs w:val="20"/>
              </w:rPr>
            </w:pPr>
            <w:ins w:id="4993" w:author="Commodore, Sarah" w:date="2023-03-30T13:25:00Z">
              <w:r w:rsidRPr="00DC2757">
                <w:rPr>
                  <w:rFonts w:ascii="Calibri" w:eastAsia="Times New Roman" w:hAnsi="Calibri" w:cs="Calibri"/>
                  <w:color w:val="000000"/>
                  <w:sz w:val="20"/>
                  <w:szCs w:val="20"/>
                </w:rPr>
                <w:t>NLRP12</w:t>
              </w:r>
            </w:ins>
          </w:p>
        </w:tc>
        <w:tc>
          <w:tcPr>
            <w:tcW w:w="0" w:type="auto"/>
            <w:tcBorders>
              <w:top w:val="nil"/>
              <w:left w:val="nil"/>
              <w:bottom w:val="nil"/>
              <w:right w:val="nil"/>
            </w:tcBorders>
            <w:shd w:val="clear" w:color="auto" w:fill="auto"/>
            <w:noWrap/>
            <w:vAlign w:val="bottom"/>
            <w:hideMark/>
          </w:tcPr>
          <w:p w14:paraId="0589DA8E" w14:textId="77777777" w:rsidR="00BE0539" w:rsidRPr="00DC2757" w:rsidRDefault="00BE0539" w:rsidP="00E750DA">
            <w:pPr>
              <w:spacing w:after="0" w:line="240" w:lineRule="auto"/>
              <w:jc w:val="center"/>
              <w:rPr>
                <w:ins w:id="4994" w:author="Commodore, Sarah" w:date="2023-03-30T13:25:00Z"/>
                <w:rFonts w:ascii="Calibri" w:eastAsia="Times New Roman" w:hAnsi="Calibri" w:cs="Calibri"/>
                <w:color w:val="000000"/>
                <w:sz w:val="20"/>
                <w:szCs w:val="20"/>
              </w:rPr>
            </w:pPr>
            <w:ins w:id="4995"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4922220" w14:textId="77777777" w:rsidR="00BE0539" w:rsidRPr="00DC2757" w:rsidRDefault="00BE0539" w:rsidP="00E750DA">
            <w:pPr>
              <w:spacing w:after="0" w:line="240" w:lineRule="auto"/>
              <w:jc w:val="center"/>
              <w:rPr>
                <w:ins w:id="4996" w:author="Commodore, Sarah" w:date="2023-03-30T13:25:00Z"/>
                <w:rFonts w:ascii="Calibri" w:eastAsia="Times New Roman" w:hAnsi="Calibri" w:cs="Calibri"/>
                <w:color w:val="000000"/>
                <w:sz w:val="20"/>
                <w:szCs w:val="20"/>
              </w:rPr>
            </w:pPr>
            <w:ins w:id="4997" w:author="Commodore, Sarah" w:date="2023-03-30T13:25:00Z">
              <w:r w:rsidRPr="00DC2757">
                <w:rPr>
                  <w:rFonts w:ascii="Calibri" w:eastAsia="Times New Roman" w:hAnsi="Calibri" w:cs="Calibri"/>
                  <w:color w:val="000000"/>
                  <w:sz w:val="20"/>
                  <w:szCs w:val="20"/>
                </w:rPr>
                <w:t>1.1E-05</w:t>
              </w:r>
            </w:ins>
          </w:p>
        </w:tc>
        <w:tc>
          <w:tcPr>
            <w:tcW w:w="0" w:type="auto"/>
            <w:tcBorders>
              <w:top w:val="nil"/>
              <w:left w:val="nil"/>
              <w:bottom w:val="nil"/>
              <w:right w:val="nil"/>
            </w:tcBorders>
            <w:shd w:val="clear" w:color="auto" w:fill="auto"/>
            <w:noWrap/>
            <w:vAlign w:val="bottom"/>
            <w:hideMark/>
          </w:tcPr>
          <w:p w14:paraId="4533E35E" w14:textId="77777777" w:rsidR="00BE0539" w:rsidRPr="00DC2757" w:rsidRDefault="00BE0539" w:rsidP="00E750DA">
            <w:pPr>
              <w:spacing w:after="0" w:line="240" w:lineRule="auto"/>
              <w:jc w:val="center"/>
              <w:rPr>
                <w:ins w:id="4998" w:author="Commodore, Sarah" w:date="2023-03-30T13:25:00Z"/>
                <w:rFonts w:ascii="Calibri" w:eastAsia="Times New Roman" w:hAnsi="Calibri" w:cs="Calibri"/>
                <w:color w:val="000000"/>
                <w:sz w:val="20"/>
                <w:szCs w:val="20"/>
              </w:rPr>
            </w:pPr>
            <w:ins w:id="4999" w:author="Commodore, Sarah" w:date="2023-03-30T13:25:00Z">
              <w:r w:rsidRPr="00DC2757">
                <w:rPr>
                  <w:rFonts w:ascii="Calibri" w:eastAsia="Times New Roman" w:hAnsi="Calibri" w:cs="Calibri"/>
                  <w:color w:val="000000"/>
                  <w:sz w:val="20"/>
                  <w:szCs w:val="20"/>
                </w:rPr>
                <w:t>7.4E-05</w:t>
              </w:r>
            </w:ins>
          </w:p>
        </w:tc>
        <w:tc>
          <w:tcPr>
            <w:tcW w:w="0" w:type="auto"/>
            <w:tcBorders>
              <w:top w:val="nil"/>
              <w:left w:val="nil"/>
              <w:bottom w:val="nil"/>
              <w:right w:val="nil"/>
            </w:tcBorders>
            <w:shd w:val="clear" w:color="auto" w:fill="auto"/>
            <w:noWrap/>
            <w:vAlign w:val="bottom"/>
            <w:hideMark/>
          </w:tcPr>
          <w:p w14:paraId="72A65A66" w14:textId="77777777" w:rsidR="00BE0539" w:rsidRPr="00DC2757" w:rsidRDefault="00BE0539" w:rsidP="00E750DA">
            <w:pPr>
              <w:spacing w:after="0" w:line="240" w:lineRule="auto"/>
              <w:jc w:val="center"/>
              <w:rPr>
                <w:ins w:id="5000" w:author="Commodore, Sarah" w:date="2023-03-30T13:25:00Z"/>
                <w:rFonts w:ascii="Calibri" w:eastAsia="Times New Roman" w:hAnsi="Calibri" w:cs="Calibri"/>
                <w:color w:val="000000"/>
                <w:sz w:val="20"/>
                <w:szCs w:val="20"/>
              </w:rPr>
            </w:pPr>
            <w:ins w:id="5001" w:author="Commodore, Sarah" w:date="2023-03-30T13:25:00Z">
              <w:r w:rsidRPr="00DC2757">
                <w:rPr>
                  <w:rFonts w:ascii="Calibri" w:eastAsia="Times New Roman" w:hAnsi="Calibri" w:cs="Calibri"/>
                  <w:color w:val="000000"/>
                  <w:sz w:val="20"/>
                  <w:szCs w:val="20"/>
                </w:rPr>
                <w:t>*</w:t>
              </w:r>
            </w:ins>
          </w:p>
        </w:tc>
      </w:tr>
      <w:tr w:rsidR="00BE0539" w:rsidRPr="00DC2757" w14:paraId="2224F6CB" w14:textId="77777777" w:rsidTr="00E750DA">
        <w:trPr>
          <w:trHeight w:val="260"/>
          <w:ins w:id="5002" w:author="Commodore, Sarah" w:date="2023-03-30T13:25:00Z"/>
        </w:trPr>
        <w:tc>
          <w:tcPr>
            <w:tcW w:w="0" w:type="auto"/>
            <w:tcBorders>
              <w:top w:val="nil"/>
              <w:left w:val="nil"/>
              <w:bottom w:val="nil"/>
              <w:right w:val="nil"/>
            </w:tcBorders>
            <w:shd w:val="clear" w:color="auto" w:fill="auto"/>
            <w:noWrap/>
            <w:vAlign w:val="bottom"/>
            <w:hideMark/>
          </w:tcPr>
          <w:p w14:paraId="1E11B50A" w14:textId="77777777" w:rsidR="00BE0539" w:rsidRPr="00DC2757" w:rsidRDefault="00BE0539" w:rsidP="00E750DA">
            <w:pPr>
              <w:spacing w:after="0" w:line="240" w:lineRule="auto"/>
              <w:rPr>
                <w:ins w:id="5003" w:author="Commodore, Sarah" w:date="2023-03-30T13:25:00Z"/>
                <w:rFonts w:ascii="Calibri" w:eastAsia="Times New Roman" w:hAnsi="Calibri" w:cs="Calibri"/>
                <w:color w:val="000000"/>
                <w:sz w:val="20"/>
                <w:szCs w:val="20"/>
              </w:rPr>
            </w:pPr>
            <w:ins w:id="5004" w:author="Commodore, Sarah" w:date="2023-03-30T13:25:00Z">
              <w:r w:rsidRPr="00DC2757">
                <w:rPr>
                  <w:rFonts w:ascii="Calibri" w:eastAsia="Times New Roman" w:hAnsi="Calibri" w:cs="Calibri"/>
                  <w:color w:val="000000"/>
                  <w:sz w:val="20"/>
                  <w:szCs w:val="20"/>
                </w:rPr>
                <w:t>ENSG00000158517.15</w:t>
              </w:r>
            </w:ins>
          </w:p>
        </w:tc>
        <w:tc>
          <w:tcPr>
            <w:tcW w:w="0" w:type="auto"/>
            <w:tcBorders>
              <w:top w:val="nil"/>
              <w:left w:val="nil"/>
              <w:bottom w:val="nil"/>
              <w:right w:val="nil"/>
            </w:tcBorders>
            <w:shd w:val="clear" w:color="auto" w:fill="auto"/>
            <w:noWrap/>
            <w:vAlign w:val="bottom"/>
            <w:hideMark/>
          </w:tcPr>
          <w:p w14:paraId="285B044B" w14:textId="77777777" w:rsidR="00BE0539" w:rsidRPr="00DC2757" w:rsidRDefault="00BE0539" w:rsidP="00E750DA">
            <w:pPr>
              <w:spacing w:after="0" w:line="240" w:lineRule="auto"/>
              <w:rPr>
                <w:ins w:id="5005" w:author="Commodore, Sarah" w:date="2023-03-30T13:25:00Z"/>
                <w:rFonts w:ascii="Calibri" w:eastAsia="Times New Roman" w:hAnsi="Calibri" w:cs="Calibri"/>
                <w:color w:val="000000"/>
                <w:sz w:val="20"/>
                <w:szCs w:val="20"/>
              </w:rPr>
            </w:pPr>
            <w:ins w:id="5006" w:author="Commodore, Sarah" w:date="2023-03-30T13:25:00Z">
              <w:r w:rsidRPr="00DC2757">
                <w:rPr>
                  <w:rFonts w:ascii="Calibri" w:eastAsia="Times New Roman" w:hAnsi="Calibri" w:cs="Calibri"/>
                  <w:color w:val="000000"/>
                  <w:sz w:val="20"/>
                  <w:szCs w:val="20"/>
                </w:rPr>
                <w:t>NCF1</w:t>
              </w:r>
            </w:ins>
          </w:p>
        </w:tc>
        <w:tc>
          <w:tcPr>
            <w:tcW w:w="0" w:type="auto"/>
            <w:tcBorders>
              <w:top w:val="nil"/>
              <w:left w:val="nil"/>
              <w:bottom w:val="nil"/>
              <w:right w:val="nil"/>
            </w:tcBorders>
            <w:shd w:val="clear" w:color="auto" w:fill="auto"/>
            <w:noWrap/>
            <w:vAlign w:val="bottom"/>
            <w:hideMark/>
          </w:tcPr>
          <w:p w14:paraId="46C08BE9" w14:textId="77777777" w:rsidR="00BE0539" w:rsidRPr="00DC2757" w:rsidRDefault="00BE0539" w:rsidP="00E750DA">
            <w:pPr>
              <w:spacing w:after="0" w:line="240" w:lineRule="auto"/>
              <w:jc w:val="center"/>
              <w:rPr>
                <w:ins w:id="5007" w:author="Commodore, Sarah" w:date="2023-03-30T13:25:00Z"/>
                <w:rFonts w:ascii="Calibri" w:eastAsia="Times New Roman" w:hAnsi="Calibri" w:cs="Calibri"/>
                <w:color w:val="000000"/>
                <w:sz w:val="20"/>
                <w:szCs w:val="20"/>
              </w:rPr>
            </w:pPr>
            <w:ins w:id="5008"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63C43B3D" w14:textId="77777777" w:rsidR="00BE0539" w:rsidRPr="00DC2757" w:rsidRDefault="00BE0539" w:rsidP="00E750DA">
            <w:pPr>
              <w:spacing w:after="0" w:line="240" w:lineRule="auto"/>
              <w:jc w:val="center"/>
              <w:rPr>
                <w:ins w:id="5009" w:author="Commodore, Sarah" w:date="2023-03-30T13:25:00Z"/>
                <w:rFonts w:ascii="Calibri" w:eastAsia="Times New Roman" w:hAnsi="Calibri" w:cs="Calibri"/>
                <w:color w:val="000000"/>
                <w:sz w:val="20"/>
                <w:szCs w:val="20"/>
              </w:rPr>
            </w:pPr>
            <w:ins w:id="5010" w:author="Commodore, Sarah" w:date="2023-03-30T13:25:00Z">
              <w:r w:rsidRPr="00DC2757">
                <w:rPr>
                  <w:rFonts w:ascii="Calibri" w:eastAsia="Times New Roman" w:hAnsi="Calibri" w:cs="Calibri"/>
                  <w:color w:val="000000"/>
                  <w:sz w:val="20"/>
                  <w:szCs w:val="20"/>
                </w:rPr>
                <w:t>1.9E-11</w:t>
              </w:r>
            </w:ins>
          </w:p>
        </w:tc>
        <w:tc>
          <w:tcPr>
            <w:tcW w:w="0" w:type="auto"/>
            <w:tcBorders>
              <w:top w:val="nil"/>
              <w:left w:val="nil"/>
              <w:bottom w:val="nil"/>
              <w:right w:val="nil"/>
            </w:tcBorders>
            <w:shd w:val="clear" w:color="auto" w:fill="auto"/>
            <w:noWrap/>
            <w:vAlign w:val="bottom"/>
            <w:hideMark/>
          </w:tcPr>
          <w:p w14:paraId="7A218BF1" w14:textId="77777777" w:rsidR="00BE0539" w:rsidRPr="00DC2757" w:rsidRDefault="00BE0539" w:rsidP="00E750DA">
            <w:pPr>
              <w:spacing w:after="0" w:line="240" w:lineRule="auto"/>
              <w:jc w:val="center"/>
              <w:rPr>
                <w:ins w:id="5011" w:author="Commodore, Sarah" w:date="2023-03-30T13:25:00Z"/>
                <w:rFonts w:ascii="Calibri" w:eastAsia="Times New Roman" w:hAnsi="Calibri" w:cs="Calibri"/>
                <w:color w:val="000000"/>
                <w:sz w:val="20"/>
                <w:szCs w:val="20"/>
              </w:rPr>
            </w:pPr>
            <w:ins w:id="5012" w:author="Commodore, Sarah" w:date="2023-03-30T13:25:00Z">
              <w:r w:rsidRPr="00DC2757">
                <w:rPr>
                  <w:rFonts w:ascii="Calibri" w:eastAsia="Times New Roman" w:hAnsi="Calibri" w:cs="Calibri"/>
                  <w:color w:val="000000"/>
                  <w:sz w:val="20"/>
                  <w:szCs w:val="20"/>
                </w:rPr>
                <w:t>5.4E-10</w:t>
              </w:r>
            </w:ins>
          </w:p>
        </w:tc>
        <w:tc>
          <w:tcPr>
            <w:tcW w:w="0" w:type="auto"/>
            <w:tcBorders>
              <w:top w:val="nil"/>
              <w:left w:val="nil"/>
              <w:bottom w:val="nil"/>
              <w:right w:val="nil"/>
            </w:tcBorders>
            <w:shd w:val="clear" w:color="auto" w:fill="auto"/>
            <w:noWrap/>
            <w:vAlign w:val="bottom"/>
            <w:hideMark/>
          </w:tcPr>
          <w:p w14:paraId="74029542" w14:textId="77777777" w:rsidR="00BE0539" w:rsidRPr="00DC2757" w:rsidRDefault="00BE0539" w:rsidP="00E750DA">
            <w:pPr>
              <w:spacing w:after="0" w:line="240" w:lineRule="auto"/>
              <w:jc w:val="center"/>
              <w:rPr>
                <w:ins w:id="5013" w:author="Commodore, Sarah" w:date="2023-03-30T13:25:00Z"/>
                <w:rFonts w:ascii="Calibri" w:eastAsia="Times New Roman" w:hAnsi="Calibri" w:cs="Calibri"/>
                <w:color w:val="000000"/>
                <w:sz w:val="20"/>
                <w:szCs w:val="20"/>
              </w:rPr>
            </w:pPr>
            <w:ins w:id="5014" w:author="Commodore, Sarah" w:date="2023-03-30T13:25:00Z">
              <w:r w:rsidRPr="00DC2757">
                <w:rPr>
                  <w:rFonts w:ascii="Calibri" w:eastAsia="Times New Roman" w:hAnsi="Calibri" w:cs="Calibri"/>
                  <w:color w:val="000000"/>
                  <w:sz w:val="20"/>
                  <w:szCs w:val="20"/>
                </w:rPr>
                <w:t>*</w:t>
              </w:r>
            </w:ins>
          </w:p>
        </w:tc>
      </w:tr>
      <w:tr w:rsidR="00BE0539" w:rsidRPr="00DC2757" w14:paraId="452A69C8" w14:textId="77777777" w:rsidTr="00E750DA">
        <w:trPr>
          <w:trHeight w:val="260"/>
          <w:ins w:id="5015" w:author="Commodore, Sarah" w:date="2023-03-30T13:25:00Z"/>
        </w:trPr>
        <w:tc>
          <w:tcPr>
            <w:tcW w:w="0" w:type="auto"/>
            <w:tcBorders>
              <w:top w:val="nil"/>
              <w:left w:val="nil"/>
              <w:bottom w:val="nil"/>
              <w:right w:val="nil"/>
            </w:tcBorders>
            <w:shd w:val="clear" w:color="auto" w:fill="auto"/>
            <w:noWrap/>
            <w:vAlign w:val="bottom"/>
            <w:hideMark/>
          </w:tcPr>
          <w:p w14:paraId="7F1CA049" w14:textId="77777777" w:rsidR="00BE0539" w:rsidRPr="00DC2757" w:rsidRDefault="00BE0539" w:rsidP="00E750DA">
            <w:pPr>
              <w:spacing w:after="0" w:line="240" w:lineRule="auto"/>
              <w:rPr>
                <w:ins w:id="5016" w:author="Commodore, Sarah" w:date="2023-03-30T13:25:00Z"/>
                <w:rFonts w:ascii="Calibri" w:eastAsia="Times New Roman" w:hAnsi="Calibri" w:cs="Calibri"/>
                <w:color w:val="000000"/>
                <w:sz w:val="20"/>
                <w:szCs w:val="20"/>
              </w:rPr>
            </w:pPr>
            <w:ins w:id="5017" w:author="Commodore, Sarah" w:date="2023-03-30T13:25:00Z">
              <w:r w:rsidRPr="00DC2757">
                <w:rPr>
                  <w:rFonts w:ascii="Calibri" w:eastAsia="Times New Roman" w:hAnsi="Calibri" w:cs="Calibri"/>
                  <w:color w:val="000000"/>
                  <w:sz w:val="20"/>
                  <w:szCs w:val="20"/>
                </w:rPr>
                <w:t>ENSG00000225101.6</w:t>
              </w:r>
            </w:ins>
          </w:p>
        </w:tc>
        <w:tc>
          <w:tcPr>
            <w:tcW w:w="0" w:type="auto"/>
            <w:tcBorders>
              <w:top w:val="nil"/>
              <w:left w:val="nil"/>
              <w:bottom w:val="nil"/>
              <w:right w:val="nil"/>
            </w:tcBorders>
            <w:shd w:val="clear" w:color="auto" w:fill="auto"/>
            <w:noWrap/>
            <w:vAlign w:val="bottom"/>
            <w:hideMark/>
          </w:tcPr>
          <w:p w14:paraId="083E08DC" w14:textId="77777777" w:rsidR="00BE0539" w:rsidRPr="00DC2757" w:rsidRDefault="00BE0539" w:rsidP="00E750DA">
            <w:pPr>
              <w:spacing w:after="0" w:line="240" w:lineRule="auto"/>
              <w:rPr>
                <w:ins w:id="5018" w:author="Commodore, Sarah" w:date="2023-03-30T13:25:00Z"/>
                <w:rFonts w:ascii="Calibri" w:eastAsia="Times New Roman" w:hAnsi="Calibri" w:cs="Calibri"/>
                <w:color w:val="000000"/>
                <w:sz w:val="20"/>
                <w:szCs w:val="20"/>
              </w:rPr>
            </w:pPr>
            <w:ins w:id="5019" w:author="Commodore, Sarah" w:date="2023-03-30T13:25:00Z">
              <w:r w:rsidRPr="00DC2757">
                <w:rPr>
                  <w:rFonts w:ascii="Calibri" w:eastAsia="Times New Roman" w:hAnsi="Calibri" w:cs="Calibri"/>
                  <w:color w:val="000000"/>
                  <w:sz w:val="20"/>
                  <w:szCs w:val="20"/>
                </w:rPr>
                <w:t>OR52K3P</w:t>
              </w:r>
            </w:ins>
          </w:p>
        </w:tc>
        <w:tc>
          <w:tcPr>
            <w:tcW w:w="0" w:type="auto"/>
            <w:tcBorders>
              <w:top w:val="nil"/>
              <w:left w:val="nil"/>
              <w:bottom w:val="nil"/>
              <w:right w:val="nil"/>
            </w:tcBorders>
            <w:shd w:val="clear" w:color="auto" w:fill="auto"/>
            <w:noWrap/>
            <w:vAlign w:val="bottom"/>
            <w:hideMark/>
          </w:tcPr>
          <w:p w14:paraId="4EE6889B" w14:textId="77777777" w:rsidR="00BE0539" w:rsidRPr="00DC2757" w:rsidRDefault="00BE0539" w:rsidP="00E750DA">
            <w:pPr>
              <w:spacing w:after="0" w:line="240" w:lineRule="auto"/>
              <w:jc w:val="center"/>
              <w:rPr>
                <w:ins w:id="5020" w:author="Commodore, Sarah" w:date="2023-03-30T13:25:00Z"/>
                <w:rFonts w:ascii="Calibri" w:eastAsia="Times New Roman" w:hAnsi="Calibri" w:cs="Calibri"/>
                <w:color w:val="000000"/>
                <w:sz w:val="20"/>
                <w:szCs w:val="20"/>
              </w:rPr>
            </w:pPr>
            <w:ins w:id="5021"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7D139459" w14:textId="77777777" w:rsidR="00BE0539" w:rsidRPr="00DC2757" w:rsidRDefault="00BE0539" w:rsidP="00E750DA">
            <w:pPr>
              <w:spacing w:after="0" w:line="240" w:lineRule="auto"/>
              <w:jc w:val="center"/>
              <w:rPr>
                <w:ins w:id="5022" w:author="Commodore, Sarah" w:date="2023-03-30T13:25:00Z"/>
                <w:rFonts w:ascii="Calibri" w:eastAsia="Times New Roman" w:hAnsi="Calibri" w:cs="Calibri"/>
                <w:color w:val="000000"/>
                <w:sz w:val="20"/>
                <w:szCs w:val="20"/>
              </w:rPr>
            </w:pPr>
            <w:ins w:id="5023" w:author="Commodore, Sarah" w:date="2023-03-30T13:25:00Z">
              <w:r w:rsidRPr="00DC2757">
                <w:rPr>
                  <w:rFonts w:ascii="Calibri" w:eastAsia="Times New Roman" w:hAnsi="Calibri" w:cs="Calibri"/>
                  <w:color w:val="000000"/>
                  <w:sz w:val="20"/>
                  <w:szCs w:val="20"/>
                </w:rPr>
                <w:t>9.3E-06</w:t>
              </w:r>
            </w:ins>
          </w:p>
        </w:tc>
        <w:tc>
          <w:tcPr>
            <w:tcW w:w="0" w:type="auto"/>
            <w:tcBorders>
              <w:top w:val="nil"/>
              <w:left w:val="nil"/>
              <w:bottom w:val="nil"/>
              <w:right w:val="nil"/>
            </w:tcBorders>
            <w:shd w:val="clear" w:color="auto" w:fill="auto"/>
            <w:noWrap/>
            <w:vAlign w:val="bottom"/>
            <w:hideMark/>
          </w:tcPr>
          <w:p w14:paraId="732F05B4" w14:textId="77777777" w:rsidR="00BE0539" w:rsidRPr="00DC2757" w:rsidRDefault="00BE0539" w:rsidP="00E750DA">
            <w:pPr>
              <w:spacing w:after="0" w:line="240" w:lineRule="auto"/>
              <w:jc w:val="center"/>
              <w:rPr>
                <w:ins w:id="5024" w:author="Commodore, Sarah" w:date="2023-03-30T13:25:00Z"/>
                <w:rFonts w:ascii="Calibri" w:eastAsia="Times New Roman" w:hAnsi="Calibri" w:cs="Calibri"/>
                <w:color w:val="000000"/>
                <w:sz w:val="20"/>
                <w:szCs w:val="20"/>
              </w:rPr>
            </w:pPr>
            <w:ins w:id="5025" w:author="Commodore, Sarah" w:date="2023-03-30T13:25:00Z">
              <w:r w:rsidRPr="00DC2757">
                <w:rPr>
                  <w:rFonts w:ascii="Calibri" w:eastAsia="Times New Roman" w:hAnsi="Calibri" w:cs="Calibri"/>
                  <w:color w:val="000000"/>
                  <w:sz w:val="20"/>
                  <w:szCs w:val="20"/>
                </w:rPr>
                <w:t>6.3E-05</w:t>
              </w:r>
            </w:ins>
          </w:p>
        </w:tc>
        <w:tc>
          <w:tcPr>
            <w:tcW w:w="0" w:type="auto"/>
            <w:tcBorders>
              <w:top w:val="nil"/>
              <w:left w:val="nil"/>
              <w:bottom w:val="nil"/>
              <w:right w:val="nil"/>
            </w:tcBorders>
            <w:shd w:val="clear" w:color="auto" w:fill="auto"/>
            <w:noWrap/>
            <w:vAlign w:val="bottom"/>
            <w:hideMark/>
          </w:tcPr>
          <w:p w14:paraId="6DFAAF77" w14:textId="77777777" w:rsidR="00BE0539" w:rsidRPr="00DC2757" w:rsidRDefault="00BE0539" w:rsidP="00E750DA">
            <w:pPr>
              <w:spacing w:after="0" w:line="240" w:lineRule="auto"/>
              <w:jc w:val="center"/>
              <w:rPr>
                <w:ins w:id="5026" w:author="Commodore, Sarah" w:date="2023-03-30T13:25:00Z"/>
                <w:rFonts w:ascii="Calibri" w:eastAsia="Times New Roman" w:hAnsi="Calibri" w:cs="Calibri"/>
                <w:color w:val="000000"/>
                <w:sz w:val="20"/>
                <w:szCs w:val="20"/>
              </w:rPr>
            </w:pPr>
            <w:ins w:id="5027" w:author="Commodore, Sarah" w:date="2023-03-30T13:25:00Z">
              <w:r w:rsidRPr="00DC2757">
                <w:rPr>
                  <w:rFonts w:ascii="Calibri" w:eastAsia="Times New Roman" w:hAnsi="Calibri" w:cs="Calibri"/>
                  <w:color w:val="000000"/>
                  <w:sz w:val="20"/>
                  <w:szCs w:val="20"/>
                </w:rPr>
                <w:t>*</w:t>
              </w:r>
            </w:ins>
          </w:p>
        </w:tc>
      </w:tr>
      <w:tr w:rsidR="00BE0539" w:rsidRPr="00DC2757" w14:paraId="5D53E848" w14:textId="77777777" w:rsidTr="00E750DA">
        <w:trPr>
          <w:trHeight w:val="260"/>
          <w:ins w:id="5028" w:author="Commodore, Sarah" w:date="2023-03-30T13:25:00Z"/>
        </w:trPr>
        <w:tc>
          <w:tcPr>
            <w:tcW w:w="0" w:type="auto"/>
            <w:tcBorders>
              <w:top w:val="nil"/>
              <w:left w:val="nil"/>
              <w:bottom w:val="nil"/>
              <w:right w:val="nil"/>
            </w:tcBorders>
            <w:shd w:val="clear" w:color="auto" w:fill="auto"/>
            <w:noWrap/>
            <w:vAlign w:val="bottom"/>
            <w:hideMark/>
          </w:tcPr>
          <w:p w14:paraId="0728F9BF" w14:textId="77777777" w:rsidR="00BE0539" w:rsidRPr="00DC2757" w:rsidRDefault="00BE0539" w:rsidP="00E750DA">
            <w:pPr>
              <w:spacing w:after="0" w:line="240" w:lineRule="auto"/>
              <w:rPr>
                <w:ins w:id="5029" w:author="Commodore, Sarah" w:date="2023-03-30T13:25:00Z"/>
                <w:rFonts w:ascii="Calibri" w:eastAsia="Times New Roman" w:hAnsi="Calibri" w:cs="Calibri"/>
                <w:color w:val="000000"/>
                <w:sz w:val="20"/>
                <w:szCs w:val="20"/>
              </w:rPr>
            </w:pPr>
            <w:ins w:id="5030" w:author="Commodore, Sarah" w:date="2023-03-30T13:25:00Z">
              <w:r w:rsidRPr="00DC2757">
                <w:rPr>
                  <w:rFonts w:ascii="Calibri" w:eastAsia="Times New Roman" w:hAnsi="Calibri" w:cs="Calibri"/>
                  <w:color w:val="000000"/>
                  <w:sz w:val="20"/>
                  <w:szCs w:val="20"/>
                </w:rPr>
                <w:t>ENSG00000286076.1</w:t>
              </w:r>
            </w:ins>
          </w:p>
        </w:tc>
        <w:tc>
          <w:tcPr>
            <w:tcW w:w="0" w:type="auto"/>
            <w:tcBorders>
              <w:top w:val="nil"/>
              <w:left w:val="nil"/>
              <w:bottom w:val="nil"/>
              <w:right w:val="nil"/>
            </w:tcBorders>
            <w:shd w:val="clear" w:color="auto" w:fill="auto"/>
            <w:noWrap/>
            <w:vAlign w:val="bottom"/>
            <w:hideMark/>
          </w:tcPr>
          <w:p w14:paraId="4A01D0EE" w14:textId="77777777" w:rsidR="00BE0539" w:rsidRPr="00DC2757" w:rsidRDefault="00BE0539" w:rsidP="00E750DA">
            <w:pPr>
              <w:spacing w:after="0" w:line="240" w:lineRule="auto"/>
              <w:rPr>
                <w:ins w:id="5031" w:author="Commodore, Sarah" w:date="2023-03-30T13:25:00Z"/>
                <w:rFonts w:ascii="Calibri" w:eastAsia="Times New Roman" w:hAnsi="Calibri" w:cs="Calibri"/>
                <w:color w:val="000000"/>
                <w:sz w:val="20"/>
                <w:szCs w:val="20"/>
              </w:rPr>
            </w:pPr>
            <w:ins w:id="5032" w:author="Commodore, Sarah" w:date="2023-03-30T13:25:00Z">
              <w:r w:rsidRPr="00DC2757">
                <w:rPr>
                  <w:rFonts w:ascii="Calibri" w:eastAsia="Times New Roman" w:hAnsi="Calibri" w:cs="Calibri"/>
                  <w:color w:val="000000"/>
                  <w:sz w:val="20"/>
                  <w:szCs w:val="20"/>
                </w:rPr>
                <w:t>AC005050.3</w:t>
              </w:r>
            </w:ins>
          </w:p>
        </w:tc>
        <w:tc>
          <w:tcPr>
            <w:tcW w:w="0" w:type="auto"/>
            <w:tcBorders>
              <w:top w:val="nil"/>
              <w:left w:val="nil"/>
              <w:bottom w:val="nil"/>
              <w:right w:val="nil"/>
            </w:tcBorders>
            <w:shd w:val="clear" w:color="auto" w:fill="auto"/>
            <w:noWrap/>
            <w:vAlign w:val="bottom"/>
            <w:hideMark/>
          </w:tcPr>
          <w:p w14:paraId="42B90B4F" w14:textId="77777777" w:rsidR="00BE0539" w:rsidRPr="00DC2757" w:rsidRDefault="00BE0539" w:rsidP="00E750DA">
            <w:pPr>
              <w:spacing w:after="0" w:line="240" w:lineRule="auto"/>
              <w:jc w:val="center"/>
              <w:rPr>
                <w:ins w:id="5033" w:author="Commodore, Sarah" w:date="2023-03-30T13:25:00Z"/>
                <w:rFonts w:ascii="Calibri" w:eastAsia="Times New Roman" w:hAnsi="Calibri" w:cs="Calibri"/>
                <w:color w:val="000000"/>
                <w:sz w:val="20"/>
                <w:szCs w:val="20"/>
              </w:rPr>
            </w:pPr>
            <w:ins w:id="5034"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FF3AF2A" w14:textId="77777777" w:rsidR="00BE0539" w:rsidRPr="00DC2757" w:rsidRDefault="00BE0539" w:rsidP="00E750DA">
            <w:pPr>
              <w:spacing w:after="0" w:line="240" w:lineRule="auto"/>
              <w:jc w:val="center"/>
              <w:rPr>
                <w:ins w:id="5035" w:author="Commodore, Sarah" w:date="2023-03-30T13:25:00Z"/>
                <w:rFonts w:ascii="Calibri" w:eastAsia="Times New Roman" w:hAnsi="Calibri" w:cs="Calibri"/>
                <w:color w:val="000000"/>
                <w:sz w:val="20"/>
                <w:szCs w:val="20"/>
              </w:rPr>
            </w:pPr>
            <w:ins w:id="5036" w:author="Commodore, Sarah" w:date="2023-03-30T13:25:00Z">
              <w:r w:rsidRPr="00DC2757">
                <w:rPr>
                  <w:rFonts w:ascii="Calibri" w:eastAsia="Times New Roman" w:hAnsi="Calibri" w:cs="Calibri"/>
                  <w:color w:val="000000"/>
                  <w:sz w:val="20"/>
                  <w:szCs w:val="20"/>
                </w:rPr>
                <w:t>1.5E-02</w:t>
              </w:r>
            </w:ins>
          </w:p>
        </w:tc>
        <w:tc>
          <w:tcPr>
            <w:tcW w:w="0" w:type="auto"/>
            <w:tcBorders>
              <w:top w:val="nil"/>
              <w:left w:val="nil"/>
              <w:bottom w:val="nil"/>
              <w:right w:val="nil"/>
            </w:tcBorders>
            <w:shd w:val="clear" w:color="auto" w:fill="auto"/>
            <w:noWrap/>
            <w:vAlign w:val="bottom"/>
            <w:hideMark/>
          </w:tcPr>
          <w:p w14:paraId="5293B373" w14:textId="77777777" w:rsidR="00BE0539" w:rsidRPr="00DC2757" w:rsidRDefault="00BE0539" w:rsidP="00E750DA">
            <w:pPr>
              <w:spacing w:after="0" w:line="240" w:lineRule="auto"/>
              <w:jc w:val="center"/>
              <w:rPr>
                <w:ins w:id="5037" w:author="Commodore, Sarah" w:date="2023-03-30T13:25:00Z"/>
                <w:rFonts w:ascii="Calibri" w:eastAsia="Times New Roman" w:hAnsi="Calibri" w:cs="Calibri"/>
                <w:color w:val="000000"/>
                <w:sz w:val="20"/>
                <w:szCs w:val="20"/>
              </w:rPr>
            </w:pPr>
            <w:ins w:id="5038" w:author="Commodore, Sarah" w:date="2023-03-30T13:25:00Z">
              <w:r w:rsidRPr="00DC2757">
                <w:rPr>
                  <w:rFonts w:ascii="Calibri" w:eastAsia="Times New Roman" w:hAnsi="Calibri" w:cs="Calibri"/>
                  <w:color w:val="000000"/>
                  <w:sz w:val="20"/>
                  <w:szCs w:val="20"/>
                </w:rPr>
                <w:t>3.8E-02</w:t>
              </w:r>
            </w:ins>
          </w:p>
        </w:tc>
        <w:tc>
          <w:tcPr>
            <w:tcW w:w="0" w:type="auto"/>
            <w:tcBorders>
              <w:top w:val="nil"/>
              <w:left w:val="nil"/>
              <w:bottom w:val="nil"/>
              <w:right w:val="nil"/>
            </w:tcBorders>
            <w:shd w:val="clear" w:color="auto" w:fill="auto"/>
            <w:noWrap/>
            <w:vAlign w:val="bottom"/>
            <w:hideMark/>
          </w:tcPr>
          <w:p w14:paraId="075830C7" w14:textId="77777777" w:rsidR="00BE0539" w:rsidRPr="00DC2757" w:rsidRDefault="00BE0539" w:rsidP="00E750DA">
            <w:pPr>
              <w:spacing w:after="0" w:line="240" w:lineRule="auto"/>
              <w:jc w:val="center"/>
              <w:rPr>
                <w:ins w:id="5039" w:author="Commodore, Sarah" w:date="2023-03-30T13:25:00Z"/>
                <w:rFonts w:ascii="Calibri" w:eastAsia="Times New Roman" w:hAnsi="Calibri" w:cs="Calibri"/>
                <w:color w:val="000000"/>
                <w:sz w:val="20"/>
                <w:szCs w:val="20"/>
              </w:rPr>
            </w:pPr>
            <w:ins w:id="5040" w:author="Commodore, Sarah" w:date="2023-03-30T13:25:00Z">
              <w:r w:rsidRPr="00DC2757">
                <w:rPr>
                  <w:rFonts w:ascii="Calibri" w:eastAsia="Times New Roman" w:hAnsi="Calibri" w:cs="Calibri"/>
                  <w:color w:val="000000"/>
                  <w:sz w:val="20"/>
                  <w:szCs w:val="20"/>
                </w:rPr>
                <w:t>*</w:t>
              </w:r>
            </w:ins>
          </w:p>
        </w:tc>
      </w:tr>
      <w:tr w:rsidR="00BE0539" w:rsidRPr="00DC2757" w14:paraId="19C662C7" w14:textId="77777777" w:rsidTr="00E750DA">
        <w:trPr>
          <w:trHeight w:val="260"/>
          <w:ins w:id="5041" w:author="Commodore, Sarah" w:date="2023-03-30T13:25:00Z"/>
        </w:trPr>
        <w:tc>
          <w:tcPr>
            <w:tcW w:w="0" w:type="auto"/>
            <w:tcBorders>
              <w:top w:val="nil"/>
              <w:left w:val="nil"/>
              <w:bottom w:val="nil"/>
              <w:right w:val="nil"/>
            </w:tcBorders>
            <w:shd w:val="clear" w:color="auto" w:fill="auto"/>
            <w:noWrap/>
            <w:vAlign w:val="bottom"/>
            <w:hideMark/>
          </w:tcPr>
          <w:p w14:paraId="7702EF84" w14:textId="77777777" w:rsidR="00BE0539" w:rsidRPr="00DC2757" w:rsidRDefault="00BE0539" w:rsidP="00E750DA">
            <w:pPr>
              <w:spacing w:after="0" w:line="240" w:lineRule="auto"/>
              <w:rPr>
                <w:ins w:id="5042" w:author="Commodore, Sarah" w:date="2023-03-30T13:25:00Z"/>
                <w:rFonts w:ascii="Calibri" w:eastAsia="Times New Roman" w:hAnsi="Calibri" w:cs="Calibri"/>
                <w:color w:val="000000"/>
                <w:sz w:val="20"/>
                <w:szCs w:val="20"/>
              </w:rPr>
            </w:pPr>
            <w:ins w:id="5043" w:author="Commodore, Sarah" w:date="2023-03-30T13:25:00Z">
              <w:r w:rsidRPr="00DC2757">
                <w:rPr>
                  <w:rFonts w:ascii="Calibri" w:eastAsia="Times New Roman" w:hAnsi="Calibri" w:cs="Calibri"/>
                  <w:color w:val="000000"/>
                  <w:sz w:val="20"/>
                  <w:szCs w:val="20"/>
                </w:rPr>
                <w:t>ENSG00000235568.7</w:t>
              </w:r>
            </w:ins>
          </w:p>
        </w:tc>
        <w:tc>
          <w:tcPr>
            <w:tcW w:w="0" w:type="auto"/>
            <w:tcBorders>
              <w:top w:val="nil"/>
              <w:left w:val="nil"/>
              <w:bottom w:val="nil"/>
              <w:right w:val="nil"/>
            </w:tcBorders>
            <w:shd w:val="clear" w:color="auto" w:fill="auto"/>
            <w:noWrap/>
            <w:vAlign w:val="bottom"/>
            <w:hideMark/>
          </w:tcPr>
          <w:p w14:paraId="46AB813B" w14:textId="77777777" w:rsidR="00BE0539" w:rsidRPr="00DC2757" w:rsidRDefault="00BE0539" w:rsidP="00E750DA">
            <w:pPr>
              <w:spacing w:after="0" w:line="240" w:lineRule="auto"/>
              <w:rPr>
                <w:ins w:id="5044" w:author="Commodore, Sarah" w:date="2023-03-30T13:25:00Z"/>
                <w:rFonts w:ascii="Calibri" w:eastAsia="Times New Roman" w:hAnsi="Calibri" w:cs="Calibri"/>
                <w:color w:val="000000"/>
                <w:sz w:val="20"/>
                <w:szCs w:val="20"/>
              </w:rPr>
            </w:pPr>
            <w:ins w:id="5045" w:author="Commodore, Sarah" w:date="2023-03-30T13:25:00Z">
              <w:r w:rsidRPr="00DC2757">
                <w:rPr>
                  <w:rFonts w:ascii="Calibri" w:eastAsia="Times New Roman" w:hAnsi="Calibri" w:cs="Calibri"/>
                  <w:color w:val="000000"/>
                  <w:sz w:val="20"/>
                  <w:szCs w:val="20"/>
                </w:rPr>
                <w:t>NFAM1</w:t>
              </w:r>
            </w:ins>
          </w:p>
        </w:tc>
        <w:tc>
          <w:tcPr>
            <w:tcW w:w="0" w:type="auto"/>
            <w:tcBorders>
              <w:top w:val="nil"/>
              <w:left w:val="nil"/>
              <w:bottom w:val="nil"/>
              <w:right w:val="nil"/>
            </w:tcBorders>
            <w:shd w:val="clear" w:color="auto" w:fill="auto"/>
            <w:noWrap/>
            <w:vAlign w:val="bottom"/>
            <w:hideMark/>
          </w:tcPr>
          <w:p w14:paraId="3C898C06" w14:textId="77777777" w:rsidR="00BE0539" w:rsidRPr="00DC2757" w:rsidRDefault="00BE0539" w:rsidP="00E750DA">
            <w:pPr>
              <w:spacing w:after="0" w:line="240" w:lineRule="auto"/>
              <w:jc w:val="center"/>
              <w:rPr>
                <w:ins w:id="5046" w:author="Commodore, Sarah" w:date="2023-03-30T13:25:00Z"/>
                <w:rFonts w:ascii="Calibri" w:eastAsia="Times New Roman" w:hAnsi="Calibri" w:cs="Calibri"/>
                <w:color w:val="000000"/>
                <w:sz w:val="20"/>
                <w:szCs w:val="20"/>
              </w:rPr>
            </w:pPr>
            <w:ins w:id="5047"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3CDA8FC" w14:textId="77777777" w:rsidR="00BE0539" w:rsidRPr="00DC2757" w:rsidRDefault="00BE0539" w:rsidP="00E750DA">
            <w:pPr>
              <w:spacing w:after="0" w:line="240" w:lineRule="auto"/>
              <w:jc w:val="center"/>
              <w:rPr>
                <w:ins w:id="5048" w:author="Commodore, Sarah" w:date="2023-03-30T13:25:00Z"/>
                <w:rFonts w:ascii="Calibri" w:eastAsia="Times New Roman" w:hAnsi="Calibri" w:cs="Calibri"/>
                <w:color w:val="000000"/>
                <w:sz w:val="20"/>
                <w:szCs w:val="20"/>
              </w:rPr>
            </w:pPr>
            <w:ins w:id="5049" w:author="Commodore, Sarah" w:date="2023-03-30T13:25:00Z">
              <w:r w:rsidRPr="00DC2757">
                <w:rPr>
                  <w:rFonts w:ascii="Calibri" w:eastAsia="Times New Roman" w:hAnsi="Calibri" w:cs="Calibri"/>
                  <w:color w:val="000000"/>
                  <w:sz w:val="20"/>
                  <w:szCs w:val="20"/>
                </w:rPr>
                <w:t>8.9E-10</w:t>
              </w:r>
            </w:ins>
          </w:p>
        </w:tc>
        <w:tc>
          <w:tcPr>
            <w:tcW w:w="0" w:type="auto"/>
            <w:tcBorders>
              <w:top w:val="nil"/>
              <w:left w:val="nil"/>
              <w:bottom w:val="nil"/>
              <w:right w:val="nil"/>
            </w:tcBorders>
            <w:shd w:val="clear" w:color="auto" w:fill="auto"/>
            <w:noWrap/>
            <w:vAlign w:val="bottom"/>
            <w:hideMark/>
          </w:tcPr>
          <w:p w14:paraId="03D8871E" w14:textId="77777777" w:rsidR="00BE0539" w:rsidRPr="00DC2757" w:rsidRDefault="00BE0539" w:rsidP="00E750DA">
            <w:pPr>
              <w:spacing w:after="0" w:line="240" w:lineRule="auto"/>
              <w:jc w:val="center"/>
              <w:rPr>
                <w:ins w:id="5050" w:author="Commodore, Sarah" w:date="2023-03-30T13:25:00Z"/>
                <w:rFonts w:ascii="Calibri" w:eastAsia="Times New Roman" w:hAnsi="Calibri" w:cs="Calibri"/>
                <w:color w:val="000000"/>
                <w:sz w:val="20"/>
                <w:szCs w:val="20"/>
              </w:rPr>
            </w:pPr>
            <w:ins w:id="5051" w:author="Commodore, Sarah" w:date="2023-03-30T13:25:00Z">
              <w:r w:rsidRPr="00DC2757">
                <w:rPr>
                  <w:rFonts w:ascii="Calibri" w:eastAsia="Times New Roman" w:hAnsi="Calibri" w:cs="Calibri"/>
                  <w:color w:val="000000"/>
                  <w:sz w:val="20"/>
                  <w:szCs w:val="20"/>
                </w:rPr>
                <w:t>1.6E-08</w:t>
              </w:r>
            </w:ins>
          </w:p>
        </w:tc>
        <w:tc>
          <w:tcPr>
            <w:tcW w:w="0" w:type="auto"/>
            <w:tcBorders>
              <w:top w:val="nil"/>
              <w:left w:val="nil"/>
              <w:bottom w:val="nil"/>
              <w:right w:val="nil"/>
            </w:tcBorders>
            <w:shd w:val="clear" w:color="auto" w:fill="auto"/>
            <w:noWrap/>
            <w:vAlign w:val="bottom"/>
            <w:hideMark/>
          </w:tcPr>
          <w:p w14:paraId="24C44CE3" w14:textId="77777777" w:rsidR="00BE0539" w:rsidRPr="00DC2757" w:rsidRDefault="00BE0539" w:rsidP="00E750DA">
            <w:pPr>
              <w:spacing w:after="0" w:line="240" w:lineRule="auto"/>
              <w:jc w:val="center"/>
              <w:rPr>
                <w:ins w:id="5052" w:author="Commodore, Sarah" w:date="2023-03-30T13:25:00Z"/>
                <w:rFonts w:ascii="Calibri" w:eastAsia="Times New Roman" w:hAnsi="Calibri" w:cs="Calibri"/>
                <w:color w:val="000000"/>
                <w:sz w:val="20"/>
                <w:szCs w:val="20"/>
              </w:rPr>
            </w:pPr>
            <w:ins w:id="5053" w:author="Commodore, Sarah" w:date="2023-03-30T13:25:00Z">
              <w:r w:rsidRPr="00DC2757">
                <w:rPr>
                  <w:rFonts w:ascii="Calibri" w:eastAsia="Times New Roman" w:hAnsi="Calibri" w:cs="Calibri"/>
                  <w:color w:val="000000"/>
                  <w:sz w:val="20"/>
                  <w:szCs w:val="20"/>
                </w:rPr>
                <w:t>*</w:t>
              </w:r>
            </w:ins>
          </w:p>
        </w:tc>
      </w:tr>
      <w:tr w:rsidR="00BE0539" w:rsidRPr="00DC2757" w14:paraId="515D0551" w14:textId="77777777" w:rsidTr="00E750DA">
        <w:trPr>
          <w:trHeight w:val="260"/>
          <w:ins w:id="5054" w:author="Commodore, Sarah" w:date="2023-03-30T13:25:00Z"/>
        </w:trPr>
        <w:tc>
          <w:tcPr>
            <w:tcW w:w="0" w:type="auto"/>
            <w:tcBorders>
              <w:top w:val="nil"/>
              <w:left w:val="nil"/>
              <w:bottom w:val="nil"/>
              <w:right w:val="nil"/>
            </w:tcBorders>
            <w:shd w:val="clear" w:color="auto" w:fill="auto"/>
            <w:noWrap/>
            <w:vAlign w:val="bottom"/>
            <w:hideMark/>
          </w:tcPr>
          <w:p w14:paraId="6AC83C9D" w14:textId="77777777" w:rsidR="00BE0539" w:rsidRPr="00DC2757" w:rsidRDefault="00BE0539" w:rsidP="00E750DA">
            <w:pPr>
              <w:spacing w:after="0" w:line="240" w:lineRule="auto"/>
              <w:rPr>
                <w:ins w:id="5055" w:author="Commodore, Sarah" w:date="2023-03-30T13:25:00Z"/>
                <w:rFonts w:ascii="Calibri" w:eastAsia="Times New Roman" w:hAnsi="Calibri" w:cs="Calibri"/>
                <w:color w:val="000000"/>
                <w:sz w:val="20"/>
                <w:szCs w:val="20"/>
              </w:rPr>
            </w:pPr>
            <w:ins w:id="5056" w:author="Commodore, Sarah" w:date="2023-03-30T13:25:00Z">
              <w:r w:rsidRPr="00DC2757">
                <w:rPr>
                  <w:rFonts w:ascii="Calibri" w:eastAsia="Times New Roman" w:hAnsi="Calibri" w:cs="Calibri"/>
                  <w:color w:val="000000"/>
                  <w:sz w:val="20"/>
                  <w:szCs w:val="20"/>
                </w:rPr>
                <w:t>ENSG00000111052.8</w:t>
              </w:r>
            </w:ins>
          </w:p>
        </w:tc>
        <w:tc>
          <w:tcPr>
            <w:tcW w:w="0" w:type="auto"/>
            <w:tcBorders>
              <w:top w:val="nil"/>
              <w:left w:val="nil"/>
              <w:bottom w:val="nil"/>
              <w:right w:val="nil"/>
            </w:tcBorders>
            <w:shd w:val="clear" w:color="auto" w:fill="auto"/>
            <w:noWrap/>
            <w:vAlign w:val="bottom"/>
            <w:hideMark/>
          </w:tcPr>
          <w:p w14:paraId="1ECA4873" w14:textId="77777777" w:rsidR="00BE0539" w:rsidRPr="00DC2757" w:rsidRDefault="00BE0539" w:rsidP="00E750DA">
            <w:pPr>
              <w:spacing w:after="0" w:line="240" w:lineRule="auto"/>
              <w:rPr>
                <w:ins w:id="5057" w:author="Commodore, Sarah" w:date="2023-03-30T13:25:00Z"/>
                <w:rFonts w:ascii="Calibri" w:eastAsia="Times New Roman" w:hAnsi="Calibri" w:cs="Calibri"/>
                <w:color w:val="000000"/>
                <w:sz w:val="20"/>
                <w:szCs w:val="20"/>
              </w:rPr>
            </w:pPr>
            <w:ins w:id="5058" w:author="Commodore, Sarah" w:date="2023-03-30T13:25:00Z">
              <w:r w:rsidRPr="00DC2757">
                <w:rPr>
                  <w:rFonts w:ascii="Calibri" w:eastAsia="Times New Roman" w:hAnsi="Calibri" w:cs="Calibri"/>
                  <w:color w:val="000000"/>
                  <w:sz w:val="20"/>
                  <w:szCs w:val="20"/>
                </w:rPr>
                <w:t>LIN7A</w:t>
              </w:r>
            </w:ins>
          </w:p>
        </w:tc>
        <w:tc>
          <w:tcPr>
            <w:tcW w:w="0" w:type="auto"/>
            <w:tcBorders>
              <w:top w:val="nil"/>
              <w:left w:val="nil"/>
              <w:bottom w:val="nil"/>
              <w:right w:val="nil"/>
            </w:tcBorders>
            <w:shd w:val="clear" w:color="auto" w:fill="auto"/>
            <w:noWrap/>
            <w:vAlign w:val="bottom"/>
            <w:hideMark/>
          </w:tcPr>
          <w:p w14:paraId="514A2F87" w14:textId="77777777" w:rsidR="00BE0539" w:rsidRPr="00DC2757" w:rsidRDefault="00BE0539" w:rsidP="00E750DA">
            <w:pPr>
              <w:spacing w:after="0" w:line="240" w:lineRule="auto"/>
              <w:jc w:val="center"/>
              <w:rPr>
                <w:ins w:id="5059" w:author="Commodore, Sarah" w:date="2023-03-30T13:25:00Z"/>
                <w:rFonts w:ascii="Calibri" w:eastAsia="Times New Roman" w:hAnsi="Calibri" w:cs="Calibri"/>
                <w:color w:val="000000"/>
                <w:sz w:val="20"/>
                <w:szCs w:val="20"/>
              </w:rPr>
            </w:pPr>
            <w:ins w:id="5060"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260E4063" w14:textId="77777777" w:rsidR="00BE0539" w:rsidRPr="00DC2757" w:rsidRDefault="00BE0539" w:rsidP="00E750DA">
            <w:pPr>
              <w:spacing w:after="0" w:line="240" w:lineRule="auto"/>
              <w:jc w:val="center"/>
              <w:rPr>
                <w:ins w:id="5061" w:author="Commodore, Sarah" w:date="2023-03-30T13:25:00Z"/>
                <w:rFonts w:ascii="Calibri" w:eastAsia="Times New Roman" w:hAnsi="Calibri" w:cs="Calibri"/>
                <w:color w:val="000000"/>
                <w:sz w:val="20"/>
                <w:szCs w:val="20"/>
              </w:rPr>
            </w:pPr>
            <w:ins w:id="5062" w:author="Commodore, Sarah" w:date="2023-03-30T13:25:00Z">
              <w:r w:rsidRPr="00DC2757">
                <w:rPr>
                  <w:rFonts w:ascii="Calibri" w:eastAsia="Times New Roman" w:hAnsi="Calibri" w:cs="Calibri"/>
                  <w:color w:val="000000"/>
                  <w:sz w:val="20"/>
                  <w:szCs w:val="20"/>
                </w:rPr>
                <w:t>2.2E-07</w:t>
              </w:r>
            </w:ins>
          </w:p>
        </w:tc>
        <w:tc>
          <w:tcPr>
            <w:tcW w:w="0" w:type="auto"/>
            <w:tcBorders>
              <w:top w:val="nil"/>
              <w:left w:val="nil"/>
              <w:bottom w:val="nil"/>
              <w:right w:val="nil"/>
            </w:tcBorders>
            <w:shd w:val="clear" w:color="auto" w:fill="auto"/>
            <w:noWrap/>
            <w:vAlign w:val="bottom"/>
            <w:hideMark/>
          </w:tcPr>
          <w:p w14:paraId="0BC8D07D" w14:textId="77777777" w:rsidR="00BE0539" w:rsidRPr="00DC2757" w:rsidRDefault="00BE0539" w:rsidP="00E750DA">
            <w:pPr>
              <w:spacing w:after="0" w:line="240" w:lineRule="auto"/>
              <w:jc w:val="center"/>
              <w:rPr>
                <w:ins w:id="5063" w:author="Commodore, Sarah" w:date="2023-03-30T13:25:00Z"/>
                <w:rFonts w:ascii="Calibri" w:eastAsia="Times New Roman" w:hAnsi="Calibri" w:cs="Calibri"/>
                <w:color w:val="000000"/>
                <w:sz w:val="20"/>
                <w:szCs w:val="20"/>
              </w:rPr>
            </w:pPr>
            <w:ins w:id="5064" w:author="Commodore, Sarah" w:date="2023-03-30T13:25:00Z">
              <w:r w:rsidRPr="00DC2757">
                <w:rPr>
                  <w:rFonts w:ascii="Calibri" w:eastAsia="Times New Roman" w:hAnsi="Calibri" w:cs="Calibri"/>
                  <w:color w:val="000000"/>
                  <w:sz w:val="20"/>
                  <w:szCs w:val="20"/>
                </w:rPr>
                <w:t>2.2E-06</w:t>
              </w:r>
            </w:ins>
          </w:p>
        </w:tc>
        <w:tc>
          <w:tcPr>
            <w:tcW w:w="0" w:type="auto"/>
            <w:tcBorders>
              <w:top w:val="nil"/>
              <w:left w:val="nil"/>
              <w:bottom w:val="nil"/>
              <w:right w:val="nil"/>
            </w:tcBorders>
            <w:shd w:val="clear" w:color="auto" w:fill="auto"/>
            <w:noWrap/>
            <w:vAlign w:val="bottom"/>
            <w:hideMark/>
          </w:tcPr>
          <w:p w14:paraId="31F2F991" w14:textId="77777777" w:rsidR="00BE0539" w:rsidRPr="00DC2757" w:rsidRDefault="00BE0539" w:rsidP="00E750DA">
            <w:pPr>
              <w:spacing w:after="0" w:line="240" w:lineRule="auto"/>
              <w:jc w:val="center"/>
              <w:rPr>
                <w:ins w:id="5065" w:author="Commodore, Sarah" w:date="2023-03-30T13:25:00Z"/>
                <w:rFonts w:ascii="Calibri" w:eastAsia="Times New Roman" w:hAnsi="Calibri" w:cs="Calibri"/>
                <w:color w:val="000000"/>
                <w:sz w:val="20"/>
                <w:szCs w:val="20"/>
              </w:rPr>
            </w:pPr>
            <w:ins w:id="5066" w:author="Commodore, Sarah" w:date="2023-03-30T13:25:00Z">
              <w:r w:rsidRPr="00DC2757">
                <w:rPr>
                  <w:rFonts w:ascii="Calibri" w:eastAsia="Times New Roman" w:hAnsi="Calibri" w:cs="Calibri"/>
                  <w:color w:val="000000"/>
                  <w:sz w:val="20"/>
                  <w:szCs w:val="20"/>
                </w:rPr>
                <w:t>*</w:t>
              </w:r>
            </w:ins>
          </w:p>
        </w:tc>
      </w:tr>
      <w:tr w:rsidR="00BE0539" w:rsidRPr="00DC2757" w14:paraId="2F476F01" w14:textId="77777777" w:rsidTr="00E750DA">
        <w:trPr>
          <w:trHeight w:val="260"/>
          <w:ins w:id="5067" w:author="Commodore, Sarah" w:date="2023-03-30T13:25:00Z"/>
        </w:trPr>
        <w:tc>
          <w:tcPr>
            <w:tcW w:w="0" w:type="auto"/>
            <w:tcBorders>
              <w:top w:val="nil"/>
              <w:left w:val="nil"/>
              <w:bottom w:val="nil"/>
              <w:right w:val="nil"/>
            </w:tcBorders>
            <w:shd w:val="clear" w:color="auto" w:fill="auto"/>
            <w:noWrap/>
            <w:vAlign w:val="bottom"/>
            <w:hideMark/>
          </w:tcPr>
          <w:p w14:paraId="78A1E5DD" w14:textId="77777777" w:rsidR="00BE0539" w:rsidRPr="00DC2757" w:rsidRDefault="00BE0539" w:rsidP="00E750DA">
            <w:pPr>
              <w:spacing w:after="0" w:line="240" w:lineRule="auto"/>
              <w:rPr>
                <w:ins w:id="5068" w:author="Commodore, Sarah" w:date="2023-03-30T13:25:00Z"/>
                <w:rFonts w:ascii="Calibri" w:eastAsia="Times New Roman" w:hAnsi="Calibri" w:cs="Calibri"/>
                <w:color w:val="000000"/>
                <w:sz w:val="20"/>
                <w:szCs w:val="20"/>
              </w:rPr>
            </w:pPr>
            <w:ins w:id="5069" w:author="Commodore, Sarah" w:date="2023-03-30T13:25:00Z">
              <w:r w:rsidRPr="00DC2757">
                <w:rPr>
                  <w:rFonts w:ascii="Calibri" w:eastAsia="Times New Roman" w:hAnsi="Calibri" w:cs="Calibri"/>
                  <w:color w:val="000000"/>
                  <w:sz w:val="20"/>
                  <w:szCs w:val="20"/>
                </w:rPr>
                <w:t>ENSG00000261026.1</w:t>
              </w:r>
            </w:ins>
          </w:p>
        </w:tc>
        <w:tc>
          <w:tcPr>
            <w:tcW w:w="0" w:type="auto"/>
            <w:tcBorders>
              <w:top w:val="nil"/>
              <w:left w:val="nil"/>
              <w:bottom w:val="nil"/>
              <w:right w:val="nil"/>
            </w:tcBorders>
            <w:shd w:val="clear" w:color="auto" w:fill="auto"/>
            <w:noWrap/>
            <w:vAlign w:val="bottom"/>
            <w:hideMark/>
          </w:tcPr>
          <w:p w14:paraId="75FC4FA2" w14:textId="77777777" w:rsidR="00BE0539" w:rsidRPr="00DC2757" w:rsidRDefault="00BE0539" w:rsidP="00E750DA">
            <w:pPr>
              <w:spacing w:after="0" w:line="240" w:lineRule="auto"/>
              <w:rPr>
                <w:ins w:id="5070" w:author="Commodore, Sarah" w:date="2023-03-30T13:25:00Z"/>
                <w:rFonts w:ascii="Calibri" w:eastAsia="Times New Roman" w:hAnsi="Calibri" w:cs="Calibri"/>
                <w:color w:val="000000"/>
                <w:sz w:val="20"/>
                <w:szCs w:val="20"/>
              </w:rPr>
            </w:pPr>
            <w:ins w:id="5071" w:author="Commodore, Sarah" w:date="2023-03-30T13:25:00Z">
              <w:r w:rsidRPr="00DC2757">
                <w:rPr>
                  <w:rFonts w:ascii="Calibri" w:eastAsia="Times New Roman" w:hAnsi="Calibri" w:cs="Calibri"/>
                  <w:color w:val="000000"/>
                  <w:sz w:val="20"/>
                  <w:szCs w:val="20"/>
                </w:rPr>
                <w:t>AC105046.1</w:t>
              </w:r>
            </w:ins>
          </w:p>
        </w:tc>
        <w:tc>
          <w:tcPr>
            <w:tcW w:w="0" w:type="auto"/>
            <w:tcBorders>
              <w:top w:val="nil"/>
              <w:left w:val="nil"/>
              <w:bottom w:val="nil"/>
              <w:right w:val="nil"/>
            </w:tcBorders>
            <w:shd w:val="clear" w:color="auto" w:fill="auto"/>
            <w:noWrap/>
            <w:vAlign w:val="bottom"/>
            <w:hideMark/>
          </w:tcPr>
          <w:p w14:paraId="6B87FFE5" w14:textId="77777777" w:rsidR="00BE0539" w:rsidRPr="00DC2757" w:rsidRDefault="00BE0539" w:rsidP="00E750DA">
            <w:pPr>
              <w:spacing w:after="0" w:line="240" w:lineRule="auto"/>
              <w:jc w:val="center"/>
              <w:rPr>
                <w:ins w:id="5072" w:author="Commodore, Sarah" w:date="2023-03-30T13:25:00Z"/>
                <w:rFonts w:ascii="Calibri" w:eastAsia="Times New Roman" w:hAnsi="Calibri" w:cs="Calibri"/>
                <w:color w:val="000000"/>
                <w:sz w:val="20"/>
                <w:szCs w:val="20"/>
              </w:rPr>
            </w:pPr>
            <w:ins w:id="5073"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5B70F2BE" w14:textId="77777777" w:rsidR="00BE0539" w:rsidRPr="00DC2757" w:rsidRDefault="00BE0539" w:rsidP="00E750DA">
            <w:pPr>
              <w:spacing w:after="0" w:line="240" w:lineRule="auto"/>
              <w:jc w:val="center"/>
              <w:rPr>
                <w:ins w:id="5074" w:author="Commodore, Sarah" w:date="2023-03-30T13:25:00Z"/>
                <w:rFonts w:ascii="Calibri" w:eastAsia="Times New Roman" w:hAnsi="Calibri" w:cs="Calibri"/>
                <w:color w:val="000000"/>
                <w:sz w:val="20"/>
                <w:szCs w:val="20"/>
              </w:rPr>
            </w:pPr>
            <w:ins w:id="5075" w:author="Commodore, Sarah" w:date="2023-03-30T13:25:00Z">
              <w:r w:rsidRPr="00DC2757">
                <w:rPr>
                  <w:rFonts w:ascii="Calibri" w:eastAsia="Times New Roman" w:hAnsi="Calibri" w:cs="Calibri"/>
                  <w:color w:val="000000"/>
                  <w:sz w:val="20"/>
                  <w:szCs w:val="20"/>
                </w:rPr>
                <w:t>4.3E-04</w:t>
              </w:r>
            </w:ins>
          </w:p>
        </w:tc>
        <w:tc>
          <w:tcPr>
            <w:tcW w:w="0" w:type="auto"/>
            <w:tcBorders>
              <w:top w:val="nil"/>
              <w:left w:val="nil"/>
              <w:bottom w:val="nil"/>
              <w:right w:val="nil"/>
            </w:tcBorders>
            <w:shd w:val="clear" w:color="auto" w:fill="auto"/>
            <w:noWrap/>
            <w:vAlign w:val="bottom"/>
            <w:hideMark/>
          </w:tcPr>
          <w:p w14:paraId="171D5B49" w14:textId="77777777" w:rsidR="00BE0539" w:rsidRPr="00DC2757" w:rsidRDefault="00BE0539" w:rsidP="00E750DA">
            <w:pPr>
              <w:spacing w:after="0" w:line="240" w:lineRule="auto"/>
              <w:jc w:val="center"/>
              <w:rPr>
                <w:ins w:id="5076" w:author="Commodore, Sarah" w:date="2023-03-30T13:25:00Z"/>
                <w:rFonts w:ascii="Calibri" w:eastAsia="Times New Roman" w:hAnsi="Calibri" w:cs="Calibri"/>
                <w:color w:val="000000"/>
                <w:sz w:val="20"/>
                <w:szCs w:val="20"/>
              </w:rPr>
            </w:pPr>
            <w:ins w:id="5077" w:author="Commodore, Sarah" w:date="2023-03-30T13:25: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5C43C773" w14:textId="77777777" w:rsidR="00BE0539" w:rsidRPr="00DC2757" w:rsidRDefault="00BE0539" w:rsidP="00E750DA">
            <w:pPr>
              <w:spacing w:after="0" w:line="240" w:lineRule="auto"/>
              <w:jc w:val="center"/>
              <w:rPr>
                <w:ins w:id="5078" w:author="Commodore, Sarah" w:date="2023-03-30T13:25:00Z"/>
                <w:rFonts w:ascii="Calibri" w:eastAsia="Times New Roman" w:hAnsi="Calibri" w:cs="Calibri"/>
                <w:color w:val="000000"/>
                <w:sz w:val="20"/>
                <w:szCs w:val="20"/>
              </w:rPr>
            </w:pPr>
            <w:ins w:id="5079" w:author="Commodore, Sarah" w:date="2023-03-30T13:25:00Z">
              <w:r w:rsidRPr="00DC2757">
                <w:rPr>
                  <w:rFonts w:ascii="Calibri" w:eastAsia="Times New Roman" w:hAnsi="Calibri" w:cs="Calibri"/>
                  <w:color w:val="000000"/>
                  <w:sz w:val="20"/>
                  <w:szCs w:val="20"/>
                </w:rPr>
                <w:t>*</w:t>
              </w:r>
            </w:ins>
          </w:p>
        </w:tc>
      </w:tr>
      <w:tr w:rsidR="00BE0539" w:rsidRPr="00DC2757" w14:paraId="2A5D8D9B" w14:textId="77777777" w:rsidTr="00E750DA">
        <w:trPr>
          <w:trHeight w:val="260"/>
          <w:ins w:id="5080" w:author="Commodore, Sarah" w:date="2023-03-30T13:25:00Z"/>
        </w:trPr>
        <w:tc>
          <w:tcPr>
            <w:tcW w:w="0" w:type="auto"/>
            <w:tcBorders>
              <w:top w:val="nil"/>
              <w:left w:val="nil"/>
              <w:bottom w:val="nil"/>
              <w:right w:val="nil"/>
            </w:tcBorders>
            <w:shd w:val="clear" w:color="auto" w:fill="auto"/>
            <w:noWrap/>
            <w:vAlign w:val="bottom"/>
            <w:hideMark/>
          </w:tcPr>
          <w:p w14:paraId="627A463D" w14:textId="77777777" w:rsidR="00BE0539" w:rsidRPr="00DC2757" w:rsidRDefault="00BE0539" w:rsidP="00E750DA">
            <w:pPr>
              <w:spacing w:after="0" w:line="240" w:lineRule="auto"/>
              <w:rPr>
                <w:ins w:id="5081" w:author="Commodore, Sarah" w:date="2023-03-30T13:25:00Z"/>
                <w:rFonts w:ascii="Calibri" w:eastAsia="Times New Roman" w:hAnsi="Calibri" w:cs="Calibri"/>
                <w:color w:val="000000"/>
                <w:sz w:val="20"/>
                <w:szCs w:val="20"/>
              </w:rPr>
            </w:pPr>
            <w:ins w:id="5082" w:author="Commodore, Sarah" w:date="2023-03-30T13:25:00Z">
              <w:r w:rsidRPr="00DC2757">
                <w:rPr>
                  <w:rFonts w:ascii="Calibri" w:eastAsia="Times New Roman" w:hAnsi="Calibri" w:cs="Calibri"/>
                  <w:color w:val="000000"/>
                  <w:sz w:val="20"/>
                  <w:szCs w:val="20"/>
                </w:rPr>
                <w:t>ENSG00000102445.20</w:t>
              </w:r>
            </w:ins>
          </w:p>
        </w:tc>
        <w:tc>
          <w:tcPr>
            <w:tcW w:w="0" w:type="auto"/>
            <w:tcBorders>
              <w:top w:val="nil"/>
              <w:left w:val="nil"/>
              <w:bottom w:val="nil"/>
              <w:right w:val="nil"/>
            </w:tcBorders>
            <w:shd w:val="clear" w:color="auto" w:fill="auto"/>
            <w:noWrap/>
            <w:vAlign w:val="bottom"/>
            <w:hideMark/>
          </w:tcPr>
          <w:p w14:paraId="07E579F1" w14:textId="77777777" w:rsidR="00BE0539" w:rsidRPr="00DC2757" w:rsidRDefault="00BE0539" w:rsidP="00E750DA">
            <w:pPr>
              <w:spacing w:after="0" w:line="240" w:lineRule="auto"/>
              <w:rPr>
                <w:ins w:id="5083" w:author="Commodore, Sarah" w:date="2023-03-30T13:25:00Z"/>
                <w:rFonts w:ascii="Calibri" w:eastAsia="Times New Roman" w:hAnsi="Calibri" w:cs="Calibri"/>
                <w:color w:val="000000"/>
                <w:sz w:val="20"/>
                <w:szCs w:val="20"/>
              </w:rPr>
            </w:pPr>
            <w:ins w:id="5084" w:author="Commodore, Sarah" w:date="2023-03-30T13:25:00Z">
              <w:r w:rsidRPr="00DC2757">
                <w:rPr>
                  <w:rFonts w:ascii="Calibri" w:eastAsia="Times New Roman" w:hAnsi="Calibri" w:cs="Calibri"/>
                  <w:color w:val="000000"/>
                  <w:sz w:val="20"/>
                  <w:szCs w:val="20"/>
                </w:rPr>
                <w:t>RUBCNL</w:t>
              </w:r>
            </w:ins>
          </w:p>
        </w:tc>
        <w:tc>
          <w:tcPr>
            <w:tcW w:w="0" w:type="auto"/>
            <w:tcBorders>
              <w:top w:val="nil"/>
              <w:left w:val="nil"/>
              <w:bottom w:val="nil"/>
              <w:right w:val="nil"/>
            </w:tcBorders>
            <w:shd w:val="clear" w:color="auto" w:fill="auto"/>
            <w:noWrap/>
            <w:vAlign w:val="bottom"/>
            <w:hideMark/>
          </w:tcPr>
          <w:p w14:paraId="0983B59F" w14:textId="77777777" w:rsidR="00BE0539" w:rsidRPr="00DC2757" w:rsidRDefault="00BE0539" w:rsidP="00E750DA">
            <w:pPr>
              <w:spacing w:after="0" w:line="240" w:lineRule="auto"/>
              <w:jc w:val="center"/>
              <w:rPr>
                <w:ins w:id="5085" w:author="Commodore, Sarah" w:date="2023-03-30T13:25:00Z"/>
                <w:rFonts w:ascii="Calibri" w:eastAsia="Times New Roman" w:hAnsi="Calibri" w:cs="Calibri"/>
                <w:color w:val="000000"/>
                <w:sz w:val="20"/>
                <w:szCs w:val="20"/>
              </w:rPr>
            </w:pPr>
            <w:ins w:id="5086"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CDB488A" w14:textId="77777777" w:rsidR="00BE0539" w:rsidRPr="00DC2757" w:rsidRDefault="00BE0539" w:rsidP="00E750DA">
            <w:pPr>
              <w:spacing w:after="0" w:line="240" w:lineRule="auto"/>
              <w:jc w:val="center"/>
              <w:rPr>
                <w:ins w:id="5087" w:author="Commodore, Sarah" w:date="2023-03-30T13:25:00Z"/>
                <w:rFonts w:ascii="Calibri" w:eastAsia="Times New Roman" w:hAnsi="Calibri" w:cs="Calibri"/>
                <w:color w:val="000000"/>
                <w:sz w:val="20"/>
                <w:szCs w:val="20"/>
              </w:rPr>
            </w:pPr>
            <w:ins w:id="5088" w:author="Commodore, Sarah" w:date="2023-03-30T13:25:00Z">
              <w:r w:rsidRPr="00DC2757">
                <w:rPr>
                  <w:rFonts w:ascii="Calibri" w:eastAsia="Times New Roman" w:hAnsi="Calibri" w:cs="Calibri"/>
                  <w:color w:val="000000"/>
                  <w:sz w:val="20"/>
                  <w:szCs w:val="20"/>
                </w:rPr>
                <w:t>2.0E-07</w:t>
              </w:r>
            </w:ins>
          </w:p>
        </w:tc>
        <w:tc>
          <w:tcPr>
            <w:tcW w:w="0" w:type="auto"/>
            <w:tcBorders>
              <w:top w:val="nil"/>
              <w:left w:val="nil"/>
              <w:bottom w:val="nil"/>
              <w:right w:val="nil"/>
            </w:tcBorders>
            <w:shd w:val="clear" w:color="auto" w:fill="auto"/>
            <w:noWrap/>
            <w:vAlign w:val="bottom"/>
            <w:hideMark/>
          </w:tcPr>
          <w:p w14:paraId="237A9D51" w14:textId="77777777" w:rsidR="00BE0539" w:rsidRPr="00DC2757" w:rsidRDefault="00BE0539" w:rsidP="00E750DA">
            <w:pPr>
              <w:spacing w:after="0" w:line="240" w:lineRule="auto"/>
              <w:jc w:val="center"/>
              <w:rPr>
                <w:ins w:id="5089" w:author="Commodore, Sarah" w:date="2023-03-30T13:25:00Z"/>
                <w:rFonts w:ascii="Calibri" w:eastAsia="Times New Roman" w:hAnsi="Calibri" w:cs="Calibri"/>
                <w:color w:val="000000"/>
                <w:sz w:val="20"/>
                <w:szCs w:val="20"/>
              </w:rPr>
            </w:pPr>
            <w:ins w:id="5090" w:author="Commodore, Sarah" w:date="2023-03-30T13:25:00Z">
              <w:r w:rsidRPr="00DC2757">
                <w:rPr>
                  <w:rFonts w:ascii="Calibri" w:eastAsia="Times New Roman" w:hAnsi="Calibri" w:cs="Calibri"/>
                  <w:color w:val="000000"/>
                  <w:sz w:val="20"/>
                  <w:szCs w:val="20"/>
                </w:rPr>
                <w:t>2.0E-06</w:t>
              </w:r>
            </w:ins>
          </w:p>
        </w:tc>
        <w:tc>
          <w:tcPr>
            <w:tcW w:w="0" w:type="auto"/>
            <w:tcBorders>
              <w:top w:val="nil"/>
              <w:left w:val="nil"/>
              <w:bottom w:val="nil"/>
              <w:right w:val="nil"/>
            </w:tcBorders>
            <w:shd w:val="clear" w:color="auto" w:fill="auto"/>
            <w:noWrap/>
            <w:vAlign w:val="bottom"/>
            <w:hideMark/>
          </w:tcPr>
          <w:p w14:paraId="31F1F555" w14:textId="77777777" w:rsidR="00BE0539" w:rsidRPr="00DC2757" w:rsidRDefault="00BE0539" w:rsidP="00E750DA">
            <w:pPr>
              <w:spacing w:after="0" w:line="240" w:lineRule="auto"/>
              <w:jc w:val="center"/>
              <w:rPr>
                <w:ins w:id="5091" w:author="Commodore, Sarah" w:date="2023-03-30T13:25:00Z"/>
                <w:rFonts w:ascii="Calibri" w:eastAsia="Times New Roman" w:hAnsi="Calibri" w:cs="Calibri"/>
                <w:color w:val="000000"/>
                <w:sz w:val="20"/>
                <w:szCs w:val="20"/>
              </w:rPr>
            </w:pPr>
            <w:ins w:id="5092" w:author="Commodore, Sarah" w:date="2023-03-30T13:25:00Z">
              <w:r w:rsidRPr="00DC2757">
                <w:rPr>
                  <w:rFonts w:ascii="Calibri" w:eastAsia="Times New Roman" w:hAnsi="Calibri" w:cs="Calibri"/>
                  <w:color w:val="000000"/>
                  <w:sz w:val="20"/>
                  <w:szCs w:val="20"/>
                </w:rPr>
                <w:t>*</w:t>
              </w:r>
            </w:ins>
          </w:p>
        </w:tc>
      </w:tr>
      <w:tr w:rsidR="00BE0539" w:rsidRPr="00DC2757" w14:paraId="742E16D3" w14:textId="77777777" w:rsidTr="00E750DA">
        <w:trPr>
          <w:trHeight w:val="260"/>
          <w:ins w:id="5093" w:author="Commodore, Sarah" w:date="2023-03-30T13:25:00Z"/>
        </w:trPr>
        <w:tc>
          <w:tcPr>
            <w:tcW w:w="0" w:type="auto"/>
            <w:tcBorders>
              <w:top w:val="nil"/>
              <w:left w:val="nil"/>
              <w:bottom w:val="nil"/>
              <w:right w:val="nil"/>
            </w:tcBorders>
            <w:shd w:val="clear" w:color="auto" w:fill="auto"/>
            <w:noWrap/>
            <w:vAlign w:val="bottom"/>
            <w:hideMark/>
          </w:tcPr>
          <w:p w14:paraId="620E30F9" w14:textId="77777777" w:rsidR="00BE0539" w:rsidRPr="00DC2757" w:rsidRDefault="00BE0539" w:rsidP="00E750DA">
            <w:pPr>
              <w:spacing w:after="0" w:line="240" w:lineRule="auto"/>
              <w:rPr>
                <w:ins w:id="5094" w:author="Commodore, Sarah" w:date="2023-03-30T13:25:00Z"/>
                <w:rFonts w:ascii="Calibri" w:eastAsia="Times New Roman" w:hAnsi="Calibri" w:cs="Calibri"/>
                <w:color w:val="000000"/>
                <w:sz w:val="20"/>
                <w:szCs w:val="20"/>
              </w:rPr>
            </w:pPr>
            <w:ins w:id="5095" w:author="Commodore, Sarah" w:date="2023-03-30T13:25:00Z">
              <w:r w:rsidRPr="00DC2757">
                <w:rPr>
                  <w:rFonts w:ascii="Calibri" w:eastAsia="Times New Roman" w:hAnsi="Calibri" w:cs="Calibri"/>
                  <w:color w:val="000000"/>
                  <w:sz w:val="20"/>
                  <w:szCs w:val="20"/>
                </w:rPr>
                <w:t>ENSG00000237927.1</w:t>
              </w:r>
            </w:ins>
          </w:p>
        </w:tc>
        <w:tc>
          <w:tcPr>
            <w:tcW w:w="0" w:type="auto"/>
            <w:tcBorders>
              <w:top w:val="nil"/>
              <w:left w:val="nil"/>
              <w:bottom w:val="nil"/>
              <w:right w:val="nil"/>
            </w:tcBorders>
            <w:shd w:val="clear" w:color="auto" w:fill="auto"/>
            <w:noWrap/>
            <w:vAlign w:val="bottom"/>
            <w:hideMark/>
          </w:tcPr>
          <w:p w14:paraId="5579AD1A" w14:textId="77777777" w:rsidR="00BE0539" w:rsidRPr="00DC2757" w:rsidRDefault="00BE0539" w:rsidP="00E750DA">
            <w:pPr>
              <w:spacing w:after="0" w:line="240" w:lineRule="auto"/>
              <w:rPr>
                <w:ins w:id="5096" w:author="Commodore, Sarah" w:date="2023-03-30T13:25:00Z"/>
                <w:rFonts w:ascii="Calibri" w:eastAsia="Times New Roman" w:hAnsi="Calibri" w:cs="Calibri"/>
                <w:color w:val="000000"/>
                <w:sz w:val="20"/>
                <w:szCs w:val="20"/>
              </w:rPr>
            </w:pPr>
            <w:ins w:id="5097" w:author="Commodore, Sarah" w:date="2023-03-30T13:25:00Z">
              <w:r w:rsidRPr="00DC2757">
                <w:rPr>
                  <w:rFonts w:ascii="Calibri" w:eastAsia="Times New Roman" w:hAnsi="Calibri" w:cs="Calibri"/>
                  <w:color w:val="000000"/>
                  <w:sz w:val="20"/>
                  <w:szCs w:val="20"/>
                </w:rPr>
                <w:t>AL078604.2</w:t>
              </w:r>
            </w:ins>
          </w:p>
        </w:tc>
        <w:tc>
          <w:tcPr>
            <w:tcW w:w="0" w:type="auto"/>
            <w:tcBorders>
              <w:top w:val="nil"/>
              <w:left w:val="nil"/>
              <w:bottom w:val="nil"/>
              <w:right w:val="nil"/>
            </w:tcBorders>
            <w:shd w:val="clear" w:color="auto" w:fill="auto"/>
            <w:noWrap/>
            <w:vAlign w:val="bottom"/>
            <w:hideMark/>
          </w:tcPr>
          <w:p w14:paraId="37F2A6D2" w14:textId="77777777" w:rsidR="00BE0539" w:rsidRPr="00DC2757" w:rsidRDefault="00BE0539" w:rsidP="00E750DA">
            <w:pPr>
              <w:spacing w:after="0" w:line="240" w:lineRule="auto"/>
              <w:jc w:val="center"/>
              <w:rPr>
                <w:ins w:id="5098" w:author="Commodore, Sarah" w:date="2023-03-30T13:25:00Z"/>
                <w:rFonts w:ascii="Calibri" w:eastAsia="Times New Roman" w:hAnsi="Calibri" w:cs="Calibri"/>
                <w:color w:val="000000"/>
                <w:sz w:val="20"/>
                <w:szCs w:val="20"/>
              </w:rPr>
            </w:pPr>
            <w:ins w:id="5099"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72F6A119" w14:textId="77777777" w:rsidR="00BE0539" w:rsidRPr="00DC2757" w:rsidRDefault="00BE0539" w:rsidP="00E750DA">
            <w:pPr>
              <w:spacing w:after="0" w:line="240" w:lineRule="auto"/>
              <w:jc w:val="center"/>
              <w:rPr>
                <w:ins w:id="5100" w:author="Commodore, Sarah" w:date="2023-03-30T13:25:00Z"/>
                <w:rFonts w:ascii="Calibri" w:eastAsia="Times New Roman" w:hAnsi="Calibri" w:cs="Calibri"/>
                <w:color w:val="000000"/>
                <w:sz w:val="20"/>
                <w:szCs w:val="20"/>
              </w:rPr>
            </w:pPr>
            <w:ins w:id="5101" w:author="Commodore, Sarah" w:date="2023-03-30T13:25:00Z">
              <w:r w:rsidRPr="00DC2757">
                <w:rPr>
                  <w:rFonts w:ascii="Calibri" w:eastAsia="Times New Roman" w:hAnsi="Calibri" w:cs="Calibri"/>
                  <w:color w:val="000000"/>
                  <w:sz w:val="20"/>
                  <w:szCs w:val="20"/>
                </w:rPr>
                <w:t>3.2E-03</w:t>
              </w:r>
            </w:ins>
          </w:p>
        </w:tc>
        <w:tc>
          <w:tcPr>
            <w:tcW w:w="0" w:type="auto"/>
            <w:tcBorders>
              <w:top w:val="nil"/>
              <w:left w:val="nil"/>
              <w:bottom w:val="nil"/>
              <w:right w:val="nil"/>
            </w:tcBorders>
            <w:shd w:val="clear" w:color="auto" w:fill="auto"/>
            <w:noWrap/>
            <w:vAlign w:val="bottom"/>
            <w:hideMark/>
          </w:tcPr>
          <w:p w14:paraId="7A8F41FA" w14:textId="77777777" w:rsidR="00BE0539" w:rsidRPr="00DC2757" w:rsidRDefault="00BE0539" w:rsidP="00E750DA">
            <w:pPr>
              <w:spacing w:after="0" w:line="240" w:lineRule="auto"/>
              <w:jc w:val="center"/>
              <w:rPr>
                <w:ins w:id="5102" w:author="Commodore, Sarah" w:date="2023-03-30T13:25:00Z"/>
                <w:rFonts w:ascii="Calibri" w:eastAsia="Times New Roman" w:hAnsi="Calibri" w:cs="Calibri"/>
                <w:color w:val="000000"/>
                <w:sz w:val="20"/>
                <w:szCs w:val="20"/>
              </w:rPr>
            </w:pPr>
            <w:ins w:id="5103" w:author="Commodore, Sarah" w:date="2023-03-30T13:25:00Z">
              <w:r w:rsidRPr="00DC2757">
                <w:rPr>
                  <w:rFonts w:ascii="Calibri" w:eastAsia="Times New Roman" w:hAnsi="Calibri" w:cs="Calibri"/>
                  <w:color w:val="000000"/>
                  <w:sz w:val="20"/>
                  <w:szCs w:val="20"/>
                </w:rPr>
                <w:t>1.0E-02</w:t>
              </w:r>
            </w:ins>
          </w:p>
        </w:tc>
        <w:tc>
          <w:tcPr>
            <w:tcW w:w="0" w:type="auto"/>
            <w:tcBorders>
              <w:top w:val="nil"/>
              <w:left w:val="nil"/>
              <w:bottom w:val="nil"/>
              <w:right w:val="nil"/>
            </w:tcBorders>
            <w:shd w:val="clear" w:color="auto" w:fill="auto"/>
            <w:noWrap/>
            <w:vAlign w:val="bottom"/>
            <w:hideMark/>
          </w:tcPr>
          <w:p w14:paraId="64E30470" w14:textId="77777777" w:rsidR="00BE0539" w:rsidRPr="00DC2757" w:rsidRDefault="00BE0539" w:rsidP="00E750DA">
            <w:pPr>
              <w:spacing w:after="0" w:line="240" w:lineRule="auto"/>
              <w:jc w:val="center"/>
              <w:rPr>
                <w:ins w:id="5104" w:author="Commodore, Sarah" w:date="2023-03-30T13:25:00Z"/>
                <w:rFonts w:ascii="Calibri" w:eastAsia="Times New Roman" w:hAnsi="Calibri" w:cs="Calibri"/>
                <w:color w:val="000000"/>
                <w:sz w:val="20"/>
                <w:szCs w:val="20"/>
              </w:rPr>
            </w:pPr>
            <w:ins w:id="5105" w:author="Commodore, Sarah" w:date="2023-03-30T13:25:00Z">
              <w:r w:rsidRPr="00DC2757">
                <w:rPr>
                  <w:rFonts w:ascii="Calibri" w:eastAsia="Times New Roman" w:hAnsi="Calibri" w:cs="Calibri"/>
                  <w:color w:val="000000"/>
                  <w:sz w:val="20"/>
                  <w:szCs w:val="20"/>
                </w:rPr>
                <w:t>*</w:t>
              </w:r>
            </w:ins>
          </w:p>
        </w:tc>
      </w:tr>
      <w:tr w:rsidR="00BE0539" w:rsidRPr="00DC2757" w14:paraId="3A36E8FC" w14:textId="77777777" w:rsidTr="00E750DA">
        <w:trPr>
          <w:trHeight w:val="260"/>
          <w:ins w:id="5106" w:author="Commodore, Sarah" w:date="2023-03-30T13:25:00Z"/>
        </w:trPr>
        <w:tc>
          <w:tcPr>
            <w:tcW w:w="0" w:type="auto"/>
            <w:tcBorders>
              <w:top w:val="nil"/>
              <w:left w:val="nil"/>
              <w:bottom w:val="nil"/>
              <w:right w:val="nil"/>
            </w:tcBorders>
            <w:shd w:val="clear" w:color="auto" w:fill="auto"/>
            <w:noWrap/>
            <w:vAlign w:val="bottom"/>
            <w:hideMark/>
          </w:tcPr>
          <w:p w14:paraId="272E8A33" w14:textId="77777777" w:rsidR="00BE0539" w:rsidRPr="00DC2757" w:rsidRDefault="00BE0539" w:rsidP="00E750DA">
            <w:pPr>
              <w:spacing w:after="0" w:line="240" w:lineRule="auto"/>
              <w:rPr>
                <w:ins w:id="5107" w:author="Commodore, Sarah" w:date="2023-03-30T13:25:00Z"/>
                <w:rFonts w:ascii="Calibri" w:eastAsia="Times New Roman" w:hAnsi="Calibri" w:cs="Calibri"/>
                <w:color w:val="000000"/>
                <w:sz w:val="20"/>
                <w:szCs w:val="20"/>
              </w:rPr>
            </w:pPr>
            <w:ins w:id="5108" w:author="Commodore, Sarah" w:date="2023-03-30T13:25:00Z">
              <w:r w:rsidRPr="00DC2757">
                <w:rPr>
                  <w:rFonts w:ascii="Calibri" w:eastAsia="Times New Roman" w:hAnsi="Calibri" w:cs="Calibri"/>
                  <w:color w:val="000000"/>
                  <w:sz w:val="20"/>
                  <w:szCs w:val="20"/>
                </w:rPr>
                <w:t>ENSG00000124731.13</w:t>
              </w:r>
            </w:ins>
          </w:p>
        </w:tc>
        <w:tc>
          <w:tcPr>
            <w:tcW w:w="0" w:type="auto"/>
            <w:tcBorders>
              <w:top w:val="nil"/>
              <w:left w:val="nil"/>
              <w:bottom w:val="nil"/>
              <w:right w:val="nil"/>
            </w:tcBorders>
            <w:shd w:val="clear" w:color="auto" w:fill="auto"/>
            <w:noWrap/>
            <w:vAlign w:val="bottom"/>
            <w:hideMark/>
          </w:tcPr>
          <w:p w14:paraId="3F788F95" w14:textId="77777777" w:rsidR="00BE0539" w:rsidRPr="00DC2757" w:rsidRDefault="00BE0539" w:rsidP="00E750DA">
            <w:pPr>
              <w:spacing w:after="0" w:line="240" w:lineRule="auto"/>
              <w:rPr>
                <w:ins w:id="5109" w:author="Commodore, Sarah" w:date="2023-03-30T13:25:00Z"/>
                <w:rFonts w:ascii="Calibri" w:eastAsia="Times New Roman" w:hAnsi="Calibri" w:cs="Calibri"/>
                <w:color w:val="000000"/>
                <w:sz w:val="20"/>
                <w:szCs w:val="20"/>
              </w:rPr>
            </w:pPr>
            <w:ins w:id="5110" w:author="Commodore, Sarah" w:date="2023-03-30T13:25:00Z">
              <w:r w:rsidRPr="00DC2757">
                <w:rPr>
                  <w:rFonts w:ascii="Calibri" w:eastAsia="Times New Roman" w:hAnsi="Calibri" w:cs="Calibri"/>
                  <w:color w:val="000000"/>
                  <w:sz w:val="20"/>
                  <w:szCs w:val="20"/>
                </w:rPr>
                <w:t>TREM1</w:t>
              </w:r>
            </w:ins>
          </w:p>
        </w:tc>
        <w:tc>
          <w:tcPr>
            <w:tcW w:w="0" w:type="auto"/>
            <w:tcBorders>
              <w:top w:val="nil"/>
              <w:left w:val="nil"/>
              <w:bottom w:val="nil"/>
              <w:right w:val="nil"/>
            </w:tcBorders>
            <w:shd w:val="clear" w:color="auto" w:fill="auto"/>
            <w:noWrap/>
            <w:vAlign w:val="bottom"/>
            <w:hideMark/>
          </w:tcPr>
          <w:p w14:paraId="0F2924CB" w14:textId="77777777" w:rsidR="00BE0539" w:rsidRPr="00DC2757" w:rsidRDefault="00BE0539" w:rsidP="00E750DA">
            <w:pPr>
              <w:spacing w:after="0" w:line="240" w:lineRule="auto"/>
              <w:jc w:val="center"/>
              <w:rPr>
                <w:ins w:id="5111" w:author="Commodore, Sarah" w:date="2023-03-30T13:25:00Z"/>
                <w:rFonts w:ascii="Calibri" w:eastAsia="Times New Roman" w:hAnsi="Calibri" w:cs="Calibri"/>
                <w:color w:val="000000"/>
                <w:sz w:val="20"/>
                <w:szCs w:val="20"/>
              </w:rPr>
            </w:pPr>
            <w:ins w:id="5112"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3875352C" w14:textId="77777777" w:rsidR="00BE0539" w:rsidRPr="00DC2757" w:rsidRDefault="00BE0539" w:rsidP="00E750DA">
            <w:pPr>
              <w:spacing w:after="0" w:line="240" w:lineRule="auto"/>
              <w:jc w:val="center"/>
              <w:rPr>
                <w:ins w:id="5113" w:author="Commodore, Sarah" w:date="2023-03-30T13:25:00Z"/>
                <w:rFonts w:ascii="Calibri" w:eastAsia="Times New Roman" w:hAnsi="Calibri" w:cs="Calibri"/>
                <w:color w:val="000000"/>
                <w:sz w:val="20"/>
                <w:szCs w:val="20"/>
              </w:rPr>
            </w:pPr>
            <w:ins w:id="5114" w:author="Commodore, Sarah" w:date="2023-03-30T13:25:00Z">
              <w:r w:rsidRPr="00DC2757">
                <w:rPr>
                  <w:rFonts w:ascii="Calibri" w:eastAsia="Times New Roman" w:hAnsi="Calibri" w:cs="Calibri"/>
                  <w:color w:val="000000"/>
                  <w:sz w:val="20"/>
                  <w:szCs w:val="20"/>
                </w:rPr>
                <w:t>3.6E-04</w:t>
              </w:r>
            </w:ins>
          </w:p>
        </w:tc>
        <w:tc>
          <w:tcPr>
            <w:tcW w:w="0" w:type="auto"/>
            <w:tcBorders>
              <w:top w:val="nil"/>
              <w:left w:val="nil"/>
              <w:bottom w:val="nil"/>
              <w:right w:val="nil"/>
            </w:tcBorders>
            <w:shd w:val="clear" w:color="auto" w:fill="auto"/>
            <w:noWrap/>
            <w:vAlign w:val="bottom"/>
            <w:hideMark/>
          </w:tcPr>
          <w:p w14:paraId="0385A005" w14:textId="77777777" w:rsidR="00BE0539" w:rsidRPr="00DC2757" w:rsidRDefault="00BE0539" w:rsidP="00E750DA">
            <w:pPr>
              <w:spacing w:after="0" w:line="240" w:lineRule="auto"/>
              <w:jc w:val="center"/>
              <w:rPr>
                <w:ins w:id="5115" w:author="Commodore, Sarah" w:date="2023-03-30T13:25:00Z"/>
                <w:rFonts w:ascii="Calibri" w:eastAsia="Times New Roman" w:hAnsi="Calibri" w:cs="Calibri"/>
                <w:color w:val="000000"/>
                <w:sz w:val="20"/>
                <w:szCs w:val="20"/>
              </w:rPr>
            </w:pPr>
            <w:ins w:id="5116" w:author="Commodore, Sarah" w:date="2023-03-30T13:25: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38589AC9" w14:textId="77777777" w:rsidR="00BE0539" w:rsidRPr="00DC2757" w:rsidRDefault="00BE0539" w:rsidP="00E750DA">
            <w:pPr>
              <w:spacing w:after="0" w:line="240" w:lineRule="auto"/>
              <w:jc w:val="center"/>
              <w:rPr>
                <w:ins w:id="5117" w:author="Commodore, Sarah" w:date="2023-03-30T13:25:00Z"/>
                <w:rFonts w:ascii="Calibri" w:eastAsia="Times New Roman" w:hAnsi="Calibri" w:cs="Calibri"/>
                <w:color w:val="000000"/>
                <w:sz w:val="20"/>
                <w:szCs w:val="20"/>
              </w:rPr>
            </w:pPr>
            <w:ins w:id="5118" w:author="Commodore, Sarah" w:date="2023-03-30T13:25:00Z">
              <w:r w:rsidRPr="00DC2757">
                <w:rPr>
                  <w:rFonts w:ascii="Calibri" w:eastAsia="Times New Roman" w:hAnsi="Calibri" w:cs="Calibri"/>
                  <w:color w:val="000000"/>
                  <w:sz w:val="20"/>
                  <w:szCs w:val="20"/>
                </w:rPr>
                <w:t>*</w:t>
              </w:r>
            </w:ins>
          </w:p>
        </w:tc>
      </w:tr>
      <w:tr w:rsidR="00BE0539" w:rsidRPr="00DC2757" w14:paraId="44F04629" w14:textId="77777777" w:rsidTr="00E750DA">
        <w:trPr>
          <w:trHeight w:val="260"/>
          <w:ins w:id="5119" w:author="Commodore, Sarah" w:date="2023-03-30T13:25:00Z"/>
        </w:trPr>
        <w:tc>
          <w:tcPr>
            <w:tcW w:w="0" w:type="auto"/>
            <w:tcBorders>
              <w:top w:val="nil"/>
              <w:left w:val="nil"/>
              <w:bottom w:val="nil"/>
              <w:right w:val="nil"/>
            </w:tcBorders>
            <w:shd w:val="clear" w:color="auto" w:fill="auto"/>
            <w:noWrap/>
            <w:vAlign w:val="bottom"/>
            <w:hideMark/>
          </w:tcPr>
          <w:p w14:paraId="6794EED3" w14:textId="77777777" w:rsidR="00BE0539" w:rsidRPr="00DC2757" w:rsidRDefault="00BE0539" w:rsidP="00E750DA">
            <w:pPr>
              <w:spacing w:after="0" w:line="240" w:lineRule="auto"/>
              <w:rPr>
                <w:ins w:id="5120" w:author="Commodore, Sarah" w:date="2023-03-30T13:25:00Z"/>
                <w:rFonts w:ascii="Calibri" w:eastAsia="Times New Roman" w:hAnsi="Calibri" w:cs="Calibri"/>
                <w:color w:val="000000"/>
                <w:sz w:val="20"/>
                <w:szCs w:val="20"/>
              </w:rPr>
            </w:pPr>
            <w:ins w:id="5121" w:author="Commodore, Sarah" w:date="2023-03-30T13:25:00Z">
              <w:r w:rsidRPr="00DC2757">
                <w:rPr>
                  <w:rFonts w:ascii="Calibri" w:eastAsia="Times New Roman" w:hAnsi="Calibri" w:cs="Calibri"/>
                  <w:color w:val="000000"/>
                  <w:sz w:val="20"/>
                  <w:szCs w:val="20"/>
                </w:rPr>
                <w:t>ENSG00000287510.1</w:t>
              </w:r>
            </w:ins>
          </w:p>
        </w:tc>
        <w:tc>
          <w:tcPr>
            <w:tcW w:w="0" w:type="auto"/>
            <w:tcBorders>
              <w:top w:val="nil"/>
              <w:left w:val="nil"/>
              <w:bottom w:val="nil"/>
              <w:right w:val="nil"/>
            </w:tcBorders>
            <w:shd w:val="clear" w:color="auto" w:fill="auto"/>
            <w:noWrap/>
            <w:vAlign w:val="bottom"/>
            <w:hideMark/>
          </w:tcPr>
          <w:p w14:paraId="579B0857" w14:textId="77777777" w:rsidR="00BE0539" w:rsidRPr="00DC2757" w:rsidRDefault="00BE0539" w:rsidP="00E750DA">
            <w:pPr>
              <w:spacing w:after="0" w:line="240" w:lineRule="auto"/>
              <w:rPr>
                <w:ins w:id="5122" w:author="Commodore, Sarah" w:date="2023-03-30T13:25:00Z"/>
                <w:rFonts w:ascii="Calibri" w:eastAsia="Times New Roman" w:hAnsi="Calibri" w:cs="Calibri"/>
                <w:color w:val="000000"/>
                <w:sz w:val="20"/>
                <w:szCs w:val="20"/>
              </w:rPr>
            </w:pPr>
            <w:ins w:id="5123" w:author="Commodore, Sarah" w:date="2023-03-30T13:25:00Z">
              <w:r w:rsidRPr="00DC2757">
                <w:rPr>
                  <w:rFonts w:ascii="Calibri" w:eastAsia="Times New Roman" w:hAnsi="Calibri" w:cs="Calibri"/>
                  <w:color w:val="000000"/>
                  <w:sz w:val="20"/>
                  <w:szCs w:val="20"/>
                </w:rPr>
                <w:t>AL137857.1</w:t>
              </w:r>
            </w:ins>
          </w:p>
        </w:tc>
        <w:tc>
          <w:tcPr>
            <w:tcW w:w="0" w:type="auto"/>
            <w:tcBorders>
              <w:top w:val="nil"/>
              <w:left w:val="nil"/>
              <w:bottom w:val="nil"/>
              <w:right w:val="nil"/>
            </w:tcBorders>
            <w:shd w:val="clear" w:color="auto" w:fill="auto"/>
            <w:noWrap/>
            <w:vAlign w:val="bottom"/>
            <w:hideMark/>
          </w:tcPr>
          <w:p w14:paraId="719BDCD3" w14:textId="77777777" w:rsidR="00BE0539" w:rsidRPr="00DC2757" w:rsidRDefault="00BE0539" w:rsidP="00E750DA">
            <w:pPr>
              <w:spacing w:after="0" w:line="240" w:lineRule="auto"/>
              <w:jc w:val="center"/>
              <w:rPr>
                <w:ins w:id="5124" w:author="Commodore, Sarah" w:date="2023-03-30T13:25:00Z"/>
                <w:rFonts w:ascii="Calibri" w:eastAsia="Times New Roman" w:hAnsi="Calibri" w:cs="Calibri"/>
                <w:color w:val="000000"/>
                <w:sz w:val="20"/>
                <w:szCs w:val="20"/>
              </w:rPr>
            </w:pPr>
            <w:ins w:id="5125"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3738816" w14:textId="77777777" w:rsidR="00BE0539" w:rsidRPr="00DC2757" w:rsidRDefault="00BE0539" w:rsidP="00E750DA">
            <w:pPr>
              <w:spacing w:after="0" w:line="240" w:lineRule="auto"/>
              <w:jc w:val="center"/>
              <w:rPr>
                <w:ins w:id="5126" w:author="Commodore, Sarah" w:date="2023-03-30T13:25:00Z"/>
                <w:rFonts w:ascii="Calibri" w:eastAsia="Times New Roman" w:hAnsi="Calibri" w:cs="Calibri"/>
                <w:color w:val="000000"/>
                <w:sz w:val="20"/>
                <w:szCs w:val="20"/>
              </w:rPr>
            </w:pPr>
            <w:ins w:id="5127" w:author="Commodore, Sarah" w:date="2023-03-30T13:25:00Z">
              <w:r w:rsidRPr="00DC2757">
                <w:rPr>
                  <w:rFonts w:ascii="Calibri" w:eastAsia="Times New Roman" w:hAnsi="Calibri" w:cs="Calibri"/>
                  <w:color w:val="000000"/>
                  <w:sz w:val="20"/>
                  <w:szCs w:val="20"/>
                </w:rPr>
                <w:t>2.0E-04</w:t>
              </w:r>
            </w:ins>
          </w:p>
        </w:tc>
        <w:tc>
          <w:tcPr>
            <w:tcW w:w="0" w:type="auto"/>
            <w:tcBorders>
              <w:top w:val="nil"/>
              <w:left w:val="nil"/>
              <w:bottom w:val="nil"/>
              <w:right w:val="nil"/>
            </w:tcBorders>
            <w:shd w:val="clear" w:color="auto" w:fill="auto"/>
            <w:noWrap/>
            <w:vAlign w:val="bottom"/>
            <w:hideMark/>
          </w:tcPr>
          <w:p w14:paraId="02386A2B" w14:textId="77777777" w:rsidR="00BE0539" w:rsidRPr="00DC2757" w:rsidRDefault="00BE0539" w:rsidP="00E750DA">
            <w:pPr>
              <w:spacing w:after="0" w:line="240" w:lineRule="auto"/>
              <w:jc w:val="center"/>
              <w:rPr>
                <w:ins w:id="5128" w:author="Commodore, Sarah" w:date="2023-03-30T13:25:00Z"/>
                <w:rFonts w:ascii="Calibri" w:eastAsia="Times New Roman" w:hAnsi="Calibri" w:cs="Calibri"/>
                <w:color w:val="000000"/>
                <w:sz w:val="20"/>
                <w:szCs w:val="20"/>
              </w:rPr>
            </w:pPr>
            <w:ins w:id="5129" w:author="Commodore, Sarah" w:date="2023-03-30T13:25:00Z">
              <w:r w:rsidRPr="00DC2757">
                <w:rPr>
                  <w:rFonts w:ascii="Calibri" w:eastAsia="Times New Roman" w:hAnsi="Calibri" w:cs="Calibri"/>
                  <w:color w:val="000000"/>
                  <w:sz w:val="20"/>
                  <w:szCs w:val="20"/>
                </w:rPr>
                <w:t>9.2E-04</w:t>
              </w:r>
            </w:ins>
          </w:p>
        </w:tc>
        <w:tc>
          <w:tcPr>
            <w:tcW w:w="0" w:type="auto"/>
            <w:tcBorders>
              <w:top w:val="nil"/>
              <w:left w:val="nil"/>
              <w:bottom w:val="nil"/>
              <w:right w:val="nil"/>
            </w:tcBorders>
            <w:shd w:val="clear" w:color="auto" w:fill="auto"/>
            <w:noWrap/>
            <w:vAlign w:val="bottom"/>
            <w:hideMark/>
          </w:tcPr>
          <w:p w14:paraId="494DB39C" w14:textId="77777777" w:rsidR="00BE0539" w:rsidRPr="00DC2757" w:rsidRDefault="00BE0539" w:rsidP="00E750DA">
            <w:pPr>
              <w:spacing w:after="0" w:line="240" w:lineRule="auto"/>
              <w:jc w:val="center"/>
              <w:rPr>
                <w:ins w:id="5130" w:author="Commodore, Sarah" w:date="2023-03-30T13:25:00Z"/>
                <w:rFonts w:ascii="Calibri" w:eastAsia="Times New Roman" w:hAnsi="Calibri" w:cs="Calibri"/>
                <w:color w:val="000000"/>
                <w:sz w:val="20"/>
                <w:szCs w:val="20"/>
              </w:rPr>
            </w:pPr>
            <w:ins w:id="5131" w:author="Commodore, Sarah" w:date="2023-03-30T13:25:00Z">
              <w:r w:rsidRPr="00DC2757">
                <w:rPr>
                  <w:rFonts w:ascii="Calibri" w:eastAsia="Times New Roman" w:hAnsi="Calibri" w:cs="Calibri"/>
                  <w:color w:val="000000"/>
                  <w:sz w:val="20"/>
                  <w:szCs w:val="20"/>
                </w:rPr>
                <w:t>*</w:t>
              </w:r>
            </w:ins>
          </w:p>
        </w:tc>
      </w:tr>
      <w:tr w:rsidR="00BE0539" w:rsidRPr="00DC2757" w14:paraId="2D579B02" w14:textId="77777777" w:rsidTr="00E750DA">
        <w:trPr>
          <w:trHeight w:val="260"/>
          <w:ins w:id="5132" w:author="Commodore, Sarah" w:date="2023-03-30T13:25:00Z"/>
        </w:trPr>
        <w:tc>
          <w:tcPr>
            <w:tcW w:w="0" w:type="auto"/>
            <w:tcBorders>
              <w:top w:val="nil"/>
              <w:left w:val="nil"/>
              <w:bottom w:val="nil"/>
              <w:right w:val="nil"/>
            </w:tcBorders>
            <w:shd w:val="clear" w:color="auto" w:fill="auto"/>
            <w:noWrap/>
            <w:vAlign w:val="bottom"/>
            <w:hideMark/>
          </w:tcPr>
          <w:p w14:paraId="50C05F3F" w14:textId="77777777" w:rsidR="00BE0539" w:rsidRPr="00DC2757" w:rsidRDefault="00BE0539" w:rsidP="00E750DA">
            <w:pPr>
              <w:spacing w:after="0" w:line="240" w:lineRule="auto"/>
              <w:rPr>
                <w:ins w:id="5133" w:author="Commodore, Sarah" w:date="2023-03-30T13:25:00Z"/>
                <w:rFonts w:ascii="Calibri" w:eastAsia="Times New Roman" w:hAnsi="Calibri" w:cs="Calibri"/>
                <w:color w:val="000000"/>
                <w:sz w:val="20"/>
                <w:szCs w:val="20"/>
              </w:rPr>
            </w:pPr>
            <w:ins w:id="5134" w:author="Commodore, Sarah" w:date="2023-03-30T13:25:00Z">
              <w:r w:rsidRPr="00DC2757">
                <w:rPr>
                  <w:rFonts w:ascii="Calibri" w:eastAsia="Times New Roman" w:hAnsi="Calibri" w:cs="Calibri"/>
                  <w:color w:val="000000"/>
                  <w:sz w:val="20"/>
                  <w:szCs w:val="20"/>
                </w:rPr>
                <w:t>ENSG00000166523.8</w:t>
              </w:r>
            </w:ins>
          </w:p>
        </w:tc>
        <w:tc>
          <w:tcPr>
            <w:tcW w:w="0" w:type="auto"/>
            <w:tcBorders>
              <w:top w:val="nil"/>
              <w:left w:val="nil"/>
              <w:bottom w:val="nil"/>
              <w:right w:val="nil"/>
            </w:tcBorders>
            <w:shd w:val="clear" w:color="auto" w:fill="auto"/>
            <w:noWrap/>
            <w:vAlign w:val="bottom"/>
            <w:hideMark/>
          </w:tcPr>
          <w:p w14:paraId="7F12D13E" w14:textId="77777777" w:rsidR="00BE0539" w:rsidRPr="00DC2757" w:rsidRDefault="00BE0539" w:rsidP="00E750DA">
            <w:pPr>
              <w:spacing w:after="0" w:line="240" w:lineRule="auto"/>
              <w:rPr>
                <w:ins w:id="5135" w:author="Commodore, Sarah" w:date="2023-03-30T13:25:00Z"/>
                <w:rFonts w:ascii="Calibri" w:eastAsia="Times New Roman" w:hAnsi="Calibri" w:cs="Calibri"/>
                <w:color w:val="000000"/>
                <w:sz w:val="20"/>
                <w:szCs w:val="20"/>
              </w:rPr>
            </w:pPr>
            <w:ins w:id="5136" w:author="Commodore, Sarah" w:date="2023-03-30T13:25:00Z">
              <w:r w:rsidRPr="00DC2757">
                <w:rPr>
                  <w:rFonts w:ascii="Calibri" w:eastAsia="Times New Roman" w:hAnsi="Calibri" w:cs="Calibri"/>
                  <w:color w:val="000000"/>
                  <w:sz w:val="20"/>
                  <w:szCs w:val="20"/>
                </w:rPr>
                <w:t>CLEC4E</w:t>
              </w:r>
            </w:ins>
          </w:p>
        </w:tc>
        <w:tc>
          <w:tcPr>
            <w:tcW w:w="0" w:type="auto"/>
            <w:tcBorders>
              <w:top w:val="nil"/>
              <w:left w:val="nil"/>
              <w:bottom w:val="nil"/>
              <w:right w:val="nil"/>
            </w:tcBorders>
            <w:shd w:val="clear" w:color="auto" w:fill="auto"/>
            <w:noWrap/>
            <w:vAlign w:val="bottom"/>
            <w:hideMark/>
          </w:tcPr>
          <w:p w14:paraId="0FF2442B" w14:textId="77777777" w:rsidR="00BE0539" w:rsidRPr="00DC2757" w:rsidRDefault="00BE0539" w:rsidP="00E750DA">
            <w:pPr>
              <w:spacing w:after="0" w:line="240" w:lineRule="auto"/>
              <w:jc w:val="center"/>
              <w:rPr>
                <w:ins w:id="5137" w:author="Commodore, Sarah" w:date="2023-03-30T13:25:00Z"/>
                <w:rFonts w:ascii="Calibri" w:eastAsia="Times New Roman" w:hAnsi="Calibri" w:cs="Calibri"/>
                <w:color w:val="000000"/>
                <w:sz w:val="20"/>
                <w:szCs w:val="20"/>
              </w:rPr>
            </w:pPr>
            <w:ins w:id="5138" w:author="Commodore, Sarah" w:date="2023-03-30T13:25: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5C2DD6D9" w14:textId="77777777" w:rsidR="00BE0539" w:rsidRPr="00DC2757" w:rsidRDefault="00BE0539" w:rsidP="00E750DA">
            <w:pPr>
              <w:spacing w:after="0" w:line="240" w:lineRule="auto"/>
              <w:jc w:val="center"/>
              <w:rPr>
                <w:ins w:id="5139" w:author="Commodore, Sarah" w:date="2023-03-30T13:25:00Z"/>
                <w:rFonts w:ascii="Calibri" w:eastAsia="Times New Roman" w:hAnsi="Calibri" w:cs="Calibri"/>
                <w:color w:val="000000"/>
                <w:sz w:val="20"/>
                <w:szCs w:val="20"/>
              </w:rPr>
            </w:pPr>
            <w:ins w:id="5140" w:author="Commodore, Sarah" w:date="2023-03-30T13:25: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659829A2" w14:textId="77777777" w:rsidR="00BE0539" w:rsidRPr="00DC2757" w:rsidRDefault="00BE0539" w:rsidP="00E750DA">
            <w:pPr>
              <w:spacing w:after="0" w:line="240" w:lineRule="auto"/>
              <w:jc w:val="center"/>
              <w:rPr>
                <w:ins w:id="5141" w:author="Commodore, Sarah" w:date="2023-03-30T13:25:00Z"/>
                <w:rFonts w:ascii="Calibri" w:eastAsia="Times New Roman" w:hAnsi="Calibri" w:cs="Calibri"/>
                <w:color w:val="000000"/>
                <w:sz w:val="20"/>
                <w:szCs w:val="20"/>
              </w:rPr>
            </w:pPr>
            <w:ins w:id="5142" w:author="Commodore, Sarah" w:date="2023-03-30T13:25:00Z">
              <w:r w:rsidRPr="00DC2757">
                <w:rPr>
                  <w:rFonts w:ascii="Calibri" w:eastAsia="Times New Roman" w:hAnsi="Calibri" w:cs="Calibri"/>
                  <w:color w:val="000000"/>
                  <w:sz w:val="20"/>
                  <w:szCs w:val="20"/>
                </w:rPr>
                <w:t>6.3E-04</w:t>
              </w:r>
            </w:ins>
          </w:p>
        </w:tc>
        <w:tc>
          <w:tcPr>
            <w:tcW w:w="0" w:type="auto"/>
            <w:tcBorders>
              <w:top w:val="nil"/>
              <w:left w:val="nil"/>
              <w:bottom w:val="nil"/>
              <w:right w:val="nil"/>
            </w:tcBorders>
            <w:shd w:val="clear" w:color="auto" w:fill="auto"/>
            <w:noWrap/>
            <w:vAlign w:val="bottom"/>
            <w:hideMark/>
          </w:tcPr>
          <w:p w14:paraId="19820DC9" w14:textId="77777777" w:rsidR="00BE0539" w:rsidRPr="00DC2757" w:rsidRDefault="00BE0539" w:rsidP="00E750DA">
            <w:pPr>
              <w:spacing w:after="0" w:line="240" w:lineRule="auto"/>
              <w:jc w:val="center"/>
              <w:rPr>
                <w:ins w:id="5143" w:author="Commodore, Sarah" w:date="2023-03-30T13:25:00Z"/>
                <w:rFonts w:ascii="Calibri" w:eastAsia="Times New Roman" w:hAnsi="Calibri" w:cs="Calibri"/>
                <w:color w:val="000000"/>
                <w:sz w:val="20"/>
                <w:szCs w:val="20"/>
              </w:rPr>
            </w:pPr>
            <w:ins w:id="5144" w:author="Commodore, Sarah" w:date="2023-03-30T13:25:00Z">
              <w:r w:rsidRPr="00DC2757">
                <w:rPr>
                  <w:rFonts w:ascii="Calibri" w:eastAsia="Times New Roman" w:hAnsi="Calibri" w:cs="Calibri"/>
                  <w:color w:val="000000"/>
                  <w:sz w:val="20"/>
                  <w:szCs w:val="20"/>
                </w:rPr>
                <w:t>*</w:t>
              </w:r>
            </w:ins>
          </w:p>
        </w:tc>
      </w:tr>
      <w:tr w:rsidR="00BE0539" w:rsidRPr="00DC2757" w14:paraId="5E57A2E8" w14:textId="77777777" w:rsidTr="00E750DA">
        <w:trPr>
          <w:trHeight w:val="260"/>
          <w:ins w:id="5145" w:author="Commodore, Sarah" w:date="2023-03-30T13:25:00Z"/>
        </w:trPr>
        <w:tc>
          <w:tcPr>
            <w:tcW w:w="0" w:type="auto"/>
            <w:tcBorders>
              <w:top w:val="nil"/>
              <w:left w:val="nil"/>
              <w:bottom w:val="nil"/>
              <w:right w:val="nil"/>
            </w:tcBorders>
            <w:shd w:val="clear" w:color="auto" w:fill="auto"/>
            <w:noWrap/>
            <w:vAlign w:val="bottom"/>
            <w:hideMark/>
          </w:tcPr>
          <w:p w14:paraId="14E25E0B" w14:textId="77777777" w:rsidR="00BE0539" w:rsidRPr="00DC2757" w:rsidRDefault="00BE0539" w:rsidP="00E750DA">
            <w:pPr>
              <w:spacing w:after="0" w:line="240" w:lineRule="auto"/>
              <w:rPr>
                <w:ins w:id="5146" w:author="Commodore, Sarah" w:date="2023-03-30T13:25:00Z"/>
                <w:rFonts w:ascii="Calibri" w:eastAsia="Times New Roman" w:hAnsi="Calibri" w:cs="Calibri"/>
                <w:color w:val="000000"/>
                <w:sz w:val="20"/>
                <w:szCs w:val="20"/>
              </w:rPr>
            </w:pPr>
            <w:ins w:id="5147" w:author="Commodore, Sarah" w:date="2023-03-30T13:25:00Z">
              <w:r w:rsidRPr="00DC2757">
                <w:rPr>
                  <w:rFonts w:ascii="Calibri" w:eastAsia="Times New Roman" w:hAnsi="Calibri" w:cs="Calibri"/>
                  <w:color w:val="000000"/>
                  <w:sz w:val="20"/>
                  <w:szCs w:val="20"/>
                </w:rPr>
                <w:t>ENSG00000018280.17</w:t>
              </w:r>
            </w:ins>
          </w:p>
        </w:tc>
        <w:tc>
          <w:tcPr>
            <w:tcW w:w="0" w:type="auto"/>
            <w:tcBorders>
              <w:top w:val="nil"/>
              <w:left w:val="nil"/>
              <w:bottom w:val="nil"/>
              <w:right w:val="nil"/>
            </w:tcBorders>
            <w:shd w:val="clear" w:color="auto" w:fill="auto"/>
            <w:noWrap/>
            <w:vAlign w:val="bottom"/>
            <w:hideMark/>
          </w:tcPr>
          <w:p w14:paraId="4B3E75F5" w14:textId="77777777" w:rsidR="00BE0539" w:rsidRPr="00DC2757" w:rsidRDefault="00BE0539" w:rsidP="00E750DA">
            <w:pPr>
              <w:spacing w:after="0" w:line="240" w:lineRule="auto"/>
              <w:rPr>
                <w:ins w:id="5148" w:author="Commodore, Sarah" w:date="2023-03-30T13:25:00Z"/>
                <w:rFonts w:ascii="Calibri" w:eastAsia="Times New Roman" w:hAnsi="Calibri" w:cs="Calibri"/>
                <w:color w:val="000000"/>
                <w:sz w:val="20"/>
                <w:szCs w:val="20"/>
              </w:rPr>
            </w:pPr>
            <w:ins w:id="5149" w:author="Commodore, Sarah" w:date="2023-03-30T13:25:00Z">
              <w:r w:rsidRPr="00DC2757">
                <w:rPr>
                  <w:rFonts w:ascii="Calibri" w:eastAsia="Times New Roman" w:hAnsi="Calibri" w:cs="Calibri"/>
                  <w:color w:val="000000"/>
                  <w:sz w:val="20"/>
                  <w:szCs w:val="20"/>
                </w:rPr>
                <w:t>SLC11A1</w:t>
              </w:r>
            </w:ins>
          </w:p>
        </w:tc>
        <w:tc>
          <w:tcPr>
            <w:tcW w:w="0" w:type="auto"/>
            <w:tcBorders>
              <w:top w:val="nil"/>
              <w:left w:val="nil"/>
              <w:bottom w:val="nil"/>
              <w:right w:val="nil"/>
            </w:tcBorders>
            <w:shd w:val="clear" w:color="auto" w:fill="auto"/>
            <w:noWrap/>
            <w:vAlign w:val="bottom"/>
            <w:hideMark/>
          </w:tcPr>
          <w:p w14:paraId="3640070E" w14:textId="77777777" w:rsidR="00BE0539" w:rsidRPr="00DC2757" w:rsidRDefault="00BE0539" w:rsidP="00E750DA">
            <w:pPr>
              <w:spacing w:after="0" w:line="240" w:lineRule="auto"/>
              <w:jc w:val="center"/>
              <w:rPr>
                <w:ins w:id="5150" w:author="Commodore, Sarah" w:date="2023-03-30T13:25:00Z"/>
                <w:rFonts w:ascii="Calibri" w:eastAsia="Times New Roman" w:hAnsi="Calibri" w:cs="Calibri"/>
                <w:color w:val="000000"/>
                <w:sz w:val="20"/>
                <w:szCs w:val="20"/>
              </w:rPr>
            </w:pPr>
            <w:ins w:id="5151"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15B6FC3" w14:textId="77777777" w:rsidR="00BE0539" w:rsidRPr="00DC2757" w:rsidRDefault="00BE0539" w:rsidP="00E750DA">
            <w:pPr>
              <w:spacing w:after="0" w:line="240" w:lineRule="auto"/>
              <w:jc w:val="center"/>
              <w:rPr>
                <w:ins w:id="5152" w:author="Commodore, Sarah" w:date="2023-03-30T13:25:00Z"/>
                <w:rFonts w:ascii="Calibri" w:eastAsia="Times New Roman" w:hAnsi="Calibri" w:cs="Calibri"/>
                <w:color w:val="000000"/>
                <w:sz w:val="20"/>
                <w:szCs w:val="20"/>
              </w:rPr>
            </w:pPr>
            <w:ins w:id="5153" w:author="Commodore, Sarah" w:date="2023-03-30T13:25:00Z">
              <w:r w:rsidRPr="00DC2757">
                <w:rPr>
                  <w:rFonts w:ascii="Calibri" w:eastAsia="Times New Roman" w:hAnsi="Calibri" w:cs="Calibri"/>
                  <w:color w:val="000000"/>
                  <w:sz w:val="20"/>
                  <w:szCs w:val="20"/>
                </w:rPr>
                <w:t>9.6E-06</w:t>
              </w:r>
            </w:ins>
          </w:p>
        </w:tc>
        <w:tc>
          <w:tcPr>
            <w:tcW w:w="0" w:type="auto"/>
            <w:tcBorders>
              <w:top w:val="nil"/>
              <w:left w:val="nil"/>
              <w:bottom w:val="nil"/>
              <w:right w:val="nil"/>
            </w:tcBorders>
            <w:shd w:val="clear" w:color="auto" w:fill="auto"/>
            <w:noWrap/>
            <w:vAlign w:val="bottom"/>
            <w:hideMark/>
          </w:tcPr>
          <w:p w14:paraId="3BDB7736" w14:textId="77777777" w:rsidR="00BE0539" w:rsidRPr="00DC2757" w:rsidRDefault="00BE0539" w:rsidP="00E750DA">
            <w:pPr>
              <w:spacing w:after="0" w:line="240" w:lineRule="auto"/>
              <w:jc w:val="center"/>
              <w:rPr>
                <w:ins w:id="5154" w:author="Commodore, Sarah" w:date="2023-03-30T13:25:00Z"/>
                <w:rFonts w:ascii="Calibri" w:eastAsia="Times New Roman" w:hAnsi="Calibri" w:cs="Calibri"/>
                <w:color w:val="000000"/>
                <w:sz w:val="20"/>
                <w:szCs w:val="20"/>
              </w:rPr>
            </w:pPr>
            <w:ins w:id="5155" w:author="Commodore, Sarah" w:date="2023-03-30T13:25:00Z">
              <w:r w:rsidRPr="00DC2757">
                <w:rPr>
                  <w:rFonts w:ascii="Calibri" w:eastAsia="Times New Roman" w:hAnsi="Calibri" w:cs="Calibri"/>
                  <w:color w:val="000000"/>
                  <w:sz w:val="20"/>
                  <w:szCs w:val="20"/>
                </w:rPr>
                <w:t>6.4E-05</w:t>
              </w:r>
            </w:ins>
          </w:p>
        </w:tc>
        <w:tc>
          <w:tcPr>
            <w:tcW w:w="0" w:type="auto"/>
            <w:tcBorders>
              <w:top w:val="nil"/>
              <w:left w:val="nil"/>
              <w:bottom w:val="nil"/>
              <w:right w:val="nil"/>
            </w:tcBorders>
            <w:shd w:val="clear" w:color="auto" w:fill="auto"/>
            <w:noWrap/>
            <w:vAlign w:val="bottom"/>
            <w:hideMark/>
          </w:tcPr>
          <w:p w14:paraId="6D79379E" w14:textId="77777777" w:rsidR="00BE0539" w:rsidRPr="00DC2757" w:rsidRDefault="00BE0539" w:rsidP="00E750DA">
            <w:pPr>
              <w:spacing w:after="0" w:line="240" w:lineRule="auto"/>
              <w:jc w:val="center"/>
              <w:rPr>
                <w:ins w:id="5156" w:author="Commodore, Sarah" w:date="2023-03-30T13:25:00Z"/>
                <w:rFonts w:ascii="Calibri" w:eastAsia="Times New Roman" w:hAnsi="Calibri" w:cs="Calibri"/>
                <w:color w:val="000000"/>
                <w:sz w:val="20"/>
                <w:szCs w:val="20"/>
              </w:rPr>
            </w:pPr>
            <w:ins w:id="5157" w:author="Commodore, Sarah" w:date="2023-03-30T13:25:00Z">
              <w:r w:rsidRPr="00DC2757">
                <w:rPr>
                  <w:rFonts w:ascii="Calibri" w:eastAsia="Times New Roman" w:hAnsi="Calibri" w:cs="Calibri"/>
                  <w:color w:val="000000"/>
                  <w:sz w:val="20"/>
                  <w:szCs w:val="20"/>
                </w:rPr>
                <w:t>*</w:t>
              </w:r>
            </w:ins>
          </w:p>
        </w:tc>
      </w:tr>
      <w:tr w:rsidR="00BE0539" w:rsidRPr="00DC2757" w14:paraId="4D95F209" w14:textId="77777777" w:rsidTr="00E750DA">
        <w:trPr>
          <w:trHeight w:val="260"/>
          <w:ins w:id="5158" w:author="Commodore, Sarah" w:date="2023-03-30T13:25:00Z"/>
        </w:trPr>
        <w:tc>
          <w:tcPr>
            <w:tcW w:w="0" w:type="auto"/>
            <w:tcBorders>
              <w:top w:val="nil"/>
              <w:left w:val="nil"/>
              <w:bottom w:val="nil"/>
              <w:right w:val="nil"/>
            </w:tcBorders>
            <w:shd w:val="clear" w:color="auto" w:fill="auto"/>
            <w:noWrap/>
            <w:vAlign w:val="bottom"/>
            <w:hideMark/>
          </w:tcPr>
          <w:p w14:paraId="63117785" w14:textId="77777777" w:rsidR="00BE0539" w:rsidRPr="00DC2757" w:rsidRDefault="00BE0539" w:rsidP="00E750DA">
            <w:pPr>
              <w:spacing w:after="0" w:line="240" w:lineRule="auto"/>
              <w:rPr>
                <w:ins w:id="5159" w:author="Commodore, Sarah" w:date="2023-03-30T13:25:00Z"/>
                <w:rFonts w:ascii="Calibri" w:eastAsia="Times New Roman" w:hAnsi="Calibri" w:cs="Calibri"/>
                <w:color w:val="000000"/>
                <w:sz w:val="20"/>
                <w:szCs w:val="20"/>
              </w:rPr>
            </w:pPr>
            <w:ins w:id="5160" w:author="Commodore, Sarah" w:date="2023-03-30T13:25:00Z">
              <w:r w:rsidRPr="00DC2757">
                <w:rPr>
                  <w:rFonts w:ascii="Calibri" w:eastAsia="Times New Roman" w:hAnsi="Calibri" w:cs="Calibri"/>
                  <w:color w:val="000000"/>
                  <w:sz w:val="20"/>
                  <w:szCs w:val="20"/>
                </w:rPr>
                <w:t>ENSG00000123689.6</w:t>
              </w:r>
            </w:ins>
          </w:p>
        </w:tc>
        <w:tc>
          <w:tcPr>
            <w:tcW w:w="0" w:type="auto"/>
            <w:tcBorders>
              <w:top w:val="nil"/>
              <w:left w:val="nil"/>
              <w:bottom w:val="nil"/>
              <w:right w:val="nil"/>
            </w:tcBorders>
            <w:shd w:val="clear" w:color="auto" w:fill="auto"/>
            <w:noWrap/>
            <w:vAlign w:val="bottom"/>
            <w:hideMark/>
          </w:tcPr>
          <w:p w14:paraId="30230FF8" w14:textId="77777777" w:rsidR="00BE0539" w:rsidRPr="00DC2757" w:rsidRDefault="00BE0539" w:rsidP="00E750DA">
            <w:pPr>
              <w:spacing w:after="0" w:line="240" w:lineRule="auto"/>
              <w:rPr>
                <w:ins w:id="5161" w:author="Commodore, Sarah" w:date="2023-03-30T13:25:00Z"/>
                <w:rFonts w:ascii="Calibri" w:eastAsia="Times New Roman" w:hAnsi="Calibri" w:cs="Calibri"/>
                <w:color w:val="000000"/>
                <w:sz w:val="20"/>
                <w:szCs w:val="20"/>
              </w:rPr>
            </w:pPr>
            <w:ins w:id="5162" w:author="Commodore, Sarah" w:date="2023-03-30T13:25:00Z">
              <w:r w:rsidRPr="00DC2757">
                <w:rPr>
                  <w:rFonts w:ascii="Calibri" w:eastAsia="Times New Roman" w:hAnsi="Calibri" w:cs="Calibri"/>
                  <w:color w:val="000000"/>
                  <w:sz w:val="20"/>
                  <w:szCs w:val="20"/>
                </w:rPr>
                <w:t>G0S2</w:t>
              </w:r>
            </w:ins>
          </w:p>
        </w:tc>
        <w:tc>
          <w:tcPr>
            <w:tcW w:w="0" w:type="auto"/>
            <w:tcBorders>
              <w:top w:val="nil"/>
              <w:left w:val="nil"/>
              <w:bottom w:val="nil"/>
              <w:right w:val="nil"/>
            </w:tcBorders>
            <w:shd w:val="clear" w:color="auto" w:fill="auto"/>
            <w:noWrap/>
            <w:vAlign w:val="bottom"/>
            <w:hideMark/>
          </w:tcPr>
          <w:p w14:paraId="4C287117" w14:textId="77777777" w:rsidR="00BE0539" w:rsidRPr="00DC2757" w:rsidRDefault="00BE0539" w:rsidP="00E750DA">
            <w:pPr>
              <w:spacing w:after="0" w:line="240" w:lineRule="auto"/>
              <w:jc w:val="center"/>
              <w:rPr>
                <w:ins w:id="5163" w:author="Commodore, Sarah" w:date="2023-03-30T13:25:00Z"/>
                <w:rFonts w:ascii="Calibri" w:eastAsia="Times New Roman" w:hAnsi="Calibri" w:cs="Calibri"/>
                <w:color w:val="000000"/>
                <w:sz w:val="20"/>
                <w:szCs w:val="20"/>
              </w:rPr>
            </w:pPr>
            <w:ins w:id="5164"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6874A95" w14:textId="77777777" w:rsidR="00BE0539" w:rsidRPr="00DC2757" w:rsidRDefault="00BE0539" w:rsidP="00E750DA">
            <w:pPr>
              <w:spacing w:after="0" w:line="240" w:lineRule="auto"/>
              <w:jc w:val="center"/>
              <w:rPr>
                <w:ins w:id="5165" w:author="Commodore, Sarah" w:date="2023-03-30T13:25:00Z"/>
                <w:rFonts w:ascii="Calibri" w:eastAsia="Times New Roman" w:hAnsi="Calibri" w:cs="Calibri"/>
                <w:color w:val="000000"/>
                <w:sz w:val="20"/>
                <w:szCs w:val="20"/>
              </w:rPr>
            </w:pPr>
            <w:ins w:id="5166" w:author="Commodore, Sarah" w:date="2023-03-30T13:25:00Z">
              <w:r w:rsidRPr="00DC2757">
                <w:rPr>
                  <w:rFonts w:ascii="Calibri" w:eastAsia="Times New Roman" w:hAnsi="Calibri" w:cs="Calibri"/>
                  <w:color w:val="000000"/>
                  <w:sz w:val="20"/>
                  <w:szCs w:val="20"/>
                </w:rPr>
                <w:t>5.1E-05</w:t>
              </w:r>
            </w:ins>
          </w:p>
        </w:tc>
        <w:tc>
          <w:tcPr>
            <w:tcW w:w="0" w:type="auto"/>
            <w:tcBorders>
              <w:top w:val="nil"/>
              <w:left w:val="nil"/>
              <w:bottom w:val="nil"/>
              <w:right w:val="nil"/>
            </w:tcBorders>
            <w:shd w:val="clear" w:color="auto" w:fill="auto"/>
            <w:noWrap/>
            <w:vAlign w:val="bottom"/>
            <w:hideMark/>
          </w:tcPr>
          <w:p w14:paraId="4F451E0E" w14:textId="77777777" w:rsidR="00BE0539" w:rsidRPr="00DC2757" w:rsidRDefault="00BE0539" w:rsidP="00E750DA">
            <w:pPr>
              <w:spacing w:after="0" w:line="240" w:lineRule="auto"/>
              <w:jc w:val="center"/>
              <w:rPr>
                <w:ins w:id="5167" w:author="Commodore, Sarah" w:date="2023-03-30T13:25:00Z"/>
                <w:rFonts w:ascii="Calibri" w:eastAsia="Times New Roman" w:hAnsi="Calibri" w:cs="Calibri"/>
                <w:color w:val="000000"/>
                <w:sz w:val="20"/>
                <w:szCs w:val="20"/>
              </w:rPr>
            </w:pPr>
            <w:ins w:id="5168" w:author="Commodore, Sarah" w:date="2023-03-30T13:25: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299ED674" w14:textId="77777777" w:rsidR="00BE0539" w:rsidRPr="00DC2757" w:rsidRDefault="00BE0539" w:rsidP="00E750DA">
            <w:pPr>
              <w:spacing w:after="0" w:line="240" w:lineRule="auto"/>
              <w:jc w:val="center"/>
              <w:rPr>
                <w:ins w:id="5169" w:author="Commodore, Sarah" w:date="2023-03-30T13:25:00Z"/>
                <w:rFonts w:ascii="Calibri" w:eastAsia="Times New Roman" w:hAnsi="Calibri" w:cs="Calibri"/>
                <w:color w:val="000000"/>
                <w:sz w:val="20"/>
                <w:szCs w:val="20"/>
              </w:rPr>
            </w:pPr>
            <w:ins w:id="5170" w:author="Commodore, Sarah" w:date="2023-03-30T13:25:00Z">
              <w:r w:rsidRPr="00DC2757">
                <w:rPr>
                  <w:rFonts w:ascii="Calibri" w:eastAsia="Times New Roman" w:hAnsi="Calibri" w:cs="Calibri"/>
                  <w:color w:val="000000"/>
                  <w:sz w:val="20"/>
                  <w:szCs w:val="20"/>
                </w:rPr>
                <w:t>*</w:t>
              </w:r>
            </w:ins>
          </w:p>
        </w:tc>
      </w:tr>
      <w:tr w:rsidR="00BE0539" w:rsidRPr="00DC2757" w14:paraId="09AAF40B" w14:textId="77777777" w:rsidTr="00E750DA">
        <w:trPr>
          <w:trHeight w:val="260"/>
          <w:ins w:id="5171" w:author="Commodore, Sarah" w:date="2023-03-30T13:25:00Z"/>
        </w:trPr>
        <w:tc>
          <w:tcPr>
            <w:tcW w:w="0" w:type="auto"/>
            <w:tcBorders>
              <w:top w:val="nil"/>
              <w:left w:val="nil"/>
              <w:bottom w:val="nil"/>
              <w:right w:val="nil"/>
            </w:tcBorders>
            <w:shd w:val="clear" w:color="auto" w:fill="auto"/>
            <w:noWrap/>
            <w:vAlign w:val="bottom"/>
            <w:hideMark/>
          </w:tcPr>
          <w:p w14:paraId="0C733191" w14:textId="77777777" w:rsidR="00BE0539" w:rsidRPr="00DC2757" w:rsidRDefault="00BE0539" w:rsidP="00E750DA">
            <w:pPr>
              <w:spacing w:after="0" w:line="240" w:lineRule="auto"/>
              <w:rPr>
                <w:ins w:id="5172" w:author="Commodore, Sarah" w:date="2023-03-30T13:25:00Z"/>
                <w:rFonts w:ascii="Calibri" w:eastAsia="Times New Roman" w:hAnsi="Calibri" w:cs="Calibri"/>
                <w:color w:val="000000"/>
                <w:sz w:val="20"/>
                <w:szCs w:val="20"/>
              </w:rPr>
            </w:pPr>
            <w:ins w:id="5173" w:author="Commodore, Sarah" w:date="2023-03-30T13:25:00Z">
              <w:r w:rsidRPr="00DC2757">
                <w:rPr>
                  <w:rFonts w:ascii="Calibri" w:eastAsia="Times New Roman" w:hAnsi="Calibri" w:cs="Calibri"/>
                  <w:color w:val="000000"/>
                  <w:sz w:val="20"/>
                  <w:szCs w:val="20"/>
                </w:rPr>
                <w:t>ENSG00000136695.15</w:t>
              </w:r>
            </w:ins>
          </w:p>
        </w:tc>
        <w:tc>
          <w:tcPr>
            <w:tcW w:w="0" w:type="auto"/>
            <w:tcBorders>
              <w:top w:val="nil"/>
              <w:left w:val="nil"/>
              <w:bottom w:val="nil"/>
              <w:right w:val="nil"/>
            </w:tcBorders>
            <w:shd w:val="clear" w:color="auto" w:fill="auto"/>
            <w:noWrap/>
            <w:vAlign w:val="bottom"/>
            <w:hideMark/>
          </w:tcPr>
          <w:p w14:paraId="3A41498A" w14:textId="77777777" w:rsidR="00BE0539" w:rsidRPr="00DC2757" w:rsidRDefault="00BE0539" w:rsidP="00E750DA">
            <w:pPr>
              <w:spacing w:after="0" w:line="240" w:lineRule="auto"/>
              <w:rPr>
                <w:ins w:id="5174" w:author="Commodore, Sarah" w:date="2023-03-30T13:25:00Z"/>
                <w:rFonts w:ascii="Calibri" w:eastAsia="Times New Roman" w:hAnsi="Calibri" w:cs="Calibri"/>
                <w:color w:val="000000"/>
                <w:sz w:val="20"/>
                <w:szCs w:val="20"/>
              </w:rPr>
            </w:pPr>
            <w:ins w:id="5175" w:author="Commodore, Sarah" w:date="2023-03-30T13:25:00Z">
              <w:r w:rsidRPr="00DC2757">
                <w:rPr>
                  <w:rFonts w:ascii="Calibri" w:eastAsia="Times New Roman" w:hAnsi="Calibri" w:cs="Calibri"/>
                  <w:color w:val="000000"/>
                  <w:sz w:val="20"/>
                  <w:szCs w:val="20"/>
                </w:rPr>
                <w:t>IL36RN</w:t>
              </w:r>
            </w:ins>
          </w:p>
        </w:tc>
        <w:tc>
          <w:tcPr>
            <w:tcW w:w="0" w:type="auto"/>
            <w:tcBorders>
              <w:top w:val="nil"/>
              <w:left w:val="nil"/>
              <w:bottom w:val="nil"/>
              <w:right w:val="nil"/>
            </w:tcBorders>
            <w:shd w:val="clear" w:color="auto" w:fill="auto"/>
            <w:noWrap/>
            <w:vAlign w:val="bottom"/>
            <w:hideMark/>
          </w:tcPr>
          <w:p w14:paraId="75AF0002" w14:textId="77777777" w:rsidR="00BE0539" w:rsidRPr="00DC2757" w:rsidRDefault="00BE0539" w:rsidP="00E750DA">
            <w:pPr>
              <w:spacing w:after="0" w:line="240" w:lineRule="auto"/>
              <w:jc w:val="center"/>
              <w:rPr>
                <w:ins w:id="5176" w:author="Commodore, Sarah" w:date="2023-03-30T13:25:00Z"/>
                <w:rFonts w:ascii="Calibri" w:eastAsia="Times New Roman" w:hAnsi="Calibri" w:cs="Calibri"/>
                <w:color w:val="000000"/>
                <w:sz w:val="20"/>
                <w:szCs w:val="20"/>
              </w:rPr>
            </w:pPr>
            <w:ins w:id="5177"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5A03480" w14:textId="77777777" w:rsidR="00BE0539" w:rsidRPr="00DC2757" w:rsidRDefault="00BE0539" w:rsidP="00E750DA">
            <w:pPr>
              <w:spacing w:after="0" w:line="240" w:lineRule="auto"/>
              <w:jc w:val="center"/>
              <w:rPr>
                <w:ins w:id="5178" w:author="Commodore, Sarah" w:date="2023-03-30T13:25:00Z"/>
                <w:rFonts w:ascii="Calibri" w:eastAsia="Times New Roman" w:hAnsi="Calibri" w:cs="Calibri"/>
                <w:color w:val="000000"/>
                <w:sz w:val="20"/>
                <w:szCs w:val="20"/>
              </w:rPr>
            </w:pPr>
            <w:ins w:id="5179" w:author="Commodore, Sarah" w:date="2023-03-30T13:25:00Z">
              <w:r w:rsidRPr="00DC2757">
                <w:rPr>
                  <w:rFonts w:ascii="Calibri" w:eastAsia="Times New Roman" w:hAnsi="Calibri" w:cs="Calibri"/>
                  <w:color w:val="000000"/>
                  <w:sz w:val="20"/>
                  <w:szCs w:val="20"/>
                </w:rPr>
                <w:t>2.4E-03</w:t>
              </w:r>
            </w:ins>
          </w:p>
        </w:tc>
        <w:tc>
          <w:tcPr>
            <w:tcW w:w="0" w:type="auto"/>
            <w:tcBorders>
              <w:top w:val="nil"/>
              <w:left w:val="nil"/>
              <w:bottom w:val="nil"/>
              <w:right w:val="nil"/>
            </w:tcBorders>
            <w:shd w:val="clear" w:color="auto" w:fill="auto"/>
            <w:noWrap/>
            <w:vAlign w:val="bottom"/>
            <w:hideMark/>
          </w:tcPr>
          <w:p w14:paraId="7E0B025D" w14:textId="77777777" w:rsidR="00BE0539" w:rsidRPr="00DC2757" w:rsidRDefault="00BE0539" w:rsidP="00E750DA">
            <w:pPr>
              <w:spacing w:after="0" w:line="240" w:lineRule="auto"/>
              <w:jc w:val="center"/>
              <w:rPr>
                <w:ins w:id="5180" w:author="Commodore, Sarah" w:date="2023-03-30T13:25:00Z"/>
                <w:rFonts w:ascii="Calibri" w:eastAsia="Times New Roman" w:hAnsi="Calibri" w:cs="Calibri"/>
                <w:color w:val="000000"/>
                <w:sz w:val="20"/>
                <w:szCs w:val="20"/>
              </w:rPr>
            </w:pPr>
            <w:ins w:id="5181" w:author="Commodore, Sarah" w:date="2023-03-30T13:25:00Z">
              <w:r w:rsidRPr="00DC2757">
                <w:rPr>
                  <w:rFonts w:ascii="Calibri" w:eastAsia="Times New Roman" w:hAnsi="Calibri" w:cs="Calibri"/>
                  <w:color w:val="000000"/>
                  <w:sz w:val="20"/>
                  <w:szCs w:val="20"/>
                </w:rPr>
                <w:t>7.9E-03</w:t>
              </w:r>
            </w:ins>
          </w:p>
        </w:tc>
        <w:tc>
          <w:tcPr>
            <w:tcW w:w="0" w:type="auto"/>
            <w:tcBorders>
              <w:top w:val="nil"/>
              <w:left w:val="nil"/>
              <w:bottom w:val="nil"/>
              <w:right w:val="nil"/>
            </w:tcBorders>
            <w:shd w:val="clear" w:color="auto" w:fill="auto"/>
            <w:noWrap/>
            <w:vAlign w:val="bottom"/>
            <w:hideMark/>
          </w:tcPr>
          <w:p w14:paraId="0766B142" w14:textId="77777777" w:rsidR="00BE0539" w:rsidRPr="00DC2757" w:rsidRDefault="00BE0539" w:rsidP="00E750DA">
            <w:pPr>
              <w:spacing w:after="0" w:line="240" w:lineRule="auto"/>
              <w:jc w:val="center"/>
              <w:rPr>
                <w:ins w:id="5182" w:author="Commodore, Sarah" w:date="2023-03-30T13:25:00Z"/>
                <w:rFonts w:ascii="Calibri" w:eastAsia="Times New Roman" w:hAnsi="Calibri" w:cs="Calibri"/>
                <w:color w:val="000000"/>
                <w:sz w:val="20"/>
                <w:szCs w:val="20"/>
              </w:rPr>
            </w:pPr>
            <w:ins w:id="5183" w:author="Commodore, Sarah" w:date="2023-03-30T13:25:00Z">
              <w:r w:rsidRPr="00DC2757">
                <w:rPr>
                  <w:rFonts w:ascii="Calibri" w:eastAsia="Times New Roman" w:hAnsi="Calibri" w:cs="Calibri"/>
                  <w:color w:val="000000"/>
                  <w:sz w:val="20"/>
                  <w:szCs w:val="20"/>
                </w:rPr>
                <w:t>*</w:t>
              </w:r>
            </w:ins>
          </w:p>
        </w:tc>
      </w:tr>
      <w:tr w:rsidR="00BE0539" w:rsidRPr="00DC2757" w14:paraId="32D20E4C" w14:textId="77777777" w:rsidTr="00E750DA">
        <w:trPr>
          <w:trHeight w:val="260"/>
          <w:ins w:id="5184" w:author="Commodore, Sarah" w:date="2023-03-30T13:25:00Z"/>
        </w:trPr>
        <w:tc>
          <w:tcPr>
            <w:tcW w:w="0" w:type="auto"/>
            <w:tcBorders>
              <w:top w:val="nil"/>
              <w:left w:val="nil"/>
              <w:bottom w:val="nil"/>
              <w:right w:val="nil"/>
            </w:tcBorders>
            <w:shd w:val="clear" w:color="auto" w:fill="auto"/>
            <w:noWrap/>
            <w:vAlign w:val="bottom"/>
            <w:hideMark/>
          </w:tcPr>
          <w:p w14:paraId="7E60ECE9" w14:textId="77777777" w:rsidR="00BE0539" w:rsidRPr="00DC2757" w:rsidRDefault="00BE0539" w:rsidP="00E750DA">
            <w:pPr>
              <w:spacing w:after="0" w:line="240" w:lineRule="auto"/>
              <w:rPr>
                <w:ins w:id="5185" w:author="Commodore, Sarah" w:date="2023-03-30T13:25:00Z"/>
                <w:rFonts w:ascii="Calibri" w:eastAsia="Times New Roman" w:hAnsi="Calibri" w:cs="Calibri"/>
                <w:color w:val="000000"/>
                <w:sz w:val="20"/>
                <w:szCs w:val="20"/>
              </w:rPr>
            </w:pPr>
            <w:ins w:id="5186" w:author="Commodore, Sarah" w:date="2023-03-30T13:25:00Z">
              <w:r w:rsidRPr="00DC2757">
                <w:rPr>
                  <w:rFonts w:ascii="Calibri" w:eastAsia="Times New Roman" w:hAnsi="Calibri" w:cs="Calibri"/>
                  <w:color w:val="000000"/>
                  <w:sz w:val="20"/>
                  <w:szCs w:val="20"/>
                </w:rPr>
                <w:t>ENSG00000136630.13</w:t>
              </w:r>
            </w:ins>
          </w:p>
        </w:tc>
        <w:tc>
          <w:tcPr>
            <w:tcW w:w="0" w:type="auto"/>
            <w:tcBorders>
              <w:top w:val="nil"/>
              <w:left w:val="nil"/>
              <w:bottom w:val="nil"/>
              <w:right w:val="nil"/>
            </w:tcBorders>
            <w:shd w:val="clear" w:color="auto" w:fill="auto"/>
            <w:noWrap/>
            <w:vAlign w:val="bottom"/>
            <w:hideMark/>
          </w:tcPr>
          <w:p w14:paraId="676D9935" w14:textId="77777777" w:rsidR="00BE0539" w:rsidRPr="00DC2757" w:rsidRDefault="00BE0539" w:rsidP="00E750DA">
            <w:pPr>
              <w:spacing w:after="0" w:line="240" w:lineRule="auto"/>
              <w:rPr>
                <w:ins w:id="5187" w:author="Commodore, Sarah" w:date="2023-03-30T13:25:00Z"/>
                <w:rFonts w:ascii="Calibri" w:eastAsia="Times New Roman" w:hAnsi="Calibri" w:cs="Calibri"/>
                <w:color w:val="000000"/>
                <w:sz w:val="20"/>
                <w:szCs w:val="20"/>
              </w:rPr>
            </w:pPr>
            <w:ins w:id="5188" w:author="Commodore, Sarah" w:date="2023-03-30T13:25:00Z">
              <w:r w:rsidRPr="00DC2757">
                <w:rPr>
                  <w:rFonts w:ascii="Calibri" w:eastAsia="Times New Roman" w:hAnsi="Calibri" w:cs="Calibri"/>
                  <w:color w:val="000000"/>
                  <w:sz w:val="20"/>
                  <w:szCs w:val="20"/>
                </w:rPr>
                <w:t>HLX</w:t>
              </w:r>
            </w:ins>
          </w:p>
        </w:tc>
        <w:tc>
          <w:tcPr>
            <w:tcW w:w="0" w:type="auto"/>
            <w:tcBorders>
              <w:top w:val="nil"/>
              <w:left w:val="nil"/>
              <w:bottom w:val="nil"/>
              <w:right w:val="nil"/>
            </w:tcBorders>
            <w:shd w:val="clear" w:color="auto" w:fill="auto"/>
            <w:noWrap/>
            <w:vAlign w:val="bottom"/>
            <w:hideMark/>
          </w:tcPr>
          <w:p w14:paraId="729B7C1D" w14:textId="77777777" w:rsidR="00BE0539" w:rsidRPr="00DC2757" w:rsidRDefault="00BE0539" w:rsidP="00E750DA">
            <w:pPr>
              <w:spacing w:after="0" w:line="240" w:lineRule="auto"/>
              <w:jc w:val="center"/>
              <w:rPr>
                <w:ins w:id="5189" w:author="Commodore, Sarah" w:date="2023-03-30T13:25:00Z"/>
                <w:rFonts w:ascii="Calibri" w:eastAsia="Times New Roman" w:hAnsi="Calibri" w:cs="Calibri"/>
                <w:color w:val="000000"/>
                <w:sz w:val="20"/>
                <w:szCs w:val="20"/>
              </w:rPr>
            </w:pPr>
            <w:ins w:id="5190"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1F55A06" w14:textId="77777777" w:rsidR="00BE0539" w:rsidRPr="00DC2757" w:rsidRDefault="00BE0539" w:rsidP="00E750DA">
            <w:pPr>
              <w:spacing w:after="0" w:line="240" w:lineRule="auto"/>
              <w:jc w:val="center"/>
              <w:rPr>
                <w:ins w:id="5191" w:author="Commodore, Sarah" w:date="2023-03-30T13:25:00Z"/>
                <w:rFonts w:ascii="Calibri" w:eastAsia="Times New Roman" w:hAnsi="Calibri" w:cs="Calibri"/>
                <w:color w:val="000000"/>
                <w:sz w:val="20"/>
                <w:szCs w:val="20"/>
              </w:rPr>
            </w:pPr>
            <w:ins w:id="5192" w:author="Commodore, Sarah" w:date="2023-03-30T13:25:00Z">
              <w:r w:rsidRPr="00DC2757">
                <w:rPr>
                  <w:rFonts w:ascii="Calibri" w:eastAsia="Times New Roman" w:hAnsi="Calibri" w:cs="Calibri"/>
                  <w:color w:val="000000"/>
                  <w:sz w:val="20"/>
                  <w:szCs w:val="20"/>
                </w:rPr>
                <w:t>1.9E-07</w:t>
              </w:r>
            </w:ins>
          </w:p>
        </w:tc>
        <w:tc>
          <w:tcPr>
            <w:tcW w:w="0" w:type="auto"/>
            <w:tcBorders>
              <w:top w:val="nil"/>
              <w:left w:val="nil"/>
              <w:bottom w:val="nil"/>
              <w:right w:val="nil"/>
            </w:tcBorders>
            <w:shd w:val="clear" w:color="auto" w:fill="auto"/>
            <w:noWrap/>
            <w:vAlign w:val="bottom"/>
            <w:hideMark/>
          </w:tcPr>
          <w:p w14:paraId="4C8B6AD3" w14:textId="77777777" w:rsidR="00BE0539" w:rsidRPr="00DC2757" w:rsidRDefault="00BE0539" w:rsidP="00E750DA">
            <w:pPr>
              <w:spacing w:after="0" w:line="240" w:lineRule="auto"/>
              <w:jc w:val="center"/>
              <w:rPr>
                <w:ins w:id="5193" w:author="Commodore, Sarah" w:date="2023-03-30T13:25:00Z"/>
                <w:rFonts w:ascii="Calibri" w:eastAsia="Times New Roman" w:hAnsi="Calibri" w:cs="Calibri"/>
                <w:color w:val="000000"/>
                <w:sz w:val="20"/>
                <w:szCs w:val="20"/>
              </w:rPr>
            </w:pPr>
            <w:ins w:id="5194" w:author="Commodore, Sarah" w:date="2023-03-30T13:25:00Z">
              <w:r w:rsidRPr="00DC2757">
                <w:rPr>
                  <w:rFonts w:ascii="Calibri" w:eastAsia="Times New Roman" w:hAnsi="Calibri" w:cs="Calibri"/>
                  <w:color w:val="000000"/>
                  <w:sz w:val="20"/>
                  <w:szCs w:val="20"/>
                </w:rPr>
                <w:t>2.0E-06</w:t>
              </w:r>
            </w:ins>
          </w:p>
        </w:tc>
        <w:tc>
          <w:tcPr>
            <w:tcW w:w="0" w:type="auto"/>
            <w:tcBorders>
              <w:top w:val="nil"/>
              <w:left w:val="nil"/>
              <w:bottom w:val="nil"/>
              <w:right w:val="nil"/>
            </w:tcBorders>
            <w:shd w:val="clear" w:color="auto" w:fill="auto"/>
            <w:noWrap/>
            <w:vAlign w:val="bottom"/>
            <w:hideMark/>
          </w:tcPr>
          <w:p w14:paraId="1B8E07E8" w14:textId="77777777" w:rsidR="00BE0539" w:rsidRPr="00DC2757" w:rsidRDefault="00BE0539" w:rsidP="00E750DA">
            <w:pPr>
              <w:spacing w:after="0" w:line="240" w:lineRule="auto"/>
              <w:jc w:val="center"/>
              <w:rPr>
                <w:ins w:id="5195" w:author="Commodore, Sarah" w:date="2023-03-30T13:25:00Z"/>
                <w:rFonts w:ascii="Calibri" w:eastAsia="Times New Roman" w:hAnsi="Calibri" w:cs="Calibri"/>
                <w:color w:val="000000"/>
                <w:sz w:val="20"/>
                <w:szCs w:val="20"/>
              </w:rPr>
            </w:pPr>
            <w:ins w:id="5196" w:author="Commodore, Sarah" w:date="2023-03-30T13:25:00Z">
              <w:r w:rsidRPr="00DC2757">
                <w:rPr>
                  <w:rFonts w:ascii="Calibri" w:eastAsia="Times New Roman" w:hAnsi="Calibri" w:cs="Calibri"/>
                  <w:color w:val="000000"/>
                  <w:sz w:val="20"/>
                  <w:szCs w:val="20"/>
                </w:rPr>
                <w:t>*</w:t>
              </w:r>
            </w:ins>
          </w:p>
        </w:tc>
      </w:tr>
      <w:tr w:rsidR="00BE0539" w:rsidRPr="00DC2757" w14:paraId="750B02E2" w14:textId="77777777" w:rsidTr="00E750DA">
        <w:trPr>
          <w:trHeight w:val="260"/>
          <w:ins w:id="5197" w:author="Commodore, Sarah" w:date="2023-03-30T13:25:00Z"/>
        </w:trPr>
        <w:tc>
          <w:tcPr>
            <w:tcW w:w="0" w:type="auto"/>
            <w:tcBorders>
              <w:top w:val="nil"/>
              <w:left w:val="nil"/>
              <w:bottom w:val="nil"/>
              <w:right w:val="nil"/>
            </w:tcBorders>
            <w:shd w:val="clear" w:color="auto" w:fill="auto"/>
            <w:noWrap/>
            <w:vAlign w:val="bottom"/>
            <w:hideMark/>
          </w:tcPr>
          <w:p w14:paraId="3F7B4A3C" w14:textId="77777777" w:rsidR="00BE0539" w:rsidRPr="00DC2757" w:rsidRDefault="00BE0539" w:rsidP="00E750DA">
            <w:pPr>
              <w:spacing w:after="0" w:line="240" w:lineRule="auto"/>
              <w:rPr>
                <w:ins w:id="5198" w:author="Commodore, Sarah" w:date="2023-03-30T13:25:00Z"/>
                <w:rFonts w:ascii="Calibri" w:eastAsia="Times New Roman" w:hAnsi="Calibri" w:cs="Calibri"/>
                <w:color w:val="000000"/>
                <w:sz w:val="20"/>
                <w:szCs w:val="20"/>
              </w:rPr>
            </w:pPr>
            <w:ins w:id="5199" w:author="Commodore, Sarah" w:date="2023-03-30T13:25:00Z">
              <w:r w:rsidRPr="00DC2757">
                <w:rPr>
                  <w:rFonts w:ascii="Calibri" w:eastAsia="Times New Roman" w:hAnsi="Calibri" w:cs="Calibri"/>
                  <w:color w:val="000000"/>
                  <w:sz w:val="20"/>
                  <w:szCs w:val="20"/>
                </w:rPr>
                <w:t>ENSG00000229256.1</w:t>
              </w:r>
            </w:ins>
          </w:p>
        </w:tc>
        <w:tc>
          <w:tcPr>
            <w:tcW w:w="0" w:type="auto"/>
            <w:tcBorders>
              <w:top w:val="nil"/>
              <w:left w:val="nil"/>
              <w:bottom w:val="nil"/>
              <w:right w:val="nil"/>
            </w:tcBorders>
            <w:shd w:val="clear" w:color="auto" w:fill="auto"/>
            <w:noWrap/>
            <w:vAlign w:val="bottom"/>
            <w:hideMark/>
          </w:tcPr>
          <w:p w14:paraId="77DBA45A" w14:textId="77777777" w:rsidR="00BE0539" w:rsidRPr="00DC2757" w:rsidRDefault="00BE0539" w:rsidP="00E750DA">
            <w:pPr>
              <w:spacing w:after="0" w:line="240" w:lineRule="auto"/>
              <w:rPr>
                <w:ins w:id="5200" w:author="Commodore, Sarah" w:date="2023-03-30T13:25:00Z"/>
                <w:rFonts w:ascii="Calibri" w:eastAsia="Times New Roman" w:hAnsi="Calibri" w:cs="Calibri"/>
                <w:color w:val="000000"/>
                <w:sz w:val="20"/>
                <w:szCs w:val="20"/>
              </w:rPr>
            </w:pPr>
            <w:ins w:id="5201" w:author="Commodore, Sarah" w:date="2023-03-30T13:25:00Z">
              <w:r w:rsidRPr="00DC2757">
                <w:rPr>
                  <w:rFonts w:ascii="Calibri" w:eastAsia="Times New Roman" w:hAnsi="Calibri" w:cs="Calibri"/>
                  <w:color w:val="000000"/>
                  <w:sz w:val="20"/>
                  <w:szCs w:val="20"/>
                </w:rPr>
                <w:t>ST13P13</w:t>
              </w:r>
            </w:ins>
          </w:p>
        </w:tc>
        <w:tc>
          <w:tcPr>
            <w:tcW w:w="0" w:type="auto"/>
            <w:tcBorders>
              <w:top w:val="nil"/>
              <w:left w:val="nil"/>
              <w:bottom w:val="nil"/>
              <w:right w:val="nil"/>
            </w:tcBorders>
            <w:shd w:val="clear" w:color="auto" w:fill="auto"/>
            <w:noWrap/>
            <w:vAlign w:val="bottom"/>
            <w:hideMark/>
          </w:tcPr>
          <w:p w14:paraId="403D189E" w14:textId="77777777" w:rsidR="00BE0539" w:rsidRPr="00DC2757" w:rsidRDefault="00BE0539" w:rsidP="00E750DA">
            <w:pPr>
              <w:spacing w:after="0" w:line="240" w:lineRule="auto"/>
              <w:jc w:val="center"/>
              <w:rPr>
                <w:ins w:id="5202" w:author="Commodore, Sarah" w:date="2023-03-30T13:25:00Z"/>
                <w:rFonts w:ascii="Calibri" w:eastAsia="Times New Roman" w:hAnsi="Calibri" w:cs="Calibri"/>
                <w:color w:val="000000"/>
                <w:sz w:val="20"/>
                <w:szCs w:val="20"/>
              </w:rPr>
            </w:pPr>
            <w:ins w:id="5203"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2E62C0F" w14:textId="77777777" w:rsidR="00BE0539" w:rsidRPr="00DC2757" w:rsidRDefault="00BE0539" w:rsidP="00E750DA">
            <w:pPr>
              <w:spacing w:after="0" w:line="240" w:lineRule="auto"/>
              <w:jc w:val="center"/>
              <w:rPr>
                <w:ins w:id="5204" w:author="Commodore, Sarah" w:date="2023-03-30T13:25:00Z"/>
                <w:rFonts w:ascii="Calibri" w:eastAsia="Times New Roman" w:hAnsi="Calibri" w:cs="Calibri"/>
                <w:color w:val="000000"/>
                <w:sz w:val="20"/>
                <w:szCs w:val="20"/>
              </w:rPr>
            </w:pPr>
            <w:ins w:id="5205" w:author="Commodore, Sarah" w:date="2023-03-30T13:25:00Z">
              <w:r w:rsidRPr="00DC2757">
                <w:rPr>
                  <w:rFonts w:ascii="Calibri" w:eastAsia="Times New Roman" w:hAnsi="Calibri" w:cs="Calibri"/>
                  <w:color w:val="000000"/>
                  <w:sz w:val="20"/>
                  <w:szCs w:val="20"/>
                </w:rPr>
                <w:t>6.5E-03</w:t>
              </w:r>
            </w:ins>
          </w:p>
        </w:tc>
        <w:tc>
          <w:tcPr>
            <w:tcW w:w="0" w:type="auto"/>
            <w:tcBorders>
              <w:top w:val="nil"/>
              <w:left w:val="nil"/>
              <w:bottom w:val="nil"/>
              <w:right w:val="nil"/>
            </w:tcBorders>
            <w:shd w:val="clear" w:color="auto" w:fill="auto"/>
            <w:noWrap/>
            <w:vAlign w:val="bottom"/>
            <w:hideMark/>
          </w:tcPr>
          <w:p w14:paraId="5334F9F0" w14:textId="77777777" w:rsidR="00BE0539" w:rsidRPr="00DC2757" w:rsidRDefault="00BE0539" w:rsidP="00E750DA">
            <w:pPr>
              <w:spacing w:after="0" w:line="240" w:lineRule="auto"/>
              <w:jc w:val="center"/>
              <w:rPr>
                <w:ins w:id="5206" w:author="Commodore, Sarah" w:date="2023-03-30T13:25:00Z"/>
                <w:rFonts w:ascii="Calibri" w:eastAsia="Times New Roman" w:hAnsi="Calibri" w:cs="Calibri"/>
                <w:color w:val="000000"/>
                <w:sz w:val="20"/>
                <w:szCs w:val="20"/>
              </w:rPr>
            </w:pPr>
            <w:ins w:id="5207" w:author="Commodore, Sarah" w:date="2023-03-30T13:25:00Z">
              <w:r w:rsidRPr="00DC2757">
                <w:rPr>
                  <w:rFonts w:ascii="Calibri" w:eastAsia="Times New Roman" w:hAnsi="Calibri" w:cs="Calibri"/>
                  <w:color w:val="000000"/>
                  <w:sz w:val="20"/>
                  <w:szCs w:val="20"/>
                </w:rPr>
                <w:t>1.9E-02</w:t>
              </w:r>
            </w:ins>
          </w:p>
        </w:tc>
        <w:tc>
          <w:tcPr>
            <w:tcW w:w="0" w:type="auto"/>
            <w:tcBorders>
              <w:top w:val="nil"/>
              <w:left w:val="nil"/>
              <w:bottom w:val="nil"/>
              <w:right w:val="nil"/>
            </w:tcBorders>
            <w:shd w:val="clear" w:color="auto" w:fill="auto"/>
            <w:noWrap/>
            <w:vAlign w:val="bottom"/>
            <w:hideMark/>
          </w:tcPr>
          <w:p w14:paraId="326558C3" w14:textId="77777777" w:rsidR="00BE0539" w:rsidRPr="00DC2757" w:rsidRDefault="00BE0539" w:rsidP="00E750DA">
            <w:pPr>
              <w:spacing w:after="0" w:line="240" w:lineRule="auto"/>
              <w:jc w:val="center"/>
              <w:rPr>
                <w:ins w:id="5208" w:author="Commodore, Sarah" w:date="2023-03-30T13:25:00Z"/>
                <w:rFonts w:ascii="Calibri" w:eastAsia="Times New Roman" w:hAnsi="Calibri" w:cs="Calibri"/>
                <w:color w:val="000000"/>
                <w:sz w:val="20"/>
                <w:szCs w:val="20"/>
              </w:rPr>
            </w:pPr>
            <w:ins w:id="5209" w:author="Commodore, Sarah" w:date="2023-03-30T13:25:00Z">
              <w:r w:rsidRPr="00DC2757">
                <w:rPr>
                  <w:rFonts w:ascii="Calibri" w:eastAsia="Times New Roman" w:hAnsi="Calibri" w:cs="Calibri"/>
                  <w:color w:val="000000"/>
                  <w:sz w:val="20"/>
                  <w:szCs w:val="20"/>
                </w:rPr>
                <w:t>*</w:t>
              </w:r>
            </w:ins>
          </w:p>
        </w:tc>
      </w:tr>
      <w:tr w:rsidR="00BE0539" w:rsidRPr="00DC2757" w14:paraId="2A2AA5E6" w14:textId="77777777" w:rsidTr="00E750DA">
        <w:trPr>
          <w:trHeight w:val="260"/>
          <w:ins w:id="5210" w:author="Commodore, Sarah" w:date="2023-03-30T13:25:00Z"/>
        </w:trPr>
        <w:tc>
          <w:tcPr>
            <w:tcW w:w="0" w:type="auto"/>
            <w:tcBorders>
              <w:top w:val="nil"/>
              <w:left w:val="nil"/>
              <w:bottom w:val="nil"/>
              <w:right w:val="nil"/>
            </w:tcBorders>
            <w:shd w:val="clear" w:color="auto" w:fill="auto"/>
            <w:noWrap/>
            <w:vAlign w:val="bottom"/>
            <w:hideMark/>
          </w:tcPr>
          <w:p w14:paraId="427A9455" w14:textId="77777777" w:rsidR="00BE0539" w:rsidRPr="00DC2757" w:rsidRDefault="00BE0539" w:rsidP="00E750DA">
            <w:pPr>
              <w:spacing w:after="0" w:line="240" w:lineRule="auto"/>
              <w:rPr>
                <w:ins w:id="5211" w:author="Commodore, Sarah" w:date="2023-03-30T13:25:00Z"/>
                <w:rFonts w:ascii="Calibri" w:eastAsia="Times New Roman" w:hAnsi="Calibri" w:cs="Calibri"/>
                <w:color w:val="000000"/>
                <w:sz w:val="20"/>
                <w:szCs w:val="20"/>
              </w:rPr>
            </w:pPr>
            <w:ins w:id="5212" w:author="Commodore, Sarah" w:date="2023-03-30T13:25:00Z">
              <w:r w:rsidRPr="00DC2757">
                <w:rPr>
                  <w:rFonts w:ascii="Calibri" w:eastAsia="Times New Roman" w:hAnsi="Calibri" w:cs="Calibri"/>
                  <w:color w:val="000000"/>
                  <w:sz w:val="20"/>
                  <w:szCs w:val="20"/>
                </w:rPr>
                <w:t>ENSG00000163563.8</w:t>
              </w:r>
            </w:ins>
          </w:p>
        </w:tc>
        <w:tc>
          <w:tcPr>
            <w:tcW w:w="0" w:type="auto"/>
            <w:tcBorders>
              <w:top w:val="nil"/>
              <w:left w:val="nil"/>
              <w:bottom w:val="nil"/>
              <w:right w:val="nil"/>
            </w:tcBorders>
            <w:shd w:val="clear" w:color="auto" w:fill="auto"/>
            <w:noWrap/>
            <w:vAlign w:val="bottom"/>
            <w:hideMark/>
          </w:tcPr>
          <w:p w14:paraId="73996102" w14:textId="77777777" w:rsidR="00BE0539" w:rsidRPr="00DC2757" w:rsidRDefault="00BE0539" w:rsidP="00E750DA">
            <w:pPr>
              <w:spacing w:after="0" w:line="240" w:lineRule="auto"/>
              <w:rPr>
                <w:ins w:id="5213" w:author="Commodore, Sarah" w:date="2023-03-30T13:25:00Z"/>
                <w:rFonts w:ascii="Calibri" w:eastAsia="Times New Roman" w:hAnsi="Calibri" w:cs="Calibri"/>
                <w:color w:val="000000"/>
                <w:sz w:val="20"/>
                <w:szCs w:val="20"/>
              </w:rPr>
            </w:pPr>
            <w:ins w:id="5214" w:author="Commodore, Sarah" w:date="2023-03-30T13:25:00Z">
              <w:r w:rsidRPr="00DC2757">
                <w:rPr>
                  <w:rFonts w:ascii="Calibri" w:eastAsia="Times New Roman" w:hAnsi="Calibri" w:cs="Calibri"/>
                  <w:color w:val="000000"/>
                  <w:sz w:val="20"/>
                  <w:szCs w:val="20"/>
                </w:rPr>
                <w:t>MNDA</w:t>
              </w:r>
            </w:ins>
          </w:p>
        </w:tc>
        <w:tc>
          <w:tcPr>
            <w:tcW w:w="0" w:type="auto"/>
            <w:tcBorders>
              <w:top w:val="nil"/>
              <w:left w:val="nil"/>
              <w:bottom w:val="nil"/>
              <w:right w:val="nil"/>
            </w:tcBorders>
            <w:shd w:val="clear" w:color="auto" w:fill="auto"/>
            <w:noWrap/>
            <w:vAlign w:val="bottom"/>
            <w:hideMark/>
          </w:tcPr>
          <w:p w14:paraId="5E2B8BA7" w14:textId="77777777" w:rsidR="00BE0539" w:rsidRPr="00DC2757" w:rsidRDefault="00BE0539" w:rsidP="00E750DA">
            <w:pPr>
              <w:spacing w:after="0" w:line="240" w:lineRule="auto"/>
              <w:jc w:val="center"/>
              <w:rPr>
                <w:ins w:id="5215" w:author="Commodore, Sarah" w:date="2023-03-30T13:25:00Z"/>
                <w:rFonts w:ascii="Calibri" w:eastAsia="Times New Roman" w:hAnsi="Calibri" w:cs="Calibri"/>
                <w:color w:val="000000"/>
                <w:sz w:val="20"/>
                <w:szCs w:val="20"/>
              </w:rPr>
            </w:pPr>
            <w:ins w:id="5216"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7995E4F" w14:textId="77777777" w:rsidR="00BE0539" w:rsidRPr="00DC2757" w:rsidRDefault="00BE0539" w:rsidP="00E750DA">
            <w:pPr>
              <w:spacing w:after="0" w:line="240" w:lineRule="auto"/>
              <w:jc w:val="center"/>
              <w:rPr>
                <w:ins w:id="5217" w:author="Commodore, Sarah" w:date="2023-03-30T13:25:00Z"/>
                <w:rFonts w:ascii="Calibri" w:eastAsia="Times New Roman" w:hAnsi="Calibri" w:cs="Calibri"/>
                <w:color w:val="000000"/>
                <w:sz w:val="20"/>
                <w:szCs w:val="20"/>
              </w:rPr>
            </w:pPr>
            <w:ins w:id="5218" w:author="Commodore, Sarah" w:date="2023-03-30T13:25:00Z">
              <w:r w:rsidRPr="00DC2757">
                <w:rPr>
                  <w:rFonts w:ascii="Calibri" w:eastAsia="Times New Roman" w:hAnsi="Calibri" w:cs="Calibri"/>
                  <w:color w:val="000000"/>
                  <w:sz w:val="20"/>
                  <w:szCs w:val="20"/>
                </w:rPr>
                <w:t>7.7E-06</w:t>
              </w:r>
            </w:ins>
          </w:p>
        </w:tc>
        <w:tc>
          <w:tcPr>
            <w:tcW w:w="0" w:type="auto"/>
            <w:tcBorders>
              <w:top w:val="nil"/>
              <w:left w:val="nil"/>
              <w:bottom w:val="nil"/>
              <w:right w:val="nil"/>
            </w:tcBorders>
            <w:shd w:val="clear" w:color="auto" w:fill="auto"/>
            <w:noWrap/>
            <w:vAlign w:val="bottom"/>
            <w:hideMark/>
          </w:tcPr>
          <w:p w14:paraId="61C3D1F7" w14:textId="77777777" w:rsidR="00BE0539" w:rsidRPr="00DC2757" w:rsidRDefault="00BE0539" w:rsidP="00E750DA">
            <w:pPr>
              <w:spacing w:after="0" w:line="240" w:lineRule="auto"/>
              <w:jc w:val="center"/>
              <w:rPr>
                <w:ins w:id="5219" w:author="Commodore, Sarah" w:date="2023-03-30T13:25:00Z"/>
                <w:rFonts w:ascii="Calibri" w:eastAsia="Times New Roman" w:hAnsi="Calibri" w:cs="Calibri"/>
                <w:color w:val="000000"/>
                <w:sz w:val="20"/>
                <w:szCs w:val="20"/>
              </w:rPr>
            </w:pPr>
            <w:ins w:id="5220" w:author="Commodore, Sarah" w:date="2023-03-30T13:25:00Z">
              <w:r w:rsidRPr="00DC2757">
                <w:rPr>
                  <w:rFonts w:ascii="Calibri" w:eastAsia="Times New Roman" w:hAnsi="Calibri" w:cs="Calibri"/>
                  <w:color w:val="000000"/>
                  <w:sz w:val="20"/>
                  <w:szCs w:val="20"/>
                </w:rPr>
                <w:t>5.3E-05</w:t>
              </w:r>
            </w:ins>
          </w:p>
        </w:tc>
        <w:tc>
          <w:tcPr>
            <w:tcW w:w="0" w:type="auto"/>
            <w:tcBorders>
              <w:top w:val="nil"/>
              <w:left w:val="nil"/>
              <w:bottom w:val="nil"/>
              <w:right w:val="nil"/>
            </w:tcBorders>
            <w:shd w:val="clear" w:color="auto" w:fill="auto"/>
            <w:noWrap/>
            <w:vAlign w:val="bottom"/>
            <w:hideMark/>
          </w:tcPr>
          <w:p w14:paraId="305AE5B2" w14:textId="77777777" w:rsidR="00BE0539" w:rsidRPr="00DC2757" w:rsidRDefault="00BE0539" w:rsidP="00E750DA">
            <w:pPr>
              <w:spacing w:after="0" w:line="240" w:lineRule="auto"/>
              <w:jc w:val="center"/>
              <w:rPr>
                <w:ins w:id="5221" w:author="Commodore, Sarah" w:date="2023-03-30T13:25:00Z"/>
                <w:rFonts w:ascii="Calibri" w:eastAsia="Times New Roman" w:hAnsi="Calibri" w:cs="Calibri"/>
                <w:color w:val="000000"/>
                <w:sz w:val="20"/>
                <w:szCs w:val="20"/>
              </w:rPr>
            </w:pPr>
            <w:ins w:id="5222" w:author="Commodore, Sarah" w:date="2023-03-30T13:25:00Z">
              <w:r w:rsidRPr="00DC2757">
                <w:rPr>
                  <w:rFonts w:ascii="Calibri" w:eastAsia="Times New Roman" w:hAnsi="Calibri" w:cs="Calibri"/>
                  <w:color w:val="000000"/>
                  <w:sz w:val="20"/>
                  <w:szCs w:val="20"/>
                </w:rPr>
                <w:t>*</w:t>
              </w:r>
            </w:ins>
          </w:p>
        </w:tc>
      </w:tr>
      <w:tr w:rsidR="00BE0539" w:rsidRPr="00DC2757" w14:paraId="00312CEF" w14:textId="77777777" w:rsidTr="00E750DA">
        <w:trPr>
          <w:trHeight w:val="260"/>
          <w:ins w:id="5223" w:author="Commodore, Sarah" w:date="2023-03-30T13:25:00Z"/>
        </w:trPr>
        <w:tc>
          <w:tcPr>
            <w:tcW w:w="0" w:type="auto"/>
            <w:tcBorders>
              <w:top w:val="nil"/>
              <w:left w:val="nil"/>
              <w:bottom w:val="nil"/>
              <w:right w:val="nil"/>
            </w:tcBorders>
            <w:shd w:val="clear" w:color="auto" w:fill="auto"/>
            <w:noWrap/>
            <w:vAlign w:val="bottom"/>
            <w:hideMark/>
          </w:tcPr>
          <w:p w14:paraId="412B1FED" w14:textId="77777777" w:rsidR="00BE0539" w:rsidRPr="00DC2757" w:rsidRDefault="00BE0539" w:rsidP="00E750DA">
            <w:pPr>
              <w:spacing w:after="0" w:line="240" w:lineRule="auto"/>
              <w:rPr>
                <w:ins w:id="5224" w:author="Commodore, Sarah" w:date="2023-03-30T13:25:00Z"/>
                <w:rFonts w:ascii="Calibri" w:eastAsia="Times New Roman" w:hAnsi="Calibri" w:cs="Calibri"/>
                <w:color w:val="000000"/>
                <w:sz w:val="20"/>
                <w:szCs w:val="20"/>
              </w:rPr>
            </w:pPr>
            <w:ins w:id="5225" w:author="Commodore, Sarah" w:date="2023-03-30T13:25:00Z">
              <w:r w:rsidRPr="00DC2757">
                <w:rPr>
                  <w:rFonts w:ascii="Calibri" w:eastAsia="Times New Roman" w:hAnsi="Calibri" w:cs="Calibri"/>
                  <w:color w:val="000000"/>
                  <w:sz w:val="20"/>
                  <w:szCs w:val="20"/>
                </w:rPr>
                <w:t>ENSG00000171051.9</w:t>
              </w:r>
            </w:ins>
          </w:p>
        </w:tc>
        <w:tc>
          <w:tcPr>
            <w:tcW w:w="0" w:type="auto"/>
            <w:tcBorders>
              <w:top w:val="nil"/>
              <w:left w:val="nil"/>
              <w:bottom w:val="nil"/>
              <w:right w:val="nil"/>
            </w:tcBorders>
            <w:shd w:val="clear" w:color="auto" w:fill="auto"/>
            <w:noWrap/>
            <w:vAlign w:val="bottom"/>
            <w:hideMark/>
          </w:tcPr>
          <w:p w14:paraId="2E74A9DB" w14:textId="77777777" w:rsidR="00BE0539" w:rsidRPr="00DC2757" w:rsidRDefault="00BE0539" w:rsidP="00E750DA">
            <w:pPr>
              <w:spacing w:after="0" w:line="240" w:lineRule="auto"/>
              <w:rPr>
                <w:ins w:id="5226" w:author="Commodore, Sarah" w:date="2023-03-30T13:25:00Z"/>
                <w:rFonts w:ascii="Calibri" w:eastAsia="Times New Roman" w:hAnsi="Calibri" w:cs="Calibri"/>
                <w:color w:val="000000"/>
                <w:sz w:val="20"/>
                <w:szCs w:val="20"/>
              </w:rPr>
            </w:pPr>
            <w:ins w:id="5227" w:author="Commodore, Sarah" w:date="2023-03-30T13:25:00Z">
              <w:r w:rsidRPr="00DC2757">
                <w:rPr>
                  <w:rFonts w:ascii="Calibri" w:eastAsia="Times New Roman" w:hAnsi="Calibri" w:cs="Calibri"/>
                  <w:color w:val="000000"/>
                  <w:sz w:val="20"/>
                  <w:szCs w:val="20"/>
                </w:rPr>
                <w:t>FPR1</w:t>
              </w:r>
            </w:ins>
          </w:p>
        </w:tc>
        <w:tc>
          <w:tcPr>
            <w:tcW w:w="0" w:type="auto"/>
            <w:tcBorders>
              <w:top w:val="nil"/>
              <w:left w:val="nil"/>
              <w:bottom w:val="nil"/>
              <w:right w:val="nil"/>
            </w:tcBorders>
            <w:shd w:val="clear" w:color="auto" w:fill="auto"/>
            <w:noWrap/>
            <w:vAlign w:val="bottom"/>
            <w:hideMark/>
          </w:tcPr>
          <w:p w14:paraId="4CA4F978" w14:textId="77777777" w:rsidR="00BE0539" w:rsidRPr="00DC2757" w:rsidRDefault="00BE0539" w:rsidP="00E750DA">
            <w:pPr>
              <w:spacing w:after="0" w:line="240" w:lineRule="auto"/>
              <w:jc w:val="center"/>
              <w:rPr>
                <w:ins w:id="5228" w:author="Commodore, Sarah" w:date="2023-03-30T13:25:00Z"/>
                <w:rFonts w:ascii="Calibri" w:eastAsia="Times New Roman" w:hAnsi="Calibri" w:cs="Calibri"/>
                <w:color w:val="000000"/>
                <w:sz w:val="20"/>
                <w:szCs w:val="20"/>
              </w:rPr>
            </w:pPr>
            <w:ins w:id="5229"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003524C" w14:textId="77777777" w:rsidR="00BE0539" w:rsidRPr="00DC2757" w:rsidRDefault="00BE0539" w:rsidP="00E750DA">
            <w:pPr>
              <w:spacing w:after="0" w:line="240" w:lineRule="auto"/>
              <w:jc w:val="center"/>
              <w:rPr>
                <w:ins w:id="5230" w:author="Commodore, Sarah" w:date="2023-03-30T13:25:00Z"/>
                <w:rFonts w:ascii="Calibri" w:eastAsia="Times New Roman" w:hAnsi="Calibri" w:cs="Calibri"/>
                <w:color w:val="000000"/>
                <w:sz w:val="20"/>
                <w:szCs w:val="20"/>
              </w:rPr>
            </w:pPr>
            <w:ins w:id="5231" w:author="Commodore, Sarah" w:date="2023-03-30T13:25: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4A79286B" w14:textId="77777777" w:rsidR="00BE0539" w:rsidRPr="00DC2757" w:rsidRDefault="00BE0539" w:rsidP="00E750DA">
            <w:pPr>
              <w:spacing w:after="0" w:line="240" w:lineRule="auto"/>
              <w:jc w:val="center"/>
              <w:rPr>
                <w:ins w:id="5232" w:author="Commodore, Sarah" w:date="2023-03-30T13:25:00Z"/>
                <w:rFonts w:ascii="Calibri" w:eastAsia="Times New Roman" w:hAnsi="Calibri" w:cs="Calibri"/>
                <w:color w:val="000000"/>
                <w:sz w:val="20"/>
                <w:szCs w:val="20"/>
              </w:rPr>
            </w:pPr>
            <w:ins w:id="5233" w:author="Commodore, Sarah" w:date="2023-03-30T13:25:00Z">
              <w:r w:rsidRPr="00DC2757">
                <w:rPr>
                  <w:rFonts w:ascii="Calibri" w:eastAsia="Times New Roman" w:hAnsi="Calibri" w:cs="Calibri"/>
                  <w:color w:val="000000"/>
                  <w:sz w:val="20"/>
                  <w:szCs w:val="20"/>
                </w:rPr>
                <w:t>2.0E-04</w:t>
              </w:r>
            </w:ins>
          </w:p>
        </w:tc>
        <w:tc>
          <w:tcPr>
            <w:tcW w:w="0" w:type="auto"/>
            <w:tcBorders>
              <w:top w:val="nil"/>
              <w:left w:val="nil"/>
              <w:bottom w:val="nil"/>
              <w:right w:val="nil"/>
            </w:tcBorders>
            <w:shd w:val="clear" w:color="auto" w:fill="auto"/>
            <w:noWrap/>
            <w:vAlign w:val="bottom"/>
            <w:hideMark/>
          </w:tcPr>
          <w:p w14:paraId="25105F9F" w14:textId="77777777" w:rsidR="00BE0539" w:rsidRPr="00DC2757" w:rsidRDefault="00BE0539" w:rsidP="00E750DA">
            <w:pPr>
              <w:spacing w:after="0" w:line="240" w:lineRule="auto"/>
              <w:jc w:val="center"/>
              <w:rPr>
                <w:ins w:id="5234" w:author="Commodore, Sarah" w:date="2023-03-30T13:25:00Z"/>
                <w:rFonts w:ascii="Calibri" w:eastAsia="Times New Roman" w:hAnsi="Calibri" w:cs="Calibri"/>
                <w:color w:val="000000"/>
                <w:sz w:val="20"/>
                <w:szCs w:val="20"/>
              </w:rPr>
            </w:pPr>
            <w:ins w:id="5235" w:author="Commodore, Sarah" w:date="2023-03-30T13:25:00Z">
              <w:r w:rsidRPr="00DC2757">
                <w:rPr>
                  <w:rFonts w:ascii="Calibri" w:eastAsia="Times New Roman" w:hAnsi="Calibri" w:cs="Calibri"/>
                  <w:color w:val="000000"/>
                  <w:sz w:val="20"/>
                  <w:szCs w:val="20"/>
                </w:rPr>
                <w:t>*</w:t>
              </w:r>
            </w:ins>
          </w:p>
        </w:tc>
      </w:tr>
      <w:tr w:rsidR="00BE0539" w:rsidRPr="00DC2757" w14:paraId="20E66DDC" w14:textId="77777777" w:rsidTr="00E750DA">
        <w:trPr>
          <w:trHeight w:val="260"/>
          <w:ins w:id="5236" w:author="Commodore, Sarah" w:date="2023-03-30T13:25:00Z"/>
        </w:trPr>
        <w:tc>
          <w:tcPr>
            <w:tcW w:w="0" w:type="auto"/>
            <w:tcBorders>
              <w:top w:val="nil"/>
              <w:left w:val="nil"/>
              <w:bottom w:val="nil"/>
              <w:right w:val="nil"/>
            </w:tcBorders>
            <w:shd w:val="clear" w:color="auto" w:fill="auto"/>
            <w:noWrap/>
            <w:vAlign w:val="bottom"/>
            <w:hideMark/>
          </w:tcPr>
          <w:p w14:paraId="79957BF3" w14:textId="77777777" w:rsidR="00BE0539" w:rsidRPr="00DC2757" w:rsidRDefault="00BE0539" w:rsidP="00E750DA">
            <w:pPr>
              <w:spacing w:after="0" w:line="240" w:lineRule="auto"/>
              <w:rPr>
                <w:ins w:id="5237" w:author="Commodore, Sarah" w:date="2023-03-30T13:25:00Z"/>
                <w:rFonts w:ascii="Calibri" w:eastAsia="Times New Roman" w:hAnsi="Calibri" w:cs="Calibri"/>
                <w:color w:val="000000"/>
                <w:sz w:val="20"/>
                <w:szCs w:val="20"/>
              </w:rPr>
            </w:pPr>
            <w:ins w:id="5238" w:author="Commodore, Sarah" w:date="2023-03-30T13:25:00Z">
              <w:r w:rsidRPr="00DC2757">
                <w:rPr>
                  <w:rFonts w:ascii="Calibri" w:eastAsia="Times New Roman" w:hAnsi="Calibri" w:cs="Calibri"/>
                  <w:color w:val="000000"/>
                  <w:sz w:val="20"/>
                  <w:szCs w:val="20"/>
                </w:rPr>
                <w:t>ENSG00000184106.8</w:t>
              </w:r>
            </w:ins>
          </w:p>
        </w:tc>
        <w:tc>
          <w:tcPr>
            <w:tcW w:w="0" w:type="auto"/>
            <w:tcBorders>
              <w:top w:val="nil"/>
              <w:left w:val="nil"/>
              <w:bottom w:val="nil"/>
              <w:right w:val="nil"/>
            </w:tcBorders>
            <w:shd w:val="clear" w:color="auto" w:fill="auto"/>
            <w:noWrap/>
            <w:vAlign w:val="bottom"/>
            <w:hideMark/>
          </w:tcPr>
          <w:p w14:paraId="76C12325" w14:textId="77777777" w:rsidR="00BE0539" w:rsidRPr="00DC2757" w:rsidRDefault="00BE0539" w:rsidP="00E750DA">
            <w:pPr>
              <w:spacing w:after="0" w:line="240" w:lineRule="auto"/>
              <w:rPr>
                <w:ins w:id="5239" w:author="Commodore, Sarah" w:date="2023-03-30T13:25:00Z"/>
                <w:rFonts w:ascii="Calibri" w:eastAsia="Times New Roman" w:hAnsi="Calibri" w:cs="Calibri"/>
                <w:color w:val="000000"/>
                <w:sz w:val="20"/>
                <w:szCs w:val="20"/>
              </w:rPr>
            </w:pPr>
            <w:ins w:id="5240" w:author="Commodore, Sarah" w:date="2023-03-30T13:25:00Z">
              <w:r w:rsidRPr="00DC2757">
                <w:rPr>
                  <w:rFonts w:ascii="Calibri" w:eastAsia="Times New Roman" w:hAnsi="Calibri" w:cs="Calibri"/>
                  <w:color w:val="000000"/>
                  <w:sz w:val="20"/>
                  <w:szCs w:val="20"/>
                </w:rPr>
                <w:t>TREML3P</w:t>
              </w:r>
            </w:ins>
          </w:p>
        </w:tc>
        <w:tc>
          <w:tcPr>
            <w:tcW w:w="0" w:type="auto"/>
            <w:tcBorders>
              <w:top w:val="nil"/>
              <w:left w:val="nil"/>
              <w:bottom w:val="nil"/>
              <w:right w:val="nil"/>
            </w:tcBorders>
            <w:shd w:val="clear" w:color="auto" w:fill="auto"/>
            <w:noWrap/>
            <w:vAlign w:val="bottom"/>
            <w:hideMark/>
          </w:tcPr>
          <w:p w14:paraId="6A6E330E" w14:textId="77777777" w:rsidR="00BE0539" w:rsidRPr="00DC2757" w:rsidRDefault="00BE0539" w:rsidP="00E750DA">
            <w:pPr>
              <w:spacing w:after="0" w:line="240" w:lineRule="auto"/>
              <w:jc w:val="center"/>
              <w:rPr>
                <w:ins w:id="5241" w:author="Commodore, Sarah" w:date="2023-03-30T13:25:00Z"/>
                <w:rFonts w:ascii="Calibri" w:eastAsia="Times New Roman" w:hAnsi="Calibri" w:cs="Calibri"/>
                <w:color w:val="000000"/>
                <w:sz w:val="20"/>
                <w:szCs w:val="20"/>
              </w:rPr>
            </w:pPr>
            <w:ins w:id="5242"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0A9A097" w14:textId="77777777" w:rsidR="00BE0539" w:rsidRPr="00DC2757" w:rsidRDefault="00BE0539" w:rsidP="00E750DA">
            <w:pPr>
              <w:spacing w:after="0" w:line="240" w:lineRule="auto"/>
              <w:jc w:val="center"/>
              <w:rPr>
                <w:ins w:id="5243" w:author="Commodore, Sarah" w:date="2023-03-30T13:25:00Z"/>
                <w:rFonts w:ascii="Calibri" w:eastAsia="Times New Roman" w:hAnsi="Calibri" w:cs="Calibri"/>
                <w:color w:val="000000"/>
                <w:sz w:val="20"/>
                <w:szCs w:val="20"/>
              </w:rPr>
            </w:pPr>
            <w:ins w:id="5244" w:author="Commodore, Sarah" w:date="2023-03-30T13:25:00Z">
              <w:r w:rsidRPr="00DC2757">
                <w:rPr>
                  <w:rFonts w:ascii="Calibri" w:eastAsia="Times New Roman" w:hAnsi="Calibri" w:cs="Calibri"/>
                  <w:color w:val="000000"/>
                  <w:sz w:val="20"/>
                  <w:szCs w:val="20"/>
                </w:rPr>
                <w:t>3.6E-04</w:t>
              </w:r>
            </w:ins>
          </w:p>
        </w:tc>
        <w:tc>
          <w:tcPr>
            <w:tcW w:w="0" w:type="auto"/>
            <w:tcBorders>
              <w:top w:val="nil"/>
              <w:left w:val="nil"/>
              <w:bottom w:val="nil"/>
              <w:right w:val="nil"/>
            </w:tcBorders>
            <w:shd w:val="clear" w:color="auto" w:fill="auto"/>
            <w:noWrap/>
            <w:vAlign w:val="bottom"/>
            <w:hideMark/>
          </w:tcPr>
          <w:p w14:paraId="2682880A" w14:textId="77777777" w:rsidR="00BE0539" w:rsidRPr="00DC2757" w:rsidRDefault="00BE0539" w:rsidP="00E750DA">
            <w:pPr>
              <w:spacing w:after="0" w:line="240" w:lineRule="auto"/>
              <w:jc w:val="center"/>
              <w:rPr>
                <w:ins w:id="5245" w:author="Commodore, Sarah" w:date="2023-03-30T13:25:00Z"/>
                <w:rFonts w:ascii="Calibri" w:eastAsia="Times New Roman" w:hAnsi="Calibri" w:cs="Calibri"/>
                <w:color w:val="000000"/>
                <w:sz w:val="20"/>
                <w:szCs w:val="20"/>
              </w:rPr>
            </w:pPr>
            <w:ins w:id="5246" w:author="Commodore, Sarah" w:date="2023-03-30T13:25: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78A9B089" w14:textId="77777777" w:rsidR="00BE0539" w:rsidRPr="00DC2757" w:rsidRDefault="00BE0539" w:rsidP="00E750DA">
            <w:pPr>
              <w:spacing w:after="0" w:line="240" w:lineRule="auto"/>
              <w:jc w:val="center"/>
              <w:rPr>
                <w:ins w:id="5247" w:author="Commodore, Sarah" w:date="2023-03-30T13:25:00Z"/>
                <w:rFonts w:ascii="Calibri" w:eastAsia="Times New Roman" w:hAnsi="Calibri" w:cs="Calibri"/>
                <w:color w:val="000000"/>
                <w:sz w:val="20"/>
                <w:szCs w:val="20"/>
              </w:rPr>
            </w:pPr>
            <w:ins w:id="5248" w:author="Commodore, Sarah" w:date="2023-03-30T13:25:00Z">
              <w:r w:rsidRPr="00DC2757">
                <w:rPr>
                  <w:rFonts w:ascii="Calibri" w:eastAsia="Times New Roman" w:hAnsi="Calibri" w:cs="Calibri"/>
                  <w:color w:val="000000"/>
                  <w:sz w:val="20"/>
                  <w:szCs w:val="20"/>
                </w:rPr>
                <w:t>*</w:t>
              </w:r>
            </w:ins>
          </w:p>
        </w:tc>
      </w:tr>
      <w:tr w:rsidR="00BE0539" w:rsidRPr="00DC2757" w14:paraId="7419AB36" w14:textId="77777777" w:rsidTr="00E750DA">
        <w:trPr>
          <w:trHeight w:val="260"/>
          <w:ins w:id="5249" w:author="Commodore, Sarah" w:date="2023-03-30T13:25:00Z"/>
        </w:trPr>
        <w:tc>
          <w:tcPr>
            <w:tcW w:w="0" w:type="auto"/>
            <w:tcBorders>
              <w:top w:val="nil"/>
              <w:left w:val="nil"/>
              <w:bottom w:val="nil"/>
              <w:right w:val="nil"/>
            </w:tcBorders>
            <w:shd w:val="clear" w:color="auto" w:fill="auto"/>
            <w:noWrap/>
            <w:vAlign w:val="bottom"/>
            <w:hideMark/>
          </w:tcPr>
          <w:p w14:paraId="43114E97" w14:textId="77777777" w:rsidR="00BE0539" w:rsidRPr="00DC2757" w:rsidRDefault="00BE0539" w:rsidP="00E750DA">
            <w:pPr>
              <w:spacing w:after="0" w:line="240" w:lineRule="auto"/>
              <w:rPr>
                <w:ins w:id="5250" w:author="Commodore, Sarah" w:date="2023-03-30T13:25:00Z"/>
                <w:rFonts w:ascii="Calibri" w:eastAsia="Times New Roman" w:hAnsi="Calibri" w:cs="Calibri"/>
                <w:color w:val="000000"/>
                <w:sz w:val="20"/>
                <w:szCs w:val="20"/>
              </w:rPr>
            </w:pPr>
            <w:ins w:id="5251" w:author="Commodore, Sarah" w:date="2023-03-30T13:25:00Z">
              <w:r w:rsidRPr="00DC2757">
                <w:rPr>
                  <w:rFonts w:ascii="Calibri" w:eastAsia="Times New Roman" w:hAnsi="Calibri" w:cs="Calibri"/>
                  <w:color w:val="000000"/>
                  <w:sz w:val="20"/>
                  <w:szCs w:val="20"/>
                </w:rPr>
                <w:t>ENSG00000158786.5</w:t>
              </w:r>
            </w:ins>
          </w:p>
        </w:tc>
        <w:tc>
          <w:tcPr>
            <w:tcW w:w="0" w:type="auto"/>
            <w:tcBorders>
              <w:top w:val="nil"/>
              <w:left w:val="nil"/>
              <w:bottom w:val="nil"/>
              <w:right w:val="nil"/>
            </w:tcBorders>
            <w:shd w:val="clear" w:color="auto" w:fill="auto"/>
            <w:noWrap/>
            <w:vAlign w:val="bottom"/>
            <w:hideMark/>
          </w:tcPr>
          <w:p w14:paraId="0A00BD24" w14:textId="77777777" w:rsidR="00BE0539" w:rsidRPr="00DC2757" w:rsidRDefault="00BE0539" w:rsidP="00E750DA">
            <w:pPr>
              <w:spacing w:after="0" w:line="240" w:lineRule="auto"/>
              <w:rPr>
                <w:ins w:id="5252" w:author="Commodore, Sarah" w:date="2023-03-30T13:25:00Z"/>
                <w:rFonts w:ascii="Calibri" w:eastAsia="Times New Roman" w:hAnsi="Calibri" w:cs="Calibri"/>
                <w:color w:val="000000"/>
                <w:sz w:val="20"/>
                <w:szCs w:val="20"/>
              </w:rPr>
            </w:pPr>
            <w:ins w:id="5253" w:author="Commodore, Sarah" w:date="2023-03-30T13:25:00Z">
              <w:r w:rsidRPr="00DC2757">
                <w:rPr>
                  <w:rFonts w:ascii="Calibri" w:eastAsia="Times New Roman" w:hAnsi="Calibri" w:cs="Calibri"/>
                  <w:color w:val="000000"/>
                  <w:sz w:val="20"/>
                  <w:szCs w:val="20"/>
                </w:rPr>
                <w:t>PLA2G2F</w:t>
              </w:r>
            </w:ins>
          </w:p>
        </w:tc>
        <w:tc>
          <w:tcPr>
            <w:tcW w:w="0" w:type="auto"/>
            <w:tcBorders>
              <w:top w:val="nil"/>
              <w:left w:val="nil"/>
              <w:bottom w:val="nil"/>
              <w:right w:val="nil"/>
            </w:tcBorders>
            <w:shd w:val="clear" w:color="auto" w:fill="auto"/>
            <w:noWrap/>
            <w:vAlign w:val="bottom"/>
            <w:hideMark/>
          </w:tcPr>
          <w:p w14:paraId="5964D017" w14:textId="77777777" w:rsidR="00BE0539" w:rsidRPr="00DC2757" w:rsidRDefault="00BE0539" w:rsidP="00E750DA">
            <w:pPr>
              <w:spacing w:after="0" w:line="240" w:lineRule="auto"/>
              <w:jc w:val="center"/>
              <w:rPr>
                <w:ins w:id="5254" w:author="Commodore, Sarah" w:date="2023-03-30T13:25:00Z"/>
                <w:rFonts w:ascii="Calibri" w:eastAsia="Times New Roman" w:hAnsi="Calibri" w:cs="Calibri"/>
                <w:color w:val="000000"/>
                <w:sz w:val="20"/>
                <w:szCs w:val="20"/>
              </w:rPr>
            </w:pPr>
            <w:ins w:id="5255"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B8FDD2C" w14:textId="77777777" w:rsidR="00BE0539" w:rsidRPr="00DC2757" w:rsidRDefault="00BE0539" w:rsidP="00E750DA">
            <w:pPr>
              <w:spacing w:after="0" w:line="240" w:lineRule="auto"/>
              <w:jc w:val="center"/>
              <w:rPr>
                <w:ins w:id="5256" w:author="Commodore, Sarah" w:date="2023-03-30T13:25:00Z"/>
                <w:rFonts w:ascii="Calibri" w:eastAsia="Times New Roman" w:hAnsi="Calibri" w:cs="Calibri"/>
                <w:color w:val="000000"/>
                <w:sz w:val="20"/>
                <w:szCs w:val="20"/>
              </w:rPr>
            </w:pPr>
            <w:ins w:id="5257" w:author="Commodore, Sarah" w:date="2023-03-30T13:25:00Z">
              <w:r w:rsidRPr="00DC2757">
                <w:rPr>
                  <w:rFonts w:ascii="Calibri" w:eastAsia="Times New Roman" w:hAnsi="Calibri" w:cs="Calibri"/>
                  <w:color w:val="000000"/>
                  <w:sz w:val="20"/>
                  <w:szCs w:val="20"/>
                </w:rPr>
                <w:t>1.9E-06</w:t>
              </w:r>
            </w:ins>
          </w:p>
        </w:tc>
        <w:tc>
          <w:tcPr>
            <w:tcW w:w="0" w:type="auto"/>
            <w:tcBorders>
              <w:top w:val="nil"/>
              <w:left w:val="nil"/>
              <w:bottom w:val="nil"/>
              <w:right w:val="nil"/>
            </w:tcBorders>
            <w:shd w:val="clear" w:color="auto" w:fill="auto"/>
            <w:noWrap/>
            <w:vAlign w:val="bottom"/>
            <w:hideMark/>
          </w:tcPr>
          <w:p w14:paraId="29249A28" w14:textId="77777777" w:rsidR="00BE0539" w:rsidRPr="00DC2757" w:rsidRDefault="00BE0539" w:rsidP="00E750DA">
            <w:pPr>
              <w:spacing w:after="0" w:line="240" w:lineRule="auto"/>
              <w:jc w:val="center"/>
              <w:rPr>
                <w:ins w:id="5258" w:author="Commodore, Sarah" w:date="2023-03-30T13:25:00Z"/>
                <w:rFonts w:ascii="Calibri" w:eastAsia="Times New Roman" w:hAnsi="Calibri" w:cs="Calibri"/>
                <w:color w:val="000000"/>
                <w:sz w:val="20"/>
                <w:szCs w:val="20"/>
              </w:rPr>
            </w:pPr>
            <w:ins w:id="5259" w:author="Commodore, Sarah" w:date="2023-03-30T13:25:00Z">
              <w:r w:rsidRPr="00DC2757">
                <w:rPr>
                  <w:rFonts w:ascii="Calibri" w:eastAsia="Times New Roman" w:hAnsi="Calibri" w:cs="Calibri"/>
                  <w:color w:val="000000"/>
                  <w:sz w:val="20"/>
                  <w:szCs w:val="20"/>
                </w:rPr>
                <w:t>1.5E-05</w:t>
              </w:r>
            </w:ins>
          </w:p>
        </w:tc>
        <w:tc>
          <w:tcPr>
            <w:tcW w:w="0" w:type="auto"/>
            <w:tcBorders>
              <w:top w:val="nil"/>
              <w:left w:val="nil"/>
              <w:bottom w:val="nil"/>
              <w:right w:val="nil"/>
            </w:tcBorders>
            <w:shd w:val="clear" w:color="auto" w:fill="auto"/>
            <w:noWrap/>
            <w:vAlign w:val="bottom"/>
            <w:hideMark/>
          </w:tcPr>
          <w:p w14:paraId="7C3ABAB5" w14:textId="77777777" w:rsidR="00BE0539" w:rsidRPr="00DC2757" w:rsidRDefault="00BE0539" w:rsidP="00E750DA">
            <w:pPr>
              <w:spacing w:after="0" w:line="240" w:lineRule="auto"/>
              <w:jc w:val="center"/>
              <w:rPr>
                <w:ins w:id="5260" w:author="Commodore, Sarah" w:date="2023-03-30T13:25:00Z"/>
                <w:rFonts w:ascii="Calibri" w:eastAsia="Times New Roman" w:hAnsi="Calibri" w:cs="Calibri"/>
                <w:color w:val="000000"/>
                <w:sz w:val="20"/>
                <w:szCs w:val="20"/>
              </w:rPr>
            </w:pPr>
            <w:ins w:id="5261" w:author="Commodore, Sarah" w:date="2023-03-30T13:25:00Z">
              <w:r w:rsidRPr="00DC2757">
                <w:rPr>
                  <w:rFonts w:ascii="Calibri" w:eastAsia="Times New Roman" w:hAnsi="Calibri" w:cs="Calibri"/>
                  <w:color w:val="000000"/>
                  <w:sz w:val="20"/>
                  <w:szCs w:val="20"/>
                </w:rPr>
                <w:t>*</w:t>
              </w:r>
            </w:ins>
          </w:p>
        </w:tc>
      </w:tr>
      <w:tr w:rsidR="00BE0539" w:rsidRPr="00DC2757" w14:paraId="656E998F" w14:textId="77777777" w:rsidTr="00E750DA">
        <w:trPr>
          <w:trHeight w:val="260"/>
          <w:ins w:id="5262" w:author="Commodore, Sarah" w:date="2023-03-30T13:25:00Z"/>
        </w:trPr>
        <w:tc>
          <w:tcPr>
            <w:tcW w:w="0" w:type="auto"/>
            <w:tcBorders>
              <w:top w:val="nil"/>
              <w:left w:val="nil"/>
              <w:bottom w:val="nil"/>
              <w:right w:val="nil"/>
            </w:tcBorders>
            <w:shd w:val="clear" w:color="auto" w:fill="auto"/>
            <w:noWrap/>
            <w:vAlign w:val="bottom"/>
            <w:hideMark/>
          </w:tcPr>
          <w:p w14:paraId="17CA2165" w14:textId="77777777" w:rsidR="00BE0539" w:rsidRPr="00DC2757" w:rsidRDefault="00BE0539" w:rsidP="00E750DA">
            <w:pPr>
              <w:spacing w:after="0" w:line="240" w:lineRule="auto"/>
              <w:rPr>
                <w:ins w:id="5263" w:author="Commodore, Sarah" w:date="2023-03-30T13:25:00Z"/>
                <w:rFonts w:ascii="Calibri" w:eastAsia="Times New Roman" w:hAnsi="Calibri" w:cs="Calibri"/>
                <w:color w:val="000000"/>
                <w:sz w:val="20"/>
                <w:szCs w:val="20"/>
              </w:rPr>
            </w:pPr>
            <w:ins w:id="5264" w:author="Commodore, Sarah" w:date="2023-03-30T13:25:00Z">
              <w:r w:rsidRPr="00DC2757">
                <w:rPr>
                  <w:rFonts w:ascii="Calibri" w:eastAsia="Times New Roman" w:hAnsi="Calibri" w:cs="Calibri"/>
                  <w:color w:val="000000"/>
                  <w:sz w:val="20"/>
                  <w:szCs w:val="20"/>
                </w:rPr>
                <w:t>ENSG00000241794.2</w:t>
              </w:r>
            </w:ins>
          </w:p>
        </w:tc>
        <w:tc>
          <w:tcPr>
            <w:tcW w:w="0" w:type="auto"/>
            <w:tcBorders>
              <w:top w:val="nil"/>
              <w:left w:val="nil"/>
              <w:bottom w:val="nil"/>
              <w:right w:val="nil"/>
            </w:tcBorders>
            <w:shd w:val="clear" w:color="auto" w:fill="auto"/>
            <w:noWrap/>
            <w:vAlign w:val="bottom"/>
            <w:hideMark/>
          </w:tcPr>
          <w:p w14:paraId="406FCD06" w14:textId="77777777" w:rsidR="00BE0539" w:rsidRPr="00DC2757" w:rsidRDefault="00BE0539" w:rsidP="00E750DA">
            <w:pPr>
              <w:spacing w:after="0" w:line="240" w:lineRule="auto"/>
              <w:rPr>
                <w:ins w:id="5265" w:author="Commodore, Sarah" w:date="2023-03-30T13:25:00Z"/>
                <w:rFonts w:ascii="Calibri" w:eastAsia="Times New Roman" w:hAnsi="Calibri" w:cs="Calibri"/>
                <w:color w:val="000000"/>
                <w:sz w:val="20"/>
                <w:szCs w:val="20"/>
              </w:rPr>
            </w:pPr>
            <w:ins w:id="5266" w:author="Commodore, Sarah" w:date="2023-03-30T13:25:00Z">
              <w:r w:rsidRPr="00DC2757">
                <w:rPr>
                  <w:rFonts w:ascii="Calibri" w:eastAsia="Times New Roman" w:hAnsi="Calibri" w:cs="Calibri"/>
                  <w:color w:val="000000"/>
                  <w:sz w:val="20"/>
                  <w:szCs w:val="20"/>
                </w:rPr>
                <w:t>SPRR2A</w:t>
              </w:r>
            </w:ins>
          </w:p>
        </w:tc>
        <w:tc>
          <w:tcPr>
            <w:tcW w:w="0" w:type="auto"/>
            <w:tcBorders>
              <w:top w:val="nil"/>
              <w:left w:val="nil"/>
              <w:bottom w:val="nil"/>
              <w:right w:val="nil"/>
            </w:tcBorders>
            <w:shd w:val="clear" w:color="auto" w:fill="auto"/>
            <w:noWrap/>
            <w:vAlign w:val="bottom"/>
            <w:hideMark/>
          </w:tcPr>
          <w:p w14:paraId="1C1934E6" w14:textId="77777777" w:rsidR="00BE0539" w:rsidRPr="00DC2757" w:rsidRDefault="00BE0539" w:rsidP="00E750DA">
            <w:pPr>
              <w:spacing w:after="0" w:line="240" w:lineRule="auto"/>
              <w:jc w:val="center"/>
              <w:rPr>
                <w:ins w:id="5267" w:author="Commodore, Sarah" w:date="2023-03-30T13:25:00Z"/>
                <w:rFonts w:ascii="Calibri" w:eastAsia="Times New Roman" w:hAnsi="Calibri" w:cs="Calibri"/>
                <w:color w:val="000000"/>
                <w:sz w:val="20"/>
                <w:szCs w:val="20"/>
              </w:rPr>
            </w:pPr>
            <w:ins w:id="5268"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E0F2D9B" w14:textId="77777777" w:rsidR="00BE0539" w:rsidRPr="00DC2757" w:rsidRDefault="00BE0539" w:rsidP="00E750DA">
            <w:pPr>
              <w:spacing w:after="0" w:line="240" w:lineRule="auto"/>
              <w:jc w:val="center"/>
              <w:rPr>
                <w:ins w:id="5269" w:author="Commodore, Sarah" w:date="2023-03-30T13:25:00Z"/>
                <w:rFonts w:ascii="Calibri" w:eastAsia="Times New Roman" w:hAnsi="Calibri" w:cs="Calibri"/>
                <w:color w:val="000000"/>
                <w:sz w:val="20"/>
                <w:szCs w:val="20"/>
              </w:rPr>
            </w:pPr>
            <w:ins w:id="5270" w:author="Commodore, Sarah" w:date="2023-03-30T13:25:00Z">
              <w:r w:rsidRPr="00DC2757">
                <w:rPr>
                  <w:rFonts w:ascii="Calibri" w:eastAsia="Times New Roman" w:hAnsi="Calibri" w:cs="Calibri"/>
                  <w:color w:val="000000"/>
                  <w:sz w:val="20"/>
                  <w:szCs w:val="20"/>
                </w:rPr>
                <w:t>9.5E-06</w:t>
              </w:r>
            </w:ins>
          </w:p>
        </w:tc>
        <w:tc>
          <w:tcPr>
            <w:tcW w:w="0" w:type="auto"/>
            <w:tcBorders>
              <w:top w:val="nil"/>
              <w:left w:val="nil"/>
              <w:bottom w:val="nil"/>
              <w:right w:val="nil"/>
            </w:tcBorders>
            <w:shd w:val="clear" w:color="auto" w:fill="auto"/>
            <w:noWrap/>
            <w:vAlign w:val="bottom"/>
            <w:hideMark/>
          </w:tcPr>
          <w:p w14:paraId="775542CF" w14:textId="77777777" w:rsidR="00BE0539" w:rsidRPr="00DC2757" w:rsidRDefault="00BE0539" w:rsidP="00E750DA">
            <w:pPr>
              <w:spacing w:after="0" w:line="240" w:lineRule="auto"/>
              <w:jc w:val="center"/>
              <w:rPr>
                <w:ins w:id="5271" w:author="Commodore, Sarah" w:date="2023-03-30T13:25:00Z"/>
                <w:rFonts w:ascii="Calibri" w:eastAsia="Times New Roman" w:hAnsi="Calibri" w:cs="Calibri"/>
                <w:color w:val="000000"/>
                <w:sz w:val="20"/>
                <w:szCs w:val="20"/>
              </w:rPr>
            </w:pPr>
            <w:ins w:id="5272" w:author="Commodore, Sarah" w:date="2023-03-30T13:25:00Z">
              <w:r w:rsidRPr="00DC2757">
                <w:rPr>
                  <w:rFonts w:ascii="Calibri" w:eastAsia="Times New Roman" w:hAnsi="Calibri" w:cs="Calibri"/>
                  <w:color w:val="000000"/>
                  <w:sz w:val="20"/>
                  <w:szCs w:val="20"/>
                </w:rPr>
                <w:t>6.4E-05</w:t>
              </w:r>
            </w:ins>
          </w:p>
        </w:tc>
        <w:tc>
          <w:tcPr>
            <w:tcW w:w="0" w:type="auto"/>
            <w:tcBorders>
              <w:top w:val="nil"/>
              <w:left w:val="nil"/>
              <w:bottom w:val="nil"/>
              <w:right w:val="nil"/>
            </w:tcBorders>
            <w:shd w:val="clear" w:color="auto" w:fill="auto"/>
            <w:noWrap/>
            <w:vAlign w:val="bottom"/>
            <w:hideMark/>
          </w:tcPr>
          <w:p w14:paraId="1CF1058C" w14:textId="77777777" w:rsidR="00BE0539" w:rsidRPr="00DC2757" w:rsidRDefault="00BE0539" w:rsidP="00E750DA">
            <w:pPr>
              <w:spacing w:after="0" w:line="240" w:lineRule="auto"/>
              <w:jc w:val="center"/>
              <w:rPr>
                <w:ins w:id="5273" w:author="Commodore, Sarah" w:date="2023-03-30T13:25:00Z"/>
                <w:rFonts w:ascii="Calibri" w:eastAsia="Times New Roman" w:hAnsi="Calibri" w:cs="Calibri"/>
                <w:color w:val="000000"/>
                <w:sz w:val="20"/>
                <w:szCs w:val="20"/>
              </w:rPr>
            </w:pPr>
            <w:ins w:id="5274" w:author="Commodore, Sarah" w:date="2023-03-30T13:25:00Z">
              <w:r w:rsidRPr="00DC2757">
                <w:rPr>
                  <w:rFonts w:ascii="Calibri" w:eastAsia="Times New Roman" w:hAnsi="Calibri" w:cs="Calibri"/>
                  <w:color w:val="000000"/>
                  <w:sz w:val="20"/>
                  <w:szCs w:val="20"/>
                </w:rPr>
                <w:t>*</w:t>
              </w:r>
            </w:ins>
          </w:p>
        </w:tc>
      </w:tr>
      <w:tr w:rsidR="00BE0539" w:rsidRPr="00DC2757" w14:paraId="74F312CC" w14:textId="77777777" w:rsidTr="00E750DA">
        <w:trPr>
          <w:trHeight w:val="260"/>
          <w:ins w:id="5275" w:author="Commodore, Sarah" w:date="2023-03-30T13:25:00Z"/>
        </w:trPr>
        <w:tc>
          <w:tcPr>
            <w:tcW w:w="0" w:type="auto"/>
            <w:tcBorders>
              <w:top w:val="nil"/>
              <w:left w:val="nil"/>
              <w:bottom w:val="nil"/>
              <w:right w:val="nil"/>
            </w:tcBorders>
            <w:shd w:val="clear" w:color="auto" w:fill="auto"/>
            <w:noWrap/>
            <w:vAlign w:val="bottom"/>
            <w:hideMark/>
          </w:tcPr>
          <w:p w14:paraId="5F05EAA6" w14:textId="77777777" w:rsidR="00BE0539" w:rsidRPr="00DC2757" w:rsidRDefault="00BE0539" w:rsidP="00E750DA">
            <w:pPr>
              <w:spacing w:after="0" w:line="240" w:lineRule="auto"/>
              <w:rPr>
                <w:ins w:id="5276" w:author="Commodore, Sarah" w:date="2023-03-30T13:25:00Z"/>
                <w:rFonts w:ascii="Calibri" w:eastAsia="Times New Roman" w:hAnsi="Calibri" w:cs="Calibri"/>
                <w:color w:val="000000"/>
                <w:sz w:val="20"/>
                <w:szCs w:val="20"/>
              </w:rPr>
            </w:pPr>
            <w:ins w:id="5277" w:author="Commodore, Sarah" w:date="2023-03-30T13:25:00Z">
              <w:r w:rsidRPr="00DC2757">
                <w:rPr>
                  <w:rFonts w:ascii="Calibri" w:eastAsia="Times New Roman" w:hAnsi="Calibri" w:cs="Calibri"/>
                  <w:color w:val="000000"/>
                  <w:sz w:val="20"/>
                  <w:szCs w:val="20"/>
                </w:rPr>
                <w:t>ENSG00000196209.13</w:t>
              </w:r>
            </w:ins>
          </w:p>
        </w:tc>
        <w:tc>
          <w:tcPr>
            <w:tcW w:w="0" w:type="auto"/>
            <w:tcBorders>
              <w:top w:val="nil"/>
              <w:left w:val="nil"/>
              <w:bottom w:val="nil"/>
              <w:right w:val="nil"/>
            </w:tcBorders>
            <w:shd w:val="clear" w:color="auto" w:fill="auto"/>
            <w:noWrap/>
            <w:vAlign w:val="bottom"/>
            <w:hideMark/>
          </w:tcPr>
          <w:p w14:paraId="0107CB22" w14:textId="77777777" w:rsidR="00BE0539" w:rsidRPr="00DC2757" w:rsidRDefault="00BE0539" w:rsidP="00E750DA">
            <w:pPr>
              <w:spacing w:after="0" w:line="240" w:lineRule="auto"/>
              <w:rPr>
                <w:ins w:id="5278" w:author="Commodore, Sarah" w:date="2023-03-30T13:25:00Z"/>
                <w:rFonts w:ascii="Calibri" w:eastAsia="Times New Roman" w:hAnsi="Calibri" w:cs="Calibri"/>
                <w:color w:val="000000"/>
                <w:sz w:val="20"/>
                <w:szCs w:val="20"/>
              </w:rPr>
            </w:pPr>
            <w:ins w:id="5279" w:author="Commodore, Sarah" w:date="2023-03-30T13:25:00Z">
              <w:r w:rsidRPr="00DC2757">
                <w:rPr>
                  <w:rFonts w:ascii="Calibri" w:eastAsia="Times New Roman" w:hAnsi="Calibri" w:cs="Calibri"/>
                  <w:color w:val="000000"/>
                  <w:sz w:val="20"/>
                  <w:szCs w:val="20"/>
                </w:rPr>
                <w:t>SIRPB2</w:t>
              </w:r>
            </w:ins>
          </w:p>
        </w:tc>
        <w:tc>
          <w:tcPr>
            <w:tcW w:w="0" w:type="auto"/>
            <w:tcBorders>
              <w:top w:val="nil"/>
              <w:left w:val="nil"/>
              <w:bottom w:val="nil"/>
              <w:right w:val="nil"/>
            </w:tcBorders>
            <w:shd w:val="clear" w:color="auto" w:fill="auto"/>
            <w:noWrap/>
            <w:vAlign w:val="bottom"/>
            <w:hideMark/>
          </w:tcPr>
          <w:p w14:paraId="23088F40" w14:textId="77777777" w:rsidR="00BE0539" w:rsidRPr="00DC2757" w:rsidRDefault="00BE0539" w:rsidP="00E750DA">
            <w:pPr>
              <w:spacing w:after="0" w:line="240" w:lineRule="auto"/>
              <w:jc w:val="center"/>
              <w:rPr>
                <w:ins w:id="5280" w:author="Commodore, Sarah" w:date="2023-03-30T13:25:00Z"/>
                <w:rFonts w:ascii="Calibri" w:eastAsia="Times New Roman" w:hAnsi="Calibri" w:cs="Calibri"/>
                <w:color w:val="000000"/>
                <w:sz w:val="20"/>
                <w:szCs w:val="20"/>
              </w:rPr>
            </w:pPr>
            <w:ins w:id="5281"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A6C5110" w14:textId="77777777" w:rsidR="00BE0539" w:rsidRPr="00DC2757" w:rsidRDefault="00BE0539" w:rsidP="00E750DA">
            <w:pPr>
              <w:spacing w:after="0" w:line="240" w:lineRule="auto"/>
              <w:jc w:val="center"/>
              <w:rPr>
                <w:ins w:id="5282" w:author="Commodore, Sarah" w:date="2023-03-30T13:25:00Z"/>
                <w:rFonts w:ascii="Calibri" w:eastAsia="Times New Roman" w:hAnsi="Calibri" w:cs="Calibri"/>
                <w:color w:val="000000"/>
                <w:sz w:val="20"/>
                <w:szCs w:val="20"/>
              </w:rPr>
            </w:pPr>
            <w:ins w:id="5283" w:author="Commodore, Sarah" w:date="2023-03-30T13:25:00Z">
              <w:r w:rsidRPr="00DC2757">
                <w:rPr>
                  <w:rFonts w:ascii="Calibri" w:eastAsia="Times New Roman" w:hAnsi="Calibri" w:cs="Calibri"/>
                  <w:color w:val="000000"/>
                  <w:sz w:val="20"/>
                  <w:szCs w:val="20"/>
                </w:rPr>
                <w:t>3.0E-08</w:t>
              </w:r>
            </w:ins>
          </w:p>
        </w:tc>
        <w:tc>
          <w:tcPr>
            <w:tcW w:w="0" w:type="auto"/>
            <w:tcBorders>
              <w:top w:val="nil"/>
              <w:left w:val="nil"/>
              <w:bottom w:val="nil"/>
              <w:right w:val="nil"/>
            </w:tcBorders>
            <w:shd w:val="clear" w:color="auto" w:fill="auto"/>
            <w:noWrap/>
            <w:vAlign w:val="bottom"/>
            <w:hideMark/>
          </w:tcPr>
          <w:p w14:paraId="486E8461" w14:textId="77777777" w:rsidR="00BE0539" w:rsidRPr="00DC2757" w:rsidRDefault="00BE0539" w:rsidP="00E750DA">
            <w:pPr>
              <w:spacing w:after="0" w:line="240" w:lineRule="auto"/>
              <w:jc w:val="center"/>
              <w:rPr>
                <w:ins w:id="5284" w:author="Commodore, Sarah" w:date="2023-03-30T13:25:00Z"/>
                <w:rFonts w:ascii="Calibri" w:eastAsia="Times New Roman" w:hAnsi="Calibri" w:cs="Calibri"/>
                <w:color w:val="000000"/>
                <w:sz w:val="20"/>
                <w:szCs w:val="20"/>
              </w:rPr>
            </w:pPr>
            <w:ins w:id="5285" w:author="Commodore, Sarah" w:date="2023-03-30T13:25:00Z">
              <w:r w:rsidRPr="00DC2757">
                <w:rPr>
                  <w:rFonts w:ascii="Calibri" w:eastAsia="Times New Roman" w:hAnsi="Calibri" w:cs="Calibri"/>
                  <w:color w:val="000000"/>
                  <w:sz w:val="20"/>
                  <w:szCs w:val="20"/>
                </w:rPr>
                <w:t>3.7E-07</w:t>
              </w:r>
            </w:ins>
          </w:p>
        </w:tc>
        <w:tc>
          <w:tcPr>
            <w:tcW w:w="0" w:type="auto"/>
            <w:tcBorders>
              <w:top w:val="nil"/>
              <w:left w:val="nil"/>
              <w:bottom w:val="nil"/>
              <w:right w:val="nil"/>
            </w:tcBorders>
            <w:shd w:val="clear" w:color="auto" w:fill="auto"/>
            <w:noWrap/>
            <w:vAlign w:val="bottom"/>
            <w:hideMark/>
          </w:tcPr>
          <w:p w14:paraId="52D949DA" w14:textId="77777777" w:rsidR="00BE0539" w:rsidRPr="00DC2757" w:rsidRDefault="00BE0539" w:rsidP="00E750DA">
            <w:pPr>
              <w:spacing w:after="0" w:line="240" w:lineRule="auto"/>
              <w:jc w:val="center"/>
              <w:rPr>
                <w:ins w:id="5286" w:author="Commodore, Sarah" w:date="2023-03-30T13:25:00Z"/>
                <w:rFonts w:ascii="Calibri" w:eastAsia="Times New Roman" w:hAnsi="Calibri" w:cs="Calibri"/>
                <w:color w:val="000000"/>
                <w:sz w:val="20"/>
                <w:szCs w:val="20"/>
              </w:rPr>
            </w:pPr>
            <w:ins w:id="5287" w:author="Commodore, Sarah" w:date="2023-03-30T13:25:00Z">
              <w:r w:rsidRPr="00DC2757">
                <w:rPr>
                  <w:rFonts w:ascii="Calibri" w:eastAsia="Times New Roman" w:hAnsi="Calibri" w:cs="Calibri"/>
                  <w:color w:val="000000"/>
                  <w:sz w:val="20"/>
                  <w:szCs w:val="20"/>
                </w:rPr>
                <w:t>*</w:t>
              </w:r>
            </w:ins>
          </w:p>
        </w:tc>
      </w:tr>
      <w:tr w:rsidR="00BE0539" w:rsidRPr="00DC2757" w14:paraId="7E09120D" w14:textId="77777777" w:rsidTr="00E750DA">
        <w:trPr>
          <w:trHeight w:val="260"/>
          <w:ins w:id="5288" w:author="Commodore, Sarah" w:date="2023-03-30T13:25:00Z"/>
        </w:trPr>
        <w:tc>
          <w:tcPr>
            <w:tcW w:w="0" w:type="auto"/>
            <w:tcBorders>
              <w:top w:val="nil"/>
              <w:left w:val="nil"/>
              <w:bottom w:val="nil"/>
              <w:right w:val="nil"/>
            </w:tcBorders>
            <w:shd w:val="clear" w:color="auto" w:fill="auto"/>
            <w:noWrap/>
            <w:vAlign w:val="bottom"/>
            <w:hideMark/>
          </w:tcPr>
          <w:p w14:paraId="2C251DD0" w14:textId="77777777" w:rsidR="00BE0539" w:rsidRPr="00DC2757" w:rsidRDefault="00BE0539" w:rsidP="00E750DA">
            <w:pPr>
              <w:spacing w:after="0" w:line="240" w:lineRule="auto"/>
              <w:rPr>
                <w:ins w:id="5289" w:author="Commodore, Sarah" w:date="2023-03-30T13:25:00Z"/>
                <w:rFonts w:ascii="Calibri" w:eastAsia="Times New Roman" w:hAnsi="Calibri" w:cs="Calibri"/>
                <w:color w:val="000000"/>
                <w:sz w:val="20"/>
                <w:szCs w:val="20"/>
              </w:rPr>
            </w:pPr>
            <w:ins w:id="5290" w:author="Commodore, Sarah" w:date="2023-03-30T13:25:00Z">
              <w:r w:rsidRPr="00DC2757">
                <w:rPr>
                  <w:rFonts w:ascii="Calibri" w:eastAsia="Times New Roman" w:hAnsi="Calibri" w:cs="Calibri"/>
                  <w:color w:val="000000"/>
                  <w:sz w:val="20"/>
                  <w:szCs w:val="20"/>
                </w:rPr>
                <w:t>ENSG00000232528.3</w:t>
              </w:r>
            </w:ins>
          </w:p>
        </w:tc>
        <w:tc>
          <w:tcPr>
            <w:tcW w:w="0" w:type="auto"/>
            <w:tcBorders>
              <w:top w:val="nil"/>
              <w:left w:val="nil"/>
              <w:bottom w:val="nil"/>
              <w:right w:val="nil"/>
            </w:tcBorders>
            <w:shd w:val="clear" w:color="auto" w:fill="auto"/>
            <w:noWrap/>
            <w:vAlign w:val="bottom"/>
            <w:hideMark/>
          </w:tcPr>
          <w:p w14:paraId="26F57839" w14:textId="77777777" w:rsidR="00BE0539" w:rsidRPr="00DC2757" w:rsidRDefault="00BE0539" w:rsidP="00E750DA">
            <w:pPr>
              <w:spacing w:after="0" w:line="240" w:lineRule="auto"/>
              <w:rPr>
                <w:ins w:id="5291" w:author="Commodore, Sarah" w:date="2023-03-30T13:25:00Z"/>
                <w:rFonts w:ascii="Calibri" w:eastAsia="Times New Roman" w:hAnsi="Calibri" w:cs="Calibri"/>
                <w:color w:val="000000"/>
                <w:sz w:val="20"/>
                <w:szCs w:val="20"/>
              </w:rPr>
            </w:pPr>
            <w:ins w:id="5292" w:author="Commodore, Sarah" w:date="2023-03-30T13:25:00Z">
              <w:r w:rsidRPr="00DC2757">
                <w:rPr>
                  <w:rFonts w:ascii="Calibri" w:eastAsia="Times New Roman" w:hAnsi="Calibri" w:cs="Calibri"/>
                  <w:color w:val="000000"/>
                  <w:sz w:val="20"/>
                  <w:szCs w:val="20"/>
                </w:rPr>
                <w:t>AL109809.1</w:t>
              </w:r>
            </w:ins>
          </w:p>
        </w:tc>
        <w:tc>
          <w:tcPr>
            <w:tcW w:w="0" w:type="auto"/>
            <w:tcBorders>
              <w:top w:val="nil"/>
              <w:left w:val="nil"/>
              <w:bottom w:val="nil"/>
              <w:right w:val="nil"/>
            </w:tcBorders>
            <w:shd w:val="clear" w:color="auto" w:fill="auto"/>
            <w:noWrap/>
            <w:vAlign w:val="bottom"/>
            <w:hideMark/>
          </w:tcPr>
          <w:p w14:paraId="3211FD5F" w14:textId="77777777" w:rsidR="00BE0539" w:rsidRPr="00DC2757" w:rsidRDefault="00BE0539" w:rsidP="00E750DA">
            <w:pPr>
              <w:spacing w:after="0" w:line="240" w:lineRule="auto"/>
              <w:jc w:val="center"/>
              <w:rPr>
                <w:ins w:id="5293" w:author="Commodore, Sarah" w:date="2023-03-30T13:25:00Z"/>
                <w:rFonts w:ascii="Calibri" w:eastAsia="Times New Roman" w:hAnsi="Calibri" w:cs="Calibri"/>
                <w:color w:val="000000"/>
                <w:sz w:val="20"/>
                <w:szCs w:val="20"/>
              </w:rPr>
            </w:pPr>
            <w:ins w:id="5294"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731F71B" w14:textId="77777777" w:rsidR="00BE0539" w:rsidRPr="00DC2757" w:rsidRDefault="00BE0539" w:rsidP="00E750DA">
            <w:pPr>
              <w:spacing w:after="0" w:line="240" w:lineRule="auto"/>
              <w:jc w:val="center"/>
              <w:rPr>
                <w:ins w:id="5295" w:author="Commodore, Sarah" w:date="2023-03-30T13:25:00Z"/>
                <w:rFonts w:ascii="Calibri" w:eastAsia="Times New Roman" w:hAnsi="Calibri" w:cs="Calibri"/>
                <w:color w:val="000000"/>
                <w:sz w:val="20"/>
                <w:szCs w:val="20"/>
              </w:rPr>
            </w:pPr>
            <w:ins w:id="5296" w:author="Commodore, Sarah" w:date="2023-03-30T13:25:00Z">
              <w:r w:rsidRPr="00DC2757">
                <w:rPr>
                  <w:rFonts w:ascii="Calibri" w:eastAsia="Times New Roman" w:hAnsi="Calibri" w:cs="Calibri"/>
                  <w:color w:val="000000"/>
                  <w:sz w:val="20"/>
                  <w:szCs w:val="20"/>
                </w:rPr>
                <w:t>5.7E-05</w:t>
              </w:r>
            </w:ins>
          </w:p>
        </w:tc>
        <w:tc>
          <w:tcPr>
            <w:tcW w:w="0" w:type="auto"/>
            <w:tcBorders>
              <w:top w:val="nil"/>
              <w:left w:val="nil"/>
              <w:bottom w:val="nil"/>
              <w:right w:val="nil"/>
            </w:tcBorders>
            <w:shd w:val="clear" w:color="auto" w:fill="auto"/>
            <w:noWrap/>
            <w:vAlign w:val="bottom"/>
            <w:hideMark/>
          </w:tcPr>
          <w:p w14:paraId="52E1BF98" w14:textId="77777777" w:rsidR="00BE0539" w:rsidRPr="00DC2757" w:rsidRDefault="00BE0539" w:rsidP="00E750DA">
            <w:pPr>
              <w:spacing w:after="0" w:line="240" w:lineRule="auto"/>
              <w:jc w:val="center"/>
              <w:rPr>
                <w:ins w:id="5297" w:author="Commodore, Sarah" w:date="2023-03-30T13:25:00Z"/>
                <w:rFonts w:ascii="Calibri" w:eastAsia="Times New Roman" w:hAnsi="Calibri" w:cs="Calibri"/>
                <w:color w:val="000000"/>
                <w:sz w:val="20"/>
                <w:szCs w:val="20"/>
              </w:rPr>
            </w:pPr>
            <w:ins w:id="5298" w:author="Commodore, Sarah" w:date="2023-03-30T13:25:00Z">
              <w:r w:rsidRPr="00DC2757">
                <w:rPr>
                  <w:rFonts w:ascii="Calibri" w:eastAsia="Times New Roman" w:hAnsi="Calibri" w:cs="Calibri"/>
                  <w:color w:val="000000"/>
                  <w:sz w:val="20"/>
                  <w:szCs w:val="20"/>
                </w:rPr>
                <w:t>3.1E-04</w:t>
              </w:r>
            </w:ins>
          </w:p>
        </w:tc>
        <w:tc>
          <w:tcPr>
            <w:tcW w:w="0" w:type="auto"/>
            <w:tcBorders>
              <w:top w:val="nil"/>
              <w:left w:val="nil"/>
              <w:bottom w:val="nil"/>
              <w:right w:val="nil"/>
            </w:tcBorders>
            <w:shd w:val="clear" w:color="auto" w:fill="auto"/>
            <w:noWrap/>
            <w:vAlign w:val="bottom"/>
            <w:hideMark/>
          </w:tcPr>
          <w:p w14:paraId="397FFC91" w14:textId="77777777" w:rsidR="00BE0539" w:rsidRPr="00DC2757" w:rsidRDefault="00BE0539" w:rsidP="00E750DA">
            <w:pPr>
              <w:spacing w:after="0" w:line="240" w:lineRule="auto"/>
              <w:jc w:val="center"/>
              <w:rPr>
                <w:ins w:id="5299" w:author="Commodore, Sarah" w:date="2023-03-30T13:25:00Z"/>
                <w:rFonts w:ascii="Calibri" w:eastAsia="Times New Roman" w:hAnsi="Calibri" w:cs="Calibri"/>
                <w:color w:val="000000"/>
                <w:sz w:val="20"/>
                <w:szCs w:val="20"/>
              </w:rPr>
            </w:pPr>
            <w:ins w:id="5300" w:author="Commodore, Sarah" w:date="2023-03-30T13:25:00Z">
              <w:r w:rsidRPr="00DC2757">
                <w:rPr>
                  <w:rFonts w:ascii="Calibri" w:eastAsia="Times New Roman" w:hAnsi="Calibri" w:cs="Calibri"/>
                  <w:color w:val="000000"/>
                  <w:sz w:val="20"/>
                  <w:szCs w:val="20"/>
                </w:rPr>
                <w:t>*</w:t>
              </w:r>
            </w:ins>
          </w:p>
        </w:tc>
      </w:tr>
      <w:tr w:rsidR="00BE0539" w:rsidRPr="00DC2757" w14:paraId="0793E2E0" w14:textId="77777777" w:rsidTr="00E750DA">
        <w:trPr>
          <w:trHeight w:val="260"/>
          <w:ins w:id="5301" w:author="Commodore, Sarah" w:date="2023-03-30T13:25:00Z"/>
        </w:trPr>
        <w:tc>
          <w:tcPr>
            <w:tcW w:w="0" w:type="auto"/>
            <w:tcBorders>
              <w:top w:val="nil"/>
              <w:left w:val="nil"/>
              <w:bottom w:val="nil"/>
              <w:right w:val="nil"/>
            </w:tcBorders>
            <w:shd w:val="clear" w:color="auto" w:fill="auto"/>
            <w:noWrap/>
            <w:vAlign w:val="bottom"/>
            <w:hideMark/>
          </w:tcPr>
          <w:p w14:paraId="3D067296" w14:textId="77777777" w:rsidR="00BE0539" w:rsidRPr="00DC2757" w:rsidRDefault="00BE0539" w:rsidP="00E750DA">
            <w:pPr>
              <w:spacing w:after="0" w:line="240" w:lineRule="auto"/>
              <w:rPr>
                <w:ins w:id="5302" w:author="Commodore, Sarah" w:date="2023-03-30T13:25:00Z"/>
                <w:rFonts w:ascii="Calibri" w:eastAsia="Times New Roman" w:hAnsi="Calibri" w:cs="Calibri"/>
                <w:color w:val="000000"/>
                <w:sz w:val="20"/>
                <w:szCs w:val="20"/>
              </w:rPr>
            </w:pPr>
            <w:ins w:id="5303" w:author="Commodore, Sarah" w:date="2023-03-30T13:25:00Z">
              <w:r w:rsidRPr="00DC2757">
                <w:rPr>
                  <w:rFonts w:ascii="Calibri" w:eastAsia="Times New Roman" w:hAnsi="Calibri" w:cs="Calibri"/>
                  <w:color w:val="000000"/>
                  <w:sz w:val="20"/>
                  <w:szCs w:val="20"/>
                </w:rPr>
                <w:t>ENSG00000189051.5</w:t>
              </w:r>
            </w:ins>
          </w:p>
        </w:tc>
        <w:tc>
          <w:tcPr>
            <w:tcW w:w="0" w:type="auto"/>
            <w:tcBorders>
              <w:top w:val="nil"/>
              <w:left w:val="nil"/>
              <w:bottom w:val="nil"/>
              <w:right w:val="nil"/>
            </w:tcBorders>
            <w:shd w:val="clear" w:color="auto" w:fill="auto"/>
            <w:noWrap/>
            <w:vAlign w:val="bottom"/>
            <w:hideMark/>
          </w:tcPr>
          <w:p w14:paraId="3B66B3B1" w14:textId="77777777" w:rsidR="00BE0539" w:rsidRPr="00DC2757" w:rsidRDefault="00BE0539" w:rsidP="00E750DA">
            <w:pPr>
              <w:spacing w:after="0" w:line="240" w:lineRule="auto"/>
              <w:rPr>
                <w:ins w:id="5304" w:author="Commodore, Sarah" w:date="2023-03-30T13:25:00Z"/>
                <w:rFonts w:ascii="Calibri" w:eastAsia="Times New Roman" w:hAnsi="Calibri" w:cs="Calibri"/>
                <w:color w:val="000000"/>
                <w:sz w:val="20"/>
                <w:szCs w:val="20"/>
              </w:rPr>
            </w:pPr>
            <w:ins w:id="5305" w:author="Commodore, Sarah" w:date="2023-03-30T13:25:00Z">
              <w:r w:rsidRPr="00DC2757">
                <w:rPr>
                  <w:rFonts w:ascii="Calibri" w:eastAsia="Times New Roman" w:hAnsi="Calibri" w:cs="Calibri"/>
                  <w:color w:val="000000"/>
                  <w:sz w:val="20"/>
                  <w:szCs w:val="20"/>
                </w:rPr>
                <w:t>RNF222</w:t>
              </w:r>
            </w:ins>
          </w:p>
        </w:tc>
        <w:tc>
          <w:tcPr>
            <w:tcW w:w="0" w:type="auto"/>
            <w:tcBorders>
              <w:top w:val="nil"/>
              <w:left w:val="nil"/>
              <w:bottom w:val="nil"/>
              <w:right w:val="nil"/>
            </w:tcBorders>
            <w:shd w:val="clear" w:color="auto" w:fill="auto"/>
            <w:noWrap/>
            <w:vAlign w:val="bottom"/>
            <w:hideMark/>
          </w:tcPr>
          <w:p w14:paraId="6E0866EA" w14:textId="77777777" w:rsidR="00BE0539" w:rsidRPr="00DC2757" w:rsidRDefault="00BE0539" w:rsidP="00E750DA">
            <w:pPr>
              <w:spacing w:after="0" w:line="240" w:lineRule="auto"/>
              <w:jc w:val="center"/>
              <w:rPr>
                <w:ins w:id="5306" w:author="Commodore, Sarah" w:date="2023-03-30T13:25:00Z"/>
                <w:rFonts w:ascii="Calibri" w:eastAsia="Times New Roman" w:hAnsi="Calibri" w:cs="Calibri"/>
                <w:color w:val="000000"/>
                <w:sz w:val="20"/>
                <w:szCs w:val="20"/>
              </w:rPr>
            </w:pPr>
            <w:ins w:id="5307"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3610223" w14:textId="77777777" w:rsidR="00BE0539" w:rsidRPr="00DC2757" w:rsidRDefault="00BE0539" w:rsidP="00E750DA">
            <w:pPr>
              <w:spacing w:after="0" w:line="240" w:lineRule="auto"/>
              <w:jc w:val="center"/>
              <w:rPr>
                <w:ins w:id="5308" w:author="Commodore, Sarah" w:date="2023-03-30T13:25:00Z"/>
                <w:rFonts w:ascii="Calibri" w:eastAsia="Times New Roman" w:hAnsi="Calibri" w:cs="Calibri"/>
                <w:color w:val="000000"/>
                <w:sz w:val="20"/>
                <w:szCs w:val="20"/>
              </w:rPr>
            </w:pPr>
            <w:ins w:id="5309" w:author="Commodore, Sarah" w:date="2023-03-30T13:25:00Z">
              <w:r w:rsidRPr="00DC2757">
                <w:rPr>
                  <w:rFonts w:ascii="Calibri" w:eastAsia="Times New Roman" w:hAnsi="Calibri" w:cs="Calibri"/>
                  <w:color w:val="000000"/>
                  <w:sz w:val="20"/>
                  <w:szCs w:val="20"/>
                </w:rPr>
                <w:t>9.7E-06</w:t>
              </w:r>
            </w:ins>
          </w:p>
        </w:tc>
        <w:tc>
          <w:tcPr>
            <w:tcW w:w="0" w:type="auto"/>
            <w:tcBorders>
              <w:top w:val="nil"/>
              <w:left w:val="nil"/>
              <w:bottom w:val="nil"/>
              <w:right w:val="nil"/>
            </w:tcBorders>
            <w:shd w:val="clear" w:color="auto" w:fill="auto"/>
            <w:noWrap/>
            <w:vAlign w:val="bottom"/>
            <w:hideMark/>
          </w:tcPr>
          <w:p w14:paraId="4B9BDE8B" w14:textId="77777777" w:rsidR="00BE0539" w:rsidRPr="00DC2757" w:rsidRDefault="00BE0539" w:rsidP="00E750DA">
            <w:pPr>
              <w:spacing w:after="0" w:line="240" w:lineRule="auto"/>
              <w:jc w:val="center"/>
              <w:rPr>
                <w:ins w:id="5310" w:author="Commodore, Sarah" w:date="2023-03-30T13:25:00Z"/>
                <w:rFonts w:ascii="Calibri" w:eastAsia="Times New Roman" w:hAnsi="Calibri" w:cs="Calibri"/>
                <w:color w:val="000000"/>
                <w:sz w:val="20"/>
                <w:szCs w:val="20"/>
              </w:rPr>
            </w:pPr>
            <w:ins w:id="5311" w:author="Commodore, Sarah" w:date="2023-03-30T13:25:00Z">
              <w:r w:rsidRPr="00DC2757">
                <w:rPr>
                  <w:rFonts w:ascii="Calibri" w:eastAsia="Times New Roman" w:hAnsi="Calibri" w:cs="Calibri"/>
                  <w:color w:val="000000"/>
                  <w:sz w:val="20"/>
                  <w:szCs w:val="20"/>
                </w:rPr>
                <w:t>6.5E-05</w:t>
              </w:r>
            </w:ins>
          </w:p>
        </w:tc>
        <w:tc>
          <w:tcPr>
            <w:tcW w:w="0" w:type="auto"/>
            <w:tcBorders>
              <w:top w:val="nil"/>
              <w:left w:val="nil"/>
              <w:bottom w:val="nil"/>
              <w:right w:val="nil"/>
            </w:tcBorders>
            <w:shd w:val="clear" w:color="auto" w:fill="auto"/>
            <w:noWrap/>
            <w:vAlign w:val="bottom"/>
            <w:hideMark/>
          </w:tcPr>
          <w:p w14:paraId="35B54E91" w14:textId="77777777" w:rsidR="00BE0539" w:rsidRPr="00DC2757" w:rsidRDefault="00BE0539" w:rsidP="00E750DA">
            <w:pPr>
              <w:spacing w:after="0" w:line="240" w:lineRule="auto"/>
              <w:jc w:val="center"/>
              <w:rPr>
                <w:ins w:id="5312" w:author="Commodore, Sarah" w:date="2023-03-30T13:25:00Z"/>
                <w:rFonts w:ascii="Calibri" w:eastAsia="Times New Roman" w:hAnsi="Calibri" w:cs="Calibri"/>
                <w:color w:val="000000"/>
                <w:sz w:val="20"/>
                <w:szCs w:val="20"/>
              </w:rPr>
            </w:pPr>
            <w:ins w:id="5313" w:author="Commodore, Sarah" w:date="2023-03-30T13:25:00Z">
              <w:r w:rsidRPr="00DC2757">
                <w:rPr>
                  <w:rFonts w:ascii="Calibri" w:eastAsia="Times New Roman" w:hAnsi="Calibri" w:cs="Calibri"/>
                  <w:color w:val="000000"/>
                  <w:sz w:val="20"/>
                  <w:szCs w:val="20"/>
                </w:rPr>
                <w:t>*</w:t>
              </w:r>
            </w:ins>
          </w:p>
        </w:tc>
      </w:tr>
      <w:tr w:rsidR="00BE0539" w:rsidRPr="00DC2757" w14:paraId="1C324014" w14:textId="77777777" w:rsidTr="00E750DA">
        <w:trPr>
          <w:trHeight w:val="260"/>
          <w:ins w:id="5314" w:author="Commodore, Sarah" w:date="2023-03-30T13:25:00Z"/>
        </w:trPr>
        <w:tc>
          <w:tcPr>
            <w:tcW w:w="0" w:type="auto"/>
            <w:tcBorders>
              <w:top w:val="nil"/>
              <w:left w:val="nil"/>
              <w:bottom w:val="nil"/>
              <w:right w:val="nil"/>
            </w:tcBorders>
            <w:shd w:val="clear" w:color="auto" w:fill="auto"/>
            <w:noWrap/>
            <w:vAlign w:val="bottom"/>
            <w:hideMark/>
          </w:tcPr>
          <w:p w14:paraId="4F7368D1" w14:textId="77777777" w:rsidR="00BE0539" w:rsidRPr="00DC2757" w:rsidRDefault="00BE0539" w:rsidP="00E750DA">
            <w:pPr>
              <w:spacing w:after="0" w:line="240" w:lineRule="auto"/>
              <w:rPr>
                <w:ins w:id="5315" w:author="Commodore, Sarah" w:date="2023-03-30T13:25:00Z"/>
                <w:rFonts w:ascii="Calibri" w:eastAsia="Times New Roman" w:hAnsi="Calibri" w:cs="Calibri"/>
                <w:color w:val="000000"/>
                <w:sz w:val="20"/>
                <w:szCs w:val="20"/>
              </w:rPr>
            </w:pPr>
            <w:ins w:id="5316" w:author="Commodore, Sarah" w:date="2023-03-30T13:25:00Z">
              <w:r w:rsidRPr="00DC2757">
                <w:rPr>
                  <w:rFonts w:ascii="Calibri" w:eastAsia="Times New Roman" w:hAnsi="Calibri" w:cs="Calibri"/>
                  <w:color w:val="000000"/>
                  <w:sz w:val="20"/>
                  <w:szCs w:val="20"/>
                </w:rPr>
                <w:t>ENSG00000241163.8</w:t>
              </w:r>
            </w:ins>
          </w:p>
        </w:tc>
        <w:tc>
          <w:tcPr>
            <w:tcW w:w="0" w:type="auto"/>
            <w:tcBorders>
              <w:top w:val="nil"/>
              <w:left w:val="nil"/>
              <w:bottom w:val="nil"/>
              <w:right w:val="nil"/>
            </w:tcBorders>
            <w:shd w:val="clear" w:color="auto" w:fill="auto"/>
            <w:noWrap/>
            <w:vAlign w:val="bottom"/>
            <w:hideMark/>
          </w:tcPr>
          <w:p w14:paraId="1988F1AB" w14:textId="77777777" w:rsidR="00BE0539" w:rsidRPr="00DC2757" w:rsidRDefault="00BE0539" w:rsidP="00E750DA">
            <w:pPr>
              <w:spacing w:after="0" w:line="240" w:lineRule="auto"/>
              <w:rPr>
                <w:ins w:id="5317" w:author="Commodore, Sarah" w:date="2023-03-30T13:25:00Z"/>
                <w:rFonts w:ascii="Calibri" w:eastAsia="Times New Roman" w:hAnsi="Calibri" w:cs="Calibri"/>
                <w:color w:val="000000"/>
                <w:sz w:val="20"/>
                <w:szCs w:val="20"/>
              </w:rPr>
            </w:pPr>
            <w:ins w:id="5318" w:author="Commodore, Sarah" w:date="2023-03-30T13:25:00Z">
              <w:r w:rsidRPr="00DC2757">
                <w:rPr>
                  <w:rFonts w:ascii="Calibri" w:eastAsia="Times New Roman" w:hAnsi="Calibri" w:cs="Calibri"/>
                  <w:color w:val="000000"/>
                  <w:sz w:val="20"/>
                  <w:szCs w:val="20"/>
                </w:rPr>
                <w:t>LINC00877</w:t>
              </w:r>
            </w:ins>
          </w:p>
        </w:tc>
        <w:tc>
          <w:tcPr>
            <w:tcW w:w="0" w:type="auto"/>
            <w:tcBorders>
              <w:top w:val="nil"/>
              <w:left w:val="nil"/>
              <w:bottom w:val="nil"/>
              <w:right w:val="nil"/>
            </w:tcBorders>
            <w:shd w:val="clear" w:color="auto" w:fill="auto"/>
            <w:noWrap/>
            <w:vAlign w:val="bottom"/>
            <w:hideMark/>
          </w:tcPr>
          <w:p w14:paraId="35ABFB7F" w14:textId="77777777" w:rsidR="00BE0539" w:rsidRPr="00DC2757" w:rsidRDefault="00BE0539" w:rsidP="00E750DA">
            <w:pPr>
              <w:spacing w:after="0" w:line="240" w:lineRule="auto"/>
              <w:jc w:val="center"/>
              <w:rPr>
                <w:ins w:id="5319" w:author="Commodore, Sarah" w:date="2023-03-30T13:25:00Z"/>
                <w:rFonts w:ascii="Calibri" w:eastAsia="Times New Roman" w:hAnsi="Calibri" w:cs="Calibri"/>
                <w:color w:val="000000"/>
                <w:sz w:val="20"/>
                <w:szCs w:val="20"/>
              </w:rPr>
            </w:pPr>
            <w:ins w:id="5320"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1DC10D4" w14:textId="77777777" w:rsidR="00BE0539" w:rsidRPr="00DC2757" w:rsidRDefault="00BE0539" w:rsidP="00E750DA">
            <w:pPr>
              <w:spacing w:after="0" w:line="240" w:lineRule="auto"/>
              <w:jc w:val="center"/>
              <w:rPr>
                <w:ins w:id="5321" w:author="Commodore, Sarah" w:date="2023-03-30T13:25:00Z"/>
                <w:rFonts w:ascii="Calibri" w:eastAsia="Times New Roman" w:hAnsi="Calibri" w:cs="Calibri"/>
                <w:color w:val="000000"/>
                <w:sz w:val="20"/>
                <w:szCs w:val="20"/>
              </w:rPr>
            </w:pPr>
            <w:ins w:id="5322" w:author="Commodore, Sarah" w:date="2023-03-30T13:25:00Z">
              <w:r w:rsidRPr="00DC2757">
                <w:rPr>
                  <w:rFonts w:ascii="Calibri" w:eastAsia="Times New Roman" w:hAnsi="Calibri" w:cs="Calibri"/>
                  <w:color w:val="000000"/>
                  <w:sz w:val="20"/>
                  <w:szCs w:val="20"/>
                </w:rPr>
                <w:t>7.3E-06</w:t>
              </w:r>
            </w:ins>
          </w:p>
        </w:tc>
        <w:tc>
          <w:tcPr>
            <w:tcW w:w="0" w:type="auto"/>
            <w:tcBorders>
              <w:top w:val="nil"/>
              <w:left w:val="nil"/>
              <w:bottom w:val="nil"/>
              <w:right w:val="nil"/>
            </w:tcBorders>
            <w:shd w:val="clear" w:color="auto" w:fill="auto"/>
            <w:noWrap/>
            <w:vAlign w:val="bottom"/>
            <w:hideMark/>
          </w:tcPr>
          <w:p w14:paraId="127E58C1" w14:textId="77777777" w:rsidR="00BE0539" w:rsidRPr="00DC2757" w:rsidRDefault="00BE0539" w:rsidP="00E750DA">
            <w:pPr>
              <w:spacing w:after="0" w:line="240" w:lineRule="auto"/>
              <w:jc w:val="center"/>
              <w:rPr>
                <w:ins w:id="5323" w:author="Commodore, Sarah" w:date="2023-03-30T13:25:00Z"/>
                <w:rFonts w:ascii="Calibri" w:eastAsia="Times New Roman" w:hAnsi="Calibri" w:cs="Calibri"/>
                <w:color w:val="000000"/>
                <w:sz w:val="20"/>
                <w:szCs w:val="20"/>
              </w:rPr>
            </w:pPr>
            <w:ins w:id="5324" w:author="Commodore, Sarah" w:date="2023-03-30T13:25:00Z">
              <w:r w:rsidRPr="00DC2757">
                <w:rPr>
                  <w:rFonts w:ascii="Calibri" w:eastAsia="Times New Roman" w:hAnsi="Calibri" w:cs="Calibri"/>
                  <w:color w:val="000000"/>
                  <w:sz w:val="20"/>
                  <w:szCs w:val="20"/>
                </w:rPr>
                <w:t>5.1E-05</w:t>
              </w:r>
            </w:ins>
          </w:p>
        </w:tc>
        <w:tc>
          <w:tcPr>
            <w:tcW w:w="0" w:type="auto"/>
            <w:tcBorders>
              <w:top w:val="nil"/>
              <w:left w:val="nil"/>
              <w:bottom w:val="nil"/>
              <w:right w:val="nil"/>
            </w:tcBorders>
            <w:shd w:val="clear" w:color="auto" w:fill="auto"/>
            <w:noWrap/>
            <w:vAlign w:val="bottom"/>
            <w:hideMark/>
          </w:tcPr>
          <w:p w14:paraId="141F9F62" w14:textId="77777777" w:rsidR="00BE0539" w:rsidRPr="00DC2757" w:rsidRDefault="00BE0539" w:rsidP="00E750DA">
            <w:pPr>
              <w:spacing w:after="0" w:line="240" w:lineRule="auto"/>
              <w:jc w:val="center"/>
              <w:rPr>
                <w:ins w:id="5325" w:author="Commodore, Sarah" w:date="2023-03-30T13:25:00Z"/>
                <w:rFonts w:ascii="Calibri" w:eastAsia="Times New Roman" w:hAnsi="Calibri" w:cs="Calibri"/>
                <w:color w:val="000000"/>
                <w:sz w:val="20"/>
                <w:szCs w:val="20"/>
              </w:rPr>
            </w:pPr>
            <w:ins w:id="5326" w:author="Commodore, Sarah" w:date="2023-03-30T13:25:00Z">
              <w:r w:rsidRPr="00DC2757">
                <w:rPr>
                  <w:rFonts w:ascii="Calibri" w:eastAsia="Times New Roman" w:hAnsi="Calibri" w:cs="Calibri"/>
                  <w:color w:val="000000"/>
                  <w:sz w:val="20"/>
                  <w:szCs w:val="20"/>
                </w:rPr>
                <w:t>*</w:t>
              </w:r>
            </w:ins>
          </w:p>
        </w:tc>
      </w:tr>
      <w:tr w:rsidR="00BE0539" w:rsidRPr="00DC2757" w14:paraId="200FBD3C" w14:textId="77777777" w:rsidTr="00E750DA">
        <w:trPr>
          <w:trHeight w:val="260"/>
          <w:ins w:id="5327" w:author="Commodore, Sarah" w:date="2023-03-30T13:25:00Z"/>
        </w:trPr>
        <w:tc>
          <w:tcPr>
            <w:tcW w:w="0" w:type="auto"/>
            <w:tcBorders>
              <w:top w:val="nil"/>
              <w:left w:val="nil"/>
              <w:bottom w:val="nil"/>
              <w:right w:val="nil"/>
            </w:tcBorders>
            <w:shd w:val="clear" w:color="auto" w:fill="auto"/>
            <w:noWrap/>
            <w:vAlign w:val="bottom"/>
            <w:hideMark/>
          </w:tcPr>
          <w:p w14:paraId="4ED11210" w14:textId="77777777" w:rsidR="00BE0539" w:rsidRPr="00DC2757" w:rsidRDefault="00BE0539" w:rsidP="00E750DA">
            <w:pPr>
              <w:spacing w:after="0" w:line="240" w:lineRule="auto"/>
              <w:rPr>
                <w:ins w:id="5328" w:author="Commodore, Sarah" w:date="2023-03-30T13:25:00Z"/>
                <w:rFonts w:ascii="Calibri" w:eastAsia="Times New Roman" w:hAnsi="Calibri" w:cs="Calibri"/>
                <w:color w:val="000000"/>
                <w:sz w:val="20"/>
                <w:szCs w:val="20"/>
              </w:rPr>
            </w:pPr>
            <w:ins w:id="5329" w:author="Commodore, Sarah" w:date="2023-03-30T13:25:00Z">
              <w:r w:rsidRPr="00DC2757">
                <w:rPr>
                  <w:rFonts w:ascii="Calibri" w:eastAsia="Times New Roman" w:hAnsi="Calibri" w:cs="Calibri"/>
                  <w:color w:val="000000"/>
                  <w:sz w:val="20"/>
                  <w:szCs w:val="20"/>
                </w:rPr>
                <w:t>ENSG00000067646.12</w:t>
              </w:r>
            </w:ins>
          </w:p>
        </w:tc>
        <w:tc>
          <w:tcPr>
            <w:tcW w:w="0" w:type="auto"/>
            <w:tcBorders>
              <w:top w:val="nil"/>
              <w:left w:val="nil"/>
              <w:bottom w:val="nil"/>
              <w:right w:val="nil"/>
            </w:tcBorders>
            <w:shd w:val="clear" w:color="auto" w:fill="auto"/>
            <w:noWrap/>
            <w:vAlign w:val="bottom"/>
            <w:hideMark/>
          </w:tcPr>
          <w:p w14:paraId="45AEBEA3" w14:textId="77777777" w:rsidR="00BE0539" w:rsidRPr="00DC2757" w:rsidRDefault="00BE0539" w:rsidP="00E750DA">
            <w:pPr>
              <w:spacing w:after="0" w:line="240" w:lineRule="auto"/>
              <w:rPr>
                <w:ins w:id="5330" w:author="Commodore, Sarah" w:date="2023-03-30T13:25:00Z"/>
                <w:rFonts w:ascii="Calibri" w:eastAsia="Times New Roman" w:hAnsi="Calibri" w:cs="Calibri"/>
                <w:color w:val="000000"/>
                <w:sz w:val="20"/>
                <w:szCs w:val="20"/>
              </w:rPr>
            </w:pPr>
            <w:ins w:id="5331" w:author="Commodore, Sarah" w:date="2023-03-30T13:25:00Z">
              <w:r w:rsidRPr="00DC2757">
                <w:rPr>
                  <w:rFonts w:ascii="Calibri" w:eastAsia="Times New Roman" w:hAnsi="Calibri" w:cs="Calibri"/>
                  <w:color w:val="000000"/>
                  <w:sz w:val="20"/>
                  <w:szCs w:val="20"/>
                </w:rPr>
                <w:t>ZFY</w:t>
              </w:r>
            </w:ins>
          </w:p>
        </w:tc>
        <w:tc>
          <w:tcPr>
            <w:tcW w:w="0" w:type="auto"/>
            <w:tcBorders>
              <w:top w:val="nil"/>
              <w:left w:val="nil"/>
              <w:bottom w:val="nil"/>
              <w:right w:val="nil"/>
            </w:tcBorders>
            <w:shd w:val="clear" w:color="auto" w:fill="auto"/>
            <w:noWrap/>
            <w:vAlign w:val="bottom"/>
            <w:hideMark/>
          </w:tcPr>
          <w:p w14:paraId="5BD45059" w14:textId="77777777" w:rsidR="00BE0539" w:rsidRPr="00DC2757" w:rsidRDefault="00BE0539" w:rsidP="00E750DA">
            <w:pPr>
              <w:spacing w:after="0" w:line="240" w:lineRule="auto"/>
              <w:jc w:val="center"/>
              <w:rPr>
                <w:ins w:id="5332" w:author="Commodore, Sarah" w:date="2023-03-30T13:25:00Z"/>
                <w:rFonts w:ascii="Calibri" w:eastAsia="Times New Roman" w:hAnsi="Calibri" w:cs="Calibri"/>
                <w:color w:val="000000"/>
                <w:sz w:val="20"/>
                <w:szCs w:val="20"/>
              </w:rPr>
            </w:pPr>
            <w:ins w:id="5333"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B1B5E10" w14:textId="77777777" w:rsidR="00BE0539" w:rsidRPr="00DC2757" w:rsidRDefault="00BE0539" w:rsidP="00E750DA">
            <w:pPr>
              <w:spacing w:after="0" w:line="240" w:lineRule="auto"/>
              <w:jc w:val="center"/>
              <w:rPr>
                <w:ins w:id="5334" w:author="Commodore, Sarah" w:date="2023-03-30T13:25:00Z"/>
                <w:rFonts w:ascii="Calibri" w:eastAsia="Times New Roman" w:hAnsi="Calibri" w:cs="Calibri"/>
                <w:color w:val="000000"/>
                <w:sz w:val="20"/>
                <w:szCs w:val="20"/>
              </w:rPr>
            </w:pPr>
            <w:ins w:id="5335" w:author="Commodore, Sarah" w:date="2023-03-30T13:25:00Z">
              <w:r w:rsidRPr="00DC2757">
                <w:rPr>
                  <w:rFonts w:ascii="Calibri" w:eastAsia="Times New Roman" w:hAnsi="Calibri" w:cs="Calibri"/>
                  <w:color w:val="000000"/>
                  <w:sz w:val="20"/>
                  <w:szCs w:val="20"/>
                </w:rPr>
                <w:t>1.6E-02</w:t>
              </w:r>
            </w:ins>
          </w:p>
        </w:tc>
        <w:tc>
          <w:tcPr>
            <w:tcW w:w="0" w:type="auto"/>
            <w:tcBorders>
              <w:top w:val="nil"/>
              <w:left w:val="nil"/>
              <w:bottom w:val="nil"/>
              <w:right w:val="nil"/>
            </w:tcBorders>
            <w:shd w:val="clear" w:color="auto" w:fill="auto"/>
            <w:noWrap/>
            <w:vAlign w:val="bottom"/>
            <w:hideMark/>
          </w:tcPr>
          <w:p w14:paraId="63F4960E" w14:textId="77777777" w:rsidR="00BE0539" w:rsidRPr="00DC2757" w:rsidRDefault="00BE0539" w:rsidP="00E750DA">
            <w:pPr>
              <w:spacing w:after="0" w:line="240" w:lineRule="auto"/>
              <w:jc w:val="center"/>
              <w:rPr>
                <w:ins w:id="5336" w:author="Commodore, Sarah" w:date="2023-03-30T13:25:00Z"/>
                <w:rFonts w:ascii="Calibri" w:eastAsia="Times New Roman" w:hAnsi="Calibri" w:cs="Calibri"/>
                <w:color w:val="000000"/>
                <w:sz w:val="20"/>
                <w:szCs w:val="20"/>
              </w:rPr>
            </w:pPr>
            <w:ins w:id="5337" w:author="Commodore, Sarah" w:date="2023-03-30T13:25:00Z">
              <w:r w:rsidRPr="00DC2757">
                <w:rPr>
                  <w:rFonts w:ascii="Calibri" w:eastAsia="Times New Roman" w:hAnsi="Calibri" w:cs="Calibri"/>
                  <w:color w:val="000000"/>
                  <w:sz w:val="20"/>
                  <w:szCs w:val="20"/>
                </w:rPr>
                <w:t>3.9E-02</w:t>
              </w:r>
            </w:ins>
          </w:p>
        </w:tc>
        <w:tc>
          <w:tcPr>
            <w:tcW w:w="0" w:type="auto"/>
            <w:tcBorders>
              <w:top w:val="nil"/>
              <w:left w:val="nil"/>
              <w:bottom w:val="nil"/>
              <w:right w:val="nil"/>
            </w:tcBorders>
            <w:shd w:val="clear" w:color="auto" w:fill="auto"/>
            <w:noWrap/>
            <w:vAlign w:val="bottom"/>
            <w:hideMark/>
          </w:tcPr>
          <w:p w14:paraId="392D75DF" w14:textId="77777777" w:rsidR="00BE0539" w:rsidRPr="00DC2757" w:rsidRDefault="00BE0539" w:rsidP="00E750DA">
            <w:pPr>
              <w:spacing w:after="0" w:line="240" w:lineRule="auto"/>
              <w:jc w:val="center"/>
              <w:rPr>
                <w:ins w:id="5338" w:author="Commodore, Sarah" w:date="2023-03-30T13:25:00Z"/>
                <w:rFonts w:ascii="Calibri" w:eastAsia="Times New Roman" w:hAnsi="Calibri" w:cs="Calibri"/>
                <w:color w:val="000000"/>
                <w:sz w:val="20"/>
                <w:szCs w:val="20"/>
              </w:rPr>
            </w:pPr>
            <w:ins w:id="5339" w:author="Commodore, Sarah" w:date="2023-03-30T13:25:00Z">
              <w:r w:rsidRPr="00DC2757">
                <w:rPr>
                  <w:rFonts w:ascii="Calibri" w:eastAsia="Times New Roman" w:hAnsi="Calibri" w:cs="Calibri"/>
                  <w:color w:val="000000"/>
                  <w:sz w:val="20"/>
                  <w:szCs w:val="20"/>
                </w:rPr>
                <w:t>*</w:t>
              </w:r>
            </w:ins>
          </w:p>
        </w:tc>
      </w:tr>
      <w:tr w:rsidR="00BE0539" w:rsidRPr="00DC2757" w14:paraId="7B8B5068" w14:textId="77777777" w:rsidTr="00E750DA">
        <w:trPr>
          <w:trHeight w:val="260"/>
          <w:ins w:id="5340" w:author="Commodore, Sarah" w:date="2023-03-30T13:25:00Z"/>
        </w:trPr>
        <w:tc>
          <w:tcPr>
            <w:tcW w:w="0" w:type="auto"/>
            <w:tcBorders>
              <w:top w:val="nil"/>
              <w:left w:val="nil"/>
              <w:bottom w:val="nil"/>
              <w:right w:val="nil"/>
            </w:tcBorders>
            <w:shd w:val="clear" w:color="auto" w:fill="auto"/>
            <w:noWrap/>
            <w:vAlign w:val="bottom"/>
            <w:hideMark/>
          </w:tcPr>
          <w:p w14:paraId="16DB7CBE" w14:textId="77777777" w:rsidR="00BE0539" w:rsidRPr="00DC2757" w:rsidRDefault="00BE0539" w:rsidP="00E750DA">
            <w:pPr>
              <w:spacing w:after="0" w:line="240" w:lineRule="auto"/>
              <w:rPr>
                <w:ins w:id="5341" w:author="Commodore, Sarah" w:date="2023-03-30T13:25:00Z"/>
                <w:rFonts w:ascii="Calibri" w:eastAsia="Times New Roman" w:hAnsi="Calibri" w:cs="Calibri"/>
                <w:color w:val="000000"/>
                <w:sz w:val="20"/>
                <w:szCs w:val="20"/>
              </w:rPr>
            </w:pPr>
            <w:ins w:id="5342" w:author="Commodore, Sarah" w:date="2023-03-30T13:25:00Z">
              <w:r w:rsidRPr="00DC2757">
                <w:rPr>
                  <w:rFonts w:ascii="Calibri" w:eastAsia="Times New Roman" w:hAnsi="Calibri" w:cs="Calibri"/>
                  <w:color w:val="000000"/>
                  <w:sz w:val="20"/>
                  <w:szCs w:val="20"/>
                </w:rPr>
                <w:t>ENSG00000186642.16</w:t>
              </w:r>
            </w:ins>
          </w:p>
        </w:tc>
        <w:tc>
          <w:tcPr>
            <w:tcW w:w="0" w:type="auto"/>
            <w:tcBorders>
              <w:top w:val="nil"/>
              <w:left w:val="nil"/>
              <w:bottom w:val="nil"/>
              <w:right w:val="nil"/>
            </w:tcBorders>
            <w:shd w:val="clear" w:color="auto" w:fill="auto"/>
            <w:noWrap/>
            <w:vAlign w:val="bottom"/>
            <w:hideMark/>
          </w:tcPr>
          <w:p w14:paraId="7D4D459C" w14:textId="77777777" w:rsidR="00BE0539" w:rsidRPr="00DC2757" w:rsidRDefault="00BE0539" w:rsidP="00E750DA">
            <w:pPr>
              <w:spacing w:after="0" w:line="240" w:lineRule="auto"/>
              <w:rPr>
                <w:ins w:id="5343" w:author="Commodore, Sarah" w:date="2023-03-30T13:25:00Z"/>
                <w:rFonts w:ascii="Calibri" w:eastAsia="Times New Roman" w:hAnsi="Calibri" w:cs="Calibri"/>
                <w:color w:val="000000"/>
                <w:sz w:val="20"/>
                <w:szCs w:val="20"/>
              </w:rPr>
            </w:pPr>
            <w:ins w:id="5344" w:author="Commodore, Sarah" w:date="2023-03-30T13:25:00Z">
              <w:r w:rsidRPr="00DC2757">
                <w:rPr>
                  <w:rFonts w:ascii="Calibri" w:eastAsia="Times New Roman" w:hAnsi="Calibri" w:cs="Calibri"/>
                  <w:color w:val="000000"/>
                  <w:sz w:val="20"/>
                  <w:szCs w:val="20"/>
                </w:rPr>
                <w:t>PDE2A</w:t>
              </w:r>
            </w:ins>
          </w:p>
        </w:tc>
        <w:tc>
          <w:tcPr>
            <w:tcW w:w="0" w:type="auto"/>
            <w:tcBorders>
              <w:top w:val="nil"/>
              <w:left w:val="nil"/>
              <w:bottom w:val="nil"/>
              <w:right w:val="nil"/>
            </w:tcBorders>
            <w:shd w:val="clear" w:color="auto" w:fill="auto"/>
            <w:noWrap/>
            <w:vAlign w:val="bottom"/>
            <w:hideMark/>
          </w:tcPr>
          <w:p w14:paraId="1874618B" w14:textId="77777777" w:rsidR="00BE0539" w:rsidRPr="00DC2757" w:rsidRDefault="00BE0539" w:rsidP="00E750DA">
            <w:pPr>
              <w:spacing w:after="0" w:line="240" w:lineRule="auto"/>
              <w:jc w:val="center"/>
              <w:rPr>
                <w:ins w:id="5345" w:author="Commodore, Sarah" w:date="2023-03-30T13:25:00Z"/>
                <w:rFonts w:ascii="Calibri" w:eastAsia="Times New Roman" w:hAnsi="Calibri" w:cs="Calibri"/>
                <w:color w:val="000000"/>
                <w:sz w:val="20"/>
                <w:szCs w:val="20"/>
              </w:rPr>
            </w:pPr>
            <w:ins w:id="5346"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3CECC51" w14:textId="77777777" w:rsidR="00BE0539" w:rsidRPr="00DC2757" w:rsidRDefault="00BE0539" w:rsidP="00E750DA">
            <w:pPr>
              <w:spacing w:after="0" w:line="240" w:lineRule="auto"/>
              <w:jc w:val="center"/>
              <w:rPr>
                <w:ins w:id="5347" w:author="Commodore, Sarah" w:date="2023-03-30T13:25:00Z"/>
                <w:rFonts w:ascii="Calibri" w:eastAsia="Times New Roman" w:hAnsi="Calibri" w:cs="Calibri"/>
                <w:color w:val="000000"/>
                <w:sz w:val="20"/>
                <w:szCs w:val="20"/>
              </w:rPr>
            </w:pPr>
            <w:ins w:id="5348" w:author="Commodore, Sarah" w:date="2023-03-30T13:25:00Z">
              <w:r w:rsidRPr="00DC2757">
                <w:rPr>
                  <w:rFonts w:ascii="Calibri" w:eastAsia="Times New Roman" w:hAnsi="Calibri" w:cs="Calibri"/>
                  <w:color w:val="000000"/>
                  <w:sz w:val="20"/>
                  <w:szCs w:val="20"/>
                </w:rPr>
                <w:t>6.5E-07</w:t>
              </w:r>
            </w:ins>
          </w:p>
        </w:tc>
        <w:tc>
          <w:tcPr>
            <w:tcW w:w="0" w:type="auto"/>
            <w:tcBorders>
              <w:top w:val="nil"/>
              <w:left w:val="nil"/>
              <w:bottom w:val="nil"/>
              <w:right w:val="nil"/>
            </w:tcBorders>
            <w:shd w:val="clear" w:color="auto" w:fill="auto"/>
            <w:noWrap/>
            <w:vAlign w:val="bottom"/>
            <w:hideMark/>
          </w:tcPr>
          <w:p w14:paraId="6F810974" w14:textId="77777777" w:rsidR="00BE0539" w:rsidRPr="00DC2757" w:rsidRDefault="00BE0539" w:rsidP="00E750DA">
            <w:pPr>
              <w:spacing w:after="0" w:line="240" w:lineRule="auto"/>
              <w:jc w:val="center"/>
              <w:rPr>
                <w:ins w:id="5349" w:author="Commodore, Sarah" w:date="2023-03-30T13:25:00Z"/>
                <w:rFonts w:ascii="Calibri" w:eastAsia="Times New Roman" w:hAnsi="Calibri" w:cs="Calibri"/>
                <w:color w:val="000000"/>
                <w:sz w:val="20"/>
                <w:szCs w:val="20"/>
              </w:rPr>
            </w:pPr>
            <w:ins w:id="5350" w:author="Commodore, Sarah" w:date="2023-03-30T13:25:00Z">
              <w:r w:rsidRPr="00DC2757">
                <w:rPr>
                  <w:rFonts w:ascii="Calibri" w:eastAsia="Times New Roman" w:hAnsi="Calibri" w:cs="Calibri"/>
                  <w:color w:val="000000"/>
                  <w:sz w:val="20"/>
                  <w:szCs w:val="20"/>
                </w:rPr>
                <w:t>5.9E-06</w:t>
              </w:r>
            </w:ins>
          </w:p>
        </w:tc>
        <w:tc>
          <w:tcPr>
            <w:tcW w:w="0" w:type="auto"/>
            <w:tcBorders>
              <w:top w:val="nil"/>
              <w:left w:val="nil"/>
              <w:bottom w:val="nil"/>
              <w:right w:val="nil"/>
            </w:tcBorders>
            <w:shd w:val="clear" w:color="auto" w:fill="auto"/>
            <w:noWrap/>
            <w:vAlign w:val="bottom"/>
            <w:hideMark/>
          </w:tcPr>
          <w:p w14:paraId="445492AA" w14:textId="77777777" w:rsidR="00BE0539" w:rsidRPr="00DC2757" w:rsidRDefault="00BE0539" w:rsidP="00E750DA">
            <w:pPr>
              <w:spacing w:after="0" w:line="240" w:lineRule="auto"/>
              <w:jc w:val="center"/>
              <w:rPr>
                <w:ins w:id="5351" w:author="Commodore, Sarah" w:date="2023-03-30T13:25:00Z"/>
                <w:rFonts w:ascii="Calibri" w:eastAsia="Times New Roman" w:hAnsi="Calibri" w:cs="Calibri"/>
                <w:color w:val="000000"/>
                <w:sz w:val="20"/>
                <w:szCs w:val="20"/>
              </w:rPr>
            </w:pPr>
            <w:ins w:id="5352" w:author="Commodore, Sarah" w:date="2023-03-30T13:25:00Z">
              <w:r w:rsidRPr="00DC2757">
                <w:rPr>
                  <w:rFonts w:ascii="Calibri" w:eastAsia="Times New Roman" w:hAnsi="Calibri" w:cs="Calibri"/>
                  <w:color w:val="000000"/>
                  <w:sz w:val="20"/>
                  <w:szCs w:val="20"/>
                </w:rPr>
                <w:t>*</w:t>
              </w:r>
            </w:ins>
          </w:p>
        </w:tc>
      </w:tr>
      <w:tr w:rsidR="00BE0539" w:rsidRPr="00DC2757" w14:paraId="41C6B54E" w14:textId="77777777" w:rsidTr="00E750DA">
        <w:trPr>
          <w:trHeight w:val="260"/>
          <w:ins w:id="5353" w:author="Commodore, Sarah" w:date="2023-03-30T13:25:00Z"/>
        </w:trPr>
        <w:tc>
          <w:tcPr>
            <w:tcW w:w="0" w:type="auto"/>
            <w:tcBorders>
              <w:top w:val="nil"/>
              <w:left w:val="nil"/>
              <w:bottom w:val="nil"/>
              <w:right w:val="nil"/>
            </w:tcBorders>
            <w:shd w:val="clear" w:color="auto" w:fill="auto"/>
            <w:noWrap/>
            <w:vAlign w:val="bottom"/>
            <w:hideMark/>
          </w:tcPr>
          <w:p w14:paraId="2A989F04" w14:textId="77777777" w:rsidR="00BE0539" w:rsidRPr="00DC2757" w:rsidRDefault="00BE0539" w:rsidP="00E750DA">
            <w:pPr>
              <w:spacing w:after="0" w:line="240" w:lineRule="auto"/>
              <w:rPr>
                <w:ins w:id="5354" w:author="Commodore, Sarah" w:date="2023-03-30T13:25:00Z"/>
                <w:rFonts w:ascii="Calibri" w:eastAsia="Times New Roman" w:hAnsi="Calibri" w:cs="Calibri"/>
                <w:color w:val="000000"/>
                <w:sz w:val="20"/>
                <w:szCs w:val="20"/>
              </w:rPr>
            </w:pPr>
            <w:ins w:id="5355" w:author="Commodore, Sarah" w:date="2023-03-30T13:25:00Z">
              <w:r w:rsidRPr="00DC2757">
                <w:rPr>
                  <w:rFonts w:ascii="Calibri" w:eastAsia="Times New Roman" w:hAnsi="Calibri" w:cs="Calibri"/>
                  <w:color w:val="000000"/>
                  <w:sz w:val="20"/>
                  <w:szCs w:val="20"/>
                </w:rPr>
                <w:t>ENSG00000260943.1</w:t>
              </w:r>
            </w:ins>
          </w:p>
        </w:tc>
        <w:tc>
          <w:tcPr>
            <w:tcW w:w="0" w:type="auto"/>
            <w:tcBorders>
              <w:top w:val="nil"/>
              <w:left w:val="nil"/>
              <w:bottom w:val="nil"/>
              <w:right w:val="nil"/>
            </w:tcBorders>
            <w:shd w:val="clear" w:color="auto" w:fill="auto"/>
            <w:noWrap/>
            <w:vAlign w:val="bottom"/>
            <w:hideMark/>
          </w:tcPr>
          <w:p w14:paraId="3C193265" w14:textId="77777777" w:rsidR="00BE0539" w:rsidRPr="00DC2757" w:rsidRDefault="00BE0539" w:rsidP="00E750DA">
            <w:pPr>
              <w:spacing w:after="0" w:line="240" w:lineRule="auto"/>
              <w:rPr>
                <w:ins w:id="5356" w:author="Commodore, Sarah" w:date="2023-03-30T13:25:00Z"/>
                <w:rFonts w:ascii="Calibri" w:eastAsia="Times New Roman" w:hAnsi="Calibri" w:cs="Calibri"/>
                <w:color w:val="000000"/>
                <w:sz w:val="20"/>
                <w:szCs w:val="20"/>
              </w:rPr>
            </w:pPr>
            <w:ins w:id="5357" w:author="Commodore, Sarah" w:date="2023-03-30T13:25:00Z">
              <w:r w:rsidRPr="00DC2757">
                <w:rPr>
                  <w:rFonts w:ascii="Calibri" w:eastAsia="Times New Roman" w:hAnsi="Calibri" w:cs="Calibri"/>
                  <w:color w:val="000000"/>
                  <w:sz w:val="20"/>
                  <w:szCs w:val="20"/>
                </w:rPr>
                <w:t>LINC02555</w:t>
              </w:r>
            </w:ins>
          </w:p>
        </w:tc>
        <w:tc>
          <w:tcPr>
            <w:tcW w:w="0" w:type="auto"/>
            <w:tcBorders>
              <w:top w:val="nil"/>
              <w:left w:val="nil"/>
              <w:bottom w:val="nil"/>
              <w:right w:val="nil"/>
            </w:tcBorders>
            <w:shd w:val="clear" w:color="auto" w:fill="auto"/>
            <w:noWrap/>
            <w:vAlign w:val="bottom"/>
            <w:hideMark/>
          </w:tcPr>
          <w:p w14:paraId="2DAF33A5" w14:textId="77777777" w:rsidR="00BE0539" w:rsidRPr="00DC2757" w:rsidRDefault="00BE0539" w:rsidP="00E750DA">
            <w:pPr>
              <w:spacing w:after="0" w:line="240" w:lineRule="auto"/>
              <w:jc w:val="center"/>
              <w:rPr>
                <w:ins w:id="5358" w:author="Commodore, Sarah" w:date="2023-03-30T13:25:00Z"/>
                <w:rFonts w:ascii="Calibri" w:eastAsia="Times New Roman" w:hAnsi="Calibri" w:cs="Calibri"/>
                <w:color w:val="000000"/>
                <w:sz w:val="20"/>
                <w:szCs w:val="20"/>
              </w:rPr>
            </w:pPr>
            <w:ins w:id="5359"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55D0A72" w14:textId="77777777" w:rsidR="00BE0539" w:rsidRPr="00DC2757" w:rsidRDefault="00BE0539" w:rsidP="00E750DA">
            <w:pPr>
              <w:spacing w:after="0" w:line="240" w:lineRule="auto"/>
              <w:jc w:val="center"/>
              <w:rPr>
                <w:ins w:id="5360" w:author="Commodore, Sarah" w:date="2023-03-30T13:25:00Z"/>
                <w:rFonts w:ascii="Calibri" w:eastAsia="Times New Roman" w:hAnsi="Calibri" w:cs="Calibri"/>
                <w:color w:val="000000"/>
                <w:sz w:val="20"/>
                <w:szCs w:val="20"/>
              </w:rPr>
            </w:pPr>
            <w:ins w:id="5361" w:author="Commodore, Sarah" w:date="2023-03-30T13:25:00Z">
              <w:r w:rsidRPr="00DC2757">
                <w:rPr>
                  <w:rFonts w:ascii="Calibri" w:eastAsia="Times New Roman" w:hAnsi="Calibri" w:cs="Calibri"/>
                  <w:color w:val="000000"/>
                  <w:sz w:val="20"/>
                  <w:szCs w:val="20"/>
                </w:rPr>
                <w:t>4.7E-03</w:t>
              </w:r>
            </w:ins>
          </w:p>
        </w:tc>
        <w:tc>
          <w:tcPr>
            <w:tcW w:w="0" w:type="auto"/>
            <w:tcBorders>
              <w:top w:val="nil"/>
              <w:left w:val="nil"/>
              <w:bottom w:val="nil"/>
              <w:right w:val="nil"/>
            </w:tcBorders>
            <w:shd w:val="clear" w:color="auto" w:fill="auto"/>
            <w:noWrap/>
            <w:vAlign w:val="bottom"/>
            <w:hideMark/>
          </w:tcPr>
          <w:p w14:paraId="4D669885" w14:textId="77777777" w:rsidR="00BE0539" w:rsidRPr="00DC2757" w:rsidRDefault="00BE0539" w:rsidP="00E750DA">
            <w:pPr>
              <w:spacing w:after="0" w:line="240" w:lineRule="auto"/>
              <w:jc w:val="center"/>
              <w:rPr>
                <w:ins w:id="5362" w:author="Commodore, Sarah" w:date="2023-03-30T13:25:00Z"/>
                <w:rFonts w:ascii="Calibri" w:eastAsia="Times New Roman" w:hAnsi="Calibri" w:cs="Calibri"/>
                <w:color w:val="000000"/>
                <w:sz w:val="20"/>
                <w:szCs w:val="20"/>
              </w:rPr>
            </w:pPr>
            <w:ins w:id="5363" w:author="Commodore, Sarah" w:date="2023-03-30T13:25:00Z">
              <w:r w:rsidRPr="00DC2757">
                <w:rPr>
                  <w:rFonts w:ascii="Calibri" w:eastAsia="Times New Roman" w:hAnsi="Calibri" w:cs="Calibri"/>
                  <w:color w:val="000000"/>
                  <w:sz w:val="20"/>
                  <w:szCs w:val="20"/>
                </w:rPr>
                <w:t>1.4E-02</w:t>
              </w:r>
            </w:ins>
          </w:p>
        </w:tc>
        <w:tc>
          <w:tcPr>
            <w:tcW w:w="0" w:type="auto"/>
            <w:tcBorders>
              <w:top w:val="nil"/>
              <w:left w:val="nil"/>
              <w:bottom w:val="nil"/>
              <w:right w:val="nil"/>
            </w:tcBorders>
            <w:shd w:val="clear" w:color="auto" w:fill="auto"/>
            <w:noWrap/>
            <w:vAlign w:val="bottom"/>
            <w:hideMark/>
          </w:tcPr>
          <w:p w14:paraId="73F60FBD" w14:textId="77777777" w:rsidR="00BE0539" w:rsidRPr="00DC2757" w:rsidRDefault="00BE0539" w:rsidP="00E750DA">
            <w:pPr>
              <w:spacing w:after="0" w:line="240" w:lineRule="auto"/>
              <w:jc w:val="center"/>
              <w:rPr>
                <w:ins w:id="5364" w:author="Commodore, Sarah" w:date="2023-03-30T13:25:00Z"/>
                <w:rFonts w:ascii="Calibri" w:eastAsia="Times New Roman" w:hAnsi="Calibri" w:cs="Calibri"/>
                <w:color w:val="000000"/>
                <w:sz w:val="20"/>
                <w:szCs w:val="20"/>
              </w:rPr>
            </w:pPr>
            <w:ins w:id="5365" w:author="Commodore, Sarah" w:date="2023-03-30T13:25:00Z">
              <w:r w:rsidRPr="00DC2757">
                <w:rPr>
                  <w:rFonts w:ascii="Calibri" w:eastAsia="Times New Roman" w:hAnsi="Calibri" w:cs="Calibri"/>
                  <w:color w:val="000000"/>
                  <w:sz w:val="20"/>
                  <w:szCs w:val="20"/>
                </w:rPr>
                <w:t>*</w:t>
              </w:r>
            </w:ins>
          </w:p>
        </w:tc>
      </w:tr>
      <w:tr w:rsidR="00BE0539" w:rsidRPr="00DC2757" w14:paraId="24029286" w14:textId="77777777" w:rsidTr="00E750DA">
        <w:trPr>
          <w:trHeight w:val="260"/>
          <w:ins w:id="5366" w:author="Commodore, Sarah" w:date="2023-03-30T13:25:00Z"/>
        </w:trPr>
        <w:tc>
          <w:tcPr>
            <w:tcW w:w="0" w:type="auto"/>
            <w:tcBorders>
              <w:top w:val="nil"/>
              <w:left w:val="nil"/>
              <w:bottom w:val="nil"/>
              <w:right w:val="nil"/>
            </w:tcBorders>
            <w:shd w:val="clear" w:color="auto" w:fill="auto"/>
            <w:noWrap/>
            <w:vAlign w:val="bottom"/>
            <w:hideMark/>
          </w:tcPr>
          <w:p w14:paraId="7F263DAF" w14:textId="77777777" w:rsidR="00BE0539" w:rsidRPr="00DC2757" w:rsidRDefault="00BE0539" w:rsidP="00E750DA">
            <w:pPr>
              <w:spacing w:after="0" w:line="240" w:lineRule="auto"/>
              <w:rPr>
                <w:ins w:id="5367" w:author="Commodore, Sarah" w:date="2023-03-30T13:25:00Z"/>
                <w:rFonts w:ascii="Calibri" w:eastAsia="Times New Roman" w:hAnsi="Calibri" w:cs="Calibri"/>
                <w:color w:val="000000"/>
                <w:sz w:val="20"/>
                <w:szCs w:val="20"/>
              </w:rPr>
            </w:pPr>
            <w:ins w:id="5368" w:author="Commodore, Sarah" w:date="2023-03-30T13:25:00Z">
              <w:r w:rsidRPr="00DC2757">
                <w:rPr>
                  <w:rFonts w:ascii="Calibri" w:eastAsia="Times New Roman" w:hAnsi="Calibri" w:cs="Calibri"/>
                  <w:color w:val="000000"/>
                  <w:sz w:val="20"/>
                  <w:szCs w:val="20"/>
                </w:rPr>
                <w:t>ENSG00000203785.9</w:t>
              </w:r>
            </w:ins>
          </w:p>
        </w:tc>
        <w:tc>
          <w:tcPr>
            <w:tcW w:w="0" w:type="auto"/>
            <w:tcBorders>
              <w:top w:val="nil"/>
              <w:left w:val="nil"/>
              <w:bottom w:val="nil"/>
              <w:right w:val="nil"/>
            </w:tcBorders>
            <w:shd w:val="clear" w:color="auto" w:fill="auto"/>
            <w:noWrap/>
            <w:vAlign w:val="bottom"/>
            <w:hideMark/>
          </w:tcPr>
          <w:p w14:paraId="7919664C" w14:textId="77777777" w:rsidR="00BE0539" w:rsidRPr="00DC2757" w:rsidRDefault="00BE0539" w:rsidP="00E750DA">
            <w:pPr>
              <w:spacing w:after="0" w:line="240" w:lineRule="auto"/>
              <w:rPr>
                <w:ins w:id="5369" w:author="Commodore, Sarah" w:date="2023-03-30T13:25:00Z"/>
                <w:rFonts w:ascii="Calibri" w:eastAsia="Times New Roman" w:hAnsi="Calibri" w:cs="Calibri"/>
                <w:color w:val="000000"/>
                <w:sz w:val="20"/>
                <w:szCs w:val="20"/>
              </w:rPr>
            </w:pPr>
            <w:ins w:id="5370" w:author="Commodore, Sarah" w:date="2023-03-30T13:25:00Z">
              <w:r w:rsidRPr="00DC2757">
                <w:rPr>
                  <w:rFonts w:ascii="Calibri" w:eastAsia="Times New Roman" w:hAnsi="Calibri" w:cs="Calibri"/>
                  <w:color w:val="000000"/>
                  <w:sz w:val="20"/>
                  <w:szCs w:val="20"/>
                </w:rPr>
                <w:t>SPRR2E</w:t>
              </w:r>
            </w:ins>
          </w:p>
        </w:tc>
        <w:tc>
          <w:tcPr>
            <w:tcW w:w="0" w:type="auto"/>
            <w:tcBorders>
              <w:top w:val="nil"/>
              <w:left w:val="nil"/>
              <w:bottom w:val="nil"/>
              <w:right w:val="nil"/>
            </w:tcBorders>
            <w:shd w:val="clear" w:color="auto" w:fill="auto"/>
            <w:noWrap/>
            <w:vAlign w:val="bottom"/>
            <w:hideMark/>
          </w:tcPr>
          <w:p w14:paraId="5E765809" w14:textId="77777777" w:rsidR="00BE0539" w:rsidRPr="00DC2757" w:rsidRDefault="00BE0539" w:rsidP="00E750DA">
            <w:pPr>
              <w:spacing w:after="0" w:line="240" w:lineRule="auto"/>
              <w:jc w:val="center"/>
              <w:rPr>
                <w:ins w:id="5371" w:author="Commodore, Sarah" w:date="2023-03-30T13:25:00Z"/>
                <w:rFonts w:ascii="Calibri" w:eastAsia="Times New Roman" w:hAnsi="Calibri" w:cs="Calibri"/>
                <w:color w:val="000000"/>
                <w:sz w:val="20"/>
                <w:szCs w:val="20"/>
              </w:rPr>
            </w:pPr>
            <w:ins w:id="5372"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D1C36CB" w14:textId="77777777" w:rsidR="00BE0539" w:rsidRPr="00DC2757" w:rsidRDefault="00BE0539" w:rsidP="00E750DA">
            <w:pPr>
              <w:spacing w:after="0" w:line="240" w:lineRule="auto"/>
              <w:jc w:val="center"/>
              <w:rPr>
                <w:ins w:id="5373" w:author="Commodore, Sarah" w:date="2023-03-30T13:25:00Z"/>
                <w:rFonts w:ascii="Calibri" w:eastAsia="Times New Roman" w:hAnsi="Calibri" w:cs="Calibri"/>
                <w:color w:val="000000"/>
                <w:sz w:val="20"/>
                <w:szCs w:val="20"/>
              </w:rPr>
            </w:pPr>
            <w:ins w:id="5374" w:author="Commodore, Sarah" w:date="2023-03-30T13:25:00Z">
              <w:r w:rsidRPr="00DC2757">
                <w:rPr>
                  <w:rFonts w:ascii="Calibri" w:eastAsia="Times New Roman" w:hAnsi="Calibri" w:cs="Calibri"/>
                  <w:color w:val="000000"/>
                  <w:sz w:val="20"/>
                  <w:szCs w:val="20"/>
                </w:rPr>
                <w:t>4.0E-04</w:t>
              </w:r>
            </w:ins>
          </w:p>
        </w:tc>
        <w:tc>
          <w:tcPr>
            <w:tcW w:w="0" w:type="auto"/>
            <w:tcBorders>
              <w:top w:val="nil"/>
              <w:left w:val="nil"/>
              <w:bottom w:val="nil"/>
              <w:right w:val="nil"/>
            </w:tcBorders>
            <w:shd w:val="clear" w:color="auto" w:fill="auto"/>
            <w:noWrap/>
            <w:vAlign w:val="bottom"/>
            <w:hideMark/>
          </w:tcPr>
          <w:p w14:paraId="3E6F0EAB" w14:textId="77777777" w:rsidR="00BE0539" w:rsidRPr="00DC2757" w:rsidRDefault="00BE0539" w:rsidP="00E750DA">
            <w:pPr>
              <w:spacing w:after="0" w:line="240" w:lineRule="auto"/>
              <w:jc w:val="center"/>
              <w:rPr>
                <w:ins w:id="5375" w:author="Commodore, Sarah" w:date="2023-03-30T13:25:00Z"/>
                <w:rFonts w:ascii="Calibri" w:eastAsia="Times New Roman" w:hAnsi="Calibri" w:cs="Calibri"/>
                <w:color w:val="000000"/>
                <w:sz w:val="20"/>
                <w:szCs w:val="20"/>
              </w:rPr>
            </w:pPr>
            <w:ins w:id="5376" w:author="Commodore, Sarah" w:date="2023-03-30T13:25:00Z">
              <w:r w:rsidRPr="00DC2757">
                <w:rPr>
                  <w:rFonts w:ascii="Calibri" w:eastAsia="Times New Roman" w:hAnsi="Calibri" w:cs="Calibri"/>
                  <w:color w:val="000000"/>
                  <w:sz w:val="20"/>
                  <w:szCs w:val="20"/>
                </w:rPr>
                <w:t>1.7E-03</w:t>
              </w:r>
            </w:ins>
          </w:p>
        </w:tc>
        <w:tc>
          <w:tcPr>
            <w:tcW w:w="0" w:type="auto"/>
            <w:tcBorders>
              <w:top w:val="nil"/>
              <w:left w:val="nil"/>
              <w:bottom w:val="nil"/>
              <w:right w:val="nil"/>
            </w:tcBorders>
            <w:shd w:val="clear" w:color="auto" w:fill="auto"/>
            <w:noWrap/>
            <w:vAlign w:val="bottom"/>
            <w:hideMark/>
          </w:tcPr>
          <w:p w14:paraId="459298F4" w14:textId="77777777" w:rsidR="00BE0539" w:rsidRPr="00DC2757" w:rsidRDefault="00BE0539" w:rsidP="00E750DA">
            <w:pPr>
              <w:spacing w:after="0" w:line="240" w:lineRule="auto"/>
              <w:jc w:val="center"/>
              <w:rPr>
                <w:ins w:id="5377" w:author="Commodore, Sarah" w:date="2023-03-30T13:25:00Z"/>
                <w:rFonts w:ascii="Calibri" w:eastAsia="Times New Roman" w:hAnsi="Calibri" w:cs="Calibri"/>
                <w:color w:val="000000"/>
                <w:sz w:val="20"/>
                <w:szCs w:val="20"/>
              </w:rPr>
            </w:pPr>
            <w:ins w:id="5378" w:author="Commodore, Sarah" w:date="2023-03-30T13:25:00Z">
              <w:r w:rsidRPr="00DC2757">
                <w:rPr>
                  <w:rFonts w:ascii="Calibri" w:eastAsia="Times New Roman" w:hAnsi="Calibri" w:cs="Calibri"/>
                  <w:color w:val="000000"/>
                  <w:sz w:val="20"/>
                  <w:szCs w:val="20"/>
                </w:rPr>
                <w:t>*</w:t>
              </w:r>
            </w:ins>
          </w:p>
        </w:tc>
      </w:tr>
      <w:tr w:rsidR="00BE0539" w:rsidRPr="00DC2757" w14:paraId="1E0CE614" w14:textId="77777777" w:rsidTr="00E750DA">
        <w:trPr>
          <w:trHeight w:val="260"/>
          <w:ins w:id="5379" w:author="Commodore, Sarah" w:date="2023-03-30T13:25:00Z"/>
        </w:trPr>
        <w:tc>
          <w:tcPr>
            <w:tcW w:w="0" w:type="auto"/>
            <w:tcBorders>
              <w:top w:val="nil"/>
              <w:left w:val="nil"/>
              <w:bottom w:val="nil"/>
              <w:right w:val="nil"/>
            </w:tcBorders>
            <w:shd w:val="clear" w:color="auto" w:fill="auto"/>
            <w:noWrap/>
            <w:vAlign w:val="bottom"/>
            <w:hideMark/>
          </w:tcPr>
          <w:p w14:paraId="11BBD5E8" w14:textId="77777777" w:rsidR="00BE0539" w:rsidRPr="00DC2757" w:rsidRDefault="00BE0539" w:rsidP="00E750DA">
            <w:pPr>
              <w:spacing w:after="0" w:line="240" w:lineRule="auto"/>
              <w:rPr>
                <w:ins w:id="5380" w:author="Commodore, Sarah" w:date="2023-03-30T13:25:00Z"/>
                <w:rFonts w:ascii="Calibri" w:eastAsia="Times New Roman" w:hAnsi="Calibri" w:cs="Calibri"/>
                <w:color w:val="000000"/>
                <w:sz w:val="20"/>
                <w:szCs w:val="20"/>
              </w:rPr>
            </w:pPr>
            <w:ins w:id="5381" w:author="Commodore, Sarah" w:date="2023-03-30T13:25:00Z">
              <w:r w:rsidRPr="00DC2757">
                <w:rPr>
                  <w:rFonts w:ascii="Calibri" w:eastAsia="Times New Roman" w:hAnsi="Calibri" w:cs="Calibri"/>
                  <w:color w:val="000000"/>
                  <w:sz w:val="20"/>
                  <w:szCs w:val="20"/>
                </w:rPr>
                <w:t>ENSG00000167755.15</w:t>
              </w:r>
            </w:ins>
          </w:p>
        </w:tc>
        <w:tc>
          <w:tcPr>
            <w:tcW w:w="0" w:type="auto"/>
            <w:tcBorders>
              <w:top w:val="nil"/>
              <w:left w:val="nil"/>
              <w:bottom w:val="nil"/>
              <w:right w:val="nil"/>
            </w:tcBorders>
            <w:shd w:val="clear" w:color="auto" w:fill="auto"/>
            <w:noWrap/>
            <w:vAlign w:val="bottom"/>
            <w:hideMark/>
          </w:tcPr>
          <w:p w14:paraId="6E09D3BC" w14:textId="77777777" w:rsidR="00BE0539" w:rsidRPr="00DC2757" w:rsidRDefault="00BE0539" w:rsidP="00E750DA">
            <w:pPr>
              <w:spacing w:after="0" w:line="240" w:lineRule="auto"/>
              <w:rPr>
                <w:ins w:id="5382" w:author="Commodore, Sarah" w:date="2023-03-30T13:25:00Z"/>
                <w:rFonts w:ascii="Calibri" w:eastAsia="Times New Roman" w:hAnsi="Calibri" w:cs="Calibri"/>
                <w:color w:val="000000"/>
                <w:sz w:val="20"/>
                <w:szCs w:val="20"/>
              </w:rPr>
            </w:pPr>
            <w:ins w:id="5383" w:author="Commodore, Sarah" w:date="2023-03-30T13:25:00Z">
              <w:r w:rsidRPr="00DC2757">
                <w:rPr>
                  <w:rFonts w:ascii="Calibri" w:eastAsia="Times New Roman" w:hAnsi="Calibri" w:cs="Calibri"/>
                  <w:color w:val="000000"/>
                  <w:sz w:val="20"/>
                  <w:szCs w:val="20"/>
                </w:rPr>
                <w:t>KLK6</w:t>
              </w:r>
            </w:ins>
          </w:p>
        </w:tc>
        <w:tc>
          <w:tcPr>
            <w:tcW w:w="0" w:type="auto"/>
            <w:tcBorders>
              <w:top w:val="nil"/>
              <w:left w:val="nil"/>
              <w:bottom w:val="nil"/>
              <w:right w:val="nil"/>
            </w:tcBorders>
            <w:shd w:val="clear" w:color="auto" w:fill="auto"/>
            <w:noWrap/>
            <w:vAlign w:val="bottom"/>
            <w:hideMark/>
          </w:tcPr>
          <w:p w14:paraId="0A0CC4D1" w14:textId="77777777" w:rsidR="00BE0539" w:rsidRPr="00DC2757" w:rsidRDefault="00BE0539" w:rsidP="00E750DA">
            <w:pPr>
              <w:spacing w:after="0" w:line="240" w:lineRule="auto"/>
              <w:jc w:val="center"/>
              <w:rPr>
                <w:ins w:id="5384" w:author="Commodore, Sarah" w:date="2023-03-30T13:25:00Z"/>
                <w:rFonts w:ascii="Calibri" w:eastAsia="Times New Roman" w:hAnsi="Calibri" w:cs="Calibri"/>
                <w:color w:val="000000"/>
                <w:sz w:val="20"/>
                <w:szCs w:val="20"/>
              </w:rPr>
            </w:pPr>
            <w:ins w:id="5385"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6E74099" w14:textId="77777777" w:rsidR="00BE0539" w:rsidRPr="00DC2757" w:rsidRDefault="00BE0539" w:rsidP="00E750DA">
            <w:pPr>
              <w:spacing w:after="0" w:line="240" w:lineRule="auto"/>
              <w:jc w:val="center"/>
              <w:rPr>
                <w:ins w:id="5386" w:author="Commodore, Sarah" w:date="2023-03-30T13:25:00Z"/>
                <w:rFonts w:ascii="Calibri" w:eastAsia="Times New Roman" w:hAnsi="Calibri" w:cs="Calibri"/>
                <w:color w:val="000000"/>
                <w:sz w:val="20"/>
                <w:szCs w:val="20"/>
              </w:rPr>
            </w:pPr>
            <w:ins w:id="5387" w:author="Commodore, Sarah" w:date="2023-03-30T13:25:00Z">
              <w:r w:rsidRPr="00DC2757">
                <w:rPr>
                  <w:rFonts w:ascii="Calibri" w:eastAsia="Times New Roman" w:hAnsi="Calibri" w:cs="Calibri"/>
                  <w:color w:val="000000"/>
                  <w:sz w:val="20"/>
                  <w:szCs w:val="20"/>
                </w:rPr>
                <w:t>5.9E-05</w:t>
              </w:r>
            </w:ins>
          </w:p>
        </w:tc>
        <w:tc>
          <w:tcPr>
            <w:tcW w:w="0" w:type="auto"/>
            <w:tcBorders>
              <w:top w:val="nil"/>
              <w:left w:val="nil"/>
              <w:bottom w:val="nil"/>
              <w:right w:val="nil"/>
            </w:tcBorders>
            <w:shd w:val="clear" w:color="auto" w:fill="auto"/>
            <w:noWrap/>
            <w:vAlign w:val="bottom"/>
            <w:hideMark/>
          </w:tcPr>
          <w:p w14:paraId="10A5E9AE" w14:textId="77777777" w:rsidR="00BE0539" w:rsidRPr="00DC2757" w:rsidRDefault="00BE0539" w:rsidP="00E750DA">
            <w:pPr>
              <w:spacing w:after="0" w:line="240" w:lineRule="auto"/>
              <w:jc w:val="center"/>
              <w:rPr>
                <w:ins w:id="5388" w:author="Commodore, Sarah" w:date="2023-03-30T13:25:00Z"/>
                <w:rFonts w:ascii="Calibri" w:eastAsia="Times New Roman" w:hAnsi="Calibri" w:cs="Calibri"/>
                <w:color w:val="000000"/>
                <w:sz w:val="20"/>
                <w:szCs w:val="20"/>
              </w:rPr>
            </w:pPr>
            <w:ins w:id="5389" w:author="Commodore, Sarah" w:date="2023-03-30T13:25:00Z">
              <w:r w:rsidRPr="00DC2757">
                <w:rPr>
                  <w:rFonts w:ascii="Calibri" w:eastAsia="Times New Roman" w:hAnsi="Calibri" w:cs="Calibri"/>
                  <w:color w:val="000000"/>
                  <w:sz w:val="20"/>
                  <w:szCs w:val="20"/>
                </w:rPr>
                <w:t>3.2E-04</w:t>
              </w:r>
            </w:ins>
          </w:p>
        </w:tc>
        <w:tc>
          <w:tcPr>
            <w:tcW w:w="0" w:type="auto"/>
            <w:tcBorders>
              <w:top w:val="nil"/>
              <w:left w:val="nil"/>
              <w:bottom w:val="nil"/>
              <w:right w:val="nil"/>
            </w:tcBorders>
            <w:shd w:val="clear" w:color="auto" w:fill="auto"/>
            <w:noWrap/>
            <w:vAlign w:val="bottom"/>
            <w:hideMark/>
          </w:tcPr>
          <w:p w14:paraId="48025F40" w14:textId="77777777" w:rsidR="00BE0539" w:rsidRPr="00DC2757" w:rsidRDefault="00BE0539" w:rsidP="00E750DA">
            <w:pPr>
              <w:spacing w:after="0" w:line="240" w:lineRule="auto"/>
              <w:jc w:val="center"/>
              <w:rPr>
                <w:ins w:id="5390" w:author="Commodore, Sarah" w:date="2023-03-30T13:25:00Z"/>
                <w:rFonts w:ascii="Calibri" w:eastAsia="Times New Roman" w:hAnsi="Calibri" w:cs="Calibri"/>
                <w:color w:val="000000"/>
                <w:sz w:val="20"/>
                <w:szCs w:val="20"/>
              </w:rPr>
            </w:pPr>
            <w:ins w:id="5391" w:author="Commodore, Sarah" w:date="2023-03-30T13:25:00Z">
              <w:r w:rsidRPr="00DC2757">
                <w:rPr>
                  <w:rFonts w:ascii="Calibri" w:eastAsia="Times New Roman" w:hAnsi="Calibri" w:cs="Calibri"/>
                  <w:color w:val="000000"/>
                  <w:sz w:val="20"/>
                  <w:szCs w:val="20"/>
                </w:rPr>
                <w:t>*</w:t>
              </w:r>
            </w:ins>
          </w:p>
        </w:tc>
      </w:tr>
      <w:tr w:rsidR="00BE0539" w:rsidRPr="00DC2757" w14:paraId="2BB6F3C2" w14:textId="77777777" w:rsidTr="00E750DA">
        <w:trPr>
          <w:trHeight w:val="260"/>
          <w:ins w:id="5392" w:author="Commodore, Sarah" w:date="2023-03-30T13:25:00Z"/>
        </w:trPr>
        <w:tc>
          <w:tcPr>
            <w:tcW w:w="0" w:type="auto"/>
            <w:tcBorders>
              <w:top w:val="nil"/>
              <w:left w:val="nil"/>
              <w:bottom w:val="nil"/>
              <w:right w:val="nil"/>
            </w:tcBorders>
            <w:shd w:val="clear" w:color="auto" w:fill="auto"/>
            <w:noWrap/>
            <w:vAlign w:val="bottom"/>
            <w:hideMark/>
          </w:tcPr>
          <w:p w14:paraId="6FE36035" w14:textId="77777777" w:rsidR="00BE0539" w:rsidRPr="00DC2757" w:rsidRDefault="00BE0539" w:rsidP="00E750DA">
            <w:pPr>
              <w:spacing w:after="0" w:line="240" w:lineRule="auto"/>
              <w:rPr>
                <w:ins w:id="5393" w:author="Commodore, Sarah" w:date="2023-03-30T13:25:00Z"/>
                <w:rFonts w:ascii="Calibri" w:eastAsia="Times New Roman" w:hAnsi="Calibri" w:cs="Calibri"/>
                <w:color w:val="000000"/>
                <w:sz w:val="20"/>
                <w:szCs w:val="20"/>
              </w:rPr>
            </w:pPr>
            <w:ins w:id="5394" w:author="Commodore, Sarah" w:date="2023-03-30T13:25:00Z">
              <w:r w:rsidRPr="00DC2757">
                <w:rPr>
                  <w:rFonts w:ascii="Calibri" w:eastAsia="Times New Roman" w:hAnsi="Calibri" w:cs="Calibri"/>
                  <w:color w:val="000000"/>
                  <w:sz w:val="20"/>
                  <w:szCs w:val="20"/>
                </w:rPr>
                <w:t>ENSG00000170956.17</w:t>
              </w:r>
            </w:ins>
          </w:p>
        </w:tc>
        <w:tc>
          <w:tcPr>
            <w:tcW w:w="0" w:type="auto"/>
            <w:tcBorders>
              <w:top w:val="nil"/>
              <w:left w:val="nil"/>
              <w:bottom w:val="nil"/>
              <w:right w:val="nil"/>
            </w:tcBorders>
            <w:shd w:val="clear" w:color="auto" w:fill="auto"/>
            <w:noWrap/>
            <w:vAlign w:val="bottom"/>
            <w:hideMark/>
          </w:tcPr>
          <w:p w14:paraId="00EED462" w14:textId="77777777" w:rsidR="00BE0539" w:rsidRPr="00DC2757" w:rsidRDefault="00BE0539" w:rsidP="00E750DA">
            <w:pPr>
              <w:spacing w:after="0" w:line="240" w:lineRule="auto"/>
              <w:rPr>
                <w:ins w:id="5395" w:author="Commodore, Sarah" w:date="2023-03-30T13:25:00Z"/>
                <w:rFonts w:ascii="Calibri" w:eastAsia="Times New Roman" w:hAnsi="Calibri" w:cs="Calibri"/>
                <w:color w:val="000000"/>
                <w:sz w:val="20"/>
                <w:szCs w:val="20"/>
              </w:rPr>
            </w:pPr>
            <w:ins w:id="5396" w:author="Commodore, Sarah" w:date="2023-03-30T13:25:00Z">
              <w:r w:rsidRPr="00DC2757">
                <w:rPr>
                  <w:rFonts w:ascii="Calibri" w:eastAsia="Times New Roman" w:hAnsi="Calibri" w:cs="Calibri"/>
                  <w:color w:val="000000"/>
                  <w:sz w:val="20"/>
                  <w:szCs w:val="20"/>
                </w:rPr>
                <w:t>CEACAM3</w:t>
              </w:r>
            </w:ins>
          </w:p>
        </w:tc>
        <w:tc>
          <w:tcPr>
            <w:tcW w:w="0" w:type="auto"/>
            <w:tcBorders>
              <w:top w:val="nil"/>
              <w:left w:val="nil"/>
              <w:bottom w:val="nil"/>
              <w:right w:val="nil"/>
            </w:tcBorders>
            <w:shd w:val="clear" w:color="auto" w:fill="auto"/>
            <w:noWrap/>
            <w:vAlign w:val="bottom"/>
            <w:hideMark/>
          </w:tcPr>
          <w:p w14:paraId="65566248" w14:textId="77777777" w:rsidR="00BE0539" w:rsidRPr="00DC2757" w:rsidRDefault="00BE0539" w:rsidP="00E750DA">
            <w:pPr>
              <w:spacing w:after="0" w:line="240" w:lineRule="auto"/>
              <w:jc w:val="center"/>
              <w:rPr>
                <w:ins w:id="5397" w:author="Commodore, Sarah" w:date="2023-03-30T13:25:00Z"/>
                <w:rFonts w:ascii="Calibri" w:eastAsia="Times New Roman" w:hAnsi="Calibri" w:cs="Calibri"/>
                <w:color w:val="000000"/>
                <w:sz w:val="20"/>
                <w:szCs w:val="20"/>
              </w:rPr>
            </w:pPr>
            <w:ins w:id="5398"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E054437" w14:textId="77777777" w:rsidR="00BE0539" w:rsidRPr="00DC2757" w:rsidRDefault="00BE0539" w:rsidP="00E750DA">
            <w:pPr>
              <w:spacing w:after="0" w:line="240" w:lineRule="auto"/>
              <w:jc w:val="center"/>
              <w:rPr>
                <w:ins w:id="5399" w:author="Commodore, Sarah" w:date="2023-03-30T13:25:00Z"/>
                <w:rFonts w:ascii="Calibri" w:eastAsia="Times New Roman" w:hAnsi="Calibri" w:cs="Calibri"/>
                <w:color w:val="000000"/>
                <w:sz w:val="20"/>
                <w:szCs w:val="20"/>
              </w:rPr>
            </w:pPr>
            <w:ins w:id="5400" w:author="Commodore, Sarah" w:date="2023-03-30T13:25:00Z">
              <w:r w:rsidRPr="00DC2757">
                <w:rPr>
                  <w:rFonts w:ascii="Calibri" w:eastAsia="Times New Roman" w:hAnsi="Calibri" w:cs="Calibri"/>
                  <w:color w:val="000000"/>
                  <w:sz w:val="20"/>
                  <w:szCs w:val="20"/>
                </w:rPr>
                <w:t>7.3E-09</w:t>
              </w:r>
            </w:ins>
          </w:p>
        </w:tc>
        <w:tc>
          <w:tcPr>
            <w:tcW w:w="0" w:type="auto"/>
            <w:tcBorders>
              <w:top w:val="nil"/>
              <w:left w:val="nil"/>
              <w:bottom w:val="nil"/>
              <w:right w:val="nil"/>
            </w:tcBorders>
            <w:shd w:val="clear" w:color="auto" w:fill="auto"/>
            <w:noWrap/>
            <w:vAlign w:val="bottom"/>
            <w:hideMark/>
          </w:tcPr>
          <w:p w14:paraId="6B16D209" w14:textId="77777777" w:rsidR="00BE0539" w:rsidRPr="00DC2757" w:rsidRDefault="00BE0539" w:rsidP="00E750DA">
            <w:pPr>
              <w:spacing w:after="0" w:line="240" w:lineRule="auto"/>
              <w:jc w:val="center"/>
              <w:rPr>
                <w:ins w:id="5401" w:author="Commodore, Sarah" w:date="2023-03-30T13:25:00Z"/>
                <w:rFonts w:ascii="Calibri" w:eastAsia="Times New Roman" w:hAnsi="Calibri" w:cs="Calibri"/>
                <w:color w:val="000000"/>
                <w:sz w:val="20"/>
                <w:szCs w:val="20"/>
              </w:rPr>
            </w:pPr>
            <w:ins w:id="5402" w:author="Commodore, Sarah" w:date="2023-03-30T13:25: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65849E3A" w14:textId="77777777" w:rsidR="00BE0539" w:rsidRPr="00DC2757" w:rsidRDefault="00BE0539" w:rsidP="00E750DA">
            <w:pPr>
              <w:spacing w:after="0" w:line="240" w:lineRule="auto"/>
              <w:jc w:val="center"/>
              <w:rPr>
                <w:ins w:id="5403" w:author="Commodore, Sarah" w:date="2023-03-30T13:25:00Z"/>
                <w:rFonts w:ascii="Calibri" w:eastAsia="Times New Roman" w:hAnsi="Calibri" w:cs="Calibri"/>
                <w:color w:val="000000"/>
                <w:sz w:val="20"/>
                <w:szCs w:val="20"/>
              </w:rPr>
            </w:pPr>
            <w:ins w:id="5404" w:author="Commodore, Sarah" w:date="2023-03-30T13:25:00Z">
              <w:r w:rsidRPr="00DC2757">
                <w:rPr>
                  <w:rFonts w:ascii="Calibri" w:eastAsia="Times New Roman" w:hAnsi="Calibri" w:cs="Calibri"/>
                  <w:color w:val="000000"/>
                  <w:sz w:val="20"/>
                  <w:szCs w:val="20"/>
                </w:rPr>
                <w:t>*</w:t>
              </w:r>
            </w:ins>
          </w:p>
        </w:tc>
      </w:tr>
      <w:tr w:rsidR="00BE0539" w:rsidRPr="00DC2757" w14:paraId="4E1D8299" w14:textId="77777777" w:rsidTr="00E750DA">
        <w:trPr>
          <w:trHeight w:val="260"/>
          <w:ins w:id="5405" w:author="Commodore, Sarah" w:date="2023-03-30T13:25:00Z"/>
        </w:trPr>
        <w:tc>
          <w:tcPr>
            <w:tcW w:w="0" w:type="auto"/>
            <w:tcBorders>
              <w:top w:val="nil"/>
              <w:left w:val="nil"/>
              <w:bottom w:val="nil"/>
              <w:right w:val="nil"/>
            </w:tcBorders>
            <w:shd w:val="clear" w:color="auto" w:fill="auto"/>
            <w:noWrap/>
            <w:vAlign w:val="bottom"/>
            <w:hideMark/>
          </w:tcPr>
          <w:p w14:paraId="24B22767" w14:textId="77777777" w:rsidR="00BE0539" w:rsidRPr="00DC2757" w:rsidRDefault="00BE0539" w:rsidP="00E750DA">
            <w:pPr>
              <w:spacing w:after="0" w:line="240" w:lineRule="auto"/>
              <w:rPr>
                <w:ins w:id="5406" w:author="Commodore, Sarah" w:date="2023-03-30T13:25:00Z"/>
                <w:rFonts w:ascii="Calibri" w:eastAsia="Times New Roman" w:hAnsi="Calibri" w:cs="Calibri"/>
                <w:color w:val="000000"/>
                <w:sz w:val="20"/>
                <w:szCs w:val="20"/>
              </w:rPr>
            </w:pPr>
            <w:ins w:id="5407" w:author="Commodore, Sarah" w:date="2023-03-30T13:25:00Z">
              <w:r w:rsidRPr="00DC2757">
                <w:rPr>
                  <w:rFonts w:ascii="Calibri" w:eastAsia="Times New Roman" w:hAnsi="Calibri" w:cs="Calibri"/>
                  <w:color w:val="000000"/>
                  <w:sz w:val="20"/>
                  <w:szCs w:val="20"/>
                </w:rPr>
                <w:t>ENSG00000115008.6</w:t>
              </w:r>
            </w:ins>
          </w:p>
        </w:tc>
        <w:tc>
          <w:tcPr>
            <w:tcW w:w="0" w:type="auto"/>
            <w:tcBorders>
              <w:top w:val="nil"/>
              <w:left w:val="nil"/>
              <w:bottom w:val="nil"/>
              <w:right w:val="nil"/>
            </w:tcBorders>
            <w:shd w:val="clear" w:color="auto" w:fill="auto"/>
            <w:noWrap/>
            <w:vAlign w:val="bottom"/>
            <w:hideMark/>
          </w:tcPr>
          <w:p w14:paraId="619E70A9" w14:textId="77777777" w:rsidR="00BE0539" w:rsidRPr="00DC2757" w:rsidRDefault="00BE0539" w:rsidP="00E750DA">
            <w:pPr>
              <w:spacing w:after="0" w:line="240" w:lineRule="auto"/>
              <w:rPr>
                <w:ins w:id="5408" w:author="Commodore, Sarah" w:date="2023-03-30T13:25:00Z"/>
                <w:rFonts w:ascii="Calibri" w:eastAsia="Times New Roman" w:hAnsi="Calibri" w:cs="Calibri"/>
                <w:color w:val="000000"/>
                <w:sz w:val="20"/>
                <w:szCs w:val="20"/>
              </w:rPr>
            </w:pPr>
            <w:ins w:id="5409" w:author="Commodore, Sarah" w:date="2023-03-30T13:25:00Z">
              <w:r w:rsidRPr="00DC2757">
                <w:rPr>
                  <w:rFonts w:ascii="Calibri" w:eastAsia="Times New Roman" w:hAnsi="Calibri" w:cs="Calibri"/>
                  <w:color w:val="000000"/>
                  <w:sz w:val="20"/>
                  <w:szCs w:val="20"/>
                </w:rPr>
                <w:t>IL1B</w:t>
              </w:r>
            </w:ins>
          </w:p>
        </w:tc>
        <w:tc>
          <w:tcPr>
            <w:tcW w:w="0" w:type="auto"/>
            <w:tcBorders>
              <w:top w:val="nil"/>
              <w:left w:val="nil"/>
              <w:bottom w:val="nil"/>
              <w:right w:val="nil"/>
            </w:tcBorders>
            <w:shd w:val="clear" w:color="auto" w:fill="auto"/>
            <w:noWrap/>
            <w:vAlign w:val="bottom"/>
            <w:hideMark/>
          </w:tcPr>
          <w:p w14:paraId="1654DFDC" w14:textId="77777777" w:rsidR="00BE0539" w:rsidRPr="00DC2757" w:rsidRDefault="00BE0539" w:rsidP="00E750DA">
            <w:pPr>
              <w:spacing w:after="0" w:line="240" w:lineRule="auto"/>
              <w:jc w:val="center"/>
              <w:rPr>
                <w:ins w:id="5410" w:author="Commodore, Sarah" w:date="2023-03-30T13:25:00Z"/>
                <w:rFonts w:ascii="Calibri" w:eastAsia="Times New Roman" w:hAnsi="Calibri" w:cs="Calibri"/>
                <w:color w:val="000000"/>
                <w:sz w:val="20"/>
                <w:szCs w:val="20"/>
              </w:rPr>
            </w:pPr>
            <w:ins w:id="5411"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11CB3F1" w14:textId="77777777" w:rsidR="00BE0539" w:rsidRPr="00DC2757" w:rsidRDefault="00BE0539" w:rsidP="00E750DA">
            <w:pPr>
              <w:spacing w:after="0" w:line="240" w:lineRule="auto"/>
              <w:jc w:val="center"/>
              <w:rPr>
                <w:ins w:id="5412" w:author="Commodore, Sarah" w:date="2023-03-30T13:25:00Z"/>
                <w:rFonts w:ascii="Calibri" w:eastAsia="Times New Roman" w:hAnsi="Calibri" w:cs="Calibri"/>
                <w:color w:val="000000"/>
                <w:sz w:val="20"/>
                <w:szCs w:val="20"/>
              </w:rPr>
            </w:pPr>
            <w:ins w:id="5413" w:author="Commodore, Sarah" w:date="2023-03-30T13:25:00Z">
              <w:r w:rsidRPr="00DC2757">
                <w:rPr>
                  <w:rFonts w:ascii="Calibri" w:eastAsia="Times New Roman" w:hAnsi="Calibri" w:cs="Calibri"/>
                  <w:color w:val="000000"/>
                  <w:sz w:val="20"/>
                  <w:szCs w:val="20"/>
                </w:rPr>
                <w:t>1.2E-03</w:t>
              </w:r>
            </w:ins>
          </w:p>
        </w:tc>
        <w:tc>
          <w:tcPr>
            <w:tcW w:w="0" w:type="auto"/>
            <w:tcBorders>
              <w:top w:val="nil"/>
              <w:left w:val="nil"/>
              <w:bottom w:val="nil"/>
              <w:right w:val="nil"/>
            </w:tcBorders>
            <w:shd w:val="clear" w:color="auto" w:fill="auto"/>
            <w:noWrap/>
            <w:vAlign w:val="bottom"/>
            <w:hideMark/>
          </w:tcPr>
          <w:p w14:paraId="55300728" w14:textId="77777777" w:rsidR="00BE0539" w:rsidRPr="00DC2757" w:rsidRDefault="00BE0539" w:rsidP="00E750DA">
            <w:pPr>
              <w:spacing w:after="0" w:line="240" w:lineRule="auto"/>
              <w:jc w:val="center"/>
              <w:rPr>
                <w:ins w:id="5414" w:author="Commodore, Sarah" w:date="2023-03-30T13:25:00Z"/>
                <w:rFonts w:ascii="Calibri" w:eastAsia="Times New Roman" w:hAnsi="Calibri" w:cs="Calibri"/>
                <w:color w:val="000000"/>
                <w:sz w:val="20"/>
                <w:szCs w:val="20"/>
              </w:rPr>
            </w:pPr>
            <w:ins w:id="5415" w:author="Commodore, Sarah" w:date="2023-03-30T13:25:00Z">
              <w:r w:rsidRPr="00DC2757">
                <w:rPr>
                  <w:rFonts w:ascii="Calibri" w:eastAsia="Times New Roman" w:hAnsi="Calibri" w:cs="Calibri"/>
                  <w:color w:val="000000"/>
                  <w:sz w:val="20"/>
                  <w:szCs w:val="20"/>
                </w:rPr>
                <w:t>4.5E-03</w:t>
              </w:r>
            </w:ins>
          </w:p>
        </w:tc>
        <w:tc>
          <w:tcPr>
            <w:tcW w:w="0" w:type="auto"/>
            <w:tcBorders>
              <w:top w:val="nil"/>
              <w:left w:val="nil"/>
              <w:bottom w:val="nil"/>
              <w:right w:val="nil"/>
            </w:tcBorders>
            <w:shd w:val="clear" w:color="auto" w:fill="auto"/>
            <w:noWrap/>
            <w:vAlign w:val="bottom"/>
            <w:hideMark/>
          </w:tcPr>
          <w:p w14:paraId="2E8F64DF" w14:textId="77777777" w:rsidR="00BE0539" w:rsidRPr="00DC2757" w:rsidRDefault="00BE0539" w:rsidP="00E750DA">
            <w:pPr>
              <w:spacing w:after="0" w:line="240" w:lineRule="auto"/>
              <w:jc w:val="center"/>
              <w:rPr>
                <w:ins w:id="5416" w:author="Commodore, Sarah" w:date="2023-03-30T13:25:00Z"/>
                <w:rFonts w:ascii="Calibri" w:eastAsia="Times New Roman" w:hAnsi="Calibri" w:cs="Calibri"/>
                <w:color w:val="000000"/>
                <w:sz w:val="20"/>
                <w:szCs w:val="20"/>
              </w:rPr>
            </w:pPr>
            <w:ins w:id="5417" w:author="Commodore, Sarah" w:date="2023-03-30T13:25:00Z">
              <w:r w:rsidRPr="00DC2757">
                <w:rPr>
                  <w:rFonts w:ascii="Calibri" w:eastAsia="Times New Roman" w:hAnsi="Calibri" w:cs="Calibri"/>
                  <w:color w:val="000000"/>
                  <w:sz w:val="20"/>
                  <w:szCs w:val="20"/>
                </w:rPr>
                <w:t>*</w:t>
              </w:r>
            </w:ins>
          </w:p>
        </w:tc>
      </w:tr>
      <w:tr w:rsidR="00BE0539" w:rsidRPr="00DC2757" w14:paraId="26595F21" w14:textId="77777777" w:rsidTr="00E750DA">
        <w:trPr>
          <w:trHeight w:val="260"/>
          <w:ins w:id="5418" w:author="Commodore, Sarah" w:date="2023-03-30T13:25:00Z"/>
        </w:trPr>
        <w:tc>
          <w:tcPr>
            <w:tcW w:w="0" w:type="auto"/>
            <w:tcBorders>
              <w:top w:val="nil"/>
              <w:left w:val="nil"/>
              <w:bottom w:val="nil"/>
              <w:right w:val="nil"/>
            </w:tcBorders>
            <w:shd w:val="clear" w:color="auto" w:fill="auto"/>
            <w:noWrap/>
            <w:vAlign w:val="bottom"/>
            <w:hideMark/>
          </w:tcPr>
          <w:p w14:paraId="5D27FB47" w14:textId="77777777" w:rsidR="00BE0539" w:rsidRPr="00DC2757" w:rsidRDefault="00BE0539" w:rsidP="00E750DA">
            <w:pPr>
              <w:spacing w:after="0" w:line="240" w:lineRule="auto"/>
              <w:rPr>
                <w:ins w:id="5419" w:author="Commodore, Sarah" w:date="2023-03-30T13:25:00Z"/>
                <w:rFonts w:ascii="Calibri" w:eastAsia="Times New Roman" w:hAnsi="Calibri" w:cs="Calibri"/>
                <w:color w:val="000000"/>
                <w:sz w:val="20"/>
                <w:szCs w:val="20"/>
              </w:rPr>
            </w:pPr>
            <w:ins w:id="5420" w:author="Commodore, Sarah" w:date="2023-03-30T13:25:00Z">
              <w:r w:rsidRPr="00DC2757">
                <w:rPr>
                  <w:rFonts w:ascii="Calibri" w:eastAsia="Times New Roman" w:hAnsi="Calibri" w:cs="Calibri"/>
                  <w:color w:val="000000"/>
                  <w:sz w:val="20"/>
                  <w:szCs w:val="20"/>
                </w:rPr>
                <w:t>ENSG00000113749.7</w:t>
              </w:r>
            </w:ins>
          </w:p>
        </w:tc>
        <w:tc>
          <w:tcPr>
            <w:tcW w:w="0" w:type="auto"/>
            <w:tcBorders>
              <w:top w:val="nil"/>
              <w:left w:val="nil"/>
              <w:bottom w:val="nil"/>
              <w:right w:val="nil"/>
            </w:tcBorders>
            <w:shd w:val="clear" w:color="auto" w:fill="auto"/>
            <w:noWrap/>
            <w:vAlign w:val="bottom"/>
            <w:hideMark/>
          </w:tcPr>
          <w:p w14:paraId="61DFA882" w14:textId="77777777" w:rsidR="00BE0539" w:rsidRPr="00DC2757" w:rsidRDefault="00BE0539" w:rsidP="00E750DA">
            <w:pPr>
              <w:spacing w:after="0" w:line="240" w:lineRule="auto"/>
              <w:rPr>
                <w:ins w:id="5421" w:author="Commodore, Sarah" w:date="2023-03-30T13:25:00Z"/>
                <w:rFonts w:ascii="Calibri" w:eastAsia="Times New Roman" w:hAnsi="Calibri" w:cs="Calibri"/>
                <w:color w:val="000000"/>
                <w:sz w:val="20"/>
                <w:szCs w:val="20"/>
              </w:rPr>
            </w:pPr>
            <w:ins w:id="5422" w:author="Commodore, Sarah" w:date="2023-03-30T13:25:00Z">
              <w:r w:rsidRPr="00DC2757">
                <w:rPr>
                  <w:rFonts w:ascii="Calibri" w:eastAsia="Times New Roman" w:hAnsi="Calibri" w:cs="Calibri"/>
                  <w:color w:val="000000"/>
                  <w:sz w:val="20"/>
                  <w:szCs w:val="20"/>
                </w:rPr>
                <w:t>HRH2</w:t>
              </w:r>
            </w:ins>
          </w:p>
        </w:tc>
        <w:tc>
          <w:tcPr>
            <w:tcW w:w="0" w:type="auto"/>
            <w:tcBorders>
              <w:top w:val="nil"/>
              <w:left w:val="nil"/>
              <w:bottom w:val="nil"/>
              <w:right w:val="nil"/>
            </w:tcBorders>
            <w:shd w:val="clear" w:color="auto" w:fill="auto"/>
            <w:noWrap/>
            <w:vAlign w:val="bottom"/>
            <w:hideMark/>
          </w:tcPr>
          <w:p w14:paraId="5C507BA3" w14:textId="77777777" w:rsidR="00BE0539" w:rsidRPr="00DC2757" w:rsidRDefault="00BE0539" w:rsidP="00E750DA">
            <w:pPr>
              <w:spacing w:after="0" w:line="240" w:lineRule="auto"/>
              <w:jc w:val="center"/>
              <w:rPr>
                <w:ins w:id="5423" w:author="Commodore, Sarah" w:date="2023-03-30T13:25:00Z"/>
                <w:rFonts w:ascii="Calibri" w:eastAsia="Times New Roman" w:hAnsi="Calibri" w:cs="Calibri"/>
                <w:color w:val="000000"/>
                <w:sz w:val="20"/>
                <w:szCs w:val="20"/>
              </w:rPr>
            </w:pPr>
            <w:ins w:id="5424"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6A3F216" w14:textId="77777777" w:rsidR="00BE0539" w:rsidRPr="00DC2757" w:rsidRDefault="00BE0539" w:rsidP="00E750DA">
            <w:pPr>
              <w:spacing w:after="0" w:line="240" w:lineRule="auto"/>
              <w:jc w:val="center"/>
              <w:rPr>
                <w:ins w:id="5425" w:author="Commodore, Sarah" w:date="2023-03-30T13:25:00Z"/>
                <w:rFonts w:ascii="Calibri" w:eastAsia="Times New Roman" w:hAnsi="Calibri" w:cs="Calibri"/>
                <w:color w:val="000000"/>
                <w:sz w:val="20"/>
                <w:szCs w:val="20"/>
              </w:rPr>
            </w:pPr>
            <w:ins w:id="5426" w:author="Commodore, Sarah" w:date="2023-03-30T13:25:00Z">
              <w:r w:rsidRPr="00DC2757">
                <w:rPr>
                  <w:rFonts w:ascii="Calibri" w:eastAsia="Times New Roman" w:hAnsi="Calibri" w:cs="Calibri"/>
                  <w:color w:val="000000"/>
                  <w:sz w:val="20"/>
                  <w:szCs w:val="20"/>
                </w:rPr>
                <w:t>2.3E-08</w:t>
              </w:r>
            </w:ins>
          </w:p>
        </w:tc>
        <w:tc>
          <w:tcPr>
            <w:tcW w:w="0" w:type="auto"/>
            <w:tcBorders>
              <w:top w:val="nil"/>
              <w:left w:val="nil"/>
              <w:bottom w:val="nil"/>
              <w:right w:val="nil"/>
            </w:tcBorders>
            <w:shd w:val="clear" w:color="auto" w:fill="auto"/>
            <w:noWrap/>
            <w:vAlign w:val="bottom"/>
            <w:hideMark/>
          </w:tcPr>
          <w:p w14:paraId="2A8AEF9D" w14:textId="77777777" w:rsidR="00BE0539" w:rsidRPr="00DC2757" w:rsidRDefault="00BE0539" w:rsidP="00E750DA">
            <w:pPr>
              <w:spacing w:after="0" w:line="240" w:lineRule="auto"/>
              <w:jc w:val="center"/>
              <w:rPr>
                <w:ins w:id="5427" w:author="Commodore, Sarah" w:date="2023-03-30T13:25:00Z"/>
                <w:rFonts w:ascii="Calibri" w:eastAsia="Times New Roman" w:hAnsi="Calibri" w:cs="Calibri"/>
                <w:color w:val="000000"/>
                <w:sz w:val="20"/>
                <w:szCs w:val="20"/>
              </w:rPr>
            </w:pPr>
            <w:ins w:id="5428" w:author="Commodore, Sarah" w:date="2023-03-30T13:25:00Z">
              <w:r w:rsidRPr="00DC2757">
                <w:rPr>
                  <w:rFonts w:ascii="Calibri" w:eastAsia="Times New Roman" w:hAnsi="Calibri" w:cs="Calibri"/>
                  <w:color w:val="000000"/>
                  <w:sz w:val="20"/>
                  <w:szCs w:val="20"/>
                </w:rPr>
                <w:t>3.0E-07</w:t>
              </w:r>
            </w:ins>
          </w:p>
        </w:tc>
        <w:tc>
          <w:tcPr>
            <w:tcW w:w="0" w:type="auto"/>
            <w:tcBorders>
              <w:top w:val="nil"/>
              <w:left w:val="nil"/>
              <w:bottom w:val="nil"/>
              <w:right w:val="nil"/>
            </w:tcBorders>
            <w:shd w:val="clear" w:color="auto" w:fill="auto"/>
            <w:noWrap/>
            <w:vAlign w:val="bottom"/>
            <w:hideMark/>
          </w:tcPr>
          <w:p w14:paraId="2F1727AA" w14:textId="77777777" w:rsidR="00BE0539" w:rsidRPr="00DC2757" w:rsidRDefault="00BE0539" w:rsidP="00E750DA">
            <w:pPr>
              <w:spacing w:after="0" w:line="240" w:lineRule="auto"/>
              <w:jc w:val="center"/>
              <w:rPr>
                <w:ins w:id="5429" w:author="Commodore, Sarah" w:date="2023-03-30T13:25:00Z"/>
                <w:rFonts w:ascii="Calibri" w:eastAsia="Times New Roman" w:hAnsi="Calibri" w:cs="Calibri"/>
                <w:color w:val="000000"/>
                <w:sz w:val="20"/>
                <w:szCs w:val="20"/>
              </w:rPr>
            </w:pPr>
            <w:ins w:id="5430" w:author="Commodore, Sarah" w:date="2023-03-30T13:25:00Z">
              <w:r w:rsidRPr="00DC2757">
                <w:rPr>
                  <w:rFonts w:ascii="Calibri" w:eastAsia="Times New Roman" w:hAnsi="Calibri" w:cs="Calibri"/>
                  <w:color w:val="000000"/>
                  <w:sz w:val="20"/>
                  <w:szCs w:val="20"/>
                </w:rPr>
                <w:t>*</w:t>
              </w:r>
            </w:ins>
          </w:p>
        </w:tc>
      </w:tr>
      <w:tr w:rsidR="00BE0539" w:rsidRPr="00DC2757" w14:paraId="45211341" w14:textId="77777777" w:rsidTr="00E750DA">
        <w:trPr>
          <w:trHeight w:val="260"/>
          <w:ins w:id="5431" w:author="Commodore, Sarah" w:date="2023-03-30T13:25:00Z"/>
        </w:trPr>
        <w:tc>
          <w:tcPr>
            <w:tcW w:w="0" w:type="auto"/>
            <w:tcBorders>
              <w:top w:val="nil"/>
              <w:left w:val="nil"/>
              <w:bottom w:val="nil"/>
              <w:right w:val="nil"/>
            </w:tcBorders>
            <w:shd w:val="clear" w:color="auto" w:fill="auto"/>
            <w:noWrap/>
            <w:vAlign w:val="bottom"/>
            <w:hideMark/>
          </w:tcPr>
          <w:p w14:paraId="4DA33B92" w14:textId="77777777" w:rsidR="00BE0539" w:rsidRPr="00DC2757" w:rsidRDefault="00BE0539" w:rsidP="00E750DA">
            <w:pPr>
              <w:spacing w:after="0" w:line="240" w:lineRule="auto"/>
              <w:rPr>
                <w:ins w:id="5432" w:author="Commodore, Sarah" w:date="2023-03-30T13:25:00Z"/>
                <w:rFonts w:ascii="Calibri" w:eastAsia="Times New Roman" w:hAnsi="Calibri" w:cs="Calibri"/>
                <w:color w:val="000000"/>
                <w:sz w:val="20"/>
                <w:szCs w:val="20"/>
              </w:rPr>
            </w:pPr>
            <w:ins w:id="5433" w:author="Commodore, Sarah" w:date="2023-03-30T13:25:00Z">
              <w:r w:rsidRPr="00DC2757">
                <w:rPr>
                  <w:rFonts w:ascii="Calibri" w:eastAsia="Times New Roman" w:hAnsi="Calibri" w:cs="Calibri"/>
                  <w:color w:val="000000"/>
                  <w:sz w:val="20"/>
                  <w:szCs w:val="20"/>
                </w:rPr>
                <w:t>ENSG00000160883.11</w:t>
              </w:r>
            </w:ins>
          </w:p>
        </w:tc>
        <w:tc>
          <w:tcPr>
            <w:tcW w:w="0" w:type="auto"/>
            <w:tcBorders>
              <w:top w:val="nil"/>
              <w:left w:val="nil"/>
              <w:bottom w:val="nil"/>
              <w:right w:val="nil"/>
            </w:tcBorders>
            <w:shd w:val="clear" w:color="auto" w:fill="auto"/>
            <w:noWrap/>
            <w:vAlign w:val="bottom"/>
            <w:hideMark/>
          </w:tcPr>
          <w:p w14:paraId="0A312DEE" w14:textId="77777777" w:rsidR="00BE0539" w:rsidRPr="00DC2757" w:rsidRDefault="00BE0539" w:rsidP="00E750DA">
            <w:pPr>
              <w:spacing w:after="0" w:line="240" w:lineRule="auto"/>
              <w:rPr>
                <w:ins w:id="5434" w:author="Commodore, Sarah" w:date="2023-03-30T13:25:00Z"/>
                <w:rFonts w:ascii="Calibri" w:eastAsia="Times New Roman" w:hAnsi="Calibri" w:cs="Calibri"/>
                <w:color w:val="000000"/>
                <w:sz w:val="20"/>
                <w:szCs w:val="20"/>
              </w:rPr>
            </w:pPr>
            <w:ins w:id="5435" w:author="Commodore, Sarah" w:date="2023-03-30T13:25:00Z">
              <w:r w:rsidRPr="00DC2757">
                <w:rPr>
                  <w:rFonts w:ascii="Calibri" w:eastAsia="Times New Roman" w:hAnsi="Calibri" w:cs="Calibri"/>
                  <w:color w:val="000000"/>
                  <w:sz w:val="20"/>
                  <w:szCs w:val="20"/>
                </w:rPr>
                <w:t>HK3</w:t>
              </w:r>
            </w:ins>
          </w:p>
        </w:tc>
        <w:tc>
          <w:tcPr>
            <w:tcW w:w="0" w:type="auto"/>
            <w:tcBorders>
              <w:top w:val="nil"/>
              <w:left w:val="nil"/>
              <w:bottom w:val="nil"/>
              <w:right w:val="nil"/>
            </w:tcBorders>
            <w:shd w:val="clear" w:color="auto" w:fill="auto"/>
            <w:noWrap/>
            <w:vAlign w:val="bottom"/>
            <w:hideMark/>
          </w:tcPr>
          <w:p w14:paraId="1BBBA76E" w14:textId="77777777" w:rsidR="00BE0539" w:rsidRPr="00DC2757" w:rsidRDefault="00BE0539" w:rsidP="00E750DA">
            <w:pPr>
              <w:spacing w:after="0" w:line="240" w:lineRule="auto"/>
              <w:jc w:val="center"/>
              <w:rPr>
                <w:ins w:id="5436" w:author="Commodore, Sarah" w:date="2023-03-30T13:25:00Z"/>
                <w:rFonts w:ascii="Calibri" w:eastAsia="Times New Roman" w:hAnsi="Calibri" w:cs="Calibri"/>
                <w:color w:val="000000"/>
                <w:sz w:val="20"/>
                <w:szCs w:val="20"/>
              </w:rPr>
            </w:pPr>
            <w:ins w:id="5437"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912E1A2" w14:textId="77777777" w:rsidR="00BE0539" w:rsidRPr="00DC2757" w:rsidRDefault="00BE0539" w:rsidP="00E750DA">
            <w:pPr>
              <w:spacing w:after="0" w:line="240" w:lineRule="auto"/>
              <w:jc w:val="center"/>
              <w:rPr>
                <w:ins w:id="5438" w:author="Commodore, Sarah" w:date="2023-03-30T13:25:00Z"/>
                <w:rFonts w:ascii="Calibri" w:eastAsia="Times New Roman" w:hAnsi="Calibri" w:cs="Calibri"/>
                <w:color w:val="000000"/>
                <w:sz w:val="20"/>
                <w:szCs w:val="20"/>
              </w:rPr>
            </w:pPr>
            <w:ins w:id="5439" w:author="Commodore, Sarah" w:date="2023-03-30T13:25:00Z">
              <w:r w:rsidRPr="00DC2757">
                <w:rPr>
                  <w:rFonts w:ascii="Calibri" w:eastAsia="Times New Roman" w:hAnsi="Calibri" w:cs="Calibri"/>
                  <w:color w:val="000000"/>
                  <w:sz w:val="20"/>
                  <w:szCs w:val="20"/>
                </w:rPr>
                <w:t>5.0E-04</w:t>
              </w:r>
            </w:ins>
          </w:p>
        </w:tc>
        <w:tc>
          <w:tcPr>
            <w:tcW w:w="0" w:type="auto"/>
            <w:tcBorders>
              <w:top w:val="nil"/>
              <w:left w:val="nil"/>
              <w:bottom w:val="nil"/>
              <w:right w:val="nil"/>
            </w:tcBorders>
            <w:shd w:val="clear" w:color="auto" w:fill="auto"/>
            <w:noWrap/>
            <w:vAlign w:val="bottom"/>
            <w:hideMark/>
          </w:tcPr>
          <w:p w14:paraId="3466BFF2" w14:textId="77777777" w:rsidR="00BE0539" w:rsidRPr="00DC2757" w:rsidRDefault="00BE0539" w:rsidP="00E750DA">
            <w:pPr>
              <w:spacing w:after="0" w:line="240" w:lineRule="auto"/>
              <w:jc w:val="center"/>
              <w:rPr>
                <w:ins w:id="5440" w:author="Commodore, Sarah" w:date="2023-03-30T13:25:00Z"/>
                <w:rFonts w:ascii="Calibri" w:eastAsia="Times New Roman" w:hAnsi="Calibri" w:cs="Calibri"/>
                <w:color w:val="000000"/>
                <w:sz w:val="20"/>
                <w:szCs w:val="20"/>
              </w:rPr>
            </w:pPr>
            <w:ins w:id="5441" w:author="Commodore, Sarah" w:date="2023-03-30T13:25:00Z">
              <w:r w:rsidRPr="00DC2757">
                <w:rPr>
                  <w:rFonts w:ascii="Calibri" w:eastAsia="Times New Roman" w:hAnsi="Calibri" w:cs="Calibri"/>
                  <w:color w:val="000000"/>
                  <w:sz w:val="20"/>
                  <w:szCs w:val="20"/>
                </w:rPr>
                <w:t>2.1E-03</w:t>
              </w:r>
            </w:ins>
          </w:p>
        </w:tc>
        <w:tc>
          <w:tcPr>
            <w:tcW w:w="0" w:type="auto"/>
            <w:tcBorders>
              <w:top w:val="nil"/>
              <w:left w:val="nil"/>
              <w:bottom w:val="nil"/>
              <w:right w:val="nil"/>
            </w:tcBorders>
            <w:shd w:val="clear" w:color="auto" w:fill="auto"/>
            <w:noWrap/>
            <w:vAlign w:val="bottom"/>
            <w:hideMark/>
          </w:tcPr>
          <w:p w14:paraId="64DE7450" w14:textId="77777777" w:rsidR="00BE0539" w:rsidRPr="00DC2757" w:rsidRDefault="00BE0539" w:rsidP="00E750DA">
            <w:pPr>
              <w:spacing w:after="0" w:line="240" w:lineRule="auto"/>
              <w:jc w:val="center"/>
              <w:rPr>
                <w:ins w:id="5442" w:author="Commodore, Sarah" w:date="2023-03-30T13:25:00Z"/>
                <w:rFonts w:ascii="Calibri" w:eastAsia="Times New Roman" w:hAnsi="Calibri" w:cs="Calibri"/>
                <w:color w:val="000000"/>
                <w:sz w:val="20"/>
                <w:szCs w:val="20"/>
              </w:rPr>
            </w:pPr>
            <w:ins w:id="5443" w:author="Commodore, Sarah" w:date="2023-03-30T13:25:00Z">
              <w:r w:rsidRPr="00DC2757">
                <w:rPr>
                  <w:rFonts w:ascii="Calibri" w:eastAsia="Times New Roman" w:hAnsi="Calibri" w:cs="Calibri"/>
                  <w:color w:val="000000"/>
                  <w:sz w:val="20"/>
                  <w:szCs w:val="20"/>
                </w:rPr>
                <w:t>*</w:t>
              </w:r>
            </w:ins>
          </w:p>
        </w:tc>
      </w:tr>
      <w:tr w:rsidR="00BE0539" w:rsidRPr="00DC2757" w14:paraId="7078935C" w14:textId="77777777" w:rsidTr="00E750DA">
        <w:trPr>
          <w:trHeight w:val="260"/>
          <w:ins w:id="5444" w:author="Commodore, Sarah" w:date="2023-03-30T13:25:00Z"/>
        </w:trPr>
        <w:tc>
          <w:tcPr>
            <w:tcW w:w="0" w:type="auto"/>
            <w:tcBorders>
              <w:top w:val="nil"/>
              <w:left w:val="nil"/>
              <w:bottom w:val="nil"/>
              <w:right w:val="nil"/>
            </w:tcBorders>
            <w:shd w:val="clear" w:color="auto" w:fill="auto"/>
            <w:noWrap/>
            <w:vAlign w:val="bottom"/>
            <w:hideMark/>
          </w:tcPr>
          <w:p w14:paraId="20EC7790" w14:textId="77777777" w:rsidR="00BE0539" w:rsidRPr="00DC2757" w:rsidRDefault="00BE0539" w:rsidP="00E750DA">
            <w:pPr>
              <w:spacing w:after="0" w:line="240" w:lineRule="auto"/>
              <w:rPr>
                <w:ins w:id="5445" w:author="Commodore, Sarah" w:date="2023-03-30T13:25:00Z"/>
                <w:rFonts w:ascii="Calibri" w:eastAsia="Times New Roman" w:hAnsi="Calibri" w:cs="Calibri"/>
                <w:color w:val="000000"/>
                <w:sz w:val="20"/>
                <w:szCs w:val="20"/>
              </w:rPr>
            </w:pPr>
            <w:ins w:id="5446" w:author="Commodore, Sarah" w:date="2023-03-30T13:25:00Z">
              <w:r w:rsidRPr="00DC2757">
                <w:rPr>
                  <w:rFonts w:ascii="Calibri" w:eastAsia="Times New Roman" w:hAnsi="Calibri" w:cs="Calibri"/>
                  <w:color w:val="000000"/>
                  <w:sz w:val="20"/>
                  <w:szCs w:val="20"/>
                </w:rPr>
                <w:t>ENSG00000154734.16</w:t>
              </w:r>
            </w:ins>
          </w:p>
        </w:tc>
        <w:tc>
          <w:tcPr>
            <w:tcW w:w="0" w:type="auto"/>
            <w:tcBorders>
              <w:top w:val="nil"/>
              <w:left w:val="nil"/>
              <w:bottom w:val="nil"/>
              <w:right w:val="nil"/>
            </w:tcBorders>
            <w:shd w:val="clear" w:color="auto" w:fill="auto"/>
            <w:noWrap/>
            <w:vAlign w:val="bottom"/>
            <w:hideMark/>
          </w:tcPr>
          <w:p w14:paraId="2AB385B6" w14:textId="77777777" w:rsidR="00BE0539" w:rsidRPr="00DC2757" w:rsidRDefault="00BE0539" w:rsidP="00E750DA">
            <w:pPr>
              <w:spacing w:after="0" w:line="240" w:lineRule="auto"/>
              <w:rPr>
                <w:ins w:id="5447" w:author="Commodore, Sarah" w:date="2023-03-30T13:25:00Z"/>
                <w:rFonts w:ascii="Calibri" w:eastAsia="Times New Roman" w:hAnsi="Calibri" w:cs="Calibri"/>
                <w:color w:val="000000"/>
                <w:sz w:val="20"/>
                <w:szCs w:val="20"/>
              </w:rPr>
            </w:pPr>
            <w:ins w:id="5448" w:author="Commodore, Sarah" w:date="2023-03-30T13:25:00Z">
              <w:r w:rsidRPr="00DC2757">
                <w:rPr>
                  <w:rFonts w:ascii="Calibri" w:eastAsia="Times New Roman" w:hAnsi="Calibri" w:cs="Calibri"/>
                  <w:color w:val="000000"/>
                  <w:sz w:val="20"/>
                  <w:szCs w:val="20"/>
                </w:rPr>
                <w:t>ADAMTS1</w:t>
              </w:r>
            </w:ins>
          </w:p>
        </w:tc>
        <w:tc>
          <w:tcPr>
            <w:tcW w:w="0" w:type="auto"/>
            <w:tcBorders>
              <w:top w:val="nil"/>
              <w:left w:val="nil"/>
              <w:bottom w:val="nil"/>
              <w:right w:val="nil"/>
            </w:tcBorders>
            <w:shd w:val="clear" w:color="auto" w:fill="auto"/>
            <w:noWrap/>
            <w:vAlign w:val="bottom"/>
            <w:hideMark/>
          </w:tcPr>
          <w:p w14:paraId="441D6C03" w14:textId="77777777" w:rsidR="00BE0539" w:rsidRPr="00DC2757" w:rsidRDefault="00BE0539" w:rsidP="00E750DA">
            <w:pPr>
              <w:spacing w:after="0" w:line="240" w:lineRule="auto"/>
              <w:jc w:val="center"/>
              <w:rPr>
                <w:ins w:id="5449" w:author="Commodore, Sarah" w:date="2023-03-30T13:25:00Z"/>
                <w:rFonts w:ascii="Calibri" w:eastAsia="Times New Roman" w:hAnsi="Calibri" w:cs="Calibri"/>
                <w:color w:val="000000"/>
                <w:sz w:val="20"/>
                <w:szCs w:val="20"/>
              </w:rPr>
            </w:pPr>
            <w:ins w:id="5450"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7C58136" w14:textId="77777777" w:rsidR="00BE0539" w:rsidRPr="00DC2757" w:rsidRDefault="00BE0539" w:rsidP="00E750DA">
            <w:pPr>
              <w:spacing w:after="0" w:line="240" w:lineRule="auto"/>
              <w:jc w:val="center"/>
              <w:rPr>
                <w:ins w:id="5451" w:author="Commodore, Sarah" w:date="2023-03-30T13:25:00Z"/>
                <w:rFonts w:ascii="Calibri" w:eastAsia="Times New Roman" w:hAnsi="Calibri" w:cs="Calibri"/>
                <w:color w:val="000000"/>
                <w:sz w:val="20"/>
                <w:szCs w:val="20"/>
              </w:rPr>
            </w:pPr>
            <w:ins w:id="5452" w:author="Commodore, Sarah" w:date="2023-03-30T13:25:00Z">
              <w:r w:rsidRPr="00DC2757">
                <w:rPr>
                  <w:rFonts w:ascii="Calibri" w:eastAsia="Times New Roman" w:hAnsi="Calibri" w:cs="Calibri"/>
                  <w:color w:val="000000"/>
                  <w:sz w:val="20"/>
                  <w:szCs w:val="20"/>
                </w:rPr>
                <w:t>3.4E-04</w:t>
              </w:r>
            </w:ins>
          </w:p>
        </w:tc>
        <w:tc>
          <w:tcPr>
            <w:tcW w:w="0" w:type="auto"/>
            <w:tcBorders>
              <w:top w:val="nil"/>
              <w:left w:val="nil"/>
              <w:bottom w:val="nil"/>
              <w:right w:val="nil"/>
            </w:tcBorders>
            <w:shd w:val="clear" w:color="auto" w:fill="auto"/>
            <w:noWrap/>
            <w:vAlign w:val="bottom"/>
            <w:hideMark/>
          </w:tcPr>
          <w:p w14:paraId="2EFAD174" w14:textId="77777777" w:rsidR="00BE0539" w:rsidRPr="00DC2757" w:rsidRDefault="00BE0539" w:rsidP="00E750DA">
            <w:pPr>
              <w:spacing w:after="0" w:line="240" w:lineRule="auto"/>
              <w:jc w:val="center"/>
              <w:rPr>
                <w:ins w:id="5453" w:author="Commodore, Sarah" w:date="2023-03-30T13:25:00Z"/>
                <w:rFonts w:ascii="Calibri" w:eastAsia="Times New Roman" w:hAnsi="Calibri" w:cs="Calibri"/>
                <w:color w:val="000000"/>
                <w:sz w:val="20"/>
                <w:szCs w:val="20"/>
              </w:rPr>
            </w:pPr>
            <w:ins w:id="5454" w:author="Commodore, Sarah" w:date="2023-03-30T13:25: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67422B00" w14:textId="77777777" w:rsidR="00BE0539" w:rsidRPr="00DC2757" w:rsidRDefault="00BE0539" w:rsidP="00E750DA">
            <w:pPr>
              <w:spacing w:after="0" w:line="240" w:lineRule="auto"/>
              <w:jc w:val="center"/>
              <w:rPr>
                <w:ins w:id="5455" w:author="Commodore, Sarah" w:date="2023-03-30T13:25:00Z"/>
                <w:rFonts w:ascii="Calibri" w:eastAsia="Times New Roman" w:hAnsi="Calibri" w:cs="Calibri"/>
                <w:color w:val="000000"/>
                <w:sz w:val="20"/>
                <w:szCs w:val="20"/>
              </w:rPr>
            </w:pPr>
            <w:ins w:id="5456" w:author="Commodore, Sarah" w:date="2023-03-30T13:25:00Z">
              <w:r w:rsidRPr="00DC2757">
                <w:rPr>
                  <w:rFonts w:ascii="Calibri" w:eastAsia="Times New Roman" w:hAnsi="Calibri" w:cs="Calibri"/>
                  <w:color w:val="000000"/>
                  <w:sz w:val="20"/>
                  <w:szCs w:val="20"/>
                </w:rPr>
                <w:t>*</w:t>
              </w:r>
            </w:ins>
          </w:p>
        </w:tc>
      </w:tr>
      <w:tr w:rsidR="00BE0539" w:rsidRPr="00DC2757" w14:paraId="6DE22F39" w14:textId="77777777" w:rsidTr="00E750DA">
        <w:trPr>
          <w:trHeight w:val="260"/>
          <w:ins w:id="5457" w:author="Commodore, Sarah" w:date="2023-03-30T13:25:00Z"/>
        </w:trPr>
        <w:tc>
          <w:tcPr>
            <w:tcW w:w="0" w:type="auto"/>
            <w:tcBorders>
              <w:top w:val="nil"/>
              <w:left w:val="nil"/>
              <w:bottom w:val="nil"/>
              <w:right w:val="nil"/>
            </w:tcBorders>
            <w:shd w:val="clear" w:color="auto" w:fill="auto"/>
            <w:noWrap/>
            <w:vAlign w:val="bottom"/>
            <w:hideMark/>
          </w:tcPr>
          <w:p w14:paraId="5CBA33FF" w14:textId="77777777" w:rsidR="00BE0539" w:rsidRPr="00DC2757" w:rsidRDefault="00BE0539" w:rsidP="00E750DA">
            <w:pPr>
              <w:spacing w:after="0" w:line="240" w:lineRule="auto"/>
              <w:rPr>
                <w:ins w:id="5458" w:author="Commodore, Sarah" w:date="2023-03-30T13:25:00Z"/>
                <w:rFonts w:ascii="Calibri" w:eastAsia="Times New Roman" w:hAnsi="Calibri" w:cs="Calibri"/>
                <w:color w:val="000000"/>
                <w:sz w:val="20"/>
                <w:szCs w:val="20"/>
              </w:rPr>
            </w:pPr>
            <w:ins w:id="5459" w:author="Commodore, Sarah" w:date="2023-03-30T13:25:00Z">
              <w:r w:rsidRPr="00DC2757">
                <w:rPr>
                  <w:rFonts w:ascii="Calibri" w:eastAsia="Times New Roman" w:hAnsi="Calibri" w:cs="Calibri"/>
                  <w:color w:val="000000"/>
                  <w:sz w:val="20"/>
                  <w:szCs w:val="20"/>
                </w:rPr>
                <w:t>ENSG00000128917.8</w:t>
              </w:r>
            </w:ins>
          </w:p>
        </w:tc>
        <w:tc>
          <w:tcPr>
            <w:tcW w:w="0" w:type="auto"/>
            <w:tcBorders>
              <w:top w:val="nil"/>
              <w:left w:val="nil"/>
              <w:bottom w:val="nil"/>
              <w:right w:val="nil"/>
            </w:tcBorders>
            <w:shd w:val="clear" w:color="auto" w:fill="auto"/>
            <w:noWrap/>
            <w:vAlign w:val="bottom"/>
            <w:hideMark/>
          </w:tcPr>
          <w:p w14:paraId="6E6995FA" w14:textId="77777777" w:rsidR="00BE0539" w:rsidRPr="00DC2757" w:rsidRDefault="00BE0539" w:rsidP="00E750DA">
            <w:pPr>
              <w:spacing w:after="0" w:line="240" w:lineRule="auto"/>
              <w:rPr>
                <w:ins w:id="5460" w:author="Commodore, Sarah" w:date="2023-03-30T13:25:00Z"/>
                <w:rFonts w:ascii="Calibri" w:eastAsia="Times New Roman" w:hAnsi="Calibri" w:cs="Calibri"/>
                <w:color w:val="000000"/>
                <w:sz w:val="20"/>
                <w:szCs w:val="20"/>
              </w:rPr>
            </w:pPr>
            <w:ins w:id="5461" w:author="Commodore, Sarah" w:date="2023-03-30T13:25:00Z">
              <w:r w:rsidRPr="00DC2757">
                <w:rPr>
                  <w:rFonts w:ascii="Calibri" w:eastAsia="Times New Roman" w:hAnsi="Calibri" w:cs="Calibri"/>
                  <w:color w:val="000000"/>
                  <w:sz w:val="20"/>
                  <w:szCs w:val="20"/>
                </w:rPr>
                <w:t>DLL4</w:t>
              </w:r>
            </w:ins>
          </w:p>
        </w:tc>
        <w:tc>
          <w:tcPr>
            <w:tcW w:w="0" w:type="auto"/>
            <w:tcBorders>
              <w:top w:val="nil"/>
              <w:left w:val="nil"/>
              <w:bottom w:val="nil"/>
              <w:right w:val="nil"/>
            </w:tcBorders>
            <w:shd w:val="clear" w:color="auto" w:fill="auto"/>
            <w:noWrap/>
            <w:vAlign w:val="bottom"/>
            <w:hideMark/>
          </w:tcPr>
          <w:p w14:paraId="63AB7794" w14:textId="77777777" w:rsidR="00BE0539" w:rsidRPr="00DC2757" w:rsidRDefault="00BE0539" w:rsidP="00E750DA">
            <w:pPr>
              <w:spacing w:after="0" w:line="240" w:lineRule="auto"/>
              <w:jc w:val="center"/>
              <w:rPr>
                <w:ins w:id="5462" w:author="Commodore, Sarah" w:date="2023-03-30T13:25:00Z"/>
                <w:rFonts w:ascii="Calibri" w:eastAsia="Times New Roman" w:hAnsi="Calibri" w:cs="Calibri"/>
                <w:color w:val="000000"/>
                <w:sz w:val="20"/>
                <w:szCs w:val="20"/>
              </w:rPr>
            </w:pPr>
            <w:ins w:id="5463"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4174800" w14:textId="77777777" w:rsidR="00BE0539" w:rsidRPr="00DC2757" w:rsidRDefault="00BE0539" w:rsidP="00E750DA">
            <w:pPr>
              <w:spacing w:after="0" w:line="240" w:lineRule="auto"/>
              <w:jc w:val="center"/>
              <w:rPr>
                <w:ins w:id="5464" w:author="Commodore, Sarah" w:date="2023-03-30T13:25:00Z"/>
                <w:rFonts w:ascii="Calibri" w:eastAsia="Times New Roman" w:hAnsi="Calibri" w:cs="Calibri"/>
                <w:color w:val="000000"/>
                <w:sz w:val="20"/>
                <w:szCs w:val="20"/>
              </w:rPr>
            </w:pPr>
            <w:ins w:id="5465" w:author="Commodore, Sarah" w:date="2023-03-30T13:25:00Z">
              <w:r w:rsidRPr="00DC2757">
                <w:rPr>
                  <w:rFonts w:ascii="Calibri" w:eastAsia="Times New Roman" w:hAnsi="Calibri" w:cs="Calibri"/>
                  <w:color w:val="000000"/>
                  <w:sz w:val="20"/>
                  <w:szCs w:val="20"/>
                </w:rPr>
                <w:t>2.3E-04</w:t>
              </w:r>
            </w:ins>
          </w:p>
        </w:tc>
        <w:tc>
          <w:tcPr>
            <w:tcW w:w="0" w:type="auto"/>
            <w:tcBorders>
              <w:top w:val="nil"/>
              <w:left w:val="nil"/>
              <w:bottom w:val="nil"/>
              <w:right w:val="nil"/>
            </w:tcBorders>
            <w:shd w:val="clear" w:color="auto" w:fill="auto"/>
            <w:noWrap/>
            <w:vAlign w:val="bottom"/>
            <w:hideMark/>
          </w:tcPr>
          <w:p w14:paraId="4C31FCAB" w14:textId="77777777" w:rsidR="00BE0539" w:rsidRPr="00DC2757" w:rsidRDefault="00BE0539" w:rsidP="00E750DA">
            <w:pPr>
              <w:spacing w:after="0" w:line="240" w:lineRule="auto"/>
              <w:jc w:val="center"/>
              <w:rPr>
                <w:ins w:id="5466" w:author="Commodore, Sarah" w:date="2023-03-30T13:25:00Z"/>
                <w:rFonts w:ascii="Calibri" w:eastAsia="Times New Roman" w:hAnsi="Calibri" w:cs="Calibri"/>
                <w:color w:val="000000"/>
                <w:sz w:val="20"/>
                <w:szCs w:val="20"/>
              </w:rPr>
            </w:pPr>
            <w:ins w:id="5467" w:author="Commodore, Sarah" w:date="2023-03-30T13:25: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34B70FB4" w14:textId="77777777" w:rsidR="00BE0539" w:rsidRPr="00DC2757" w:rsidRDefault="00BE0539" w:rsidP="00E750DA">
            <w:pPr>
              <w:spacing w:after="0" w:line="240" w:lineRule="auto"/>
              <w:jc w:val="center"/>
              <w:rPr>
                <w:ins w:id="5468" w:author="Commodore, Sarah" w:date="2023-03-30T13:25:00Z"/>
                <w:rFonts w:ascii="Calibri" w:eastAsia="Times New Roman" w:hAnsi="Calibri" w:cs="Calibri"/>
                <w:color w:val="000000"/>
                <w:sz w:val="20"/>
                <w:szCs w:val="20"/>
              </w:rPr>
            </w:pPr>
            <w:ins w:id="5469" w:author="Commodore, Sarah" w:date="2023-03-30T13:25:00Z">
              <w:r w:rsidRPr="00DC2757">
                <w:rPr>
                  <w:rFonts w:ascii="Calibri" w:eastAsia="Times New Roman" w:hAnsi="Calibri" w:cs="Calibri"/>
                  <w:color w:val="000000"/>
                  <w:sz w:val="20"/>
                  <w:szCs w:val="20"/>
                </w:rPr>
                <w:t>*</w:t>
              </w:r>
            </w:ins>
          </w:p>
        </w:tc>
      </w:tr>
      <w:tr w:rsidR="00BE0539" w:rsidRPr="00DC2757" w14:paraId="7B25130D" w14:textId="77777777" w:rsidTr="00E750DA">
        <w:trPr>
          <w:trHeight w:val="260"/>
          <w:ins w:id="5470" w:author="Commodore, Sarah" w:date="2023-03-30T13:25:00Z"/>
        </w:trPr>
        <w:tc>
          <w:tcPr>
            <w:tcW w:w="0" w:type="auto"/>
            <w:tcBorders>
              <w:top w:val="nil"/>
              <w:left w:val="nil"/>
              <w:bottom w:val="nil"/>
              <w:right w:val="nil"/>
            </w:tcBorders>
            <w:shd w:val="clear" w:color="auto" w:fill="auto"/>
            <w:noWrap/>
            <w:vAlign w:val="bottom"/>
            <w:hideMark/>
          </w:tcPr>
          <w:p w14:paraId="193A9ED0" w14:textId="77777777" w:rsidR="00BE0539" w:rsidRPr="00DC2757" w:rsidRDefault="00BE0539" w:rsidP="00E750DA">
            <w:pPr>
              <w:spacing w:after="0" w:line="240" w:lineRule="auto"/>
              <w:rPr>
                <w:ins w:id="5471" w:author="Commodore, Sarah" w:date="2023-03-30T13:25:00Z"/>
                <w:rFonts w:ascii="Calibri" w:eastAsia="Times New Roman" w:hAnsi="Calibri" w:cs="Calibri"/>
                <w:color w:val="000000"/>
                <w:sz w:val="20"/>
                <w:szCs w:val="20"/>
              </w:rPr>
            </w:pPr>
            <w:ins w:id="5472" w:author="Commodore, Sarah" w:date="2023-03-30T13:25:00Z">
              <w:r w:rsidRPr="00DC2757">
                <w:rPr>
                  <w:rFonts w:ascii="Calibri" w:eastAsia="Times New Roman" w:hAnsi="Calibri" w:cs="Calibri"/>
                  <w:color w:val="000000"/>
                  <w:sz w:val="20"/>
                  <w:szCs w:val="20"/>
                </w:rPr>
                <w:t>ENSG00000105501.12</w:t>
              </w:r>
            </w:ins>
          </w:p>
        </w:tc>
        <w:tc>
          <w:tcPr>
            <w:tcW w:w="0" w:type="auto"/>
            <w:tcBorders>
              <w:top w:val="nil"/>
              <w:left w:val="nil"/>
              <w:bottom w:val="nil"/>
              <w:right w:val="nil"/>
            </w:tcBorders>
            <w:shd w:val="clear" w:color="auto" w:fill="auto"/>
            <w:noWrap/>
            <w:vAlign w:val="bottom"/>
            <w:hideMark/>
          </w:tcPr>
          <w:p w14:paraId="78EB43D6" w14:textId="77777777" w:rsidR="00BE0539" w:rsidRPr="00DC2757" w:rsidRDefault="00BE0539" w:rsidP="00E750DA">
            <w:pPr>
              <w:spacing w:after="0" w:line="240" w:lineRule="auto"/>
              <w:rPr>
                <w:ins w:id="5473" w:author="Commodore, Sarah" w:date="2023-03-30T13:25:00Z"/>
                <w:rFonts w:ascii="Calibri" w:eastAsia="Times New Roman" w:hAnsi="Calibri" w:cs="Calibri"/>
                <w:color w:val="000000"/>
                <w:sz w:val="20"/>
                <w:szCs w:val="20"/>
              </w:rPr>
            </w:pPr>
            <w:ins w:id="5474" w:author="Commodore, Sarah" w:date="2023-03-30T13:25:00Z">
              <w:r w:rsidRPr="00DC2757">
                <w:rPr>
                  <w:rFonts w:ascii="Calibri" w:eastAsia="Times New Roman" w:hAnsi="Calibri" w:cs="Calibri"/>
                  <w:color w:val="000000"/>
                  <w:sz w:val="20"/>
                  <w:szCs w:val="20"/>
                </w:rPr>
                <w:t>SIGLEC5</w:t>
              </w:r>
            </w:ins>
          </w:p>
        </w:tc>
        <w:tc>
          <w:tcPr>
            <w:tcW w:w="0" w:type="auto"/>
            <w:tcBorders>
              <w:top w:val="nil"/>
              <w:left w:val="nil"/>
              <w:bottom w:val="nil"/>
              <w:right w:val="nil"/>
            </w:tcBorders>
            <w:shd w:val="clear" w:color="auto" w:fill="auto"/>
            <w:noWrap/>
            <w:vAlign w:val="bottom"/>
            <w:hideMark/>
          </w:tcPr>
          <w:p w14:paraId="7496645F" w14:textId="77777777" w:rsidR="00BE0539" w:rsidRPr="00DC2757" w:rsidRDefault="00BE0539" w:rsidP="00E750DA">
            <w:pPr>
              <w:spacing w:after="0" w:line="240" w:lineRule="auto"/>
              <w:jc w:val="center"/>
              <w:rPr>
                <w:ins w:id="5475" w:author="Commodore, Sarah" w:date="2023-03-30T13:25:00Z"/>
                <w:rFonts w:ascii="Calibri" w:eastAsia="Times New Roman" w:hAnsi="Calibri" w:cs="Calibri"/>
                <w:color w:val="000000"/>
                <w:sz w:val="20"/>
                <w:szCs w:val="20"/>
              </w:rPr>
            </w:pPr>
            <w:ins w:id="5476"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89585A0" w14:textId="77777777" w:rsidR="00BE0539" w:rsidRPr="00DC2757" w:rsidRDefault="00BE0539" w:rsidP="00E750DA">
            <w:pPr>
              <w:spacing w:after="0" w:line="240" w:lineRule="auto"/>
              <w:jc w:val="center"/>
              <w:rPr>
                <w:ins w:id="5477" w:author="Commodore, Sarah" w:date="2023-03-30T13:25:00Z"/>
                <w:rFonts w:ascii="Calibri" w:eastAsia="Times New Roman" w:hAnsi="Calibri" w:cs="Calibri"/>
                <w:color w:val="000000"/>
                <w:sz w:val="20"/>
                <w:szCs w:val="20"/>
              </w:rPr>
            </w:pPr>
            <w:ins w:id="5478" w:author="Commodore, Sarah" w:date="2023-03-30T13:25:00Z">
              <w:r w:rsidRPr="00DC2757">
                <w:rPr>
                  <w:rFonts w:ascii="Calibri" w:eastAsia="Times New Roman" w:hAnsi="Calibri" w:cs="Calibri"/>
                  <w:color w:val="000000"/>
                  <w:sz w:val="20"/>
                  <w:szCs w:val="20"/>
                </w:rPr>
                <w:t>3.3E-03</w:t>
              </w:r>
            </w:ins>
          </w:p>
        </w:tc>
        <w:tc>
          <w:tcPr>
            <w:tcW w:w="0" w:type="auto"/>
            <w:tcBorders>
              <w:top w:val="nil"/>
              <w:left w:val="nil"/>
              <w:bottom w:val="nil"/>
              <w:right w:val="nil"/>
            </w:tcBorders>
            <w:shd w:val="clear" w:color="auto" w:fill="auto"/>
            <w:noWrap/>
            <w:vAlign w:val="bottom"/>
            <w:hideMark/>
          </w:tcPr>
          <w:p w14:paraId="2B34215E" w14:textId="77777777" w:rsidR="00BE0539" w:rsidRPr="00DC2757" w:rsidRDefault="00BE0539" w:rsidP="00E750DA">
            <w:pPr>
              <w:spacing w:after="0" w:line="240" w:lineRule="auto"/>
              <w:jc w:val="center"/>
              <w:rPr>
                <w:ins w:id="5479" w:author="Commodore, Sarah" w:date="2023-03-30T13:25:00Z"/>
                <w:rFonts w:ascii="Calibri" w:eastAsia="Times New Roman" w:hAnsi="Calibri" w:cs="Calibri"/>
                <w:color w:val="000000"/>
                <w:sz w:val="20"/>
                <w:szCs w:val="20"/>
              </w:rPr>
            </w:pPr>
            <w:ins w:id="5480" w:author="Commodore, Sarah" w:date="2023-03-30T13:25: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09F0EF9D" w14:textId="77777777" w:rsidR="00BE0539" w:rsidRPr="00DC2757" w:rsidRDefault="00BE0539" w:rsidP="00E750DA">
            <w:pPr>
              <w:spacing w:after="0" w:line="240" w:lineRule="auto"/>
              <w:jc w:val="center"/>
              <w:rPr>
                <w:ins w:id="5481" w:author="Commodore, Sarah" w:date="2023-03-30T13:25:00Z"/>
                <w:rFonts w:ascii="Calibri" w:eastAsia="Times New Roman" w:hAnsi="Calibri" w:cs="Calibri"/>
                <w:color w:val="000000"/>
                <w:sz w:val="20"/>
                <w:szCs w:val="20"/>
              </w:rPr>
            </w:pPr>
            <w:ins w:id="5482" w:author="Commodore, Sarah" w:date="2023-03-30T13:25:00Z">
              <w:r w:rsidRPr="00DC2757">
                <w:rPr>
                  <w:rFonts w:ascii="Calibri" w:eastAsia="Times New Roman" w:hAnsi="Calibri" w:cs="Calibri"/>
                  <w:color w:val="000000"/>
                  <w:sz w:val="20"/>
                  <w:szCs w:val="20"/>
                </w:rPr>
                <w:t>*</w:t>
              </w:r>
            </w:ins>
          </w:p>
        </w:tc>
      </w:tr>
      <w:tr w:rsidR="00BE0539" w:rsidRPr="00DC2757" w14:paraId="40741C5A" w14:textId="77777777" w:rsidTr="00E750DA">
        <w:trPr>
          <w:trHeight w:val="260"/>
          <w:ins w:id="5483" w:author="Commodore, Sarah" w:date="2023-03-30T13:25:00Z"/>
        </w:trPr>
        <w:tc>
          <w:tcPr>
            <w:tcW w:w="0" w:type="auto"/>
            <w:tcBorders>
              <w:top w:val="nil"/>
              <w:left w:val="nil"/>
              <w:bottom w:val="nil"/>
              <w:right w:val="nil"/>
            </w:tcBorders>
            <w:shd w:val="clear" w:color="auto" w:fill="auto"/>
            <w:noWrap/>
            <w:vAlign w:val="bottom"/>
            <w:hideMark/>
          </w:tcPr>
          <w:p w14:paraId="5858E2B1" w14:textId="77777777" w:rsidR="00BE0539" w:rsidRPr="00DC2757" w:rsidRDefault="00BE0539" w:rsidP="00E750DA">
            <w:pPr>
              <w:spacing w:after="0" w:line="240" w:lineRule="auto"/>
              <w:rPr>
                <w:ins w:id="5484" w:author="Commodore, Sarah" w:date="2023-03-30T13:25:00Z"/>
                <w:rFonts w:ascii="Calibri" w:eastAsia="Times New Roman" w:hAnsi="Calibri" w:cs="Calibri"/>
                <w:color w:val="000000"/>
                <w:sz w:val="20"/>
                <w:szCs w:val="20"/>
              </w:rPr>
            </w:pPr>
            <w:ins w:id="5485" w:author="Commodore, Sarah" w:date="2023-03-30T13:25:00Z">
              <w:r w:rsidRPr="00DC2757">
                <w:rPr>
                  <w:rFonts w:ascii="Calibri" w:eastAsia="Times New Roman" w:hAnsi="Calibri" w:cs="Calibri"/>
                  <w:color w:val="000000"/>
                  <w:sz w:val="20"/>
                  <w:szCs w:val="20"/>
                </w:rPr>
                <w:t>ENSG00000112195.9</w:t>
              </w:r>
            </w:ins>
          </w:p>
        </w:tc>
        <w:tc>
          <w:tcPr>
            <w:tcW w:w="0" w:type="auto"/>
            <w:tcBorders>
              <w:top w:val="nil"/>
              <w:left w:val="nil"/>
              <w:bottom w:val="nil"/>
              <w:right w:val="nil"/>
            </w:tcBorders>
            <w:shd w:val="clear" w:color="auto" w:fill="auto"/>
            <w:noWrap/>
            <w:vAlign w:val="bottom"/>
            <w:hideMark/>
          </w:tcPr>
          <w:p w14:paraId="64FD7BA3" w14:textId="77777777" w:rsidR="00BE0539" w:rsidRPr="00DC2757" w:rsidRDefault="00BE0539" w:rsidP="00E750DA">
            <w:pPr>
              <w:spacing w:after="0" w:line="240" w:lineRule="auto"/>
              <w:rPr>
                <w:ins w:id="5486" w:author="Commodore, Sarah" w:date="2023-03-30T13:25:00Z"/>
                <w:rFonts w:ascii="Calibri" w:eastAsia="Times New Roman" w:hAnsi="Calibri" w:cs="Calibri"/>
                <w:color w:val="000000"/>
                <w:sz w:val="20"/>
                <w:szCs w:val="20"/>
              </w:rPr>
            </w:pPr>
            <w:ins w:id="5487" w:author="Commodore, Sarah" w:date="2023-03-30T13:25:00Z">
              <w:r w:rsidRPr="00DC2757">
                <w:rPr>
                  <w:rFonts w:ascii="Calibri" w:eastAsia="Times New Roman" w:hAnsi="Calibri" w:cs="Calibri"/>
                  <w:color w:val="000000"/>
                  <w:sz w:val="20"/>
                  <w:szCs w:val="20"/>
                </w:rPr>
                <w:t>TREML2</w:t>
              </w:r>
            </w:ins>
          </w:p>
        </w:tc>
        <w:tc>
          <w:tcPr>
            <w:tcW w:w="0" w:type="auto"/>
            <w:tcBorders>
              <w:top w:val="nil"/>
              <w:left w:val="nil"/>
              <w:bottom w:val="nil"/>
              <w:right w:val="nil"/>
            </w:tcBorders>
            <w:shd w:val="clear" w:color="auto" w:fill="auto"/>
            <w:noWrap/>
            <w:vAlign w:val="bottom"/>
            <w:hideMark/>
          </w:tcPr>
          <w:p w14:paraId="6B7D0629" w14:textId="77777777" w:rsidR="00BE0539" w:rsidRPr="00DC2757" w:rsidRDefault="00BE0539" w:rsidP="00E750DA">
            <w:pPr>
              <w:spacing w:after="0" w:line="240" w:lineRule="auto"/>
              <w:jc w:val="center"/>
              <w:rPr>
                <w:ins w:id="5488" w:author="Commodore, Sarah" w:date="2023-03-30T13:25:00Z"/>
                <w:rFonts w:ascii="Calibri" w:eastAsia="Times New Roman" w:hAnsi="Calibri" w:cs="Calibri"/>
                <w:color w:val="000000"/>
                <w:sz w:val="20"/>
                <w:szCs w:val="20"/>
              </w:rPr>
            </w:pPr>
            <w:ins w:id="5489" w:author="Commodore, Sarah" w:date="2023-03-30T13:25: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6624CF4" w14:textId="77777777" w:rsidR="00BE0539" w:rsidRPr="00DC2757" w:rsidRDefault="00BE0539" w:rsidP="00E750DA">
            <w:pPr>
              <w:spacing w:after="0" w:line="240" w:lineRule="auto"/>
              <w:jc w:val="center"/>
              <w:rPr>
                <w:ins w:id="5490" w:author="Commodore, Sarah" w:date="2023-03-30T13:25:00Z"/>
                <w:rFonts w:ascii="Calibri" w:eastAsia="Times New Roman" w:hAnsi="Calibri" w:cs="Calibri"/>
                <w:color w:val="000000"/>
                <w:sz w:val="20"/>
                <w:szCs w:val="20"/>
              </w:rPr>
            </w:pPr>
            <w:ins w:id="5491" w:author="Commodore, Sarah" w:date="2023-03-30T13:25:00Z">
              <w:r w:rsidRPr="00DC2757">
                <w:rPr>
                  <w:rFonts w:ascii="Calibri" w:eastAsia="Times New Roman" w:hAnsi="Calibri" w:cs="Calibri"/>
                  <w:color w:val="000000"/>
                  <w:sz w:val="20"/>
                  <w:szCs w:val="20"/>
                </w:rPr>
                <w:t>3.6E-05</w:t>
              </w:r>
            </w:ins>
          </w:p>
        </w:tc>
        <w:tc>
          <w:tcPr>
            <w:tcW w:w="0" w:type="auto"/>
            <w:tcBorders>
              <w:top w:val="nil"/>
              <w:left w:val="nil"/>
              <w:bottom w:val="nil"/>
              <w:right w:val="nil"/>
            </w:tcBorders>
            <w:shd w:val="clear" w:color="auto" w:fill="auto"/>
            <w:noWrap/>
            <w:vAlign w:val="bottom"/>
            <w:hideMark/>
          </w:tcPr>
          <w:p w14:paraId="742F026E" w14:textId="77777777" w:rsidR="00BE0539" w:rsidRPr="00DC2757" w:rsidRDefault="00BE0539" w:rsidP="00E750DA">
            <w:pPr>
              <w:spacing w:after="0" w:line="240" w:lineRule="auto"/>
              <w:jc w:val="center"/>
              <w:rPr>
                <w:ins w:id="5492" w:author="Commodore, Sarah" w:date="2023-03-30T13:25:00Z"/>
                <w:rFonts w:ascii="Calibri" w:eastAsia="Times New Roman" w:hAnsi="Calibri" w:cs="Calibri"/>
                <w:color w:val="000000"/>
                <w:sz w:val="20"/>
                <w:szCs w:val="20"/>
              </w:rPr>
            </w:pPr>
            <w:ins w:id="5493" w:author="Commodore, Sarah" w:date="2023-03-30T13:25: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4A7D3557" w14:textId="77777777" w:rsidR="00BE0539" w:rsidRPr="00DC2757" w:rsidRDefault="00BE0539" w:rsidP="00E750DA">
            <w:pPr>
              <w:spacing w:after="0" w:line="240" w:lineRule="auto"/>
              <w:jc w:val="center"/>
              <w:rPr>
                <w:ins w:id="5494" w:author="Commodore, Sarah" w:date="2023-03-30T13:25:00Z"/>
                <w:rFonts w:ascii="Calibri" w:eastAsia="Times New Roman" w:hAnsi="Calibri" w:cs="Calibri"/>
                <w:color w:val="000000"/>
                <w:sz w:val="20"/>
                <w:szCs w:val="20"/>
              </w:rPr>
            </w:pPr>
            <w:ins w:id="5495" w:author="Commodore, Sarah" w:date="2023-03-30T13:25:00Z">
              <w:r w:rsidRPr="00DC2757">
                <w:rPr>
                  <w:rFonts w:ascii="Calibri" w:eastAsia="Times New Roman" w:hAnsi="Calibri" w:cs="Calibri"/>
                  <w:color w:val="000000"/>
                  <w:sz w:val="20"/>
                  <w:szCs w:val="20"/>
                </w:rPr>
                <w:t>*</w:t>
              </w:r>
            </w:ins>
          </w:p>
        </w:tc>
      </w:tr>
      <w:tr w:rsidR="00BE0539" w:rsidRPr="00DC2757" w14:paraId="4B196523" w14:textId="77777777" w:rsidTr="00E750DA">
        <w:trPr>
          <w:trHeight w:val="260"/>
          <w:ins w:id="5496" w:author="Commodore, Sarah" w:date="2023-03-30T13:25:00Z"/>
        </w:trPr>
        <w:tc>
          <w:tcPr>
            <w:tcW w:w="0" w:type="auto"/>
            <w:tcBorders>
              <w:top w:val="nil"/>
              <w:left w:val="nil"/>
              <w:bottom w:val="nil"/>
              <w:right w:val="nil"/>
            </w:tcBorders>
            <w:shd w:val="clear" w:color="auto" w:fill="auto"/>
            <w:noWrap/>
            <w:vAlign w:val="bottom"/>
            <w:hideMark/>
          </w:tcPr>
          <w:p w14:paraId="4170890E" w14:textId="77777777" w:rsidR="00BE0539" w:rsidRPr="00DC2757" w:rsidRDefault="00BE0539" w:rsidP="00E750DA">
            <w:pPr>
              <w:spacing w:after="0" w:line="240" w:lineRule="auto"/>
              <w:rPr>
                <w:ins w:id="5497" w:author="Commodore, Sarah" w:date="2023-03-30T13:25:00Z"/>
                <w:rFonts w:ascii="Calibri" w:eastAsia="Times New Roman" w:hAnsi="Calibri" w:cs="Calibri"/>
                <w:color w:val="000000"/>
                <w:sz w:val="20"/>
                <w:szCs w:val="20"/>
              </w:rPr>
            </w:pPr>
            <w:ins w:id="5498" w:author="Commodore, Sarah" w:date="2023-03-30T13:25:00Z">
              <w:r w:rsidRPr="00DC2757">
                <w:rPr>
                  <w:rFonts w:ascii="Calibri" w:eastAsia="Times New Roman" w:hAnsi="Calibri" w:cs="Calibri"/>
                  <w:color w:val="000000"/>
                  <w:sz w:val="20"/>
                  <w:szCs w:val="20"/>
                </w:rPr>
                <w:t>ENSG00000143631.11</w:t>
              </w:r>
            </w:ins>
          </w:p>
        </w:tc>
        <w:tc>
          <w:tcPr>
            <w:tcW w:w="0" w:type="auto"/>
            <w:tcBorders>
              <w:top w:val="nil"/>
              <w:left w:val="nil"/>
              <w:bottom w:val="nil"/>
              <w:right w:val="nil"/>
            </w:tcBorders>
            <w:shd w:val="clear" w:color="auto" w:fill="auto"/>
            <w:noWrap/>
            <w:vAlign w:val="bottom"/>
            <w:hideMark/>
          </w:tcPr>
          <w:p w14:paraId="1546A831" w14:textId="77777777" w:rsidR="00BE0539" w:rsidRPr="00DC2757" w:rsidRDefault="00BE0539" w:rsidP="00E750DA">
            <w:pPr>
              <w:spacing w:after="0" w:line="240" w:lineRule="auto"/>
              <w:rPr>
                <w:ins w:id="5499" w:author="Commodore, Sarah" w:date="2023-03-30T13:25:00Z"/>
                <w:rFonts w:ascii="Calibri" w:eastAsia="Times New Roman" w:hAnsi="Calibri" w:cs="Calibri"/>
                <w:color w:val="000000"/>
                <w:sz w:val="20"/>
                <w:szCs w:val="20"/>
              </w:rPr>
            </w:pPr>
            <w:ins w:id="5500" w:author="Commodore, Sarah" w:date="2023-03-30T13:25:00Z">
              <w:r w:rsidRPr="00DC2757">
                <w:rPr>
                  <w:rFonts w:ascii="Calibri" w:eastAsia="Times New Roman" w:hAnsi="Calibri" w:cs="Calibri"/>
                  <w:color w:val="000000"/>
                  <w:sz w:val="20"/>
                  <w:szCs w:val="20"/>
                </w:rPr>
                <w:t>FLG</w:t>
              </w:r>
            </w:ins>
          </w:p>
        </w:tc>
        <w:tc>
          <w:tcPr>
            <w:tcW w:w="0" w:type="auto"/>
            <w:tcBorders>
              <w:top w:val="nil"/>
              <w:left w:val="nil"/>
              <w:bottom w:val="nil"/>
              <w:right w:val="nil"/>
            </w:tcBorders>
            <w:shd w:val="clear" w:color="auto" w:fill="auto"/>
            <w:noWrap/>
            <w:vAlign w:val="bottom"/>
            <w:hideMark/>
          </w:tcPr>
          <w:p w14:paraId="52AF2BED" w14:textId="77777777" w:rsidR="00BE0539" w:rsidRPr="00DC2757" w:rsidRDefault="00BE0539" w:rsidP="00E750DA">
            <w:pPr>
              <w:spacing w:after="0" w:line="240" w:lineRule="auto"/>
              <w:jc w:val="center"/>
              <w:rPr>
                <w:ins w:id="5501" w:author="Commodore, Sarah" w:date="2023-03-30T13:25:00Z"/>
                <w:rFonts w:ascii="Calibri" w:eastAsia="Times New Roman" w:hAnsi="Calibri" w:cs="Calibri"/>
                <w:color w:val="000000"/>
                <w:sz w:val="20"/>
                <w:szCs w:val="20"/>
              </w:rPr>
            </w:pPr>
            <w:ins w:id="5502"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53511EB" w14:textId="77777777" w:rsidR="00BE0539" w:rsidRPr="00DC2757" w:rsidRDefault="00BE0539" w:rsidP="00E750DA">
            <w:pPr>
              <w:spacing w:after="0" w:line="240" w:lineRule="auto"/>
              <w:jc w:val="center"/>
              <w:rPr>
                <w:ins w:id="5503" w:author="Commodore, Sarah" w:date="2023-03-30T13:25:00Z"/>
                <w:rFonts w:ascii="Calibri" w:eastAsia="Times New Roman" w:hAnsi="Calibri" w:cs="Calibri"/>
                <w:color w:val="000000"/>
                <w:sz w:val="20"/>
                <w:szCs w:val="20"/>
              </w:rPr>
            </w:pPr>
            <w:ins w:id="5504" w:author="Commodore, Sarah" w:date="2023-03-30T13:25: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7FFD30A5" w14:textId="77777777" w:rsidR="00BE0539" w:rsidRPr="00DC2757" w:rsidRDefault="00BE0539" w:rsidP="00E750DA">
            <w:pPr>
              <w:spacing w:after="0" w:line="240" w:lineRule="auto"/>
              <w:jc w:val="center"/>
              <w:rPr>
                <w:ins w:id="5505" w:author="Commodore, Sarah" w:date="2023-03-30T13:25:00Z"/>
                <w:rFonts w:ascii="Calibri" w:eastAsia="Times New Roman" w:hAnsi="Calibri" w:cs="Calibri"/>
                <w:color w:val="000000"/>
                <w:sz w:val="20"/>
                <w:szCs w:val="20"/>
              </w:rPr>
            </w:pPr>
            <w:ins w:id="5506" w:author="Commodore, Sarah" w:date="2023-03-30T13:25:00Z">
              <w:r w:rsidRPr="00DC2757">
                <w:rPr>
                  <w:rFonts w:ascii="Calibri" w:eastAsia="Times New Roman" w:hAnsi="Calibri" w:cs="Calibri"/>
                  <w:color w:val="000000"/>
                  <w:sz w:val="20"/>
                  <w:szCs w:val="20"/>
                </w:rPr>
                <w:t>1.2E-02</w:t>
              </w:r>
            </w:ins>
          </w:p>
        </w:tc>
        <w:tc>
          <w:tcPr>
            <w:tcW w:w="0" w:type="auto"/>
            <w:tcBorders>
              <w:top w:val="nil"/>
              <w:left w:val="nil"/>
              <w:bottom w:val="nil"/>
              <w:right w:val="nil"/>
            </w:tcBorders>
            <w:shd w:val="clear" w:color="auto" w:fill="auto"/>
            <w:noWrap/>
            <w:vAlign w:val="bottom"/>
            <w:hideMark/>
          </w:tcPr>
          <w:p w14:paraId="2F4026B3" w14:textId="77777777" w:rsidR="00BE0539" w:rsidRPr="00DC2757" w:rsidRDefault="00BE0539" w:rsidP="00E750DA">
            <w:pPr>
              <w:spacing w:after="0" w:line="240" w:lineRule="auto"/>
              <w:jc w:val="center"/>
              <w:rPr>
                <w:ins w:id="5507" w:author="Commodore, Sarah" w:date="2023-03-30T13:25:00Z"/>
                <w:rFonts w:ascii="Calibri" w:eastAsia="Times New Roman" w:hAnsi="Calibri" w:cs="Calibri"/>
                <w:color w:val="000000"/>
                <w:sz w:val="20"/>
                <w:szCs w:val="20"/>
              </w:rPr>
            </w:pPr>
            <w:ins w:id="5508" w:author="Commodore, Sarah" w:date="2023-03-30T13:25:00Z">
              <w:r w:rsidRPr="00DC2757">
                <w:rPr>
                  <w:rFonts w:ascii="Calibri" w:eastAsia="Times New Roman" w:hAnsi="Calibri" w:cs="Calibri"/>
                  <w:color w:val="000000"/>
                  <w:sz w:val="20"/>
                  <w:szCs w:val="20"/>
                </w:rPr>
                <w:t>*</w:t>
              </w:r>
            </w:ins>
          </w:p>
        </w:tc>
      </w:tr>
      <w:tr w:rsidR="00BE0539" w:rsidRPr="00DC2757" w14:paraId="552FDFFE" w14:textId="77777777" w:rsidTr="00E750DA">
        <w:trPr>
          <w:trHeight w:val="260"/>
          <w:ins w:id="5509" w:author="Commodore, Sarah" w:date="2023-03-30T13:25:00Z"/>
        </w:trPr>
        <w:tc>
          <w:tcPr>
            <w:tcW w:w="0" w:type="auto"/>
            <w:tcBorders>
              <w:top w:val="nil"/>
              <w:left w:val="nil"/>
              <w:bottom w:val="nil"/>
              <w:right w:val="nil"/>
            </w:tcBorders>
            <w:shd w:val="clear" w:color="auto" w:fill="auto"/>
            <w:noWrap/>
            <w:vAlign w:val="bottom"/>
            <w:hideMark/>
          </w:tcPr>
          <w:p w14:paraId="2849CDD4" w14:textId="77777777" w:rsidR="00BE0539" w:rsidRPr="00DC2757" w:rsidRDefault="00BE0539" w:rsidP="00E750DA">
            <w:pPr>
              <w:spacing w:after="0" w:line="240" w:lineRule="auto"/>
              <w:rPr>
                <w:ins w:id="5510" w:author="Commodore, Sarah" w:date="2023-03-30T13:25:00Z"/>
                <w:rFonts w:ascii="Calibri" w:eastAsia="Times New Roman" w:hAnsi="Calibri" w:cs="Calibri"/>
                <w:color w:val="000000"/>
                <w:sz w:val="20"/>
                <w:szCs w:val="20"/>
              </w:rPr>
            </w:pPr>
            <w:ins w:id="5511" w:author="Commodore, Sarah" w:date="2023-03-30T13:25:00Z">
              <w:r w:rsidRPr="00DC2757">
                <w:rPr>
                  <w:rFonts w:ascii="Calibri" w:eastAsia="Times New Roman" w:hAnsi="Calibri" w:cs="Calibri"/>
                  <w:color w:val="000000"/>
                  <w:sz w:val="20"/>
                  <w:szCs w:val="20"/>
                </w:rPr>
                <w:t>ENSG00000100368.14</w:t>
              </w:r>
            </w:ins>
          </w:p>
        </w:tc>
        <w:tc>
          <w:tcPr>
            <w:tcW w:w="0" w:type="auto"/>
            <w:tcBorders>
              <w:top w:val="nil"/>
              <w:left w:val="nil"/>
              <w:bottom w:val="nil"/>
              <w:right w:val="nil"/>
            </w:tcBorders>
            <w:shd w:val="clear" w:color="auto" w:fill="auto"/>
            <w:noWrap/>
            <w:vAlign w:val="bottom"/>
            <w:hideMark/>
          </w:tcPr>
          <w:p w14:paraId="3269F6E3" w14:textId="77777777" w:rsidR="00BE0539" w:rsidRPr="00DC2757" w:rsidRDefault="00BE0539" w:rsidP="00E750DA">
            <w:pPr>
              <w:spacing w:after="0" w:line="240" w:lineRule="auto"/>
              <w:rPr>
                <w:ins w:id="5512" w:author="Commodore, Sarah" w:date="2023-03-30T13:25:00Z"/>
                <w:rFonts w:ascii="Calibri" w:eastAsia="Times New Roman" w:hAnsi="Calibri" w:cs="Calibri"/>
                <w:color w:val="000000"/>
                <w:sz w:val="20"/>
                <w:szCs w:val="20"/>
              </w:rPr>
            </w:pPr>
            <w:ins w:id="5513" w:author="Commodore, Sarah" w:date="2023-03-30T13:25:00Z">
              <w:r w:rsidRPr="00DC2757">
                <w:rPr>
                  <w:rFonts w:ascii="Calibri" w:eastAsia="Times New Roman" w:hAnsi="Calibri" w:cs="Calibri"/>
                  <w:color w:val="000000"/>
                  <w:sz w:val="20"/>
                  <w:szCs w:val="20"/>
                </w:rPr>
                <w:t>CSF2RB</w:t>
              </w:r>
            </w:ins>
          </w:p>
        </w:tc>
        <w:tc>
          <w:tcPr>
            <w:tcW w:w="0" w:type="auto"/>
            <w:tcBorders>
              <w:top w:val="nil"/>
              <w:left w:val="nil"/>
              <w:bottom w:val="nil"/>
              <w:right w:val="nil"/>
            </w:tcBorders>
            <w:shd w:val="clear" w:color="auto" w:fill="auto"/>
            <w:noWrap/>
            <w:vAlign w:val="bottom"/>
            <w:hideMark/>
          </w:tcPr>
          <w:p w14:paraId="26313723" w14:textId="77777777" w:rsidR="00BE0539" w:rsidRPr="00DC2757" w:rsidRDefault="00BE0539" w:rsidP="00E750DA">
            <w:pPr>
              <w:spacing w:after="0" w:line="240" w:lineRule="auto"/>
              <w:jc w:val="center"/>
              <w:rPr>
                <w:ins w:id="5514" w:author="Commodore, Sarah" w:date="2023-03-30T13:25:00Z"/>
                <w:rFonts w:ascii="Calibri" w:eastAsia="Times New Roman" w:hAnsi="Calibri" w:cs="Calibri"/>
                <w:color w:val="000000"/>
                <w:sz w:val="20"/>
                <w:szCs w:val="20"/>
              </w:rPr>
            </w:pPr>
            <w:ins w:id="5515"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91CF6EE" w14:textId="77777777" w:rsidR="00BE0539" w:rsidRPr="00DC2757" w:rsidRDefault="00BE0539" w:rsidP="00E750DA">
            <w:pPr>
              <w:spacing w:after="0" w:line="240" w:lineRule="auto"/>
              <w:jc w:val="center"/>
              <w:rPr>
                <w:ins w:id="5516" w:author="Commodore, Sarah" w:date="2023-03-30T13:25:00Z"/>
                <w:rFonts w:ascii="Calibri" w:eastAsia="Times New Roman" w:hAnsi="Calibri" w:cs="Calibri"/>
                <w:color w:val="000000"/>
                <w:sz w:val="20"/>
                <w:szCs w:val="20"/>
              </w:rPr>
            </w:pPr>
            <w:ins w:id="5517" w:author="Commodore, Sarah" w:date="2023-03-30T13:25:00Z">
              <w:r w:rsidRPr="00DC2757">
                <w:rPr>
                  <w:rFonts w:ascii="Calibri" w:eastAsia="Times New Roman" w:hAnsi="Calibri" w:cs="Calibri"/>
                  <w:color w:val="000000"/>
                  <w:sz w:val="20"/>
                  <w:szCs w:val="20"/>
                </w:rPr>
                <w:t>6.1E-07</w:t>
              </w:r>
            </w:ins>
          </w:p>
        </w:tc>
        <w:tc>
          <w:tcPr>
            <w:tcW w:w="0" w:type="auto"/>
            <w:tcBorders>
              <w:top w:val="nil"/>
              <w:left w:val="nil"/>
              <w:bottom w:val="nil"/>
              <w:right w:val="nil"/>
            </w:tcBorders>
            <w:shd w:val="clear" w:color="auto" w:fill="auto"/>
            <w:noWrap/>
            <w:vAlign w:val="bottom"/>
            <w:hideMark/>
          </w:tcPr>
          <w:p w14:paraId="7739F1A8" w14:textId="77777777" w:rsidR="00BE0539" w:rsidRPr="00DC2757" w:rsidRDefault="00BE0539" w:rsidP="00E750DA">
            <w:pPr>
              <w:spacing w:after="0" w:line="240" w:lineRule="auto"/>
              <w:jc w:val="center"/>
              <w:rPr>
                <w:ins w:id="5518" w:author="Commodore, Sarah" w:date="2023-03-30T13:25:00Z"/>
                <w:rFonts w:ascii="Calibri" w:eastAsia="Times New Roman" w:hAnsi="Calibri" w:cs="Calibri"/>
                <w:color w:val="000000"/>
                <w:sz w:val="20"/>
                <w:szCs w:val="20"/>
              </w:rPr>
            </w:pPr>
            <w:ins w:id="5519" w:author="Commodore, Sarah" w:date="2023-03-30T13:25:00Z">
              <w:r w:rsidRPr="00DC2757">
                <w:rPr>
                  <w:rFonts w:ascii="Calibri" w:eastAsia="Times New Roman" w:hAnsi="Calibri" w:cs="Calibri"/>
                  <w:color w:val="000000"/>
                  <w:sz w:val="20"/>
                  <w:szCs w:val="20"/>
                </w:rPr>
                <w:t>5.6E-06</w:t>
              </w:r>
            </w:ins>
          </w:p>
        </w:tc>
        <w:tc>
          <w:tcPr>
            <w:tcW w:w="0" w:type="auto"/>
            <w:tcBorders>
              <w:top w:val="nil"/>
              <w:left w:val="nil"/>
              <w:bottom w:val="nil"/>
              <w:right w:val="nil"/>
            </w:tcBorders>
            <w:shd w:val="clear" w:color="auto" w:fill="auto"/>
            <w:noWrap/>
            <w:vAlign w:val="bottom"/>
            <w:hideMark/>
          </w:tcPr>
          <w:p w14:paraId="04F8BB23" w14:textId="77777777" w:rsidR="00BE0539" w:rsidRPr="00DC2757" w:rsidRDefault="00BE0539" w:rsidP="00E750DA">
            <w:pPr>
              <w:spacing w:after="0" w:line="240" w:lineRule="auto"/>
              <w:jc w:val="center"/>
              <w:rPr>
                <w:ins w:id="5520" w:author="Commodore, Sarah" w:date="2023-03-30T13:25:00Z"/>
                <w:rFonts w:ascii="Calibri" w:eastAsia="Times New Roman" w:hAnsi="Calibri" w:cs="Calibri"/>
                <w:color w:val="000000"/>
                <w:sz w:val="20"/>
                <w:szCs w:val="20"/>
              </w:rPr>
            </w:pPr>
            <w:ins w:id="5521" w:author="Commodore, Sarah" w:date="2023-03-30T13:25:00Z">
              <w:r w:rsidRPr="00DC2757">
                <w:rPr>
                  <w:rFonts w:ascii="Calibri" w:eastAsia="Times New Roman" w:hAnsi="Calibri" w:cs="Calibri"/>
                  <w:color w:val="000000"/>
                  <w:sz w:val="20"/>
                  <w:szCs w:val="20"/>
                </w:rPr>
                <w:t>*</w:t>
              </w:r>
            </w:ins>
          </w:p>
        </w:tc>
      </w:tr>
      <w:tr w:rsidR="00BE0539" w:rsidRPr="00DC2757" w14:paraId="5DE0F6A7" w14:textId="77777777" w:rsidTr="00E750DA">
        <w:trPr>
          <w:trHeight w:val="260"/>
          <w:ins w:id="5522" w:author="Commodore, Sarah" w:date="2023-03-30T13:25:00Z"/>
        </w:trPr>
        <w:tc>
          <w:tcPr>
            <w:tcW w:w="0" w:type="auto"/>
            <w:tcBorders>
              <w:top w:val="nil"/>
              <w:left w:val="nil"/>
              <w:bottom w:val="nil"/>
              <w:right w:val="nil"/>
            </w:tcBorders>
            <w:shd w:val="clear" w:color="auto" w:fill="auto"/>
            <w:noWrap/>
            <w:vAlign w:val="bottom"/>
            <w:hideMark/>
          </w:tcPr>
          <w:p w14:paraId="28B0E88B" w14:textId="77777777" w:rsidR="00BE0539" w:rsidRPr="00DC2757" w:rsidRDefault="00BE0539" w:rsidP="00E750DA">
            <w:pPr>
              <w:spacing w:after="0" w:line="240" w:lineRule="auto"/>
              <w:rPr>
                <w:ins w:id="5523" w:author="Commodore, Sarah" w:date="2023-03-30T13:25:00Z"/>
                <w:rFonts w:ascii="Calibri" w:eastAsia="Times New Roman" w:hAnsi="Calibri" w:cs="Calibri"/>
                <w:color w:val="000000"/>
                <w:sz w:val="20"/>
                <w:szCs w:val="20"/>
              </w:rPr>
            </w:pPr>
            <w:ins w:id="5524" w:author="Commodore, Sarah" w:date="2023-03-30T13:25:00Z">
              <w:r w:rsidRPr="00DC2757">
                <w:rPr>
                  <w:rFonts w:ascii="Calibri" w:eastAsia="Times New Roman" w:hAnsi="Calibri" w:cs="Calibri"/>
                  <w:color w:val="000000"/>
                  <w:sz w:val="20"/>
                  <w:szCs w:val="20"/>
                </w:rPr>
                <w:t>ENSG00000163823.4</w:t>
              </w:r>
            </w:ins>
          </w:p>
        </w:tc>
        <w:tc>
          <w:tcPr>
            <w:tcW w:w="0" w:type="auto"/>
            <w:tcBorders>
              <w:top w:val="nil"/>
              <w:left w:val="nil"/>
              <w:bottom w:val="nil"/>
              <w:right w:val="nil"/>
            </w:tcBorders>
            <w:shd w:val="clear" w:color="auto" w:fill="auto"/>
            <w:noWrap/>
            <w:vAlign w:val="bottom"/>
            <w:hideMark/>
          </w:tcPr>
          <w:p w14:paraId="25D5EB19" w14:textId="77777777" w:rsidR="00BE0539" w:rsidRPr="00DC2757" w:rsidRDefault="00BE0539" w:rsidP="00E750DA">
            <w:pPr>
              <w:spacing w:after="0" w:line="240" w:lineRule="auto"/>
              <w:rPr>
                <w:ins w:id="5525" w:author="Commodore, Sarah" w:date="2023-03-30T13:25:00Z"/>
                <w:rFonts w:ascii="Calibri" w:eastAsia="Times New Roman" w:hAnsi="Calibri" w:cs="Calibri"/>
                <w:color w:val="000000"/>
                <w:sz w:val="20"/>
                <w:szCs w:val="20"/>
              </w:rPr>
            </w:pPr>
            <w:ins w:id="5526" w:author="Commodore, Sarah" w:date="2023-03-30T13:25:00Z">
              <w:r w:rsidRPr="00DC2757">
                <w:rPr>
                  <w:rFonts w:ascii="Calibri" w:eastAsia="Times New Roman" w:hAnsi="Calibri" w:cs="Calibri"/>
                  <w:color w:val="000000"/>
                  <w:sz w:val="20"/>
                  <w:szCs w:val="20"/>
                </w:rPr>
                <w:t>CCR1</w:t>
              </w:r>
            </w:ins>
          </w:p>
        </w:tc>
        <w:tc>
          <w:tcPr>
            <w:tcW w:w="0" w:type="auto"/>
            <w:tcBorders>
              <w:top w:val="nil"/>
              <w:left w:val="nil"/>
              <w:bottom w:val="nil"/>
              <w:right w:val="nil"/>
            </w:tcBorders>
            <w:shd w:val="clear" w:color="auto" w:fill="auto"/>
            <w:noWrap/>
            <w:vAlign w:val="bottom"/>
            <w:hideMark/>
          </w:tcPr>
          <w:p w14:paraId="1AA8E651" w14:textId="77777777" w:rsidR="00BE0539" w:rsidRPr="00DC2757" w:rsidRDefault="00BE0539" w:rsidP="00E750DA">
            <w:pPr>
              <w:spacing w:after="0" w:line="240" w:lineRule="auto"/>
              <w:jc w:val="center"/>
              <w:rPr>
                <w:ins w:id="5527" w:author="Commodore, Sarah" w:date="2023-03-30T13:25:00Z"/>
                <w:rFonts w:ascii="Calibri" w:eastAsia="Times New Roman" w:hAnsi="Calibri" w:cs="Calibri"/>
                <w:color w:val="000000"/>
                <w:sz w:val="20"/>
                <w:szCs w:val="20"/>
              </w:rPr>
            </w:pPr>
            <w:ins w:id="5528"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C9868CC" w14:textId="77777777" w:rsidR="00BE0539" w:rsidRPr="00DC2757" w:rsidRDefault="00BE0539" w:rsidP="00E750DA">
            <w:pPr>
              <w:spacing w:after="0" w:line="240" w:lineRule="auto"/>
              <w:jc w:val="center"/>
              <w:rPr>
                <w:ins w:id="5529" w:author="Commodore, Sarah" w:date="2023-03-30T13:25:00Z"/>
                <w:rFonts w:ascii="Calibri" w:eastAsia="Times New Roman" w:hAnsi="Calibri" w:cs="Calibri"/>
                <w:color w:val="000000"/>
                <w:sz w:val="20"/>
                <w:szCs w:val="20"/>
              </w:rPr>
            </w:pPr>
            <w:ins w:id="5530" w:author="Commodore, Sarah" w:date="2023-03-30T13:25:00Z">
              <w:r w:rsidRPr="00DC2757">
                <w:rPr>
                  <w:rFonts w:ascii="Calibri" w:eastAsia="Times New Roman" w:hAnsi="Calibri" w:cs="Calibri"/>
                  <w:color w:val="000000"/>
                  <w:sz w:val="20"/>
                  <w:szCs w:val="20"/>
                </w:rPr>
                <w:t>3.2E-07</w:t>
              </w:r>
            </w:ins>
          </w:p>
        </w:tc>
        <w:tc>
          <w:tcPr>
            <w:tcW w:w="0" w:type="auto"/>
            <w:tcBorders>
              <w:top w:val="nil"/>
              <w:left w:val="nil"/>
              <w:bottom w:val="nil"/>
              <w:right w:val="nil"/>
            </w:tcBorders>
            <w:shd w:val="clear" w:color="auto" w:fill="auto"/>
            <w:noWrap/>
            <w:vAlign w:val="bottom"/>
            <w:hideMark/>
          </w:tcPr>
          <w:p w14:paraId="5DF93CDD" w14:textId="77777777" w:rsidR="00BE0539" w:rsidRPr="00DC2757" w:rsidRDefault="00BE0539" w:rsidP="00E750DA">
            <w:pPr>
              <w:spacing w:after="0" w:line="240" w:lineRule="auto"/>
              <w:jc w:val="center"/>
              <w:rPr>
                <w:ins w:id="5531" w:author="Commodore, Sarah" w:date="2023-03-30T13:25:00Z"/>
                <w:rFonts w:ascii="Calibri" w:eastAsia="Times New Roman" w:hAnsi="Calibri" w:cs="Calibri"/>
                <w:color w:val="000000"/>
                <w:sz w:val="20"/>
                <w:szCs w:val="20"/>
              </w:rPr>
            </w:pPr>
            <w:ins w:id="5532" w:author="Commodore, Sarah" w:date="2023-03-30T13:25:00Z">
              <w:r w:rsidRPr="00DC2757">
                <w:rPr>
                  <w:rFonts w:ascii="Calibri" w:eastAsia="Times New Roman" w:hAnsi="Calibri" w:cs="Calibri"/>
                  <w:color w:val="000000"/>
                  <w:sz w:val="20"/>
                  <w:szCs w:val="20"/>
                </w:rPr>
                <w:t>3.1E-06</w:t>
              </w:r>
            </w:ins>
          </w:p>
        </w:tc>
        <w:tc>
          <w:tcPr>
            <w:tcW w:w="0" w:type="auto"/>
            <w:tcBorders>
              <w:top w:val="nil"/>
              <w:left w:val="nil"/>
              <w:bottom w:val="nil"/>
              <w:right w:val="nil"/>
            </w:tcBorders>
            <w:shd w:val="clear" w:color="auto" w:fill="auto"/>
            <w:noWrap/>
            <w:vAlign w:val="bottom"/>
            <w:hideMark/>
          </w:tcPr>
          <w:p w14:paraId="3DA0D38F" w14:textId="77777777" w:rsidR="00BE0539" w:rsidRPr="00DC2757" w:rsidRDefault="00BE0539" w:rsidP="00E750DA">
            <w:pPr>
              <w:spacing w:after="0" w:line="240" w:lineRule="auto"/>
              <w:jc w:val="center"/>
              <w:rPr>
                <w:ins w:id="5533" w:author="Commodore, Sarah" w:date="2023-03-30T13:25:00Z"/>
                <w:rFonts w:ascii="Calibri" w:eastAsia="Times New Roman" w:hAnsi="Calibri" w:cs="Calibri"/>
                <w:color w:val="000000"/>
                <w:sz w:val="20"/>
                <w:szCs w:val="20"/>
              </w:rPr>
            </w:pPr>
            <w:ins w:id="5534" w:author="Commodore, Sarah" w:date="2023-03-30T13:25:00Z">
              <w:r w:rsidRPr="00DC2757">
                <w:rPr>
                  <w:rFonts w:ascii="Calibri" w:eastAsia="Times New Roman" w:hAnsi="Calibri" w:cs="Calibri"/>
                  <w:color w:val="000000"/>
                  <w:sz w:val="20"/>
                  <w:szCs w:val="20"/>
                </w:rPr>
                <w:t>*</w:t>
              </w:r>
            </w:ins>
          </w:p>
        </w:tc>
      </w:tr>
      <w:tr w:rsidR="00BE0539" w:rsidRPr="00DC2757" w14:paraId="02CE571C" w14:textId="77777777" w:rsidTr="00E750DA">
        <w:trPr>
          <w:trHeight w:val="260"/>
          <w:ins w:id="5535" w:author="Commodore, Sarah" w:date="2023-03-30T13:25:00Z"/>
        </w:trPr>
        <w:tc>
          <w:tcPr>
            <w:tcW w:w="0" w:type="auto"/>
            <w:tcBorders>
              <w:top w:val="nil"/>
              <w:left w:val="nil"/>
              <w:bottom w:val="nil"/>
              <w:right w:val="nil"/>
            </w:tcBorders>
            <w:shd w:val="clear" w:color="auto" w:fill="auto"/>
            <w:noWrap/>
            <w:vAlign w:val="bottom"/>
            <w:hideMark/>
          </w:tcPr>
          <w:p w14:paraId="1A635F7A" w14:textId="77777777" w:rsidR="00BE0539" w:rsidRPr="00DC2757" w:rsidRDefault="00BE0539" w:rsidP="00E750DA">
            <w:pPr>
              <w:spacing w:after="0" w:line="240" w:lineRule="auto"/>
              <w:rPr>
                <w:ins w:id="5536" w:author="Commodore, Sarah" w:date="2023-03-30T13:25:00Z"/>
                <w:rFonts w:ascii="Calibri" w:eastAsia="Times New Roman" w:hAnsi="Calibri" w:cs="Calibri"/>
                <w:color w:val="000000"/>
                <w:sz w:val="20"/>
                <w:szCs w:val="20"/>
              </w:rPr>
            </w:pPr>
            <w:ins w:id="5537" w:author="Commodore, Sarah" w:date="2023-03-30T13:25:00Z">
              <w:r w:rsidRPr="00DC2757">
                <w:rPr>
                  <w:rFonts w:ascii="Calibri" w:eastAsia="Times New Roman" w:hAnsi="Calibri" w:cs="Calibri"/>
                  <w:color w:val="000000"/>
                  <w:sz w:val="20"/>
                  <w:szCs w:val="20"/>
                </w:rPr>
                <w:t>ENSG00000244094.2</w:t>
              </w:r>
            </w:ins>
          </w:p>
        </w:tc>
        <w:tc>
          <w:tcPr>
            <w:tcW w:w="0" w:type="auto"/>
            <w:tcBorders>
              <w:top w:val="nil"/>
              <w:left w:val="nil"/>
              <w:bottom w:val="nil"/>
              <w:right w:val="nil"/>
            </w:tcBorders>
            <w:shd w:val="clear" w:color="auto" w:fill="auto"/>
            <w:noWrap/>
            <w:vAlign w:val="bottom"/>
            <w:hideMark/>
          </w:tcPr>
          <w:p w14:paraId="715299FE" w14:textId="77777777" w:rsidR="00BE0539" w:rsidRPr="00DC2757" w:rsidRDefault="00BE0539" w:rsidP="00E750DA">
            <w:pPr>
              <w:spacing w:after="0" w:line="240" w:lineRule="auto"/>
              <w:rPr>
                <w:ins w:id="5538" w:author="Commodore, Sarah" w:date="2023-03-30T13:25:00Z"/>
                <w:rFonts w:ascii="Calibri" w:eastAsia="Times New Roman" w:hAnsi="Calibri" w:cs="Calibri"/>
                <w:color w:val="000000"/>
                <w:sz w:val="20"/>
                <w:szCs w:val="20"/>
              </w:rPr>
            </w:pPr>
            <w:ins w:id="5539" w:author="Commodore, Sarah" w:date="2023-03-30T13:25:00Z">
              <w:r w:rsidRPr="00DC2757">
                <w:rPr>
                  <w:rFonts w:ascii="Calibri" w:eastAsia="Times New Roman" w:hAnsi="Calibri" w:cs="Calibri"/>
                  <w:color w:val="000000"/>
                  <w:sz w:val="20"/>
                  <w:szCs w:val="20"/>
                </w:rPr>
                <w:t>SPRR2F</w:t>
              </w:r>
            </w:ins>
          </w:p>
        </w:tc>
        <w:tc>
          <w:tcPr>
            <w:tcW w:w="0" w:type="auto"/>
            <w:tcBorders>
              <w:top w:val="nil"/>
              <w:left w:val="nil"/>
              <w:bottom w:val="nil"/>
              <w:right w:val="nil"/>
            </w:tcBorders>
            <w:shd w:val="clear" w:color="auto" w:fill="auto"/>
            <w:noWrap/>
            <w:vAlign w:val="bottom"/>
            <w:hideMark/>
          </w:tcPr>
          <w:p w14:paraId="08EA9AD7" w14:textId="77777777" w:rsidR="00BE0539" w:rsidRPr="00DC2757" w:rsidRDefault="00BE0539" w:rsidP="00E750DA">
            <w:pPr>
              <w:spacing w:after="0" w:line="240" w:lineRule="auto"/>
              <w:jc w:val="center"/>
              <w:rPr>
                <w:ins w:id="5540" w:author="Commodore, Sarah" w:date="2023-03-30T13:25:00Z"/>
                <w:rFonts w:ascii="Calibri" w:eastAsia="Times New Roman" w:hAnsi="Calibri" w:cs="Calibri"/>
                <w:color w:val="000000"/>
                <w:sz w:val="20"/>
                <w:szCs w:val="20"/>
              </w:rPr>
            </w:pPr>
            <w:ins w:id="5541"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B42DD6F" w14:textId="77777777" w:rsidR="00BE0539" w:rsidRPr="00DC2757" w:rsidRDefault="00BE0539" w:rsidP="00E750DA">
            <w:pPr>
              <w:spacing w:after="0" w:line="240" w:lineRule="auto"/>
              <w:jc w:val="center"/>
              <w:rPr>
                <w:ins w:id="5542" w:author="Commodore, Sarah" w:date="2023-03-30T13:25:00Z"/>
                <w:rFonts w:ascii="Calibri" w:eastAsia="Times New Roman" w:hAnsi="Calibri" w:cs="Calibri"/>
                <w:color w:val="000000"/>
                <w:sz w:val="20"/>
                <w:szCs w:val="20"/>
              </w:rPr>
            </w:pPr>
            <w:ins w:id="5543" w:author="Commodore, Sarah" w:date="2023-03-30T13:25:00Z">
              <w:r w:rsidRPr="00DC2757">
                <w:rPr>
                  <w:rFonts w:ascii="Calibri" w:eastAsia="Times New Roman" w:hAnsi="Calibri" w:cs="Calibri"/>
                  <w:color w:val="000000"/>
                  <w:sz w:val="20"/>
                  <w:szCs w:val="20"/>
                </w:rPr>
                <w:t>8.5E-04</w:t>
              </w:r>
            </w:ins>
          </w:p>
        </w:tc>
        <w:tc>
          <w:tcPr>
            <w:tcW w:w="0" w:type="auto"/>
            <w:tcBorders>
              <w:top w:val="nil"/>
              <w:left w:val="nil"/>
              <w:bottom w:val="nil"/>
              <w:right w:val="nil"/>
            </w:tcBorders>
            <w:shd w:val="clear" w:color="auto" w:fill="auto"/>
            <w:noWrap/>
            <w:vAlign w:val="bottom"/>
            <w:hideMark/>
          </w:tcPr>
          <w:p w14:paraId="3F35AF0F" w14:textId="77777777" w:rsidR="00BE0539" w:rsidRPr="00DC2757" w:rsidRDefault="00BE0539" w:rsidP="00E750DA">
            <w:pPr>
              <w:spacing w:after="0" w:line="240" w:lineRule="auto"/>
              <w:jc w:val="center"/>
              <w:rPr>
                <w:ins w:id="5544" w:author="Commodore, Sarah" w:date="2023-03-30T13:25:00Z"/>
                <w:rFonts w:ascii="Calibri" w:eastAsia="Times New Roman" w:hAnsi="Calibri" w:cs="Calibri"/>
                <w:color w:val="000000"/>
                <w:sz w:val="20"/>
                <w:szCs w:val="20"/>
              </w:rPr>
            </w:pPr>
            <w:ins w:id="5545" w:author="Commodore, Sarah" w:date="2023-03-30T13:25:00Z">
              <w:r w:rsidRPr="00DC2757">
                <w:rPr>
                  <w:rFonts w:ascii="Calibri" w:eastAsia="Times New Roman" w:hAnsi="Calibri" w:cs="Calibri"/>
                  <w:color w:val="000000"/>
                  <w:sz w:val="20"/>
                  <w:szCs w:val="20"/>
                </w:rPr>
                <w:t>3.3E-03</w:t>
              </w:r>
            </w:ins>
          </w:p>
        </w:tc>
        <w:tc>
          <w:tcPr>
            <w:tcW w:w="0" w:type="auto"/>
            <w:tcBorders>
              <w:top w:val="nil"/>
              <w:left w:val="nil"/>
              <w:bottom w:val="nil"/>
              <w:right w:val="nil"/>
            </w:tcBorders>
            <w:shd w:val="clear" w:color="auto" w:fill="auto"/>
            <w:noWrap/>
            <w:vAlign w:val="bottom"/>
            <w:hideMark/>
          </w:tcPr>
          <w:p w14:paraId="0989B416" w14:textId="77777777" w:rsidR="00BE0539" w:rsidRPr="00DC2757" w:rsidRDefault="00BE0539" w:rsidP="00E750DA">
            <w:pPr>
              <w:spacing w:after="0" w:line="240" w:lineRule="auto"/>
              <w:jc w:val="center"/>
              <w:rPr>
                <w:ins w:id="5546" w:author="Commodore, Sarah" w:date="2023-03-30T13:25:00Z"/>
                <w:rFonts w:ascii="Calibri" w:eastAsia="Times New Roman" w:hAnsi="Calibri" w:cs="Calibri"/>
                <w:color w:val="000000"/>
                <w:sz w:val="20"/>
                <w:szCs w:val="20"/>
              </w:rPr>
            </w:pPr>
            <w:ins w:id="5547" w:author="Commodore, Sarah" w:date="2023-03-30T13:25:00Z">
              <w:r w:rsidRPr="00DC2757">
                <w:rPr>
                  <w:rFonts w:ascii="Calibri" w:eastAsia="Times New Roman" w:hAnsi="Calibri" w:cs="Calibri"/>
                  <w:color w:val="000000"/>
                  <w:sz w:val="20"/>
                  <w:szCs w:val="20"/>
                </w:rPr>
                <w:t>*</w:t>
              </w:r>
            </w:ins>
          </w:p>
        </w:tc>
      </w:tr>
      <w:tr w:rsidR="00BE0539" w:rsidRPr="00DC2757" w14:paraId="4B583038" w14:textId="77777777" w:rsidTr="00E750DA">
        <w:trPr>
          <w:trHeight w:val="260"/>
          <w:ins w:id="5548" w:author="Commodore, Sarah" w:date="2023-03-30T13:25:00Z"/>
        </w:trPr>
        <w:tc>
          <w:tcPr>
            <w:tcW w:w="0" w:type="auto"/>
            <w:tcBorders>
              <w:top w:val="nil"/>
              <w:left w:val="nil"/>
              <w:bottom w:val="nil"/>
              <w:right w:val="nil"/>
            </w:tcBorders>
            <w:shd w:val="clear" w:color="auto" w:fill="auto"/>
            <w:noWrap/>
            <w:vAlign w:val="bottom"/>
            <w:hideMark/>
          </w:tcPr>
          <w:p w14:paraId="40F0799B" w14:textId="77777777" w:rsidR="00BE0539" w:rsidRPr="00DC2757" w:rsidRDefault="00BE0539" w:rsidP="00E750DA">
            <w:pPr>
              <w:spacing w:after="0" w:line="240" w:lineRule="auto"/>
              <w:rPr>
                <w:ins w:id="5549" w:author="Commodore, Sarah" w:date="2023-03-30T13:25:00Z"/>
                <w:rFonts w:ascii="Calibri" w:eastAsia="Times New Roman" w:hAnsi="Calibri" w:cs="Calibri"/>
                <w:color w:val="000000"/>
                <w:sz w:val="20"/>
                <w:szCs w:val="20"/>
              </w:rPr>
            </w:pPr>
            <w:ins w:id="5550" w:author="Commodore, Sarah" w:date="2023-03-30T13:25:00Z">
              <w:r w:rsidRPr="00DC2757">
                <w:rPr>
                  <w:rFonts w:ascii="Calibri" w:eastAsia="Times New Roman" w:hAnsi="Calibri" w:cs="Calibri"/>
                  <w:color w:val="000000"/>
                  <w:sz w:val="20"/>
                  <w:szCs w:val="20"/>
                </w:rPr>
                <w:t>ENSG00000143369.15</w:t>
              </w:r>
            </w:ins>
          </w:p>
        </w:tc>
        <w:tc>
          <w:tcPr>
            <w:tcW w:w="0" w:type="auto"/>
            <w:tcBorders>
              <w:top w:val="nil"/>
              <w:left w:val="nil"/>
              <w:bottom w:val="nil"/>
              <w:right w:val="nil"/>
            </w:tcBorders>
            <w:shd w:val="clear" w:color="auto" w:fill="auto"/>
            <w:noWrap/>
            <w:vAlign w:val="bottom"/>
            <w:hideMark/>
          </w:tcPr>
          <w:p w14:paraId="6475FE22" w14:textId="77777777" w:rsidR="00BE0539" w:rsidRPr="00DC2757" w:rsidRDefault="00BE0539" w:rsidP="00E750DA">
            <w:pPr>
              <w:spacing w:after="0" w:line="240" w:lineRule="auto"/>
              <w:rPr>
                <w:ins w:id="5551" w:author="Commodore, Sarah" w:date="2023-03-30T13:25:00Z"/>
                <w:rFonts w:ascii="Calibri" w:eastAsia="Times New Roman" w:hAnsi="Calibri" w:cs="Calibri"/>
                <w:color w:val="000000"/>
                <w:sz w:val="20"/>
                <w:szCs w:val="20"/>
              </w:rPr>
            </w:pPr>
            <w:ins w:id="5552" w:author="Commodore, Sarah" w:date="2023-03-30T13:25:00Z">
              <w:r w:rsidRPr="00DC2757">
                <w:rPr>
                  <w:rFonts w:ascii="Calibri" w:eastAsia="Times New Roman" w:hAnsi="Calibri" w:cs="Calibri"/>
                  <w:color w:val="000000"/>
                  <w:sz w:val="20"/>
                  <w:szCs w:val="20"/>
                </w:rPr>
                <w:t>ECM1</w:t>
              </w:r>
            </w:ins>
          </w:p>
        </w:tc>
        <w:tc>
          <w:tcPr>
            <w:tcW w:w="0" w:type="auto"/>
            <w:tcBorders>
              <w:top w:val="nil"/>
              <w:left w:val="nil"/>
              <w:bottom w:val="nil"/>
              <w:right w:val="nil"/>
            </w:tcBorders>
            <w:shd w:val="clear" w:color="auto" w:fill="auto"/>
            <w:noWrap/>
            <w:vAlign w:val="bottom"/>
            <w:hideMark/>
          </w:tcPr>
          <w:p w14:paraId="1DA3527E" w14:textId="77777777" w:rsidR="00BE0539" w:rsidRPr="00DC2757" w:rsidRDefault="00BE0539" w:rsidP="00E750DA">
            <w:pPr>
              <w:spacing w:after="0" w:line="240" w:lineRule="auto"/>
              <w:jc w:val="center"/>
              <w:rPr>
                <w:ins w:id="5553" w:author="Commodore, Sarah" w:date="2023-03-30T13:25:00Z"/>
                <w:rFonts w:ascii="Calibri" w:eastAsia="Times New Roman" w:hAnsi="Calibri" w:cs="Calibri"/>
                <w:color w:val="000000"/>
                <w:sz w:val="20"/>
                <w:szCs w:val="20"/>
              </w:rPr>
            </w:pPr>
            <w:ins w:id="5554"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DA07415" w14:textId="77777777" w:rsidR="00BE0539" w:rsidRPr="00DC2757" w:rsidRDefault="00BE0539" w:rsidP="00E750DA">
            <w:pPr>
              <w:spacing w:after="0" w:line="240" w:lineRule="auto"/>
              <w:jc w:val="center"/>
              <w:rPr>
                <w:ins w:id="5555" w:author="Commodore, Sarah" w:date="2023-03-30T13:25:00Z"/>
                <w:rFonts w:ascii="Calibri" w:eastAsia="Times New Roman" w:hAnsi="Calibri" w:cs="Calibri"/>
                <w:color w:val="000000"/>
                <w:sz w:val="20"/>
                <w:szCs w:val="20"/>
              </w:rPr>
            </w:pPr>
            <w:ins w:id="5556" w:author="Commodore, Sarah" w:date="2023-03-30T13:25:00Z">
              <w:r w:rsidRPr="00DC2757">
                <w:rPr>
                  <w:rFonts w:ascii="Calibri" w:eastAsia="Times New Roman" w:hAnsi="Calibri" w:cs="Calibri"/>
                  <w:color w:val="000000"/>
                  <w:sz w:val="20"/>
                  <w:szCs w:val="20"/>
                </w:rPr>
                <w:t>2.7E-06</w:t>
              </w:r>
            </w:ins>
          </w:p>
        </w:tc>
        <w:tc>
          <w:tcPr>
            <w:tcW w:w="0" w:type="auto"/>
            <w:tcBorders>
              <w:top w:val="nil"/>
              <w:left w:val="nil"/>
              <w:bottom w:val="nil"/>
              <w:right w:val="nil"/>
            </w:tcBorders>
            <w:shd w:val="clear" w:color="auto" w:fill="auto"/>
            <w:noWrap/>
            <w:vAlign w:val="bottom"/>
            <w:hideMark/>
          </w:tcPr>
          <w:p w14:paraId="2F9207F8" w14:textId="77777777" w:rsidR="00BE0539" w:rsidRPr="00DC2757" w:rsidRDefault="00BE0539" w:rsidP="00E750DA">
            <w:pPr>
              <w:spacing w:after="0" w:line="240" w:lineRule="auto"/>
              <w:jc w:val="center"/>
              <w:rPr>
                <w:ins w:id="5557" w:author="Commodore, Sarah" w:date="2023-03-30T13:25:00Z"/>
                <w:rFonts w:ascii="Calibri" w:eastAsia="Times New Roman" w:hAnsi="Calibri" w:cs="Calibri"/>
                <w:color w:val="000000"/>
                <w:sz w:val="20"/>
                <w:szCs w:val="20"/>
              </w:rPr>
            </w:pPr>
            <w:ins w:id="5558" w:author="Commodore, Sarah" w:date="2023-03-30T13:25:00Z">
              <w:r w:rsidRPr="00DC2757">
                <w:rPr>
                  <w:rFonts w:ascii="Calibri" w:eastAsia="Times New Roman" w:hAnsi="Calibri" w:cs="Calibri"/>
                  <w:color w:val="000000"/>
                  <w:sz w:val="20"/>
                  <w:szCs w:val="20"/>
                </w:rPr>
                <w:t>2.1E-05</w:t>
              </w:r>
            </w:ins>
          </w:p>
        </w:tc>
        <w:tc>
          <w:tcPr>
            <w:tcW w:w="0" w:type="auto"/>
            <w:tcBorders>
              <w:top w:val="nil"/>
              <w:left w:val="nil"/>
              <w:bottom w:val="nil"/>
              <w:right w:val="nil"/>
            </w:tcBorders>
            <w:shd w:val="clear" w:color="auto" w:fill="auto"/>
            <w:noWrap/>
            <w:vAlign w:val="bottom"/>
            <w:hideMark/>
          </w:tcPr>
          <w:p w14:paraId="104893BB" w14:textId="77777777" w:rsidR="00BE0539" w:rsidRPr="00DC2757" w:rsidRDefault="00BE0539" w:rsidP="00E750DA">
            <w:pPr>
              <w:spacing w:after="0" w:line="240" w:lineRule="auto"/>
              <w:jc w:val="center"/>
              <w:rPr>
                <w:ins w:id="5559" w:author="Commodore, Sarah" w:date="2023-03-30T13:25:00Z"/>
                <w:rFonts w:ascii="Calibri" w:eastAsia="Times New Roman" w:hAnsi="Calibri" w:cs="Calibri"/>
                <w:color w:val="000000"/>
                <w:sz w:val="20"/>
                <w:szCs w:val="20"/>
              </w:rPr>
            </w:pPr>
            <w:ins w:id="5560" w:author="Commodore, Sarah" w:date="2023-03-30T13:25:00Z">
              <w:r w:rsidRPr="00DC2757">
                <w:rPr>
                  <w:rFonts w:ascii="Calibri" w:eastAsia="Times New Roman" w:hAnsi="Calibri" w:cs="Calibri"/>
                  <w:color w:val="000000"/>
                  <w:sz w:val="20"/>
                  <w:szCs w:val="20"/>
                </w:rPr>
                <w:t>*</w:t>
              </w:r>
            </w:ins>
          </w:p>
        </w:tc>
      </w:tr>
      <w:tr w:rsidR="00BE0539" w:rsidRPr="00DC2757" w14:paraId="21093C18" w14:textId="77777777" w:rsidTr="00E750DA">
        <w:trPr>
          <w:trHeight w:val="260"/>
          <w:ins w:id="5561" w:author="Commodore, Sarah" w:date="2023-03-30T13:25:00Z"/>
        </w:trPr>
        <w:tc>
          <w:tcPr>
            <w:tcW w:w="0" w:type="auto"/>
            <w:tcBorders>
              <w:top w:val="nil"/>
              <w:left w:val="nil"/>
              <w:bottom w:val="nil"/>
              <w:right w:val="nil"/>
            </w:tcBorders>
            <w:shd w:val="clear" w:color="auto" w:fill="auto"/>
            <w:noWrap/>
            <w:vAlign w:val="bottom"/>
            <w:hideMark/>
          </w:tcPr>
          <w:p w14:paraId="113EB288" w14:textId="77777777" w:rsidR="00BE0539" w:rsidRPr="00DC2757" w:rsidRDefault="00BE0539" w:rsidP="00E750DA">
            <w:pPr>
              <w:spacing w:after="0" w:line="240" w:lineRule="auto"/>
              <w:rPr>
                <w:ins w:id="5562" w:author="Commodore, Sarah" w:date="2023-03-30T13:25:00Z"/>
                <w:rFonts w:ascii="Calibri" w:eastAsia="Times New Roman" w:hAnsi="Calibri" w:cs="Calibri"/>
                <w:color w:val="000000"/>
                <w:sz w:val="20"/>
                <w:szCs w:val="20"/>
              </w:rPr>
            </w:pPr>
            <w:ins w:id="5563" w:author="Commodore, Sarah" w:date="2023-03-30T13:25:00Z">
              <w:r w:rsidRPr="00DC2757">
                <w:rPr>
                  <w:rFonts w:ascii="Calibri" w:eastAsia="Times New Roman" w:hAnsi="Calibri" w:cs="Calibri"/>
                  <w:color w:val="000000"/>
                  <w:sz w:val="20"/>
                  <w:szCs w:val="20"/>
                </w:rPr>
                <w:t>ENSG00000151948.12</w:t>
              </w:r>
            </w:ins>
          </w:p>
        </w:tc>
        <w:tc>
          <w:tcPr>
            <w:tcW w:w="0" w:type="auto"/>
            <w:tcBorders>
              <w:top w:val="nil"/>
              <w:left w:val="nil"/>
              <w:bottom w:val="nil"/>
              <w:right w:val="nil"/>
            </w:tcBorders>
            <w:shd w:val="clear" w:color="auto" w:fill="auto"/>
            <w:noWrap/>
            <w:vAlign w:val="bottom"/>
            <w:hideMark/>
          </w:tcPr>
          <w:p w14:paraId="2D53CB3F" w14:textId="77777777" w:rsidR="00BE0539" w:rsidRPr="00DC2757" w:rsidRDefault="00BE0539" w:rsidP="00E750DA">
            <w:pPr>
              <w:spacing w:after="0" w:line="240" w:lineRule="auto"/>
              <w:rPr>
                <w:ins w:id="5564" w:author="Commodore, Sarah" w:date="2023-03-30T13:25:00Z"/>
                <w:rFonts w:ascii="Calibri" w:eastAsia="Times New Roman" w:hAnsi="Calibri" w:cs="Calibri"/>
                <w:color w:val="000000"/>
                <w:sz w:val="20"/>
                <w:szCs w:val="20"/>
              </w:rPr>
            </w:pPr>
            <w:ins w:id="5565" w:author="Commodore, Sarah" w:date="2023-03-30T13:25:00Z">
              <w:r w:rsidRPr="00DC2757">
                <w:rPr>
                  <w:rFonts w:ascii="Calibri" w:eastAsia="Times New Roman" w:hAnsi="Calibri" w:cs="Calibri"/>
                  <w:color w:val="000000"/>
                  <w:sz w:val="20"/>
                  <w:szCs w:val="20"/>
                </w:rPr>
                <w:t>GLT1D1</w:t>
              </w:r>
            </w:ins>
          </w:p>
        </w:tc>
        <w:tc>
          <w:tcPr>
            <w:tcW w:w="0" w:type="auto"/>
            <w:tcBorders>
              <w:top w:val="nil"/>
              <w:left w:val="nil"/>
              <w:bottom w:val="nil"/>
              <w:right w:val="nil"/>
            </w:tcBorders>
            <w:shd w:val="clear" w:color="auto" w:fill="auto"/>
            <w:noWrap/>
            <w:vAlign w:val="bottom"/>
            <w:hideMark/>
          </w:tcPr>
          <w:p w14:paraId="02A90070" w14:textId="77777777" w:rsidR="00BE0539" w:rsidRPr="00DC2757" w:rsidRDefault="00BE0539" w:rsidP="00E750DA">
            <w:pPr>
              <w:spacing w:after="0" w:line="240" w:lineRule="auto"/>
              <w:jc w:val="center"/>
              <w:rPr>
                <w:ins w:id="5566" w:author="Commodore, Sarah" w:date="2023-03-30T13:25:00Z"/>
                <w:rFonts w:ascii="Calibri" w:eastAsia="Times New Roman" w:hAnsi="Calibri" w:cs="Calibri"/>
                <w:color w:val="000000"/>
                <w:sz w:val="20"/>
                <w:szCs w:val="20"/>
              </w:rPr>
            </w:pPr>
            <w:ins w:id="5567"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8828648" w14:textId="77777777" w:rsidR="00BE0539" w:rsidRPr="00DC2757" w:rsidRDefault="00BE0539" w:rsidP="00E750DA">
            <w:pPr>
              <w:spacing w:after="0" w:line="240" w:lineRule="auto"/>
              <w:jc w:val="center"/>
              <w:rPr>
                <w:ins w:id="5568" w:author="Commodore, Sarah" w:date="2023-03-30T13:25:00Z"/>
                <w:rFonts w:ascii="Calibri" w:eastAsia="Times New Roman" w:hAnsi="Calibri" w:cs="Calibri"/>
                <w:color w:val="000000"/>
                <w:sz w:val="20"/>
                <w:szCs w:val="20"/>
              </w:rPr>
            </w:pPr>
            <w:ins w:id="5569" w:author="Commodore, Sarah" w:date="2023-03-30T13:25:00Z">
              <w:r w:rsidRPr="00DC2757">
                <w:rPr>
                  <w:rFonts w:ascii="Calibri" w:eastAsia="Times New Roman" w:hAnsi="Calibri" w:cs="Calibri"/>
                  <w:color w:val="000000"/>
                  <w:sz w:val="20"/>
                  <w:szCs w:val="20"/>
                </w:rPr>
                <w:t>1.1E-06</w:t>
              </w:r>
            </w:ins>
          </w:p>
        </w:tc>
        <w:tc>
          <w:tcPr>
            <w:tcW w:w="0" w:type="auto"/>
            <w:tcBorders>
              <w:top w:val="nil"/>
              <w:left w:val="nil"/>
              <w:bottom w:val="nil"/>
              <w:right w:val="nil"/>
            </w:tcBorders>
            <w:shd w:val="clear" w:color="auto" w:fill="auto"/>
            <w:noWrap/>
            <w:vAlign w:val="bottom"/>
            <w:hideMark/>
          </w:tcPr>
          <w:p w14:paraId="32663779" w14:textId="77777777" w:rsidR="00BE0539" w:rsidRPr="00DC2757" w:rsidRDefault="00BE0539" w:rsidP="00E750DA">
            <w:pPr>
              <w:spacing w:after="0" w:line="240" w:lineRule="auto"/>
              <w:jc w:val="center"/>
              <w:rPr>
                <w:ins w:id="5570" w:author="Commodore, Sarah" w:date="2023-03-30T13:25:00Z"/>
                <w:rFonts w:ascii="Calibri" w:eastAsia="Times New Roman" w:hAnsi="Calibri" w:cs="Calibri"/>
                <w:color w:val="000000"/>
                <w:sz w:val="20"/>
                <w:szCs w:val="20"/>
              </w:rPr>
            </w:pPr>
            <w:ins w:id="5571" w:author="Commodore, Sarah" w:date="2023-03-30T13:25:00Z">
              <w:r w:rsidRPr="00DC2757">
                <w:rPr>
                  <w:rFonts w:ascii="Calibri" w:eastAsia="Times New Roman" w:hAnsi="Calibri" w:cs="Calibri"/>
                  <w:color w:val="000000"/>
                  <w:sz w:val="20"/>
                  <w:szCs w:val="20"/>
                </w:rPr>
                <w:t>9.7E-06</w:t>
              </w:r>
            </w:ins>
          </w:p>
        </w:tc>
        <w:tc>
          <w:tcPr>
            <w:tcW w:w="0" w:type="auto"/>
            <w:tcBorders>
              <w:top w:val="nil"/>
              <w:left w:val="nil"/>
              <w:bottom w:val="nil"/>
              <w:right w:val="nil"/>
            </w:tcBorders>
            <w:shd w:val="clear" w:color="auto" w:fill="auto"/>
            <w:noWrap/>
            <w:vAlign w:val="bottom"/>
            <w:hideMark/>
          </w:tcPr>
          <w:p w14:paraId="166AFA19" w14:textId="77777777" w:rsidR="00BE0539" w:rsidRPr="00DC2757" w:rsidRDefault="00BE0539" w:rsidP="00E750DA">
            <w:pPr>
              <w:spacing w:after="0" w:line="240" w:lineRule="auto"/>
              <w:jc w:val="center"/>
              <w:rPr>
                <w:ins w:id="5572" w:author="Commodore, Sarah" w:date="2023-03-30T13:25:00Z"/>
                <w:rFonts w:ascii="Calibri" w:eastAsia="Times New Roman" w:hAnsi="Calibri" w:cs="Calibri"/>
                <w:color w:val="000000"/>
                <w:sz w:val="20"/>
                <w:szCs w:val="20"/>
              </w:rPr>
            </w:pPr>
            <w:ins w:id="5573" w:author="Commodore, Sarah" w:date="2023-03-30T13:25:00Z">
              <w:r w:rsidRPr="00DC2757">
                <w:rPr>
                  <w:rFonts w:ascii="Calibri" w:eastAsia="Times New Roman" w:hAnsi="Calibri" w:cs="Calibri"/>
                  <w:color w:val="000000"/>
                  <w:sz w:val="20"/>
                  <w:szCs w:val="20"/>
                </w:rPr>
                <w:t>*</w:t>
              </w:r>
            </w:ins>
          </w:p>
        </w:tc>
      </w:tr>
      <w:tr w:rsidR="00BE0539" w:rsidRPr="00DC2757" w14:paraId="54FC6D9B" w14:textId="77777777" w:rsidTr="00E750DA">
        <w:trPr>
          <w:trHeight w:val="260"/>
          <w:ins w:id="5574" w:author="Commodore, Sarah" w:date="2023-03-30T13:25:00Z"/>
        </w:trPr>
        <w:tc>
          <w:tcPr>
            <w:tcW w:w="0" w:type="auto"/>
            <w:tcBorders>
              <w:top w:val="nil"/>
              <w:left w:val="nil"/>
              <w:bottom w:val="nil"/>
              <w:right w:val="nil"/>
            </w:tcBorders>
            <w:shd w:val="clear" w:color="auto" w:fill="auto"/>
            <w:noWrap/>
            <w:vAlign w:val="bottom"/>
            <w:hideMark/>
          </w:tcPr>
          <w:p w14:paraId="7A53223B" w14:textId="77777777" w:rsidR="00BE0539" w:rsidRPr="00DC2757" w:rsidRDefault="00BE0539" w:rsidP="00E750DA">
            <w:pPr>
              <w:spacing w:after="0" w:line="240" w:lineRule="auto"/>
              <w:rPr>
                <w:ins w:id="5575" w:author="Commodore, Sarah" w:date="2023-03-30T13:25:00Z"/>
                <w:rFonts w:ascii="Calibri" w:eastAsia="Times New Roman" w:hAnsi="Calibri" w:cs="Calibri"/>
                <w:color w:val="000000"/>
                <w:sz w:val="20"/>
                <w:szCs w:val="20"/>
              </w:rPr>
            </w:pPr>
            <w:ins w:id="5576" w:author="Commodore, Sarah" w:date="2023-03-30T13:25:00Z">
              <w:r w:rsidRPr="00DC2757">
                <w:rPr>
                  <w:rFonts w:ascii="Calibri" w:eastAsia="Times New Roman" w:hAnsi="Calibri" w:cs="Calibri"/>
                  <w:color w:val="000000"/>
                  <w:sz w:val="20"/>
                  <w:szCs w:val="20"/>
                </w:rPr>
                <w:t>ENSG00000277452.1</w:t>
              </w:r>
            </w:ins>
          </w:p>
        </w:tc>
        <w:tc>
          <w:tcPr>
            <w:tcW w:w="0" w:type="auto"/>
            <w:tcBorders>
              <w:top w:val="nil"/>
              <w:left w:val="nil"/>
              <w:bottom w:val="nil"/>
              <w:right w:val="nil"/>
            </w:tcBorders>
            <w:shd w:val="clear" w:color="auto" w:fill="auto"/>
            <w:noWrap/>
            <w:vAlign w:val="bottom"/>
            <w:hideMark/>
          </w:tcPr>
          <w:p w14:paraId="62553681" w14:textId="77777777" w:rsidR="00BE0539" w:rsidRPr="00DC2757" w:rsidRDefault="00BE0539" w:rsidP="00E750DA">
            <w:pPr>
              <w:spacing w:after="0" w:line="240" w:lineRule="auto"/>
              <w:rPr>
                <w:ins w:id="5577" w:author="Commodore, Sarah" w:date="2023-03-30T13:25:00Z"/>
                <w:rFonts w:ascii="Calibri" w:eastAsia="Times New Roman" w:hAnsi="Calibri" w:cs="Calibri"/>
                <w:color w:val="000000"/>
                <w:sz w:val="20"/>
                <w:szCs w:val="20"/>
              </w:rPr>
            </w:pPr>
            <w:ins w:id="5578" w:author="Commodore, Sarah" w:date="2023-03-30T13:25:00Z">
              <w:r w:rsidRPr="00DC2757">
                <w:rPr>
                  <w:rFonts w:ascii="Calibri" w:eastAsia="Times New Roman" w:hAnsi="Calibri" w:cs="Calibri"/>
                  <w:color w:val="000000"/>
                  <w:sz w:val="20"/>
                  <w:szCs w:val="20"/>
                </w:rPr>
                <w:t>RN7SL473P</w:t>
              </w:r>
            </w:ins>
          </w:p>
        </w:tc>
        <w:tc>
          <w:tcPr>
            <w:tcW w:w="0" w:type="auto"/>
            <w:tcBorders>
              <w:top w:val="nil"/>
              <w:left w:val="nil"/>
              <w:bottom w:val="nil"/>
              <w:right w:val="nil"/>
            </w:tcBorders>
            <w:shd w:val="clear" w:color="auto" w:fill="auto"/>
            <w:noWrap/>
            <w:vAlign w:val="bottom"/>
            <w:hideMark/>
          </w:tcPr>
          <w:p w14:paraId="7A18E37A" w14:textId="77777777" w:rsidR="00BE0539" w:rsidRPr="00DC2757" w:rsidRDefault="00BE0539" w:rsidP="00E750DA">
            <w:pPr>
              <w:spacing w:after="0" w:line="240" w:lineRule="auto"/>
              <w:jc w:val="center"/>
              <w:rPr>
                <w:ins w:id="5579" w:author="Commodore, Sarah" w:date="2023-03-30T13:25:00Z"/>
                <w:rFonts w:ascii="Calibri" w:eastAsia="Times New Roman" w:hAnsi="Calibri" w:cs="Calibri"/>
                <w:color w:val="000000"/>
                <w:sz w:val="20"/>
                <w:szCs w:val="20"/>
              </w:rPr>
            </w:pPr>
            <w:ins w:id="5580"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7DBBFC0" w14:textId="77777777" w:rsidR="00BE0539" w:rsidRPr="00DC2757" w:rsidRDefault="00BE0539" w:rsidP="00E750DA">
            <w:pPr>
              <w:spacing w:after="0" w:line="240" w:lineRule="auto"/>
              <w:jc w:val="center"/>
              <w:rPr>
                <w:ins w:id="5581" w:author="Commodore, Sarah" w:date="2023-03-30T13:25:00Z"/>
                <w:rFonts w:ascii="Calibri" w:eastAsia="Times New Roman" w:hAnsi="Calibri" w:cs="Calibri"/>
                <w:color w:val="000000"/>
                <w:sz w:val="20"/>
                <w:szCs w:val="20"/>
              </w:rPr>
            </w:pPr>
            <w:ins w:id="5582" w:author="Commodore, Sarah" w:date="2023-03-30T13:25:00Z">
              <w:r w:rsidRPr="00DC2757">
                <w:rPr>
                  <w:rFonts w:ascii="Calibri" w:eastAsia="Times New Roman" w:hAnsi="Calibri" w:cs="Calibri"/>
                  <w:color w:val="000000"/>
                  <w:sz w:val="20"/>
                  <w:szCs w:val="20"/>
                </w:rPr>
                <w:t>2.7E-05</w:t>
              </w:r>
            </w:ins>
          </w:p>
        </w:tc>
        <w:tc>
          <w:tcPr>
            <w:tcW w:w="0" w:type="auto"/>
            <w:tcBorders>
              <w:top w:val="nil"/>
              <w:left w:val="nil"/>
              <w:bottom w:val="nil"/>
              <w:right w:val="nil"/>
            </w:tcBorders>
            <w:shd w:val="clear" w:color="auto" w:fill="auto"/>
            <w:noWrap/>
            <w:vAlign w:val="bottom"/>
            <w:hideMark/>
          </w:tcPr>
          <w:p w14:paraId="3457E91D" w14:textId="77777777" w:rsidR="00BE0539" w:rsidRPr="00DC2757" w:rsidRDefault="00BE0539" w:rsidP="00E750DA">
            <w:pPr>
              <w:spacing w:after="0" w:line="240" w:lineRule="auto"/>
              <w:jc w:val="center"/>
              <w:rPr>
                <w:ins w:id="5583" w:author="Commodore, Sarah" w:date="2023-03-30T13:25:00Z"/>
                <w:rFonts w:ascii="Calibri" w:eastAsia="Times New Roman" w:hAnsi="Calibri" w:cs="Calibri"/>
                <w:color w:val="000000"/>
                <w:sz w:val="20"/>
                <w:szCs w:val="20"/>
              </w:rPr>
            </w:pPr>
            <w:ins w:id="5584" w:author="Commodore, Sarah" w:date="2023-03-30T13:25:00Z">
              <w:r w:rsidRPr="00DC2757">
                <w:rPr>
                  <w:rFonts w:ascii="Calibri" w:eastAsia="Times New Roman" w:hAnsi="Calibri" w:cs="Calibri"/>
                  <w:color w:val="000000"/>
                  <w:sz w:val="20"/>
                  <w:szCs w:val="20"/>
                </w:rPr>
                <w:t>1.6E-04</w:t>
              </w:r>
            </w:ins>
          </w:p>
        </w:tc>
        <w:tc>
          <w:tcPr>
            <w:tcW w:w="0" w:type="auto"/>
            <w:tcBorders>
              <w:top w:val="nil"/>
              <w:left w:val="nil"/>
              <w:bottom w:val="nil"/>
              <w:right w:val="nil"/>
            </w:tcBorders>
            <w:shd w:val="clear" w:color="auto" w:fill="auto"/>
            <w:noWrap/>
            <w:vAlign w:val="bottom"/>
            <w:hideMark/>
          </w:tcPr>
          <w:p w14:paraId="2B96D880" w14:textId="77777777" w:rsidR="00BE0539" w:rsidRPr="00DC2757" w:rsidRDefault="00BE0539" w:rsidP="00E750DA">
            <w:pPr>
              <w:spacing w:after="0" w:line="240" w:lineRule="auto"/>
              <w:jc w:val="center"/>
              <w:rPr>
                <w:ins w:id="5585" w:author="Commodore, Sarah" w:date="2023-03-30T13:25:00Z"/>
                <w:rFonts w:ascii="Calibri" w:eastAsia="Times New Roman" w:hAnsi="Calibri" w:cs="Calibri"/>
                <w:color w:val="000000"/>
                <w:sz w:val="20"/>
                <w:szCs w:val="20"/>
              </w:rPr>
            </w:pPr>
            <w:ins w:id="5586" w:author="Commodore, Sarah" w:date="2023-03-30T13:25:00Z">
              <w:r w:rsidRPr="00DC2757">
                <w:rPr>
                  <w:rFonts w:ascii="Calibri" w:eastAsia="Times New Roman" w:hAnsi="Calibri" w:cs="Calibri"/>
                  <w:color w:val="000000"/>
                  <w:sz w:val="20"/>
                  <w:szCs w:val="20"/>
                </w:rPr>
                <w:t>*</w:t>
              </w:r>
            </w:ins>
          </w:p>
        </w:tc>
      </w:tr>
      <w:tr w:rsidR="00BE0539" w:rsidRPr="00DC2757" w14:paraId="12166602" w14:textId="77777777" w:rsidTr="00E750DA">
        <w:trPr>
          <w:trHeight w:val="260"/>
          <w:ins w:id="5587" w:author="Commodore, Sarah" w:date="2023-03-30T13:25:00Z"/>
        </w:trPr>
        <w:tc>
          <w:tcPr>
            <w:tcW w:w="0" w:type="auto"/>
            <w:tcBorders>
              <w:top w:val="nil"/>
              <w:left w:val="nil"/>
              <w:bottom w:val="nil"/>
              <w:right w:val="nil"/>
            </w:tcBorders>
            <w:shd w:val="clear" w:color="auto" w:fill="auto"/>
            <w:noWrap/>
            <w:vAlign w:val="bottom"/>
            <w:hideMark/>
          </w:tcPr>
          <w:p w14:paraId="7305BB9B" w14:textId="77777777" w:rsidR="00BE0539" w:rsidRPr="00DC2757" w:rsidRDefault="00BE0539" w:rsidP="00E750DA">
            <w:pPr>
              <w:spacing w:after="0" w:line="240" w:lineRule="auto"/>
              <w:rPr>
                <w:ins w:id="5588" w:author="Commodore, Sarah" w:date="2023-03-30T13:25:00Z"/>
                <w:rFonts w:ascii="Calibri" w:eastAsia="Times New Roman" w:hAnsi="Calibri" w:cs="Calibri"/>
                <w:color w:val="000000"/>
                <w:sz w:val="20"/>
                <w:szCs w:val="20"/>
              </w:rPr>
            </w:pPr>
            <w:ins w:id="5589" w:author="Commodore, Sarah" w:date="2023-03-30T13:25:00Z">
              <w:r w:rsidRPr="00DC2757">
                <w:rPr>
                  <w:rFonts w:ascii="Calibri" w:eastAsia="Times New Roman" w:hAnsi="Calibri" w:cs="Calibri"/>
                  <w:color w:val="000000"/>
                  <w:sz w:val="20"/>
                  <w:szCs w:val="20"/>
                </w:rPr>
                <w:t>ENSG00000204577.11</w:t>
              </w:r>
            </w:ins>
          </w:p>
        </w:tc>
        <w:tc>
          <w:tcPr>
            <w:tcW w:w="0" w:type="auto"/>
            <w:tcBorders>
              <w:top w:val="nil"/>
              <w:left w:val="nil"/>
              <w:bottom w:val="nil"/>
              <w:right w:val="nil"/>
            </w:tcBorders>
            <w:shd w:val="clear" w:color="auto" w:fill="auto"/>
            <w:noWrap/>
            <w:vAlign w:val="bottom"/>
            <w:hideMark/>
          </w:tcPr>
          <w:p w14:paraId="3DFB2384" w14:textId="77777777" w:rsidR="00BE0539" w:rsidRPr="00DC2757" w:rsidRDefault="00BE0539" w:rsidP="00E750DA">
            <w:pPr>
              <w:spacing w:after="0" w:line="240" w:lineRule="auto"/>
              <w:rPr>
                <w:ins w:id="5590" w:author="Commodore, Sarah" w:date="2023-03-30T13:25:00Z"/>
                <w:rFonts w:ascii="Calibri" w:eastAsia="Times New Roman" w:hAnsi="Calibri" w:cs="Calibri"/>
                <w:color w:val="000000"/>
                <w:sz w:val="20"/>
                <w:szCs w:val="20"/>
              </w:rPr>
            </w:pPr>
            <w:ins w:id="5591" w:author="Commodore, Sarah" w:date="2023-03-30T13:25:00Z">
              <w:r w:rsidRPr="00DC2757">
                <w:rPr>
                  <w:rFonts w:ascii="Calibri" w:eastAsia="Times New Roman" w:hAnsi="Calibri" w:cs="Calibri"/>
                  <w:color w:val="000000"/>
                  <w:sz w:val="20"/>
                  <w:szCs w:val="20"/>
                </w:rPr>
                <w:t>LILRB3</w:t>
              </w:r>
            </w:ins>
          </w:p>
        </w:tc>
        <w:tc>
          <w:tcPr>
            <w:tcW w:w="0" w:type="auto"/>
            <w:tcBorders>
              <w:top w:val="nil"/>
              <w:left w:val="nil"/>
              <w:bottom w:val="nil"/>
              <w:right w:val="nil"/>
            </w:tcBorders>
            <w:shd w:val="clear" w:color="auto" w:fill="auto"/>
            <w:noWrap/>
            <w:vAlign w:val="bottom"/>
            <w:hideMark/>
          </w:tcPr>
          <w:p w14:paraId="668E62AE" w14:textId="77777777" w:rsidR="00BE0539" w:rsidRPr="00DC2757" w:rsidRDefault="00BE0539" w:rsidP="00E750DA">
            <w:pPr>
              <w:spacing w:after="0" w:line="240" w:lineRule="auto"/>
              <w:jc w:val="center"/>
              <w:rPr>
                <w:ins w:id="5592" w:author="Commodore, Sarah" w:date="2023-03-30T13:25:00Z"/>
                <w:rFonts w:ascii="Calibri" w:eastAsia="Times New Roman" w:hAnsi="Calibri" w:cs="Calibri"/>
                <w:color w:val="000000"/>
                <w:sz w:val="20"/>
                <w:szCs w:val="20"/>
              </w:rPr>
            </w:pPr>
            <w:ins w:id="5593"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F6CA458" w14:textId="77777777" w:rsidR="00BE0539" w:rsidRPr="00DC2757" w:rsidRDefault="00BE0539" w:rsidP="00E750DA">
            <w:pPr>
              <w:spacing w:after="0" w:line="240" w:lineRule="auto"/>
              <w:jc w:val="center"/>
              <w:rPr>
                <w:ins w:id="5594" w:author="Commodore, Sarah" w:date="2023-03-30T13:25:00Z"/>
                <w:rFonts w:ascii="Calibri" w:eastAsia="Times New Roman" w:hAnsi="Calibri" w:cs="Calibri"/>
                <w:color w:val="000000"/>
                <w:sz w:val="20"/>
                <w:szCs w:val="20"/>
              </w:rPr>
            </w:pPr>
            <w:ins w:id="5595" w:author="Commodore, Sarah" w:date="2023-03-30T13:25:00Z">
              <w:r w:rsidRPr="00DC2757">
                <w:rPr>
                  <w:rFonts w:ascii="Calibri" w:eastAsia="Times New Roman" w:hAnsi="Calibri" w:cs="Calibri"/>
                  <w:color w:val="000000"/>
                  <w:sz w:val="20"/>
                  <w:szCs w:val="20"/>
                </w:rPr>
                <w:t>1.0E-07</w:t>
              </w:r>
            </w:ins>
          </w:p>
        </w:tc>
        <w:tc>
          <w:tcPr>
            <w:tcW w:w="0" w:type="auto"/>
            <w:tcBorders>
              <w:top w:val="nil"/>
              <w:left w:val="nil"/>
              <w:bottom w:val="nil"/>
              <w:right w:val="nil"/>
            </w:tcBorders>
            <w:shd w:val="clear" w:color="auto" w:fill="auto"/>
            <w:noWrap/>
            <w:vAlign w:val="bottom"/>
            <w:hideMark/>
          </w:tcPr>
          <w:p w14:paraId="05E9BCD5" w14:textId="77777777" w:rsidR="00BE0539" w:rsidRPr="00DC2757" w:rsidRDefault="00BE0539" w:rsidP="00E750DA">
            <w:pPr>
              <w:spacing w:after="0" w:line="240" w:lineRule="auto"/>
              <w:jc w:val="center"/>
              <w:rPr>
                <w:ins w:id="5596" w:author="Commodore, Sarah" w:date="2023-03-30T13:25:00Z"/>
                <w:rFonts w:ascii="Calibri" w:eastAsia="Times New Roman" w:hAnsi="Calibri" w:cs="Calibri"/>
                <w:color w:val="000000"/>
                <w:sz w:val="20"/>
                <w:szCs w:val="20"/>
              </w:rPr>
            </w:pPr>
            <w:ins w:id="5597" w:author="Commodore, Sarah" w:date="2023-03-30T13:25:00Z">
              <w:r w:rsidRPr="00DC2757">
                <w:rPr>
                  <w:rFonts w:ascii="Calibri" w:eastAsia="Times New Roman" w:hAnsi="Calibri" w:cs="Calibri"/>
                  <w:color w:val="000000"/>
                  <w:sz w:val="20"/>
                  <w:szCs w:val="20"/>
                </w:rPr>
                <w:t>1.1E-06</w:t>
              </w:r>
            </w:ins>
          </w:p>
        </w:tc>
        <w:tc>
          <w:tcPr>
            <w:tcW w:w="0" w:type="auto"/>
            <w:tcBorders>
              <w:top w:val="nil"/>
              <w:left w:val="nil"/>
              <w:bottom w:val="nil"/>
              <w:right w:val="nil"/>
            </w:tcBorders>
            <w:shd w:val="clear" w:color="auto" w:fill="auto"/>
            <w:noWrap/>
            <w:vAlign w:val="bottom"/>
            <w:hideMark/>
          </w:tcPr>
          <w:p w14:paraId="72FDEA67" w14:textId="77777777" w:rsidR="00BE0539" w:rsidRPr="00DC2757" w:rsidRDefault="00BE0539" w:rsidP="00E750DA">
            <w:pPr>
              <w:spacing w:after="0" w:line="240" w:lineRule="auto"/>
              <w:jc w:val="center"/>
              <w:rPr>
                <w:ins w:id="5598" w:author="Commodore, Sarah" w:date="2023-03-30T13:25:00Z"/>
                <w:rFonts w:ascii="Calibri" w:eastAsia="Times New Roman" w:hAnsi="Calibri" w:cs="Calibri"/>
                <w:color w:val="000000"/>
                <w:sz w:val="20"/>
                <w:szCs w:val="20"/>
              </w:rPr>
            </w:pPr>
            <w:ins w:id="5599" w:author="Commodore, Sarah" w:date="2023-03-30T13:25:00Z">
              <w:r w:rsidRPr="00DC2757">
                <w:rPr>
                  <w:rFonts w:ascii="Calibri" w:eastAsia="Times New Roman" w:hAnsi="Calibri" w:cs="Calibri"/>
                  <w:color w:val="000000"/>
                  <w:sz w:val="20"/>
                  <w:szCs w:val="20"/>
                </w:rPr>
                <w:t>*</w:t>
              </w:r>
            </w:ins>
          </w:p>
        </w:tc>
      </w:tr>
      <w:tr w:rsidR="00BE0539" w:rsidRPr="00DC2757" w14:paraId="1016044D" w14:textId="77777777" w:rsidTr="00E750DA">
        <w:trPr>
          <w:trHeight w:val="260"/>
          <w:ins w:id="5600" w:author="Commodore, Sarah" w:date="2023-03-30T13:25:00Z"/>
        </w:trPr>
        <w:tc>
          <w:tcPr>
            <w:tcW w:w="0" w:type="auto"/>
            <w:tcBorders>
              <w:top w:val="nil"/>
              <w:left w:val="nil"/>
              <w:bottom w:val="nil"/>
              <w:right w:val="nil"/>
            </w:tcBorders>
            <w:shd w:val="clear" w:color="auto" w:fill="auto"/>
            <w:noWrap/>
            <w:vAlign w:val="bottom"/>
            <w:hideMark/>
          </w:tcPr>
          <w:p w14:paraId="0054267C" w14:textId="77777777" w:rsidR="00BE0539" w:rsidRPr="00DC2757" w:rsidRDefault="00BE0539" w:rsidP="00E750DA">
            <w:pPr>
              <w:spacing w:after="0" w:line="240" w:lineRule="auto"/>
              <w:rPr>
                <w:ins w:id="5601" w:author="Commodore, Sarah" w:date="2023-03-30T13:25:00Z"/>
                <w:rFonts w:ascii="Calibri" w:eastAsia="Times New Roman" w:hAnsi="Calibri" w:cs="Calibri"/>
                <w:color w:val="000000"/>
                <w:sz w:val="20"/>
                <w:szCs w:val="20"/>
              </w:rPr>
            </w:pPr>
            <w:ins w:id="5602" w:author="Commodore, Sarah" w:date="2023-03-30T13:25:00Z">
              <w:r w:rsidRPr="00DC2757">
                <w:rPr>
                  <w:rFonts w:ascii="Calibri" w:eastAsia="Times New Roman" w:hAnsi="Calibri" w:cs="Calibri"/>
                  <w:color w:val="000000"/>
                  <w:sz w:val="20"/>
                  <w:szCs w:val="20"/>
                </w:rPr>
                <w:t>ENSG00000108342.13</w:t>
              </w:r>
            </w:ins>
          </w:p>
        </w:tc>
        <w:tc>
          <w:tcPr>
            <w:tcW w:w="0" w:type="auto"/>
            <w:tcBorders>
              <w:top w:val="nil"/>
              <w:left w:val="nil"/>
              <w:bottom w:val="nil"/>
              <w:right w:val="nil"/>
            </w:tcBorders>
            <w:shd w:val="clear" w:color="auto" w:fill="auto"/>
            <w:noWrap/>
            <w:vAlign w:val="bottom"/>
            <w:hideMark/>
          </w:tcPr>
          <w:p w14:paraId="375508A9" w14:textId="77777777" w:rsidR="00BE0539" w:rsidRPr="00DC2757" w:rsidRDefault="00BE0539" w:rsidP="00E750DA">
            <w:pPr>
              <w:spacing w:after="0" w:line="240" w:lineRule="auto"/>
              <w:rPr>
                <w:ins w:id="5603" w:author="Commodore, Sarah" w:date="2023-03-30T13:25:00Z"/>
                <w:rFonts w:ascii="Calibri" w:eastAsia="Times New Roman" w:hAnsi="Calibri" w:cs="Calibri"/>
                <w:color w:val="000000"/>
                <w:sz w:val="20"/>
                <w:szCs w:val="20"/>
              </w:rPr>
            </w:pPr>
            <w:ins w:id="5604" w:author="Commodore, Sarah" w:date="2023-03-30T13:25:00Z">
              <w:r w:rsidRPr="00DC2757">
                <w:rPr>
                  <w:rFonts w:ascii="Calibri" w:eastAsia="Times New Roman" w:hAnsi="Calibri" w:cs="Calibri"/>
                  <w:color w:val="000000"/>
                  <w:sz w:val="20"/>
                  <w:szCs w:val="20"/>
                </w:rPr>
                <w:t>CSF3</w:t>
              </w:r>
            </w:ins>
          </w:p>
        </w:tc>
        <w:tc>
          <w:tcPr>
            <w:tcW w:w="0" w:type="auto"/>
            <w:tcBorders>
              <w:top w:val="nil"/>
              <w:left w:val="nil"/>
              <w:bottom w:val="nil"/>
              <w:right w:val="nil"/>
            </w:tcBorders>
            <w:shd w:val="clear" w:color="auto" w:fill="auto"/>
            <w:noWrap/>
            <w:vAlign w:val="bottom"/>
            <w:hideMark/>
          </w:tcPr>
          <w:p w14:paraId="543A1C47" w14:textId="77777777" w:rsidR="00BE0539" w:rsidRPr="00DC2757" w:rsidRDefault="00BE0539" w:rsidP="00E750DA">
            <w:pPr>
              <w:spacing w:after="0" w:line="240" w:lineRule="auto"/>
              <w:jc w:val="center"/>
              <w:rPr>
                <w:ins w:id="5605" w:author="Commodore, Sarah" w:date="2023-03-30T13:25:00Z"/>
                <w:rFonts w:ascii="Calibri" w:eastAsia="Times New Roman" w:hAnsi="Calibri" w:cs="Calibri"/>
                <w:color w:val="000000"/>
                <w:sz w:val="20"/>
                <w:szCs w:val="20"/>
              </w:rPr>
            </w:pPr>
            <w:ins w:id="5606"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45BB2B3" w14:textId="77777777" w:rsidR="00BE0539" w:rsidRPr="00DC2757" w:rsidRDefault="00BE0539" w:rsidP="00E750DA">
            <w:pPr>
              <w:spacing w:after="0" w:line="240" w:lineRule="auto"/>
              <w:jc w:val="center"/>
              <w:rPr>
                <w:ins w:id="5607" w:author="Commodore, Sarah" w:date="2023-03-30T13:25:00Z"/>
                <w:rFonts w:ascii="Calibri" w:eastAsia="Times New Roman" w:hAnsi="Calibri" w:cs="Calibri"/>
                <w:color w:val="000000"/>
                <w:sz w:val="20"/>
                <w:szCs w:val="20"/>
              </w:rPr>
            </w:pPr>
            <w:ins w:id="5608" w:author="Commodore, Sarah" w:date="2023-03-30T13:25:00Z">
              <w:r w:rsidRPr="00DC2757">
                <w:rPr>
                  <w:rFonts w:ascii="Calibri" w:eastAsia="Times New Roman" w:hAnsi="Calibri" w:cs="Calibri"/>
                  <w:color w:val="000000"/>
                  <w:sz w:val="20"/>
                  <w:szCs w:val="20"/>
                </w:rPr>
                <w:t>1.0E-02</w:t>
              </w:r>
            </w:ins>
          </w:p>
        </w:tc>
        <w:tc>
          <w:tcPr>
            <w:tcW w:w="0" w:type="auto"/>
            <w:tcBorders>
              <w:top w:val="nil"/>
              <w:left w:val="nil"/>
              <w:bottom w:val="nil"/>
              <w:right w:val="nil"/>
            </w:tcBorders>
            <w:shd w:val="clear" w:color="auto" w:fill="auto"/>
            <w:noWrap/>
            <w:vAlign w:val="bottom"/>
            <w:hideMark/>
          </w:tcPr>
          <w:p w14:paraId="5CE34DE0" w14:textId="77777777" w:rsidR="00BE0539" w:rsidRPr="00DC2757" w:rsidRDefault="00BE0539" w:rsidP="00E750DA">
            <w:pPr>
              <w:spacing w:after="0" w:line="240" w:lineRule="auto"/>
              <w:jc w:val="center"/>
              <w:rPr>
                <w:ins w:id="5609" w:author="Commodore, Sarah" w:date="2023-03-30T13:25:00Z"/>
                <w:rFonts w:ascii="Calibri" w:eastAsia="Times New Roman" w:hAnsi="Calibri" w:cs="Calibri"/>
                <w:color w:val="000000"/>
                <w:sz w:val="20"/>
                <w:szCs w:val="20"/>
              </w:rPr>
            </w:pPr>
            <w:ins w:id="5610" w:author="Commodore, Sarah" w:date="2023-03-30T13:25:00Z">
              <w:r w:rsidRPr="00DC2757">
                <w:rPr>
                  <w:rFonts w:ascii="Calibri" w:eastAsia="Times New Roman" w:hAnsi="Calibri" w:cs="Calibri"/>
                  <w:color w:val="000000"/>
                  <w:sz w:val="20"/>
                  <w:szCs w:val="20"/>
                </w:rPr>
                <w:t>2.8E-02</w:t>
              </w:r>
            </w:ins>
          </w:p>
        </w:tc>
        <w:tc>
          <w:tcPr>
            <w:tcW w:w="0" w:type="auto"/>
            <w:tcBorders>
              <w:top w:val="nil"/>
              <w:left w:val="nil"/>
              <w:bottom w:val="nil"/>
              <w:right w:val="nil"/>
            </w:tcBorders>
            <w:shd w:val="clear" w:color="auto" w:fill="auto"/>
            <w:noWrap/>
            <w:vAlign w:val="bottom"/>
            <w:hideMark/>
          </w:tcPr>
          <w:p w14:paraId="172F63D8" w14:textId="77777777" w:rsidR="00BE0539" w:rsidRPr="00DC2757" w:rsidRDefault="00BE0539" w:rsidP="00E750DA">
            <w:pPr>
              <w:spacing w:after="0" w:line="240" w:lineRule="auto"/>
              <w:jc w:val="center"/>
              <w:rPr>
                <w:ins w:id="5611" w:author="Commodore, Sarah" w:date="2023-03-30T13:25:00Z"/>
                <w:rFonts w:ascii="Calibri" w:eastAsia="Times New Roman" w:hAnsi="Calibri" w:cs="Calibri"/>
                <w:color w:val="000000"/>
                <w:sz w:val="20"/>
                <w:szCs w:val="20"/>
              </w:rPr>
            </w:pPr>
            <w:ins w:id="5612" w:author="Commodore, Sarah" w:date="2023-03-30T13:25:00Z">
              <w:r w:rsidRPr="00DC2757">
                <w:rPr>
                  <w:rFonts w:ascii="Calibri" w:eastAsia="Times New Roman" w:hAnsi="Calibri" w:cs="Calibri"/>
                  <w:color w:val="000000"/>
                  <w:sz w:val="20"/>
                  <w:szCs w:val="20"/>
                </w:rPr>
                <w:t>*</w:t>
              </w:r>
            </w:ins>
          </w:p>
        </w:tc>
      </w:tr>
      <w:tr w:rsidR="00BE0539" w:rsidRPr="00DC2757" w14:paraId="0C4E5682" w14:textId="77777777" w:rsidTr="00E750DA">
        <w:trPr>
          <w:trHeight w:val="260"/>
          <w:ins w:id="5613" w:author="Commodore, Sarah" w:date="2023-03-30T13:25:00Z"/>
        </w:trPr>
        <w:tc>
          <w:tcPr>
            <w:tcW w:w="0" w:type="auto"/>
            <w:tcBorders>
              <w:top w:val="nil"/>
              <w:left w:val="nil"/>
              <w:bottom w:val="nil"/>
              <w:right w:val="nil"/>
            </w:tcBorders>
            <w:shd w:val="clear" w:color="auto" w:fill="auto"/>
            <w:noWrap/>
            <w:vAlign w:val="bottom"/>
            <w:hideMark/>
          </w:tcPr>
          <w:p w14:paraId="37AFC59B" w14:textId="77777777" w:rsidR="00BE0539" w:rsidRPr="00DC2757" w:rsidRDefault="00BE0539" w:rsidP="00E750DA">
            <w:pPr>
              <w:spacing w:after="0" w:line="240" w:lineRule="auto"/>
              <w:rPr>
                <w:ins w:id="5614" w:author="Commodore, Sarah" w:date="2023-03-30T13:25:00Z"/>
                <w:rFonts w:ascii="Calibri" w:eastAsia="Times New Roman" w:hAnsi="Calibri" w:cs="Calibri"/>
                <w:color w:val="000000"/>
                <w:sz w:val="20"/>
                <w:szCs w:val="20"/>
              </w:rPr>
            </w:pPr>
            <w:ins w:id="5615" w:author="Commodore, Sarah" w:date="2023-03-30T13:25:00Z">
              <w:r w:rsidRPr="00DC2757">
                <w:rPr>
                  <w:rFonts w:ascii="Calibri" w:eastAsia="Times New Roman" w:hAnsi="Calibri" w:cs="Calibri"/>
                  <w:color w:val="000000"/>
                  <w:sz w:val="20"/>
                  <w:szCs w:val="20"/>
                </w:rPr>
                <w:lastRenderedPageBreak/>
                <w:t>ENSG00000264204.2</w:t>
              </w:r>
            </w:ins>
          </w:p>
        </w:tc>
        <w:tc>
          <w:tcPr>
            <w:tcW w:w="0" w:type="auto"/>
            <w:tcBorders>
              <w:top w:val="nil"/>
              <w:left w:val="nil"/>
              <w:bottom w:val="nil"/>
              <w:right w:val="nil"/>
            </w:tcBorders>
            <w:shd w:val="clear" w:color="auto" w:fill="auto"/>
            <w:noWrap/>
            <w:vAlign w:val="bottom"/>
            <w:hideMark/>
          </w:tcPr>
          <w:p w14:paraId="6D3C97A8" w14:textId="77777777" w:rsidR="00BE0539" w:rsidRPr="00DC2757" w:rsidRDefault="00BE0539" w:rsidP="00E750DA">
            <w:pPr>
              <w:spacing w:after="0" w:line="240" w:lineRule="auto"/>
              <w:rPr>
                <w:ins w:id="5616" w:author="Commodore, Sarah" w:date="2023-03-30T13:25:00Z"/>
                <w:rFonts w:ascii="Calibri" w:eastAsia="Times New Roman" w:hAnsi="Calibri" w:cs="Calibri"/>
                <w:color w:val="000000"/>
                <w:sz w:val="20"/>
                <w:szCs w:val="20"/>
              </w:rPr>
            </w:pPr>
            <w:ins w:id="5617" w:author="Commodore, Sarah" w:date="2023-03-30T13:25:00Z">
              <w:r w:rsidRPr="00DC2757">
                <w:rPr>
                  <w:rFonts w:ascii="Calibri" w:eastAsia="Times New Roman" w:hAnsi="Calibri" w:cs="Calibri"/>
                  <w:color w:val="000000"/>
                  <w:sz w:val="20"/>
                  <w:szCs w:val="20"/>
                </w:rPr>
                <w:t>AGAP7P</w:t>
              </w:r>
            </w:ins>
          </w:p>
        </w:tc>
        <w:tc>
          <w:tcPr>
            <w:tcW w:w="0" w:type="auto"/>
            <w:tcBorders>
              <w:top w:val="nil"/>
              <w:left w:val="nil"/>
              <w:bottom w:val="nil"/>
              <w:right w:val="nil"/>
            </w:tcBorders>
            <w:shd w:val="clear" w:color="auto" w:fill="auto"/>
            <w:noWrap/>
            <w:vAlign w:val="bottom"/>
            <w:hideMark/>
          </w:tcPr>
          <w:p w14:paraId="48930BC1" w14:textId="77777777" w:rsidR="00BE0539" w:rsidRPr="00DC2757" w:rsidRDefault="00BE0539" w:rsidP="00E750DA">
            <w:pPr>
              <w:spacing w:after="0" w:line="240" w:lineRule="auto"/>
              <w:jc w:val="center"/>
              <w:rPr>
                <w:ins w:id="5618" w:author="Commodore, Sarah" w:date="2023-03-30T13:25:00Z"/>
                <w:rFonts w:ascii="Calibri" w:eastAsia="Times New Roman" w:hAnsi="Calibri" w:cs="Calibri"/>
                <w:color w:val="000000"/>
                <w:sz w:val="20"/>
                <w:szCs w:val="20"/>
              </w:rPr>
            </w:pPr>
            <w:ins w:id="5619"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C36D18A" w14:textId="77777777" w:rsidR="00BE0539" w:rsidRPr="00DC2757" w:rsidRDefault="00BE0539" w:rsidP="00E750DA">
            <w:pPr>
              <w:spacing w:after="0" w:line="240" w:lineRule="auto"/>
              <w:jc w:val="center"/>
              <w:rPr>
                <w:ins w:id="5620" w:author="Commodore, Sarah" w:date="2023-03-30T13:25:00Z"/>
                <w:rFonts w:ascii="Calibri" w:eastAsia="Times New Roman" w:hAnsi="Calibri" w:cs="Calibri"/>
                <w:color w:val="000000"/>
                <w:sz w:val="20"/>
                <w:szCs w:val="20"/>
              </w:rPr>
            </w:pPr>
            <w:ins w:id="5621" w:author="Commodore, Sarah" w:date="2023-03-30T13:25:00Z">
              <w:r w:rsidRPr="00DC2757">
                <w:rPr>
                  <w:rFonts w:ascii="Calibri" w:eastAsia="Times New Roman" w:hAnsi="Calibri" w:cs="Calibri"/>
                  <w:color w:val="000000"/>
                  <w:sz w:val="20"/>
                  <w:szCs w:val="20"/>
                </w:rPr>
                <w:t>3.7E-06</w:t>
              </w:r>
            </w:ins>
          </w:p>
        </w:tc>
        <w:tc>
          <w:tcPr>
            <w:tcW w:w="0" w:type="auto"/>
            <w:tcBorders>
              <w:top w:val="nil"/>
              <w:left w:val="nil"/>
              <w:bottom w:val="nil"/>
              <w:right w:val="nil"/>
            </w:tcBorders>
            <w:shd w:val="clear" w:color="auto" w:fill="auto"/>
            <w:noWrap/>
            <w:vAlign w:val="bottom"/>
            <w:hideMark/>
          </w:tcPr>
          <w:p w14:paraId="6E118095" w14:textId="77777777" w:rsidR="00BE0539" w:rsidRPr="00DC2757" w:rsidRDefault="00BE0539" w:rsidP="00E750DA">
            <w:pPr>
              <w:spacing w:after="0" w:line="240" w:lineRule="auto"/>
              <w:jc w:val="center"/>
              <w:rPr>
                <w:ins w:id="5622" w:author="Commodore, Sarah" w:date="2023-03-30T13:25:00Z"/>
                <w:rFonts w:ascii="Calibri" w:eastAsia="Times New Roman" w:hAnsi="Calibri" w:cs="Calibri"/>
                <w:color w:val="000000"/>
                <w:sz w:val="20"/>
                <w:szCs w:val="20"/>
              </w:rPr>
            </w:pPr>
            <w:ins w:id="5623" w:author="Commodore, Sarah" w:date="2023-03-30T13:25:00Z">
              <w:r w:rsidRPr="00DC2757">
                <w:rPr>
                  <w:rFonts w:ascii="Calibri" w:eastAsia="Times New Roman" w:hAnsi="Calibri" w:cs="Calibri"/>
                  <w:color w:val="000000"/>
                  <w:sz w:val="20"/>
                  <w:szCs w:val="20"/>
                </w:rPr>
                <w:t>2.8E-05</w:t>
              </w:r>
            </w:ins>
          </w:p>
        </w:tc>
        <w:tc>
          <w:tcPr>
            <w:tcW w:w="0" w:type="auto"/>
            <w:tcBorders>
              <w:top w:val="nil"/>
              <w:left w:val="nil"/>
              <w:bottom w:val="nil"/>
              <w:right w:val="nil"/>
            </w:tcBorders>
            <w:shd w:val="clear" w:color="auto" w:fill="auto"/>
            <w:noWrap/>
            <w:vAlign w:val="bottom"/>
            <w:hideMark/>
          </w:tcPr>
          <w:p w14:paraId="307ED216" w14:textId="77777777" w:rsidR="00BE0539" w:rsidRPr="00DC2757" w:rsidRDefault="00BE0539" w:rsidP="00E750DA">
            <w:pPr>
              <w:spacing w:after="0" w:line="240" w:lineRule="auto"/>
              <w:jc w:val="center"/>
              <w:rPr>
                <w:ins w:id="5624" w:author="Commodore, Sarah" w:date="2023-03-30T13:25:00Z"/>
                <w:rFonts w:ascii="Calibri" w:eastAsia="Times New Roman" w:hAnsi="Calibri" w:cs="Calibri"/>
                <w:color w:val="000000"/>
                <w:sz w:val="20"/>
                <w:szCs w:val="20"/>
              </w:rPr>
            </w:pPr>
            <w:ins w:id="5625" w:author="Commodore, Sarah" w:date="2023-03-30T13:25:00Z">
              <w:r w:rsidRPr="00DC2757">
                <w:rPr>
                  <w:rFonts w:ascii="Calibri" w:eastAsia="Times New Roman" w:hAnsi="Calibri" w:cs="Calibri"/>
                  <w:color w:val="000000"/>
                  <w:sz w:val="20"/>
                  <w:szCs w:val="20"/>
                </w:rPr>
                <w:t>*</w:t>
              </w:r>
            </w:ins>
          </w:p>
        </w:tc>
      </w:tr>
      <w:tr w:rsidR="00BE0539" w:rsidRPr="00DC2757" w14:paraId="7DAFC4DE" w14:textId="77777777" w:rsidTr="00E750DA">
        <w:trPr>
          <w:trHeight w:val="260"/>
          <w:ins w:id="5626" w:author="Commodore, Sarah" w:date="2023-03-30T13:25:00Z"/>
        </w:trPr>
        <w:tc>
          <w:tcPr>
            <w:tcW w:w="0" w:type="auto"/>
            <w:tcBorders>
              <w:top w:val="nil"/>
              <w:left w:val="nil"/>
              <w:bottom w:val="nil"/>
              <w:right w:val="nil"/>
            </w:tcBorders>
            <w:shd w:val="clear" w:color="auto" w:fill="auto"/>
            <w:noWrap/>
            <w:vAlign w:val="bottom"/>
            <w:hideMark/>
          </w:tcPr>
          <w:p w14:paraId="34597BC4" w14:textId="77777777" w:rsidR="00BE0539" w:rsidRPr="00DC2757" w:rsidRDefault="00BE0539" w:rsidP="00E750DA">
            <w:pPr>
              <w:spacing w:after="0" w:line="240" w:lineRule="auto"/>
              <w:rPr>
                <w:ins w:id="5627" w:author="Commodore, Sarah" w:date="2023-03-30T13:25:00Z"/>
                <w:rFonts w:ascii="Calibri" w:eastAsia="Times New Roman" w:hAnsi="Calibri" w:cs="Calibri"/>
                <w:color w:val="000000"/>
                <w:sz w:val="20"/>
                <w:szCs w:val="20"/>
              </w:rPr>
            </w:pPr>
            <w:ins w:id="5628" w:author="Commodore, Sarah" w:date="2023-03-30T13:25:00Z">
              <w:r w:rsidRPr="00DC2757">
                <w:rPr>
                  <w:rFonts w:ascii="Calibri" w:eastAsia="Times New Roman" w:hAnsi="Calibri" w:cs="Calibri"/>
                  <w:color w:val="000000"/>
                  <w:sz w:val="20"/>
                  <w:szCs w:val="20"/>
                </w:rPr>
                <w:t>ENSG00000239998.6</w:t>
              </w:r>
            </w:ins>
          </w:p>
        </w:tc>
        <w:tc>
          <w:tcPr>
            <w:tcW w:w="0" w:type="auto"/>
            <w:tcBorders>
              <w:top w:val="nil"/>
              <w:left w:val="nil"/>
              <w:bottom w:val="nil"/>
              <w:right w:val="nil"/>
            </w:tcBorders>
            <w:shd w:val="clear" w:color="auto" w:fill="auto"/>
            <w:noWrap/>
            <w:vAlign w:val="bottom"/>
            <w:hideMark/>
          </w:tcPr>
          <w:p w14:paraId="67EDCD11" w14:textId="77777777" w:rsidR="00BE0539" w:rsidRPr="00DC2757" w:rsidRDefault="00BE0539" w:rsidP="00E750DA">
            <w:pPr>
              <w:spacing w:after="0" w:line="240" w:lineRule="auto"/>
              <w:rPr>
                <w:ins w:id="5629" w:author="Commodore, Sarah" w:date="2023-03-30T13:25:00Z"/>
                <w:rFonts w:ascii="Calibri" w:eastAsia="Times New Roman" w:hAnsi="Calibri" w:cs="Calibri"/>
                <w:color w:val="000000"/>
                <w:sz w:val="20"/>
                <w:szCs w:val="20"/>
              </w:rPr>
            </w:pPr>
            <w:ins w:id="5630" w:author="Commodore, Sarah" w:date="2023-03-30T13:25:00Z">
              <w:r w:rsidRPr="00DC2757">
                <w:rPr>
                  <w:rFonts w:ascii="Calibri" w:eastAsia="Times New Roman" w:hAnsi="Calibri" w:cs="Calibri"/>
                  <w:color w:val="000000"/>
                  <w:sz w:val="20"/>
                  <w:szCs w:val="20"/>
                </w:rPr>
                <w:t>LILRA2</w:t>
              </w:r>
            </w:ins>
          </w:p>
        </w:tc>
        <w:tc>
          <w:tcPr>
            <w:tcW w:w="0" w:type="auto"/>
            <w:tcBorders>
              <w:top w:val="nil"/>
              <w:left w:val="nil"/>
              <w:bottom w:val="nil"/>
              <w:right w:val="nil"/>
            </w:tcBorders>
            <w:shd w:val="clear" w:color="auto" w:fill="auto"/>
            <w:noWrap/>
            <w:vAlign w:val="bottom"/>
            <w:hideMark/>
          </w:tcPr>
          <w:p w14:paraId="28E0EE3A" w14:textId="77777777" w:rsidR="00BE0539" w:rsidRPr="00DC2757" w:rsidRDefault="00BE0539" w:rsidP="00E750DA">
            <w:pPr>
              <w:spacing w:after="0" w:line="240" w:lineRule="auto"/>
              <w:jc w:val="center"/>
              <w:rPr>
                <w:ins w:id="5631" w:author="Commodore, Sarah" w:date="2023-03-30T13:25:00Z"/>
                <w:rFonts w:ascii="Calibri" w:eastAsia="Times New Roman" w:hAnsi="Calibri" w:cs="Calibri"/>
                <w:color w:val="000000"/>
                <w:sz w:val="20"/>
                <w:szCs w:val="20"/>
              </w:rPr>
            </w:pPr>
            <w:ins w:id="5632"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81FF3DF" w14:textId="77777777" w:rsidR="00BE0539" w:rsidRPr="00DC2757" w:rsidRDefault="00BE0539" w:rsidP="00E750DA">
            <w:pPr>
              <w:spacing w:after="0" w:line="240" w:lineRule="auto"/>
              <w:jc w:val="center"/>
              <w:rPr>
                <w:ins w:id="5633" w:author="Commodore, Sarah" w:date="2023-03-30T13:25:00Z"/>
                <w:rFonts w:ascii="Calibri" w:eastAsia="Times New Roman" w:hAnsi="Calibri" w:cs="Calibri"/>
                <w:color w:val="000000"/>
                <w:sz w:val="20"/>
                <w:szCs w:val="20"/>
              </w:rPr>
            </w:pPr>
            <w:ins w:id="5634" w:author="Commodore, Sarah" w:date="2023-03-30T13:25:00Z">
              <w:r w:rsidRPr="00DC2757">
                <w:rPr>
                  <w:rFonts w:ascii="Calibri" w:eastAsia="Times New Roman" w:hAnsi="Calibri" w:cs="Calibri"/>
                  <w:color w:val="000000"/>
                  <w:sz w:val="20"/>
                  <w:szCs w:val="20"/>
                </w:rPr>
                <w:t>2.0E-05</w:t>
              </w:r>
            </w:ins>
          </w:p>
        </w:tc>
        <w:tc>
          <w:tcPr>
            <w:tcW w:w="0" w:type="auto"/>
            <w:tcBorders>
              <w:top w:val="nil"/>
              <w:left w:val="nil"/>
              <w:bottom w:val="nil"/>
              <w:right w:val="nil"/>
            </w:tcBorders>
            <w:shd w:val="clear" w:color="auto" w:fill="auto"/>
            <w:noWrap/>
            <w:vAlign w:val="bottom"/>
            <w:hideMark/>
          </w:tcPr>
          <w:p w14:paraId="5CDB92D1" w14:textId="77777777" w:rsidR="00BE0539" w:rsidRPr="00DC2757" w:rsidRDefault="00BE0539" w:rsidP="00E750DA">
            <w:pPr>
              <w:spacing w:after="0" w:line="240" w:lineRule="auto"/>
              <w:jc w:val="center"/>
              <w:rPr>
                <w:ins w:id="5635" w:author="Commodore, Sarah" w:date="2023-03-30T13:25:00Z"/>
                <w:rFonts w:ascii="Calibri" w:eastAsia="Times New Roman" w:hAnsi="Calibri" w:cs="Calibri"/>
                <w:color w:val="000000"/>
                <w:sz w:val="20"/>
                <w:szCs w:val="20"/>
              </w:rPr>
            </w:pPr>
            <w:ins w:id="5636" w:author="Commodore, Sarah" w:date="2023-03-30T13:25:00Z">
              <w:r w:rsidRPr="00DC2757">
                <w:rPr>
                  <w:rFonts w:ascii="Calibri" w:eastAsia="Times New Roman" w:hAnsi="Calibri" w:cs="Calibri"/>
                  <w:color w:val="000000"/>
                  <w:sz w:val="20"/>
                  <w:szCs w:val="20"/>
                </w:rPr>
                <w:t>1.2E-04</w:t>
              </w:r>
            </w:ins>
          </w:p>
        </w:tc>
        <w:tc>
          <w:tcPr>
            <w:tcW w:w="0" w:type="auto"/>
            <w:tcBorders>
              <w:top w:val="nil"/>
              <w:left w:val="nil"/>
              <w:bottom w:val="nil"/>
              <w:right w:val="nil"/>
            </w:tcBorders>
            <w:shd w:val="clear" w:color="auto" w:fill="auto"/>
            <w:noWrap/>
            <w:vAlign w:val="bottom"/>
            <w:hideMark/>
          </w:tcPr>
          <w:p w14:paraId="6E9C4FD6" w14:textId="77777777" w:rsidR="00BE0539" w:rsidRPr="00DC2757" w:rsidRDefault="00BE0539" w:rsidP="00E750DA">
            <w:pPr>
              <w:spacing w:after="0" w:line="240" w:lineRule="auto"/>
              <w:jc w:val="center"/>
              <w:rPr>
                <w:ins w:id="5637" w:author="Commodore, Sarah" w:date="2023-03-30T13:25:00Z"/>
                <w:rFonts w:ascii="Calibri" w:eastAsia="Times New Roman" w:hAnsi="Calibri" w:cs="Calibri"/>
                <w:color w:val="000000"/>
                <w:sz w:val="20"/>
                <w:szCs w:val="20"/>
              </w:rPr>
            </w:pPr>
            <w:ins w:id="5638" w:author="Commodore, Sarah" w:date="2023-03-30T13:25:00Z">
              <w:r w:rsidRPr="00DC2757">
                <w:rPr>
                  <w:rFonts w:ascii="Calibri" w:eastAsia="Times New Roman" w:hAnsi="Calibri" w:cs="Calibri"/>
                  <w:color w:val="000000"/>
                  <w:sz w:val="20"/>
                  <w:szCs w:val="20"/>
                </w:rPr>
                <w:t>*</w:t>
              </w:r>
            </w:ins>
          </w:p>
        </w:tc>
      </w:tr>
      <w:tr w:rsidR="00BE0539" w:rsidRPr="00DC2757" w14:paraId="15A2198D" w14:textId="77777777" w:rsidTr="00E750DA">
        <w:trPr>
          <w:trHeight w:val="260"/>
          <w:ins w:id="5639" w:author="Commodore, Sarah" w:date="2023-03-30T13:25:00Z"/>
        </w:trPr>
        <w:tc>
          <w:tcPr>
            <w:tcW w:w="0" w:type="auto"/>
            <w:tcBorders>
              <w:top w:val="nil"/>
              <w:left w:val="nil"/>
              <w:bottom w:val="nil"/>
              <w:right w:val="nil"/>
            </w:tcBorders>
            <w:shd w:val="clear" w:color="auto" w:fill="auto"/>
            <w:noWrap/>
            <w:vAlign w:val="bottom"/>
            <w:hideMark/>
          </w:tcPr>
          <w:p w14:paraId="5B2069DD" w14:textId="77777777" w:rsidR="00BE0539" w:rsidRPr="00DC2757" w:rsidRDefault="00BE0539" w:rsidP="00E750DA">
            <w:pPr>
              <w:spacing w:after="0" w:line="240" w:lineRule="auto"/>
              <w:rPr>
                <w:ins w:id="5640" w:author="Commodore, Sarah" w:date="2023-03-30T13:25:00Z"/>
                <w:rFonts w:ascii="Calibri" w:eastAsia="Times New Roman" w:hAnsi="Calibri" w:cs="Calibri"/>
                <w:color w:val="000000"/>
                <w:sz w:val="20"/>
                <w:szCs w:val="20"/>
              </w:rPr>
            </w:pPr>
            <w:ins w:id="5641" w:author="Commodore, Sarah" w:date="2023-03-30T13:25:00Z">
              <w:r w:rsidRPr="00DC2757">
                <w:rPr>
                  <w:rFonts w:ascii="Calibri" w:eastAsia="Times New Roman" w:hAnsi="Calibri" w:cs="Calibri"/>
                  <w:color w:val="000000"/>
                  <w:sz w:val="20"/>
                  <w:szCs w:val="20"/>
                </w:rPr>
                <w:t>ENSG00000189001.11</w:t>
              </w:r>
            </w:ins>
          </w:p>
        </w:tc>
        <w:tc>
          <w:tcPr>
            <w:tcW w:w="0" w:type="auto"/>
            <w:tcBorders>
              <w:top w:val="nil"/>
              <w:left w:val="nil"/>
              <w:bottom w:val="nil"/>
              <w:right w:val="nil"/>
            </w:tcBorders>
            <w:shd w:val="clear" w:color="auto" w:fill="auto"/>
            <w:noWrap/>
            <w:vAlign w:val="bottom"/>
            <w:hideMark/>
          </w:tcPr>
          <w:p w14:paraId="058A2ED0" w14:textId="77777777" w:rsidR="00BE0539" w:rsidRPr="00DC2757" w:rsidRDefault="00BE0539" w:rsidP="00E750DA">
            <w:pPr>
              <w:spacing w:after="0" w:line="240" w:lineRule="auto"/>
              <w:rPr>
                <w:ins w:id="5642" w:author="Commodore, Sarah" w:date="2023-03-30T13:25:00Z"/>
                <w:rFonts w:ascii="Calibri" w:eastAsia="Times New Roman" w:hAnsi="Calibri" w:cs="Calibri"/>
                <w:color w:val="000000"/>
                <w:sz w:val="20"/>
                <w:szCs w:val="20"/>
              </w:rPr>
            </w:pPr>
            <w:ins w:id="5643" w:author="Commodore, Sarah" w:date="2023-03-30T13:25:00Z">
              <w:r w:rsidRPr="00DC2757">
                <w:rPr>
                  <w:rFonts w:ascii="Calibri" w:eastAsia="Times New Roman" w:hAnsi="Calibri" w:cs="Calibri"/>
                  <w:color w:val="000000"/>
                  <w:sz w:val="20"/>
                  <w:szCs w:val="20"/>
                </w:rPr>
                <w:t>SBSN</w:t>
              </w:r>
            </w:ins>
          </w:p>
        </w:tc>
        <w:tc>
          <w:tcPr>
            <w:tcW w:w="0" w:type="auto"/>
            <w:tcBorders>
              <w:top w:val="nil"/>
              <w:left w:val="nil"/>
              <w:bottom w:val="nil"/>
              <w:right w:val="nil"/>
            </w:tcBorders>
            <w:shd w:val="clear" w:color="auto" w:fill="auto"/>
            <w:noWrap/>
            <w:vAlign w:val="bottom"/>
            <w:hideMark/>
          </w:tcPr>
          <w:p w14:paraId="213287C7" w14:textId="77777777" w:rsidR="00BE0539" w:rsidRPr="00DC2757" w:rsidRDefault="00BE0539" w:rsidP="00E750DA">
            <w:pPr>
              <w:spacing w:after="0" w:line="240" w:lineRule="auto"/>
              <w:jc w:val="center"/>
              <w:rPr>
                <w:ins w:id="5644" w:author="Commodore, Sarah" w:date="2023-03-30T13:25:00Z"/>
                <w:rFonts w:ascii="Calibri" w:eastAsia="Times New Roman" w:hAnsi="Calibri" w:cs="Calibri"/>
                <w:color w:val="000000"/>
                <w:sz w:val="20"/>
                <w:szCs w:val="20"/>
              </w:rPr>
            </w:pPr>
            <w:ins w:id="5645"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A8FA932" w14:textId="77777777" w:rsidR="00BE0539" w:rsidRPr="00DC2757" w:rsidRDefault="00BE0539" w:rsidP="00E750DA">
            <w:pPr>
              <w:spacing w:after="0" w:line="240" w:lineRule="auto"/>
              <w:jc w:val="center"/>
              <w:rPr>
                <w:ins w:id="5646" w:author="Commodore, Sarah" w:date="2023-03-30T13:25:00Z"/>
                <w:rFonts w:ascii="Calibri" w:eastAsia="Times New Roman" w:hAnsi="Calibri" w:cs="Calibri"/>
                <w:color w:val="000000"/>
                <w:sz w:val="20"/>
                <w:szCs w:val="20"/>
              </w:rPr>
            </w:pPr>
            <w:ins w:id="5647" w:author="Commodore, Sarah" w:date="2023-03-30T13:25:00Z">
              <w:r w:rsidRPr="00DC2757">
                <w:rPr>
                  <w:rFonts w:ascii="Calibri" w:eastAsia="Times New Roman" w:hAnsi="Calibri" w:cs="Calibri"/>
                  <w:color w:val="000000"/>
                  <w:sz w:val="20"/>
                  <w:szCs w:val="20"/>
                </w:rPr>
                <w:t>8.3E-05</w:t>
              </w:r>
            </w:ins>
          </w:p>
        </w:tc>
        <w:tc>
          <w:tcPr>
            <w:tcW w:w="0" w:type="auto"/>
            <w:tcBorders>
              <w:top w:val="nil"/>
              <w:left w:val="nil"/>
              <w:bottom w:val="nil"/>
              <w:right w:val="nil"/>
            </w:tcBorders>
            <w:shd w:val="clear" w:color="auto" w:fill="auto"/>
            <w:noWrap/>
            <w:vAlign w:val="bottom"/>
            <w:hideMark/>
          </w:tcPr>
          <w:p w14:paraId="645ABD13" w14:textId="77777777" w:rsidR="00BE0539" w:rsidRPr="00DC2757" w:rsidRDefault="00BE0539" w:rsidP="00E750DA">
            <w:pPr>
              <w:spacing w:after="0" w:line="240" w:lineRule="auto"/>
              <w:jc w:val="center"/>
              <w:rPr>
                <w:ins w:id="5648" w:author="Commodore, Sarah" w:date="2023-03-30T13:25:00Z"/>
                <w:rFonts w:ascii="Calibri" w:eastAsia="Times New Roman" w:hAnsi="Calibri" w:cs="Calibri"/>
                <w:color w:val="000000"/>
                <w:sz w:val="20"/>
                <w:szCs w:val="20"/>
              </w:rPr>
            </w:pPr>
            <w:ins w:id="5649" w:author="Commodore, Sarah" w:date="2023-03-30T13:25:00Z">
              <w:r w:rsidRPr="00DC2757">
                <w:rPr>
                  <w:rFonts w:ascii="Calibri" w:eastAsia="Times New Roman" w:hAnsi="Calibri" w:cs="Calibri"/>
                  <w:color w:val="000000"/>
                  <w:sz w:val="20"/>
                  <w:szCs w:val="20"/>
                </w:rPr>
                <w:t>4.3E-04</w:t>
              </w:r>
            </w:ins>
          </w:p>
        </w:tc>
        <w:tc>
          <w:tcPr>
            <w:tcW w:w="0" w:type="auto"/>
            <w:tcBorders>
              <w:top w:val="nil"/>
              <w:left w:val="nil"/>
              <w:bottom w:val="nil"/>
              <w:right w:val="nil"/>
            </w:tcBorders>
            <w:shd w:val="clear" w:color="auto" w:fill="auto"/>
            <w:noWrap/>
            <w:vAlign w:val="bottom"/>
            <w:hideMark/>
          </w:tcPr>
          <w:p w14:paraId="081480E9" w14:textId="77777777" w:rsidR="00BE0539" w:rsidRPr="00DC2757" w:rsidRDefault="00BE0539" w:rsidP="00E750DA">
            <w:pPr>
              <w:spacing w:after="0" w:line="240" w:lineRule="auto"/>
              <w:jc w:val="center"/>
              <w:rPr>
                <w:ins w:id="5650" w:author="Commodore, Sarah" w:date="2023-03-30T13:25:00Z"/>
                <w:rFonts w:ascii="Calibri" w:eastAsia="Times New Roman" w:hAnsi="Calibri" w:cs="Calibri"/>
                <w:color w:val="000000"/>
                <w:sz w:val="20"/>
                <w:szCs w:val="20"/>
              </w:rPr>
            </w:pPr>
            <w:ins w:id="5651" w:author="Commodore, Sarah" w:date="2023-03-30T13:25:00Z">
              <w:r w:rsidRPr="00DC2757">
                <w:rPr>
                  <w:rFonts w:ascii="Calibri" w:eastAsia="Times New Roman" w:hAnsi="Calibri" w:cs="Calibri"/>
                  <w:color w:val="000000"/>
                  <w:sz w:val="20"/>
                  <w:szCs w:val="20"/>
                </w:rPr>
                <w:t>*</w:t>
              </w:r>
            </w:ins>
          </w:p>
        </w:tc>
      </w:tr>
      <w:tr w:rsidR="00BE0539" w:rsidRPr="00DC2757" w14:paraId="4B4C02A4" w14:textId="77777777" w:rsidTr="00E750DA">
        <w:trPr>
          <w:trHeight w:val="260"/>
          <w:ins w:id="5652" w:author="Commodore, Sarah" w:date="2023-03-30T13:25:00Z"/>
        </w:trPr>
        <w:tc>
          <w:tcPr>
            <w:tcW w:w="0" w:type="auto"/>
            <w:tcBorders>
              <w:top w:val="nil"/>
              <w:left w:val="nil"/>
              <w:bottom w:val="nil"/>
              <w:right w:val="nil"/>
            </w:tcBorders>
            <w:shd w:val="clear" w:color="auto" w:fill="auto"/>
            <w:noWrap/>
            <w:vAlign w:val="bottom"/>
            <w:hideMark/>
          </w:tcPr>
          <w:p w14:paraId="06BB04D4" w14:textId="77777777" w:rsidR="00BE0539" w:rsidRPr="00DC2757" w:rsidRDefault="00BE0539" w:rsidP="00E750DA">
            <w:pPr>
              <w:spacing w:after="0" w:line="240" w:lineRule="auto"/>
              <w:rPr>
                <w:ins w:id="5653" w:author="Commodore, Sarah" w:date="2023-03-30T13:25:00Z"/>
                <w:rFonts w:ascii="Calibri" w:eastAsia="Times New Roman" w:hAnsi="Calibri" w:cs="Calibri"/>
                <w:color w:val="000000"/>
                <w:sz w:val="20"/>
                <w:szCs w:val="20"/>
              </w:rPr>
            </w:pPr>
            <w:ins w:id="5654" w:author="Commodore, Sarah" w:date="2023-03-30T13:25:00Z">
              <w:r w:rsidRPr="00DC2757">
                <w:rPr>
                  <w:rFonts w:ascii="Calibri" w:eastAsia="Times New Roman" w:hAnsi="Calibri" w:cs="Calibri"/>
                  <w:color w:val="000000"/>
                  <w:sz w:val="20"/>
                  <w:szCs w:val="20"/>
                </w:rPr>
                <w:t>ENSG00000196136.18</w:t>
              </w:r>
            </w:ins>
          </w:p>
        </w:tc>
        <w:tc>
          <w:tcPr>
            <w:tcW w:w="0" w:type="auto"/>
            <w:tcBorders>
              <w:top w:val="nil"/>
              <w:left w:val="nil"/>
              <w:bottom w:val="nil"/>
              <w:right w:val="nil"/>
            </w:tcBorders>
            <w:shd w:val="clear" w:color="auto" w:fill="auto"/>
            <w:noWrap/>
            <w:vAlign w:val="bottom"/>
            <w:hideMark/>
          </w:tcPr>
          <w:p w14:paraId="4FB4DAE2" w14:textId="77777777" w:rsidR="00BE0539" w:rsidRPr="00DC2757" w:rsidRDefault="00BE0539" w:rsidP="00E750DA">
            <w:pPr>
              <w:spacing w:after="0" w:line="240" w:lineRule="auto"/>
              <w:rPr>
                <w:ins w:id="5655" w:author="Commodore, Sarah" w:date="2023-03-30T13:25:00Z"/>
                <w:rFonts w:ascii="Calibri" w:eastAsia="Times New Roman" w:hAnsi="Calibri" w:cs="Calibri"/>
                <w:color w:val="000000"/>
                <w:sz w:val="20"/>
                <w:szCs w:val="20"/>
              </w:rPr>
            </w:pPr>
            <w:ins w:id="5656" w:author="Commodore, Sarah" w:date="2023-03-30T13:25:00Z">
              <w:r w:rsidRPr="00DC2757">
                <w:rPr>
                  <w:rFonts w:ascii="Calibri" w:eastAsia="Times New Roman" w:hAnsi="Calibri" w:cs="Calibri"/>
                  <w:color w:val="000000"/>
                  <w:sz w:val="20"/>
                  <w:szCs w:val="20"/>
                </w:rPr>
                <w:t>SERPINA3</w:t>
              </w:r>
            </w:ins>
          </w:p>
        </w:tc>
        <w:tc>
          <w:tcPr>
            <w:tcW w:w="0" w:type="auto"/>
            <w:tcBorders>
              <w:top w:val="nil"/>
              <w:left w:val="nil"/>
              <w:bottom w:val="nil"/>
              <w:right w:val="nil"/>
            </w:tcBorders>
            <w:shd w:val="clear" w:color="auto" w:fill="auto"/>
            <w:noWrap/>
            <w:vAlign w:val="bottom"/>
            <w:hideMark/>
          </w:tcPr>
          <w:p w14:paraId="683DEDD6" w14:textId="77777777" w:rsidR="00BE0539" w:rsidRPr="00DC2757" w:rsidRDefault="00BE0539" w:rsidP="00E750DA">
            <w:pPr>
              <w:spacing w:after="0" w:line="240" w:lineRule="auto"/>
              <w:jc w:val="center"/>
              <w:rPr>
                <w:ins w:id="5657" w:author="Commodore, Sarah" w:date="2023-03-30T13:25:00Z"/>
                <w:rFonts w:ascii="Calibri" w:eastAsia="Times New Roman" w:hAnsi="Calibri" w:cs="Calibri"/>
                <w:color w:val="000000"/>
                <w:sz w:val="20"/>
                <w:szCs w:val="20"/>
              </w:rPr>
            </w:pPr>
            <w:ins w:id="5658"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ADA0D80" w14:textId="77777777" w:rsidR="00BE0539" w:rsidRPr="00DC2757" w:rsidRDefault="00BE0539" w:rsidP="00E750DA">
            <w:pPr>
              <w:spacing w:after="0" w:line="240" w:lineRule="auto"/>
              <w:jc w:val="center"/>
              <w:rPr>
                <w:ins w:id="5659" w:author="Commodore, Sarah" w:date="2023-03-30T13:25:00Z"/>
                <w:rFonts w:ascii="Calibri" w:eastAsia="Times New Roman" w:hAnsi="Calibri" w:cs="Calibri"/>
                <w:color w:val="000000"/>
                <w:sz w:val="20"/>
                <w:szCs w:val="20"/>
              </w:rPr>
            </w:pPr>
            <w:ins w:id="5660" w:author="Commodore, Sarah" w:date="2023-03-30T13:25:00Z">
              <w:r w:rsidRPr="00DC2757">
                <w:rPr>
                  <w:rFonts w:ascii="Calibri" w:eastAsia="Times New Roman" w:hAnsi="Calibri" w:cs="Calibri"/>
                  <w:color w:val="000000"/>
                  <w:sz w:val="20"/>
                  <w:szCs w:val="20"/>
                </w:rPr>
                <w:t>4.2E-03</w:t>
              </w:r>
            </w:ins>
          </w:p>
        </w:tc>
        <w:tc>
          <w:tcPr>
            <w:tcW w:w="0" w:type="auto"/>
            <w:tcBorders>
              <w:top w:val="nil"/>
              <w:left w:val="nil"/>
              <w:bottom w:val="nil"/>
              <w:right w:val="nil"/>
            </w:tcBorders>
            <w:shd w:val="clear" w:color="auto" w:fill="auto"/>
            <w:noWrap/>
            <w:vAlign w:val="bottom"/>
            <w:hideMark/>
          </w:tcPr>
          <w:p w14:paraId="0A44AA6A" w14:textId="77777777" w:rsidR="00BE0539" w:rsidRPr="00DC2757" w:rsidRDefault="00BE0539" w:rsidP="00E750DA">
            <w:pPr>
              <w:spacing w:after="0" w:line="240" w:lineRule="auto"/>
              <w:jc w:val="center"/>
              <w:rPr>
                <w:ins w:id="5661" w:author="Commodore, Sarah" w:date="2023-03-30T13:25:00Z"/>
                <w:rFonts w:ascii="Calibri" w:eastAsia="Times New Roman" w:hAnsi="Calibri" w:cs="Calibri"/>
                <w:color w:val="000000"/>
                <w:sz w:val="20"/>
                <w:szCs w:val="20"/>
              </w:rPr>
            </w:pPr>
            <w:ins w:id="5662" w:author="Commodore, Sarah" w:date="2023-03-30T13:25:00Z">
              <w:r w:rsidRPr="00DC2757">
                <w:rPr>
                  <w:rFonts w:ascii="Calibri" w:eastAsia="Times New Roman" w:hAnsi="Calibri" w:cs="Calibri"/>
                  <w:color w:val="000000"/>
                  <w:sz w:val="20"/>
                  <w:szCs w:val="20"/>
                </w:rPr>
                <w:t>1.3E-02</w:t>
              </w:r>
            </w:ins>
          </w:p>
        </w:tc>
        <w:tc>
          <w:tcPr>
            <w:tcW w:w="0" w:type="auto"/>
            <w:tcBorders>
              <w:top w:val="nil"/>
              <w:left w:val="nil"/>
              <w:bottom w:val="nil"/>
              <w:right w:val="nil"/>
            </w:tcBorders>
            <w:shd w:val="clear" w:color="auto" w:fill="auto"/>
            <w:noWrap/>
            <w:vAlign w:val="bottom"/>
            <w:hideMark/>
          </w:tcPr>
          <w:p w14:paraId="074A5FDB" w14:textId="77777777" w:rsidR="00BE0539" w:rsidRPr="00DC2757" w:rsidRDefault="00BE0539" w:rsidP="00E750DA">
            <w:pPr>
              <w:spacing w:after="0" w:line="240" w:lineRule="auto"/>
              <w:jc w:val="center"/>
              <w:rPr>
                <w:ins w:id="5663" w:author="Commodore, Sarah" w:date="2023-03-30T13:25:00Z"/>
                <w:rFonts w:ascii="Calibri" w:eastAsia="Times New Roman" w:hAnsi="Calibri" w:cs="Calibri"/>
                <w:color w:val="000000"/>
                <w:sz w:val="20"/>
                <w:szCs w:val="20"/>
              </w:rPr>
            </w:pPr>
            <w:ins w:id="5664" w:author="Commodore, Sarah" w:date="2023-03-30T13:25:00Z">
              <w:r w:rsidRPr="00DC2757">
                <w:rPr>
                  <w:rFonts w:ascii="Calibri" w:eastAsia="Times New Roman" w:hAnsi="Calibri" w:cs="Calibri"/>
                  <w:color w:val="000000"/>
                  <w:sz w:val="20"/>
                  <w:szCs w:val="20"/>
                </w:rPr>
                <w:t>*</w:t>
              </w:r>
            </w:ins>
          </w:p>
        </w:tc>
      </w:tr>
      <w:tr w:rsidR="00BE0539" w:rsidRPr="00DC2757" w14:paraId="56BEFAAE" w14:textId="77777777" w:rsidTr="00E750DA">
        <w:trPr>
          <w:trHeight w:val="260"/>
          <w:ins w:id="5665" w:author="Commodore, Sarah" w:date="2023-03-30T13:25:00Z"/>
        </w:trPr>
        <w:tc>
          <w:tcPr>
            <w:tcW w:w="0" w:type="auto"/>
            <w:tcBorders>
              <w:top w:val="nil"/>
              <w:left w:val="nil"/>
              <w:bottom w:val="nil"/>
              <w:right w:val="nil"/>
            </w:tcBorders>
            <w:shd w:val="clear" w:color="auto" w:fill="auto"/>
            <w:noWrap/>
            <w:vAlign w:val="bottom"/>
            <w:hideMark/>
          </w:tcPr>
          <w:p w14:paraId="3E0E1C41" w14:textId="77777777" w:rsidR="00BE0539" w:rsidRPr="00DC2757" w:rsidRDefault="00BE0539" w:rsidP="00E750DA">
            <w:pPr>
              <w:spacing w:after="0" w:line="240" w:lineRule="auto"/>
              <w:rPr>
                <w:ins w:id="5666" w:author="Commodore, Sarah" w:date="2023-03-30T13:25:00Z"/>
                <w:rFonts w:ascii="Calibri" w:eastAsia="Times New Roman" w:hAnsi="Calibri" w:cs="Calibri"/>
                <w:color w:val="000000"/>
                <w:sz w:val="20"/>
                <w:szCs w:val="20"/>
              </w:rPr>
            </w:pPr>
            <w:ins w:id="5667" w:author="Commodore, Sarah" w:date="2023-03-30T13:25:00Z">
              <w:r w:rsidRPr="00DC2757">
                <w:rPr>
                  <w:rFonts w:ascii="Calibri" w:eastAsia="Times New Roman" w:hAnsi="Calibri" w:cs="Calibri"/>
                  <w:color w:val="000000"/>
                  <w:sz w:val="20"/>
                  <w:szCs w:val="20"/>
                </w:rPr>
                <w:t>ENSG00000101916.12</w:t>
              </w:r>
            </w:ins>
          </w:p>
        </w:tc>
        <w:tc>
          <w:tcPr>
            <w:tcW w:w="0" w:type="auto"/>
            <w:tcBorders>
              <w:top w:val="nil"/>
              <w:left w:val="nil"/>
              <w:bottom w:val="nil"/>
              <w:right w:val="nil"/>
            </w:tcBorders>
            <w:shd w:val="clear" w:color="auto" w:fill="auto"/>
            <w:noWrap/>
            <w:vAlign w:val="bottom"/>
            <w:hideMark/>
          </w:tcPr>
          <w:p w14:paraId="3E5EB8D0" w14:textId="77777777" w:rsidR="00BE0539" w:rsidRPr="00DC2757" w:rsidRDefault="00BE0539" w:rsidP="00E750DA">
            <w:pPr>
              <w:spacing w:after="0" w:line="240" w:lineRule="auto"/>
              <w:rPr>
                <w:ins w:id="5668" w:author="Commodore, Sarah" w:date="2023-03-30T13:25:00Z"/>
                <w:rFonts w:ascii="Calibri" w:eastAsia="Times New Roman" w:hAnsi="Calibri" w:cs="Calibri"/>
                <w:color w:val="000000"/>
                <w:sz w:val="20"/>
                <w:szCs w:val="20"/>
              </w:rPr>
            </w:pPr>
            <w:ins w:id="5669" w:author="Commodore, Sarah" w:date="2023-03-30T13:25:00Z">
              <w:r w:rsidRPr="00DC2757">
                <w:rPr>
                  <w:rFonts w:ascii="Calibri" w:eastAsia="Times New Roman" w:hAnsi="Calibri" w:cs="Calibri"/>
                  <w:color w:val="000000"/>
                  <w:sz w:val="20"/>
                  <w:szCs w:val="20"/>
                </w:rPr>
                <w:t>TLR8</w:t>
              </w:r>
            </w:ins>
          </w:p>
        </w:tc>
        <w:tc>
          <w:tcPr>
            <w:tcW w:w="0" w:type="auto"/>
            <w:tcBorders>
              <w:top w:val="nil"/>
              <w:left w:val="nil"/>
              <w:bottom w:val="nil"/>
              <w:right w:val="nil"/>
            </w:tcBorders>
            <w:shd w:val="clear" w:color="auto" w:fill="auto"/>
            <w:noWrap/>
            <w:vAlign w:val="bottom"/>
            <w:hideMark/>
          </w:tcPr>
          <w:p w14:paraId="52E4DD2D" w14:textId="77777777" w:rsidR="00BE0539" w:rsidRPr="00DC2757" w:rsidRDefault="00BE0539" w:rsidP="00E750DA">
            <w:pPr>
              <w:spacing w:after="0" w:line="240" w:lineRule="auto"/>
              <w:jc w:val="center"/>
              <w:rPr>
                <w:ins w:id="5670" w:author="Commodore, Sarah" w:date="2023-03-30T13:25:00Z"/>
                <w:rFonts w:ascii="Calibri" w:eastAsia="Times New Roman" w:hAnsi="Calibri" w:cs="Calibri"/>
                <w:color w:val="000000"/>
                <w:sz w:val="20"/>
                <w:szCs w:val="20"/>
              </w:rPr>
            </w:pPr>
            <w:ins w:id="5671"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105EA7B" w14:textId="77777777" w:rsidR="00BE0539" w:rsidRPr="00DC2757" w:rsidRDefault="00BE0539" w:rsidP="00E750DA">
            <w:pPr>
              <w:spacing w:after="0" w:line="240" w:lineRule="auto"/>
              <w:jc w:val="center"/>
              <w:rPr>
                <w:ins w:id="5672" w:author="Commodore, Sarah" w:date="2023-03-30T13:25:00Z"/>
                <w:rFonts w:ascii="Calibri" w:eastAsia="Times New Roman" w:hAnsi="Calibri" w:cs="Calibri"/>
                <w:color w:val="000000"/>
                <w:sz w:val="20"/>
                <w:szCs w:val="20"/>
              </w:rPr>
            </w:pPr>
            <w:ins w:id="5673" w:author="Commodore, Sarah" w:date="2023-03-30T13:25:00Z">
              <w:r w:rsidRPr="00DC2757">
                <w:rPr>
                  <w:rFonts w:ascii="Calibri" w:eastAsia="Times New Roman" w:hAnsi="Calibri" w:cs="Calibri"/>
                  <w:color w:val="000000"/>
                  <w:sz w:val="20"/>
                  <w:szCs w:val="20"/>
                </w:rPr>
                <w:t>3.0E-06</w:t>
              </w:r>
            </w:ins>
          </w:p>
        </w:tc>
        <w:tc>
          <w:tcPr>
            <w:tcW w:w="0" w:type="auto"/>
            <w:tcBorders>
              <w:top w:val="nil"/>
              <w:left w:val="nil"/>
              <w:bottom w:val="nil"/>
              <w:right w:val="nil"/>
            </w:tcBorders>
            <w:shd w:val="clear" w:color="auto" w:fill="auto"/>
            <w:noWrap/>
            <w:vAlign w:val="bottom"/>
            <w:hideMark/>
          </w:tcPr>
          <w:p w14:paraId="4B013013" w14:textId="77777777" w:rsidR="00BE0539" w:rsidRPr="00DC2757" w:rsidRDefault="00BE0539" w:rsidP="00E750DA">
            <w:pPr>
              <w:spacing w:after="0" w:line="240" w:lineRule="auto"/>
              <w:jc w:val="center"/>
              <w:rPr>
                <w:ins w:id="5674" w:author="Commodore, Sarah" w:date="2023-03-30T13:25:00Z"/>
                <w:rFonts w:ascii="Calibri" w:eastAsia="Times New Roman" w:hAnsi="Calibri" w:cs="Calibri"/>
                <w:color w:val="000000"/>
                <w:sz w:val="20"/>
                <w:szCs w:val="20"/>
              </w:rPr>
            </w:pPr>
            <w:ins w:id="5675" w:author="Commodore, Sarah" w:date="2023-03-30T13:25:00Z">
              <w:r w:rsidRPr="00DC2757">
                <w:rPr>
                  <w:rFonts w:ascii="Calibri" w:eastAsia="Times New Roman" w:hAnsi="Calibri" w:cs="Calibri"/>
                  <w:color w:val="000000"/>
                  <w:sz w:val="20"/>
                  <w:szCs w:val="20"/>
                </w:rPr>
                <w:t>2.3E-05</w:t>
              </w:r>
            </w:ins>
          </w:p>
        </w:tc>
        <w:tc>
          <w:tcPr>
            <w:tcW w:w="0" w:type="auto"/>
            <w:tcBorders>
              <w:top w:val="nil"/>
              <w:left w:val="nil"/>
              <w:bottom w:val="nil"/>
              <w:right w:val="nil"/>
            </w:tcBorders>
            <w:shd w:val="clear" w:color="auto" w:fill="auto"/>
            <w:noWrap/>
            <w:vAlign w:val="bottom"/>
            <w:hideMark/>
          </w:tcPr>
          <w:p w14:paraId="079E1602" w14:textId="77777777" w:rsidR="00BE0539" w:rsidRPr="00DC2757" w:rsidRDefault="00BE0539" w:rsidP="00E750DA">
            <w:pPr>
              <w:spacing w:after="0" w:line="240" w:lineRule="auto"/>
              <w:jc w:val="center"/>
              <w:rPr>
                <w:ins w:id="5676" w:author="Commodore, Sarah" w:date="2023-03-30T13:25:00Z"/>
                <w:rFonts w:ascii="Calibri" w:eastAsia="Times New Roman" w:hAnsi="Calibri" w:cs="Calibri"/>
                <w:color w:val="000000"/>
                <w:sz w:val="20"/>
                <w:szCs w:val="20"/>
              </w:rPr>
            </w:pPr>
            <w:ins w:id="5677" w:author="Commodore, Sarah" w:date="2023-03-30T13:25:00Z">
              <w:r w:rsidRPr="00DC2757">
                <w:rPr>
                  <w:rFonts w:ascii="Calibri" w:eastAsia="Times New Roman" w:hAnsi="Calibri" w:cs="Calibri"/>
                  <w:color w:val="000000"/>
                  <w:sz w:val="20"/>
                  <w:szCs w:val="20"/>
                </w:rPr>
                <w:t>*</w:t>
              </w:r>
            </w:ins>
          </w:p>
        </w:tc>
      </w:tr>
      <w:tr w:rsidR="00BE0539" w:rsidRPr="00DC2757" w14:paraId="1B6E0307" w14:textId="77777777" w:rsidTr="00E750DA">
        <w:trPr>
          <w:trHeight w:val="260"/>
          <w:ins w:id="5678" w:author="Commodore, Sarah" w:date="2023-03-30T13:25:00Z"/>
        </w:trPr>
        <w:tc>
          <w:tcPr>
            <w:tcW w:w="0" w:type="auto"/>
            <w:tcBorders>
              <w:top w:val="nil"/>
              <w:left w:val="nil"/>
              <w:bottom w:val="nil"/>
              <w:right w:val="nil"/>
            </w:tcBorders>
            <w:shd w:val="clear" w:color="auto" w:fill="auto"/>
            <w:noWrap/>
            <w:vAlign w:val="bottom"/>
            <w:hideMark/>
          </w:tcPr>
          <w:p w14:paraId="77A3C8A3" w14:textId="77777777" w:rsidR="00BE0539" w:rsidRPr="00DC2757" w:rsidRDefault="00BE0539" w:rsidP="00E750DA">
            <w:pPr>
              <w:spacing w:after="0" w:line="240" w:lineRule="auto"/>
              <w:rPr>
                <w:ins w:id="5679" w:author="Commodore, Sarah" w:date="2023-03-30T13:25:00Z"/>
                <w:rFonts w:ascii="Calibri" w:eastAsia="Times New Roman" w:hAnsi="Calibri" w:cs="Calibri"/>
                <w:color w:val="000000"/>
                <w:sz w:val="20"/>
                <w:szCs w:val="20"/>
              </w:rPr>
            </w:pPr>
            <w:ins w:id="5680" w:author="Commodore, Sarah" w:date="2023-03-30T13:25:00Z">
              <w:r w:rsidRPr="00DC2757">
                <w:rPr>
                  <w:rFonts w:ascii="Calibri" w:eastAsia="Times New Roman" w:hAnsi="Calibri" w:cs="Calibri"/>
                  <w:color w:val="000000"/>
                  <w:sz w:val="20"/>
                  <w:szCs w:val="20"/>
                </w:rPr>
                <w:t>ENSG00000263934.5</w:t>
              </w:r>
            </w:ins>
          </w:p>
        </w:tc>
        <w:tc>
          <w:tcPr>
            <w:tcW w:w="0" w:type="auto"/>
            <w:tcBorders>
              <w:top w:val="nil"/>
              <w:left w:val="nil"/>
              <w:bottom w:val="nil"/>
              <w:right w:val="nil"/>
            </w:tcBorders>
            <w:shd w:val="clear" w:color="auto" w:fill="auto"/>
            <w:noWrap/>
            <w:vAlign w:val="bottom"/>
            <w:hideMark/>
          </w:tcPr>
          <w:p w14:paraId="615516D7" w14:textId="77777777" w:rsidR="00BE0539" w:rsidRPr="00DC2757" w:rsidRDefault="00BE0539" w:rsidP="00E750DA">
            <w:pPr>
              <w:spacing w:after="0" w:line="240" w:lineRule="auto"/>
              <w:rPr>
                <w:ins w:id="5681" w:author="Commodore, Sarah" w:date="2023-03-30T13:25:00Z"/>
                <w:rFonts w:ascii="Calibri" w:eastAsia="Times New Roman" w:hAnsi="Calibri" w:cs="Calibri"/>
                <w:color w:val="000000"/>
                <w:sz w:val="20"/>
                <w:szCs w:val="20"/>
              </w:rPr>
            </w:pPr>
            <w:ins w:id="5682" w:author="Commodore, Sarah" w:date="2023-03-30T13:25:00Z">
              <w:r w:rsidRPr="00DC2757">
                <w:rPr>
                  <w:rFonts w:ascii="Calibri" w:eastAsia="Times New Roman" w:hAnsi="Calibri" w:cs="Calibri"/>
                  <w:color w:val="000000"/>
                  <w:sz w:val="20"/>
                  <w:szCs w:val="20"/>
                </w:rPr>
                <w:t>SNORD3A</w:t>
              </w:r>
            </w:ins>
          </w:p>
        </w:tc>
        <w:tc>
          <w:tcPr>
            <w:tcW w:w="0" w:type="auto"/>
            <w:tcBorders>
              <w:top w:val="nil"/>
              <w:left w:val="nil"/>
              <w:bottom w:val="nil"/>
              <w:right w:val="nil"/>
            </w:tcBorders>
            <w:shd w:val="clear" w:color="auto" w:fill="auto"/>
            <w:noWrap/>
            <w:vAlign w:val="bottom"/>
            <w:hideMark/>
          </w:tcPr>
          <w:p w14:paraId="185A193D" w14:textId="77777777" w:rsidR="00BE0539" w:rsidRPr="00DC2757" w:rsidRDefault="00BE0539" w:rsidP="00E750DA">
            <w:pPr>
              <w:spacing w:after="0" w:line="240" w:lineRule="auto"/>
              <w:jc w:val="center"/>
              <w:rPr>
                <w:ins w:id="5683" w:author="Commodore, Sarah" w:date="2023-03-30T13:25:00Z"/>
                <w:rFonts w:ascii="Calibri" w:eastAsia="Times New Roman" w:hAnsi="Calibri" w:cs="Calibri"/>
                <w:color w:val="000000"/>
                <w:sz w:val="20"/>
                <w:szCs w:val="20"/>
              </w:rPr>
            </w:pPr>
            <w:ins w:id="5684" w:author="Commodore, Sarah" w:date="2023-03-30T13:25: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386F88C" w14:textId="77777777" w:rsidR="00BE0539" w:rsidRPr="00DC2757" w:rsidRDefault="00BE0539" w:rsidP="00E750DA">
            <w:pPr>
              <w:spacing w:after="0" w:line="240" w:lineRule="auto"/>
              <w:jc w:val="center"/>
              <w:rPr>
                <w:ins w:id="5685" w:author="Commodore, Sarah" w:date="2023-03-30T13:25:00Z"/>
                <w:rFonts w:ascii="Calibri" w:eastAsia="Times New Roman" w:hAnsi="Calibri" w:cs="Calibri"/>
                <w:color w:val="000000"/>
                <w:sz w:val="20"/>
                <w:szCs w:val="20"/>
              </w:rPr>
            </w:pPr>
            <w:ins w:id="5686" w:author="Commodore, Sarah" w:date="2023-03-30T13:25: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7BFA0652" w14:textId="77777777" w:rsidR="00BE0539" w:rsidRPr="00DC2757" w:rsidRDefault="00BE0539" w:rsidP="00E750DA">
            <w:pPr>
              <w:spacing w:after="0" w:line="240" w:lineRule="auto"/>
              <w:jc w:val="center"/>
              <w:rPr>
                <w:ins w:id="5687" w:author="Commodore, Sarah" w:date="2023-03-30T13:25:00Z"/>
                <w:rFonts w:ascii="Calibri" w:eastAsia="Times New Roman" w:hAnsi="Calibri" w:cs="Calibri"/>
                <w:color w:val="000000"/>
                <w:sz w:val="20"/>
                <w:szCs w:val="20"/>
              </w:rPr>
            </w:pPr>
            <w:ins w:id="5688" w:author="Commodore, Sarah" w:date="2023-03-30T13:25:00Z">
              <w:r w:rsidRPr="00DC2757">
                <w:rPr>
                  <w:rFonts w:ascii="Calibri" w:eastAsia="Times New Roman" w:hAnsi="Calibri" w:cs="Calibri"/>
                  <w:color w:val="000000"/>
                  <w:sz w:val="20"/>
                  <w:szCs w:val="20"/>
                </w:rPr>
                <w:t>4.1E-03</w:t>
              </w:r>
            </w:ins>
          </w:p>
        </w:tc>
        <w:tc>
          <w:tcPr>
            <w:tcW w:w="0" w:type="auto"/>
            <w:tcBorders>
              <w:top w:val="nil"/>
              <w:left w:val="nil"/>
              <w:bottom w:val="nil"/>
              <w:right w:val="nil"/>
            </w:tcBorders>
            <w:shd w:val="clear" w:color="auto" w:fill="auto"/>
            <w:noWrap/>
            <w:vAlign w:val="bottom"/>
            <w:hideMark/>
          </w:tcPr>
          <w:p w14:paraId="41D17478" w14:textId="77777777" w:rsidR="00BE0539" w:rsidRPr="00DC2757" w:rsidRDefault="00BE0539" w:rsidP="00E750DA">
            <w:pPr>
              <w:spacing w:after="0" w:line="240" w:lineRule="auto"/>
              <w:jc w:val="center"/>
              <w:rPr>
                <w:ins w:id="5689" w:author="Commodore, Sarah" w:date="2023-03-30T13:25:00Z"/>
                <w:rFonts w:ascii="Calibri" w:eastAsia="Times New Roman" w:hAnsi="Calibri" w:cs="Calibri"/>
                <w:color w:val="000000"/>
                <w:sz w:val="20"/>
                <w:szCs w:val="20"/>
              </w:rPr>
            </w:pPr>
            <w:ins w:id="5690" w:author="Commodore, Sarah" w:date="2023-03-30T13:25:00Z">
              <w:r w:rsidRPr="00DC2757">
                <w:rPr>
                  <w:rFonts w:ascii="Calibri" w:eastAsia="Times New Roman" w:hAnsi="Calibri" w:cs="Calibri"/>
                  <w:color w:val="000000"/>
                  <w:sz w:val="20"/>
                  <w:szCs w:val="20"/>
                </w:rPr>
                <w:t>*</w:t>
              </w:r>
            </w:ins>
          </w:p>
        </w:tc>
      </w:tr>
      <w:tr w:rsidR="00BE0539" w:rsidRPr="00DC2757" w14:paraId="10455ABF" w14:textId="77777777" w:rsidTr="00E750DA">
        <w:trPr>
          <w:trHeight w:val="260"/>
          <w:ins w:id="5691" w:author="Commodore, Sarah" w:date="2023-03-30T13:25:00Z"/>
        </w:trPr>
        <w:tc>
          <w:tcPr>
            <w:tcW w:w="0" w:type="auto"/>
            <w:tcBorders>
              <w:top w:val="nil"/>
              <w:left w:val="nil"/>
              <w:bottom w:val="nil"/>
              <w:right w:val="nil"/>
            </w:tcBorders>
            <w:shd w:val="clear" w:color="auto" w:fill="auto"/>
            <w:noWrap/>
            <w:vAlign w:val="bottom"/>
            <w:hideMark/>
          </w:tcPr>
          <w:p w14:paraId="6676D871" w14:textId="77777777" w:rsidR="00BE0539" w:rsidRPr="00DC2757" w:rsidRDefault="00BE0539" w:rsidP="00E750DA">
            <w:pPr>
              <w:spacing w:after="0" w:line="240" w:lineRule="auto"/>
              <w:rPr>
                <w:ins w:id="5692" w:author="Commodore, Sarah" w:date="2023-03-30T13:25:00Z"/>
                <w:rFonts w:ascii="Calibri" w:eastAsia="Times New Roman" w:hAnsi="Calibri" w:cs="Calibri"/>
                <w:color w:val="000000"/>
                <w:sz w:val="20"/>
                <w:szCs w:val="20"/>
              </w:rPr>
            </w:pPr>
            <w:ins w:id="5693" w:author="Commodore, Sarah" w:date="2023-03-30T13:25:00Z">
              <w:r w:rsidRPr="00DC2757">
                <w:rPr>
                  <w:rFonts w:ascii="Calibri" w:eastAsia="Times New Roman" w:hAnsi="Calibri" w:cs="Calibri"/>
                  <w:color w:val="000000"/>
                  <w:sz w:val="20"/>
                  <w:szCs w:val="20"/>
                </w:rPr>
                <w:t>ENSG00000104974.12</w:t>
              </w:r>
            </w:ins>
          </w:p>
        </w:tc>
        <w:tc>
          <w:tcPr>
            <w:tcW w:w="0" w:type="auto"/>
            <w:tcBorders>
              <w:top w:val="nil"/>
              <w:left w:val="nil"/>
              <w:bottom w:val="nil"/>
              <w:right w:val="nil"/>
            </w:tcBorders>
            <w:shd w:val="clear" w:color="auto" w:fill="auto"/>
            <w:noWrap/>
            <w:vAlign w:val="bottom"/>
            <w:hideMark/>
          </w:tcPr>
          <w:p w14:paraId="785A4A07" w14:textId="77777777" w:rsidR="00BE0539" w:rsidRPr="00DC2757" w:rsidRDefault="00BE0539" w:rsidP="00E750DA">
            <w:pPr>
              <w:spacing w:after="0" w:line="240" w:lineRule="auto"/>
              <w:rPr>
                <w:ins w:id="5694" w:author="Commodore, Sarah" w:date="2023-03-30T13:25:00Z"/>
                <w:rFonts w:ascii="Calibri" w:eastAsia="Times New Roman" w:hAnsi="Calibri" w:cs="Calibri"/>
                <w:color w:val="000000"/>
                <w:sz w:val="20"/>
                <w:szCs w:val="20"/>
              </w:rPr>
            </w:pPr>
            <w:ins w:id="5695" w:author="Commodore, Sarah" w:date="2023-03-30T13:25:00Z">
              <w:r w:rsidRPr="00DC2757">
                <w:rPr>
                  <w:rFonts w:ascii="Calibri" w:eastAsia="Times New Roman" w:hAnsi="Calibri" w:cs="Calibri"/>
                  <w:color w:val="000000"/>
                  <w:sz w:val="20"/>
                  <w:szCs w:val="20"/>
                </w:rPr>
                <w:t>LILRA1</w:t>
              </w:r>
            </w:ins>
          </w:p>
        </w:tc>
        <w:tc>
          <w:tcPr>
            <w:tcW w:w="0" w:type="auto"/>
            <w:tcBorders>
              <w:top w:val="nil"/>
              <w:left w:val="nil"/>
              <w:bottom w:val="nil"/>
              <w:right w:val="nil"/>
            </w:tcBorders>
            <w:shd w:val="clear" w:color="auto" w:fill="auto"/>
            <w:noWrap/>
            <w:vAlign w:val="bottom"/>
            <w:hideMark/>
          </w:tcPr>
          <w:p w14:paraId="3AD6ECB9" w14:textId="77777777" w:rsidR="00BE0539" w:rsidRPr="00DC2757" w:rsidRDefault="00BE0539" w:rsidP="00E750DA">
            <w:pPr>
              <w:spacing w:after="0" w:line="240" w:lineRule="auto"/>
              <w:jc w:val="center"/>
              <w:rPr>
                <w:ins w:id="5696" w:author="Commodore, Sarah" w:date="2023-03-30T13:25:00Z"/>
                <w:rFonts w:ascii="Calibri" w:eastAsia="Times New Roman" w:hAnsi="Calibri" w:cs="Calibri"/>
                <w:color w:val="000000"/>
                <w:sz w:val="20"/>
                <w:szCs w:val="20"/>
              </w:rPr>
            </w:pPr>
            <w:ins w:id="5697"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2444A8C" w14:textId="77777777" w:rsidR="00BE0539" w:rsidRPr="00DC2757" w:rsidRDefault="00BE0539" w:rsidP="00E750DA">
            <w:pPr>
              <w:spacing w:after="0" w:line="240" w:lineRule="auto"/>
              <w:jc w:val="center"/>
              <w:rPr>
                <w:ins w:id="5698" w:author="Commodore, Sarah" w:date="2023-03-30T13:25:00Z"/>
                <w:rFonts w:ascii="Calibri" w:eastAsia="Times New Roman" w:hAnsi="Calibri" w:cs="Calibri"/>
                <w:color w:val="000000"/>
                <w:sz w:val="20"/>
                <w:szCs w:val="20"/>
              </w:rPr>
            </w:pPr>
            <w:ins w:id="5699" w:author="Commodore, Sarah" w:date="2023-03-30T13:25:00Z">
              <w:r w:rsidRPr="00DC2757">
                <w:rPr>
                  <w:rFonts w:ascii="Calibri" w:eastAsia="Times New Roman" w:hAnsi="Calibri" w:cs="Calibri"/>
                  <w:color w:val="000000"/>
                  <w:sz w:val="20"/>
                  <w:szCs w:val="20"/>
                </w:rPr>
                <w:t>9.9E-08</w:t>
              </w:r>
            </w:ins>
          </w:p>
        </w:tc>
        <w:tc>
          <w:tcPr>
            <w:tcW w:w="0" w:type="auto"/>
            <w:tcBorders>
              <w:top w:val="nil"/>
              <w:left w:val="nil"/>
              <w:bottom w:val="nil"/>
              <w:right w:val="nil"/>
            </w:tcBorders>
            <w:shd w:val="clear" w:color="auto" w:fill="auto"/>
            <w:noWrap/>
            <w:vAlign w:val="bottom"/>
            <w:hideMark/>
          </w:tcPr>
          <w:p w14:paraId="70ECD8CA" w14:textId="77777777" w:rsidR="00BE0539" w:rsidRPr="00DC2757" w:rsidRDefault="00BE0539" w:rsidP="00E750DA">
            <w:pPr>
              <w:spacing w:after="0" w:line="240" w:lineRule="auto"/>
              <w:jc w:val="center"/>
              <w:rPr>
                <w:ins w:id="5700" w:author="Commodore, Sarah" w:date="2023-03-30T13:25:00Z"/>
                <w:rFonts w:ascii="Calibri" w:eastAsia="Times New Roman" w:hAnsi="Calibri" w:cs="Calibri"/>
                <w:color w:val="000000"/>
                <w:sz w:val="20"/>
                <w:szCs w:val="20"/>
              </w:rPr>
            </w:pPr>
            <w:ins w:id="5701" w:author="Commodore, Sarah" w:date="2023-03-30T13:25:00Z">
              <w:r w:rsidRPr="00DC2757">
                <w:rPr>
                  <w:rFonts w:ascii="Calibri" w:eastAsia="Times New Roman" w:hAnsi="Calibri" w:cs="Calibri"/>
                  <w:color w:val="000000"/>
                  <w:sz w:val="20"/>
                  <w:szCs w:val="20"/>
                </w:rPr>
                <w:t>1.1E-06</w:t>
              </w:r>
            </w:ins>
          </w:p>
        </w:tc>
        <w:tc>
          <w:tcPr>
            <w:tcW w:w="0" w:type="auto"/>
            <w:tcBorders>
              <w:top w:val="nil"/>
              <w:left w:val="nil"/>
              <w:bottom w:val="nil"/>
              <w:right w:val="nil"/>
            </w:tcBorders>
            <w:shd w:val="clear" w:color="auto" w:fill="auto"/>
            <w:noWrap/>
            <w:vAlign w:val="bottom"/>
            <w:hideMark/>
          </w:tcPr>
          <w:p w14:paraId="4945A7DB" w14:textId="77777777" w:rsidR="00BE0539" w:rsidRPr="00DC2757" w:rsidRDefault="00BE0539" w:rsidP="00E750DA">
            <w:pPr>
              <w:spacing w:after="0" w:line="240" w:lineRule="auto"/>
              <w:jc w:val="center"/>
              <w:rPr>
                <w:ins w:id="5702" w:author="Commodore, Sarah" w:date="2023-03-30T13:25:00Z"/>
                <w:rFonts w:ascii="Calibri" w:eastAsia="Times New Roman" w:hAnsi="Calibri" w:cs="Calibri"/>
                <w:color w:val="000000"/>
                <w:sz w:val="20"/>
                <w:szCs w:val="20"/>
              </w:rPr>
            </w:pPr>
            <w:ins w:id="5703" w:author="Commodore, Sarah" w:date="2023-03-30T13:25:00Z">
              <w:r w:rsidRPr="00DC2757">
                <w:rPr>
                  <w:rFonts w:ascii="Calibri" w:eastAsia="Times New Roman" w:hAnsi="Calibri" w:cs="Calibri"/>
                  <w:color w:val="000000"/>
                  <w:sz w:val="20"/>
                  <w:szCs w:val="20"/>
                </w:rPr>
                <w:t>*</w:t>
              </w:r>
            </w:ins>
          </w:p>
        </w:tc>
      </w:tr>
      <w:tr w:rsidR="00BE0539" w:rsidRPr="00DC2757" w14:paraId="1FD6EB51" w14:textId="77777777" w:rsidTr="00E750DA">
        <w:trPr>
          <w:trHeight w:val="260"/>
          <w:ins w:id="5704" w:author="Commodore, Sarah" w:date="2023-03-30T13:25:00Z"/>
        </w:trPr>
        <w:tc>
          <w:tcPr>
            <w:tcW w:w="0" w:type="auto"/>
            <w:tcBorders>
              <w:top w:val="nil"/>
              <w:left w:val="nil"/>
              <w:bottom w:val="nil"/>
              <w:right w:val="nil"/>
            </w:tcBorders>
            <w:shd w:val="clear" w:color="auto" w:fill="auto"/>
            <w:noWrap/>
            <w:vAlign w:val="bottom"/>
            <w:hideMark/>
          </w:tcPr>
          <w:p w14:paraId="4FB7113A" w14:textId="77777777" w:rsidR="00BE0539" w:rsidRPr="00DC2757" w:rsidRDefault="00BE0539" w:rsidP="00E750DA">
            <w:pPr>
              <w:spacing w:after="0" w:line="240" w:lineRule="auto"/>
              <w:rPr>
                <w:ins w:id="5705" w:author="Commodore, Sarah" w:date="2023-03-30T13:25:00Z"/>
                <w:rFonts w:ascii="Calibri" w:eastAsia="Times New Roman" w:hAnsi="Calibri" w:cs="Calibri"/>
                <w:color w:val="000000"/>
                <w:sz w:val="20"/>
                <w:szCs w:val="20"/>
              </w:rPr>
            </w:pPr>
            <w:ins w:id="5706" w:author="Commodore, Sarah" w:date="2023-03-30T13:25:00Z">
              <w:r w:rsidRPr="00DC2757">
                <w:rPr>
                  <w:rFonts w:ascii="Calibri" w:eastAsia="Times New Roman" w:hAnsi="Calibri" w:cs="Calibri"/>
                  <w:color w:val="000000"/>
                  <w:sz w:val="20"/>
                  <w:szCs w:val="20"/>
                </w:rPr>
                <w:t>ENSG00000050730.16</w:t>
              </w:r>
            </w:ins>
          </w:p>
        </w:tc>
        <w:tc>
          <w:tcPr>
            <w:tcW w:w="0" w:type="auto"/>
            <w:tcBorders>
              <w:top w:val="nil"/>
              <w:left w:val="nil"/>
              <w:bottom w:val="nil"/>
              <w:right w:val="nil"/>
            </w:tcBorders>
            <w:shd w:val="clear" w:color="auto" w:fill="auto"/>
            <w:noWrap/>
            <w:vAlign w:val="bottom"/>
            <w:hideMark/>
          </w:tcPr>
          <w:p w14:paraId="3D1CAE9E" w14:textId="77777777" w:rsidR="00BE0539" w:rsidRPr="00DC2757" w:rsidRDefault="00BE0539" w:rsidP="00E750DA">
            <w:pPr>
              <w:spacing w:after="0" w:line="240" w:lineRule="auto"/>
              <w:rPr>
                <w:ins w:id="5707" w:author="Commodore, Sarah" w:date="2023-03-30T13:25:00Z"/>
                <w:rFonts w:ascii="Calibri" w:eastAsia="Times New Roman" w:hAnsi="Calibri" w:cs="Calibri"/>
                <w:color w:val="000000"/>
                <w:sz w:val="20"/>
                <w:szCs w:val="20"/>
              </w:rPr>
            </w:pPr>
            <w:ins w:id="5708" w:author="Commodore, Sarah" w:date="2023-03-30T13:25:00Z">
              <w:r w:rsidRPr="00DC2757">
                <w:rPr>
                  <w:rFonts w:ascii="Calibri" w:eastAsia="Times New Roman" w:hAnsi="Calibri" w:cs="Calibri"/>
                  <w:color w:val="000000"/>
                  <w:sz w:val="20"/>
                  <w:szCs w:val="20"/>
                </w:rPr>
                <w:t>TNIP3</w:t>
              </w:r>
            </w:ins>
          </w:p>
        </w:tc>
        <w:tc>
          <w:tcPr>
            <w:tcW w:w="0" w:type="auto"/>
            <w:tcBorders>
              <w:top w:val="nil"/>
              <w:left w:val="nil"/>
              <w:bottom w:val="nil"/>
              <w:right w:val="nil"/>
            </w:tcBorders>
            <w:shd w:val="clear" w:color="auto" w:fill="auto"/>
            <w:noWrap/>
            <w:vAlign w:val="bottom"/>
            <w:hideMark/>
          </w:tcPr>
          <w:p w14:paraId="1063C75B" w14:textId="77777777" w:rsidR="00BE0539" w:rsidRPr="00DC2757" w:rsidRDefault="00BE0539" w:rsidP="00E750DA">
            <w:pPr>
              <w:spacing w:after="0" w:line="240" w:lineRule="auto"/>
              <w:jc w:val="center"/>
              <w:rPr>
                <w:ins w:id="5709" w:author="Commodore, Sarah" w:date="2023-03-30T13:25:00Z"/>
                <w:rFonts w:ascii="Calibri" w:eastAsia="Times New Roman" w:hAnsi="Calibri" w:cs="Calibri"/>
                <w:color w:val="000000"/>
                <w:sz w:val="20"/>
                <w:szCs w:val="20"/>
              </w:rPr>
            </w:pPr>
            <w:ins w:id="5710"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EE3AD5F" w14:textId="77777777" w:rsidR="00BE0539" w:rsidRPr="00DC2757" w:rsidRDefault="00BE0539" w:rsidP="00E750DA">
            <w:pPr>
              <w:spacing w:after="0" w:line="240" w:lineRule="auto"/>
              <w:jc w:val="center"/>
              <w:rPr>
                <w:ins w:id="5711" w:author="Commodore, Sarah" w:date="2023-03-30T13:25:00Z"/>
                <w:rFonts w:ascii="Calibri" w:eastAsia="Times New Roman" w:hAnsi="Calibri" w:cs="Calibri"/>
                <w:color w:val="000000"/>
                <w:sz w:val="20"/>
                <w:szCs w:val="20"/>
              </w:rPr>
            </w:pPr>
            <w:ins w:id="5712" w:author="Commodore, Sarah" w:date="2023-03-30T13:25:00Z">
              <w:r w:rsidRPr="00DC2757">
                <w:rPr>
                  <w:rFonts w:ascii="Calibri" w:eastAsia="Times New Roman" w:hAnsi="Calibri" w:cs="Calibri"/>
                  <w:color w:val="000000"/>
                  <w:sz w:val="20"/>
                  <w:szCs w:val="20"/>
                </w:rPr>
                <w:t>9.7E-04</w:t>
              </w:r>
            </w:ins>
          </w:p>
        </w:tc>
        <w:tc>
          <w:tcPr>
            <w:tcW w:w="0" w:type="auto"/>
            <w:tcBorders>
              <w:top w:val="nil"/>
              <w:left w:val="nil"/>
              <w:bottom w:val="nil"/>
              <w:right w:val="nil"/>
            </w:tcBorders>
            <w:shd w:val="clear" w:color="auto" w:fill="auto"/>
            <w:noWrap/>
            <w:vAlign w:val="bottom"/>
            <w:hideMark/>
          </w:tcPr>
          <w:p w14:paraId="5F7F0202" w14:textId="77777777" w:rsidR="00BE0539" w:rsidRPr="00DC2757" w:rsidRDefault="00BE0539" w:rsidP="00E750DA">
            <w:pPr>
              <w:spacing w:after="0" w:line="240" w:lineRule="auto"/>
              <w:jc w:val="center"/>
              <w:rPr>
                <w:ins w:id="5713" w:author="Commodore, Sarah" w:date="2023-03-30T13:25:00Z"/>
                <w:rFonts w:ascii="Calibri" w:eastAsia="Times New Roman" w:hAnsi="Calibri" w:cs="Calibri"/>
                <w:color w:val="000000"/>
                <w:sz w:val="20"/>
                <w:szCs w:val="20"/>
              </w:rPr>
            </w:pPr>
            <w:ins w:id="5714" w:author="Commodore, Sarah" w:date="2023-03-30T13:25:00Z">
              <w:r w:rsidRPr="00DC2757">
                <w:rPr>
                  <w:rFonts w:ascii="Calibri" w:eastAsia="Times New Roman" w:hAnsi="Calibri" w:cs="Calibri"/>
                  <w:color w:val="000000"/>
                  <w:sz w:val="20"/>
                  <w:szCs w:val="20"/>
                </w:rPr>
                <w:t>3.7E-03</w:t>
              </w:r>
            </w:ins>
          </w:p>
        </w:tc>
        <w:tc>
          <w:tcPr>
            <w:tcW w:w="0" w:type="auto"/>
            <w:tcBorders>
              <w:top w:val="nil"/>
              <w:left w:val="nil"/>
              <w:bottom w:val="nil"/>
              <w:right w:val="nil"/>
            </w:tcBorders>
            <w:shd w:val="clear" w:color="auto" w:fill="auto"/>
            <w:noWrap/>
            <w:vAlign w:val="bottom"/>
            <w:hideMark/>
          </w:tcPr>
          <w:p w14:paraId="267CE12B" w14:textId="77777777" w:rsidR="00BE0539" w:rsidRPr="00DC2757" w:rsidRDefault="00BE0539" w:rsidP="00E750DA">
            <w:pPr>
              <w:spacing w:after="0" w:line="240" w:lineRule="auto"/>
              <w:jc w:val="center"/>
              <w:rPr>
                <w:ins w:id="5715" w:author="Commodore, Sarah" w:date="2023-03-30T13:25:00Z"/>
                <w:rFonts w:ascii="Calibri" w:eastAsia="Times New Roman" w:hAnsi="Calibri" w:cs="Calibri"/>
                <w:color w:val="000000"/>
                <w:sz w:val="20"/>
                <w:szCs w:val="20"/>
              </w:rPr>
            </w:pPr>
            <w:ins w:id="5716" w:author="Commodore, Sarah" w:date="2023-03-30T13:25:00Z">
              <w:r w:rsidRPr="00DC2757">
                <w:rPr>
                  <w:rFonts w:ascii="Calibri" w:eastAsia="Times New Roman" w:hAnsi="Calibri" w:cs="Calibri"/>
                  <w:color w:val="000000"/>
                  <w:sz w:val="20"/>
                  <w:szCs w:val="20"/>
                </w:rPr>
                <w:t>*</w:t>
              </w:r>
            </w:ins>
          </w:p>
        </w:tc>
      </w:tr>
      <w:tr w:rsidR="00BE0539" w:rsidRPr="00DC2757" w14:paraId="40EB59EE" w14:textId="77777777" w:rsidTr="00E750DA">
        <w:trPr>
          <w:trHeight w:val="260"/>
          <w:ins w:id="5717" w:author="Commodore, Sarah" w:date="2023-03-30T13:25:00Z"/>
        </w:trPr>
        <w:tc>
          <w:tcPr>
            <w:tcW w:w="0" w:type="auto"/>
            <w:tcBorders>
              <w:top w:val="nil"/>
              <w:left w:val="nil"/>
              <w:bottom w:val="nil"/>
              <w:right w:val="nil"/>
            </w:tcBorders>
            <w:shd w:val="clear" w:color="auto" w:fill="auto"/>
            <w:noWrap/>
            <w:vAlign w:val="bottom"/>
            <w:hideMark/>
          </w:tcPr>
          <w:p w14:paraId="130E3ADA" w14:textId="77777777" w:rsidR="00BE0539" w:rsidRPr="00DC2757" w:rsidRDefault="00BE0539" w:rsidP="00E750DA">
            <w:pPr>
              <w:spacing w:after="0" w:line="240" w:lineRule="auto"/>
              <w:rPr>
                <w:ins w:id="5718" w:author="Commodore, Sarah" w:date="2023-03-30T13:25:00Z"/>
                <w:rFonts w:ascii="Calibri" w:eastAsia="Times New Roman" w:hAnsi="Calibri" w:cs="Calibri"/>
                <w:color w:val="000000"/>
                <w:sz w:val="20"/>
                <w:szCs w:val="20"/>
              </w:rPr>
            </w:pPr>
            <w:ins w:id="5719" w:author="Commodore, Sarah" w:date="2023-03-30T13:25:00Z">
              <w:r w:rsidRPr="00DC2757">
                <w:rPr>
                  <w:rFonts w:ascii="Calibri" w:eastAsia="Times New Roman" w:hAnsi="Calibri" w:cs="Calibri"/>
                  <w:color w:val="000000"/>
                  <w:sz w:val="20"/>
                  <w:szCs w:val="20"/>
                </w:rPr>
                <w:t>ENSG00000171777.16</w:t>
              </w:r>
            </w:ins>
          </w:p>
        </w:tc>
        <w:tc>
          <w:tcPr>
            <w:tcW w:w="0" w:type="auto"/>
            <w:tcBorders>
              <w:top w:val="nil"/>
              <w:left w:val="nil"/>
              <w:bottom w:val="nil"/>
              <w:right w:val="nil"/>
            </w:tcBorders>
            <w:shd w:val="clear" w:color="auto" w:fill="auto"/>
            <w:noWrap/>
            <w:vAlign w:val="bottom"/>
            <w:hideMark/>
          </w:tcPr>
          <w:p w14:paraId="23F4680E" w14:textId="77777777" w:rsidR="00BE0539" w:rsidRPr="00DC2757" w:rsidRDefault="00BE0539" w:rsidP="00E750DA">
            <w:pPr>
              <w:spacing w:after="0" w:line="240" w:lineRule="auto"/>
              <w:rPr>
                <w:ins w:id="5720" w:author="Commodore, Sarah" w:date="2023-03-30T13:25:00Z"/>
                <w:rFonts w:ascii="Calibri" w:eastAsia="Times New Roman" w:hAnsi="Calibri" w:cs="Calibri"/>
                <w:color w:val="000000"/>
                <w:sz w:val="20"/>
                <w:szCs w:val="20"/>
              </w:rPr>
            </w:pPr>
            <w:ins w:id="5721" w:author="Commodore, Sarah" w:date="2023-03-30T13:25:00Z">
              <w:r w:rsidRPr="00DC2757">
                <w:rPr>
                  <w:rFonts w:ascii="Calibri" w:eastAsia="Times New Roman" w:hAnsi="Calibri" w:cs="Calibri"/>
                  <w:color w:val="000000"/>
                  <w:sz w:val="20"/>
                  <w:szCs w:val="20"/>
                </w:rPr>
                <w:t>RASGRP4</w:t>
              </w:r>
            </w:ins>
          </w:p>
        </w:tc>
        <w:tc>
          <w:tcPr>
            <w:tcW w:w="0" w:type="auto"/>
            <w:tcBorders>
              <w:top w:val="nil"/>
              <w:left w:val="nil"/>
              <w:bottom w:val="nil"/>
              <w:right w:val="nil"/>
            </w:tcBorders>
            <w:shd w:val="clear" w:color="auto" w:fill="auto"/>
            <w:noWrap/>
            <w:vAlign w:val="bottom"/>
            <w:hideMark/>
          </w:tcPr>
          <w:p w14:paraId="7248B707" w14:textId="77777777" w:rsidR="00BE0539" w:rsidRPr="00DC2757" w:rsidRDefault="00BE0539" w:rsidP="00E750DA">
            <w:pPr>
              <w:spacing w:after="0" w:line="240" w:lineRule="auto"/>
              <w:jc w:val="center"/>
              <w:rPr>
                <w:ins w:id="5722" w:author="Commodore, Sarah" w:date="2023-03-30T13:25:00Z"/>
                <w:rFonts w:ascii="Calibri" w:eastAsia="Times New Roman" w:hAnsi="Calibri" w:cs="Calibri"/>
                <w:color w:val="000000"/>
                <w:sz w:val="20"/>
                <w:szCs w:val="20"/>
              </w:rPr>
            </w:pPr>
            <w:ins w:id="5723"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AA26E7E" w14:textId="77777777" w:rsidR="00BE0539" w:rsidRPr="00DC2757" w:rsidRDefault="00BE0539" w:rsidP="00E750DA">
            <w:pPr>
              <w:spacing w:after="0" w:line="240" w:lineRule="auto"/>
              <w:jc w:val="center"/>
              <w:rPr>
                <w:ins w:id="5724" w:author="Commodore, Sarah" w:date="2023-03-30T13:25:00Z"/>
                <w:rFonts w:ascii="Calibri" w:eastAsia="Times New Roman" w:hAnsi="Calibri" w:cs="Calibri"/>
                <w:color w:val="000000"/>
                <w:sz w:val="20"/>
                <w:szCs w:val="20"/>
              </w:rPr>
            </w:pPr>
            <w:ins w:id="5725" w:author="Commodore, Sarah" w:date="2023-03-30T13:25:00Z">
              <w:r w:rsidRPr="00DC2757">
                <w:rPr>
                  <w:rFonts w:ascii="Calibri" w:eastAsia="Times New Roman" w:hAnsi="Calibri" w:cs="Calibri"/>
                  <w:color w:val="000000"/>
                  <w:sz w:val="20"/>
                  <w:szCs w:val="20"/>
                </w:rPr>
                <w:t>9.8E-09</w:t>
              </w:r>
            </w:ins>
          </w:p>
        </w:tc>
        <w:tc>
          <w:tcPr>
            <w:tcW w:w="0" w:type="auto"/>
            <w:tcBorders>
              <w:top w:val="nil"/>
              <w:left w:val="nil"/>
              <w:bottom w:val="nil"/>
              <w:right w:val="nil"/>
            </w:tcBorders>
            <w:shd w:val="clear" w:color="auto" w:fill="auto"/>
            <w:noWrap/>
            <w:vAlign w:val="bottom"/>
            <w:hideMark/>
          </w:tcPr>
          <w:p w14:paraId="7475C7CA" w14:textId="77777777" w:rsidR="00BE0539" w:rsidRPr="00DC2757" w:rsidRDefault="00BE0539" w:rsidP="00E750DA">
            <w:pPr>
              <w:spacing w:after="0" w:line="240" w:lineRule="auto"/>
              <w:jc w:val="center"/>
              <w:rPr>
                <w:ins w:id="5726" w:author="Commodore, Sarah" w:date="2023-03-30T13:25:00Z"/>
                <w:rFonts w:ascii="Calibri" w:eastAsia="Times New Roman" w:hAnsi="Calibri" w:cs="Calibri"/>
                <w:color w:val="000000"/>
                <w:sz w:val="20"/>
                <w:szCs w:val="20"/>
              </w:rPr>
            </w:pPr>
            <w:ins w:id="5727" w:author="Commodore, Sarah" w:date="2023-03-30T13:25:00Z">
              <w:r w:rsidRPr="00DC2757">
                <w:rPr>
                  <w:rFonts w:ascii="Calibri" w:eastAsia="Times New Roman" w:hAnsi="Calibri" w:cs="Calibri"/>
                  <w:color w:val="000000"/>
                  <w:sz w:val="20"/>
                  <w:szCs w:val="20"/>
                </w:rPr>
                <w:t>1.4E-07</w:t>
              </w:r>
            </w:ins>
          </w:p>
        </w:tc>
        <w:tc>
          <w:tcPr>
            <w:tcW w:w="0" w:type="auto"/>
            <w:tcBorders>
              <w:top w:val="nil"/>
              <w:left w:val="nil"/>
              <w:bottom w:val="nil"/>
              <w:right w:val="nil"/>
            </w:tcBorders>
            <w:shd w:val="clear" w:color="auto" w:fill="auto"/>
            <w:noWrap/>
            <w:vAlign w:val="bottom"/>
            <w:hideMark/>
          </w:tcPr>
          <w:p w14:paraId="657E7F6D" w14:textId="77777777" w:rsidR="00BE0539" w:rsidRPr="00DC2757" w:rsidRDefault="00BE0539" w:rsidP="00E750DA">
            <w:pPr>
              <w:spacing w:after="0" w:line="240" w:lineRule="auto"/>
              <w:jc w:val="center"/>
              <w:rPr>
                <w:ins w:id="5728" w:author="Commodore, Sarah" w:date="2023-03-30T13:25:00Z"/>
                <w:rFonts w:ascii="Calibri" w:eastAsia="Times New Roman" w:hAnsi="Calibri" w:cs="Calibri"/>
                <w:color w:val="000000"/>
                <w:sz w:val="20"/>
                <w:szCs w:val="20"/>
              </w:rPr>
            </w:pPr>
            <w:ins w:id="5729" w:author="Commodore, Sarah" w:date="2023-03-30T13:25:00Z">
              <w:r w:rsidRPr="00DC2757">
                <w:rPr>
                  <w:rFonts w:ascii="Calibri" w:eastAsia="Times New Roman" w:hAnsi="Calibri" w:cs="Calibri"/>
                  <w:color w:val="000000"/>
                  <w:sz w:val="20"/>
                  <w:szCs w:val="20"/>
                </w:rPr>
                <w:t>*</w:t>
              </w:r>
            </w:ins>
          </w:p>
        </w:tc>
      </w:tr>
      <w:tr w:rsidR="00BE0539" w:rsidRPr="00DC2757" w14:paraId="341756AB" w14:textId="77777777" w:rsidTr="00E750DA">
        <w:trPr>
          <w:trHeight w:val="260"/>
          <w:ins w:id="5730" w:author="Commodore, Sarah" w:date="2023-03-30T13:25:00Z"/>
        </w:trPr>
        <w:tc>
          <w:tcPr>
            <w:tcW w:w="0" w:type="auto"/>
            <w:tcBorders>
              <w:top w:val="nil"/>
              <w:left w:val="nil"/>
              <w:bottom w:val="nil"/>
              <w:right w:val="nil"/>
            </w:tcBorders>
            <w:shd w:val="clear" w:color="auto" w:fill="auto"/>
            <w:noWrap/>
            <w:vAlign w:val="bottom"/>
            <w:hideMark/>
          </w:tcPr>
          <w:p w14:paraId="1FE5D76E" w14:textId="77777777" w:rsidR="00BE0539" w:rsidRPr="00DC2757" w:rsidRDefault="00BE0539" w:rsidP="00E750DA">
            <w:pPr>
              <w:spacing w:after="0" w:line="240" w:lineRule="auto"/>
              <w:rPr>
                <w:ins w:id="5731" w:author="Commodore, Sarah" w:date="2023-03-30T13:25:00Z"/>
                <w:rFonts w:ascii="Calibri" w:eastAsia="Times New Roman" w:hAnsi="Calibri" w:cs="Calibri"/>
                <w:color w:val="000000"/>
                <w:sz w:val="20"/>
                <w:szCs w:val="20"/>
              </w:rPr>
            </w:pPr>
            <w:ins w:id="5732" w:author="Commodore, Sarah" w:date="2023-03-30T13:25:00Z">
              <w:r w:rsidRPr="00DC2757">
                <w:rPr>
                  <w:rFonts w:ascii="Calibri" w:eastAsia="Times New Roman" w:hAnsi="Calibri" w:cs="Calibri"/>
                  <w:color w:val="000000"/>
                  <w:sz w:val="20"/>
                  <w:szCs w:val="20"/>
                </w:rPr>
                <w:t>ENSG00000105352.10</w:t>
              </w:r>
            </w:ins>
          </w:p>
        </w:tc>
        <w:tc>
          <w:tcPr>
            <w:tcW w:w="0" w:type="auto"/>
            <w:tcBorders>
              <w:top w:val="nil"/>
              <w:left w:val="nil"/>
              <w:bottom w:val="nil"/>
              <w:right w:val="nil"/>
            </w:tcBorders>
            <w:shd w:val="clear" w:color="auto" w:fill="auto"/>
            <w:noWrap/>
            <w:vAlign w:val="bottom"/>
            <w:hideMark/>
          </w:tcPr>
          <w:p w14:paraId="4F8653E1" w14:textId="77777777" w:rsidR="00BE0539" w:rsidRPr="00DC2757" w:rsidRDefault="00BE0539" w:rsidP="00E750DA">
            <w:pPr>
              <w:spacing w:after="0" w:line="240" w:lineRule="auto"/>
              <w:rPr>
                <w:ins w:id="5733" w:author="Commodore, Sarah" w:date="2023-03-30T13:25:00Z"/>
                <w:rFonts w:ascii="Calibri" w:eastAsia="Times New Roman" w:hAnsi="Calibri" w:cs="Calibri"/>
                <w:color w:val="000000"/>
                <w:sz w:val="20"/>
                <w:szCs w:val="20"/>
              </w:rPr>
            </w:pPr>
            <w:ins w:id="5734" w:author="Commodore, Sarah" w:date="2023-03-30T13:25:00Z">
              <w:r w:rsidRPr="00DC2757">
                <w:rPr>
                  <w:rFonts w:ascii="Calibri" w:eastAsia="Times New Roman" w:hAnsi="Calibri" w:cs="Calibri"/>
                  <w:color w:val="000000"/>
                  <w:sz w:val="20"/>
                  <w:szCs w:val="20"/>
                </w:rPr>
                <w:t>CEACAM4</w:t>
              </w:r>
            </w:ins>
          </w:p>
        </w:tc>
        <w:tc>
          <w:tcPr>
            <w:tcW w:w="0" w:type="auto"/>
            <w:tcBorders>
              <w:top w:val="nil"/>
              <w:left w:val="nil"/>
              <w:bottom w:val="nil"/>
              <w:right w:val="nil"/>
            </w:tcBorders>
            <w:shd w:val="clear" w:color="auto" w:fill="auto"/>
            <w:noWrap/>
            <w:vAlign w:val="bottom"/>
            <w:hideMark/>
          </w:tcPr>
          <w:p w14:paraId="6F4CAC10" w14:textId="77777777" w:rsidR="00BE0539" w:rsidRPr="00DC2757" w:rsidRDefault="00BE0539" w:rsidP="00E750DA">
            <w:pPr>
              <w:spacing w:after="0" w:line="240" w:lineRule="auto"/>
              <w:jc w:val="center"/>
              <w:rPr>
                <w:ins w:id="5735" w:author="Commodore, Sarah" w:date="2023-03-30T13:25:00Z"/>
                <w:rFonts w:ascii="Calibri" w:eastAsia="Times New Roman" w:hAnsi="Calibri" w:cs="Calibri"/>
                <w:color w:val="000000"/>
                <w:sz w:val="20"/>
                <w:szCs w:val="20"/>
              </w:rPr>
            </w:pPr>
            <w:ins w:id="5736"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B71CD08" w14:textId="77777777" w:rsidR="00BE0539" w:rsidRPr="00DC2757" w:rsidRDefault="00BE0539" w:rsidP="00E750DA">
            <w:pPr>
              <w:spacing w:after="0" w:line="240" w:lineRule="auto"/>
              <w:jc w:val="center"/>
              <w:rPr>
                <w:ins w:id="5737" w:author="Commodore, Sarah" w:date="2023-03-30T13:25:00Z"/>
                <w:rFonts w:ascii="Calibri" w:eastAsia="Times New Roman" w:hAnsi="Calibri" w:cs="Calibri"/>
                <w:color w:val="000000"/>
                <w:sz w:val="20"/>
                <w:szCs w:val="20"/>
              </w:rPr>
            </w:pPr>
            <w:ins w:id="5738" w:author="Commodore, Sarah" w:date="2023-03-30T13:25:00Z">
              <w:r w:rsidRPr="00DC2757">
                <w:rPr>
                  <w:rFonts w:ascii="Calibri" w:eastAsia="Times New Roman" w:hAnsi="Calibri" w:cs="Calibri"/>
                  <w:color w:val="000000"/>
                  <w:sz w:val="20"/>
                  <w:szCs w:val="20"/>
                </w:rPr>
                <w:t>9.0E-10</w:t>
              </w:r>
            </w:ins>
          </w:p>
        </w:tc>
        <w:tc>
          <w:tcPr>
            <w:tcW w:w="0" w:type="auto"/>
            <w:tcBorders>
              <w:top w:val="nil"/>
              <w:left w:val="nil"/>
              <w:bottom w:val="nil"/>
              <w:right w:val="nil"/>
            </w:tcBorders>
            <w:shd w:val="clear" w:color="auto" w:fill="auto"/>
            <w:noWrap/>
            <w:vAlign w:val="bottom"/>
            <w:hideMark/>
          </w:tcPr>
          <w:p w14:paraId="07D3A96A" w14:textId="77777777" w:rsidR="00BE0539" w:rsidRPr="00DC2757" w:rsidRDefault="00BE0539" w:rsidP="00E750DA">
            <w:pPr>
              <w:spacing w:after="0" w:line="240" w:lineRule="auto"/>
              <w:jc w:val="center"/>
              <w:rPr>
                <w:ins w:id="5739" w:author="Commodore, Sarah" w:date="2023-03-30T13:25:00Z"/>
                <w:rFonts w:ascii="Calibri" w:eastAsia="Times New Roman" w:hAnsi="Calibri" w:cs="Calibri"/>
                <w:color w:val="000000"/>
                <w:sz w:val="20"/>
                <w:szCs w:val="20"/>
              </w:rPr>
            </w:pPr>
            <w:ins w:id="5740" w:author="Commodore, Sarah" w:date="2023-03-30T13:25:00Z">
              <w:r w:rsidRPr="00DC2757">
                <w:rPr>
                  <w:rFonts w:ascii="Calibri" w:eastAsia="Times New Roman" w:hAnsi="Calibri" w:cs="Calibri"/>
                  <w:color w:val="000000"/>
                  <w:sz w:val="20"/>
                  <w:szCs w:val="20"/>
                </w:rPr>
                <w:t>1.7E-08</w:t>
              </w:r>
            </w:ins>
          </w:p>
        </w:tc>
        <w:tc>
          <w:tcPr>
            <w:tcW w:w="0" w:type="auto"/>
            <w:tcBorders>
              <w:top w:val="nil"/>
              <w:left w:val="nil"/>
              <w:bottom w:val="nil"/>
              <w:right w:val="nil"/>
            </w:tcBorders>
            <w:shd w:val="clear" w:color="auto" w:fill="auto"/>
            <w:noWrap/>
            <w:vAlign w:val="bottom"/>
            <w:hideMark/>
          </w:tcPr>
          <w:p w14:paraId="5E170493" w14:textId="77777777" w:rsidR="00BE0539" w:rsidRPr="00DC2757" w:rsidRDefault="00BE0539" w:rsidP="00E750DA">
            <w:pPr>
              <w:spacing w:after="0" w:line="240" w:lineRule="auto"/>
              <w:jc w:val="center"/>
              <w:rPr>
                <w:ins w:id="5741" w:author="Commodore, Sarah" w:date="2023-03-30T13:25:00Z"/>
                <w:rFonts w:ascii="Calibri" w:eastAsia="Times New Roman" w:hAnsi="Calibri" w:cs="Calibri"/>
                <w:color w:val="000000"/>
                <w:sz w:val="20"/>
                <w:szCs w:val="20"/>
              </w:rPr>
            </w:pPr>
            <w:ins w:id="5742" w:author="Commodore, Sarah" w:date="2023-03-30T13:25:00Z">
              <w:r w:rsidRPr="00DC2757">
                <w:rPr>
                  <w:rFonts w:ascii="Calibri" w:eastAsia="Times New Roman" w:hAnsi="Calibri" w:cs="Calibri"/>
                  <w:color w:val="000000"/>
                  <w:sz w:val="20"/>
                  <w:szCs w:val="20"/>
                </w:rPr>
                <w:t>*</w:t>
              </w:r>
            </w:ins>
          </w:p>
        </w:tc>
      </w:tr>
      <w:tr w:rsidR="00BE0539" w:rsidRPr="00DC2757" w14:paraId="63E4DD1F" w14:textId="77777777" w:rsidTr="00E750DA">
        <w:trPr>
          <w:trHeight w:val="260"/>
          <w:ins w:id="5743" w:author="Commodore, Sarah" w:date="2023-03-30T13:25:00Z"/>
        </w:trPr>
        <w:tc>
          <w:tcPr>
            <w:tcW w:w="0" w:type="auto"/>
            <w:tcBorders>
              <w:top w:val="nil"/>
              <w:left w:val="nil"/>
              <w:bottom w:val="nil"/>
              <w:right w:val="nil"/>
            </w:tcBorders>
            <w:shd w:val="clear" w:color="auto" w:fill="auto"/>
            <w:noWrap/>
            <w:vAlign w:val="bottom"/>
            <w:hideMark/>
          </w:tcPr>
          <w:p w14:paraId="7E649ABC" w14:textId="77777777" w:rsidR="00BE0539" w:rsidRPr="00DC2757" w:rsidRDefault="00BE0539" w:rsidP="00E750DA">
            <w:pPr>
              <w:spacing w:after="0" w:line="240" w:lineRule="auto"/>
              <w:rPr>
                <w:ins w:id="5744" w:author="Commodore, Sarah" w:date="2023-03-30T13:25:00Z"/>
                <w:rFonts w:ascii="Calibri" w:eastAsia="Times New Roman" w:hAnsi="Calibri" w:cs="Calibri"/>
                <w:color w:val="000000"/>
                <w:sz w:val="20"/>
                <w:szCs w:val="20"/>
              </w:rPr>
            </w:pPr>
            <w:ins w:id="5745" w:author="Commodore, Sarah" w:date="2023-03-30T13:25:00Z">
              <w:r w:rsidRPr="00DC2757">
                <w:rPr>
                  <w:rFonts w:ascii="Calibri" w:eastAsia="Times New Roman" w:hAnsi="Calibri" w:cs="Calibri"/>
                  <w:color w:val="000000"/>
                  <w:sz w:val="20"/>
                  <w:szCs w:val="20"/>
                </w:rPr>
                <w:t>ENSG00000173868.12</w:t>
              </w:r>
            </w:ins>
          </w:p>
        </w:tc>
        <w:tc>
          <w:tcPr>
            <w:tcW w:w="0" w:type="auto"/>
            <w:tcBorders>
              <w:top w:val="nil"/>
              <w:left w:val="nil"/>
              <w:bottom w:val="nil"/>
              <w:right w:val="nil"/>
            </w:tcBorders>
            <w:shd w:val="clear" w:color="auto" w:fill="auto"/>
            <w:noWrap/>
            <w:vAlign w:val="bottom"/>
            <w:hideMark/>
          </w:tcPr>
          <w:p w14:paraId="74911C79" w14:textId="77777777" w:rsidR="00BE0539" w:rsidRPr="00DC2757" w:rsidRDefault="00BE0539" w:rsidP="00E750DA">
            <w:pPr>
              <w:spacing w:after="0" w:line="240" w:lineRule="auto"/>
              <w:rPr>
                <w:ins w:id="5746" w:author="Commodore, Sarah" w:date="2023-03-30T13:25:00Z"/>
                <w:rFonts w:ascii="Calibri" w:eastAsia="Times New Roman" w:hAnsi="Calibri" w:cs="Calibri"/>
                <w:color w:val="000000"/>
                <w:sz w:val="20"/>
                <w:szCs w:val="20"/>
              </w:rPr>
            </w:pPr>
            <w:ins w:id="5747" w:author="Commodore, Sarah" w:date="2023-03-30T13:25:00Z">
              <w:r w:rsidRPr="00DC2757">
                <w:rPr>
                  <w:rFonts w:ascii="Calibri" w:eastAsia="Times New Roman" w:hAnsi="Calibri" w:cs="Calibri"/>
                  <w:color w:val="000000"/>
                  <w:sz w:val="20"/>
                  <w:szCs w:val="20"/>
                </w:rPr>
                <w:t>PHOSPHO1</w:t>
              </w:r>
            </w:ins>
          </w:p>
        </w:tc>
        <w:tc>
          <w:tcPr>
            <w:tcW w:w="0" w:type="auto"/>
            <w:tcBorders>
              <w:top w:val="nil"/>
              <w:left w:val="nil"/>
              <w:bottom w:val="nil"/>
              <w:right w:val="nil"/>
            </w:tcBorders>
            <w:shd w:val="clear" w:color="auto" w:fill="auto"/>
            <w:noWrap/>
            <w:vAlign w:val="bottom"/>
            <w:hideMark/>
          </w:tcPr>
          <w:p w14:paraId="7DFE49A9" w14:textId="77777777" w:rsidR="00BE0539" w:rsidRPr="00DC2757" w:rsidRDefault="00BE0539" w:rsidP="00E750DA">
            <w:pPr>
              <w:spacing w:after="0" w:line="240" w:lineRule="auto"/>
              <w:jc w:val="center"/>
              <w:rPr>
                <w:ins w:id="5748" w:author="Commodore, Sarah" w:date="2023-03-30T13:25:00Z"/>
                <w:rFonts w:ascii="Calibri" w:eastAsia="Times New Roman" w:hAnsi="Calibri" w:cs="Calibri"/>
                <w:color w:val="000000"/>
                <w:sz w:val="20"/>
                <w:szCs w:val="20"/>
              </w:rPr>
            </w:pPr>
            <w:ins w:id="5749"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F5CD467" w14:textId="77777777" w:rsidR="00BE0539" w:rsidRPr="00DC2757" w:rsidRDefault="00BE0539" w:rsidP="00E750DA">
            <w:pPr>
              <w:spacing w:after="0" w:line="240" w:lineRule="auto"/>
              <w:jc w:val="center"/>
              <w:rPr>
                <w:ins w:id="5750" w:author="Commodore, Sarah" w:date="2023-03-30T13:25:00Z"/>
                <w:rFonts w:ascii="Calibri" w:eastAsia="Times New Roman" w:hAnsi="Calibri" w:cs="Calibri"/>
                <w:color w:val="000000"/>
                <w:sz w:val="20"/>
                <w:szCs w:val="20"/>
              </w:rPr>
            </w:pPr>
            <w:ins w:id="5751" w:author="Commodore, Sarah" w:date="2023-03-30T13:25:00Z">
              <w:r w:rsidRPr="00DC2757">
                <w:rPr>
                  <w:rFonts w:ascii="Calibri" w:eastAsia="Times New Roman" w:hAnsi="Calibri" w:cs="Calibri"/>
                  <w:color w:val="000000"/>
                  <w:sz w:val="20"/>
                  <w:szCs w:val="20"/>
                </w:rPr>
                <w:t>1.9E-05</w:t>
              </w:r>
            </w:ins>
          </w:p>
        </w:tc>
        <w:tc>
          <w:tcPr>
            <w:tcW w:w="0" w:type="auto"/>
            <w:tcBorders>
              <w:top w:val="nil"/>
              <w:left w:val="nil"/>
              <w:bottom w:val="nil"/>
              <w:right w:val="nil"/>
            </w:tcBorders>
            <w:shd w:val="clear" w:color="auto" w:fill="auto"/>
            <w:noWrap/>
            <w:vAlign w:val="bottom"/>
            <w:hideMark/>
          </w:tcPr>
          <w:p w14:paraId="474D3E92" w14:textId="77777777" w:rsidR="00BE0539" w:rsidRPr="00DC2757" w:rsidRDefault="00BE0539" w:rsidP="00E750DA">
            <w:pPr>
              <w:spacing w:after="0" w:line="240" w:lineRule="auto"/>
              <w:jc w:val="center"/>
              <w:rPr>
                <w:ins w:id="5752" w:author="Commodore, Sarah" w:date="2023-03-30T13:25:00Z"/>
                <w:rFonts w:ascii="Calibri" w:eastAsia="Times New Roman" w:hAnsi="Calibri" w:cs="Calibri"/>
                <w:color w:val="000000"/>
                <w:sz w:val="20"/>
                <w:szCs w:val="20"/>
              </w:rPr>
            </w:pPr>
            <w:ins w:id="5753" w:author="Commodore, Sarah" w:date="2023-03-30T13:25:00Z">
              <w:r w:rsidRPr="00DC2757">
                <w:rPr>
                  <w:rFonts w:ascii="Calibri" w:eastAsia="Times New Roman" w:hAnsi="Calibri" w:cs="Calibri"/>
                  <w:color w:val="000000"/>
                  <w:sz w:val="20"/>
                  <w:szCs w:val="20"/>
                </w:rPr>
                <w:t>1.2E-04</w:t>
              </w:r>
            </w:ins>
          </w:p>
        </w:tc>
        <w:tc>
          <w:tcPr>
            <w:tcW w:w="0" w:type="auto"/>
            <w:tcBorders>
              <w:top w:val="nil"/>
              <w:left w:val="nil"/>
              <w:bottom w:val="nil"/>
              <w:right w:val="nil"/>
            </w:tcBorders>
            <w:shd w:val="clear" w:color="auto" w:fill="auto"/>
            <w:noWrap/>
            <w:vAlign w:val="bottom"/>
            <w:hideMark/>
          </w:tcPr>
          <w:p w14:paraId="796647FE" w14:textId="77777777" w:rsidR="00BE0539" w:rsidRPr="00DC2757" w:rsidRDefault="00BE0539" w:rsidP="00E750DA">
            <w:pPr>
              <w:spacing w:after="0" w:line="240" w:lineRule="auto"/>
              <w:jc w:val="center"/>
              <w:rPr>
                <w:ins w:id="5754" w:author="Commodore, Sarah" w:date="2023-03-30T13:25:00Z"/>
                <w:rFonts w:ascii="Calibri" w:eastAsia="Times New Roman" w:hAnsi="Calibri" w:cs="Calibri"/>
                <w:color w:val="000000"/>
                <w:sz w:val="20"/>
                <w:szCs w:val="20"/>
              </w:rPr>
            </w:pPr>
            <w:ins w:id="5755" w:author="Commodore, Sarah" w:date="2023-03-30T13:25:00Z">
              <w:r w:rsidRPr="00DC2757">
                <w:rPr>
                  <w:rFonts w:ascii="Calibri" w:eastAsia="Times New Roman" w:hAnsi="Calibri" w:cs="Calibri"/>
                  <w:color w:val="000000"/>
                  <w:sz w:val="20"/>
                  <w:szCs w:val="20"/>
                </w:rPr>
                <w:t>*</w:t>
              </w:r>
            </w:ins>
          </w:p>
        </w:tc>
      </w:tr>
      <w:tr w:rsidR="00BE0539" w:rsidRPr="00DC2757" w14:paraId="60E150BF" w14:textId="77777777" w:rsidTr="00E750DA">
        <w:trPr>
          <w:trHeight w:val="260"/>
          <w:ins w:id="5756" w:author="Commodore, Sarah" w:date="2023-03-30T13:25:00Z"/>
        </w:trPr>
        <w:tc>
          <w:tcPr>
            <w:tcW w:w="0" w:type="auto"/>
            <w:tcBorders>
              <w:top w:val="nil"/>
              <w:left w:val="nil"/>
              <w:bottom w:val="nil"/>
              <w:right w:val="nil"/>
            </w:tcBorders>
            <w:shd w:val="clear" w:color="auto" w:fill="auto"/>
            <w:noWrap/>
            <w:vAlign w:val="bottom"/>
            <w:hideMark/>
          </w:tcPr>
          <w:p w14:paraId="5E03E638" w14:textId="77777777" w:rsidR="00BE0539" w:rsidRPr="00DC2757" w:rsidRDefault="00BE0539" w:rsidP="00E750DA">
            <w:pPr>
              <w:spacing w:after="0" w:line="240" w:lineRule="auto"/>
              <w:rPr>
                <w:ins w:id="5757" w:author="Commodore, Sarah" w:date="2023-03-30T13:25:00Z"/>
                <w:rFonts w:ascii="Calibri" w:eastAsia="Times New Roman" w:hAnsi="Calibri" w:cs="Calibri"/>
                <w:color w:val="000000"/>
                <w:sz w:val="20"/>
                <w:szCs w:val="20"/>
              </w:rPr>
            </w:pPr>
            <w:ins w:id="5758" w:author="Commodore, Sarah" w:date="2023-03-30T13:25:00Z">
              <w:r w:rsidRPr="00DC2757">
                <w:rPr>
                  <w:rFonts w:ascii="Calibri" w:eastAsia="Times New Roman" w:hAnsi="Calibri" w:cs="Calibri"/>
                  <w:color w:val="000000"/>
                  <w:sz w:val="20"/>
                  <w:szCs w:val="20"/>
                </w:rPr>
                <w:t>ENSG00000181409.14</w:t>
              </w:r>
            </w:ins>
          </w:p>
        </w:tc>
        <w:tc>
          <w:tcPr>
            <w:tcW w:w="0" w:type="auto"/>
            <w:tcBorders>
              <w:top w:val="nil"/>
              <w:left w:val="nil"/>
              <w:bottom w:val="nil"/>
              <w:right w:val="nil"/>
            </w:tcBorders>
            <w:shd w:val="clear" w:color="auto" w:fill="auto"/>
            <w:noWrap/>
            <w:vAlign w:val="bottom"/>
            <w:hideMark/>
          </w:tcPr>
          <w:p w14:paraId="56A3EB21" w14:textId="77777777" w:rsidR="00BE0539" w:rsidRPr="00DC2757" w:rsidRDefault="00BE0539" w:rsidP="00E750DA">
            <w:pPr>
              <w:spacing w:after="0" w:line="240" w:lineRule="auto"/>
              <w:rPr>
                <w:ins w:id="5759" w:author="Commodore, Sarah" w:date="2023-03-30T13:25:00Z"/>
                <w:rFonts w:ascii="Calibri" w:eastAsia="Times New Roman" w:hAnsi="Calibri" w:cs="Calibri"/>
                <w:color w:val="000000"/>
                <w:sz w:val="20"/>
                <w:szCs w:val="20"/>
              </w:rPr>
            </w:pPr>
            <w:ins w:id="5760" w:author="Commodore, Sarah" w:date="2023-03-30T13:25:00Z">
              <w:r w:rsidRPr="00DC2757">
                <w:rPr>
                  <w:rFonts w:ascii="Calibri" w:eastAsia="Times New Roman" w:hAnsi="Calibri" w:cs="Calibri"/>
                  <w:color w:val="000000"/>
                  <w:sz w:val="20"/>
                  <w:szCs w:val="20"/>
                </w:rPr>
                <w:t>AATK</w:t>
              </w:r>
            </w:ins>
          </w:p>
        </w:tc>
        <w:tc>
          <w:tcPr>
            <w:tcW w:w="0" w:type="auto"/>
            <w:tcBorders>
              <w:top w:val="nil"/>
              <w:left w:val="nil"/>
              <w:bottom w:val="nil"/>
              <w:right w:val="nil"/>
            </w:tcBorders>
            <w:shd w:val="clear" w:color="auto" w:fill="auto"/>
            <w:noWrap/>
            <w:vAlign w:val="bottom"/>
            <w:hideMark/>
          </w:tcPr>
          <w:p w14:paraId="69802355" w14:textId="77777777" w:rsidR="00BE0539" w:rsidRPr="00DC2757" w:rsidRDefault="00BE0539" w:rsidP="00E750DA">
            <w:pPr>
              <w:spacing w:after="0" w:line="240" w:lineRule="auto"/>
              <w:jc w:val="center"/>
              <w:rPr>
                <w:ins w:id="5761" w:author="Commodore, Sarah" w:date="2023-03-30T13:25:00Z"/>
                <w:rFonts w:ascii="Calibri" w:eastAsia="Times New Roman" w:hAnsi="Calibri" w:cs="Calibri"/>
                <w:color w:val="000000"/>
                <w:sz w:val="20"/>
                <w:szCs w:val="20"/>
              </w:rPr>
            </w:pPr>
            <w:ins w:id="5762"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3D8659E" w14:textId="77777777" w:rsidR="00BE0539" w:rsidRPr="00DC2757" w:rsidRDefault="00BE0539" w:rsidP="00E750DA">
            <w:pPr>
              <w:spacing w:after="0" w:line="240" w:lineRule="auto"/>
              <w:jc w:val="center"/>
              <w:rPr>
                <w:ins w:id="5763" w:author="Commodore, Sarah" w:date="2023-03-30T13:25:00Z"/>
                <w:rFonts w:ascii="Calibri" w:eastAsia="Times New Roman" w:hAnsi="Calibri" w:cs="Calibri"/>
                <w:color w:val="000000"/>
                <w:sz w:val="20"/>
                <w:szCs w:val="20"/>
              </w:rPr>
            </w:pPr>
            <w:ins w:id="5764" w:author="Commodore, Sarah" w:date="2023-03-30T13:25:00Z">
              <w:r w:rsidRPr="00DC2757">
                <w:rPr>
                  <w:rFonts w:ascii="Calibri" w:eastAsia="Times New Roman" w:hAnsi="Calibri" w:cs="Calibri"/>
                  <w:color w:val="000000"/>
                  <w:sz w:val="20"/>
                  <w:szCs w:val="20"/>
                </w:rPr>
                <w:t>4.7E-06</w:t>
              </w:r>
            </w:ins>
          </w:p>
        </w:tc>
        <w:tc>
          <w:tcPr>
            <w:tcW w:w="0" w:type="auto"/>
            <w:tcBorders>
              <w:top w:val="nil"/>
              <w:left w:val="nil"/>
              <w:bottom w:val="nil"/>
              <w:right w:val="nil"/>
            </w:tcBorders>
            <w:shd w:val="clear" w:color="auto" w:fill="auto"/>
            <w:noWrap/>
            <w:vAlign w:val="bottom"/>
            <w:hideMark/>
          </w:tcPr>
          <w:p w14:paraId="4FBF5443" w14:textId="77777777" w:rsidR="00BE0539" w:rsidRPr="00DC2757" w:rsidRDefault="00BE0539" w:rsidP="00E750DA">
            <w:pPr>
              <w:spacing w:after="0" w:line="240" w:lineRule="auto"/>
              <w:jc w:val="center"/>
              <w:rPr>
                <w:ins w:id="5765" w:author="Commodore, Sarah" w:date="2023-03-30T13:25:00Z"/>
                <w:rFonts w:ascii="Calibri" w:eastAsia="Times New Roman" w:hAnsi="Calibri" w:cs="Calibri"/>
                <w:color w:val="000000"/>
                <w:sz w:val="20"/>
                <w:szCs w:val="20"/>
              </w:rPr>
            </w:pPr>
            <w:ins w:id="5766" w:author="Commodore, Sarah" w:date="2023-03-30T13:25: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7A105D89" w14:textId="77777777" w:rsidR="00BE0539" w:rsidRPr="00DC2757" w:rsidRDefault="00BE0539" w:rsidP="00E750DA">
            <w:pPr>
              <w:spacing w:after="0" w:line="240" w:lineRule="auto"/>
              <w:jc w:val="center"/>
              <w:rPr>
                <w:ins w:id="5767" w:author="Commodore, Sarah" w:date="2023-03-30T13:25:00Z"/>
                <w:rFonts w:ascii="Calibri" w:eastAsia="Times New Roman" w:hAnsi="Calibri" w:cs="Calibri"/>
                <w:color w:val="000000"/>
                <w:sz w:val="20"/>
                <w:szCs w:val="20"/>
              </w:rPr>
            </w:pPr>
            <w:ins w:id="5768" w:author="Commodore, Sarah" w:date="2023-03-30T13:25:00Z">
              <w:r w:rsidRPr="00DC2757">
                <w:rPr>
                  <w:rFonts w:ascii="Calibri" w:eastAsia="Times New Roman" w:hAnsi="Calibri" w:cs="Calibri"/>
                  <w:color w:val="000000"/>
                  <w:sz w:val="20"/>
                  <w:szCs w:val="20"/>
                </w:rPr>
                <w:t>*</w:t>
              </w:r>
            </w:ins>
          </w:p>
        </w:tc>
      </w:tr>
      <w:tr w:rsidR="00BE0539" w:rsidRPr="00DC2757" w14:paraId="50B9A236" w14:textId="77777777" w:rsidTr="00E750DA">
        <w:trPr>
          <w:trHeight w:val="260"/>
          <w:ins w:id="5769" w:author="Commodore, Sarah" w:date="2023-03-30T13:25:00Z"/>
        </w:trPr>
        <w:tc>
          <w:tcPr>
            <w:tcW w:w="0" w:type="auto"/>
            <w:tcBorders>
              <w:top w:val="nil"/>
              <w:left w:val="nil"/>
              <w:bottom w:val="nil"/>
              <w:right w:val="nil"/>
            </w:tcBorders>
            <w:shd w:val="clear" w:color="auto" w:fill="auto"/>
            <w:noWrap/>
            <w:vAlign w:val="bottom"/>
            <w:hideMark/>
          </w:tcPr>
          <w:p w14:paraId="3EE39284" w14:textId="77777777" w:rsidR="00BE0539" w:rsidRPr="00DC2757" w:rsidRDefault="00BE0539" w:rsidP="00E750DA">
            <w:pPr>
              <w:spacing w:after="0" w:line="240" w:lineRule="auto"/>
              <w:rPr>
                <w:ins w:id="5770" w:author="Commodore, Sarah" w:date="2023-03-30T13:25:00Z"/>
                <w:rFonts w:ascii="Calibri" w:eastAsia="Times New Roman" w:hAnsi="Calibri" w:cs="Calibri"/>
                <w:color w:val="000000"/>
                <w:sz w:val="20"/>
                <w:szCs w:val="20"/>
              </w:rPr>
            </w:pPr>
            <w:ins w:id="5771" w:author="Commodore, Sarah" w:date="2023-03-30T13:25:00Z">
              <w:r w:rsidRPr="00DC2757">
                <w:rPr>
                  <w:rFonts w:ascii="Calibri" w:eastAsia="Times New Roman" w:hAnsi="Calibri" w:cs="Calibri"/>
                  <w:color w:val="000000"/>
                  <w:sz w:val="20"/>
                  <w:szCs w:val="20"/>
                </w:rPr>
                <w:t>ENSG00000171049.9</w:t>
              </w:r>
            </w:ins>
          </w:p>
        </w:tc>
        <w:tc>
          <w:tcPr>
            <w:tcW w:w="0" w:type="auto"/>
            <w:tcBorders>
              <w:top w:val="nil"/>
              <w:left w:val="nil"/>
              <w:bottom w:val="nil"/>
              <w:right w:val="nil"/>
            </w:tcBorders>
            <w:shd w:val="clear" w:color="auto" w:fill="auto"/>
            <w:noWrap/>
            <w:vAlign w:val="bottom"/>
            <w:hideMark/>
          </w:tcPr>
          <w:p w14:paraId="3B78B7B5" w14:textId="77777777" w:rsidR="00BE0539" w:rsidRPr="00DC2757" w:rsidRDefault="00BE0539" w:rsidP="00E750DA">
            <w:pPr>
              <w:spacing w:after="0" w:line="240" w:lineRule="auto"/>
              <w:rPr>
                <w:ins w:id="5772" w:author="Commodore, Sarah" w:date="2023-03-30T13:25:00Z"/>
                <w:rFonts w:ascii="Calibri" w:eastAsia="Times New Roman" w:hAnsi="Calibri" w:cs="Calibri"/>
                <w:color w:val="000000"/>
                <w:sz w:val="20"/>
                <w:szCs w:val="20"/>
              </w:rPr>
            </w:pPr>
            <w:ins w:id="5773" w:author="Commodore, Sarah" w:date="2023-03-30T13:25:00Z">
              <w:r w:rsidRPr="00DC2757">
                <w:rPr>
                  <w:rFonts w:ascii="Calibri" w:eastAsia="Times New Roman" w:hAnsi="Calibri" w:cs="Calibri"/>
                  <w:color w:val="000000"/>
                  <w:sz w:val="20"/>
                  <w:szCs w:val="20"/>
                </w:rPr>
                <w:t>FPR2</w:t>
              </w:r>
            </w:ins>
          </w:p>
        </w:tc>
        <w:tc>
          <w:tcPr>
            <w:tcW w:w="0" w:type="auto"/>
            <w:tcBorders>
              <w:top w:val="nil"/>
              <w:left w:val="nil"/>
              <w:bottom w:val="nil"/>
              <w:right w:val="nil"/>
            </w:tcBorders>
            <w:shd w:val="clear" w:color="auto" w:fill="auto"/>
            <w:noWrap/>
            <w:vAlign w:val="bottom"/>
            <w:hideMark/>
          </w:tcPr>
          <w:p w14:paraId="212C67DB" w14:textId="77777777" w:rsidR="00BE0539" w:rsidRPr="00DC2757" w:rsidRDefault="00BE0539" w:rsidP="00E750DA">
            <w:pPr>
              <w:spacing w:after="0" w:line="240" w:lineRule="auto"/>
              <w:jc w:val="center"/>
              <w:rPr>
                <w:ins w:id="5774" w:author="Commodore, Sarah" w:date="2023-03-30T13:25:00Z"/>
                <w:rFonts w:ascii="Calibri" w:eastAsia="Times New Roman" w:hAnsi="Calibri" w:cs="Calibri"/>
                <w:color w:val="000000"/>
                <w:sz w:val="20"/>
                <w:szCs w:val="20"/>
              </w:rPr>
            </w:pPr>
            <w:ins w:id="5775"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F9912E0" w14:textId="77777777" w:rsidR="00BE0539" w:rsidRPr="00DC2757" w:rsidRDefault="00BE0539" w:rsidP="00E750DA">
            <w:pPr>
              <w:spacing w:after="0" w:line="240" w:lineRule="auto"/>
              <w:jc w:val="center"/>
              <w:rPr>
                <w:ins w:id="5776" w:author="Commodore, Sarah" w:date="2023-03-30T13:25:00Z"/>
                <w:rFonts w:ascii="Calibri" w:eastAsia="Times New Roman" w:hAnsi="Calibri" w:cs="Calibri"/>
                <w:color w:val="000000"/>
                <w:sz w:val="20"/>
                <w:szCs w:val="20"/>
              </w:rPr>
            </w:pPr>
            <w:ins w:id="5777" w:author="Commodore, Sarah" w:date="2023-03-30T13:25:00Z">
              <w:r w:rsidRPr="00DC2757">
                <w:rPr>
                  <w:rFonts w:ascii="Calibri" w:eastAsia="Times New Roman" w:hAnsi="Calibri" w:cs="Calibri"/>
                  <w:color w:val="000000"/>
                  <w:sz w:val="20"/>
                  <w:szCs w:val="20"/>
                </w:rPr>
                <w:t>3.6E-05</w:t>
              </w:r>
            </w:ins>
          </w:p>
        </w:tc>
        <w:tc>
          <w:tcPr>
            <w:tcW w:w="0" w:type="auto"/>
            <w:tcBorders>
              <w:top w:val="nil"/>
              <w:left w:val="nil"/>
              <w:bottom w:val="nil"/>
              <w:right w:val="nil"/>
            </w:tcBorders>
            <w:shd w:val="clear" w:color="auto" w:fill="auto"/>
            <w:noWrap/>
            <w:vAlign w:val="bottom"/>
            <w:hideMark/>
          </w:tcPr>
          <w:p w14:paraId="6E75FECD" w14:textId="77777777" w:rsidR="00BE0539" w:rsidRPr="00DC2757" w:rsidRDefault="00BE0539" w:rsidP="00E750DA">
            <w:pPr>
              <w:spacing w:after="0" w:line="240" w:lineRule="auto"/>
              <w:jc w:val="center"/>
              <w:rPr>
                <w:ins w:id="5778" w:author="Commodore, Sarah" w:date="2023-03-30T13:25:00Z"/>
                <w:rFonts w:ascii="Calibri" w:eastAsia="Times New Roman" w:hAnsi="Calibri" w:cs="Calibri"/>
                <w:color w:val="000000"/>
                <w:sz w:val="20"/>
                <w:szCs w:val="20"/>
              </w:rPr>
            </w:pPr>
            <w:ins w:id="5779" w:author="Commodore, Sarah" w:date="2023-03-30T13:25: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3FBD0019" w14:textId="77777777" w:rsidR="00BE0539" w:rsidRPr="00DC2757" w:rsidRDefault="00BE0539" w:rsidP="00E750DA">
            <w:pPr>
              <w:spacing w:after="0" w:line="240" w:lineRule="auto"/>
              <w:jc w:val="center"/>
              <w:rPr>
                <w:ins w:id="5780" w:author="Commodore, Sarah" w:date="2023-03-30T13:25:00Z"/>
                <w:rFonts w:ascii="Calibri" w:eastAsia="Times New Roman" w:hAnsi="Calibri" w:cs="Calibri"/>
                <w:color w:val="000000"/>
                <w:sz w:val="20"/>
                <w:szCs w:val="20"/>
              </w:rPr>
            </w:pPr>
            <w:ins w:id="5781" w:author="Commodore, Sarah" w:date="2023-03-30T13:25:00Z">
              <w:r w:rsidRPr="00DC2757">
                <w:rPr>
                  <w:rFonts w:ascii="Calibri" w:eastAsia="Times New Roman" w:hAnsi="Calibri" w:cs="Calibri"/>
                  <w:color w:val="000000"/>
                  <w:sz w:val="20"/>
                  <w:szCs w:val="20"/>
                </w:rPr>
                <w:t>*</w:t>
              </w:r>
            </w:ins>
          </w:p>
        </w:tc>
      </w:tr>
      <w:tr w:rsidR="00BE0539" w:rsidRPr="00DC2757" w14:paraId="63932699" w14:textId="77777777" w:rsidTr="00E750DA">
        <w:trPr>
          <w:trHeight w:val="260"/>
          <w:ins w:id="5782" w:author="Commodore, Sarah" w:date="2023-03-30T13:25:00Z"/>
        </w:trPr>
        <w:tc>
          <w:tcPr>
            <w:tcW w:w="0" w:type="auto"/>
            <w:tcBorders>
              <w:top w:val="nil"/>
              <w:left w:val="nil"/>
              <w:bottom w:val="nil"/>
              <w:right w:val="nil"/>
            </w:tcBorders>
            <w:shd w:val="clear" w:color="auto" w:fill="auto"/>
            <w:noWrap/>
            <w:vAlign w:val="bottom"/>
            <w:hideMark/>
          </w:tcPr>
          <w:p w14:paraId="7C90D75E" w14:textId="77777777" w:rsidR="00BE0539" w:rsidRPr="00DC2757" w:rsidRDefault="00BE0539" w:rsidP="00E750DA">
            <w:pPr>
              <w:spacing w:after="0" w:line="240" w:lineRule="auto"/>
              <w:rPr>
                <w:ins w:id="5783" w:author="Commodore, Sarah" w:date="2023-03-30T13:25:00Z"/>
                <w:rFonts w:ascii="Calibri" w:eastAsia="Times New Roman" w:hAnsi="Calibri" w:cs="Calibri"/>
                <w:color w:val="000000"/>
                <w:sz w:val="20"/>
                <w:szCs w:val="20"/>
              </w:rPr>
            </w:pPr>
            <w:ins w:id="5784" w:author="Commodore, Sarah" w:date="2023-03-30T13:25:00Z">
              <w:r w:rsidRPr="00DC2757">
                <w:rPr>
                  <w:rFonts w:ascii="Calibri" w:eastAsia="Times New Roman" w:hAnsi="Calibri" w:cs="Calibri"/>
                  <w:color w:val="000000"/>
                  <w:sz w:val="20"/>
                  <w:szCs w:val="20"/>
                </w:rPr>
                <w:t>ENSG00000135636.14</w:t>
              </w:r>
            </w:ins>
          </w:p>
        </w:tc>
        <w:tc>
          <w:tcPr>
            <w:tcW w:w="0" w:type="auto"/>
            <w:tcBorders>
              <w:top w:val="nil"/>
              <w:left w:val="nil"/>
              <w:bottom w:val="nil"/>
              <w:right w:val="nil"/>
            </w:tcBorders>
            <w:shd w:val="clear" w:color="auto" w:fill="auto"/>
            <w:noWrap/>
            <w:vAlign w:val="bottom"/>
            <w:hideMark/>
          </w:tcPr>
          <w:p w14:paraId="5BA3249D" w14:textId="77777777" w:rsidR="00BE0539" w:rsidRPr="00DC2757" w:rsidRDefault="00BE0539" w:rsidP="00E750DA">
            <w:pPr>
              <w:spacing w:after="0" w:line="240" w:lineRule="auto"/>
              <w:rPr>
                <w:ins w:id="5785" w:author="Commodore, Sarah" w:date="2023-03-30T13:25:00Z"/>
                <w:rFonts w:ascii="Calibri" w:eastAsia="Times New Roman" w:hAnsi="Calibri" w:cs="Calibri"/>
                <w:color w:val="000000"/>
                <w:sz w:val="20"/>
                <w:szCs w:val="20"/>
              </w:rPr>
            </w:pPr>
            <w:ins w:id="5786" w:author="Commodore, Sarah" w:date="2023-03-30T13:25:00Z">
              <w:r w:rsidRPr="00DC2757">
                <w:rPr>
                  <w:rFonts w:ascii="Calibri" w:eastAsia="Times New Roman" w:hAnsi="Calibri" w:cs="Calibri"/>
                  <w:color w:val="000000"/>
                  <w:sz w:val="20"/>
                  <w:szCs w:val="20"/>
                </w:rPr>
                <w:t>DYSF</w:t>
              </w:r>
            </w:ins>
          </w:p>
        </w:tc>
        <w:tc>
          <w:tcPr>
            <w:tcW w:w="0" w:type="auto"/>
            <w:tcBorders>
              <w:top w:val="nil"/>
              <w:left w:val="nil"/>
              <w:bottom w:val="nil"/>
              <w:right w:val="nil"/>
            </w:tcBorders>
            <w:shd w:val="clear" w:color="auto" w:fill="auto"/>
            <w:noWrap/>
            <w:vAlign w:val="bottom"/>
            <w:hideMark/>
          </w:tcPr>
          <w:p w14:paraId="1CC0716E" w14:textId="77777777" w:rsidR="00BE0539" w:rsidRPr="00DC2757" w:rsidRDefault="00BE0539" w:rsidP="00E750DA">
            <w:pPr>
              <w:spacing w:after="0" w:line="240" w:lineRule="auto"/>
              <w:jc w:val="center"/>
              <w:rPr>
                <w:ins w:id="5787" w:author="Commodore, Sarah" w:date="2023-03-30T13:25:00Z"/>
                <w:rFonts w:ascii="Calibri" w:eastAsia="Times New Roman" w:hAnsi="Calibri" w:cs="Calibri"/>
                <w:color w:val="000000"/>
                <w:sz w:val="20"/>
                <w:szCs w:val="20"/>
              </w:rPr>
            </w:pPr>
            <w:ins w:id="5788"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DCC4D00" w14:textId="77777777" w:rsidR="00BE0539" w:rsidRPr="00DC2757" w:rsidRDefault="00BE0539" w:rsidP="00E750DA">
            <w:pPr>
              <w:spacing w:after="0" w:line="240" w:lineRule="auto"/>
              <w:jc w:val="center"/>
              <w:rPr>
                <w:ins w:id="5789" w:author="Commodore, Sarah" w:date="2023-03-30T13:25:00Z"/>
                <w:rFonts w:ascii="Calibri" w:eastAsia="Times New Roman" w:hAnsi="Calibri" w:cs="Calibri"/>
                <w:color w:val="000000"/>
                <w:sz w:val="20"/>
                <w:szCs w:val="20"/>
              </w:rPr>
            </w:pPr>
            <w:ins w:id="5790" w:author="Commodore, Sarah" w:date="2023-03-30T13:25:00Z">
              <w:r w:rsidRPr="00DC2757">
                <w:rPr>
                  <w:rFonts w:ascii="Calibri" w:eastAsia="Times New Roman" w:hAnsi="Calibri" w:cs="Calibri"/>
                  <w:color w:val="000000"/>
                  <w:sz w:val="20"/>
                  <w:szCs w:val="20"/>
                </w:rPr>
                <w:t>9.8E-08</w:t>
              </w:r>
            </w:ins>
          </w:p>
        </w:tc>
        <w:tc>
          <w:tcPr>
            <w:tcW w:w="0" w:type="auto"/>
            <w:tcBorders>
              <w:top w:val="nil"/>
              <w:left w:val="nil"/>
              <w:bottom w:val="nil"/>
              <w:right w:val="nil"/>
            </w:tcBorders>
            <w:shd w:val="clear" w:color="auto" w:fill="auto"/>
            <w:noWrap/>
            <w:vAlign w:val="bottom"/>
            <w:hideMark/>
          </w:tcPr>
          <w:p w14:paraId="41B2A9C7" w14:textId="77777777" w:rsidR="00BE0539" w:rsidRPr="00DC2757" w:rsidRDefault="00BE0539" w:rsidP="00E750DA">
            <w:pPr>
              <w:spacing w:after="0" w:line="240" w:lineRule="auto"/>
              <w:jc w:val="center"/>
              <w:rPr>
                <w:ins w:id="5791" w:author="Commodore, Sarah" w:date="2023-03-30T13:25:00Z"/>
                <w:rFonts w:ascii="Calibri" w:eastAsia="Times New Roman" w:hAnsi="Calibri" w:cs="Calibri"/>
                <w:color w:val="000000"/>
                <w:sz w:val="20"/>
                <w:szCs w:val="20"/>
              </w:rPr>
            </w:pPr>
            <w:ins w:id="5792" w:author="Commodore, Sarah" w:date="2023-03-30T13:25:00Z">
              <w:r w:rsidRPr="00DC2757">
                <w:rPr>
                  <w:rFonts w:ascii="Calibri" w:eastAsia="Times New Roman" w:hAnsi="Calibri" w:cs="Calibri"/>
                  <w:color w:val="000000"/>
                  <w:sz w:val="20"/>
                  <w:szCs w:val="20"/>
                </w:rPr>
                <w:t>1.1E-06</w:t>
              </w:r>
            </w:ins>
          </w:p>
        </w:tc>
        <w:tc>
          <w:tcPr>
            <w:tcW w:w="0" w:type="auto"/>
            <w:tcBorders>
              <w:top w:val="nil"/>
              <w:left w:val="nil"/>
              <w:bottom w:val="nil"/>
              <w:right w:val="nil"/>
            </w:tcBorders>
            <w:shd w:val="clear" w:color="auto" w:fill="auto"/>
            <w:noWrap/>
            <w:vAlign w:val="bottom"/>
            <w:hideMark/>
          </w:tcPr>
          <w:p w14:paraId="7E281AA5" w14:textId="77777777" w:rsidR="00BE0539" w:rsidRPr="00DC2757" w:rsidRDefault="00BE0539" w:rsidP="00E750DA">
            <w:pPr>
              <w:spacing w:after="0" w:line="240" w:lineRule="auto"/>
              <w:jc w:val="center"/>
              <w:rPr>
                <w:ins w:id="5793" w:author="Commodore, Sarah" w:date="2023-03-30T13:25:00Z"/>
                <w:rFonts w:ascii="Calibri" w:eastAsia="Times New Roman" w:hAnsi="Calibri" w:cs="Calibri"/>
                <w:color w:val="000000"/>
                <w:sz w:val="20"/>
                <w:szCs w:val="20"/>
              </w:rPr>
            </w:pPr>
            <w:ins w:id="5794" w:author="Commodore, Sarah" w:date="2023-03-30T13:25:00Z">
              <w:r w:rsidRPr="00DC2757">
                <w:rPr>
                  <w:rFonts w:ascii="Calibri" w:eastAsia="Times New Roman" w:hAnsi="Calibri" w:cs="Calibri"/>
                  <w:color w:val="000000"/>
                  <w:sz w:val="20"/>
                  <w:szCs w:val="20"/>
                </w:rPr>
                <w:t>*</w:t>
              </w:r>
            </w:ins>
          </w:p>
        </w:tc>
      </w:tr>
      <w:tr w:rsidR="00BE0539" w:rsidRPr="00DC2757" w14:paraId="3AFB4B7D" w14:textId="77777777" w:rsidTr="00E750DA">
        <w:trPr>
          <w:trHeight w:val="260"/>
          <w:ins w:id="5795" w:author="Commodore, Sarah" w:date="2023-03-30T13:25:00Z"/>
        </w:trPr>
        <w:tc>
          <w:tcPr>
            <w:tcW w:w="0" w:type="auto"/>
            <w:tcBorders>
              <w:top w:val="nil"/>
              <w:left w:val="nil"/>
              <w:bottom w:val="nil"/>
              <w:right w:val="nil"/>
            </w:tcBorders>
            <w:shd w:val="clear" w:color="auto" w:fill="auto"/>
            <w:noWrap/>
            <w:vAlign w:val="bottom"/>
            <w:hideMark/>
          </w:tcPr>
          <w:p w14:paraId="1F3CA2C3" w14:textId="77777777" w:rsidR="00BE0539" w:rsidRPr="00DC2757" w:rsidRDefault="00BE0539" w:rsidP="00E750DA">
            <w:pPr>
              <w:spacing w:after="0" w:line="240" w:lineRule="auto"/>
              <w:rPr>
                <w:ins w:id="5796" w:author="Commodore, Sarah" w:date="2023-03-30T13:25:00Z"/>
                <w:rFonts w:ascii="Calibri" w:eastAsia="Times New Roman" w:hAnsi="Calibri" w:cs="Calibri"/>
                <w:color w:val="000000"/>
                <w:sz w:val="20"/>
                <w:szCs w:val="20"/>
              </w:rPr>
            </w:pPr>
            <w:ins w:id="5797" w:author="Commodore, Sarah" w:date="2023-03-30T13:25:00Z">
              <w:r w:rsidRPr="00DC2757">
                <w:rPr>
                  <w:rFonts w:ascii="Calibri" w:eastAsia="Times New Roman" w:hAnsi="Calibri" w:cs="Calibri"/>
                  <w:color w:val="000000"/>
                  <w:sz w:val="20"/>
                  <w:szCs w:val="20"/>
                </w:rPr>
                <w:t>ENSG00000284948.1</w:t>
              </w:r>
            </w:ins>
          </w:p>
        </w:tc>
        <w:tc>
          <w:tcPr>
            <w:tcW w:w="0" w:type="auto"/>
            <w:tcBorders>
              <w:top w:val="nil"/>
              <w:left w:val="nil"/>
              <w:bottom w:val="nil"/>
              <w:right w:val="nil"/>
            </w:tcBorders>
            <w:shd w:val="clear" w:color="auto" w:fill="auto"/>
            <w:noWrap/>
            <w:vAlign w:val="bottom"/>
            <w:hideMark/>
          </w:tcPr>
          <w:p w14:paraId="743CCAE2" w14:textId="77777777" w:rsidR="00BE0539" w:rsidRPr="00DC2757" w:rsidRDefault="00BE0539" w:rsidP="00E750DA">
            <w:pPr>
              <w:spacing w:after="0" w:line="240" w:lineRule="auto"/>
              <w:rPr>
                <w:ins w:id="5798" w:author="Commodore, Sarah" w:date="2023-03-30T13:25:00Z"/>
                <w:rFonts w:ascii="Calibri" w:eastAsia="Times New Roman" w:hAnsi="Calibri" w:cs="Calibri"/>
                <w:color w:val="000000"/>
                <w:sz w:val="20"/>
                <w:szCs w:val="20"/>
              </w:rPr>
            </w:pPr>
            <w:ins w:id="5799" w:author="Commodore, Sarah" w:date="2023-03-30T13:25:00Z">
              <w:r w:rsidRPr="00DC2757">
                <w:rPr>
                  <w:rFonts w:ascii="Calibri" w:eastAsia="Times New Roman" w:hAnsi="Calibri" w:cs="Calibri"/>
                  <w:color w:val="000000"/>
                  <w:sz w:val="20"/>
                  <w:szCs w:val="20"/>
                </w:rPr>
                <w:t>AC107959.4</w:t>
              </w:r>
            </w:ins>
          </w:p>
        </w:tc>
        <w:tc>
          <w:tcPr>
            <w:tcW w:w="0" w:type="auto"/>
            <w:tcBorders>
              <w:top w:val="nil"/>
              <w:left w:val="nil"/>
              <w:bottom w:val="nil"/>
              <w:right w:val="nil"/>
            </w:tcBorders>
            <w:shd w:val="clear" w:color="auto" w:fill="auto"/>
            <w:noWrap/>
            <w:vAlign w:val="bottom"/>
            <w:hideMark/>
          </w:tcPr>
          <w:p w14:paraId="5B403B35" w14:textId="77777777" w:rsidR="00BE0539" w:rsidRPr="00DC2757" w:rsidRDefault="00BE0539" w:rsidP="00E750DA">
            <w:pPr>
              <w:spacing w:after="0" w:line="240" w:lineRule="auto"/>
              <w:jc w:val="center"/>
              <w:rPr>
                <w:ins w:id="5800" w:author="Commodore, Sarah" w:date="2023-03-30T13:25:00Z"/>
                <w:rFonts w:ascii="Calibri" w:eastAsia="Times New Roman" w:hAnsi="Calibri" w:cs="Calibri"/>
                <w:color w:val="000000"/>
                <w:sz w:val="20"/>
                <w:szCs w:val="20"/>
              </w:rPr>
            </w:pPr>
            <w:ins w:id="5801"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A2C4AE0" w14:textId="77777777" w:rsidR="00BE0539" w:rsidRPr="00DC2757" w:rsidRDefault="00BE0539" w:rsidP="00E750DA">
            <w:pPr>
              <w:spacing w:after="0" w:line="240" w:lineRule="auto"/>
              <w:jc w:val="center"/>
              <w:rPr>
                <w:ins w:id="5802" w:author="Commodore, Sarah" w:date="2023-03-30T13:25:00Z"/>
                <w:rFonts w:ascii="Calibri" w:eastAsia="Times New Roman" w:hAnsi="Calibri" w:cs="Calibri"/>
                <w:color w:val="000000"/>
                <w:sz w:val="20"/>
                <w:szCs w:val="20"/>
              </w:rPr>
            </w:pPr>
            <w:ins w:id="5803" w:author="Commodore, Sarah" w:date="2023-03-30T13:25:00Z">
              <w:r w:rsidRPr="00DC2757">
                <w:rPr>
                  <w:rFonts w:ascii="Calibri" w:eastAsia="Times New Roman" w:hAnsi="Calibri" w:cs="Calibri"/>
                  <w:color w:val="000000"/>
                  <w:sz w:val="20"/>
                  <w:szCs w:val="20"/>
                </w:rPr>
                <w:t>8.3E-05</w:t>
              </w:r>
            </w:ins>
          </w:p>
        </w:tc>
        <w:tc>
          <w:tcPr>
            <w:tcW w:w="0" w:type="auto"/>
            <w:tcBorders>
              <w:top w:val="nil"/>
              <w:left w:val="nil"/>
              <w:bottom w:val="nil"/>
              <w:right w:val="nil"/>
            </w:tcBorders>
            <w:shd w:val="clear" w:color="auto" w:fill="auto"/>
            <w:noWrap/>
            <w:vAlign w:val="bottom"/>
            <w:hideMark/>
          </w:tcPr>
          <w:p w14:paraId="20415F6D" w14:textId="77777777" w:rsidR="00BE0539" w:rsidRPr="00DC2757" w:rsidRDefault="00BE0539" w:rsidP="00E750DA">
            <w:pPr>
              <w:spacing w:after="0" w:line="240" w:lineRule="auto"/>
              <w:jc w:val="center"/>
              <w:rPr>
                <w:ins w:id="5804" w:author="Commodore, Sarah" w:date="2023-03-30T13:25:00Z"/>
                <w:rFonts w:ascii="Calibri" w:eastAsia="Times New Roman" w:hAnsi="Calibri" w:cs="Calibri"/>
                <w:color w:val="000000"/>
                <w:sz w:val="20"/>
                <w:szCs w:val="20"/>
              </w:rPr>
            </w:pPr>
            <w:ins w:id="5805" w:author="Commodore, Sarah" w:date="2023-03-30T13:25:00Z">
              <w:r w:rsidRPr="00DC2757">
                <w:rPr>
                  <w:rFonts w:ascii="Calibri" w:eastAsia="Times New Roman" w:hAnsi="Calibri" w:cs="Calibri"/>
                  <w:color w:val="000000"/>
                  <w:sz w:val="20"/>
                  <w:szCs w:val="20"/>
                </w:rPr>
                <w:t>4.3E-04</w:t>
              </w:r>
            </w:ins>
          </w:p>
        </w:tc>
        <w:tc>
          <w:tcPr>
            <w:tcW w:w="0" w:type="auto"/>
            <w:tcBorders>
              <w:top w:val="nil"/>
              <w:left w:val="nil"/>
              <w:bottom w:val="nil"/>
              <w:right w:val="nil"/>
            </w:tcBorders>
            <w:shd w:val="clear" w:color="auto" w:fill="auto"/>
            <w:noWrap/>
            <w:vAlign w:val="bottom"/>
            <w:hideMark/>
          </w:tcPr>
          <w:p w14:paraId="06F6893B" w14:textId="77777777" w:rsidR="00BE0539" w:rsidRPr="00DC2757" w:rsidRDefault="00BE0539" w:rsidP="00E750DA">
            <w:pPr>
              <w:spacing w:after="0" w:line="240" w:lineRule="auto"/>
              <w:jc w:val="center"/>
              <w:rPr>
                <w:ins w:id="5806" w:author="Commodore, Sarah" w:date="2023-03-30T13:25:00Z"/>
                <w:rFonts w:ascii="Calibri" w:eastAsia="Times New Roman" w:hAnsi="Calibri" w:cs="Calibri"/>
                <w:color w:val="000000"/>
                <w:sz w:val="20"/>
                <w:szCs w:val="20"/>
              </w:rPr>
            </w:pPr>
            <w:ins w:id="5807" w:author="Commodore, Sarah" w:date="2023-03-30T13:25:00Z">
              <w:r w:rsidRPr="00DC2757">
                <w:rPr>
                  <w:rFonts w:ascii="Calibri" w:eastAsia="Times New Roman" w:hAnsi="Calibri" w:cs="Calibri"/>
                  <w:color w:val="000000"/>
                  <w:sz w:val="20"/>
                  <w:szCs w:val="20"/>
                </w:rPr>
                <w:t>*</w:t>
              </w:r>
            </w:ins>
          </w:p>
        </w:tc>
      </w:tr>
      <w:tr w:rsidR="00BE0539" w:rsidRPr="00DC2757" w14:paraId="3A661842" w14:textId="77777777" w:rsidTr="00E750DA">
        <w:trPr>
          <w:trHeight w:val="260"/>
          <w:ins w:id="5808" w:author="Commodore, Sarah" w:date="2023-03-30T13:25:00Z"/>
        </w:trPr>
        <w:tc>
          <w:tcPr>
            <w:tcW w:w="0" w:type="auto"/>
            <w:tcBorders>
              <w:top w:val="nil"/>
              <w:left w:val="nil"/>
              <w:bottom w:val="nil"/>
              <w:right w:val="nil"/>
            </w:tcBorders>
            <w:shd w:val="clear" w:color="auto" w:fill="auto"/>
            <w:noWrap/>
            <w:vAlign w:val="bottom"/>
            <w:hideMark/>
          </w:tcPr>
          <w:p w14:paraId="558BD6F2" w14:textId="77777777" w:rsidR="00BE0539" w:rsidRPr="00DC2757" w:rsidRDefault="00BE0539" w:rsidP="00E750DA">
            <w:pPr>
              <w:spacing w:after="0" w:line="240" w:lineRule="auto"/>
              <w:rPr>
                <w:ins w:id="5809" w:author="Commodore, Sarah" w:date="2023-03-30T13:25:00Z"/>
                <w:rFonts w:ascii="Calibri" w:eastAsia="Times New Roman" w:hAnsi="Calibri" w:cs="Calibri"/>
                <w:color w:val="000000"/>
                <w:sz w:val="20"/>
                <w:szCs w:val="20"/>
              </w:rPr>
            </w:pPr>
            <w:ins w:id="5810" w:author="Commodore, Sarah" w:date="2023-03-30T13:25:00Z">
              <w:r w:rsidRPr="00DC2757">
                <w:rPr>
                  <w:rFonts w:ascii="Calibri" w:eastAsia="Times New Roman" w:hAnsi="Calibri" w:cs="Calibri"/>
                  <w:color w:val="000000"/>
                  <w:sz w:val="20"/>
                  <w:szCs w:val="20"/>
                </w:rPr>
                <w:t>ENSG00000008516.18</w:t>
              </w:r>
            </w:ins>
          </w:p>
        </w:tc>
        <w:tc>
          <w:tcPr>
            <w:tcW w:w="0" w:type="auto"/>
            <w:tcBorders>
              <w:top w:val="nil"/>
              <w:left w:val="nil"/>
              <w:bottom w:val="nil"/>
              <w:right w:val="nil"/>
            </w:tcBorders>
            <w:shd w:val="clear" w:color="auto" w:fill="auto"/>
            <w:noWrap/>
            <w:vAlign w:val="bottom"/>
            <w:hideMark/>
          </w:tcPr>
          <w:p w14:paraId="70C1E843" w14:textId="77777777" w:rsidR="00BE0539" w:rsidRPr="00DC2757" w:rsidRDefault="00BE0539" w:rsidP="00E750DA">
            <w:pPr>
              <w:spacing w:after="0" w:line="240" w:lineRule="auto"/>
              <w:rPr>
                <w:ins w:id="5811" w:author="Commodore, Sarah" w:date="2023-03-30T13:25:00Z"/>
                <w:rFonts w:ascii="Calibri" w:eastAsia="Times New Roman" w:hAnsi="Calibri" w:cs="Calibri"/>
                <w:color w:val="000000"/>
                <w:sz w:val="20"/>
                <w:szCs w:val="20"/>
              </w:rPr>
            </w:pPr>
            <w:ins w:id="5812" w:author="Commodore, Sarah" w:date="2023-03-30T13:25:00Z">
              <w:r w:rsidRPr="00DC2757">
                <w:rPr>
                  <w:rFonts w:ascii="Calibri" w:eastAsia="Times New Roman" w:hAnsi="Calibri" w:cs="Calibri"/>
                  <w:color w:val="000000"/>
                  <w:sz w:val="20"/>
                  <w:szCs w:val="20"/>
                </w:rPr>
                <w:t>MMP25</w:t>
              </w:r>
            </w:ins>
          </w:p>
        </w:tc>
        <w:tc>
          <w:tcPr>
            <w:tcW w:w="0" w:type="auto"/>
            <w:tcBorders>
              <w:top w:val="nil"/>
              <w:left w:val="nil"/>
              <w:bottom w:val="nil"/>
              <w:right w:val="nil"/>
            </w:tcBorders>
            <w:shd w:val="clear" w:color="auto" w:fill="auto"/>
            <w:noWrap/>
            <w:vAlign w:val="bottom"/>
            <w:hideMark/>
          </w:tcPr>
          <w:p w14:paraId="59F85730" w14:textId="77777777" w:rsidR="00BE0539" w:rsidRPr="00DC2757" w:rsidRDefault="00BE0539" w:rsidP="00E750DA">
            <w:pPr>
              <w:spacing w:after="0" w:line="240" w:lineRule="auto"/>
              <w:jc w:val="center"/>
              <w:rPr>
                <w:ins w:id="5813" w:author="Commodore, Sarah" w:date="2023-03-30T13:25:00Z"/>
                <w:rFonts w:ascii="Calibri" w:eastAsia="Times New Roman" w:hAnsi="Calibri" w:cs="Calibri"/>
                <w:color w:val="000000"/>
                <w:sz w:val="20"/>
                <w:szCs w:val="20"/>
              </w:rPr>
            </w:pPr>
            <w:ins w:id="5814"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735A83A" w14:textId="77777777" w:rsidR="00BE0539" w:rsidRPr="00DC2757" w:rsidRDefault="00BE0539" w:rsidP="00E750DA">
            <w:pPr>
              <w:spacing w:after="0" w:line="240" w:lineRule="auto"/>
              <w:jc w:val="center"/>
              <w:rPr>
                <w:ins w:id="5815" w:author="Commodore, Sarah" w:date="2023-03-30T13:25:00Z"/>
                <w:rFonts w:ascii="Calibri" w:eastAsia="Times New Roman" w:hAnsi="Calibri" w:cs="Calibri"/>
                <w:color w:val="000000"/>
                <w:sz w:val="20"/>
                <w:szCs w:val="20"/>
              </w:rPr>
            </w:pPr>
            <w:ins w:id="5816" w:author="Commodore, Sarah" w:date="2023-03-30T13:25:00Z">
              <w:r w:rsidRPr="00DC2757">
                <w:rPr>
                  <w:rFonts w:ascii="Calibri" w:eastAsia="Times New Roman" w:hAnsi="Calibri" w:cs="Calibri"/>
                  <w:color w:val="000000"/>
                  <w:sz w:val="20"/>
                  <w:szCs w:val="20"/>
                </w:rPr>
                <w:t>2.7E-11</w:t>
              </w:r>
            </w:ins>
          </w:p>
        </w:tc>
        <w:tc>
          <w:tcPr>
            <w:tcW w:w="0" w:type="auto"/>
            <w:tcBorders>
              <w:top w:val="nil"/>
              <w:left w:val="nil"/>
              <w:bottom w:val="nil"/>
              <w:right w:val="nil"/>
            </w:tcBorders>
            <w:shd w:val="clear" w:color="auto" w:fill="auto"/>
            <w:noWrap/>
            <w:vAlign w:val="bottom"/>
            <w:hideMark/>
          </w:tcPr>
          <w:p w14:paraId="5083801A" w14:textId="77777777" w:rsidR="00BE0539" w:rsidRPr="00DC2757" w:rsidRDefault="00BE0539" w:rsidP="00E750DA">
            <w:pPr>
              <w:spacing w:after="0" w:line="240" w:lineRule="auto"/>
              <w:jc w:val="center"/>
              <w:rPr>
                <w:ins w:id="5817" w:author="Commodore, Sarah" w:date="2023-03-30T13:25:00Z"/>
                <w:rFonts w:ascii="Calibri" w:eastAsia="Times New Roman" w:hAnsi="Calibri" w:cs="Calibri"/>
                <w:color w:val="000000"/>
                <w:sz w:val="20"/>
                <w:szCs w:val="20"/>
              </w:rPr>
            </w:pPr>
            <w:ins w:id="5818" w:author="Commodore, Sarah" w:date="2023-03-30T13:25:00Z">
              <w:r w:rsidRPr="00DC2757">
                <w:rPr>
                  <w:rFonts w:ascii="Calibri" w:eastAsia="Times New Roman" w:hAnsi="Calibri" w:cs="Calibri"/>
                  <w:color w:val="000000"/>
                  <w:sz w:val="20"/>
                  <w:szCs w:val="20"/>
                </w:rPr>
                <w:t>7.4E-10</w:t>
              </w:r>
            </w:ins>
          </w:p>
        </w:tc>
        <w:tc>
          <w:tcPr>
            <w:tcW w:w="0" w:type="auto"/>
            <w:tcBorders>
              <w:top w:val="nil"/>
              <w:left w:val="nil"/>
              <w:bottom w:val="nil"/>
              <w:right w:val="nil"/>
            </w:tcBorders>
            <w:shd w:val="clear" w:color="auto" w:fill="auto"/>
            <w:noWrap/>
            <w:vAlign w:val="bottom"/>
            <w:hideMark/>
          </w:tcPr>
          <w:p w14:paraId="5FD646C7" w14:textId="77777777" w:rsidR="00BE0539" w:rsidRPr="00DC2757" w:rsidRDefault="00BE0539" w:rsidP="00E750DA">
            <w:pPr>
              <w:spacing w:after="0" w:line="240" w:lineRule="auto"/>
              <w:jc w:val="center"/>
              <w:rPr>
                <w:ins w:id="5819" w:author="Commodore, Sarah" w:date="2023-03-30T13:25:00Z"/>
                <w:rFonts w:ascii="Calibri" w:eastAsia="Times New Roman" w:hAnsi="Calibri" w:cs="Calibri"/>
                <w:color w:val="000000"/>
                <w:sz w:val="20"/>
                <w:szCs w:val="20"/>
              </w:rPr>
            </w:pPr>
            <w:ins w:id="5820" w:author="Commodore, Sarah" w:date="2023-03-30T13:25:00Z">
              <w:r w:rsidRPr="00DC2757">
                <w:rPr>
                  <w:rFonts w:ascii="Calibri" w:eastAsia="Times New Roman" w:hAnsi="Calibri" w:cs="Calibri"/>
                  <w:color w:val="000000"/>
                  <w:sz w:val="20"/>
                  <w:szCs w:val="20"/>
                </w:rPr>
                <w:t>*</w:t>
              </w:r>
            </w:ins>
          </w:p>
        </w:tc>
      </w:tr>
      <w:tr w:rsidR="00BE0539" w:rsidRPr="00DC2757" w14:paraId="58253D52" w14:textId="77777777" w:rsidTr="00E750DA">
        <w:trPr>
          <w:trHeight w:val="260"/>
          <w:ins w:id="5821" w:author="Commodore, Sarah" w:date="2023-03-30T13:25:00Z"/>
        </w:trPr>
        <w:tc>
          <w:tcPr>
            <w:tcW w:w="0" w:type="auto"/>
            <w:tcBorders>
              <w:top w:val="nil"/>
              <w:left w:val="nil"/>
              <w:bottom w:val="nil"/>
              <w:right w:val="nil"/>
            </w:tcBorders>
            <w:shd w:val="clear" w:color="auto" w:fill="auto"/>
            <w:noWrap/>
            <w:vAlign w:val="bottom"/>
            <w:hideMark/>
          </w:tcPr>
          <w:p w14:paraId="79BD7F41" w14:textId="77777777" w:rsidR="00BE0539" w:rsidRPr="00DC2757" w:rsidRDefault="00BE0539" w:rsidP="00E750DA">
            <w:pPr>
              <w:spacing w:after="0" w:line="240" w:lineRule="auto"/>
              <w:rPr>
                <w:ins w:id="5822" w:author="Commodore, Sarah" w:date="2023-03-30T13:25:00Z"/>
                <w:rFonts w:ascii="Calibri" w:eastAsia="Times New Roman" w:hAnsi="Calibri" w:cs="Calibri"/>
                <w:color w:val="000000"/>
                <w:sz w:val="20"/>
                <w:szCs w:val="20"/>
              </w:rPr>
            </w:pPr>
            <w:ins w:id="5823" w:author="Commodore, Sarah" w:date="2023-03-30T13:25:00Z">
              <w:r w:rsidRPr="00DC2757">
                <w:rPr>
                  <w:rFonts w:ascii="Calibri" w:eastAsia="Times New Roman" w:hAnsi="Calibri" w:cs="Calibri"/>
                  <w:color w:val="000000"/>
                  <w:sz w:val="20"/>
                  <w:szCs w:val="20"/>
                </w:rPr>
                <w:t>ENSG00000180871.8</w:t>
              </w:r>
            </w:ins>
          </w:p>
        </w:tc>
        <w:tc>
          <w:tcPr>
            <w:tcW w:w="0" w:type="auto"/>
            <w:tcBorders>
              <w:top w:val="nil"/>
              <w:left w:val="nil"/>
              <w:bottom w:val="nil"/>
              <w:right w:val="nil"/>
            </w:tcBorders>
            <w:shd w:val="clear" w:color="auto" w:fill="auto"/>
            <w:noWrap/>
            <w:vAlign w:val="bottom"/>
            <w:hideMark/>
          </w:tcPr>
          <w:p w14:paraId="75C7D44D" w14:textId="77777777" w:rsidR="00BE0539" w:rsidRPr="00DC2757" w:rsidRDefault="00BE0539" w:rsidP="00E750DA">
            <w:pPr>
              <w:spacing w:after="0" w:line="240" w:lineRule="auto"/>
              <w:rPr>
                <w:ins w:id="5824" w:author="Commodore, Sarah" w:date="2023-03-30T13:25:00Z"/>
                <w:rFonts w:ascii="Calibri" w:eastAsia="Times New Roman" w:hAnsi="Calibri" w:cs="Calibri"/>
                <w:color w:val="000000"/>
                <w:sz w:val="20"/>
                <w:szCs w:val="20"/>
              </w:rPr>
            </w:pPr>
            <w:ins w:id="5825" w:author="Commodore, Sarah" w:date="2023-03-30T13:25:00Z">
              <w:r w:rsidRPr="00DC2757">
                <w:rPr>
                  <w:rFonts w:ascii="Calibri" w:eastAsia="Times New Roman" w:hAnsi="Calibri" w:cs="Calibri"/>
                  <w:color w:val="000000"/>
                  <w:sz w:val="20"/>
                  <w:szCs w:val="20"/>
                </w:rPr>
                <w:t>CXCR2</w:t>
              </w:r>
            </w:ins>
          </w:p>
        </w:tc>
        <w:tc>
          <w:tcPr>
            <w:tcW w:w="0" w:type="auto"/>
            <w:tcBorders>
              <w:top w:val="nil"/>
              <w:left w:val="nil"/>
              <w:bottom w:val="nil"/>
              <w:right w:val="nil"/>
            </w:tcBorders>
            <w:shd w:val="clear" w:color="auto" w:fill="auto"/>
            <w:noWrap/>
            <w:vAlign w:val="bottom"/>
            <w:hideMark/>
          </w:tcPr>
          <w:p w14:paraId="0E287933" w14:textId="77777777" w:rsidR="00BE0539" w:rsidRPr="00DC2757" w:rsidRDefault="00BE0539" w:rsidP="00E750DA">
            <w:pPr>
              <w:spacing w:after="0" w:line="240" w:lineRule="auto"/>
              <w:jc w:val="center"/>
              <w:rPr>
                <w:ins w:id="5826" w:author="Commodore, Sarah" w:date="2023-03-30T13:25:00Z"/>
                <w:rFonts w:ascii="Calibri" w:eastAsia="Times New Roman" w:hAnsi="Calibri" w:cs="Calibri"/>
                <w:color w:val="000000"/>
                <w:sz w:val="20"/>
                <w:szCs w:val="20"/>
              </w:rPr>
            </w:pPr>
            <w:ins w:id="5827"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1BE4A4E" w14:textId="77777777" w:rsidR="00BE0539" w:rsidRPr="00DC2757" w:rsidRDefault="00BE0539" w:rsidP="00E750DA">
            <w:pPr>
              <w:spacing w:after="0" w:line="240" w:lineRule="auto"/>
              <w:jc w:val="center"/>
              <w:rPr>
                <w:ins w:id="5828" w:author="Commodore, Sarah" w:date="2023-03-30T13:25:00Z"/>
                <w:rFonts w:ascii="Calibri" w:eastAsia="Times New Roman" w:hAnsi="Calibri" w:cs="Calibri"/>
                <w:color w:val="000000"/>
                <w:sz w:val="20"/>
                <w:szCs w:val="20"/>
              </w:rPr>
            </w:pPr>
            <w:ins w:id="5829" w:author="Commodore, Sarah" w:date="2023-03-30T13:25:00Z">
              <w:r w:rsidRPr="00DC2757">
                <w:rPr>
                  <w:rFonts w:ascii="Calibri" w:eastAsia="Times New Roman" w:hAnsi="Calibri" w:cs="Calibri"/>
                  <w:color w:val="000000"/>
                  <w:sz w:val="20"/>
                  <w:szCs w:val="20"/>
                </w:rPr>
                <w:t>6.8E-07</w:t>
              </w:r>
            </w:ins>
          </w:p>
        </w:tc>
        <w:tc>
          <w:tcPr>
            <w:tcW w:w="0" w:type="auto"/>
            <w:tcBorders>
              <w:top w:val="nil"/>
              <w:left w:val="nil"/>
              <w:bottom w:val="nil"/>
              <w:right w:val="nil"/>
            </w:tcBorders>
            <w:shd w:val="clear" w:color="auto" w:fill="auto"/>
            <w:noWrap/>
            <w:vAlign w:val="bottom"/>
            <w:hideMark/>
          </w:tcPr>
          <w:p w14:paraId="3C3575B1" w14:textId="77777777" w:rsidR="00BE0539" w:rsidRPr="00DC2757" w:rsidRDefault="00BE0539" w:rsidP="00E750DA">
            <w:pPr>
              <w:spacing w:after="0" w:line="240" w:lineRule="auto"/>
              <w:jc w:val="center"/>
              <w:rPr>
                <w:ins w:id="5830" w:author="Commodore, Sarah" w:date="2023-03-30T13:25:00Z"/>
                <w:rFonts w:ascii="Calibri" w:eastAsia="Times New Roman" w:hAnsi="Calibri" w:cs="Calibri"/>
                <w:color w:val="000000"/>
                <w:sz w:val="20"/>
                <w:szCs w:val="20"/>
              </w:rPr>
            </w:pPr>
            <w:ins w:id="5831" w:author="Commodore, Sarah" w:date="2023-03-30T13:25:00Z">
              <w:r w:rsidRPr="00DC2757">
                <w:rPr>
                  <w:rFonts w:ascii="Calibri" w:eastAsia="Times New Roman" w:hAnsi="Calibri" w:cs="Calibri"/>
                  <w:color w:val="000000"/>
                  <w:sz w:val="20"/>
                  <w:szCs w:val="20"/>
                </w:rPr>
                <w:t>6.2E-06</w:t>
              </w:r>
            </w:ins>
          </w:p>
        </w:tc>
        <w:tc>
          <w:tcPr>
            <w:tcW w:w="0" w:type="auto"/>
            <w:tcBorders>
              <w:top w:val="nil"/>
              <w:left w:val="nil"/>
              <w:bottom w:val="nil"/>
              <w:right w:val="nil"/>
            </w:tcBorders>
            <w:shd w:val="clear" w:color="auto" w:fill="auto"/>
            <w:noWrap/>
            <w:vAlign w:val="bottom"/>
            <w:hideMark/>
          </w:tcPr>
          <w:p w14:paraId="69F0DB98" w14:textId="77777777" w:rsidR="00BE0539" w:rsidRPr="00DC2757" w:rsidRDefault="00BE0539" w:rsidP="00E750DA">
            <w:pPr>
              <w:spacing w:after="0" w:line="240" w:lineRule="auto"/>
              <w:jc w:val="center"/>
              <w:rPr>
                <w:ins w:id="5832" w:author="Commodore, Sarah" w:date="2023-03-30T13:25:00Z"/>
                <w:rFonts w:ascii="Calibri" w:eastAsia="Times New Roman" w:hAnsi="Calibri" w:cs="Calibri"/>
                <w:color w:val="000000"/>
                <w:sz w:val="20"/>
                <w:szCs w:val="20"/>
              </w:rPr>
            </w:pPr>
            <w:ins w:id="5833" w:author="Commodore, Sarah" w:date="2023-03-30T13:25:00Z">
              <w:r w:rsidRPr="00DC2757">
                <w:rPr>
                  <w:rFonts w:ascii="Calibri" w:eastAsia="Times New Roman" w:hAnsi="Calibri" w:cs="Calibri"/>
                  <w:color w:val="000000"/>
                  <w:sz w:val="20"/>
                  <w:szCs w:val="20"/>
                </w:rPr>
                <w:t>*</w:t>
              </w:r>
            </w:ins>
          </w:p>
        </w:tc>
      </w:tr>
      <w:tr w:rsidR="00BE0539" w:rsidRPr="00DC2757" w14:paraId="63284F06" w14:textId="77777777" w:rsidTr="00E750DA">
        <w:trPr>
          <w:trHeight w:val="260"/>
          <w:ins w:id="5834" w:author="Commodore, Sarah" w:date="2023-03-30T13:25:00Z"/>
        </w:trPr>
        <w:tc>
          <w:tcPr>
            <w:tcW w:w="0" w:type="auto"/>
            <w:tcBorders>
              <w:top w:val="nil"/>
              <w:left w:val="nil"/>
              <w:bottom w:val="nil"/>
              <w:right w:val="nil"/>
            </w:tcBorders>
            <w:shd w:val="clear" w:color="auto" w:fill="auto"/>
            <w:noWrap/>
            <w:vAlign w:val="bottom"/>
            <w:hideMark/>
          </w:tcPr>
          <w:p w14:paraId="27AE4A3B" w14:textId="77777777" w:rsidR="00BE0539" w:rsidRPr="00DC2757" w:rsidRDefault="00BE0539" w:rsidP="00E750DA">
            <w:pPr>
              <w:spacing w:after="0" w:line="240" w:lineRule="auto"/>
              <w:rPr>
                <w:ins w:id="5835" w:author="Commodore, Sarah" w:date="2023-03-30T13:25:00Z"/>
                <w:rFonts w:ascii="Calibri" w:eastAsia="Times New Roman" w:hAnsi="Calibri" w:cs="Calibri"/>
                <w:color w:val="000000"/>
                <w:sz w:val="20"/>
                <w:szCs w:val="20"/>
              </w:rPr>
            </w:pPr>
            <w:ins w:id="5836" w:author="Commodore, Sarah" w:date="2023-03-30T13:25:00Z">
              <w:r w:rsidRPr="00DC2757">
                <w:rPr>
                  <w:rFonts w:ascii="Calibri" w:eastAsia="Times New Roman" w:hAnsi="Calibri" w:cs="Calibri"/>
                  <w:color w:val="000000"/>
                  <w:sz w:val="20"/>
                  <w:szCs w:val="20"/>
                </w:rPr>
                <w:t>ENSG00000233559.2</w:t>
              </w:r>
            </w:ins>
          </w:p>
        </w:tc>
        <w:tc>
          <w:tcPr>
            <w:tcW w:w="0" w:type="auto"/>
            <w:tcBorders>
              <w:top w:val="nil"/>
              <w:left w:val="nil"/>
              <w:bottom w:val="nil"/>
              <w:right w:val="nil"/>
            </w:tcBorders>
            <w:shd w:val="clear" w:color="auto" w:fill="auto"/>
            <w:noWrap/>
            <w:vAlign w:val="bottom"/>
            <w:hideMark/>
          </w:tcPr>
          <w:p w14:paraId="6462924C" w14:textId="77777777" w:rsidR="00BE0539" w:rsidRPr="00DC2757" w:rsidRDefault="00BE0539" w:rsidP="00E750DA">
            <w:pPr>
              <w:spacing w:after="0" w:line="240" w:lineRule="auto"/>
              <w:rPr>
                <w:ins w:id="5837" w:author="Commodore, Sarah" w:date="2023-03-30T13:25:00Z"/>
                <w:rFonts w:ascii="Calibri" w:eastAsia="Times New Roman" w:hAnsi="Calibri" w:cs="Calibri"/>
                <w:color w:val="000000"/>
                <w:sz w:val="20"/>
                <w:szCs w:val="20"/>
              </w:rPr>
            </w:pPr>
            <w:ins w:id="5838" w:author="Commodore, Sarah" w:date="2023-03-30T13:25:00Z">
              <w:r w:rsidRPr="00DC2757">
                <w:rPr>
                  <w:rFonts w:ascii="Calibri" w:eastAsia="Times New Roman" w:hAnsi="Calibri" w:cs="Calibri"/>
                  <w:color w:val="000000"/>
                  <w:sz w:val="20"/>
                  <w:szCs w:val="20"/>
                </w:rPr>
                <w:t>LINC00513</w:t>
              </w:r>
            </w:ins>
          </w:p>
        </w:tc>
        <w:tc>
          <w:tcPr>
            <w:tcW w:w="0" w:type="auto"/>
            <w:tcBorders>
              <w:top w:val="nil"/>
              <w:left w:val="nil"/>
              <w:bottom w:val="nil"/>
              <w:right w:val="nil"/>
            </w:tcBorders>
            <w:shd w:val="clear" w:color="auto" w:fill="auto"/>
            <w:noWrap/>
            <w:vAlign w:val="bottom"/>
            <w:hideMark/>
          </w:tcPr>
          <w:p w14:paraId="349357C9" w14:textId="77777777" w:rsidR="00BE0539" w:rsidRPr="00DC2757" w:rsidRDefault="00BE0539" w:rsidP="00E750DA">
            <w:pPr>
              <w:spacing w:after="0" w:line="240" w:lineRule="auto"/>
              <w:jc w:val="center"/>
              <w:rPr>
                <w:ins w:id="5839" w:author="Commodore, Sarah" w:date="2023-03-30T13:25:00Z"/>
                <w:rFonts w:ascii="Calibri" w:eastAsia="Times New Roman" w:hAnsi="Calibri" w:cs="Calibri"/>
                <w:color w:val="000000"/>
                <w:sz w:val="20"/>
                <w:szCs w:val="20"/>
              </w:rPr>
            </w:pPr>
            <w:ins w:id="5840"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39B7C42" w14:textId="77777777" w:rsidR="00BE0539" w:rsidRPr="00DC2757" w:rsidRDefault="00BE0539" w:rsidP="00E750DA">
            <w:pPr>
              <w:spacing w:after="0" w:line="240" w:lineRule="auto"/>
              <w:jc w:val="center"/>
              <w:rPr>
                <w:ins w:id="5841" w:author="Commodore, Sarah" w:date="2023-03-30T13:25:00Z"/>
                <w:rFonts w:ascii="Calibri" w:eastAsia="Times New Roman" w:hAnsi="Calibri" w:cs="Calibri"/>
                <w:color w:val="000000"/>
                <w:sz w:val="20"/>
                <w:szCs w:val="20"/>
              </w:rPr>
            </w:pPr>
            <w:ins w:id="5842" w:author="Commodore, Sarah" w:date="2023-03-30T13:25:00Z">
              <w:r w:rsidRPr="00DC2757">
                <w:rPr>
                  <w:rFonts w:ascii="Calibri" w:eastAsia="Times New Roman" w:hAnsi="Calibri" w:cs="Calibri"/>
                  <w:color w:val="000000"/>
                  <w:sz w:val="20"/>
                  <w:szCs w:val="20"/>
                </w:rPr>
                <w:t>4.5E-06</w:t>
              </w:r>
            </w:ins>
          </w:p>
        </w:tc>
        <w:tc>
          <w:tcPr>
            <w:tcW w:w="0" w:type="auto"/>
            <w:tcBorders>
              <w:top w:val="nil"/>
              <w:left w:val="nil"/>
              <w:bottom w:val="nil"/>
              <w:right w:val="nil"/>
            </w:tcBorders>
            <w:shd w:val="clear" w:color="auto" w:fill="auto"/>
            <w:noWrap/>
            <w:vAlign w:val="bottom"/>
            <w:hideMark/>
          </w:tcPr>
          <w:p w14:paraId="4EFAB955" w14:textId="77777777" w:rsidR="00BE0539" w:rsidRPr="00DC2757" w:rsidRDefault="00BE0539" w:rsidP="00E750DA">
            <w:pPr>
              <w:spacing w:after="0" w:line="240" w:lineRule="auto"/>
              <w:jc w:val="center"/>
              <w:rPr>
                <w:ins w:id="5843" w:author="Commodore, Sarah" w:date="2023-03-30T13:25:00Z"/>
                <w:rFonts w:ascii="Calibri" w:eastAsia="Times New Roman" w:hAnsi="Calibri" w:cs="Calibri"/>
                <w:color w:val="000000"/>
                <w:sz w:val="20"/>
                <w:szCs w:val="20"/>
              </w:rPr>
            </w:pPr>
            <w:ins w:id="5844" w:author="Commodore, Sarah" w:date="2023-03-30T13:25:00Z">
              <w:r w:rsidRPr="00DC2757">
                <w:rPr>
                  <w:rFonts w:ascii="Calibri" w:eastAsia="Times New Roman" w:hAnsi="Calibri" w:cs="Calibri"/>
                  <w:color w:val="000000"/>
                  <w:sz w:val="20"/>
                  <w:szCs w:val="20"/>
                </w:rPr>
                <w:t>3.3E-05</w:t>
              </w:r>
            </w:ins>
          </w:p>
        </w:tc>
        <w:tc>
          <w:tcPr>
            <w:tcW w:w="0" w:type="auto"/>
            <w:tcBorders>
              <w:top w:val="nil"/>
              <w:left w:val="nil"/>
              <w:bottom w:val="nil"/>
              <w:right w:val="nil"/>
            </w:tcBorders>
            <w:shd w:val="clear" w:color="auto" w:fill="auto"/>
            <w:noWrap/>
            <w:vAlign w:val="bottom"/>
            <w:hideMark/>
          </w:tcPr>
          <w:p w14:paraId="03A4C50E" w14:textId="77777777" w:rsidR="00BE0539" w:rsidRPr="00DC2757" w:rsidRDefault="00BE0539" w:rsidP="00E750DA">
            <w:pPr>
              <w:spacing w:after="0" w:line="240" w:lineRule="auto"/>
              <w:jc w:val="center"/>
              <w:rPr>
                <w:ins w:id="5845" w:author="Commodore, Sarah" w:date="2023-03-30T13:25:00Z"/>
                <w:rFonts w:ascii="Calibri" w:eastAsia="Times New Roman" w:hAnsi="Calibri" w:cs="Calibri"/>
                <w:color w:val="000000"/>
                <w:sz w:val="20"/>
                <w:szCs w:val="20"/>
              </w:rPr>
            </w:pPr>
            <w:ins w:id="5846" w:author="Commodore, Sarah" w:date="2023-03-30T13:25:00Z">
              <w:r w:rsidRPr="00DC2757">
                <w:rPr>
                  <w:rFonts w:ascii="Calibri" w:eastAsia="Times New Roman" w:hAnsi="Calibri" w:cs="Calibri"/>
                  <w:color w:val="000000"/>
                  <w:sz w:val="20"/>
                  <w:szCs w:val="20"/>
                </w:rPr>
                <w:t>*</w:t>
              </w:r>
            </w:ins>
          </w:p>
        </w:tc>
      </w:tr>
      <w:tr w:rsidR="00BE0539" w:rsidRPr="00DC2757" w14:paraId="673E3F22" w14:textId="77777777" w:rsidTr="00E750DA">
        <w:trPr>
          <w:trHeight w:val="260"/>
          <w:ins w:id="5847" w:author="Commodore, Sarah" w:date="2023-03-30T13:25:00Z"/>
        </w:trPr>
        <w:tc>
          <w:tcPr>
            <w:tcW w:w="0" w:type="auto"/>
            <w:tcBorders>
              <w:top w:val="nil"/>
              <w:left w:val="nil"/>
              <w:bottom w:val="nil"/>
              <w:right w:val="nil"/>
            </w:tcBorders>
            <w:shd w:val="clear" w:color="auto" w:fill="auto"/>
            <w:noWrap/>
            <w:vAlign w:val="bottom"/>
            <w:hideMark/>
          </w:tcPr>
          <w:p w14:paraId="1C6C8813" w14:textId="77777777" w:rsidR="00BE0539" w:rsidRPr="00DC2757" w:rsidRDefault="00BE0539" w:rsidP="00E750DA">
            <w:pPr>
              <w:spacing w:after="0" w:line="240" w:lineRule="auto"/>
              <w:rPr>
                <w:ins w:id="5848" w:author="Commodore, Sarah" w:date="2023-03-30T13:25:00Z"/>
                <w:rFonts w:ascii="Calibri" w:eastAsia="Times New Roman" w:hAnsi="Calibri" w:cs="Calibri"/>
                <w:color w:val="000000"/>
                <w:sz w:val="20"/>
                <w:szCs w:val="20"/>
              </w:rPr>
            </w:pPr>
            <w:ins w:id="5849" w:author="Commodore, Sarah" w:date="2023-03-30T13:25:00Z">
              <w:r w:rsidRPr="00DC2757">
                <w:rPr>
                  <w:rFonts w:ascii="Calibri" w:eastAsia="Times New Roman" w:hAnsi="Calibri" w:cs="Calibri"/>
                  <w:color w:val="000000"/>
                  <w:sz w:val="20"/>
                  <w:szCs w:val="20"/>
                </w:rPr>
                <w:t>ENSG00000131002.12</w:t>
              </w:r>
            </w:ins>
          </w:p>
        </w:tc>
        <w:tc>
          <w:tcPr>
            <w:tcW w:w="0" w:type="auto"/>
            <w:tcBorders>
              <w:top w:val="nil"/>
              <w:left w:val="nil"/>
              <w:bottom w:val="nil"/>
              <w:right w:val="nil"/>
            </w:tcBorders>
            <w:shd w:val="clear" w:color="auto" w:fill="auto"/>
            <w:noWrap/>
            <w:vAlign w:val="bottom"/>
            <w:hideMark/>
          </w:tcPr>
          <w:p w14:paraId="0AAD1427" w14:textId="77777777" w:rsidR="00BE0539" w:rsidRPr="00DC2757" w:rsidRDefault="00BE0539" w:rsidP="00E750DA">
            <w:pPr>
              <w:spacing w:after="0" w:line="240" w:lineRule="auto"/>
              <w:rPr>
                <w:ins w:id="5850" w:author="Commodore, Sarah" w:date="2023-03-30T13:25:00Z"/>
                <w:rFonts w:ascii="Calibri" w:eastAsia="Times New Roman" w:hAnsi="Calibri" w:cs="Calibri"/>
                <w:color w:val="000000"/>
                <w:sz w:val="20"/>
                <w:szCs w:val="20"/>
              </w:rPr>
            </w:pPr>
            <w:ins w:id="5851" w:author="Commodore, Sarah" w:date="2023-03-30T13:25:00Z">
              <w:r w:rsidRPr="00DC2757">
                <w:rPr>
                  <w:rFonts w:ascii="Calibri" w:eastAsia="Times New Roman" w:hAnsi="Calibri" w:cs="Calibri"/>
                  <w:color w:val="000000"/>
                  <w:sz w:val="20"/>
                  <w:szCs w:val="20"/>
                </w:rPr>
                <w:t>TXLNGY</w:t>
              </w:r>
            </w:ins>
          </w:p>
        </w:tc>
        <w:tc>
          <w:tcPr>
            <w:tcW w:w="0" w:type="auto"/>
            <w:tcBorders>
              <w:top w:val="nil"/>
              <w:left w:val="nil"/>
              <w:bottom w:val="nil"/>
              <w:right w:val="nil"/>
            </w:tcBorders>
            <w:shd w:val="clear" w:color="auto" w:fill="auto"/>
            <w:noWrap/>
            <w:vAlign w:val="bottom"/>
            <w:hideMark/>
          </w:tcPr>
          <w:p w14:paraId="2CEAC814" w14:textId="77777777" w:rsidR="00BE0539" w:rsidRPr="00DC2757" w:rsidRDefault="00BE0539" w:rsidP="00E750DA">
            <w:pPr>
              <w:spacing w:after="0" w:line="240" w:lineRule="auto"/>
              <w:jc w:val="center"/>
              <w:rPr>
                <w:ins w:id="5852" w:author="Commodore, Sarah" w:date="2023-03-30T13:25:00Z"/>
                <w:rFonts w:ascii="Calibri" w:eastAsia="Times New Roman" w:hAnsi="Calibri" w:cs="Calibri"/>
                <w:color w:val="000000"/>
                <w:sz w:val="20"/>
                <w:szCs w:val="20"/>
              </w:rPr>
            </w:pPr>
            <w:ins w:id="5853"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60A6BAD" w14:textId="77777777" w:rsidR="00BE0539" w:rsidRPr="00DC2757" w:rsidRDefault="00BE0539" w:rsidP="00E750DA">
            <w:pPr>
              <w:spacing w:after="0" w:line="240" w:lineRule="auto"/>
              <w:jc w:val="center"/>
              <w:rPr>
                <w:ins w:id="5854" w:author="Commodore, Sarah" w:date="2023-03-30T13:25:00Z"/>
                <w:rFonts w:ascii="Calibri" w:eastAsia="Times New Roman" w:hAnsi="Calibri" w:cs="Calibri"/>
                <w:color w:val="000000"/>
                <w:sz w:val="20"/>
                <w:szCs w:val="20"/>
              </w:rPr>
            </w:pPr>
            <w:ins w:id="5855" w:author="Commodore, Sarah" w:date="2023-03-30T13:25: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18D19F78" w14:textId="77777777" w:rsidR="00BE0539" w:rsidRPr="00DC2757" w:rsidRDefault="00BE0539" w:rsidP="00E750DA">
            <w:pPr>
              <w:spacing w:after="0" w:line="240" w:lineRule="auto"/>
              <w:jc w:val="center"/>
              <w:rPr>
                <w:ins w:id="5856" w:author="Commodore, Sarah" w:date="2023-03-30T13:25:00Z"/>
                <w:rFonts w:ascii="Calibri" w:eastAsia="Times New Roman" w:hAnsi="Calibri" w:cs="Calibri"/>
                <w:color w:val="000000"/>
                <w:sz w:val="20"/>
                <w:szCs w:val="20"/>
              </w:rPr>
            </w:pPr>
            <w:ins w:id="5857" w:author="Commodore, Sarah" w:date="2023-03-30T13:25:00Z">
              <w:r w:rsidRPr="00DC2757">
                <w:rPr>
                  <w:rFonts w:ascii="Calibri" w:eastAsia="Times New Roman" w:hAnsi="Calibri" w:cs="Calibri"/>
                  <w:color w:val="000000"/>
                  <w:sz w:val="20"/>
                  <w:szCs w:val="20"/>
                </w:rPr>
                <w:t>1.2E-02</w:t>
              </w:r>
            </w:ins>
          </w:p>
        </w:tc>
        <w:tc>
          <w:tcPr>
            <w:tcW w:w="0" w:type="auto"/>
            <w:tcBorders>
              <w:top w:val="nil"/>
              <w:left w:val="nil"/>
              <w:bottom w:val="nil"/>
              <w:right w:val="nil"/>
            </w:tcBorders>
            <w:shd w:val="clear" w:color="auto" w:fill="auto"/>
            <w:noWrap/>
            <w:vAlign w:val="bottom"/>
            <w:hideMark/>
          </w:tcPr>
          <w:p w14:paraId="3CDF8D58" w14:textId="77777777" w:rsidR="00BE0539" w:rsidRPr="00DC2757" w:rsidRDefault="00BE0539" w:rsidP="00E750DA">
            <w:pPr>
              <w:spacing w:after="0" w:line="240" w:lineRule="auto"/>
              <w:jc w:val="center"/>
              <w:rPr>
                <w:ins w:id="5858" w:author="Commodore, Sarah" w:date="2023-03-30T13:25:00Z"/>
                <w:rFonts w:ascii="Calibri" w:eastAsia="Times New Roman" w:hAnsi="Calibri" w:cs="Calibri"/>
                <w:color w:val="000000"/>
                <w:sz w:val="20"/>
                <w:szCs w:val="20"/>
              </w:rPr>
            </w:pPr>
            <w:ins w:id="5859" w:author="Commodore, Sarah" w:date="2023-03-30T13:25:00Z">
              <w:r w:rsidRPr="00DC2757">
                <w:rPr>
                  <w:rFonts w:ascii="Calibri" w:eastAsia="Times New Roman" w:hAnsi="Calibri" w:cs="Calibri"/>
                  <w:color w:val="000000"/>
                  <w:sz w:val="20"/>
                  <w:szCs w:val="20"/>
                </w:rPr>
                <w:t>*</w:t>
              </w:r>
            </w:ins>
          </w:p>
        </w:tc>
      </w:tr>
      <w:tr w:rsidR="00BE0539" w:rsidRPr="00DC2757" w14:paraId="39297028" w14:textId="77777777" w:rsidTr="00E750DA">
        <w:trPr>
          <w:trHeight w:val="260"/>
          <w:ins w:id="5860" w:author="Commodore, Sarah" w:date="2023-03-30T13:25:00Z"/>
        </w:trPr>
        <w:tc>
          <w:tcPr>
            <w:tcW w:w="0" w:type="auto"/>
            <w:tcBorders>
              <w:top w:val="nil"/>
              <w:left w:val="nil"/>
              <w:bottom w:val="nil"/>
              <w:right w:val="nil"/>
            </w:tcBorders>
            <w:shd w:val="clear" w:color="auto" w:fill="auto"/>
            <w:noWrap/>
            <w:vAlign w:val="bottom"/>
            <w:hideMark/>
          </w:tcPr>
          <w:p w14:paraId="5A08F735" w14:textId="77777777" w:rsidR="00BE0539" w:rsidRPr="00DC2757" w:rsidRDefault="00BE0539" w:rsidP="00E750DA">
            <w:pPr>
              <w:spacing w:after="0" w:line="240" w:lineRule="auto"/>
              <w:rPr>
                <w:ins w:id="5861" w:author="Commodore, Sarah" w:date="2023-03-30T13:25:00Z"/>
                <w:rFonts w:ascii="Calibri" w:eastAsia="Times New Roman" w:hAnsi="Calibri" w:cs="Calibri"/>
                <w:color w:val="000000"/>
                <w:sz w:val="20"/>
                <w:szCs w:val="20"/>
              </w:rPr>
            </w:pPr>
            <w:ins w:id="5862" w:author="Commodore, Sarah" w:date="2023-03-30T13:25:00Z">
              <w:r w:rsidRPr="00DC2757">
                <w:rPr>
                  <w:rFonts w:ascii="Calibri" w:eastAsia="Times New Roman" w:hAnsi="Calibri" w:cs="Calibri"/>
                  <w:color w:val="000000"/>
                  <w:sz w:val="20"/>
                  <w:szCs w:val="20"/>
                </w:rPr>
                <w:t>ENSG00000163421.9</w:t>
              </w:r>
            </w:ins>
          </w:p>
        </w:tc>
        <w:tc>
          <w:tcPr>
            <w:tcW w:w="0" w:type="auto"/>
            <w:tcBorders>
              <w:top w:val="nil"/>
              <w:left w:val="nil"/>
              <w:bottom w:val="nil"/>
              <w:right w:val="nil"/>
            </w:tcBorders>
            <w:shd w:val="clear" w:color="auto" w:fill="auto"/>
            <w:noWrap/>
            <w:vAlign w:val="bottom"/>
            <w:hideMark/>
          </w:tcPr>
          <w:p w14:paraId="25008FC3" w14:textId="77777777" w:rsidR="00BE0539" w:rsidRPr="00DC2757" w:rsidRDefault="00BE0539" w:rsidP="00E750DA">
            <w:pPr>
              <w:spacing w:after="0" w:line="240" w:lineRule="auto"/>
              <w:rPr>
                <w:ins w:id="5863" w:author="Commodore, Sarah" w:date="2023-03-30T13:25:00Z"/>
                <w:rFonts w:ascii="Calibri" w:eastAsia="Times New Roman" w:hAnsi="Calibri" w:cs="Calibri"/>
                <w:color w:val="000000"/>
                <w:sz w:val="20"/>
                <w:szCs w:val="20"/>
              </w:rPr>
            </w:pPr>
            <w:ins w:id="5864" w:author="Commodore, Sarah" w:date="2023-03-30T13:25:00Z">
              <w:r w:rsidRPr="00DC2757">
                <w:rPr>
                  <w:rFonts w:ascii="Calibri" w:eastAsia="Times New Roman" w:hAnsi="Calibri" w:cs="Calibri"/>
                  <w:color w:val="000000"/>
                  <w:sz w:val="20"/>
                  <w:szCs w:val="20"/>
                </w:rPr>
                <w:t>PROK2</w:t>
              </w:r>
            </w:ins>
          </w:p>
        </w:tc>
        <w:tc>
          <w:tcPr>
            <w:tcW w:w="0" w:type="auto"/>
            <w:tcBorders>
              <w:top w:val="nil"/>
              <w:left w:val="nil"/>
              <w:bottom w:val="nil"/>
              <w:right w:val="nil"/>
            </w:tcBorders>
            <w:shd w:val="clear" w:color="auto" w:fill="auto"/>
            <w:noWrap/>
            <w:vAlign w:val="bottom"/>
            <w:hideMark/>
          </w:tcPr>
          <w:p w14:paraId="2197E7B6" w14:textId="77777777" w:rsidR="00BE0539" w:rsidRPr="00DC2757" w:rsidRDefault="00BE0539" w:rsidP="00E750DA">
            <w:pPr>
              <w:spacing w:after="0" w:line="240" w:lineRule="auto"/>
              <w:jc w:val="center"/>
              <w:rPr>
                <w:ins w:id="5865" w:author="Commodore, Sarah" w:date="2023-03-30T13:25:00Z"/>
                <w:rFonts w:ascii="Calibri" w:eastAsia="Times New Roman" w:hAnsi="Calibri" w:cs="Calibri"/>
                <w:color w:val="000000"/>
                <w:sz w:val="20"/>
                <w:szCs w:val="20"/>
              </w:rPr>
            </w:pPr>
            <w:ins w:id="5866"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BA0E99D" w14:textId="77777777" w:rsidR="00BE0539" w:rsidRPr="00DC2757" w:rsidRDefault="00BE0539" w:rsidP="00E750DA">
            <w:pPr>
              <w:spacing w:after="0" w:line="240" w:lineRule="auto"/>
              <w:jc w:val="center"/>
              <w:rPr>
                <w:ins w:id="5867" w:author="Commodore, Sarah" w:date="2023-03-30T13:25:00Z"/>
                <w:rFonts w:ascii="Calibri" w:eastAsia="Times New Roman" w:hAnsi="Calibri" w:cs="Calibri"/>
                <w:color w:val="000000"/>
                <w:sz w:val="20"/>
                <w:szCs w:val="20"/>
              </w:rPr>
            </w:pPr>
            <w:ins w:id="5868" w:author="Commodore, Sarah" w:date="2023-03-30T13:25:00Z">
              <w:r w:rsidRPr="00DC2757">
                <w:rPr>
                  <w:rFonts w:ascii="Calibri" w:eastAsia="Times New Roman" w:hAnsi="Calibri" w:cs="Calibri"/>
                  <w:color w:val="000000"/>
                  <w:sz w:val="20"/>
                  <w:szCs w:val="20"/>
                </w:rPr>
                <w:t>4.9E-04</w:t>
              </w:r>
            </w:ins>
          </w:p>
        </w:tc>
        <w:tc>
          <w:tcPr>
            <w:tcW w:w="0" w:type="auto"/>
            <w:tcBorders>
              <w:top w:val="nil"/>
              <w:left w:val="nil"/>
              <w:bottom w:val="nil"/>
              <w:right w:val="nil"/>
            </w:tcBorders>
            <w:shd w:val="clear" w:color="auto" w:fill="auto"/>
            <w:noWrap/>
            <w:vAlign w:val="bottom"/>
            <w:hideMark/>
          </w:tcPr>
          <w:p w14:paraId="472F043A" w14:textId="77777777" w:rsidR="00BE0539" w:rsidRPr="00DC2757" w:rsidRDefault="00BE0539" w:rsidP="00E750DA">
            <w:pPr>
              <w:spacing w:after="0" w:line="240" w:lineRule="auto"/>
              <w:jc w:val="center"/>
              <w:rPr>
                <w:ins w:id="5869" w:author="Commodore, Sarah" w:date="2023-03-30T13:25:00Z"/>
                <w:rFonts w:ascii="Calibri" w:eastAsia="Times New Roman" w:hAnsi="Calibri" w:cs="Calibri"/>
                <w:color w:val="000000"/>
                <w:sz w:val="20"/>
                <w:szCs w:val="20"/>
              </w:rPr>
            </w:pPr>
            <w:ins w:id="5870" w:author="Commodore, Sarah" w:date="2023-03-30T13:25:00Z">
              <w:r w:rsidRPr="00DC2757">
                <w:rPr>
                  <w:rFonts w:ascii="Calibri" w:eastAsia="Times New Roman" w:hAnsi="Calibri" w:cs="Calibri"/>
                  <w:color w:val="000000"/>
                  <w:sz w:val="20"/>
                  <w:szCs w:val="20"/>
                </w:rPr>
                <w:t>2.0E-03</w:t>
              </w:r>
            </w:ins>
          </w:p>
        </w:tc>
        <w:tc>
          <w:tcPr>
            <w:tcW w:w="0" w:type="auto"/>
            <w:tcBorders>
              <w:top w:val="nil"/>
              <w:left w:val="nil"/>
              <w:bottom w:val="nil"/>
              <w:right w:val="nil"/>
            </w:tcBorders>
            <w:shd w:val="clear" w:color="auto" w:fill="auto"/>
            <w:noWrap/>
            <w:vAlign w:val="bottom"/>
            <w:hideMark/>
          </w:tcPr>
          <w:p w14:paraId="71C1F6E4" w14:textId="77777777" w:rsidR="00BE0539" w:rsidRPr="00DC2757" w:rsidRDefault="00BE0539" w:rsidP="00E750DA">
            <w:pPr>
              <w:spacing w:after="0" w:line="240" w:lineRule="auto"/>
              <w:jc w:val="center"/>
              <w:rPr>
                <w:ins w:id="5871" w:author="Commodore, Sarah" w:date="2023-03-30T13:25:00Z"/>
                <w:rFonts w:ascii="Calibri" w:eastAsia="Times New Roman" w:hAnsi="Calibri" w:cs="Calibri"/>
                <w:color w:val="000000"/>
                <w:sz w:val="20"/>
                <w:szCs w:val="20"/>
              </w:rPr>
            </w:pPr>
            <w:ins w:id="5872" w:author="Commodore, Sarah" w:date="2023-03-30T13:25:00Z">
              <w:r w:rsidRPr="00DC2757">
                <w:rPr>
                  <w:rFonts w:ascii="Calibri" w:eastAsia="Times New Roman" w:hAnsi="Calibri" w:cs="Calibri"/>
                  <w:color w:val="000000"/>
                  <w:sz w:val="20"/>
                  <w:szCs w:val="20"/>
                </w:rPr>
                <w:t>*</w:t>
              </w:r>
            </w:ins>
          </w:p>
        </w:tc>
      </w:tr>
      <w:tr w:rsidR="00BE0539" w:rsidRPr="00DC2757" w14:paraId="4A6260BF" w14:textId="77777777" w:rsidTr="00E750DA">
        <w:trPr>
          <w:trHeight w:val="260"/>
          <w:ins w:id="5873" w:author="Commodore, Sarah" w:date="2023-03-30T13:25:00Z"/>
        </w:trPr>
        <w:tc>
          <w:tcPr>
            <w:tcW w:w="0" w:type="auto"/>
            <w:tcBorders>
              <w:top w:val="nil"/>
              <w:left w:val="nil"/>
              <w:bottom w:val="nil"/>
              <w:right w:val="nil"/>
            </w:tcBorders>
            <w:shd w:val="clear" w:color="auto" w:fill="auto"/>
            <w:noWrap/>
            <w:vAlign w:val="bottom"/>
            <w:hideMark/>
          </w:tcPr>
          <w:p w14:paraId="05C07498" w14:textId="77777777" w:rsidR="00BE0539" w:rsidRPr="00DC2757" w:rsidRDefault="00BE0539" w:rsidP="00E750DA">
            <w:pPr>
              <w:spacing w:after="0" w:line="240" w:lineRule="auto"/>
              <w:rPr>
                <w:ins w:id="5874" w:author="Commodore, Sarah" w:date="2023-03-30T13:25:00Z"/>
                <w:rFonts w:ascii="Calibri" w:eastAsia="Times New Roman" w:hAnsi="Calibri" w:cs="Calibri"/>
                <w:color w:val="000000"/>
                <w:sz w:val="20"/>
                <w:szCs w:val="20"/>
              </w:rPr>
            </w:pPr>
            <w:ins w:id="5875" w:author="Commodore, Sarah" w:date="2023-03-30T13:25:00Z">
              <w:r w:rsidRPr="00DC2757">
                <w:rPr>
                  <w:rFonts w:ascii="Calibri" w:eastAsia="Times New Roman" w:hAnsi="Calibri" w:cs="Calibri"/>
                  <w:color w:val="000000"/>
                  <w:sz w:val="20"/>
                  <w:szCs w:val="20"/>
                </w:rPr>
                <w:t>ENSG00000184557.4</w:t>
              </w:r>
            </w:ins>
          </w:p>
        </w:tc>
        <w:tc>
          <w:tcPr>
            <w:tcW w:w="0" w:type="auto"/>
            <w:tcBorders>
              <w:top w:val="nil"/>
              <w:left w:val="nil"/>
              <w:bottom w:val="nil"/>
              <w:right w:val="nil"/>
            </w:tcBorders>
            <w:shd w:val="clear" w:color="auto" w:fill="auto"/>
            <w:noWrap/>
            <w:vAlign w:val="bottom"/>
            <w:hideMark/>
          </w:tcPr>
          <w:p w14:paraId="43459853" w14:textId="77777777" w:rsidR="00BE0539" w:rsidRPr="00DC2757" w:rsidRDefault="00BE0539" w:rsidP="00E750DA">
            <w:pPr>
              <w:spacing w:after="0" w:line="240" w:lineRule="auto"/>
              <w:rPr>
                <w:ins w:id="5876" w:author="Commodore, Sarah" w:date="2023-03-30T13:25:00Z"/>
                <w:rFonts w:ascii="Calibri" w:eastAsia="Times New Roman" w:hAnsi="Calibri" w:cs="Calibri"/>
                <w:color w:val="000000"/>
                <w:sz w:val="20"/>
                <w:szCs w:val="20"/>
              </w:rPr>
            </w:pPr>
            <w:ins w:id="5877" w:author="Commodore, Sarah" w:date="2023-03-30T13:25:00Z">
              <w:r w:rsidRPr="00DC2757">
                <w:rPr>
                  <w:rFonts w:ascii="Calibri" w:eastAsia="Times New Roman" w:hAnsi="Calibri" w:cs="Calibri"/>
                  <w:color w:val="000000"/>
                  <w:sz w:val="20"/>
                  <w:szCs w:val="20"/>
                </w:rPr>
                <w:t>SOCS3</w:t>
              </w:r>
            </w:ins>
          </w:p>
        </w:tc>
        <w:tc>
          <w:tcPr>
            <w:tcW w:w="0" w:type="auto"/>
            <w:tcBorders>
              <w:top w:val="nil"/>
              <w:left w:val="nil"/>
              <w:bottom w:val="nil"/>
              <w:right w:val="nil"/>
            </w:tcBorders>
            <w:shd w:val="clear" w:color="auto" w:fill="auto"/>
            <w:noWrap/>
            <w:vAlign w:val="bottom"/>
            <w:hideMark/>
          </w:tcPr>
          <w:p w14:paraId="5FF18F54" w14:textId="77777777" w:rsidR="00BE0539" w:rsidRPr="00DC2757" w:rsidRDefault="00BE0539" w:rsidP="00E750DA">
            <w:pPr>
              <w:spacing w:after="0" w:line="240" w:lineRule="auto"/>
              <w:jc w:val="center"/>
              <w:rPr>
                <w:ins w:id="5878" w:author="Commodore, Sarah" w:date="2023-03-30T13:25:00Z"/>
                <w:rFonts w:ascii="Calibri" w:eastAsia="Times New Roman" w:hAnsi="Calibri" w:cs="Calibri"/>
                <w:color w:val="000000"/>
                <w:sz w:val="20"/>
                <w:szCs w:val="20"/>
              </w:rPr>
            </w:pPr>
            <w:ins w:id="5879"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11467ED" w14:textId="77777777" w:rsidR="00BE0539" w:rsidRPr="00DC2757" w:rsidRDefault="00BE0539" w:rsidP="00E750DA">
            <w:pPr>
              <w:spacing w:after="0" w:line="240" w:lineRule="auto"/>
              <w:jc w:val="center"/>
              <w:rPr>
                <w:ins w:id="5880" w:author="Commodore, Sarah" w:date="2023-03-30T13:25:00Z"/>
                <w:rFonts w:ascii="Calibri" w:eastAsia="Times New Roman" w:hAnsi="Calibri" w:cs="Calibri"/>
                <w:color w:val="000000"/>
                <w:sz w:val="20"/>
                <w:szCs w:val="20"/>
              </w:rPr>
            </w:pPr>
            <w:ins w:id="5881" w:author="Commodore, Sarah" w:date="2023-03-30T13:25:00Z">
              <w:r w:rsidRPr="00DC2757">
                <w:rPr>
                  <w:rFonts w:ascii="Calibri" w:eastAsia="Times New Roman" w:hAnsi="Calibri" w:cs="Calibri"/>
                  <w:color w:val="000000"/>
                  <w:sz w:val="20"/>
                  <w:szCs w:val="20"/>
                </w:rPr>
                <w:t>3.4E-08</w:t>
              </w:r>
            </w:ins>
          </w:p>
        </w:tc>
        <w:tc>
          <w:tcPr>
            <w:tcW w:w="0" w:type="auto"/>
            <w:tcBorders>
              <w:top w:val="nil"/>
              <w:left w:val="nil"/>
              <w:bottom w:val="nil"/>
              <w:right w:val="nil"/>
            </w:tcBorders>
            <w:shd w:val="clear" w:color="auto" w:fill="auto"/>
            <w:noWrap/>
            <w:vAlign w:val="bottom"/>
            <w:hideMark/>
          </w:tcPr>
          <w:p w14:paraId="16E3C3D8" w14:textId="77777777" w:rsidR="00BE0539" w:rsidRPr="00DC2757" w:rsidRDefault="00BE0539" w:rsidP="00E750DA">
            <w:pPr>
              <w:spacing w:after="0" w:line="240" w:lineRule="auto"/>
              <w:jc w:val="center"/>
              <w:rPr>
                <w:ins w:id="5882" w:author="Commodore, Sarah" w:date="2023-03-30T13:25:00Z"/>
                <w:rFonts w:ascii="Calibri" w:eastAsia="Times New Roman" w:hAnsi="Calibri" w:cs="Calibri"/>
                <w:color w:val="000000"/>
                <w:sz w:val="20"/>
                <w:szCs w:val="20"/>
              </w:rPr>
            </w:pPr>
            <w:ins w:id="5883" w:author="Commodore, Sarah" w:date="2023-03-30T13:25:00Z">
              <w:r w:rsidRPr="00DC2757">
                <w:rPr>
                  <w:rFonts w:ascii="Calibri" w:eastAsia="Times New Roman" w:hAnsi="Calibri" w:cs="Calibri"/>
                  <w:color w:val="000000"/>
                  <w:sz w:val="20"/>
                  <w:szCs w:val="20"/>
                </w:rPr>
                <w:t>4.2E-07</w:t>
              </w:r>
            </w:ins>
          </w:p>
        </w:tc>
        <w:tc>
          <w:tcPr>
            <w:tcW w:w="0" w:type="auto"/>
            <w:tcBorders>
              <w:top w:val="nil"/>
              <w:left w:val="nil"/>
              <w:bottom w:val="nil"/>
              <w:right w:val="nil"/>
            </w:tcBorders>
            <w:shd w:val="clear" w:color="auto" w:fill="auto"/>
            <w:noWrap/>
            <w:vAlign w:val="bottom"/>
            <w:hideMark/>
          </w:tcPr>
          <w:p w14:paraId="3ADCF9A7" w14:textId="77777777" w:rsidR="00BE0539" w:rsidRPr="00DC2757" w:rsidRDefault="00BE0539" w:rsidP="00E750DA">
            <w:pPr>
              <w:spacing w:after="0" w:line="240" w:lineRule="auto"/>
              <w:jc w:val="center"/>
              <w:rPr>
                <w:ins w:id="5884" w:author="Commodore, Sarah" w:date="2023-03-30T13:25:00Z"/>
                <w:rFonts w:ascii="Calibri" w:eastAsia="Times New Roman" w:hAnsi="Calibri" w:cs="Calibri"/>
                <w:color w:val="000000"/>
                <w:sz w:val="20"/>
                <w:szCs w:val="20"/>
              </w:rPr>
            </w:pPr>
            <w:ins w:id="5885" w:author="Commodore, Sarah" w:date="2023-03-30T13:25:00Z">
              <w:r w:rsidRPr="00DC2757">
                <w:rPr>
                  <w:rFonts w:ascii="Calibri" w:eastAsia="Times New Roman" w:hAnsi="Calibri" w:cs="Calibri"/>
                  <w:color w:val="000000"/>
                  <w:sz w:val="20"/>
                  <w:szCs w:val="20"/>
                </w:rPr>
                <w:t>*</w:t>
              </w:r>
            </w:ins>
          </w:p>
        </w:tc>
      </w:tr>
      <w:tr w:rsidR="00BE0539" w:rsidRPr="00DC2757" w14:paraId="5A93A19C" w14:textId="77777777" w:rsidTr="00E750DA">
        <w:trPr>
          <w:trHeight w:val="260"/>
          <w:ins w:id="5886" w:author="Commodore, Sarah" w:date="2023-03-30T13:25:00Z"/>
        </w:trPr>
        <w:tc>
          <w:tcPr>
            <w:tcW w:w="0" w:type="auto"/>
            <w:tcBorders>
              <w:top w:val="nil"/>
              <w:left w:val="nil"/>
              <w:bottom w:val="nil"/>
              <w:right w:val="nil"/>
            </w:tcBorders>
            <w:shd w:val="clear" w:color="auto" w:fill="auto"/>
            <w:noWrap/>
            <w:vAlign w:val="bottom"/>
            <w:hideMark/>
          </w:tcPr>
          <w:p w14:paraId="3B265A80" w14:textId="77777777" w:rsidR="00BE0539" w:rsidRPr="00DC2757" w:rsidRDefault="00BE0539" w:rsidP="00E750DA">
            <w:pPr>
              <w:spacing w:after="0" w:line="240" w:lineRule="auto"/>
              <w:rPr>
                <w:ins w:id="5887" w:author="Commodore, Sarah" w:date="2023-03-30T13:25:00Z"/>
                <w:rFonts w:ascii="Calibri" w:eastAsia="Times New Roman" w:hAnsi="Calibri" w:cs="Calibri"/>
                <w:color w:val="000000"/>
                <w:sz w:val="20"/>
                <w:szCs w:val="20"/>
              </w:rPr>
            </w:pPr>
            <w:ins w:id="5888" w:author="Commodore, Sarah" w:date="2023-03-30T13:25:00Z">
              <w:r w:rsidRPr="00DC2757">
                <w:rPr>
                  <w:rFonts w:ascii="Calibri" w:eastAsia="Times New Roman" w:hAnsi="Calibri" w:cs="Calibri"/>
                  <w:color w:val="000000"/>
                  <w:sz w:val="20"/>
                  <w:szCs w:val="20"/>
                </w:rPr>
                <w:t>ENSG00000162747.12</w:t>
              </w:r>
            </w:ins>
          </w:p>
        </w:tc>
        <w:tc>
          <w:tcPr>
            <w:tcW w:w="0" w:type="auto"/>
            <w:tcBorders>
              <w:top w:val="nil"/>
              <w:left w:val="nil"/>
              <w:bottom w:val="nil"/>
              <w:right w:val="nil"/>
            </w:tcBorders>
            <w:shd w:val="clear" w:color="auto" w:fill="auto"/>
            <w:noWrap/>
            <w:vAlign w:val="bottom"/>
            <w:hideMark/>
          </w:tcPr>
          <w:p w14:paraId="496AB58B" w14:textId="77777777" w:rsidR="00BE0539" w:rsidRPr="00DC2757" w:rsidRDefault="00BE0539" w:rsidP="00E750DA">
            <w:pPr>
              <w:spacing w:after="0" w:line="240" w:lineRule="auto"/>
              <w:rPr>
                <w:ins w:id="5889" w:author="Commodore, Sarah" w:date="2023-03-30T13:25:00Z"/>
                <w:rFonts w:ascii="Calibri" w:eastAsia="Times New Roman" w:hAnsi="Calibri" w:cs="Calibri"/>
                <w:color w:val="000000"/>
                <w:sz w:val="20"/>
                <w:szCs w:val="20"/>
              </w:rPr>
            </w:pPr>
            <w:ins w:id="5890" w:author="Commodore, Sarah" w:date="2023-03-30T13:25:00Z">
              <w:r w:rsidRPr="00DC2757">
                <w:rPr>
                  <w:rFonts w:ascii="Calibri" w:eastAsia="Times New Roman" w:hAnsi="Calibri" w:cs="Calibri"/>
                  <w:color w:val="000000"/>
                  <w:sz w:val="20"/>
                  <w:szCs w:val="20"/>
                </w:rPr>
                <w:t>FCGR3B</w:t>
              </w:r>
            </w:ins>
          </w:p>
        </w:tc>
        <w:tc>
          <w:tcPr>
            <w:tcW w:w="0" w:type="auto"/>
            <w:tcBorders>
              <w:top w:val="nil"/>
              <w:left w:val="nil"/>
              <w:bottom w:val="nil"/>
              <w:right w:val="nil"/>
            </w:tcBorders>
            <w:shd w:val="clear" w:color="auto" w:fill="auto"/>
            <w:noWrap/>
            <w:vAlign w:val="bottom"/>
            <w:hideMark/>
          </w:tcPr>
          <w:p w14:paraId="1DC3758E" w14:textId="77777777" w:rsidR="00BE0539" w:rsidRPr="00DC2757" w:rsidRDefault="00BE0539" w:rsidP="00E750DA">
            <w:pPr>
              <w:spacing w:after="0" w:line="240" w:lineRule="auto"/>
              <w:jc w:val="center"/>
              <w:rPr>
                <w:ins w:id="5891" w:author="Commodore, Sarah" w:date="2023-03-30T13:25:00Z"/>
                <w:rFonts w:ascii="Calibri" w:eastAsia="Times New Roman" w:hAnsi="Calibri" w:cs="Calibri"/>
                <w:color w:val="000000"/>
                <w:sz w:val="20"/>
                <w:szCs w:val="20"/>
              </w:rPr>
            </w:pPr>
            <w:ins w:id="5892"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E819D2D" w14:textId="77777777" w:rsidR="00BE0539" w:rsidRPr="00DC2757" w:rsidRDefault="00BE0539" w:rsidP="00E750DA">
            <w:pPr>
              <w:spacing w:after="0" w:line="240" w:lineRule="auto"/>
              <w:jc w:val="center"/>
              <w:rPr>
                <w:ins w:id="5893" w:author="Commodore, Sarah" w:date="2023-03-30T13:25:00Z"/>
                <w:rFonts w:ascii="Calibri" w:eastAsia="Times New Roman" w:hAnsi="Calibri" w:cs="Calibri"/>
                <w:color w:val="000000"/>
                <w:sz w:val="20"/>
                <w:szCs w:val="20"/>
              </w:rPr>
            </w:pPr>
            <w:ins w:id="5894" w:author="Commodore, Sarah" w:date="2023-03-30T13:25: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7D77CA52" w14:textId="77777777" w:rsidR="00BE0539" w:rsidRPr="00DC2757" w:rsidRDefault="00BE0539" w:rsidP="00E750DA">
            <w:pPr>
              <w:spacing w:after="0" w:line="240" w:lineRule="auto"/>
              <w:jc w:val="center"/>
              <w:rPr>
                <w:ins w:id="5895" w:author="Commodore, Sarah" w:date="2023-03-30T13:25:00Z"/>
                <w:rFonts w:ascii="Calibri" w:eastAsia="Times New Roman" w:hAnsi="Calibri" w:cs="Calibri"/>
                <w:color w:val="000000"/>
                <w:sz w:val="20"/>
                <w:szCs w:val="20"/>
              </w:rPr>
            </w:pPr>
            <w:ins w:id="5896" w:author="Commodore, Sarah" w:date="2023-03-30T13:25:00Z">
              <w:r w:rsidRPr="00DC2757">
                <w:rPr>
                  <w:rFonts w:ascii="Calibri" w:eastAsia="Times New Roman" w:hAnsi="Calibri" w:cs="Calibri"/>
                  <w:color w:val="000000"/>
                  <w:sz w:val="20"/>
                  <w:szCs w:val="20"/>
                </w:rPr>
                <w:t>6.6E-04</w:t>
              </w:r>
            </w:ins>
          </w:p>
        </w:tc>
        <w:tc>
          <w:tcPr>
            <w:tcW w:w="0" w:type="auto"/>
            <w:tcBorders>
              <w:top w:val="nil"/>
              <w:left w:val="nil"/>
              <w:bottom w:val="nil"/>
              <w:right w:val="nil"/>
            </w:tcBorders>
            <w:shd w:val="clear" w:color="auto" w:fill="auto"/>
            <w:noWrap/>
            <w:vAlign w:val="bottom"/>
            <w:hideMark/>
          </w:tcPr>
          <w:p w14:paraId="7799991B" w14:textId="77777777" w:rsidR="00BE0539" w:rsidRPr="00DC2757" w:rsidRDefault="00BE0539" w:rsidP="00E750DA">
            <w:pPr>
              <w:spacing w:after="0" w:line="240" w:lineRule="auto"/>
              <w:jc w:val="center"/>
              <w:rPr>
                <w:ins w:id="5897" w:author="Commodore, Sarah" w:date="2023-03-30T13:25:00Z"/>
                <w:rFonts w:ascii="Calibri" w:eastAsia="Times New Roman" w:hAnsi="Calibri" w:cs="Calibri"/>
                <w:color w:val="000000"/>
                <w:sz w:val="20"/>
                <w:szCs w:val="20"/>
              </w:rPr>
            </w:pPr>
            <w:ins w:id="5898" w:author="Commodore, Sarah" w:date="2023-03-30T13:25:00Z">
              <w:r w:rsidRPr="00DC2757">
                <w:rPr>
                  <w:rFonts w:ascii="Calibri" w:eastAsia="Times New Roman" w:hAnsi="Calibri" w:cs="Calibri"/>
                  <w:color w:val="000000"/>
                  <w:sz w:val="20"/>
                  <w:szCs w:val="20"/>
                </w:rPr>
                <w:t>*</w:t>
              </w:r>
            </w:ins>
          </w:p>
        </w:tc>
      </w:tr>
      <w:tr w:rsidR="00BE0539" w:rsidRPr="00DC2757" w14:paraId="341025EE" w14:textId="77777777" w:rsidTr="00E750DA">
        <w:trPr>
          <w:trHeight w:val="260"/>
          <w:ins w:id="5899" w:author="Commodore, Sarah" w:date="2023-03-30T13:25:00Z"/>
        </w:trPr>
        <w:tc>
          <w:tcPr>
            <w:tcW w:w="0" w:type="auto"/>
            <w:tcBorders>
              <w:top w:val="nil"/>
              <w:left w:val="nil"/>
              <w:bottom w:val="nil"/>
              <w:right w:val="nil"/>
            </w:tcBorders>
            <w:shd w:val="clear" w:color="auto" w:fill="auto"/>
            <w:noWrap/>
            <w:vAlign w:val="bottom"/>
            <w:hideMark/>
          </w:tcPr>
          <w:p w14:paraId="6CABC0CD" w14:textId="77777777" w:rsidR="00BE0539" w:rsidRPr="00DC2757" w:rsidRDefault="00BE0539" w:rsidP="00E750DA">
            <w:pPr>
              <w:spacing w:after="0" w:line="240" w:lineRule="auto"/>
              <w:rPr>
                <w:ins w:id="5900" w:author="Commodore, Sarah" w:date="2023-03-30T13:25:00Z"/>
                <w:rFonts w:ascii="Calibri" w:eastAsia="Times New Roman" w:hAnsi="Calibri" w:cs="Calibri"/>
                <w:color w:val="000000"/>
                <w:sz w:val="20"/>
                <w:szCs w:val="20"/>
              </w:rPr>
            </w:pPr>
            <w:ins w:id="5901" w:author="Commodore, Sarah" w:date="2023-03-30T13:25:00Z">
              <w:r w:rsidRPr="00DC2757">
                <w:rPr>
                  <w:rFonts w:ascii="Calibri" w:eastAsia="Times New Roman" w:hAnsi="Calibri" w:cs="Calibri"/>
                  <w:color w:val="000000"/>
                  <w:sz w:val="20"/>
                  <w:szCs w:val="20"/>
                </w:rPr>
                <w:t>ENSG00000136244.12</w:t>
              </w:r>
            </w:ins>
          </w:p>
        </w:tc>
        <w:tc>
          <w:tcPr>
            <w:tcW w:w="0" w:type="auto"/>
            <w:tcBorders>
              <w:top w:val="nil"/>
              <w:left w:val="nil"/>
              <w:bottom w:val="nil"/>
              <w:right w:val="nil"/>
            </w:tcBorders>
            <w:shd w:val="clear" w:color="auto" w:fill="auto"/>
            <w:noWrap/>
            <w:vAlign w:val="bottom"/>
            <w:hideMark/>
          </w:tcPr>
          <w:p w14:paraId="14105E3A" w14:textId="77777777" w:rsidR="00BE0539" w:rsidRPr="00DC2757" w:rsidRDefault="00BE0539" w:rsidP="00E750DA">
            <w:pPr>
              <w:spacing w:after="0" w:line="240" w:lineRule="auto"/>
              <w:rPr>
                <w:ins w:id="5902" w:author="Commodore, Sarah" w:date="2023-03-30T13:25:00Z"/>
                <w:rFonts w:ascii="Calibri" w:eastAsia="Times New Roman" w:hAnsi="Calibri" w:cs="Calibri"/>
                <w:color w:val="000000"/>
                <w:sz w:val="20"/>
                <w:szCs w:val="20"/>
              </w:rPr>
            </w:pPr>
            <w:ins w:id="5903" w:author="Commodore, Sarah" w:date="2023-03-30T13:25:00Z">
              <w:r w:rsidRPr="00DC2757">
                <w:rPr>
                  <w:rFonts w:ascii="Calibri" w:eastAsia="Times New Roman" w:hAnsi="Calibri" w:cs="Calibri"/>
                  <w:color w:val="000000"/>
                  <w:sz w:val="20"/>
                  <w:szCs w:val="20"/>
                </w:rPr>
                <w:t>IL6</w:t>
              </w:r>
            </w:ins>
          </w:p>
        </w:tc>
        <w:tc>
          <w:tcPr>
            <w:tcW w:w="0" w:type="auto"/>
            <w:tcBorders>
              <w:top w:val="nil"/>
              <w:left w:val="nil"/>
              <w:bottom w:val="nil"/>
              <w:right w:val="nil"/>
            </w:tcBorders>
            <w:shd w:val="clear" w:color="auto" w:fill="auto"/>
            <w:noWrap/>
            <w:vAlign w:val="bottom"/>
            <w:hideMark/>
          </w:tcPr>
          <w:p w14:paraId="52FBA452" w14:textId="77777777" w:rsidR="00BE0539" w:rsidRPr="00DC2757" w:rsidRDefault="00BE0539" w:rsidP="00E750DA">
            <w:pPr>
              <w:spacing w:after="0" w:line="240" w:lineRule="auto"/>
              <w:jc w:val="center"/>
              <w:rPr>
                <w:ins w:id="5904" w:author="Commodore, Sarah" w:date="2023-03-30T13:25:00Z"/>
                <w:rFonts w:ascii="Calibri" w:eastAsia="Times New Roman" w:hAnsi="Calibri" w:cs="Calibri"/>
                <w:color w:val="000000"/>
                <w:sz w:val="20"/>
                <w:szCs w:val="20"/>
              </w:rPr>
            </w:pPr>
            <w:ins w:id="5905"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ADBC20C" w14:textId="77777777" w:rsidR="00BE0539" w:rsidRPr="00DC2757" w:rsidRDefault="00BE0539" w:rsidP="00E750DA">
            <w:pPr>
              <w:spacing w:after="0" w:line="240" w:lineRule="auto"/>
              <w:jc w:val="center"/>
              <w:rPr>
                <w:ins w:id="5906" w:author="Commodore, Sarah" w:date="2023-03-30T13:25:00Z"/>
                <w:rFonts w:ascii="Calibri" w:eastAsia="Times New Roman" w:hAnsi="Calibri" w:cs="Calibri"/>
                <w:color w:val="000000"/>
                <w:sz w:val="20"/>
                <w:szCs w:val="20"/>
              </w:rPr>
            </w:pPr>
            <w:ins w:id="5907" w:author="Commodore, Sarah" w:date="2023-03-30T13:25:00Z">
              <w:r w:rsidRPr="00DC2757">
                <w:rPr>
                  <w:rFonts w:ascii="Calibri" w:eastAsia="Times New Roman" w:hAnsi="Calibri" w:cs="Calibri"/>
                  <w:color w:val="000000"/>
                  <w:sz w:val="20"/>
                  <w:szCs w:val="20"/>
                </w:rPr>
                <w:t>1.2E-03</w:t>
              </w:r>
            </w:ins>
          </w:p>
        </w:tc>
        <w:tc>
          <w:tcPr>
            <w:tcW w:w="0" w:type="auto"/>
            <w:tcBorders>
              <w:top w:val="nil"/>
              <w:left w:val="nil"/>
              <w:bottom w:val="nil"/>
              <w:right w:val="nil"/>
            </w:tcBorders>
            <w:shd w:val="clear" w:color="auto" w:fill="auto"/>
            <w:noWrap/>
            <w:vAlign w:val="bottom"/>
            <w:hideMark/>
          </w:tcPr>
          <w:p w14:paraId="7BAFFB2E" w14:textId="77777777" w:rsidR="00BE0539" w:rsidRPr="00DC2757" w:rsidRDefault="00BE0539" w:rsidP="00E750DA">
            <w:pPr>
              <w:spacing w:after="0" w:line="240" w:lineRule="auto"/>
              <w:jc w:val="center"/>
              <w:rPr>
                <w:ins w:id="5908" w:author="Commodore, Sarah" w:date="2023-03-30T13:25:00Z"/>
                <w:rFonts w:ascii="Calibri" w:eastAsia="Times New Roman" w:hAnsi="Calibri" w:cs="Calibri"/>
                <w:color w:val="000000"/>
                <w:sz w:val="20"/>
                <w:szCs w:val="20"/>
              </w:rPr>
            </w:pPr>
            <w:ins w:id="5909" w:author="Commodore, Sarah" w:date="2023-03-30T13:25:00Z">
              <w:r w:rsidRPr="00DC2757">
                <w:rPr>
                  <w:rFonts w:ascii="Calibri" w:eastAsia="Times New Roman" w:hAnsi="Calibri" w:cs="Calibri"/>
                  <w:color w:val="000000"/>
                  <w:sz w:val="20"/>
                  <w:szCs w:val="20"/>
                </w:rPr>
                <w:t>4.5E-03</w:t>
              </w:r>
            </w:ins>
          </w:p>
        </w:tc>
        <w:tc>
          <w:tcPr>
            <w:tcW w:w="0" w:type="auto"/>
            <w:tcBorders>
              <w:top w:val="nil"/>
              <w:left w:val="nil"/>
              <w:bottom w:val="nil"/>
              <w:right w:val="nil"/>
            </w:tcBorders>
            <w:shd w:val="clear" w:color="auto" w:fill="auto"/>
            <w:noWrap/>
            <w:vAlign w:val="bottom"/>
            <w:hideMark/>
          </w:tcPr>
          <w:p w14:paraId="29441616" w14:textId="77777777" w:rsidR="00BE0539" w:rsidRPr="00DC2757" w:rsidRDefault="00BE0539" w:rsidP="00E750DA">
            <w:pPr>
              <w:spacing w:after="0" w:line="240" w:lineRule="auto"/>
              <w:jc w:val="center"/>
              <w:rPr>
                <w:ins w:id="5910" w:author="Commodore, Sarah" w:date="2023-03-30T13:25:00Z"/>
                <w:rFonts w:ascii="Calibri" w:eastAsia="Times New Roman" w:hAnsi="Calibri" w:cs="Calibri"/>
                <w:color w:val="000000"/>
                <w:sz w:val="20"/>
                <w:szCs w:val="20"/>
              </w:rPr>
            </w:pPr>
            <w:ins w:id="5911" w:author="Commodore, Sarah" w:date="2023-03-30T13:25:00Z">
              <w:r w:rsidRPr="00DC2757">
                <w:rPr>
                  <w:rFonts w:ascii="Calibri" w:eastAsia="Times New Roman" w:hAnsi="Calibri" w:cs="Calibri"/>
                  <w:color w:val="000000"/>
                  <w:sz w:val="20"/>
                  <w:szCs w:val="20"/>
                </w:rPr>
                <w:t>*</w:t>
              </w:r>
            </w:ins>
          </w:p>
        </w:tc>
      </w:tr>
      <w:tr w:rsidR="00BE0539" w:rsidRPr="00DC2757" w14:paraId="5788C2B9" w14:textId="77777777" w:rsidTr="00E750DA">
        <w:trPr>
          <w:trHeight w:val="260"/>
          <w:ins w:id="5912" w:author="Commodore, Sarah" w:date="2023-03-30T13:25:00Z"/>
        </w:trPr>
        <w:tc>
          <w:tcPr>
            <w:tcW w:w="0" w:type="auto"/>
            <w:tcBorders>
              <w:top w:val="nil"/>
              <w:left w:val="nil"/>
              <w:bottom w:val="nil"/>
              <w:right w:val="nil"/>
            </w:tcBorders>
            <w:shd w:val="clear" w:color="auto" w:fill="auto"/>
            <w:noWrap/>
            <w:vAlign w:val="bottom"/>
            <w:hideMark/>
          </w:tcPr>
          <w:p w14:paraId="6A8BF06D" w14:textId="77777777" w:rsidR="00BE0539" w:rsidRPr="00DC2757" w:rsidRDefault="00BE0539" w:rsidP="00E750DA">
            <w:pPr>
              <w:spacing w:after="0" w:line="240" w:lineRule="auto"/>
              <w:rPr>
                <w:ins w:id="5913" w:author="Commodore, Sarah" w:date="2023-03-30T13:25:00Z"/>
                <w:rFonts w:ascii="Calibri" w:eastAsia="Times New Roman" w:hAnsi="Calibri" w:cs="Calibri"/>
                <w:color w:val="000000"/>
                <w:sz w:val="20"/>
                <w:szCs w:val="20"/>
              </w:rPr>
            </w:pPr>
            <w:ins w:id="5914" w:author="Commodore, Sarah" w:date="2023-03-30T13:25:00Z">
              <w:r w:rsidRPr="00DC2757">
                <w:rPr>
                  <w:rFonts w:ascii="Calibri" w:eastAsia="Times New Roman" w:hAnsi="Calibri" w:cs="Calibri"/>
                  <w:color w:val="000000"/>
                  <w:sz w:val="20"/>
                  <w:szCs w:val="20"/>
                </w:rPr>
                <w:t>ENSG00000119535.18</w:t>
              </w:r>
            </w:ins>
          </w:p>
        </w:tc>
        <w:tc>
          <w:tcPr>
            <w:tcW w:w="0" w:type="auto"/>
            <w:tcBorders>
              <w:top w:val="nil"/>
              <w:left w:val="nil"/>
              <w:bottom w:val="nil"/>
              <w:right w:val="nil"/>
            </w:tcBorders>
            <w:shd w:val="clear" w:color="auto" w:fill="auto"/>
            <w:noWrap/>
            <w:vAlign w:val="bottom"/>
            <w:hideMark/>
          </w:tcPr>
          <w:p w14:paraId="1593850E" w14:textId="77777777" w:rsidR="00BE0539" w:rsidRPr="00DC2757" w:rsidRDefault="00BE0539" w:rsidP="00E750DA">
            <w:pPr>
              <w:spacing w:after="0" w:line="240" w:lineRule="auto"/>
              <w:rPr>
                <w:ins w:id="5915" w:author="Commodore, Sarah" w:date="2023-03-30T13:25:00Z"/>
                <w:rFonts w:ascii="Calibri" w:eastAsia="Times New Roman" w:hAnsi="Calibri" w:cs="Calibri"/>
                <w:color w:val="000000"/>
                <w:sz w:val="20"/>
                <w:szCs w:val="20"/>
              </w:rPr>
            </w:pPr>
            <w:ins w:id="5916" w:author="Commodore, Sarah" w:date="2023-03-30T13:25:00Z">
              <w:r w:rsidRPr="00DC2757">
                <w:rPr>
                  <w:rFonts w:ascii="Calibri" w:eastAsia="Times New Roman" w:hAnsi="Calibri" w:cs="Calibri"/>
                  <w:color w:val="000000"/>
                  <w:sz w:val="20"/>
                  <w:szCs w:val="20"/>
                </w:rPr>
                <w:t>CSF3R</w:t>
              </w:r>
            </w:ins>
          </w:p>
        </w:tc>
        <w:tc>
          <w:tcPr>
            <w:tcW w:w="0" w:type="auto"/>
            <w:tcBorders>
              <w:top w:val="nil"/>
              <w:left w:val="nil"/>
              <w:bottom w:val="nil"/>
              <w:right w:val="nil"/>
            </w:tcBorders>
            <w:shd w:val="clear" w:color="auto" w:fill="auto"/>
            <w:noWrap/>
            <w:vAlign w:val="bottom"/>
            <w:hideMark/>
          </w:tcPr>
          <w:p w14:paraId="57641C70" w14:textId="77777777" w:rsidR="00BE0539" w:rsidRPr="00DC2757" w:rsidRDefault="00BE0539" w:rsidP="00E750DA">
            <w:pPr>
              <w:spacing w:after="0" w:line="240" w:lineRule="auto"/>
              <w:jc w:val="center"/>
              <w:rPr>
                <w:ins w:id="5917" w:author="Commodore, Sarah" w:date="2023-03-30T13:25:00Z"/>
                <w:rFonts w:ascii="Calibri" w:eastAsia="Times New Roman" w:hAnsi="Calibri" w:cs="Calibri"/>
                <w:color w:val="000000"/>
                <w:sz w:val="20"/>
                <w:szCs w:val="20"/>
              </w:rPr>
            </w:pPr>
            <w:ins w:id="5918" w:author="Commodore, Sarah" w:date="2023-03-30T13:25: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6A3D0ED" w14:textId="77777777" w:rsidR="00BE0539" w:rsidRPr="00DC2757" w:rsidRDefault="00BE0539" w:rsidP="00E750DA">
            <w:pPr>
              <w:spacing w:after="0" w:line="240" w:lineRule="auto"/>
              <w:jc w:val="center"/>
              <w:rPr>
                <w:ins w:id="5919" w:author="Commodore, Sarah" w:date="2023-03-30T13:25:00Z"/>
                <w:rFonts w:ascii="Calibri" w:eastAsia="Times New Roman" w:hAnsi="Calibri" w:cs="Calibri"/>
                <w:color w:val="000000"/>
                <w:sz w:val="20"/>
                <w:szCs w:val="20"/>
              </w:rPr>
            </w:pPr>
            <w:ins w:id="5920" w:author="Commodore, Sarah" w:date="2023-03-30T13:25:00Z">
              <w:r w:rsidRPr="00DC2757">
                <w:rPr>
                  <w:rFonts w:ascii="Calibri" w:eastAsia="Times New Roman" w:hAnsi="Calibri" w:cs="Calibri"/>
                  <w:color w:val="000000"/>
                  <w:sz w:val="20"/>
                  <w:szCs w:val="20"/>
                </w:rPr>
                <w:t>3.7E-07</w:t>
              </w:r>
            </w:ins>
          </w:p>
        </w:tc>
        <w:tc>
          <w:tcPr>
            <w:tcW w:w="0" w:type="auto"/>
            <w:tcBorders>
              <w:top w:val="nil"/>
              <w:left w:val="nil"/>
              <w:bottom w:val="nil"/>
              <w:right w:val="nil"/>
            </w:tcBorders>
            <w:shd w:val="clear" w:color="auto" w:fill="auto"/>
            <w:noWrap/>
            <w:vAlign w:val="bottom"/>
            <w:hideMark/>
          </w:tcPr>
          <w:p w14:paraId="4592DE94" w14:textId="77777777" w:rsidR="00BE0539" w:rsidRPr="00DC2757" w:rsidRDefault="00BE0539" w:rsidP="00E750DA">
            <w:pPr>
              <w:spacing w:after="0" w:line="240" w:lineRule="auto"/>
              <w:jc w:val="center"/>
              <w:rPr>
                <w:ins w:id="5921" w:author="Commodore, Sarah" w:date="2023-03-30T13:25:00Z"/>
                <w:rFonts w:ascii="Calibri" w:eastAsia="Times New Roman" w:hAnsi="Calibri" w:cs="Calibri"/>
                <w:color w:val="000000"/>
                <w:sz w:val="20"/>
                <w:szCs w:val="20"/>
              </w:rPr>
            </w:pPr>
            <w:ins w:id="5922" w:author="Commodore, Sarah" w:date="2023-03-30T13:25:00Z">
              <w:r w:rsidRPr="00DC2757">
                <w:rPr>
                  <w:rFonts w:ascii="Calibri" w:eastAsia="Times New Roman" w:hAnsi="Calibri" w:cs="Calibri"/>
                  <w:color w:val="000000"/>
                  <w:sz w:val="20"/>
                  <w:szCs w:val="20"/>
                </w:rPr>
                <w:t>3.5E-06</w:t>
              </w:r>
            </w:ins>
          </w:p>
        </w:tc>
        <w:tc>
          <w:tcPr>
            <w:tcW w:w="0" w:type="auto"/>
            <w:tcBorders>
              <w:top w:val="nil"/>
              <w:left w:val="nil"/>
              <w:bottom w:val="nil"/>
              <w:right w:val="nil"/>
            </w:tcBorders>
            <w:shd w:val="clear" w:color="auto" w:fill="auto"/>
            <w:noWrap/>
            <w:vAlign w:val="bottom"/>
            <w:hideMark/>
          </w:tcPr>
          <w:p w14:paraId="2E719C5F" w14:textId="77777777" w:rsidR="00BE0539" w:rsidRPr="00DC2757" w:rsidRDefault="00BE0539" w:rsidP="00E750DA">
            <w:pPr>
              <w:spacing w:after="0" w:line="240" w:lineRule="auto"/>
              <w:jc w:val="center"/>
              <w:rPr>
                <w:ins w:id="5923" w:author="Commodore, Sarah" w:date="2023-03-30T13:25:00Z"/>
                <w:rFonts w:ascii="Calibri" w:eastAsia="Times New Roman" w:hAnsi="Calibri" w:cs="Calibri"/>
                <w:color w:val="000000"/>
                <w:sz w:val="20"/>
                <w:szCs w:val="20"/>
              </w:rPr>
            </w:pPr>
            <w:ins w:id="5924" w:author="Commodore, Sarah" w:date="2023-03-30T13:25:00Z">
              <w:r w:rsidRPr="00DC2757">
                <w:rPr>
                  <w:rFonts w:ascii="Calibri" w:eastAsia="Times New Roman" w:hAnsi="Calibri" w:cs="Calibri"/>
                  <w:color w:val="000000"/>
                  <w:sz w:val="20"/>
                  <w:szCs w:val="20"/>
                </w:rPr>
                <w:t>*</w:t>
              </w:r>
            </w:ins>
          </w:p>
        </w:tc>
      </w:tr>
      <w:tr w:rsidR="00BE0539" w:rsidRPr="00DC2757" w14:paraId="4DBC959B" w14:textId="77777777" w:rsidTr="00E750DA">
        <w:trPr>
          <w:trHeight w:val="260"/>
          <w:ins w:id="5925" w:author="Commodore, Sarah" w:date="2023-03-30T13:25:00Z"/>
        </w:trPr>
        <w:tc>
          <w:tcPr>
            <w:tcW w:w="0" w:type="auto"/>
            <w:tcBorders>
              <w:top w:val="nil"/>
              <w:left w:val="nil"/>
              <w:bottom w:val="nil"/>
              <w:right w:val="nil"/>
            </w:tcBorders>
            <w:shd w:val="clear" w:color="auto" w:fill="auto"/>
            <w:noWrap/>
            <w:vAlign w:val="bottom"/>
            <w:hideMark/>
          </w:tcPr>
          <w:p w14:paraId="34A327B9" w14:textId="77777777" w:rsidR="00BE0539" w:rsidRPr="00DC2757" w:rsidRDefault="00BE0539" w:rsidP="00E750DA">
            <w:pPr>
              <w:spacing w:after="0" w:line="240" w:lineRule="auto"/>
              <w:rPr>
                <w:ins w:id="5926" w:author="Commodore, Sarah" w:date="2023-03-30T13:25:00Z"/>
                <w:rFonts w:ascii="Calibri" w:eastAsia="Times New Roman" w:hAnsi="Calibri" w:cs="Calibri"/>
                <w:color w:val="000000"/>
                <w:sz w:val="20"/>
                <w:szCs w:val="20"/>
              </w:rPr>
            </w:pPr>
            <w:ins w:id="5927" w:author="Commodore, Sarah" w:date="2023-03-30T13:25:00Z">
              <w:r w:rsidRPr="00DC2757">
                <w:rPr>
                  <w:rFonts w:ascii="Calibri" w:eastAsia="Times New Roman" w:hAnsi="Calibri" w:cs="Calibri"/>
                  <w:color w:val="000000"/>
                  <w:sz w:val="20"/>
                  <w:szCs w:val="20"/>
                </w:rPr>
                <w:t>ENSG00000287926.1</w:t>
              </w:r>
            </w:ins>
          </w:p>
        </w:tc>
        <w:tc>
          <w:tcPr>
            <w:tcW w:w="0" w:type="auto"/>
            <w:tcBorders>
              <w:top w:val="nil"/>
              <w:left w:val="nil"/>
              <w:bottom w:val="nil"/>
              <w:right w:val="nil"/>
            </w:tcBorders>
            <w:shd w:val="clear" w:color="auto" w:fill="auto"/>
            <w:noWrap/>
            <w:vAlign w:val="bottom"/>
            <w:hideMark/>
          </w:tcPr>
          <w:p w14:paraId="7237A8FD" w14:textId="77777777" w:rsidR="00BE0539" w:rsidRPr="00DC2757" w:rsidRDefault="00BE0539" w:rsidP="00E750DA">
            <w:pPr>
              <w:spacing w:after="0" w:line="240" w:lineRule="auto"/>
              <w:rPr>
                <w:ins w:id="5928" w:author="Commodore, Sarah" w:date="2023-03-30T13:25:00Z"/>
                <w:rFonts w:ascii="Calibri" w:eastAsia="Times New Roman" w:hAnsi="Calibri" w:cs="Calibri"/>
                <w:color w:val="000000"/>
                <w:sz w:val="20"/>
                <w:szCs w:val="20"/>
              </w:rPr>
            </w:pPr>
            <w:ins w:id="5929" w:author="Commodore, Sarah" w:date="2023-03-30T13:25:00Z">
              <w:r w:rsidRPr="00DC2757">
                <w:rPr>
                  <w:rFonts w:ascii="Calibri" w:eastAsia="Times New Roman" w:hAnsi="Calibri" w:cs="Calibri"/>
                  <w:color w:val="000000"/>
                  <w:sz w:val="20"/>
                  <w:szCs w:val="20"/>
                </w:rPr>
                <w:t>AC113208.5</w:t>
              </w:r>
            </w:ins>
          </w:p>
        </w:tc>
        <w:tc>
          <w:tcPr>
            <w:tcW w:w="0" w:type="auto"/>
            <w:tcBorders>
              <w:top w:val="nil"/>
              <w:left w:val="nil"/>
              <w:bottom w:val="nil"/>
              <w:right w:val="nil"/>
            </w:tcBorders>
            <w:shd w:val="clear" w:color="auto" w:fill="auto"/>
            <w:noWrap/>
            <w:vAlign w:val="bottom"/>
            <w:hideMark/>
          </w:tcPr>
          <w:p w14:paraId="5C5AE85F" w14:textId="77777777" w:rsidR="00BE0539" w:rsidRPr="00DC2757" w:rsidRDefault="00BE0539" w:rsidP="00E750DA">
            <w:pPr>
              <w:spacing w:after="0" w:line="240" w:lineRule="auto"/>
              <w:jc w:val="center"/>
              <w:rPr>
                <w:ins w:id="5930" w:author="Commodore, Sarah" w:date="2023-03-30T13:25:00Z"/>
                <w:rFonts w:ascii="Calibri" w:eastAsia="Times New Roman" w:hAnsi="Calibri" w:cs="Calibri"/>
                <w:color w:val="000000"/>
                <w:sz w:val="20"/>
                <w:szCs w:val="20"/>
              </w:rPr>
            </w:pPr>
            <w:ins w:id="5931"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6916519" w14:textId="77777777" w:rsidR="00BE0539" w:rsidRPr="00DC2757" w:rsidRDefault="00BE0539" w:rsidP="00E750DA">
            <w:pPr>
              <w:spacing w:after="0" w:line="240" w:lineRule="auto"/>
              <w:jc w:val="center"/>
              <w:rPr>
                <w:ins w:id="5932" w:author="Commodore, Sarah" w:date="2023-03-30T13:25:00Z"/>
                <w:rFonts w:ascii="Calibri" w:eastAsia="Times New Roman" w:hAnsi="Calibri" w:cs="Calibri"/>
                <w:color w:val="000000"/>
                <w:sz w:val="20"/>
                <w:szCs w:val="20"/>
              </w:rPr>
            </w:pPr>
            <w:ins w:id="5933" w:author="Commodore, Sarah" w:date="2023-03-30T13:25: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32E028BB" w14:textId="77777777" w:rsidR="00BE0539" w:rsidRPr="00DC2757" w:rsidRDefault="00BE0539" w:rsidP="00E750DA">
            <w:pPr>
              <w:spacing w:after="0" w:line="240" w:lineRule="auto"/>
              <w:jc w:val="center"/>
              <w:rPr>
                <w:ins w:id="5934" w:author="Commodore, Sarah" w:date="2023-03-30T13:25:00Z"/>
                <w:rFonts w:ascii="Calibri" w:eastAsia="Times New Roman" w:hAnsi="Calibri" w:cs="Calibri"/>
                <w:color w:val="000000"/>
                <w:sz w:val="20"/>
                <w:szCs w:val="20"/>
              </w:rPr>
            </w:pPr>
            <w:ins w:id="5935" w:author="Commodore, Sarah" w:date="2023-03-30T13:25:00Z">
              <w:r w:rsidRPr="00DC2757">
                <w:rPr>
                  <w:rFonts w:ascii="Calibri" w:eastAsia="Times New Roman" w:hAnsi="Calibri" w:cs="Calibri"/>
                  <w:color w:val="000000"/>
                  <w:sz w:val="20"/>
                  <w:szCs w:val="20"/>
                </w:rPr>
                <w:t>8.0E-04</w:t>
              </w:r>
            </w:ins>
          </w:p>
        </w:tc>
        <w:tc>
          <w:tcPr>
            <w:tcW w:w="0" w:type="auto"/>
            <w:tcBorders>
              <w:top w:val="nil"/>
              <w:left w:val="nil"/>
              <w:bottom w:val="nil"/>
              <w:right w:val="nil"/>
            </w:tcBorders>
            <w:shd w:val="clear" w:color="auto" w:fill="auto"/>
            <w:noWrap/>
            <w:vAlign w:val="bottom"/>
            <w:hideMark/>
          </w:tcPr>
          <w:p w14:paraId="5C874DB2" w14:textId="77777777" w:rsidR="00BE0539" w:rsidRPr="00DC2757" w:rsidRDefault="00BE0539" w:rsidP="00E750DA">
            <w:pPr>
              <w:spacing w:after="0" w:line="240" w:lineRule="auto"/>
              <w:jc w:val="center"/>
              <w:rPr>
                <w:ins w:id="5936" w:author="Commodore, Sarah" w:date="2023-03-30T13:25:00Z"/>
                <w:rFonts w:ascii="Calibri" w:eastAsia="Times New Roman" w:hAnsi="Calibri" w:cs="Calibri"/>
                <w:color w:val="000000"/>
                <w:sz w:val="20"/>
                <w:szCs w:val="20"/>
              </w:rPr>
            </w:pPr>
            <w:ins w:id="5937" w:author="Commodore, Sarah" w:date="2023-03-30T13:25:00Z">
              <w:r w:rsidRPr="00DC2757">
                <w:rPr>
                  <w:rFonts w:ascii="Calibri" w:eastAsia="Times New Roman" w:hAnsi="Calibri" w:cs="Calibri"/>
                  <w:color w:val="000000"/>
                  <w:sz w:val="20"/>
                  <w:szCs w:val="20"/>
                </w:rPr>
                <w:t>*</w:t>
              </w:r>
            </w:ins>
          </w:p>
        </w:tc>
      </w:tr>
      <w:tr w:rsidR="00BE0539" w:rsidRPr="00DC2757" w14:paraId="4E4FB64E" w14:textId="77777777" w:rsidTr="00E750DA">
        <w:trPr>
          <w:trHeight w:val="260"/>
          <w:ins w:id="5938" w:author="Commodore, Sarah" w:date="2023-03-30T13:25:00Z"/>
        </w:trPr>
        <w:tc>
          <w:tcPr>
            <w:tcW w:w="0" w:type="auto"/>
            <w:tcBorders>
              <w:top w:val="nil"/>
              <w:left w:val="nil"/>
              <w:bottom w:val="nil"/>
              <w:right w:val="nil"/>
            </w:tcBorders>
            <w:shd w:val="clear" w:color="auto" w:fill="auto"/>
            <w:noWrap/>
            <w:vAlign w:val="bottom"/>
            <w:hideMark/>
          </w:tcPr>
          <w:p w14:paraId="56C44362" w14:textId="77777777" w:rsidR="00BE0539" w:rsidRPr="00DC2757" w:rsidRDefault="00BE0539" w:rsidP="00E750DA">
            <w:pPr>
              <w:spacing w:after="0" w:line="240" w:lineRule="auto"/>
              <w:rPr>
                <w:ins w:id="5939" w:author="Commodore, Sarah" w:date="2023-03-30T13:25:00Z"/>
                <w:rFonts w:ascii="Calibri" w:eastAsia="Times New Roman" w:hAnsi="Calibri" w:cs="Calibri"/>
                <w:color w:val="000000"/>
                <w:sz w:val="20"/>
                <w:szCs w:val="20"/>
              </w:rPr>
            </w:pPr>
            <w:ins w:id="5940" w:author="Commodore, Sarah" w:date="2023-03-30T13:25:00Z">
              <w:r w:rsidRPr="00DC2757">
                <w:rPr>
                  <w:rFonts w:ascii="Calibri" w:eastAsia="Times New Roman" w:hAnsi="Calibri" w:cs="Calibri"/>
                  <w:color w:val="000000"/>
                  <w:sz w:val="20"/>
                  <w:szCs w:val="20"/>
                </w:rPr>
                <w:t>ENSG00000163464.8</w:t>
              </w:r>
            </w:ins>
          </w:p>
        </w:tc>
        <w:tc>
          <w:tcPr>
            <w:tcW w:w="0" w:type="auto"/>
            <w:tcBorders>
              <w:top w:val="nil"/>
              <w:left w:val="nil"/>
              <w:bottom w:val="nil"/>
              <w:right w:val="nil"/>
            </w:tcBorders>
            <w:shd w:val="clear" w:color="auto" w:fill="auto"/>
            <w:noWrap/>
            <w:vAlign w:val="bottom"/>
            <w:hideMark/>
          </w:tcPr>
          <w:p w14:paraId="4259EBE8" w14:textId="77777777" w:rsidR="00BE0539" w:rsidRPr="00DC2757" w:rsidRDefault="00BE0539" w:rsidP="00E750DA">
            <w:pPr>
              <w:spacing w:after="0" w:line="240" w:lineRule="auto"/>
              <w:rPr>
                <w:ins w:id="5941" w:author="Commodore, Sarah" w:date="2023-03-30T13:25:00Z"/>
                <w:rFonts w:ascii="Calibri" w:eastAsia="Times New Roman" w:hAnsi="Calibri" w:cs="Calibri"/>
                <w:color w:val="000000"/>
                <w:sz w:val="20"/>
                <w:szCs w:val="20"/>
              </w:rPr>
            </w:pPr>
            <w:ins w:id="5942" w:author="Commodore, Sarah" w:date="2023-03-30T13:25:00Z">
              <w:r w:rsidRPr="00DC2757">
                <w:rPr>
                  <w:rFonts w:ascii="Calibri" w:eastAsia="Times New Roman" w:hAnsi="Calibri" w:cs="Calibri"/>
                  <w:color w:val="000000"/>
                  <w:sz w:val="20"/>
                  <w:szCs w:val="20"/>
                </w:rPr>
                <w:t>CXCR1</w:t>
              </w:r>
            </w:ins>
          </w:p>
        </w:tc>
        <w:tc>
          <w:tcPr>
            <w:tcW w:w="0" w:type="auto"/>
            <w:tcBorders>
              <w:top w:val="nil"/>
              <w:left w:val="nil"/>
              <w:bottom w:val="nil"/>
              <w:right w:val="nil"/>
            </w:tcBorders>
            <w:shd w:val="clear" w:color="auto" w:fill="auto"/>
            <w:noWrap/>
            <w:vAlign w:val="bottom"/>
            <w:hideMark/>
          </w:tcPr>
          <w:p w14:paraId="0EBBECF0" w14:textId="77777777" w:rsidR="00BE0539" w:rsidRPr="00DC2757" w:rsidRDefault="00BE0539" w:rsidP="00E750DA">
            <w:pPr>
              <w:spacing w:after="0" w:line="240" w:lineRule="auto"/>
              <w:jc w:val="center"/>
              <w:rPr>
                <w:ins w:id="5943" w:author="Commodore, Sarah" w:date="2023-03-30T13:25:00Z"/>
                <w:rFonts w:ascii="Calibri" w:eastAsia="Times New Roman" w:hAnsi="Calibri" w:cs="Calibri"/>
                <w:color w:val="000000"/>
                <w:sz w:val="20"/>
                <w:szCs w:val="20"/>
              </w:rPr>
            </w:pPr>
            <w:ins w:id="5944"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A7D7BDE" w14:textId="77777777" w:rsidR="00BE0539" w:rsidRPr="00DC2757" w:rsidRDefault="00BE0539" w:rsidP="00E750DA">
            <w:pPr>
              <w:spacing w:after="0" w:line="240" w:lineRule="auto"/>
              <w:jc w:val="center"/>
              <w:rPr>
                <w:ins w:id="5945" w:author="Commodore, Sarah" w:date="2023-03-30T13:25:00Z"/>
                <w:rFonts w:ascii="Calibri" w:eastAsia="Times New Roman" w:hAnsi="Calibri" w:cs="Calibri"/>
                <w:color w:val="000000"/>
                <w:sz w:val="20"/>
                <w:szCs w:val="20"/>
              </w:rPr>
            </w:pPr>
            <w:ins w:id="5946" w:author="Commodore, Sarah" w:date="2023-03-30T13:25:00Z">
              <w:r w:rsidRPr="00DC2757">
                <w:rPr>
                  <w:rFonts w:ascii="Calibri" w:eastAsia="Times New Roman" w:hAnsi="Calibri" w:cs="Calibri"/>
                  <w:color w:val="000000"/>
                  <w:sz w:val="20"/>
                  <w:szCs w:val="20"/>
                </w:rPr>
                <w:t>5.1E-05</w:t>
              </w:r>
            </w:ins>
          </w:p>
        </w:tc>
        <w:tc>
          <w:tcPr>
            <w:tcW w:w="0" w:type="auto"/>
            <w:tcBorders>
              <w:top w:val="nil"/>
              <w:left w:val="nil"/>
              <w:bottom w:val="nil"/>
              <w:right w:val="nil"/>
            </w:tcBorders>
            <w:shd w:val="clear" w:color="auto" w:fill="auto"/>
            <w:noWrap/>
            <w:vAlign w:val="bottom"/>
            <w:hideMark/>
          </w:tcPr>
          <w:p w14:paraId="1B05D4D5" w14:textId="77777777" w:rsidR="00BE0539" w:rsidRPr="00DC2757" w:rsidRDefault="00BE0539" w:rsidP="00E750DA">
            <w:pPr>
              <w:spacing w:after="0" w:line="240" w:lineRule="auto"/>
              <w:jc w:val="center"/>
              <w:rPr>
                <w:ins w:id="5947" w:author="Commodore, Sarah" w:date="2023-03-30T13:25:00Z"/>
                <w:rFonts w:ascii="Calibri" w:eastAsia="Times New Roman" w:hAnsi="Calibri" w:cs="Calibri"/>
                <w:color w:val="000000"/>
                <w:sz w:val="20"/>
                <w:szCs w:val="20"/>
              </w:rPr>
            </w:pPr>
            <w:ins w:id="5948" w:author="Commodore, Sarah" w:date="2023-03-30T13:25: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49C2B968" w14:textId="77777777" w:rsidR="00BE0539" w:rsidRPr="00DC2757" w:rsidRDefault="00BE0539" w:rsidP="00E750DA">
            <w:pPr>
              <w:spacing w:after="0" w:line="240" w:lineRule="auto"/>
              <w:jc w:val="center"/>
              <w:rPr>
                <w:ins w:id="5949" w:author="Commodore, Sarah" w:date="2023-03-30T13:25:00Z"/>
                <w:rFonts w:ascii="Calibri" w:eastAsia="Times New Roman" w:hAnsi="Calibri" w:cs="Calibri"/>
                <w:color w:val="000000"/>
                <w:sz w:val="20"/>
                <w:szCs w:val="20"/>
              </w:rPr>
            </w:pPr>
            <w:ins w:id="5950" w:author="Commodore, Sarah" w:date="2023-03-30T13:25:00Z">
              <w:r w:rsidRPr="00DC2757">
                <w:rPr>
                  <w:rFonts w:ascii="Calibri" w:eastAsia="Times New Roman" w:hAnsi="Calibri" w:cs="Calibri"/>
                  <w:color w:val="000000"/>
                  <w:sz w:val="20"/>
                  <w:szCs w:val="20"/>
                </w:rPr>
                <w:t>*</w:t>
              </w:r>
            </w:ins>
          </w:p>
        </w:tc>
      </w:tr>
      <w:tr w:rsidR="00BE0539" w:rsidRPr="00DC2757" w14:paraId="5339404E" w14:textId="77777777" w:rsidTr="00E750DA">
        <w:trPr>
          <w:trHeight w:val="260"/>
          <w:ins w:id="5951" w:author="Commodore, Sarah" w:date="2023-03-30T13:25:00Z"/>
        </w:trPr>
        <w:tc>
          <w:tcPr>
            <w:tcW w:w="0" w:type="auto"/>
            <w:tcBorders>
              <w:top w:val="nil"/>
              <w:left w:val="nil"/>
              <w:bottom w:val="nil"/>
              <w:right w:val="nil"/>
            </w:tcBorders>
            <w:shd w:val="clear" w:color="auto" w:fill="auto"/>
            <w:noWrap/>
            <w:vAlign w:val="bottom"/>
            <w:hideMark/>
          </w:tcPr>
          <w:p w14:paraId="63119AE9" w14:textId="77777777" w:rsidR="00BE0539" w:rsidRPr="00DC2757" w:rsidRDefault="00BE0539" w:rsidP="00E750DA">
            <w:pPr>
              <w:spacing w:after="0" w:line="240" w:lineRule="auto"/>
              <w:rPr>
                <w:ins w:id="5952" w:author="Commodore, Sarah" w:date="2023-03-30T13:25:00Z"/>
                <w:rFonts w:ascii="Calibri" w:eastAsia="Times New Roman" w:hAnsi="Calibri" w:cs="Calibri"/>
                <w:color w:val="000000"/>
                <w:sz w:val="20"/>
                <w:szCs w:val="20"/>
              </w:rPr>
            </w:pPr>
            <w:ins w:id="5953" w:author="Commodore, Sarah" w:date="2023-03-30T13:25:00Z">
              <w:r w:rsidRPr="00DC2757">
                <w:rPr>
                  <w:rFonts w:ascii="Calibri" w:eastAsia="Times New Roman" w:hAnsi="Calibri" w:cs="Calibri"/>
                  <w:color w:val="000000"/>
                  <w:sz w:val="20"/>
                  <w:szCs w:val="20"/>
                </w:rPr>
                <w:t>ENSG00000213816.3</w:t>
              </w:r>
            </w:ins>
          </w:p>
        </w:tc>
        <w:tc>
          <w:tcPr>
            <w:tcW w:w="0" w:type="auto"/>
            <w:tcBorders>
              <w:top w:val="nil"/>
              <w:left w:val="nil"/>
              <w:bottom w:val="nil"/>
              <w:right w:val="nil"/>
            </w:tcBorders>
            <w:shd w:val="clear" w:color="auto" w:fill="auto"/>
            <w:noWrap/>
            <w:vAlign w:val="bottom"/>
            <w:hideMark/>
          </w:tcPr>
          <w:p w14:paraId="3570CEE9" w14:textId="77777777" w:rsidR="00BE0539" w:rsidRPr="00DC2757" w:rsidRDefault="00BE0539" w:rsidP="00E750DA">
            <w:pPr>
              <w:spacing w:after="0" w:line="240" w:lineRule="auto"/>
              <w:rPr>
                <w:ins w:id="5954" w:author="Commodore, Sarah" w:date="2023-03-30T13:25:00Z"/>
                <w:rFonts w:ascii="Calibri" w:eastAsia="Times New Roman" w:hAnsi="Calibri" w:cs="Calibri"/>
                <w:color w:val="000000"/>
                <w:sz w:val="20"/>
                <w:szCs w:val="20"/>
              </w:rPr>
            </w:pPr>
            <w:ins w:id="5955" w:author="Commodore, Sarah" w:date="2023-03-30T13:25:00Z">
              <w:r w:rsidRPr="00DC2757">
                <w:rPr>
                  <w:rFonts w:ascii="Calibri" w:eastAsia="Times New Roman" w:hAnsi="Calibri" w:cs="Calibri"/>
                  <w:color w:val="000000"/>
                  <w:sz w:val="20"/>
                  <w:szCs w:val="20"/>
                </w:rPr>
                <w:t>CNN2P4</w:t>
              </w:r>
            </w:ins>
          </w:p>
        </w:tc>
        <w:tc>
          <w:tcPr>
            <w:tcW w:w="0" w:type="auto"/>
            <w:tcBorders>
              <w:top w:val="nil"/>
              <w:left w:val="nil"/>
              <w:bottom w:val="nil"/>
              <w:right w:val="nil"/>
            </w:tcBorders>
            <w:shd w:val="clear" w:color="auto" w:fill="auto"/>
            <w:noWrap/>
            <w:vAlign w:val="bottom"/>
            <w:hideMark/>
          </w:tcPr>
          <w:p w14:paraId="43BE9A8F" w14:textId="77777777" w:rsidR="00BE0539" w:rsidRPr="00DC2757" w:rsidRDefault="00BE0539" w:rsidP="00E750DA">
            <w:pPr>
              <w:spacing w:after="0" w:line="240" w:lineRule="auto"/>
              <w:jc w:val="center"/>
              <w:rPr>
                <w:ins w:id="5956" w:author="Commodore, Sarah" w:date="2023-03-30T13:25:00Z"/>
                <w:rFonts w:ascii="Calibri" w:eastAsia="Times New Roman" w:hAnsi="Calibri" w:cs="Calibri"/>
                <w:color w:val="000000"/>
                <w:sz w:val="20"/>
                <w:szCs w:val="20"/>
              </w:rPr>
            </w:pPr>
            <w:ins w:id="5957"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23C3898" w14:textId="77777777" w:rsidR="00BE0539" w:rsidRPr="00DC2757" w:rsidRDefault="00BE0539" w:rsidP="00E750DA">
            <w:pPr>
              <w:spacing w:after="0" w:line="240" w:lineRule="auto"/>
              <w:jc w:val="center"/>
              <w:rPr>
                <w:ins w:id="5958" w:author="Commodore, Sarah" w:date="2023-03-30T13:25:00Z"/>
                <w:rFonts w:ascii="Calibri" w:eastAsia="Times New Roman" w:hAnsi="Calibri" w:cs="Calibri"/>
                <w:color w:val="000000"/>
                <w:sz w:val="20"/>
                <w:szCs w:val="20"/>
              </w:rPr>
            </w:pPr>
            <w:ins w:id="5959" w:author="Commodore, Sarah" w:date="2023-03-30T13:25:00Z">
              <w:r w:rsidRPr="00DC2757">
                <w:rPr>
                  <w:rFonts w:ascii="Calibri" w:eastAsia="Times New Roman" w:hAnsi="Calibri" w:cs="Calibri"/>
                  <w:color w:val="000000"/>
                  <w:sz w:val="20"/>
                  <w:szCs w:val="20"/>
                </w:rPr>
                <w:t>9.2E-04</w:t>
              </w:r>
            </w:ins>
          </w:p>
        </w:tc>
        <w:tc>
          <w:tcPr>
            <w:tcW w:w="0" w:type="auto"/>
            <w:tcBorders>
              <w:top w:val="nil"/>
              <w:left w:val="nil"/>
              <w:bottom w:val="nil"/>
              <w:right w:val="nil"/>
            </w:tcBorders>
            <w:shd w:val="clear" w:color="auto" w:fill="auto"/>
            <w:noWrap/>
            <w:vAlign w:val="bottom"/>
            <w:hideMark/>
          </w:tcPr>
          <w:p w14:paraId="5B53CE1F" w14:textId="77777777" w:rsidR="00BE0539" w:rsidRPr="00DC2757" w:rsidRDefault="00BE0539" w:rsidP="00E750DA">
            <w:pPr>
              <w:spacing w:after="0" w:line="240" w:lineRule="auto"/>
              <w:jc w:val="center"/>
              <w:rPr>
                <w:ins w:id="5960" w:author="Commodore, Sarah" w:date="2023-03-30T13:25:00Z"/>
                <w:rFonts w:ascii="Calibri" w:eastAsia="Times New Roman" w:hAnsi="Calibri" w:cs="Calibri"/>
                <w:color w:val="000000"/>
                <w:sz w:val="20"/>
                <w:szCs w:val="20"/>
              </w:rPr>
            </w:pPr>
            <w:ins w:id="5961" w:author="Commodore, Sarah" w:date="2023-03-30T13:25:00Z">
              <w:r w:rsidRPr="00DC2757">
                <w:rPr>
                  <w:rFonts w:ascii="Calibri" w:eastAsia="Times New Roman" w:hAnsi="Calibri" w:cs="Calibri"/>
                  <w:color w:val="000000"/>
                  <w:sz w:val="20"/>
                  <w:szCs w:val="20"/>
                </w:rPr>
                <w:t>3.5E-03</w:t>
              </w:r>
            </w:ins>
          </w:p>
        </w:tc>
        <w:tc>
          <w:tcPr>
            <w:tcW w:w="0" w:type="auto"/>
            <w:tcBorders>
              <w:top w:val="nil"/>
              <w:left w:val="nil"/>
              <w:bottom w:val="nil"/>
              <w:right w:val="nil"/>
            </w:tcBorders>
            <w:shd w:val="clear" w:color="auto" w:fill="auto"/>
            <w:noWrap/>
            <w:vAlign w:val="bottom"/>
            <w:hideMark/>
          </w:tcPr>
          <w:p w14:paraId="3917703A" w14:textId="77777777" w:rsidR="00BE0539" w:rsidRPr="00DC2757" w:rsidRDefault="00BE0539" w:rsidP="00E750DA">
            <w:pPr>
              <w:spacing w:after="0" w:line="240" w:lineRule="auto"/>
              <w:jc w:val="center"/>
              <w:rPr>
                <w:ins w:id="5962" w:author="Commodore, Sarah" w:date="2023-03-30T13:25:00Z"/>
                <w:rFonts w:ascii="Calibri" w:eastAsia="Times New Roman" w:hAnsi="Calibri" w:cs="Calibri"/>
                <w:color w:val="000000"/>
                <w:sz w:val="20"/>
                <w:szCs w:val="20"/>
              </w:rPr>
            </w:pPr>
            <w:ins w:id="5963" w:author="Commodore, Sarah" w:date="2023-03-30T13:25:00Z">
              <w:r w:rsidRPr="00DC2757">
                <w:rPr>
                  <w:rFonts w:ascii="Calibri" w:eastAsia="Times New Roman" w:hAnsi="Calibri" w:cs="Calibri"/>
                  <w:color w:val="000000"/>
                  <w:sz w:val="20"/>
                  <w:szCs w:val="20"/>
                </w:rPr>
                <w:t>*</w:t>
              </w:r>
            </w:ins>
          </w:p>
        </w:tc>
      </w:tr>
      <w:tr w:rsidR="00BE0539" w:rsidRPr="00DC2757" w14:paraId="38B88BFC" w14:textId="77777777" w:rsidTr="00E750DA">
        <w:trPr>
          <w:trHeight w:val="260"/>
          <w:ins w:id="5964" w:author="Commodore, Sarah" w:date="2023-03-30T13:25:00Z"/>
        </w:trPr>
        <w:tc>
          <w:tcPr>
            <w:tcW w:w="0" w:type="auto"/>
            <w:tcBorders>
              <w:top w:val="nil"/>
              <w:left w:val="nil"/>
              <w:bottom w:val="nil"/>
              <w:right w:val="nil"/>
            </w:tcBorders>
            <w:shd w:val="clear" w:color="auto" w:fill="auto"/>
            <w:noWrap/>
            <w:vAlign w:val="bottom"/>
            <w:hideMark/>
          </w:tcPr>
          <w:p w14:paraId="5664C501" w14:textId="77777777" w:rsidR="00BE0539" w:rsidRPr="00DC2757" w:rsidRDefault="00BE0539" w:rsidP="00E750DA">
            <w:pPr>
              <w:spacing w:after="0" w:line="240" w:lineRule="auto"/>
              <w:rPr>
                <w:ins w:id="5965" w:author="Commodore, Sarah" w:date="2023-03-30T13:25:00Z"/>
                <w:rFonts w:ascii="Calibri" w:eastAsia="Times New Roman" w:hAnsi="Calibri" w:cs="Calibri"/>
                <w:color w:val="000000"/>
                <w:sz w:val="20"/>
                <w:szCs w:val="20"/>
              </w:rPr>
            </w:pPr>
            <w:ins w:id="5966" w:author="Commodore, Sarah" w:date="2023-03-30T13:25:00Z">
              <w:r w:rsidRPr="00DC2757">
                <w:rPr>
                  <w:rFonts w:ascii="Calibri" w:eastAsia="Times New Roman" w:hAnsi="Calibri" w:cs="Calibri"/>
                  <w:color w:val="000000"/>
                  <w:sz w:val="20"/>
                  <w:szCs w:val="20"/>
                </w:rPr>
                <w:t>ENSG00000244482.10</w:t>
              </w:r>
            </w:ins>
          </w:p>
        </w:tc>
        <w:tc>
          <w:tcPr>
            <w:tcW w:w="0" w:type="auto"/>
            <w:tcBorders>
              <w:top w:val="nil"/>
              <w:left w:val="nil"/>
              <w:bottom w:val="nil"/>
              <w:right w:val="nil"/>
            </w:tcBorders>
            <w:shd w:val="clear" w:color="auto" w:fill="auto"/>
            <w:noWrap/>
            <w:vAlign w:val="bottom"/>
            <w:hideMark/>
          </w:tcPr>
          <w:p w14:paraId="72E69AF1" w14:textId="77777777" w:rsidR="00BE0539" w:rsidRPr="00DC2757" w:rsidRDefault="00BE0539" w:rsidP="00E750DA">
            <w:pPr>
              <w:spacing w:after="0" w:line="240" w:lineRule="auto"/>
              <w:rPr>
                <w:ins w:id="5967" w:author="Commodore, Sarah" w:date="2023-03-30T13:25:00Z"/>
                <w:rFonts w:ascii="Calibri" w:eastAsia="Times New Roman" w:hAnsi="Calibri" w:cs="Calibri"/>
                <w:color w:val="000000"/>
                <w:sz w:val="20"/>
                <w:szCs w:val="20"/>
              </w:rPr>
            </w:pPr>
            <w:ins w:id="5968" w:author="Commodore, Sarah" w:date="2023-03-30T13:25:00Z">
              <w:r w:rsidRPr="00DC2757">
                <w:rPr>
                  <w:rFonts w:ascii="Calibri" w:eastAsia="Times New Roman" w:hAnsi="Calibri" w:cs="Calibri"/>
                  <w:color w:val="000000"/>
                  <w:sz w:val="20"/>
                  <w:szCs w:val="20"/>
                </w:rPr>
                <w:t>LILRA6</w:t>
              </w:r>
            </w:ins>
          </w:p>
        </w:tc>
        <w:tc>
          <w:tcPr>
            <w:tcW w:w="0" w:type="auto"/>
            <w:tcBorders>
              <w:top w:val="nil"/>
              <w:left w:val="nil"/>
              <w:bottom w:val="nil"/>
              <w:right w:val="nil"/>
            </w:tcBorders>
            <w:shd w:val="clear" w:color="auto" w:fill="auto"/>
            <w:noWrap/>
            <w:vAlign w:val="bottom"/>
            <w:hideMark/>
          </w:tcPr>
          <w:p w14:paraId="13D2F8C1" w14:textId="77777777" w:rsidR="00BE0539" w:rsidRPr="00DC2757" w:rsidRDefault="00BE0539" w:rsidP="00E750DA">
            <w:pPr>
              <w:spacing w:after="0" w:line="240" w:lineRule="auto"/>
              <w:jc w:val="center"/>
              <w:rPr>
                <w:ins w:id="5969" w:author="Commodore, Sarah" w:date="2023-03-30T13:25:00Z"/>
                <w:rFonts w:ascii="Calibri" w:eastAsia="Times New Roman" w:hAnsi="Calibri" w:cs="Calibri"/>
                <w:color w:val="000000"/>
                <w:sz w:val="20"/>
                <w:szCs w:val="20"/>
              </w:rPr>
            </w:pPr>
            <w:ins w:id="5970"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F9DB87E" w14:textId="77777777" w:rsidR="00BE0539" w:rsidRPr="00DC2757" w:rsidRDefault="00BE0539" w:rsidP="00E750DA">
            <w:pPr>
              <w:spacing w:after="0" w:line="240" w:lineRule="auto"/>
              <w:jc w:val="center"/>
              <w:rPr>
                <w:ins w:id="5971" w:author="Commodore, Sarah" w:date="2023-03-30T13:25:00Z"/>
                <w:rFonts w:ascii="Calibri" w:eastAsia="Times New Roman" w:hAnsi="Calibri" w:cs="Calibri"/>
                <w:color w:val="000000"/>
                <w:sz w:val="20"/>
                <w:szCs w:val="20"/>
              </w:rPr>
            </w:pPr>
            <w:ins w:id="5972" w:author="Commodore, Sarah" w:date="2023-03-30T13:25:00Z">
              <w:r w:rsidRPr="00DC2757">
                <w:rPr>
                  <w:rFonts w:ascii="Calibri" w:eastAsia="Times New Roman" w:hAnsi="Calibri" w:cs="Calibri"/>
                  <w:color w:val="000000"/>
                  <w:sz w:val="20"/>
                  <w:szCs w:val="20"/>
                </w:rPr>
                <w:t>2.5E-06</w:t>
              </w:r>
            </w:ins>
          </w:p>
        </w:tc>
        <w:tc>
          <w:tcPr>
            <w:tcW w:w="0" w:type="auto"/>
            <w:tcBorders>
              <w:top w:val="nil"/>
              <w:left w:val="nil"/>
              <w:bottom w:val="nil"/>
              <w:right w:val="nil"/>
            </w:tcBorders>
            <w:shd w:val="clear" w:color="auto" w:fill="auto"/>
            <w:noWrap/>
            <w:vAlign w:val="bottom"/>
            <w:hideMark/>
          </w:tcPr>
          <w:p w14:paraId="00BB6BFB" w14:textId="77777777" w:rsidR="00BE0539" w:rsidRPr="00DC2757" w:rsidRDefault="00BE0539" w:rsidP="00E750DA">
            <w:pPr>
              <w:spacing w:after="0" w:line="240" w:lineRule="auto"/>
              <w:jc w:val="center"/>
              <w:rPr>
                <w:ins w:id="5973" w:author="Commodore, Sarah" w:date="2023-03-30T13:25:00Z"/>
                <w:rFonts w:ascii="Calibri" w:eastAsia="Times New Roman" w:hAnsi="Calibri" w:cs="Calibri"/>
                <w:color w:val="000000"/>
                <w:sz w:val="20"/>
                <w:szCs w:val="20"/>
              </w:rPr>
            </w:pPr>
            <w:ins w:id="5974" w:author="Commodore, Sarah" w:date="2023-03-30T13:25:00Z">
              <w:r w:rsidRPr="00DC2757">
                <w:rPr>
                  <w:rFonts w:ascii="Calibri" w:eastAsia="Times New Roman" w:hAnsi="Calibri" w:cs="Calibri"/>
                  <w:color w:val="000000"/>
                  <w:sz w:val="20"/>
                  <w:szCs w:val="20"/>
                </w:rPr>
                <w:t>1.9E-05</w:t>
              </w:r>
            </w:ins>
          </w:p>
        </w:tc>
        <w:tc>
          <w:tcPr>
            <w:tcW w:w="0" w:type="auto"/>
            <w:tcBorders>
              <w:top w:val="nil"/>
              <w:left w:val="nil"/>
              <w:bottom w:val="nil"/>
              <w:right w:val="nil"/>
            </w:tcBorders>
            <w:shd w:val="clear" w:color="auto" w:fill="auto"/>
            <w:noWrap/>
            <w:vAlign w:val="bottom"/>
            <w:hideMark/>
          </w:tcPr>
          <w:p w14:paraId="312A241F" w14:textId="77777777" w:rsidR="00BE0539" w:rsidRPr="00DC2757" w:rsidRDefault="00BE0539" w:rsidP="00E750DA">
            <w:pPr>
              <w:spacing w:after="0" w:line="240" w:lineRule="auto"/>
              <w:jc w:val="center"/>
              <w:rPr>
                <w:ins w:id="5975" w:author="Commodore, Sarah" w:date="2023-03-30T13:25:00Z"/>
                <w:rFonts w:ascii="Calibri" w:eastAsia="Times New Roman" w:hAnsi="Calibri" w:cs="Calibri"/>
                <w:color w:val="000000"/>
                <w:sz w:val="20"/>
                <w:szCs w:val="20"/>
              </w:rPr>
            </w:pPr>
            <w:ins w:id="5976" w:author="Commodore, Sarah" w:date="2023-03-30T13:25:00Z">
              <w:r w:rsidRPr="00DC2757">
                <w:rPr>
                  <w:rFonts w:ascii="Calibri" w:eastAsia="Times New Roman" w:hAnsi="Calibri" w:cs="Calibri"/>
                  <w:color w:val="000000"/>
                  <w:sz w:val="20"/>
                  <w:szCs w:val="20"/>
                </w:rPr>
                <w:t>*</w:t>
              </w:r>
            </w:ins>
          </w:p>
        </w:tc>
      </w:tr>
      <w:tr w:rsidR="00BE0539" w:rsidRPr="00DC2757" w14:paraId="48D1FE65" w14:textId="77777777" w:rsidTr="00E750DA">
        <w:trPr>
          <w:trHeight w:val="260"/>
          <w:ins w:id="5977" w:author="Commodore, Sarah" w:date="2023-03-30T13:25:00Z"/>
        </w:trPr>
        <w:tc>
          <w:tcPr>
            <w:tcW w:w="0" w:type="auto"/>
            <w:tcBorders>
              <w:top w:val="nil"/>
              <w:left w:val="nil"/>
              <w:bottom w:val="nil"/>
              <w:right w:val="nil"/>
            </w:tcBorders>
            <w:shd w:val="clear" w:color="auto" w:fill="auto"/>
            <w:noWrap/>
            <w:vAlign w:val="bottom"/>
            <w:hideMark/>
          </w:tcPr>
          <w:p w14:paraId="1ADF15E8" w14:textId="77777777" w:rsidR="00BE0539" w:rsidRPr="00DC2757" w:rsidRDefault="00BE0539" w:rsidP="00E750DA">
            <w:pPr>
              <w:spacing w:after="0" w:line="240" w:lineRule="auto"/>
              <w:rPr>
                <w:ins w:id="5978" w:author="Commodore, Sarah" w:date="2023-03-30T13:25:00Z"/>
                <w:rFonts w:ascii="Calibri" w:eastAsia="Times New Roman" w:hAnsi="Calibri" w:cs="Calibri"/>
                <w:color w:val="000000"/>
                <w:sz w:val="20"/>
                <w:szCs w:val="20"/>
              </w:rPr>
            </w:pPr>
            <w:ins w:id="5979" w:author="Commodore, Sarah" w:date="2023-03-30T13:25:00Z">
              <w:r w:rsidRPr="00DC2757">
                <w:rPr>
                  <w:rFonts w:ascii="Calibri" w:eastAsia="Times New Roman" w:hAnsi="Calibri" w:cs="Calibri"/>
                  <w:color w:val="000000"/>
                  <w:sz w:val="20"/>
                  <w:szCs w:val="20"/>
                </w:rPr>
                <w:t>ENSG00000118520.15</w:t>
              </w:r>
            </w:ins>
          </w:p>
        </w:tc>
        <w:tc>
          <w:tcPr>
            <w:tcW w:w="0" w:type="auto"/>
            <w:tcBorders>
              <w:top w:val="nil"/>
              <w:left w:val="nil"/>
              <w:bottom w:val="nil"/>
              <w:right w:val="nil"/>
            </w:tcBorders>
            <w:shd w:val="clear" w:color="auto" w:fill="auto"/>
            <w:noWrap/>
            <w:vAlign w:val="bottom"/>
            <w:hideMark/>
          </w:tcPr>
          <w:p w14:paraId="7B582EDC" w14:textId="77777777" w:rsidR="00BE0539" w:rsidRPr="00DC2757" w:rsidRDefault="00BE0539" w:rsidP="00E750DA">
            <w:pPr>
              <w:spacing w:after="0" w:line="240" w:lineRule="auto"/>
              <w:rPr>
                <w:ins w:id="5980" w:author="Commodore, Sarah" w:date="2023-03-30T13:25:00Z"/>
                <w:rFonts w:ascii="Calibri" w:eastAsia="Times New Roman" w:hAnsi="Calibri" w:cs="Calibri"/>
                <w:color w:val="000000"/>
                <w:sz w:val="20"/>
                <w:szCs w:val="20"/>
              </w:rPr>
            </w:pPr>
            <w:ins w:id="5981" w:author="Commodore, Sarah" w:date="2023-03-30T13:25:00Z">
              <w:r w:rsidRPr="00DC2757">
                <w:rPr>
                  <w:rFonts w:ascii="Calibri" w:eastAsia="Times New Roman" w:hAnsi="Calibri" w:cs="Calibri"/>
                  <w:color w:val="000000"/>
                  <w:sz w:val="20"/>
                  <w:szCs w:val="20"/>
                </w:rPr>
                <w:t>ARG1</w:t>
              </w:r>
            </w:ins>
          </w:p>
        </w:tc>
        <w:tc>
          <w:tcPr>
            <w:tcW w:w="0" w:type="auto"/>
            <w:tcBorders>
              <w:top w:val="nil"/>
              <w:left w:val="nil"/>
              <w:bottom w:val="nil"/>
              <w:right w:val="nil"/>
            </w:tcBorders>
            <w:shd w:val="clear" w:color="auto" w:fill="auto"/>
            <w:noWrap/>
            <w:vAlign w:val="bottom"/>
            <w:hideMark/>
          </w:tcPr>
          <w:p w14:paraId="010A9600" w14:textId="77777777" w:rsidR="00BE0539" w:rsidRPr="00DC2757" w:rsidRDefault="00BE0539" w:rsidP="00E750DA">
            <w:pPr>
              <w:spacing w:after="0" w:line="240" w:lineRule="auto"/>
              <w:jc w:val="center"/>
              <w:rPr>
                <w:ins w:id="5982" w:author="Commodore, Sarah" w:date="2023-03-30T13:25:00Z"/>
                <w:rFonts w:ascii="Calibri" w:eastAsia="Times New Roman" w:hAnsi="Calibri" w:cs="Calibri"/>
                <w:color w:val="000000"/>
                <w:sz w:val="20"/>
                <w:szCs w:val="20"/>
              </w:rPr>
            </w:pPr>
            <w:ins w:id="5983"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E293D05" w14:textId="77777777" w:rsidR="00BE0539" w:rsidRPr="00DC2757" w:rsidRDefault="00BE0539" w:rsidP="00E750DA">
            <w:pPr>
              <w:spacing w:after="0" w:line="240" w:lineRule="auto"/>
              <w:jc w:val="center"/>
              <w:rPr>
                <w:ins w:id="5984" w:author="Commodore, Sarah" w:date="2023-03-30T13:25:00Z"/>
                <w:rFonts w:ascii="Calibri" w:eastAsia="Times New Roman" w:hAnsi="Calibri" w:cs="Calibri"/>
                <w:color w:val="000000"/>
                <w:sz w:val="20"/>
                <w:szCs w:val="20"/>
              </w:rPr>
            </w:pPr>
            <w:ins w:id="5985" w:author="Commodore, Sarah" w:date="2023-03-30T13:25:00Z">
              <w:r w:rsidRPr="00DC2757">
                <w:rPr>
                  <w:rFonts w:ascii="Calibri" w:eastAsia="Times New Roman" w:hAnsi="Calibri" w:cs="Calibri"/>
                  <w:color w:val="000000"/>
                  <w:sz w:val="20"/>
                  <w:szCs w:val="20"/>
                </w:rPr>
                <w:t>6.3E-04</w:t>
              </w:r>
            </w:ins>
          </w:p>
        </w:tc>
        <w:tc>
          <w:tcPr>
            <w:tcW w:w="0" w:type="auto"/>
            <w:tcBorders>
              <w:top w:val="nil"/>
              <w:left w:val="nil"/>
              <w:bottom w:val="nil"/>
              <w:right w:val="nil"/>
            </w:tcBorders>
            <w:shd w:val="clear" w:color="auto" w:fill="auto"/>
            <w:noWrap/>
            <w:vAlign w:val="bottom"/>
            <w:hideMark/>
          </w:tcPr>
          <w:p w14:paraId="5F169313" w14:textId="77777777" w:rsidR="00BE0539" w:rsidRPr="00DC2757" w:rsidRDefault="00BE0539" w:rsidP="00E750DA">
            <w:pPr>
              <w:spacing w:after="0" w:line="240" w:lineRule="auto"/>
              <w:jc w:val="center"/>
              <w:rPr>
                <w:ins w:id="5986" w:author="Commodore, Sarah" w:date="2023-03-30T13:25:00Z"/>
                <w:rFonts w:ascii="Calibri" w:eastAsia="Times New Roman" w:hAnsi="Calibri" w:cs="Calibri"/>
                <w:color w:val="000000"/>
                <w:sz w:val="20"/>
                <w:szCs w:val="20"/>
              </w:rPr>
            </w:pPr>
            <w:ins w:id="5987" w:author="Commodore, Sarah" w:date="2023-03-30T13:25:00Z">
              <w:r w:rsidRPr="00DC2757">
                <w:rPr>
                  <w:rFonts w:ascii="Calibri" w:eastAsia="Times New Roman" w:hAnsi="Calibri" w:cs="Calibri"/>
                  <w:color w:val="000000"/>
                  <w:sz w:val="20"/>
                  <w:szCs w:val="20"/>
                </w:rPr>
                <w:t>2.5E-03</w:t>
              </w:r>
            </w:ins>
          </w:p>
        </w:tc>
        <w:tc>
          <w:tcPr>
            <w:tcW w:w="0" w:type="auto"/>
            <w:tcBorders>
              <w:top w:val="nil"/>
              <w:left w:val="nil"/>
              <w:bottom w:val="nil"/>
              <w:right w:val="nil"/>
            </w:tcBorders>
            <w:shd w:val="clear" w:color="auto" w:fill="auto"/>
            <w:noWrap/>
            <w:vAlign w:val="bottom"/>
            <w:hideMark/>
          </w:tcPr>
          <w:p w14:paraId="00153655" w14:textId="77777777" w:rsidR="00BE0539" w:rsidRPr="00DC2757" w:rsidRDefault="00BE0539" w:rsidP="00E750DA">
            <w:pPr>
              <w:spacing w:after="0" w:line="240" w:lineRule="auto"/>
              <w:jc w:val="center"/>
              <w:rPr>
                <w:ins w:id="5988" w:author="Commodore, Sarah" w:date="2023-03-30T13:25:00Z"/>
                <w:rFonts w:ascii="Calibri" w:eastAsia="Times New Roman" w:hAnsi="Calibri" w:cs="Calibri"/>
                <w:color w:val="000000"/>
                <w:sz w:val="20"/>
                <w:szCs w:val="20"/>
              </w:rPr>
            </w:pPr>
            <w:ins w:id="5989" w:author="Commodore, Sarah" w:date="2023-03-30T13:25:00Z">
              <w:r w:rsidRPr="00DC2757">
                <w:rPr>
                  <w:rFonts w:ascii="Calibri" w:eastAsia="Times New Roman" w:hAnsi="Calibri" w:cs="Calibri"/>
                  <w:color w:val="000000"/>
                  <w:sz w:val="20"/>
                  <w:szCs w:val="20"/>
                </w:rPr>
                <w:t>*</w:t>
              </w:r>
            </w:ins>
          </w:p>
        </w:tc>
      </w:tr>
      <w:tr w:rsidR="00BE0539" w:rsidRPr="00DC2757" w14:paraId="6AC50018" w14:textId="77777777" w:rsidTr="00E750DA">
        <w:trPr>
          <w:trHeight w:val="260"/>
          <w:ins w:id="5990" w:author="Commodore, Sarah" w:date="2023-03-30T13:25:00Z"/>
        </w:trPr>
        <w:tc>
          <w:tcPr>
            <w:tcW w:w="0" w:type="auto"/>
            <w:tcBorders>
              <w:top w:val="nil"/>
              <w:left w:val="nil"/>
              <w:bottom w:val="nil"/>
              <w:right w:val="nil"/>
            </w:tcBorders>
            <w:shd w:val="clear" w:color="auto" w:fill="auto"/>
            <w:noWrap/>
            <w:vAlign w:val="bottom"/>
            <w:hideMark/>
          </w:tcPr>
          <w:p w14:paraId="3B194647" w14:textId="77777777" w:rsidR="00BE0539" w:rsidRPr="00DC2757" w:rsidRDefault="00BE0539" w:rsidP="00E750DA">
            <w:pPr>
              <w:spacing w:after="0" w:line="240" w:lineRule="auto"/>
              <w:rPr>
                <w:ins w:id="5991" w:author="Commodore, Sarah" w:date="2023-03-30T13:25:00Z"/>
                <w:rFonts w:ascii="Calibri" w:eastAsia="Times New Roman" w:hAnsi="Calibri" w:cs="Calibri"/>
                <w:color w:val="000000"/>
                <w:sz w:val="20"/>
                <w:szCs w:val="20"/>
              </w:rPr>
            </w:pPr>
            <w:ins w:id="5992" w:author="Commodore, Sarah" w:date="2023-03-30T13:25:00Z">
              <w:r w:rsidRPr="00DC2757">
                <w:rPr>
                  <w:rFonts w:ascii="Calibri" w:eastAsia="Times New Roman" w:hAnsi="Calibri" w:cs="Calibri"/>
                  <w:color w:val="000000"/>
                  <w:sz w:val="20"/>
                  <w:szCs w:val="20"/>
                </w:rPr>
                <w:t>ENSG00000169509.6</w:t>
              </w:r>
            </w:ins>
          </w:p>
        </w:tc>
        <w:tc>
          <w:tcPr>
            <w:tcW w:w="0" w:type="auto"/>
            <w:tcBorders>
              <w:top w:val="nil"/>
              <w:left w:val="nil"/>
              <w:bottom w:val="nil"/>
              <w:right w:val="nil"/>
            </w:tcBorders>
            <w:shd w:val="clear" w:color="auto" w:fill="auto"/>
            <w:noWrap/>
            <w:vAlign w:val="bottom"/>
            <w:hideMark/>
          </w:tcPr>
          <w:p w14:paraId="53A9F43F" w14:textId="77777777" w:rsidR="00BE0539" w:rsidRPr="00DC2757" w:rsidRDefault="00BE0539" w:rsidP="00E750DA">
            <w:pPr>
              <w:spacing w:after="0" w:line="240" w:lineRule="auto"/>
              <w:rPr>
                <w:ins w:id="5993" w:author="Commodore, Sarah" w:date="2023-03-30T13:25:00Z"/>
                <w:rFonts w:ascii="Calibri" w:eastAsia="Times New Roman" w:hAnsi="Calibri" w:cs="Calibri"/>
                <w:color w:val="000000"/>
                <w:sz w:val="20"/>
                <w:szCs w:val="20"/>
              </w:rPr>
            </w:pPr>
            <w:ins w:id="5994" w:author="Commodore, Sarah" w:date="2023-03-30T13:25:00Z">
              <w:r w:rsidRPr="00DC2757">
                <w:rPr>
                  <w:rFonts w:ascii="Calibri" w:eastAsia="Times New Roman" w:hAnsi="Calibri" w:cs="Calibri"/>
                  <w:color w:val="000000"/>
                  <w:sz w:val="20"/>
                  <w:szCs w:val="20"/>
                </w:rPr>
                <w:t>CRCT1</w:t>
              </w:r>
            </w:ins>
          </w:p>
        </w:tc>
        <w:tc>
          <w:tcPr>
            <w:tcW w:w="0" w:type="auto"/>
            <w:tcBorders>
              <w:top w:val="nil"/>
              <w:left w:val="nil"/>
              <w:bottom w:val="nil"/>
              <w:right w:val="nil"/>
            </w:tcBorders>
            <w:shd w:val="clear" w:color="auto" w:fill="auto"/>
            <w:noWrap/>
            <w:vAlign w:val="bottom"/>
            <w:hideMark/>
          </w:tcPr>
          <w:p w14:paraId="3A0C08A7" w14:textId="77777777" w:rsidR="00BE0539" w:rsidRPr="00DC2757" w:rsidRDefault="00BE0539" w:rsidP="00E750DA">
            <w:pPr>
              <w:spacing w:after="0" w:line="240" w:lineRule="auto"/>
              <w:jc w:val="center"/>
              <w:rPr>
                <w:ins w:id="5995" w:author="Commodore, Sarah" w:date="2023-03-30T13:25:00Z"/>
                <w:rFonts w:ascii="Calibri" w:eastAsia="Times New Roman" w:hAnsi="Calibri" w:cs="Calibri"/>
                <w:color w:val="000000"/>
                <w:sz w:val="20"/>
                <w:szCs w:val="20"/>
              </w:rPr>
            </w:pPr>
            <w:ins w:id="5996"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AB4BA7E" w14:textId="77777777" w:rsidR="00BE0539" w:rsidRPr="00DC2757" w:rsidRDefault="00BE0539" w:rsidP="00E750DA">
            <w:pPr>
              <w:spacing w:after="0" w:line="240" w:lineRule="auto"/>
              <w:jc w:val="center"/>
              <w:rPr>
                <w:ins w:id="5997" w:author="Commodore, Sarah" w:date="2023-03-30T13:25:00Z"/>
                <w:rFonts w:ascii="Calibri" w:eastAsia="Times New Roman" w:hAnsi="Calibri" w:cs="Calibri"/>
                <w:color w:val="000000"/>
                <w:sz w:val="20"/>
                <w:szCs w:val="20"/>
              </w:rPr>
            </w:pPr>
            <w:ins w:id="5998" w:author="Commodore, Sarah" w:date="2023-03-30T13:25: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02636D16" w14:textId="77777777" w:rsidR="00BE0539" w:rsidRPr="00DC2757" w:rsidRDefault="00BE0539" w:rsidP="00E750DA">
            <w:pPr>
              <w:spacing w:after="0" w:line="240" w:lineRule="auto"/>
              <w:jc w:val="center"/>
              <w:rPr>
                <w:ins w:id="5999" w:author="Commodore, Sarah" w:date="2023-03-30T13:25:00Z"/>
                <w:rFonts w:ascii="Calibri" w:eastAsia="Times New Roman" w:hAnsi="Calibri" w:cs="Calibri"/>
                <w:color w:val="000000"/>
                <w:sz w:val="20"/>
                <w:szCs w:val="20"/>
              </w:rPr>
            </w:pPr>
            <w:ins w:id="6000" w:author="Commodore, Sarah" w:date="2023-03-30T13:25:00Z">
              <w:r w:rsidRPr="00DC2757">
                <w:rPr>
                  <w:rFonts w:ascii="Calibri" w:eastAsia="Times New Roman" w:hAnsi="Calibri" w:cs="Calibri"/>
                  <w:color w:val="000000"/>
                  <w:sz w:val="20"/>
                  <w:szCs w:val="20"/>
                </w:rPr>
                <w:t>4.1E-03</w:t>
              </w:r>
            </w:ins>
          </w:p>
        </w:tc>
        <w:tc>
          <w:tcPr>
            <w:tcW w:w="0" w:type="auto"/>
            <w:tcBorders>
              <w:top w:val="nil"/>
              <w:left w:val="nil"/>
              <w:bottom w:val="nil"/>
              <w:right w:val="nil"/>
            </w:tcBorders>
            <w:shd w:val="clear" w:color="auto" w:fill="auto"/>
            <w:noWrap/>
            <w:vAlign w:val="bottom"/>
            <w:hideMark/>
          </w:tcPr>
          <w:p w14:paraId="3B5C9B77" w14:textId="77777777" w:rsidR="00BE0539" w:rsidRPr="00DC2757" w:rsidRDefault="00BE0539" w:rsidP="00E750DA">
            <w:pPr>
              <w:spacing w:after="0" w:line="240" w:lineRule="auto"/>
              <w:jc w:val="center"/>
              <w:rPr>
                <w:ins w:id="6001" w:author="Commodore, Sarah" w:date="2023-03-30T13:25:00Z"/>
                <w:rFonts w:ascii="Calibri" w:eastAsia="Times New Roman" w:hAnsi="Calibri" w:cs="Calibri"/>
                <w:color w:val="000000"/>
                <w:sz w:val="20"/>
                <w:szCs w:val="20"/>
              </w:rPr>
            </w:pPr>
            <w:ins w:id="6002" w:author="Commodore, Sarah" w:date="2023-03-30T13:25:00Z">
              <w:r w:rsidRPr="00DC2757">
                <w:rPr>
                  <w:rFonts w:ascii="Calibri" w:eastAsia="Times New Roman" w:hAnsi="Calibri" w:cs="Calibri"/>
                  <w:color w:val="000000"/>
                  <w:sz w:val="20"/>
                  <w:szCs w:val="20"/>
                </w:rPr>
                <w:t>*</w:t>
              </w:r>
            </w:ins>
          </w:p>
        </w:tc>
      </w:tr>
      <w:tr w:rsidR="00BE0539" w:rsidRPr="00DC2757" w14:paraId="560A3F39" w14:textId="77777777" w:rsidTr="00E750DA">
        <w:trPr>
          <w:trHeight w:val="260"/>
          <w:ins w:id="6003" w:author="Commodore, Sarah" w:date="2023-03-30T13:25:00Z"/>
        </w:trPr>
        <w:tc>
          <w:tcPr>
            <w:tcW w:w="0" w:type="auto"/>
            <w:tcBorders>
              <w:top w:val="nil"/>
              <w:left w:val="nil"/>
              <w:bottom w:val="nil"/>
              <w:right w:val="nil"/>
            </w:tcBorders>
            <w:shd w:val="clear" w:color="auto" w:fill="auto"/>
            <w:noWrap/>
            <w:vAlign w:val="bottom"/>
            <w:hideMark/>
          </w:tcPr>
          <w:p w14:paraId="22A17DB9" w14:textId="77777777" w:rsidR="00BE0539" w:rsidRPr="00DC2757" w:rsidRDefault="00BE0539" w:rsidP="00E750DA">
            <w:pPr>
              <w:spacing w:after="0" w:line="240" w:lineRule="auto"/>
              <w:rPr>
                <w:ins w:id="6004" w:author="Commodore, Sarah" w:date="2023-03-30T13:25:00Z"/>
                <w:rFonts w:ascii="Calibri" w:eastAsia="Times New Roman" w:hAnsi="Calibri" w:cs="Calibri"/>
                <w:color w:val="000000"/>
                <w:sz w:val="20"/>
                <w:szCs w:val="20"/>
              </w:rPr>
            </w:pPr>
            <w:ins w:id="6005" w:author="Commodore, Sarah" w:date="2023-03-30T13:25:00Z">
              <w:r w:rsidRPr="00DC2757">
                <w:rPr>
                  <w:rFonts w:ascii="Calibri" w:eastAsia="Times New Roman" w:hAnsi="Calibri" w:cs="Calibri"/>
                  <w:color w:val="000000"/>
                  <w:sz w:val="20"/>
                  <w:szCs w:val="20"/>
                </w:rPr>
                <w:t>ENSG00000103313.13</w:t>
              </w:r>
            </w:ins>
          </w:p>
        </w:tc>
        <w:tc>
          <w:tcPr>
            <w:tcW w:w="0" w:type="auto"/>
            <w:tcBorders>
              <w:top w:val="nil"/>
              <w:left w:val="nil"/>
              <w:bottom w:val="nil"/>
              <w:right w:val="nil"/>
            </w:tcBorders>
            <w:shd w:val="clear" w:color="auto" w:fill="auto"/>
            <w:noWrap/>
            <w:vAlign w:val="bottom"/>
            <w:hideMark/>
          </w:tcPr>
          <w:p w14:paraId="2860F65A" w14:textId="77777777" w:rsidR="00BE0539" w:rsidRPr="00DC2757" w:rsidRDefault="00BE0539" w:rsidP="00E750DA">
            <w:pPr>
              <w:spacing w:after="0" w:line="240" w:lineRule="auto"/>
              <w:rPr>
                <w:ins w:id="6006" w:author="Commodore, Sarah" w:date="2023-03-30T13:25:00Z"/>
                <w:rFonts w:ascii="Calibri" w:eastAsia="Times New Roman" w:hAnsi="Calibri" w:cs="Calibri"/>
                <w:color w:val="000000"/>
                <w:sz w:val="20"/>
                <w:szCs w:val="20"/>
              </w:rPr>
            </w:pPr>
            <w:ins w:id="6007" w:author="Commodore, Sarah" w:date="2023-03-30T13:25:00Z">
              <w:r w:rsidRPr="00DC2757">
                <w:rPr>
                  <w:rFonts w:ascii="Calibri" w:eastAsia="Times New Roman" w:hAnsi="Calibri" w:cs="Calibri"/>
                  <w:color w:val="000000"/>
                  <w:sz w:val="20"/>
                  <w:szCs w:val="20"/>
                </w:rPr>
                <w:t>MEFV</w:t>
              </w:r>
            </w:ins>
          </w:p>
        </w:tc>
        <w:tc>
          <w:tcPr>
            <w:tcW w:w="0" w:type="auto"/>
            <w:tcBorders>
              <w:top w:val="nil"/>
              <w:left w:val="nil"/>
              <w:bottom w:val="nil"/>
              <w:right w:val="nil"/>
            </w:tcBorders>
            <w:shd w:val="clear" w:color="auto" w:fill="auto"/>
            <w:noWrap/>
            <w:vAlign w:val="bottom"/>
            <w:hideMark/>
          </w:tcPr>
          <w:p w14:paraId="2AD7B3DD" w14:textId="77777777" w:rsidR="00BE0539" w:rsidRPr="00DC2757" w:rsidRDefault="00BE0539" w:rsidP="00E750DA">
            <w:pPr>
              <w:spacing w:after="0" w:line="240" w:lineRule="auto"/>
              <w:jc w:val="center"/>
              <w:rPr>
                <w:ins w:id="6008" w:author="Commodore, Sarah" w:date="2023-03-30T13:25:00Z"/>
                <w:rFonts w:ascii="Calibri" w:eastAsia="Times New Roman" w:hAnsi="Calibri" w:cs="Calibri"/>
                <w:color w:val="000000"/>
                <w:sz w:val="20"/>
                <w:szCs w:val="20"/>
              </w:rPr>
            </w:pPr>
            <w:ins w:id="6009"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01BDE9B" w14:textId="77777777" w:rsidR="00BE0539" w:rsidRPr="00DC2757" w:rsidRDefault="00BE0539" w:rsidP="00E750DA">
            <w:pPr>
              <w:spacing w:after="0" w:line="240" w:lineRule="auto"/>
              <w:jc w:val="center"/>
              <w:rPr>
                <w:ins w:id="6010" w:author="Commodore, Sarah" w:date="2023-03-30T13:25:00Z"/>
                <w:rFonts w:ascii="Calibri" w:eastAsia="Times New Roman" w:hAnsi="Calibri" w:cs="Calibri"/>
                <w:color w:val="000000"/>
                <w:sz w:val="20"/>
                <w:szCs w:val="20"/>
              </w:rPr>
            </w:pPr>
            <w:ins w:id="6011" w:author="Commodore, Sarah" w:date="2023-03-30T13:25:00Z">
              <w:r w:rsidRPr="00DC2757">
                <w:rPr>
                  <w:rFonts w:ascii="Calibri" w:eastAsia="Times New Roman" w:hAnsi="Calibri" w:cs="Calibri"/>
                  <w:color w:val="000000"/>
                  <w:sz w:val="20"/>
                  <w:szCs w:val="20"/>
                </w:rPr>
                <w:t>6.4E-07</w:t>
              </w:r>
            </w:ins>
          </w:p>
        </w:tc>
        <w:tc>
          <w:tcPr>
            <w:tcW w:w="0" w:type="auto"/>
            <w:tcBorders>
              <w:top w:val="nil"/>
              <w:left w:val="nil"/>
              <w:bottom w:val="nil"/>
              <w:right w:val="nil"/>
            </w:tcBorders>
            <w:shd w:val="clear" w:color="auto" w:fill="auto"/>
            <w:noWrap/>
            <w:vAlign w:val="bottom"/>
            <w:hideMark/>
          </w:tcPr>
          <w:p w14:paraId="3837B86D" w14:textId="77777777" w:rsidR="00BE0539" w:rsidRPr="00DC2757" w:rsidRDefault="00BE0539" w:rsidP="00E750DA">
            <w:pPr>
              <w:spacing w:after="0" w:line="240" w:lineRule="auto"/>
              <w:jc w:val="center"/>
              <w:rPr>
                <w:ins w:id="6012" w:author="Commodore, Sarah" w:date="2023-03-30T13:25:00Z"/>
                <w:rFonts w:ascii="Calibri" w:eastAsia="Times New Roman" w:hAnsi="Calibri" w:cs="Calibri"/>
                <w:color w:val="000000"/>
                <w:sz w:val="20"/>
                <w:szCs w:val="20"/>
              </w:rPr>
            </w:pPr>
            <w:ins w:id="6013" w:author="Commodore, Sarah" w:date="2023-03-30T13:25:00Z">
              <w:r w:rsidRPr="00DC2757">
                <w:rPr>
                  <w:rFonts w:ascii="Calibri" w:eastAsia="Times New Roman" w:hAnsi="Calibri" w:cs="Calibri"/>
                  <w:color w:val="000000"/>
                  <w:sz w:val="20"/>
                  <w:szCs w:val="20"/>
                </w:rPr>
                <w:t>5.8E-06</w:t>
              </w:r>
            </w:ins>
          </w:p>
        </w:tc>
        <w:tc>
          <w:tcPr>
            <w:tcW w:w="0" w:type="auto"/>
            <w:tcBorders>
              <w:top w:val="nil"/>
              <w:left w:val="nil"/>
              <w:bottom w:val="nil"/>
              <w:right w:val="nil"/>
            </w:tcBorders>
            <w:shd w:val="clear" w:color="auto" w:fill="auto"/>
            <w:noWrap/>
            <w:vAlign w:val="bottom"/>
            <w:hideMark/>
          </w:tcPr>
          <w:p w14:paraId="4CAAF873" w14:textId="77777777" w:rsidR="00BE0539" w:rsidRPr="00DC2757" w:rsidRDefault="00BE0539" w:rsidP="00E750DA">
            <w:pPr>
              <w:spacing w:after="0" w:line="240" w:lineRule="auto"/>
              <w:jc w:val="center"/>
              <w:rPr>
                <w:ins w:id="6014" w:author="Commodore, Sarah" w:date="2023-03-30T13:25:00Z"/>
                <w:rFonts w:ascii="Calibri" w:eastAsia="Times New Roman" w:hAnsi="Calibri" w:cs="Calibri"/>
                <w:color w:val="000000"/>
                <w:sz w:val="20"/>
                <w:szCs w:val="20"/>
              </w:rPr>
            </w:pPr>
            <w:ins w:id="6015" w:author="Commodore, Sarah" w:date="2023-03-30T13:25:00Z">
              <w:r w:rsidRPr="00DC2757">
                <w:rPr>
                  <w:rFonts w:ascii="Calibri" w:eastAsia="Times New Roman" w:hAnsi="Calibri" w:cs="Calibri"/>
                  <w:color w:val="000000"/>
                  <w:sz w:val="20"/>
                  <w:szCs w:val="20"/>
                </w:rPr>
                <w:t>*</w:t>
              </w:r>
            </w:ins>
          </w:p>
        </w:tc>
      </w:tr>
      <w:tr w:rsidR="00BE0539" w:rsidRPr="00DC2757" w14:paraId="13655178" w14:textId="77777777" w:rsidTr="00E750DA">
        <w:trPr>
          <w:trHeight w:val="260"/>
          <w:ins w:id="6016" w:author="Commodore, Sarah" w:date="2023-03-30T13:25:00Z"/>
        </w:trPr>
        <w:tc>
          <w:tcPr>
            <w:tcW w:w="0" w:type="auto"/>
            <w:tcBorders>
              <w:top w:val="nil"/>
              <w:left w:val="nil"/>
              <w:bottom w:val="nil"/>
              <w:right w:val="nil"/>
            </w:tcBorders>
            <w:shd w:val="clear" w:color="auto" w:fill="auto"/>
            <w:noWrap/>
            <w:vAlign w:val="bottom"/>
            <w:hideMark/>
          </w:tcPr>
          <w:p w14:paraId="622859AD" w14:textId="77777777" w:rsidR="00BE0539" w:rsidRPr="00DC2757" w:rsidRDefault="00BE0539" w:rsidP="00E750DA">
            <w:pPr>
              <w:spacing w:after="0" w:line="240" w:lineRule="auto"/>
              <w:rPr>
                <w:ins w:id="6017" w:author="Commodore, Sarah" w:date="2023-03-30T13:25:00Z"/>
                <w:rFonts w:ascii="Calibri" w:eastAsia="Times New Roman" w:hAnsi="Calibri" w:cs="Calibri"/>
                <w:color w:val="000000"/>
                <w:sz w:val="20"/>
                <w:szCs w:val="20"/>
              </w:rPr>
            </w:pPr>
            <w:ins w:id="6018" w:author="Commodore, Sarah" w:date="2023-03-30T13:25:00Z">
              <w:r w:rsidRPr="00DC2757">
                <w:rPr>
                  <w:rFonts w:ascii="Calibri" w:eastAsia="Times New Roman" w:hAnsi="Calibri" w:cs="Calibri"/>
                  <w:color w:val="000000"/>
                  <w:sz w:val="20"/>
                  <w:szCs w:val="20"/>
                </w:rPr>
                <w:t>ENSG00000218809.1</w:t>
              </w:r>
            </w:ins>
          </w:p>
        </w:tc>
        <w:tc>
          <w:tcPr>
            <w:tcW w:w="0" w:type="auto"/>
            <w:tcBorders>
              <w:top w:val="nil"/>
              <w:left w:val="nil"/>
              <w:bottom w:val="nil"/>
              <w:right w:val="nil"/>
            </w:tcBorders>
            <w:shd w:val="clear" w:color="auto" w:fill="auto"/>
            <w:noWrap/>
            <w:vAlign w:val="bottom"/>
            <w:hideMark/>
          </w:tcPr>
          <w:p w14:paraId="4105383C" w14:textId="77777777" w:rsidR="00BE0539" w:rsidRPr="00DC2757" w:rsidRDefault="00BE0539" w:rsidP="00E750DA">
            <w:pPr>
              <w:spacing w:after="0" w:line="240" w:lineRule="auto"/>
              <w:rPr>
                <w:ins w:id="6019" w:author="Commodore, Sarah" w:date="2023-03-30T13:25:00Z"/>
                <w:rFonts w:ascii="Calibri" w:eastAsia="Times New Roman" w:hAnsi="Calibri" w:cs="Calibri"/>
                <w:color w:val="000000"/>
                <w:sz w:val="20"/>
                <w:szCs w:val="20"/>
              </w:rPr>
            </w:pPr>
            <w:ins w:id="6020" w:author="Commodore, Sarah" w:date="2023-03-30T13:25:00Z">
              <w:r w:rsidRPr="00DC2757">
                <w:rPr>
                  <w:rFonts w:ascii="Calibri" w:eastAsia="Times New Roman" w:hAnsi="Calibri" w:cs="Calibri"/>
                  <w:color w:val="000000"/>
                  <w:sz w:val="20"/>
                  <w:szCs w:val="20"/>
                </w:rPr>
                <w:t>AL391903.1</w:t>
              </w:r>
            </w:ins>
          </w:p>
        </w:tc>
        <w:tc>
          <w:tcPr>
            <w:tcW w:w="0" w:type="auto"/>
            <w:tcBorders>
              <w:top w:val="nil"/>
              <w:left w:val="nil"/>
              <w:bottom w:val="nil"/>
              <w:right w:val="nil"/>
            </w:tcBorders>
            <w:shd w:val="clear" w:color="auto" w:fill="auto"/>
            <w:noWrap/>
            <w:vAlign w:val="bottom"/>
            <w:hideMark/>
          </w:tcPr>
          <w:p w14:paraId="004B2F57" w14:textId="77777777" w:rsidR="00BE0539" w:rsidRPr="00DC2757" w:rsidRDefault="00BE0539" w:rsidP="00E750DA">
            <w:pPr>
              <w:spacing w:after="0" w:line="240" w:lineRule="auto"/>
              <w:jc w:val="center"/>
              <w:rPr>
                <w:ins w:id="6021" w:author="Commodore, Sarah" w:date="2023-03-30T13:25:00Z"/>
                <w:rFonts w:ascii="Calibri" w:eastAsia="Times New Roman" w:hAnsi="Calibri" w:cs="Calibri"/>
                <w:color w:val="000000"/>
                <w:sz w:val="20"/>
                <w:szCs w:val="20"/>
              </w:rPr>
            </w:pPr>
            <w:ins w:id="6022"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F63D267" w14:textId="77777777" w:rsidR="00BE0539" w:rsidRPr="00DC2757" w:rsidRDefault="00BE0539" w:rsidP="00E750DA">
            <w:pPr>
              <w:spacing w:after="0" w:line="240" w:lineRule="auto"/>
              <w:jc w:val="center"/>
              <w:rPr>
                <w:ins w:id="6023" w:author="Commodore, Sarah" w:date="2023-03-30T13:25:00Z"/>
                <w:rFonts w:ascii="Calibri" w:eastAsia="Times New Roman" w:hAnsi="Calibri" w:cs="Calibri"/>
                <w:color w:val="000000"/>
                <w:sz w:val="20"/>
                <w:szCs w:val="20"/>
              </w:rPr>
            </w:pPr>
            <w:ins w:id="6024" w:author="Commodore, Sarah" w:date="2023-03-30T13:25:00Z">
              <w:r w:rsidRPr="00DC2757">
                <w:rPr>
                  <w:rFonts w:ascii="Calibri" w:eastAsia="Times New Roman" w:hAnsi="Calibri" w:cs="Calibri"/>
                  <w:color w:val="000000"/>
                  <w:sz w:val="20"/>
                  <w:szCs w:val="20"/>
                </w:rPr>
                <w:t>1.2E-04</w:t>
              </w:r>
            </w:ins>
          </w:p>
        </w:tc>
        <w:tc>
          <w:tcPr>
            <w:tcW w:w="0" w:type="auto"/>
            <w:tcBorders>
              <w:top w:val="nil"/>
              <w:left w:val="nil"/>
              <w:bottom w:val="nil"/>
              <w:right w:val="nil"/>
            </w:tcBorders>
            <w:shd w:val="clear" w:color="auto" w:fill="auto"/>
            <w:noWrap/>
            <w:vAlign w:val="bottom"/>
            <w:hideMark/>
          </w:tcPr>
          <w:p w14:paraId="138BA34C" w14:textId="77777777" w:rsidR="00BE0539" w:rsidRPr="00DC2757" w:rsidRDefault="00BE0539" w:rsidP="00E750DA">
            <w:pPr>
              <w:spacing w:after="0" w:line="240" w:lineRule="auto"/>
              <w:jc w:val="center"/>
              <w:rPr>
                <w:ins w:id="6025" w:author="Commodore, Sarah" w:date="2023-03-30T13:25:00Z"/>
                <w:rFonts w:ascii="Calibri" w:eastAsia="Times New Roman" w:hAnsi="Calibri" w:cs="Calibri"/>
                <w:color w:val="000000"/>
                <w:sz w:val="20"/>
                <w:szCs w:val="20"/>
              </w:rPr>
            </w:pPr>
            <w:ins w:id="6026" w:author="Commodore, Sarah" w:date="2023-03-30T13:25:00Z">
              <w:r w:rsidRPr="00DC2757">
                <w:rPr>
                  <w:rFonts w:ascii="Calibri" w:eastAsia="Times New Roman" w:hAnsi="Calibri" w:cs="Calibri"/>
                  <w:color w:val="000000"/>
                  <w:sz w:val="20"/>
                  <w:szCs w:val="20"/>
                </w:rPr>
                <w:t>6.1E-04</w:t>
              </w:r>
            </w:ins>
          </w:p>
        </w:tc>
        <w:tc>
          <w:tcPr>
            <w:tcW w:w="0" w:type="auto"/>
            <w:tcBorders>
              <w:top w:val="nil"/>
              <w:left w:val="nil"/>
              <w:bottom w:val="nil"/>
              <w:right w:val="nil"/>
            </w:tcBorders>
            <w:shd w:val="clear" w:color="auto" w:fill="auto"/>
            <w:noWrap/>
            <w:vAlign w:val="bottom"/>
            <w:hideMark/>
          </w:tcPr>
          <w:p w14:paraId="6F044F5B" w14:textId="77777777" w:rsidR="00BE0539" w:rsidRPr="00DC2757" w:rsidRDefault="00BE0539" w:rsidP="00E750DA">
            <w:pPr>
              <w:spacing w:after="0" w:line="240" w:lineRule="auto"/>
              <w:jc w:val="center"/>
              <w:rPr>
                <w:ins w:id="6027" w:author="Commodore, Sarah" w:date="2023-03-30T13:25:00Z"/>
                <w:rFonts w:ascii="Calibri" w:eastAsia="Times New Roman" w:hAnsi="Calibri" w:cs="Calibri"/>
                <w:color w:val="000000"/>
                <w:sz w:val="20"/>
                <w:szCs w:val="20"/>
              </w:rPr>
            </w:pPr>
            <w:ins w:id="6028" w:author="Commodore, Sarah" w:date="2023-03-30T13:25:00Z">
              <w:r w:rsidRPr="00DC2757">
                <w:rPr>
                  <w:rFonts w:ascii="Calibri" w:eastAsia="Times New Roman" w:hAnsi="Calibri" w:cs="Calibri"/>
                  <w:color w:val="000000"/>
                  <w:sz w:val="20"/>
                  <w:szCs w:val="20"/>
                </w:rPr>
                <w:t>*</w:t>
              </w:r>
            </w:ins>
          </w:p>
        </w:tc>
      </w:tr>
      <w:tr w:rsidR="00BE0539" w:rsidRPr="00DC2757" w14:paraId="4DD4C32E" w14:textId="77777777" w:rsidTr="00E750DA">
        <w:trPr>
          <w:trHeight w:val="260"/>
          <w:ins w:id="6029" w:author="Commodore, Sarah" w:date="2023-03-30T13:25:00Z"/>
        </w:trPr>
        <w:tc>
          <w:tcPr>
            <w:tcW w:w="0" w:type="auto"/>
            <w:tcBorders>
              <w:top w:val="nil"/>
              <w:left w:val="nil"/>
              <w:bottom w:val="nil"/>
              <w:right w:val="nil"/>
            </w:tcBorders>
            <w:shd w:val="clear" w:color="auto" w:fill="auto"/>
            <w:noWrap/>
            <w:vAlign w:val="bottom"/>
            <w:hideMark/>
          </w:tcPr>
          <w:p w14:paraId="30F3225D" w14:textId="77777777" w:rsidR="00BE0539" w:rsidRPr="00DC2757" w:rsidRDefault="00BE0539" w:rsidP="00E750DA">
            <w:pPr>
              <w:spacing w:after="0" w:line="240" w:lineRule="auto"/>
              <w:rPr>
                <w:ins w:id="6030" w:author="Commodore, Sarah" w:date="2023-03-30T13:25:00Z"/>
                <w:rFonts w:ascii="Calibri" w:eastAsia="Times New Roman" w:hAnsi="Calibri" w:cs="Calibri"/>
                <w:color w:val="000000"/>
                <w:sz w:val="20"/>
                <w:szCs w:val="20"/>
              </w:rPr>
            </w:pPr>
            <w:ins w:id="6031" w:author="Commodore, Sarah" w:date="2023-03-30T13:25:00Z">
              <w:r w:rsidRPr="00DC2757">
                <w:rPr>
                  <w:rFonts w:ascii="Calibri" w:eastAsia="Times New Roman" w:hAnsi="Calibri" w:cs="Calibri"/>
                  <w:color w:val="000000"/>
                  <w:sz w:val="20"/>
                  <w:szCs w:val="20"/>
                </w:rPr>
                <w:t>ENSG00000174885.13</w:t>
              </w:r>
            </w:ins>
          </w:p>
        </w:tc>
        <w:tc>
          <w:tcPr>
            <w:tcW w:w="0" w:type="auto"/>
            <w:tcBorders>
              <w:top w:val="nil"/>
              <w:left w:val="nil"/>
              <w:bottom w:val="nil"/>
              <w:right w:val="nil"/>
            </w:tcBorders>
            <w:shd w:val="clear" w:color="auto" w:fill="auto"/>
            <w:noWrap/>
            <w:vAlign w:val="bottom"/>
            <w:hideMark/>
          </w:tcPr>
          <w:p w14:paraId="7A7A2558" w14:textId="77777777" w:rsidR="00BE0539" w:rsidRPr="00DC2757" w:rsidRDefault="00BE0539" w:rsidP="00E750DA">
            <w:pPr>
              <w:spacing w:after="0" w:line="240" w:lineRule="auto"/>
              <w:rPr>
                <w:ins w:id="6032" w:author="Commodore, Sarah" w:date="2023-03-30T13:25:00Z"/>
                <w:rFonts w:ascii="Calibri" w:eastAsia="Times New Roman" w:hAnsi="Calibri" w:cs="Calibri"/>
                <w:color w:val="000000"/>
                <w:sz w:val="20"/>
                <w:szCs w:val="20"/>
              </w:rPr>
            </w:pPr>
            <w:ins w:id="6033" w:author="Commodore, Sarah" w:date="2023-03-30T13:25:00Z">
              <w:r w:rsidRPr="00DC2757">
                <w:rPr>
                  <w:rFonts w:ascii="Calibri" w:eastAsia="Times New Roman" w:hAnsi="Calibri" w:cs="Calibri"/>
                  <w:color w:val="000000"/>
                  <w:sz w:val="20"/>
                  <w:szCs w:val="20"/>
                </w:rPr>
                <w:t>NLRP6</w:t>
              </w:r>
            </w:ins>
          </w:p>
        </w:tc>
        <w:tc>
          <w:tcPr>
            <w:tcW w:w="0" w:type="auto"/>
            <w:tcBorders>
              <w:top w:val="nil"/>
              <w:left w:val="nil"/>
              <w:bottom w:val="nil"/>
              <w:right w:val="nil"/>
            </w:tcBorders>
            <w:shd w:val="clear" w:color="auto" w:fill="auto"/>
            <w:noWrap/>
            <w:vAlign w:val="bottom"/>
            <w:hideMark/>
          </w:tcPr>
          <w:p w14:paraId="3AF79FD3" w14:textId="77777777" w:rsidR="00BE0539" w:rsidRPr="00DC2757" w:rsidRDefault="00BE0539" w:rsidP="00E750DA">
            <w:pPr>
              <w:spacing w:after="0" w:line="240" w:lineRule="auto"/>
              <w:jc w:val="center"/>
              <w:rPr>
                <w:ins w:id="6034" w:author="Commodore, Sarah" w:date="2023-03-30T13:25:00Z"/>
                <w:rFonts w:ascii="Calibri" w:eastAsia="Times New Roman" w:hAnsi="Calibri" w:cs="Calibri"/>
                <w:color w:val="000000"/>
                <w:sz w:val="20"/>
                <w:szCs w:val="20"/>
              </w:rPr>
            </w:pPr>
            <w:ins w:id="6035"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8BB290F" w14:textId="77777777" w:rsidR="00BE0539" w:rsidRPr="00DC2757" w:rsidRDefault="00BE0539" w:rsidP="00E750DA">
            <w:pPr>
              <w:spacing w:after="0" w:line="240" w:lineRule="auto"/>
              <w:jc w:val="center"/>
              <w:rPr>
                <w:ins w:id="6036" w:author="Commodore, Sarah" w:date="2023-03-30T13:25:00Z"/>
                <w:rFonts w:ascii="Calibri" w:eastAsia="Times New Roman" w:hAnsi="Calibri" w:cs="Calibri"/>
                <w:color w:val="000000"/>
                <w:sz w:val="20"/>
                <w:szCs w:val="20"/>
              </w:rPr>
            </w:pPr>
            <w:ins w:id="6037" w:author="Commodore, Sarah" w:date="2023-03-30T13:25:00Z">
              <w:r w:rsidRPr="00DC2757">
                <w:rPr>
                  <w:rFonts w:ascii="Calibri" w:eastAsia="Times New Roman" w:hAnsi="Calibri" w:cs="Calibri"/>
                  <w:color w:val="000000"/>
                  <w:sz w:val="20"/>
                  <w:szCs w:val="20"/>
                </w:rPr>
                <w:t>3.4E-08</w:t>
              </w:r>
            </w:ins>
          </w:p>
        </w:tc>
        <w:tc>
          <w:tcPr>
            <w:tcW w:w="0" w:type="auto"/>
            <w:tcBorders>
              <w:top w:val="nil"/>
              <w:left w:val="nil"/>
              <w:bottom w:val="nil"/>
              <w:right w:val="nil"/>
            </w:tcBorders>
            <w:shd w:val="clear" w:color="auto" w:fill="auto"/>
            <w:noWrap/>
            <w:vAlign w:val="bottom"/>
            <w:hideMark/>
          </w:tcPr>
          <w:p w14:paraId="4F230242" w14:textId="77777777" w:rsidR="00BE0539" w:rsidRPr="00DC2757" w:rsidRDefault="00BE0539" w:rsidP="00E750DA">
            <w:pPr>
              <w:spacing w:after="0" w:line="240" w:lineRule="auto"/>
              <w:jc w:val="center"/>
              <w:rPr>
                <w:ins w:id="6038" w:author="Commodore, Sarah" w:date="2023-03-30T13:25:00Z"/>
                <w:rFonts w:ascii="Calibri" w:eastAsia="Times New Roman" w:hAnsi="Calibri" w:cs="Calibri"/>
                <w:color w:val="000000"/>
                <w:sz w:val="20"/>
                <w:szCs w:val="20"/>
              </w:rPr>
            </w:pPr>
            <w:ins w:id="6039" w:author="Commodore, Sarah" w:date="2023-03-30T13:25:00Z">
              <w:r w:rsidRPr="00DC2757">
                <w:rPr>
                  <w:rFonts w:ascii="Calibri" w:eastAsia="Times New Roman" w:hAnsi="Calibri" w:cs="Calibri"/>
                  <w:color w:val="000000"/>
                  <w:sz w:val="20"/>
                  <w:szCs w:val="20"/>
                </w:rPr>
                <w:t>4.2E-07</w:t>
              </w:r>
            </w:ins>
          </w:p>
        </w:tc>
        <w:tc>
          <w:tcPr>
            <w:tcW w:w="0" w:type="auto"/>
            <w:tcBorders>
              <w:top w:val="nil"/>
              <w:left w:val="nil"/>
              <w:bottom w:val="nil"/>
              <w:right w:val="nil"/>
            </w:tcBorders>
            <w:shd w:val="clear" w:color="auto" w:fill="auto"/>
            <w:noWrap/>
            <w:vAlign w:val="bottom"/>
            <w:hideMark/>
          </w:tcPr>
          <w:p w14:paraId="0D1A87B4" w14:textId="77777777" w:rsidR="00BE0539" w:rsidRPr="00DC2757" w:rsidRDefault="00BE0539" w:rsidP="00E750DA">
            <w:pPr>
              <w:spacing w:after="0" w:line="240" w:lineRule="auto"/>
              <w:jc w:val="center"/>
              <w:rPr>
                <w:ins w:id="6040" w:author="Commodore, Sarah" w:date="2023-03-30T13:25:00Z"/>
                <w:rFonts w:ascii="Calibri" w:eastAsia="Times New Roman" w:hAnsi="Calibri" w:cs="Calibri"/>
                <w:color w:val="000000"/>
                <w:sz w:val="20"/>
                <w:szCs w:val="20"/>
              </w:rPr>
            </w:pPr>
            <w:ins w:id="6041" w:author="Commodore, Sarah" w:date="2023-03-30T13:25:00Z">
              <w:r w:rsidRPr="00DC2757">
                <w:rPr>
                  <w:rFonts w:ascii="Calibri" w:eastAsia="Times New Roman" w:hAnsi="Calibri" w:cs="Calibri"/>
                  <w:color w:val="000000"/>
                  <w:sz w:val="20"/>
                  <w:szCs w:val="20"/>
                </w:rPr>
                <w:t>*</w:t>
              </w:r>
            </w:ins>
          </w:p>
        </w:tc>
      </w:tr>
      <w:tr w:rsidR="00BE0539" w:rsidRPr="00DC2757" w14:paraId="00EC97CA" w14:textId="77777777" w:rsidTr="00E750DA">
        <w:trPr>
          <w:trHeight w:val="260"/>
          <w:ins w:id="6042" w:author="Commodore, Sarah" w:date="2023-03-30T13:25:00Z"/>
        </w:trPr>
        <w:tc>
          <w:tcPr>
            <w:tcW w:w="0" w:type="auto"/>
            <w:tcBorders>
              <w:top w:val="nil"/>
              <w:left w:val="nil"/>
              <w:bottom w:val="nil"/>
              <w:right w:val="nil"/>
            </w:tcBorders>
            <w:shd w:val="clear" w:color="auto" w:fill="auto"/>
            <w:noWrap/>
            <w:vAlign w:val="bottom"/>
            <w:hideMark/>
          </w:tcPr>
          <w:p w14:paraId="76509DCA" w14:textId="77777777" w:rsidR="00BE0539" w:rsidRPr="00DC2757" w:rsidRDefault="00BE0539" w:rsidP="00E750DA">
            <w:pPr>
              <w:spacing w:after="0" w:line="240" w:lineRule="auto"/>
              <w:rPr>
                <w:ins w:id="6043" w:author="Commodore, Sarah" w:date="2023-03-30T13:25:00Z"/>
                <w:rFonts w:ascii="Calibri" w:eastAsia="Times New Roman" w:hAnsi="Calibri" w:cs="Calibri"/>
                <w:color w:val="000000"/>
                <w:sz w:val="20"/>
                <w:szCs w:val="20"/>
              </w:rPr>
            </w:pPr>
            <w:ins w:id="6044" w:author="Commodore, Sarah" w:date="2023-03-30T13:25:00Z">
              <w:r w:rsidRPr="00DC2757">
                <w:rPr>
                  <w:rFonts w:ascii="Calibri" w:eastAsia="Times New Roman" w:hAnsi="Calibri" w:cs="Calibri"/>
                  <w:color w:val="000000"/>
                  <w:sz w:val="20"/>
                  <w:szCs w:val="20"/>
                </w:rPr>
                <w:t>ENSG00000124391.5</w:t>
              </w:r>
            </w:ins>
          </w:p>
        </w:tc>
        <w:tc>
          <w:tcPr>
            <w:tcW w:w="0" w:type="auto"/>
            <w:tcBorders>
              <w:top w:val="nil"/>
              <w:left w:val="nil"/>
              <w:bottom w:val="nil"/>
              <w:right w:val="nil"/>
            </w:tcBorders>
            <w:shd w:val="clear" w:color="auto" w:fill="auto"/>
            <w:noWrap/>
            <w:vAlign w:val="bottom"/>
            <w:hideMark/>
          </w:tcPr>
          <w:p w14:paraId="0DC245AC" w14:textId="77777777" w:rsidR="00BE0539" w:rsidRPr="00DC2757" w:rsidRDefault="00BE0539" w:rsidP="00E750DA">
            <w:pPr>
              <w:spacing w:after="0" w:line="240" w:lineRule="auto"/>
              <w:rPr>
                <w:ins w:id="6045" w:author="Commodore, Sarah" w:date="2023-03-30T13:25:00Z"/>
                <w:rFonts w:ascii="Calibri" w:eastAsia="Times New Roman" w:hAnsi="Calibri" w:cs="Calibri"/>
                <w:color w:val="000000"/>
                <w:sz w:val="20"/>
                <w:szCs w:val="20"/>
              </w:rPr>
            </w:pPr>
            <w:ins w:id="6046" w:author="Commodore, Sarah" w:date="2023-03-30T13:25:00Z">
              <w:r w:rsidRPr="00DC2757">
                <w:rPr>
                  <w:rFonts w:ascii="Calibri" w:eastAsia="Times New Roman" w:hAnsi="Calibri" w:cs="Calibri"/>
                  <w:color w:val="000000"/>
                  <w:sz w:val="20"/>
                  <w:szCs w:val="20"/>
                </w:rPr>
                <w:t>IL17C</w:t>
              </w:r>
            </w:ins>
          </w:p>
        </w:tc>
        <w:tc>
          <w:tcPr>
            <w:tcW w:w="0" w:type="auto"/>
            <w:tcBorders>
              <w:top w:val="nil"/>
              <w:left w:val="nil"/>
              <w:bottom w:val="nil"/>
              <w:right w:val="nil"/>
            </w:tcBorders>
            <w:shd w:val="clear" w:color="auto" w:fill="auto"/>
            <w:noWrap/>
            <w:vAlign w:val="bottom"/>
            <w:hideMark/>
          </w:tcPr>
          <w:p w14:paraId="70F7918D" w14:textId="77777777" w:rsidR="00BE0539" w:rsidRPr="00DC2757" w:rsidRDefault="00BE0539" w:rsidP="00E750DA">
            <w:pPr>
              <w:spacing w:after="0" w:line="240" w:lineRule="auto"/>
              <w:jc w:val="center"/>
              <w:rPr>
                <w:ins w:id="6047" w:author="Commodore, Sarah" w:date="2023-03-30T13:25:00Z"/>
                <w:rFonts w:ascii="Calibri" w:eastAsia="Times New Roman" w:hAnsi="Calibri" w:cs="Calibri"/>
                <w:color w:val="000000"/>
                <w:sz w:val="20"/>
                <w:szCs w:val="20"/>
              </w:rPr>
            </w:pPr>
            <w:ins w:id="6048"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497C5A8" w14:textId="77777777" w:rsidR="00BE0539" w:rsidRPr="00DC2757" w:rsidRDefault="00BE0539" w:rsidP="00E750DA">
            <w:pPr>
              <w:spacing w:after="0" w:line="240" w:lineRule="auto"/>
              <w:jc w:val="center"/>
              <w:rPr>
                <w:ins w:id="6049" w:author="Commodore, Sarah" w:date="2023-03-30T13:25:00Z"/>
                <w:rFonts w:ascii="Calibri" w:eastAsia="Times New Roman" w:hAnsi="Calibri" w:cs="Calibri"/>
                <w:color w:val="000000"/>
                <w:sz w:val="20"/>
                <w:szCs w:val="20"/>
              </w:rPr>
            </w:pPr>
            <w:ins w:id="6050" w:author="Commodore, Sarah" w:date="2023-03-30T13:25:00Z">
              <w:r w:rsidRPr="00DC2757">
                <w:rPr>
                  <w:rFonts w:ascii="Calibri" w:eastAsia="Times New Roman" w:hAnsi="Calibri" w:cs="Calibri"/>
                  <w:color w:val="000000"/>
                  <w:sz w:val="20"/>
                  <w:szCs w:val="20"/>
                </w:rPr>
                <w:t>1.1E-04</w:t>
              </w:r>
            </w:ins>
          </w:p>
        </w:tc>
        <w:tc>
          <w:tcPr>
            <w:tcW w:w="0" w:type="auto"/>
            <w:tcBorders>
              <w:top w:val="nil"/>
              <w:left w:val="nil"/>
              <w:bottom w:val="nil"/>
              <w:right w:val="nil"/>
            </w:tcBorders>
            <w:shd w:val="clear" w:color="auto" w:fill="auto"/>
            <w:noWrap/>
            <w:vAlign w:val="bottom"/>
            <w:hideMark/>
          </w:tcPr>
          <w:p w14:paraId="2D86AC8D" w14:textId="77777777" w:rsidR="00BE0539" w:rsidRPr="00DC2757" w:rsidRDefault="00BE0539" w:rsidP="00E750DA">
            <w:pPr>
              <w:spacing w:after="0" w:line="240" w:lineRule="auto"/>
              <w:jc w:val="center"/>
              <w:rPr>
                <w:ins w:id="6051" w:author="Commodore, Sarah" w:date="2023-03-30T13:25:00Z"/>
                <w:rFonts w:ascii="Calibri" w:eastAsia="Times New Roman" w:hAnsi="Calibri" w:cs="Calibri"/>
                <w:color w:val="000000"/>
                <w:sz w:val="20"/>
                <w:szCs w:val="20"/>
              </w:rPr>
            </w:pPr>
            <w:ins w:id="6052" w:author="Commodore, Sarah" w:date="2023-03-30T13:25:00Z">
              <w:r w:rsidRPr="00DC2757">
                <w:rPr>
                  <w:rFonts w:ascii="Calibri" w:eastAsia="Times New Roman" w:hAnsi="Calibri" w:cs="Calibri"/>
                  <w:color w:val="000000"/>
                  <w:sz w:val="20"/>
                  <w:szCs w:val="20"/>
                </w:rPr>
                <w:t>5.5E-04</w:t>
              </w:r>
            </w:ins>
          </w:p>
        </w:tc>
        <w:tc>
          <w:tcPr>
            <w:tcW w:w="0" w:type="auto"/>
            <w:tcBorders>
              <w:top w:val="nil"/>
              <w:left w:val="nil"/>
              <w:bottom w:val="nil"/>
              <w:right w:val="nil"/>
            </w:tcBorders>
            <w:shd w:val="clear" w:color="auto" w:fill="auto"/>
            <w:noWrap/>
            <w:vAlign w:val="bottom"/>
            <w:hideMark/>
          </w:tcPr>
          <w:p w14:paraId="229673FE" w14:textId="77777777" w:rsidR="00BE0539" w:rsidRPr="00DC2757" w:rsidRDefault="00BE0539" w:rsidP="00E750DA">
            <w:pPr>
              <w:spacing w:after="0" w:line="240" w:lineRule="auto"/>
              <w:jc w:val="center"/>
              <w:rPr>
                <w:ins w:id="6053" w:author="Commodore, Sarah" w:date="2023-03-30T13:25:00Z"/>
                <w:rFonts w:ascii="Calibri" w:eastAsia="Times New Roman" w:hAnsi="Calibri" w:cs="Calibri"/>
                <w:color w:val="000000"/>
                <w:sz w:val="20"/>
                <w:szCs w:val="20"/>
              </w:rPr>
            </w:pPr>
            <w:ins w:id="6054" w:author="Commodore, Sarah" w:date="2023-03-30T13:25:00Z">
              <w:r w:rsidRPr="00DC2757">
                <w:rPr>
                  <w:rFonts w:ascii="Calibri" w:eastAsia="Times New Roman" w:hAnsi="Calibri" w:cs="Calibri"/>
                  <w:color w:val="000000"/>
                  <w:sz w:val="20"/>
                  <w:szCs w:val="20"/>
                </w:rPr>
                <w:t>*</w:t>
              </w:r>
            </w:ins>
          </w:p>
        </w:tc>
      </w:tr>
      <w:tr w:rsidR="00BE0539" w:rsidRPr="00DC2757" w14:paraId="4BE7A305" w14:textId="77777777" w:rsidTr="00E750DA">
        <w:trPr>
          <w:trHeight w:val="260"/>
          <w:ins w:id="6055" w:author="Commodore, Sarah" w:date="2023-03-30T13:25:00Z"/>
        </w:trPr>
        <w:tc>
          <w:tcPr>
            <w:tcW w:w="0" w:type="auto"/>
            <w:tcBorders>
              <w:top w:val="nil"/>
              <w:left w:val="nil"/>
              <w:bottom w:val="nil"/>
              <w:right w:val="nil"/>
            </w:tcBorders>
            <w:shd w:val="clear" w:color="auto" w:fill="auto"/>
            <w:noWrap/>
            <w:vAlign w:val="bottom"/>
            <w:hideMark/>
          </w:tcPr>
          <w:p w14:paraId="0F87E2EC" w14:textId="77777777" w:rsidR="00BE0539" w:rsidRPr="00DC2757" w:rsidRDefault="00BE0539" w:rsidP="00E750DA">
            <w:pPr>
              <w:spacing w:after="0" w:line="240" w:lineRule="auto"/>
              <w:rPr>
                <w:ins w:id="6056" w:author="Commodore, Sarah" w:date="2023-03-30T13:25:00Z"/>
                <w:rFonts w:ascii="Calibri" w:eastAsia="Times New Roman" w:hAnsi="Calibri" w:cs="Calibri"/>
                <w:color w:val="000000"/>
                <w:sz w:val="20"/>
                <w:szCs w:val="20"/>
              </w:rPr>
            </w:pPr>
            <w:ins w:id="6057" w:author="Commodore, Sarah" w:date="2023-03-30T13:25:00Z">
              <w:r w:rsidRPr="00DC2757">
                <w:rPr>
                  <w:rFonts w:ascii="Calibri" w:eastAsia="Times New Roman" w:hAnsi="Calibri" w:cs="Calibri"/>
                  <w:color w:val="000000"/>
                  <w:sz w:val="20"/>
                  <w:szCs w:val="20"/>
                </w:rPr>
                <w:t>ENSG00000234436.1</w:t>
              </w:r>
            </w:ins>
          </w:p>
        </w:tc>
        <w:tc>
          <w:tcPr>
            <w:tcW w:w="0" w:type="auto"/>
            <w:tcBorders>
              <w:top w:val="nil"/>
              <w:left w:val="nil"/>
              <w:bottom w:val="nil"/>
              <w:right w:val="nil"/>
            </w:tcBorders>
            <w:shd w:val="clear" w:color="auto" w:fill="auto"/>
            <w:noWrap/>
            <w:vAlign w:val="bottom"/>
            <w:hideMark/>
          </w:tcPr>
          <w:p w14:paraId="6B193699" w14:textId="77777777" w:rsidR="00BE0539" w:rsidRPr="00DC2757" w:rsidRDefault="00BE0539" w:rsidP="00E750DA">
            <w:pPr>
              <w:spacing w:after="0" w:line="240" w:lineRule="auto"/>
              <w:rPr>
                <w:ins w:id="6058" w:author="Commodore, Sarah" w:date="2023-03-30T13:25:00Z"/>
                <w:rFonts w:ascii="Calibri" w:eastAsia="Times New Roman" w:hAnsi="Calibri" w:cs="Calibri"/>
                <w:color w:val="000000"/>
                <w:sz w:val="20"/>
                <w:szCs w:val="20"/>
              </w:rPr>
            </w:pPr>
            <w:ins w:id="6059" w:author="Commodore, Sarah" w:date="2023-03-30T13:25:00Z">
              <w:r w:rsidRPr="00DC2757">
                <w:rPr>
                  <w:rFonts w:ascii="Calibri" w:eastAsia="Times New Roman" w:hAnsi="Calibri" w:cs="Calibri"/>
                  <w:color w:val="000000"/>
                  <w:sz w:val="20"/>
                  <w:szCs w:val="20"/>
                </w:rPr>
                <w:t>AC245884.2</w:t>
              </w:r>
            </w:ins>
          </w:p>
        </w:tc>
        <w:tc>
          <w:tcPr>
            <w:tcW w:w="0" w:type="auto"/>
            <w:tcBorders>
              <w:top w:val="nil"/>
              <w:left w:val="nil"/>
              <w:bottom w:val="nil"/>
              <w:right w:val="nil"/>
            </w:tcBorders>
            <w:shd w:val="clear" w:color="auto" w:fill="auto"/>
            <w:noWrap/>
            <w:vAlign w:val="bottom"/>
            <w:hideMark/>
          </w:tcPr>
          <w:p w14:paraId="41508022" w14:textId="77777777" w:rsidR="00BE0539" w:rsidRPr="00DC2757" w:rsidRDefault="00BE0539" w:rsidP="00E750DA">
            <w:pPr>
              <w:spacing w:after="0" w:line="240" w:lineRule="auto"/>
              <w:jc w:val="center"/>
              <w:rPr>
                <w:ins w:id="6060" w:author="Commodore, Sarah" w:date="2023-03-30T13:25:00Z"/>
                <w:rFonts w:ascii="Calibri" w:eastAsia="Times New Roman" w:hAnsi="Calibri" w:cs="Calibri"/>
                <w:color w:val="000000"/>
                <w:sz w:val="20"/>
                <w:szCs w:val="20"/>
              </w:rPr>
            </w:pPr>
            <w:ins w:id="6061"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85073D7" w14:textId="77777777" w:rsidR="00BE0539" w:rsidRPr="00DC2757" w:rsidRDefault="00BE0539" w:rsidP="00E750DA">
            <w:pPr>
              <w:spacing w:after="0" w:line="240" w:lineRule="auto"/>
              <w:jc w:val="center"/>
              <w:rPr>
                <w:ins w:id="6062" w:author="Commodore, Sarah" w:date="2023-03-30T13:25:00Z"/>
                <w:rFonts w:ascii="Calibri" w:eastAsia="Times New Roman" w:hAnsi="Calibri" w:cs="Calibri"/>
                <w:color w:val="000000"/>
                <w:sz w:val="20"/>
                <w:szCs w:val="20"/>
              </w:rPr>
            </w:pPr>
            <w:ins w:id="6063" w:author="Commodore, Sarah" w:date="2023-03-30T13:25:00Z">
              <w:r w:rsidRPr="00DC2757">
                <w:rPr>
                  <w:rFonts w:ascii="Calibri" w:eastAsia="Times New Roman" w:hAnsi="Calibri" w:cs="Calibri"/>
                  <w:color w:val="000000"/>
                  <w:sz w:val="20"/>
                  <w:szCs w:val="20"/>
                </w:rPr>
                <w:t>8.6E-04</w:t>
              </w:r>
            </w:ins>
          </w:p>
        </w:tc>
        <w:tc>
          <w:tcPr>
            <w:tcW w:w="0" w:type="auto"/>
            <w:tcBorders>
              <w:top w:val="nil"/>
              <w:left w:val="nil"/>
              <w:bottom w:val="nil"/>
              <w:right w:val="nil"/>
            </w:tcBorders>
            <w:shd w:val="clear" w:color="auto" w:fill="auto"/>
            <w:noWrap/>
            <w:vAlign w:val="bottom"/>
            <w:hideMark/>
          </w:tcPr>
          <w:p w14:paraId="5178D0A0" w14:textId="77777777" w:rsidR="00BE0539" w:rsidRPr="00DC2757" w:rsidRDefault="00BE0539" w:rsidP="00E750DA">
            <w:pPr>
              <w:spacing w:after="0" w:line="240" w:lineRule="auto"/>
              <w:jc w:val="center"/>
              <w:rPr>
                <w:ins w:id="6064" w:author="Commodore, Sarah" w:date="2023-03-30T13:25:00Z"/>
                <w:rFonts w:ascii="Calibri" w:eastAsia="Times New Roman" w:hAnsi="Calibri" w:cs="Calibri"/>
                <w:color w:val="000000"/>
                <w:sz w:val="20"/>
                <w:szCs w:val="20"/>
              </w:rPr>
            </w:pPr>
            <w:ins w:id="6065" w:author="Commodore, Sarah" w:date="2023-03-30T13:25:00Z">
              <w:r w:rsidRPr="00DC2757">
                <w:rPr>
                  <w:rFonts w:ascii="Calibri" w:eastAsia="Times New Roman" w:hAnsi="Calibri" w:cs="Calibri"/>
                  <w:color w:val="000000"/>
                  <w:sz w:val="20"/>
                  <w:szCs w:val="20"/>
                </w:rPr>
                <w:t>3.3E-03</w:t>
              </w:r>
            </w:ins>
          </w:p>
        </w:tc>
        <w:tc>
          <w:tcPr>
            <w:tcW w:w="0" w:type="auto"/>
            <w:tcBorders>
              <w:top w:val="nil"/>
              <w:left w:val="nil"/>
              <w:bottom w:val="nil"/>
              <w:right w:val="nil"/>
            </w:tcBorders>
            <w:shd w:val="clear" w:color="auto" w:fill="auto"/>
            <w:noWrap/>
            <w:vAlign w:val="bottom"/>
            <w:hideMark/>
          </w:tcPr>
          <w:p w14:paraId="22E87BF1" w14:textId="77777777" w:rsidR="00BE0539" w:rsidRPr="00DC2757" w:rsidRDefault="00BE0539" w:rsidP="00E750DA">
            <w:pPr>
              <w:spacing w:after="0" w:line="240" w:lineRule="auto"/>
              <w:jc w:val="center"/>
              <w:rPr>
                <w:ins w:id="6066" w:author="Commodore, Sarah" w:date="2023-03-30T13:25:00Z"/>
                <w:rFonts w:ascii="Calibri" w:eastAsia="Times New Roman" w:hAnsi="Calibri" w:cs="Calibri"/>
                <w:color w:val="000000"/>
                <w:sz w:val="20"/>
                <w:szCs w:val="20"/>
              </w:rPr>
            </w:pPr>
            <w:ins w:id="6067" w:author="Commodore, Sarah" w:date="2023-03-30T13:25:00Z">
              <w:r w:rsidRPr="00DC2757">
                <w:rPr>
                  <w:rFonts w:ascii="Calibri" w:eastAsia="Times New Roman" w:hAnsi="Calibri" w:cs="Calibri"/>
                  <w:color w:val="000000"/>
                  <w:sz w:val="20"/>
                  <w:szCs w:val="20"/>
                </w:rPr>
                <w:t>*</w:t>
              </w:r>
            </w:ins>
          </w:p>
        </w:tc>
      </w:tr>
      <w:tr w:rsidR="00BE0539" w:rsidRPr="00DC2757" w14:paraId="14885592" w14:textId="77777777" w:rsidTr="00E750DA">
        <w:trPr>
          <w:trHeight w:val="260"/>
          <w:ins w:id="6068" w:author="Commodore, Sarah" w:date="2023-03-30T13:25:00Z"/>
        </w:trPr>
        <w:tc>
          <w:tcPr>
            <w:tcW w:w="0" w:type="auto"/>
            <w:tcBorders>
              <w:top w:val="nil"/>
              <w:left w:val="nil"/>
              <w:bottom w:val="nil"/>
              <w:right w:val="nil"/>
            </w:tcBorders>
            <w:shd w:val="clear" w:color="auto" w:fill="auto"/>
            <w:noWrap/>
            <w:vAlign w:val="bottom"/>
            <w:hideMark/>
          </w:tcPr>
          <w:p w14:paraId="1065C1D3" w14:textId="77777777" w:rsidR="00BE0539" w:rsidRPr="00DC2757" w:rsidRDefault="00BE0539" w:rsidP="00E750DA">
            <w:pPr>
              <w:spacing w:after="0" w:line="240" w:lineRule="auto"/>
              <w:rPr>
                <w:ins w:id="6069" w:author="Commodore, Sarah" w:date="2023-03-30T13:25:00Z"/>
                <w:rFonts w:ascii="Calibri" w:eastAsia="Times New Roman" w:hAnsi="Calibri" w:cs="Calibri"/>
                <w:color w:val="000000"/>
                <w:sz w:val="20"/>
                <w:szCs w:val="20"/>
              </w:rPr>
            </w:pPr>
            <w:ins w:id="6070" w:author="Commodore, Sarah" w:date="2023-03-30T13:25:00Z">
              <w:r w:rsidRPr="00DC2757">
                <w:rPr>
                  <w:rFonts w:ascii="Calibri" w:eastAsia="Times New Roman" w:hAnsi="Calibri" w:cs="Calibri"/>
                  <w:color w:val="000000"/>
                  <w:sz w:val="20"/>
                  <w:szCs w:val="20"/>
                </w:rPr>
                <w:t>ENSG00000198019.13</w:t>
              </w:r>
            </w:ins>
          </w:p>
        </w:tc>
        <w:tc>
          <w:tcPr>
            <w:tcW w:w="0" w:type="auto"/>
            <w:tcBorders>
              <w:top w:val="nil"/>
              <w:left w:val="nil"/>
              <w:bottom w:val="nil"/>
              <w:right w:val="nil"/>
            </w:tcBorders>
            <w:shd w:val="clear" w:color="auto" w:fill="auto"/>
            <w:noWrap/>
            <w:vAlign w:val="bottom"/>
            <w:hideMark/>
          </w:tcPr>
          <w:p w14:paraId="2AC96850" w14:textId="77777777" w:rsidR="00BE0539" w:rsidRPr="00DC2757" w:rsidRDefault="00BE0539" w:rsidP="00E750DA">
            <w:pPr>
              <w:spacing w:after="0" w:line="240" w:lineRule="auto"/>
              <w:rPr>
                <w:ins w:id="6071" w:author="Commodore, Sarah" w:date="2023-03-30T13:25:00Z"/>
                <w:rFonts w:ascii="Calibri" w:eastAsia="Times New Roman" w:hAnsi="Calibri" w:cs="Calibri"/>
                <w:color w:val="000000"/>
                <w:sz w:val="20"/>
                <w:szCs w:val="20"/>
              </w:rPr>
            </w:pPr>
            <w:ins w:id="6072" w:author="Commodore, Sarah" w:date="2023-03-30T13:25:00Z">
              <w:r w:rsidRPr="00DC2757">
                <w:rPr>
                  <w:rFonts w:ascii="Calibri" w:eastAsia="Times New Roman" w:hAnsi="Calibri" w:cs="Calibri"/>
                  <w:color w:val="000000"/>
                  <w:sz w:val="20"/>
                  <w:szCs w:val="20"/>
                </w:rPr>
                <w:t>FCGR1B</w:t>
              </w:r>
            </w:ins>
          </w:p>
        </w:tc>
        <w:tc>
          <w:tcPr>
            <w:tcW w:w="0" w:type="auto"/>
            <w:tcBorders>
              <w:top w:val="nil"/>
              <w:left w:val="nil"/>
              <w:bottom w:val="nil"/>
              <w:right w:val="nil"/>
            </w:tcBorders>
            <w:shd w:val="clear" w:color="auto" w:fill="auto"/>
            <w:noWrap/>
            <w:vAlign w:val="bottom"/>
            <w:hideMark/>
          </w:tcPr>
          <w:p w14:paraId="0BB3826F" w14:textId="77777777" w:rsidR="00BE0539" w:rsidRPr="00DC2757" w:rsidRDefault="00BE0539" w:rsidP="00E750DA">
            <w:pPr>
              <w:spacing w:after="0" w:line="240" w:lineRule="auto"/>
              <w:jc w:val="center"/>
              <w:rPr>
                <w:ins w:id="6073" w:author="Commodore, Sarah" w:date="2023-03-30T13:25:00Z"/>
                <w:rFonts w:ascii="Calibri" w:eastAsia="Times New Roman" w:hAnsi="Calibri" w:cs="Calibri"/>
                <w:color w:val="000000"/>
                <w:sz w:val="20"/>
                <w:szCs w:val="20"/>
              </w:rPr>
            </w:pPr>
            <w:ins w:id="6074"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09F86BD" w14:textId="77777777" w:rsidR="00BE0539" w:rsidRPr="00DC2757" w:rsidRDefault="00BE0539" w:rsidP="00E750DA">
            <w:pPr>
              <w:spacing w:after="0" w:line="240" w:lineRule="auto"/>
              <w:jc w:val="center"/>
              <w:rPr>
                <w:ins w:id="6075" w:author="Commodore, Sarah" w:date="2023-03-30T13:25:00Z"/>
                <w:rFonts w:ascii="Calibri" w:eastAsia="Times New Roman" w:hAnsi="Calibri" w:cs="Calibri"/>
                <w:color w:val="000000"/>
                <w:sz w:val="20"/>
                <w:szCs w:val="20"/>
              </w:rPr>
            </w:pPr>
            <w:ins w:id="6076" w:author="Commodore, Sarah" w:date="2023-03-30T13:25:00Z">
              <w:r w:rsidRPr="00DC2757">
                <w:rPr>
                  <w:rFonts w:ascii="Calibri" w:eastAsia="Times New Roman" w:hAnsi="Calibri" w:cs="Calibri"/>
                  <w:color w:val="000000"/>
                  <w:sz w:val="20"/>
                  <w:szCs w:val="20"/>
                </w:rPr>
                <w:t>6.8E-06</w:t>
              </w:r>
            </w:ins>
          </w:p>
        </w:tc>
        <w:tc>
          <w:tcPr>
            <w:tcW w:w="0" w:type="auto"/>
            <w:tcBorders>
              <w:top w:val="nil"/>
              <w:left w:val="nil"/>
              <w:bottom w:val="nil"/>
              <w:right w:val="nil"/>
            </w:tcBorders>
            <w:shd w:val="clear" w:color="auto" w:fill="auto"/>
            <w:noWrap/>
            <w:vAlign w:val="bottom"/>
            <w:hideMark/>
          </w:tcPr>
          <w:p w14:paraId="0300ACCC" w14:textId="77777777" w:rsidR="00BE0539" w:rsidRPr="00DC2757" w:rsidRDefault="00BE0539" w:rsidP="00E750DA">
            <w:pPr>
              <w:spacing w:after="0" w:line="240" w:lineRule="auto"/>
              <w:jc w:val="center"/>
              <w:rPr>
                <w:ins w:id="6077" w:author="Commodore, Sarah" w:date="2023-03-30T13:25:00Z"/>
                <w:rFonts w:ascii="Calibri" w:eastAsia="Times New Roman" w:hAnsi="Calibri" w:cs="Calibri"/>
                <w:color w:val="000000"/>
                <w:sz w:val="20"/>
                <w:szCs w:val="20"/>
              </w:rPr>
            </w:pPr>
            <w:ins w:id="6078" w:author="Commodore, Sarah" w:date="2023-03-30T13:25:00Z">
              <w:r w:rsidRPr="00DC2757">
                <w:rPr>
                  <w:rFonts w:ascii="Calibri" w:eastAsia="Times New Roman" w:hAnsi="Calibri" w:cs="Calibri"/>
                  <w:color w:val="000000"/>
                  <w:sz w:val="20"/>
                  <w:szCs w:val="20"/>
                </w:rPr>
                <w:t>4.8E-05</w:t>
              </w:r>
            </w:ins>
          </w:p>
        </w:tc>
        <w:tc>
          <w:tcPr>
            <w:tcW w:w="0" w:type="auto"/>
            <w:tcBorders>
              <w:top w:val="nil"/>
              <w:left w:val="nil"/>
              <w:bottom w:val="nil"/>
              <w:right w:val="nil"/>
            </w:tcBorders>
            <w:shd w:val="clear" w:color="auto" w:fill="auto"/>
            <w:noWrap/>
            <w:vAlign w:val="bottom"/>
            <w:hideMark/>
          </w:tcPr>
          <w:p w14:paraId="4BF1C110" w14:textId="77777777" w:rsidR="00BE0539" w:rsidRPr="00DC2757" w:rsidRDefault="00BE0539" w:rsidP="00E750DA">
            <w:pPr>
              <w:spacing w:after="0" w:line="240" w:lineRule="auto"/>
              <w:jc w:val="center"/>
              <w:rPr>
                <w:ins w:id="6079" w:author="Commodore, Sarah" w:date="2023-03-30T13:25:00Z"/>
                <w:rFonts w:ascii="Calibri" w:eastAsia="Times New Roman" w:hAnsi="Calibri" w:cs="Calibri"/>
                <w:color w:val="000000"/>
                <w:sz w:val="20"/>
                <w:szCs w:val="20"/>
              </w:rPr>
            </w:pPr>
            <w:ins w:id="6080" w:author="Commodore, Sarah" w:date="2023-03-30T13:25:00Z">
              <w:r w:rsidRPr="00DC2757">
                <w:rPr>
                  <w:rFonts w:ascii="Calibri" w:eastAsia="Times New Roman" w:hAnsi="Calibri" w:cs="Calibri"/>
                  <w:color w:val="000000"/>
                  <w:sz w:val="20"/>
                  <w:szCs w:val="20"/>
                </w:rPr>
                <w:t>*</w:t>
              </w:r>
            </w:ins>
          </w:p>
        </w:tc>
      </w:tr>
      <w:tr w:rsidR="00BE0539" w:rsidRPr="00DC2757" w14:paraId="5E95EB87" w14:textId="77777777" w:rsidTr="00E750DA">
        <w:trPr>
          <w:trHeight w:val="260"/>
          <w:ins w:id="6081" w:author="Commodore, Sarah" w:date="2023-03-30T13:25:00Z"/>
        </w:trPr>
        <w:tc>
          <w:tcPr>
            <w:tcW w:w="0" w:type="auto"/>
            <w:tcBorders>
              <w:top w:val="nil"/>
              <w:left w:val="nil"/>
              <w:bottom w:val="nil"/>
              <w:right w:val="nil"/>
            </w:tcBorders>
            <w:shd w:val="clear" w:color="auto" w:fill="auto"/>
            <w:noWrap/>
            <w:vAlign w:val="bottom"/>
            <w:hideMark/>
          </w:tcPr>
          <w:p w14:paraId="4D478998" w14:textId="77777777" w:rsidR="00BE0539" w:rsidRPr="00DC2757" w:rsidRDefault="00BE0539" w:rsidP="00E750DA">
            <w:pPr>
              <w:spacing w:after="0" w:line="240" w:lineRule="auto"/>
              <w:rPr>
                <w:ins w:id="6082" w:author="Commodore, Sarah" w:date="2023-03-30T13:25:00Z"/>
                <w:rFonts w:ascii="Calibri" w:eastAsia="Times New Roman" w:hAnsi="Calibri" w:cs="Calibri"/>
                <w:color w:val="000000"/>
                <w:sz w:val="20"/>
                <w:szCs w:val="20"/>
              </w:rPr>
            </w:pPr>
            <w:ins w:id="6083" w:author="Commodore, Sarah" w:date="2023-03-30T13:25:00Z">
              <w:r w:rsidRPr="00DC2757">
                <w:rPr>
                  <w:rFonts w:ascii="Calibri" w:eastAsia="Times New Roman" w:hAnsi="Calibri" w:cs="Calibri"/>
                  <w:color w:val="000000"/>
                  <w:sz w:val="20"/>
                  <w:szCs w:val="20"/>
                </w:rPr>
                <w:t>ENSG00000233013.10</w:t>
              </w:r>
            </w:ins>
          </w:p>
        </w:tc>
        <w:tc>
          <w:tcPr>
            <w:tcW w:w="0" w:type="auto"/>
            <w:tcBorders>
              <w:top w:val="nil"/>
              <w:left w:val="nil"/>
              <w:bottom w:val="nil"/>
              <w:right w:val="nil"/>
            </w:tcBorders>
            <w:shd w:val="clear" w:color="auto" w:fill="auto"/>
            <w:noWrap/>
            <w:vAlign w:val="bottom"/>
            <w:hideMark/>
          </w:tcPr>
          <w:p w14:paraId="4C7677F7" w14:textId="77777777" w:rsidR="00BE0539" w:rsidRPr="00DC2757" w:rsidRDefault="00BE0539" w:rsidP="00E750DA">
            <w:pPr>
              <w:spacing w:after="0" w:line="240" w:lineRule="auto"/>
              <w:rPr>
                <w:ins w:id="6084" w:author="Commodore, Sarah" w:date="2023-03-30T13:25:00Z"/>
                <w:rFonts w:ascii="Calibri" w:eastAsia="Times New Roman" w:hAnsi="Calibri" w:cs="Calibri"/>
                <w:color w:val="000000"/>
                <w:sz w:val="20"/>
                <w:szCs w:val="20"/>
              </w:rPr>
            </w:pPr>
            <w:ins w:id="6085" w:author="Commodore, Sarah" w:date="2023-03-30T13:25:00Z">
              <w:r w:rsidRPr="00DC2757">
                <w:rPr>
                  <w:rFonts w:ascii="Calibri" w:eastAsia="Times New Roman" w:hAnsi="Calibri" w:cs="Calibri"/>
                  <w:color w:val="000000"/>
                  <w:sz w:val="20"/>
                  <w:szCs w:val="20"/>
                </w:rPr>
                <w:t>FAM157B</w:t>
              </w:r>
            </w:ins>
          </w:p>
        </w:tc>
        <w:tc>
          <w:tcPr>
            <w:tcW w:w="0" w:type="auto"/>
            <w:tcBorders>
              <w:top w:val="nil"/>
              <w:left w:val="nil"/>
              <w:bottom w:val="nil"/>
              <w:right w:val="nil"/>
            </w:tcBorders>
            <w:shd w:val="clear" w:color="auto" w:fill="auto"/>
            <w:noWrap/>
            <w:vAlign w:val="bottom"/>
            <w:hideMark/>
          </w:tcPr>
          <w:p w14:paraId="77E52036" w14:textId="77777777" w:rsidR="00BE0539" w:rsidRPr="00DC2757" w:rsidRDefault="00BE0539" w:rsidP="00E750DA">
            <w:pPr>
              <w:spacing w:after="0" w:line="240" w:lineRule="auto"/>
              <w:jc w:val="center"/>
              <w:rPr>
                <w:ins w:id="6086" w:author="Commodore, Sarah" w:date="2023-03-30T13:25:00Z"/>
                <w:rFonts w:ascii="Calibri" w:eastAsia="Times New Roman" w:hAnsi="Calibri" w:cs="Calibri"/>
                <w:color w:val="000000"/>
                <w:sz w:val="20"/>
                <w:szCs w:val="20"/>
              </w:rPr>
            </w:pPr>
            <w:ins w:id="6087"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C119D85" w14:textId="77777777" w:rsidR="00BE0539" w:rsidRPr="00DC2757" w:rsidRDefault="00BE0539" w:rsidP="00E750DA">
            <w:pPr>
              <w:spacing w:after="0" w:line="240" w:lineRule="auto"/>
              <w:jc w:val="center"/>
              <w:rPr>
                <w:ins w:id="6088" w:author="Commodore, Sarah" w:date="2023-03-30T13:25:00Z"/>
                <w:rFonts w:ascii="Calibri" w:eastAsia="Times New Roman" w:hAnsi="Calibri" w:cs="Calibri"/>
                <w:color w:val="000000"/>
                <w:sz w:val="20"/>
                <w:szCs w:val="20"/>
              </w:rPr>
            </w:pPr>
            <w:ins w:id="6089" w:author="Commodore, Sarah" w:date="2023-03-30T13:25:00Z">
              <w:r w:rsidRPr="00DC2757">
                <w:rPr>
                  <w:rFonts w:ascii="Calibri" w:eastAsia="Times New Roman" w:hAnsi="Calibri" w:cs="Calibri"/>
                  <w:color w:val="000000"/>
                  <w:sz w:val="20"/>
                  <w:szCs w:val="20"/>
                </w:rPr>
                <w:t>1.2E-06</w:t>
              </w:r>
            </w:ins>
          </w:p>
        </w:tc>
        <w:tc>
          <w:tcPr>
            <w:tcW w:w="0" w:type="auto"/>
            <w:tcBorders>
              <w:top w:val="nil"/>
              <w:left w:val="nil"/>
              <w:bottom w:val="nil"/>
              <w:right w:val="nil"/>
            </w:tcBorders>
            <w:shd w:val="clear" w:color="auto" w:fill="auto"/>
            <w:noWrap/>
            <w:vAlign w:val="bottom"/>
            <w:hideMark/>
          </w:tcPr>
          <w:p w14:paraId="3AD4D25B" w14:textId="77777777" w:rsidR="00BE0539" w:rsidRPr="00DC2757" w:rsidRDefault="00BE0539" w:rsidP="00E750DA">
            <w:pPr>
              <w:spacing w:after="0" w:line="240" w:lineRule="auto"/>
              <w:jc w:val="center"/>
              <w:rPr>
                <w:ins w:id="6090" w:author="Commodore, Sarah" w:date="2023-03-30T13:25:00Z"/>
                <w:rFonts w:ascii="Calibri" w:eastAsia="Times New Roman" w:hAnsi="Calibri" w:cs="Calibri"/>
                <w:color w:val="000000"/>
                <w:sz w:val="20"/>
                <w:szCs w:val="20"/>
              </w:rPr>
            </w:pPr>
            <w:ins w:id="6091" w:author="Commodore, Sarah" w:date="2023-03-30T13:25:00Z">
              <w:r w:rsidRPr="00DC2757">
                <w:rPr>
                  <w:rFonts w:ascii="Calibri" w:eastAsia="Times New Roman" w:hAnsi="Calibri" w:cs="Calibri"/>
                  <w:color w:val="000000"/>
                  <w:sz w:val="20"/>
                  <w:szCs w:val="20"/>
                </w:rPr>
                <w:t>1.0E-05</w:t>
              </w:r>
            </w:ins>
          </w:p>
        </w:tc>
        <w:tc>
          <w:tcPr>
            <w:tcW w:w="0" w:type="auto"/>
            <w:tcBorders>
              <w:top w:val="nil"/>
              <w:left w:val="nil"/>
              <w:bottom w:val="nil"/>
              <w:right w:val="nil"/>
            </w:tcBorders>
            <w:shd w:val="clear" w:color="auto" w:fill="auto"/>
            <w:noWrap/>
            <w:vAlign w:val="bottom"/>
            <w:hideMark/>
          </w:tcPr>
          <w:p w14:paraId="1196BB23" w14:textId="77777777" w:rsidR="00BE0539" w:rsidRPr="00DC2757" w:rsidRDefault="00BE0539" w:rsidP="00E750DA">
            <w:pPr>
              <w:spacing w:after="0" w:line="240" w:lineRule="auto"/>
              <w:jc w:val="center"/>
              <w:rPr>
                <w:ins w:id="6092" w:author="Commodore, Sarah" w:date="2023-03-30T13:25:00Z"/>
                <w:rFonts w:ascii="Calibri" w:eastAsia="Times New Roman" w:hAnsi="Calibri" w:cs="Calibri"/>
                <w:color w:val="000000"/>
                <w:sz w:val="20"/>
                <w:szCs w:val="20"/>
              </w:rPr>
            </w:pPr>
            <w:ins w:id="6093" w:author="Commodore, Sarah" w:date="2023-03-30T13:25:00Z">
              <w:r w:rsidRPr="00DC2757">
                <w:rPr>
                  <w:rFonts w:ascii="Calibri" w:eastAsia="Times New Roman" w:hAnsi="Calibri" w:cs="Calibri"/>
                  <w:color w:val="000000"/>
                  <w:sz w:val="20"/>
                  <w:szCs w:val="20"/>
                </w:rPr>
                <w:t>*</w:t>
              </w:r>
            </w:ins>
          </w:p>
        </w:tc>
      </w:tr>
      <w:tr w:rsidR="00BE0539" w:rsidRPr="00DC2757" w14:paraId="32F366B5" w14:textId="77777777" w:rsidTr="00E750DA">
        <w:trPr>
          <w:trHeight w:val="260"/>
          <w:ins w:id="6094" w:author="Commodore, Sarah" w:date="2023-03-30T13:25:00Z"/>
        </w:trPr>
        <w:tc>
          <w:tcPr>
            <w:tcW w:w="0" w:type="auto"/>
            <w:tcBorders>
              <w:top w:val="nil"/>
              <w:left w:val="nil"/>
              <w:bottom w:val="nil"/>
              <w:right w:val="nil"/>
            </w:tcBorders>
            <w:shd w:val="clear" w:color="auto" w:fill="auto"/>
            <w:noWrap/>
            <w:vAlign w:val="bottom"/>
            <w:hideMark/>
          </w:tcPr>
          <w:p w14:paraId="387994A0" w14:textId="77777777" w:rsidR="00BE0539" w:rsidRPr="00DC2757" w:rsidRDefault="00BE0539" w:rsidP="00E750DA">
            <w:pPr>
              <w:spacing w:after="0" w:line="240" w:lineRule="auto"/>
              <w:rPr>
                <w:ins w:id="6095" w:author="Commodore, Sarah" w:date="2023-03-30T13:25:00Z"/>
                <w:rFonts w:ascii="Calibri" w:eastAsia="Times New Roman" w:hAnsi="Calibri" w:cs="Calibri"/>
                <w:color w:val="000000"/>
                <w:sz w:val="20"/>
                <w:szCs w:val="20"/>
              </w:rPr>
            </w:pPr>
            <w:ins w:id="6096" w:author="Commodore, Sarah" w:date="2023-03-30T13:25:00Z">
              <w:r w:rsidRPr="00DC2757">
                <w:rPr>
                  <w:rFonts w:ascii="Calibri" w:eastAsia="Times New Roman" w:hAnsi="Calibri" w:cs="Calibri"/>
                  <w:color w:val="000000"/>
                  <w:sz w:val="20"/>
                  <w:szCs w:val="20"/>
                </w:rPr>
                <w:t>ENSG00000173535.15</w:t>
              </w:r>
            </w:ins>
          </w:p>
        </w:tc>
        <w:tc>
          <w:tcPr>
            <w:tcW w:w="0" w:type="auto"/>
            <w:tcBorders>
              <w:top w:val="nil"/>
              <w:left w:val="nil"/>
              <w:bottom w:val="nil"/>
              <w:right w:val="nil"/>
            </w:tcBorders>
            <w:shd w:val="clear" w:color="auto" w:fill="auto"/>
            <w:noWrap/>
            <w:vAlign w:val="bottom"/>
            <w:hideMark/>
          </w:tcPr>
          <w:p w14:paraId="2B479E42" w14:textId="77777777" w:rsidR="00BE0539" w:rsidRPr="00DC2757" w:rsidRDefault="00BE0539" w:rsidP="00E750DA">
            <w:pPr>
              <w:spacing w:after="0" w:line="240" w:lineRule="auto"/>
              <w:rPr>
                <w:ins w:id="6097" w:author="Commodore, Sarah" w:date="2023-03-30T13:25:00Z"/>
                <w:rFonts w:ascii="Calibri" w:eastAsia="Times New Roman" w:hAnsi="Calibri" w:cs="Calibri"/>
                <w:color w:val="000000"/>
                <w:sz w:val="20"/>
                <w:szCs w:val="20"/>
              </w:rPr>
            </w:pPr>
            <w:ins w:id="6098" w:author="Commodore, Sarah" w:date="2023-03-30T13:25:00Z">
              <w:r w:rsidRPr="00DC2757">
                <w:rPr>
                  <w:rFonts w:ascii="Calibri" w:eastAsia="Times New Roman" w:hAnsi="Calibri" w:cs="Calibri"/>
                  <w:color w:val="000000"/>
                  <w:sz w:val="20"/>
                  <w:szCs w:val="20"/>
                </w:rPr>
                <w:t>TNFRSF10C</w:t>
              </w:r>
            </w:ins>
          </w:p>
        </w:tc>
        <w:tc>
          <w:tcPr>
            <w:tcW w:w="0" w:type="auto"/>
            <w:tcBorders>
              <w:top w:val="nil"/>
              <w:left w:val="nil"/>
              <w:bottom w:val="nil"/>
              <w:right w:val="nil"/>
            </w:tcBorders>
            <w:shd w:val="clear" w:color="auto" w:fill="auto"/>
            <w:noWrap/>
            <w:vAlign w:val="bottom"/>
            <w:hideMark/>
          </w:tcPr>
          <w:p w14:paraId="758F2589" w14:textId="77777777" w:rsidR="00BE0539" w:rsidRPr="00DC2757" w:rsidRDefault="00BE0539" w:rsidP="00E750DA">
            <w:pPr>
              <w:spacing w:after="0" w:line="240" w:lineRule="auto"/>
              <w:jc w:val="center"/>
              <w:rPr>
                <w:ins w:id="6099" w:author="Commodore, Sarah" w:date="2023-03-30T13:25:00Z"/>
                <w:rFonts w:ascii="Calibri" w:eastAsia="Times New Roman" w:hAnsi="Calibri" w:cs="Calibri"/>
                <w:color w:val="000000"/>
                <w:sz w:val="20"/>
                <w:szCs w:val="20"/>
              </w:rPr>
            </w:pPr>
            <w:ins w:id="6100" w:author="Commodore, Sarah" w:date="2023-03-30T13:25: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F9FF7A0" w14:textId="77777777" w:rsidR="00BE0539" w:rsidRPr="00DC2757" w:rsidRDefault="00BE0539" w:rsidP="00E750DA">
            <w:pPr>
              <w:spacing w:after="0" w:line="240" w:lineRule="auto"/>
              <w:jc w:val="center"/>
              <w:rPr>
                <w:ins w:id="6101" w:author="Commodore, Sarah" w:date="2023-03-30T13:25:00Z"/>
                <w:rFonts w:ascii="Calibri" w:eastAsia="Times New Roman" w:hAnsi="Calibri" w:cs="Calibri"/>
                <w:color w:val="000000"/>
                <w:sz w:val="20"/>
                <w:szCs w:val="20"/>
              </w:rPr>
            </w:pPr>
            <w:ins w:id="6102" w:author="Commodore, Sarah" w:date="2023-03-30T13:25:00Z">
              <w:r w:rsidRPr="00DC2757">
                <w:rPr>
                  <w:rFonts w:ascii="Calibri" w:eastAsia="Times New Roman" w:hAnsi="Calibri" w:cs="Calibri"/>
                  <w:color w:val="000000"/>
                  <w:sz w:val="20"/>
                  <w:szCs w:val="20"/>
                </w:rPr>
                <w:t>2.1E-06</w:t>
              </w:r>
            </w:ins>
          </w:p>
        </w:tc>
        <w:tc>
          <w:tcPr>
            <w:tcW w:w="0" w:type="auto"/>
            <w:tcBorders>
              <w:top w:val="nil"/>
              <w:left w:val="nil"/>
              <w:bottom w:val="nil"/>
              <w:right w:val="nil"/>
            </w:tcBorders>
            <w:shd w:val="clear" w:color="auto" w:fill="auto"/>
            <w:noWrap/>
            <w:vAlign w:val="bottom"/>
            <w:hideMark/>
          </w:tcPr>
          <w:p w14:paraId="06EB7C89" w14:textId="77777777" w:rsidR="00BE0539" w:rsidRPr="00DC2757" w:rsidRDefault="00BE0539" w:rsidP="00E750DA">
            <w:pPr>
              <w:spacing w:after="0" w:line="240" w:lineRule="auto"/>
              <w:jc w:val="center"/>
              <w:rPr>
                <w:ins w:id="6103" w:author="Commodore, Sarah" w:date="2023-03-30T13:25:00Z"/>
                <w:rFonts w:ascii="Calibri" w:eastAsia="Times New Roman" w:hAnsi="Calibri" w:cs="Calibri"/>
                <w:color w:val="000000"/>
                <w:sz w:val="20"/>
                <w:szCs w:val="20"/>
              </w:rPr>
            </w:pPr>
            <w:ins w:id="6104" w:author="Commodore, Sarah" w:date="2023-03-30T13:25:00Z">
              <w:r w:rsidRPr="00DC2757">
                <w:rPr>
                  <w:rFonts w:ascii="Calibri" w:eastAsia="Times New Roman" w:hAnsi="Calibri" w:cs="Calibri"/>
                  <w:color w:val="000000"/>
                  <w:sz w:val="20"/>
                  <w:szCs w:val="20"/>
                </w:rPr>
                <w:t>1.7E-05</w:t>
              </w:r>
            </w:ins>
          </w:p>
        </w:tc>
        <w:tc>
          <w:tcPr>
            <w:tcW w:w="0" w:type="auto"/>
            <w:tcBorders>
              <w:top w:val="nil"/>
              <w:left w:val="nil"/>
              <w:bottom w:val="nil"/>
              <w:right w:val="nil"/>
            </w:tcBorders>
            <w:shd w:val="clear" w:color="auto" w:fill="auto"/>
            <w:noWrap/>
            <w:vAlign w:val="bottom"/>
            <w:hideMark/>
          </w:tcPr>
          <w:p w14:paraId="13154B38" w14:textId="77777777" w:rsidR="00BE0539" w:rsidRPr="00DC2757" w:rsidRDefault="00BE0539" w:rsidP="00E750DA">
            <w:pPr>
              <w:spacing w:after="0" w:line="240" w:lineRule="auto"/>
              <w:jc w:val="center"/>
              <w:rPr>
                <w:ins w:id="6105" w:author="Commodore, Sarah" w:date="2023-03-30T13:25:00Z"/>
                <w:rFonts w:ascii="Calibri" w:eastAsia="Times New Roman" w:hAnsi="Calibri" w:cs="Calibri"/>
                <w:color w:val="000000"/>
                <w:sz w:val="20"/>
                <w:szCs w:val="20"/>
              </w:rPr>
            </w:pPr>
            <w:ins w:id="6106" w:author="Commodore, Sarah" w:date="2023-03-30T13:25:00Z">
              <w:r w:rsidRPr="00DC2757">
                <w:rPr>
                  <w:rFonts w:ascii="Calibri" w:eastAsia="Times New Roman" w:hAnsi="Calibri" w:cs="Calibri"/>
                  <w:color w:val="000000"/>
                  <w:sz w:val="20"/>
                  <w:szCs w:val="20"/>
                </w:rPr>
                <w:t>*</w:t>
              </w:r>
            </w:ins>
          </w:p>
        </w:tc>
      </w:tr>
      <w:tr w:rsidR="00BE0539" w:rsidRPr="00DC2757" w14:paraId="53AC4E54" w14:textId="77777777" w:rsidTr="00E750DA">
        <w:trPr>
          <w:trHeight w:val="260"/>
          <w:ins w:id="6107" w:author="Commodore, Sarah" w:date="2023-03-30T13:25:00Z"/>
        </w:trPr>
        <w:tc>
          <w:tcPr>
            <w:tcW w:w="0" w:type="auto"/>
            <w:tcBorders>
              <w:top w:val="nil"/>
              <w:left w:val="nil"/>
              <w:bottom w:val="nil"/>
              <w:right w:val="nil"/>
            </w:tcBorders>
            <w:shd w:val="clear" w:color="auto" w:fill="auto"/>
            <w:noWrap/>
            <w:vAlign w:val="bottom"/>
            <w:hideMark/>
          </w:tcPr>
          <w:p w14:paraId="3EB7EC8B" w14:textId="77777777" w:rsidR="00BE0539" w:rsidRPr="00DC2757" w:rsidRDefault="00BE0539" w:rsidP="00E750DA">
            <w:pPr>
              <w:spacing w:after="0" w:line="240" w:lineRule="auto"/>
              <w:rPr>
                <w:ins w:id="6108" w:author="Commodore, Sarah" w:date="2023-03-30T13:25:00Z"/>
                <w:rFonts w:ascii="Calibri" w:eastAsia="Times New Roman" w:hAnsi="Calibri" w:cs="Calibri"/>
                <w:color w:val="000000"/>
                <w:sz w:val="20"/>
                <w:szCs w:val="20"/>
              </w:rPr>
            </w:pPr>
            <w:ins w:id="6109" w:author="Commodore, Sarah" w:date="2023-03-30T13:25:00Z">
              <w:r w:rsidRPr="00DC2757">
                <w:rPr>
                  <w:rFonts w:ascii="Calibri" w:eastAsia="Times New Roman" w:hAnsi="Calibri" w:cs="Calibri"/>
                  <w:color w:val="000000"/>
                  <w:sz w:val="20"/>
                  <w:szCs w:val="20"/>
                </w:rPr>
                <w:t>ENSG00000126262.5</w:t>
              </w:r>
            </w:ins>
          </w:p>
        </w:tc>
        <w:tc>
          <w:tcPr>
            <w:tcW w:w="0" w:type="auto"/>
            <w:tcBorders>
              <w:top w:val="nil"/>
              <w:left w:val="nil"/>
              <w:bottom w:val="nil"/>
              <w:right w:val="nil"/>
            </w:tcBorders>
            <w:shd w:val="clear" w:color="auto" w:fill="auto"/>
            <w:noWrap/>
            <w:vAlign w:val="bottom"/>
            <w:hideMark/>
          </w:tcPr>
          <w:p w14:paraId="30FA7294" w14:textId="77777777" w:rsidR="00BE0539" w:rsidRPr="00DC2757" w:rsidRDefault="00BE0539" w:rsidP="00E750DA">
            <w:pPr>
              <w:spacing w:after="0" w:line="240" w:lineRule="auto"/>
              <w:rPr>
                <w:ins w:id="6110" w:author="Commodore, Sarah" w:date="2023-03-30T13:25:00Z"/>
                <w:rFonts w:ascii="Calibri" w:eastAsia="Times New Roman" w:hAnsi="Calibri" w:cs="Calibri"/>
                <w:color w:val="000000"/>
                <w:sz w:val="20"/>
                <w:szCs w:val="20"/>
              </w:rPr>
            </w:pPr>
            <w:ins w:id="6111" w:author="Commodore, Sarah" w:date="2023-03-30T13:25:00Z">
              <w:r w:rsidRPr="00DC2757">
                <w:rPr>
                  <w:rFonts w:ascii="Calibri" w:eastAsia="Times New Roman" w:hAnsi="Calibri" w:cs="Calibri"/>
                  <w:color w:val="000000"/>
                  <w:sz w:val="20"/>
                  <w:szCs w:val="20"/>
                </w:rPr>
                <w:t>FFAR2</w:t>
              </w:r>
            </w:ins>
          </w:p>
        </w:tc>
        <w:tc>
          <w:tcPr>
            <w:tcW w:w="0" w:type="auto"/>
            <w:tcBorders>
              <w:top w:val="nil"/>
              <w:left w:val="nil"/>
              <w:bottom w:val="nil"/>
              <w:right w:val="nil"/>
            </w:tcBorders>
            <w:shd w:val="clear" w:color="auto" w:fill="auto"/>
            <w:noWrap/>
            <w:vAlign w:val="bottom"/>
            <w:hideMark/>
          </w:tcPr>
          <w:p w14:paraId="130A68B1" w14:textId="77777777" w:rsidR="00BE0539" w:rsidRPr="00DC2757" w:rsidRDefault="00BE0539" w:rsidP="00E750DA">
            <w:pPr>
              <w:spacing w:after="0" w:line="240" w:lineRule="auto"/>
              <w:jc w:val="center"/>
              <w:rPr>
                <w:ins w:id="6112" w:author="Commodore, Sarah" w:date="2023-03-30T13:25:00Z"/>
                <w:rFonts w:ascii="Calibri" w:eastAsia="Times New Roman" w:hAnsi="Calibri" w:cs="Calibri"/>
                <w:color w:val="000000"/>
                <w:sz w:val="20"/>
                <w:szCs w:val="20"/>
              </w:rPr>
            </w:pPr>
            <w:ins w:id="6113"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115F0860" w14:textId="77777777" w:rsidR="00BE0539" w:rsidRPr="00DC2757" w:rsidRDefault="00BE0539" w:rsidP="00E750DA">
            <w:pPr>
              <w:spacing w:after="0" w:line="240" w:lineRule="auto"/>
              <w:jc w:val="center"/>
              <w:rPr>
                <w:ins w:id="6114" w:author="Commodore, Sarah" w:date="2023-03-30T13:25:00Z"/>
                <w:rFonts w:ascii="Calibri" w:eastAsia="Times New Roman" w:hAnsi="Calibri" w:cs="Calibri"/>
                <w:color w:val="000000"/>
                <w:sz w:val="20"/>
                <w:szCs w:val="20"/>
              </w:rPr>
            </w:pPr>
            <w:ins w:id="6115" w:author="Commodore, Sarah" w:date="2023-03-30T13:25:00Z">
              <w:r w:rsidRPr="00DC2757">
                <w:rPr>
                  <w:rFonts w:ascii="Calibri" w:eastAsia="Times New Roman" w:hAnsi="Calibri" w:cs="Calibri"/>
                  <w:color w:val="000000"/>
                  <w:sz w:val="20"/>
                  <w:szCs w:val="20"/>
                </w:rPr>
                <w:t>2.1E-05</w:t>
              </w:r>
            </w:ins>
          </w:p>
        </w:tc>
        <w:tc>
          <w:tcPr>
            <w:tcW w:w="0" w:type="auto"/>
            <w:tcBorders>
              <w:top w:val="nil"/>
              <w:left w:val="nil"/>
              <w:bottom w:val="nil"/>
              <w:right w:val="nil"/>
            </w:tcBorders>
            <w:shd w:val="clear" w:color="auto" w:fill="auto"/>
            <w:noWrap/>
            <w:vAlign w:val="bottom"/>
            <w:hideMark/>
          </w:tcPr>
          <w:p w14:paraId="05D0F597" w14:textId="77777777" w:rsidR="00BE0539" w:rsidRPr="00DC2757" w:rsidRDefault="00BE0539" w:rsidP="00E750DA">
            <w:pPr>
              <w:spacing w:after="0" w:line="240" w:lineRule="auto"/>
              <w:jc w:val="center"/>
              <w:rPr>
                <w:ins w:id="6116" w:author="Commodore, Sarah" w:date="2023-03-30T13:25:00Z"/>
                <w:rFonts w:ascii="Calibri" w:eastAsia="Times New Roman" w:hAnsi="Calibri" w:cs="Calibri"/>
                <w:color w:val="000000"/>
                <w:sz w:val="20"/>
                <w:szCs w:val="20"/>
              </w:rPr>
            </w:pPr>
            <w:ins w:id="6117" w:author="Commodore, Sarah" w:date="2023-03-30T13:25: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3C6A4380" w14:textId="77777777" w:rsidR="00BE0539" w:rsidRPr="00DC2757" w:rsidRDefault="00BE0539" w:rsidP="00E750DA">
            <w:pPr>
              <w:spacing w:after="0" w:line="240" w:lineRule="auto"/>
              <w:jc w:val="center"/>
              <w:rPr>
                <w:ins w:id="6118" w:author="Commodore, Sarah" w:date="2023-03-30T13:25:00Z"/>
                <w:rFonts w:ascii="Calibri" w:eastAsia="Times New Roman" w:hAnsi="Calibri" w:cs="Calibri"/>
                <w:color w:val="000000"/>
                <w:sz w:val="20"/>
                <w:szCs w:val="20"/>
              </w:rPr>
            </w:pPr>
            <w:ins w:id="6119" w:author="Commodore, Sarah" w:date="2023-03-30T13:25:00Z">
              <w:r w:rsidRPr="00DC2757">
                <w:rPr>
                  <w:rFonts w:ascii="Calibri" w:eastAsia="Times New Roman" w:hAnsi="Calibri" w:cs="Calibri"/>
                  <w:color w:val="000000"/>
                  <w:sz w:val="20"/>
                  <w:szCs w:val="20"/>
                </w:rPr>
                <w:t>*</w:t>
              </w:r>
            </w:ins>
          </w:p>
        </w:tc>
      </w:tr>
      <w:tr w:rsidR="00BE0539" w:rsidRPr="00DC2757" w14:paraId="741982FF" w14:textId="77777777" w:rsidTr="00E750DA">
        <w:trPr>
          <w:trHeight w:val="260"/>
          <w:ins w:id="6120" w:author="Commodore, Sarah" w:date="2023-03-30T13:25:00Z"/>
        </w:trPr>
        <w:tc>
          <w:tcPr>
            <w:tcW w:w="0" w:type="auto"/>
            <w:tcBorders>
              <w:top w:val="nil"/>
              <w:left w:val="nil"/>
              <w:bottom w:val="nil"/>
              <w:right w:val="nil"/>
            </w:tcBorders>
            <w:shd w:val="clear" w:color="auto" w:fill="auto"/>
            <w:noWrap/>
            <w:vAlign w:val="bottom"/>
            <w:hideMark/>
          </w:tcPr>
          <w:p w14:paraId="1445DBA3" w14:textId="77777777" w:rsidR="00BE0539" w:rsidRPr="00DC2757" w:rsidRDefault="00BE0539" w:rsidP="00E750DA">
            <w:pPr>
              <w:spacing w:after="0" w:line="240" w:lineRule="auto"/>
              <w:rPr>
                <w:ins w:id="6121" w:author="Commodore, Sarah" w:date="2023-03-30T13:25:00Z"/>
                <w:rFonts w:ascii="Calibri" w:eastAsia="Times New Roman" w:hAnsi="Calibri" w:cs="Calibri"/>
                <w:color w:val="000000"/>
                <w:sz w:val="20"/>
                <w:szCs w:val="20"/>
              </w:rPr>
            </w:pPr>
            <w:ins w:id="6122" w:author="Commodore, Sarah" w:date="2023-03-30T13:25:00Z">
              <w:r w:rsidRPr="00DC2757">
                <w:rPr>
                  <w:rFonts w:ascii="Calibri" w:eastAsia="Times New Roman" w:hAnsi="Calibri" w:cs="Calibri"/>
                  <w:color w:val="000000"/>
                  <w:sz w:val="20"/>
                  <w:szCs w:val="20"/>
                </w:rPr>
                <w:t>ENSG00000225774.2</w:t>
              </w:r>
            </w:ins>
          </w:p>
        </w:tc>
        <w:tc>
          <w:tcPr>
            <w:tcW w:w="0" w:type="auto"/>
            <w:tcBorders>
              <w:top w:val="nil"/>
              <w:left w:val="nil"/>
              <w:bottom w:val="nil"/>
              <w:right w:val="nil"/>
            </w:tcBorders>
            <w:shd w:val="clear" w:color="auto" w:fill="auto"/>
            <w:noWrap/>
            <w:vAlign w:val="bottom"/>
            <w:hideMark/>
          </w:tcPr>
          <w:p w14:paraId="5707BE00" w14:textId="77777777" w:rsidR="00BE0539" w:rsidRPr="00DC2757" w:rsidRDefault="00BE0539" w:rsidP="00E750DA">
            <w:pPr>
              <w:spacing w:after="0" w:line="240" w:lineRule="auto"/>
              <w:rPr>
                <w:ins w:id="6123" w:author="Commodore, Sarah" w:date="2023-03-30T13:25:00Z"/>
                <w:rFonts w:ascii="Calibri" w:eastAsia="Times New Roman" w:hAnsi="Calibri" w:cs="Calibri"/>
                <w:color w:val="000000"/>
                <w:sz w:val="20"/>
                <w:szCs w:val="20"/>
              </w:rPr>
            </w:pPr>
            <w:ins w:id="6124" w:author="Commodore, Sarah" w:date="2023-03-30T13:25:00Z">
              <w:r w:rsidRPr="00DC2757">
                <w:rPr>
                  <w:rFonts w:ascii="Calibri" w:eastAsia="Times New Roman" w:hAnsi="Calibri" w:cs="Calibri"/>
                  <w:color w:val="000000"/>
                  <w:sz w:val="20"/>
                  <w:szCs w:val="20"/>
                </w:rPr>
                <w:t>SIRPAP1</w:t>
              </w:r>
            </w:ins>
          </w:p>
        </w:tc>
        <w:tc>
          <w:tcPr>
            <w:tcW w:w="0" w:type="auto"/>
            <w:tcBorders>
              <w:top w:val="nil"/>
              <w:left w:val="nil"/>
              <w:bottom w:val="nil"/>
              <w:right w:val="nil"/>
            </w:tcBorders>
            <w:shd w:val="clear" w:color="auto" w:fill="auto"/>
            <w:noWrap/>
            <w:vAlign w:val="bottom"/>
            <w:hideMark/>
          </w:tcPr>
          <w:p w14:paraId="5F10F245" w14:textId="77777777" w:rsidR="00BE0539" w:rsidRPr="00DC2757" w:rsidRDefault="00BE0539" w:rsidP="00E750DA">
            <w:pPr>
              <w:spacing w:after="0" w:line="240" w:lineRule="auto"/>
              <w:jc w:val="center"/>
              <w:rPr>
                <w:ins w:id="6125" w:author="Commodore, Sarah" w:date="2023-03-30T13:25:00Z"/>
                <w:rFonts w:ascii="Calibri" w:eastAsia="Times New Roman" w:hAnsi="Calibri" w:cs="Calibri"/>
                <w:color w:val="000000"/>
                <w:sz w:val="20"/>
                <w:szCs w:val="20"/>
              </w:rPr>
            </w:pPr>
            <w:ins w:id="6126"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82B2CF7" w14:textId="77777777" w:rsidR="00BE0539" w:rsidRPr="00DC2757" w:rsidRDefault="00BE0539" w:rsidP="00E750DA">
            <w:pPr>
              <w:spacing w:after="0" w:line="240" w:lineRule="auto"/>
              <w:jc w:val="center"/>
              <w:rPr>
                <w:ins w:id="6127" w:author="Commodore, Sarah" w:date="2023-03-30T13:25:00Z"/>
                <w:rFonts w:ascii="Calibri" w:eastAsia="Times New Roman" w:hAnsi="Calibri" w:cs="Calibri"/>
                <w:color w:val="000000"/>
                <w:sz w:val="20"/>
                <w:szCs w:val="20"/>
              </w:rPr>
            </w:pPr>
            <w:ins w:id="6128" w:author="Commodore, Sarah" w:date="2023-03-30T13:25:00Z">
              <w:r w:rsidRPr="00DC2757">
                <w:rPr>
                  <w:rFonts w:ascii="Calibri" w:eastAsia="Times New Roman" w:hAnsi="Calibri" w:cs="Calibri"/>
                  <w:color w:val="000000"/>
                  <w:sz w:val="20"/>
                  <w:szCs w:val="20"/>
                </w:rPr>
                <w:t>8.5E-03</w:t>
              </w:r>
            </w:ins>
          </w:p>
        </w:tc>
        <w:tc>
          <w:tcPr>
            <w:tcW w:w="0" w:type="auto"/>
            <w:tcBorders>
              <w:top w:val="nil"/>
              <w:left w:val="nil"/>
              <w:bottom w:val="nil"/>
              <w:right w:val="nil"/>
            </w:tcBorders>
            <w:shd w:val="clear" w:color="auto" w:fill="auto"/>
            <w:noWrap/>
            <w:vAlign w:val="bottom"/>
            <w:hideMark/>
          </w:tcPr>
          <w:p w14:paraId="1B68C8CA" w14:textId="77777777" w:rsidR="00BE0539" w:rsidRPr="00DC2757" w:rsidRDefault="00BE0539" w:rsidP="00E750DA">
            <w:pPr>
              <w:spacing w:after="0" w:line="240" w:lineRule="auto"/>
              <w:jc w:val="center"/>
              <w:rPr>
                <w:ins w:id="6129" w:author="Commodore, Sarah" w:date="2023-03-30T13:25:00Z"/>
                <w:rFonts w:ascii="Calibri" w:eastAsia="Times New Roman" w:hAnsi="Calibri" w:cs="Calibri"/>
                <w:color w:val="000000"/>
                <w:sz w:val="20"/>
                <w:szCs w:val="20"/>
              </w:rPr>
            </w:pPr>
            <w:ins w:id="6130" w:author="Commodore, Sarah" w:date="2023-03-30T13:25:00Z">
              <w:r w:rsidRPr="00DC2757">
                <w:rPr>
                  <w:rFonts w:ascii="Calibri" w:eastAsia="Times New Roman" w:hAnsi="Calibri" w:cs="Calibri"/>
                  <w:color w:val="000000"/>
                  <w:sz w:val="20"/>
                  <w:szCs w:val="20"/>
                </w:rPr>
                <w:t>2.3E-02</w:t>
              </w:r>
            </w:ins>
          </w:p>
        </w:tc>
        <w:tc>
          <w:tcPr>
            <w:tcW w:w="0" w:type="auto"/>
            <w:tcBorders>
              <w:top w:val="nil"/>
              <w:left w:val="nil"/>
              <w:bottom w:val="nil"/>
              <w:right w:val="nil"/>
            </w:tcBorders>
            <w:shd w:val="clear" w:color="auto" w:fill="auto"/>
            <w:noWrap/>
            <w:vAlign w:val="bottom"/>
            <w:hideMark/>
          </w:tcPr>
          <w:p w14:paraId="1DEBA4AF" w14:textId="77777777" w:rsidR="00BE0539" w:rsidRPr="00DC2757" w:rsidRDefault="00BE0539" w:rsidP="00E750DA">
            <w:pPr>
              <w:spacing w:after="0" w:line="240" w:lineRule="auto"/>
              <w:jc w:val="center"/>
              <w:rPr>
                <w:ins w:id="6131" w:author="Commodore, Sarah" w:date="2023-03-30T13:25:00Z"/>
                <w:rFonts w:ascii="Calibri" w:eastAsia="Times New Roman" w:hAnsi="Calibri" w:cs="Calibri"/>
                <w:color w:val="000000"/>
                <w:sz w:val="20"/>
                <w:szCs w:val="20"/>
              </w:rPr>
            </w:pPr>
            <w:ins w:id="6132" w:author="Commodore, Sarah" w:date="2023-03-30T13:25:00Z">
              <w:r w:rsidRPr="00DC2757">
                <w:rPr>
                  <w:rFonts w:ascii="Calibri" w:eastAsia="Times New Roman" w:hAnsi="Calibri" w:cs="Calibri"/>
                  <w:color w:val="000000"/>
                  <w:sz w:val="20"/>
                  <w:szCs w:val="20"/>
                </w:rPr>
                <w:t>*</w:t>
              </w:r>
            </w:ins>
          </w:p>
        </w:tc>
      </w:tr>
      <w:tr w:rsidR="00BE0539" w:rsidRPr="00DC2757" w14:paraId="79F2568B" w14:textId="77777777" w:rsidTr="00E750DA">
        <w:trPr>
          <w:trHeight w:val="260"/>
          <w:ins w:id="6133" w:author="Commodore, Sarah" w:date="2023-03-30T13:25:00Z"/>
        </w:trPr>
        <w:tc>
          <w:tcPr>
            <w:tcW w:w="0" w:type="auto"/>
            <w:tcBorders>
              <w:top w:val="nil"/>
              <w:left w:val="nil"/>
              <w:bottom w:val="nil"/>
              <w:right w:val="nil"/>
            </w:tcBorders>
            <w:shd w:val="clear" w:color="auto" w:fill="auto"/>
            <w:noWrap/>
            <w:vAlign w:val="bottom"/>
            <w:hideMark/>
          </w:tcPr>
          <w:p w14:paraId="11C35E09" w14:textId="77777777" w:rsidR="00BE0539" w:rsidRPr="00DC2757" w:rsidRDefault="00BE0539" w:rsidP="00E750DA">
            <w:pPr>
              <w:spacing w:after="0" w:line="240" w:lineRule="auto"/>
              <w:rPr>
                <w:ins w:id="6134" w:author="Commodore, Sarah" w:date="2023-03-30T13:25:00Z"/>
                <w:rFonts w:ascii="Calibri" w:eastAsia="Times New Roman" w:hAnsi="Calibri" w:cs="Calibri"/>
                <w:color w:val="000000"/>
                <w:sz w:val="20"/>
                <w:szCs w:val="20"/>
              </w:rPr>
            </w:pPr>
            <w:ins w:id="6135" w:author="Commodore, Sarah" w:date="2023-03-30T13:25:00Z">
              <w:r w:rsidRPr="00DC2757">
                <w:rPr>
                  <w:rFonts w:ascii="Calibri" w:eastAsia="Times New Roman" w:hAnsi="Calibri" w:cs="Calibri"/>
                  <w:color w:val="000000"/>
                  <w:sz w:val="20"/>
                  <w:szCs w:val="20"/>
                </w:rPr>
                <w:t>ENSG00000137757.11</w:t>
              </w:r>
            </w:ins>
          </w:p>
        </w:tc>
        <w:tc>
          <w:tcPr>
            <w:tcW w:w="0" w:type="auto"/>
            <w:tcBorders>
              <w:top w:val="nil"/>
              <w:left w:val="nil"/>
              <w:bottom w:val="nil"/>
              <w:right w:val="nil"/>
            </w:tcBorders>
            <w:shd w:val="clear" w:color="auto" w:fill="auto"/>
            <w:noWrap/>
            <w:vAlign w:val="bottom"/>
            <w:hideMark/>
          </w:tcPr>
          <w:p w14:paraId="0EFB3A3E" w14:textId="77777777" w:rsidR="00BE0539" w:rsidRPr="00DC2757" w:rsidRDefault="00BE0539" w:rsidP="00E750DA">
            <w:pPr>
              <w:spacing w:after="0" w:line="240" w:lineRule="auto"/>
              <w:rPr>
                <w:ins w:id="6136" w:author="Commodore, Sarah" w:date="2023-03-30T13:25:00Z"/>
                <w:rFonts w:ascii="Calibri" w:eastAsia="Times New Roman" w:hAnsi="Calibri" w:cs="Calibri"/>
                <w:color w:val="000000"/>
                <w:sz w:val="20"/>
                <w:szCs w:val="20"/>
              </w:rPr>
            </w:pPr>
            <w:ins w:id="6137" w:author="Commodore, Sarah" w:date="2023-03-30T13:25:00Z">
              <w:r w:rsidRPr="00DC2757">
                <w:rPr>
                  <w:rFonts w:ascii="Calibri" w:eastAsia="Times New Roman" w:hAnsi="Calibri" w:cs="Calibri"/>
                  <w:color w:val="000000"/>
                  <w:sz w:val="20"/>
                  <w:szCs w:val="20"/>
                </w:rPr>
                <w:t>CASP5</w:t>
              </w:r>
            </w:ins>
          </w:p>
        </w:tc>
        <w:tc>
          <w:tcPr>
            <w:tcW w:w="0" w:type="auto"/>
            <w:tcBorders>
              <w:top w:val="nil"/>
              <w:left w:val="nil"/>
              <w:bottom w:val="nil"/>
              <w:right w:val="nil"/>
            </w:tcBorders>
            <w:shd w:val="clear" w:color="auto" w:fill="auto"/>
            <w:noWrap/>
            <w:vAlign w:val="bottom"/>
            <w:hideMark/>
          </w:tcPr>
          <w:p w14:paraId="56F60E20" w14:textId="77777777" w:rsidR="00BE0539" w:rsidRPr="00DC2757" w:rsidRDefault="00BE0539" w:rsidP="00E750DA">
            <w:pPr>
              <w:spacing w:after="0" w:line="240" w:lineRule="auto"/>
              <w:jc w:val="center"/>
              <w:rPr>
                <w:ins w:id="6138" w:author="Commodore, Sarah" w:date="2023-03-30T13:25:00Z"/>
                <w:rFonts w:ascii="Calibri" w:eastAsia="Times New Roman" w:hAnsi="Calibri" w:cs="Calibri"/>
                <w:color w:val="000000"/>
                <w:sz w:val="20"/>
                <w:szCs w:val="20"/>
              </w:rPr>
            </w:pPr>
            <w:ins w:id="6139"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3888C4E8" w14:textId="77777777" w:rsidR="00BE0539" w:rsidRPr="00DC2757" w:rsidRDefault="00BE0539" w:rsidP="00E750DA">
            <w:pPr>
              <w:spacing w:after="0" w:line="240" w:lineRule="auto"/>
              <w:jc w:val="center"/>
              <w:rPr>
                <w:ins w:id="6140" w:author="Commodore, Sarah" w:date="2023-03-30T13:25:00Z"/>
                <w:rFonts w:ascii="Calibri" w:eastAsia="Times New Roman" w:hAnsi="Calibri" w:cs="Calibri"/>
                <w:color w:val="000000"/>
                <w:sz w:val="20"/>
                <w:szCs w:val="20"/>
              </w:rPr>
            </w:pPr>
            <w:ins w:id="6141" w:author="Commodore, Sarah" w:date="2023-03-30T13:25:00Z">
              <w:r w:rsidRPr="00DC2757">
                <w:rPr>
                  <w:rFonts w:ascii="Calibri" w:eastAsia="Times New Roman" w:hAnsi="Calibri" w:cs="Calibri"/>
                  <w:color w:val="000000"/>
                  <w:sz w:val="20"/>
                  <w:szCs w:val="20"/>
                </w:rPr>
                <w:t>2.7E-06</w:t>
              </w:r>
            </w:ins>
          </w:p>
        </w:tc>
        <w:tc>
          <w:tcPr>
            <w:tcW w:w="0" w:type="auto"/>
            <w:tcBorders>
              <w:top w:val="nil"/>
              <w:left w:val="nil"/>
              <w:bottom w:val="nil"/>
              <w:right w:val="nil"/>
            </w:tcBorders>
            <w:shd w:val="clear" w:color="auto" w:fill="auto"/>
            <w:noWrap/>
            <w:vAlign w:val="bottom"/>
            <w:hideMark/>
          </w:tcPr>
          <w:p w14:paraId="71F6C59B" w14:textId="77777777" w:rsidR="00BE0539" w:rsidRPr="00DC2757" w:rsidRDefault="00BE0539" w:rsidP="00E750DA">
            <w:pPr>
              <w:spacing w:after="0" w:line="240" w:lineRule="auto"/>
              <w:jc w:val="center"/>
              <w:rPr>
                <w:ins w:id="6142" w:author="Commodore, Sarah" w:date="2023-03-30T13:25:00Z"/>
                <w:rFonts w:ascii="Calibri" w:eastAsia="Times New Roman" w:hAnsi="Calibri" w:cs="Calibri"/>
                <w:color w:val="000000"/>
                <w:sz w:val="20"/>
                <w:szCs w:val="20"/>
              </w:rPr>
            </w:pPr>
            <w:ins w:id="6143" w:author="Commodore, Sarah" w:date="2023-03-30T13:25:00Z">
              <w:r w:rsidRPr="00DC2757">
                <w:rPr>
                  <w:rFonts w:ascii="Calibri" w:eastAsia="Times New Roman" w:hAnsi="Calibri" w:cs="Calibri"/>
                  <w:color w:val="000000"/>
                  <w:sz w:val="20"/>
                  <w:szCs w:val="20"/>
                </w:rPr>
                <w:t>2.1E-05</w:t>
              </w:r>
            </w:ins>
          </w:p>
        </w:tc>
        <w:tc>
          <w:tcPr>
            <w:tcW w:w="0" w:type="auto"/>
            <w:tcBorders>
              <w:top w:val="nil"/>
              <w:left w:val="nil"/>
              <w:bottom w:val="nil"/>
              <w:right w:val="nil"/>
            </w:tcBorders>
            <w:shd w:val="clear" w:color="auto" w:fill="auto"/>
            <w:noWrap/>
            <w:vAlign w:val="bottom"/>
            <w:hideMark/>
          </w:tcPr>
          <w:p w14:paraId="2307B688" w14:textId="77777777" w:rsidR="00BE0539" w:rsidRPr="00DC2757" w:rsidRDefault="00BE0539" w:rsidP="00E750DA">
            <w:pPr>
              <w:spacing w:after="0" w:line="240" w:lineRule="auto"/>
              <w:jc w:val="center"/>
              <w:rPr>
                <w:ins w:id="6144" w:author="Commodore, Sarah" w:date="2023-03-30T13:25:00Z"/>
                <w:rFonts w:ascii="Calibri" w:eastAsia="Times New Roman" w:hAnsi="Calibri" w:cs="Calibri"/>
                <w:color w:val="000000"/>
                <w:sz w:val="20"/>
                <w:szCs w:val="20"/>
              </w:rPr>
            </w:pPr>
            <w:ins w:id="6145" w:author="Commodore, Sarah" w:date="2023-03-30T13:25:00Z">
              <w:r w:rsidRPr="00DC2757">
                <w:rPr>
                  <w:rFonts w:ascii="Calibri" w:eastAsia="Times New Roman" w:hAnsi="Calibri" w:cs="Calibri"/>
                  <w:color w:val="000000"/>
                  <w:sz w:val="20"/>
                  <w:szCs w:val="20"/>
                </w:rPr>
                <w:t>*</w:t>
              </w:r>
            </w:ins>
          </w:p>
        </w:tc>
      </w:tr>
      <w:tr w:rsidR="00BE0539" w:rsidRPr="00DC2757" w14:paraId="5D742527" w14:textId="77777777" w:rsidTr="00E750DA">
        <w:trPr>
          <w:trHeight w:val="260"/>
          <w:ins w:id="6146" w:author="Commodore, Sarah" w:date="2023-03-30T13:25:00Z"/>
        </w:trPr>
        <w:tc>
          <w:tcPr>
            <w:tcW w:w="0" w:type="auto"/>
            <w:tcBorders>
              <w:top w:val="nil"/>
              <w:left w:val="nil"/>
              <w:bottom w:val="nil"/>
              <w:right w:val="nil"/>
            </w:tcBorders>
            <w:shd w:val="clear" w:color="auto" w:fill="auto"/>
            <w:noWrap/>
            <w:vAlign w:val="bottom"/>
            <w:hideMark/>
          </w:tcPr>
          <w:p w14:paraId="60EF1C36" w14:textId="77777777" w:rsidR="00BE0539" w:rsidRPr="00DC2757" w:rsidRDefault="00BE0539" w:rsidP="00E750DA">
            <w:pPr>
              <w:spacing w:after="0" w:line="240" w:lineRule="auto"/>
              <w:rPr>
                <w:ins w:id="6147" w:author="Commodore, Sarah" w:date="2023-03-30T13:25:00Z"/>
                <w:rFonts w:ascii="Calibri" w:eastAsia="Times New Roman" w:hAnsi="Calibri" w:cs="Calibri"/>
                <w:color w:val="000000"/>
                <w:sz w:val="20"/>
                <w:szCs w:val="20"/>
              </w:rPr>
            </w:pPr>
            <w:ins w:id="6148" w:author="Commodore, Sarah" w:date="2023-03-30T13:25:00Z">
              <w:r w:rsidRPr="00DC2757">
                <w:rPr>
                  <w:rFonts w:ascii="Calibri" w:eastAsia="Times New Roman" w:hAnsi="Calibri" w:cs="Calibri"/>
                  <w:color w:val="000000"/>
                  <w:sz w:val="20"/>
                  <w:szCs w:val="20"/>
                </w:rPr>
                <w:t>ENSG00000237576.2</w:t>
              </w:r>
            </w:ins>
          </w:p>
        </w:tc>
        <w:tc>
          <w:tcPr>
            <w:tcW w:w="0" w:type="auto"/>
            <w:tcBorders>
              <w:top w:val="nil"/>
              <w:left w:val="nil"/>
              <w:bottom w:val="nil"/>
              <w:right w:val="nil"/>
            </w:tcBorders>
            <w:shd w:val="clear" w:color="auto" w:fill="auto"/>
            <w:noWrap/>
            <w:vAlign w:val="bottom"/>
            <w:hideMark/>
          </w:tcPr>
          <w:p w14:paraId="501A3E6D" w14:textId="77777777" w:rsidR="00BE0539" w:rsidRPr="00DC2757" w:rsidRDefault="00BE0539" w:rsidP="00E750DA">
            <w:pPr>
              <w:spacing w:after="0" w:line="240" w:lineRule="auto"/>
              <w:rPr>
                <w:ins w:id="6149" w:author="Commodore, Sarah" w:date="2023-03-30T13:25:00Z"/>
                <w:rFonts w:ascii="Calibri" w:eastAsia="Times New Roman" w:hAnsi="Calibri" w:cs="Calibri"/>
                <w:color w:val="000000"/>
                <w:sz w:val="20"/>
                <w:szCs w:val="20"/>
              </w:rPr>
            </w:pPr>
            <w:ins w:id="6150" w:author="Commodore, Sarah" w:date="2023-03-30T13:25:00Z">
              <w:r w:rsidRPr="00DC2757">
                <w:rPr>
                  <w:rFonts w:ascii="Calibri" w:eastAsia="Times New Roman" w:hAnsi="Calibri" w:cs="Calibri"/>
                  <w:color w:val="000000"/>
                  <w:sz w:val="20"/>
                  <w:szCs w:val="20"/>
                </w:rPr>
                <w:t>LINC01888</w:t>
              </w:r>
            </w:ins>
          </w:p>
        </w:tc>
        <w:tc>
          <w:tcPr>
            <w:tcW w:w="0" w:type="auto"/>
            <w:tcBorders>
              <w:top w:val="nil"/>
              <w:left w:val="nil"/>
              <w:bottom w:val="nil"/>
              <w:right w:val="nil"/>
            </w:tcBorders>
            <w:shd w:val="clear" w:color="auto" w:fill="auto"/>
            <w:noWrap/>
            <w:vAlign w:val="bottom"/>
            <w:hideMark/>
          </w:tcPr>
          <w:p w14:paraId="19D9AA46" w14:textId="77777777" w:rsidR="00BE0539" w:rsidRPr="00DC2757" w:rsidRDefault="00BE0539" w:rsidP="00E750DA">
            <w:pPr>
              <w:spacing w:after="0" w:line="240" w:lineRule="auto"/>
              <w:jc w:val="center"/>
              <w:rPr>
                <w:ins w:id="6151" w:author="Commodore, Sarah" w:date="2023-03-30T13:25:00Z"/>
                <w:rFonts w:ascii="Calibri" w:eastAsia="Times New Roman" w:hAnsi="Calibri" w:cs="Calibri"/>
                <w:color w:val="000000"/>
                <w:sz w:val="20"/>
                <w:szCs w:val="20"/>
              </w:rPr>
            </w:pPr>
            <w:ins w:id="6152"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E660EA1" w14:textId="77777777" w:rsidR="00BE0539" w:rsidRPr="00DC2757" w:rsidRDefault="00BE0539" w:rsidP="00E750DA">
            <w:pPr>
              <w:spacing w:after="0" w:line="240" w:lineRule="auto"/>
              <w:jc w:val="center"/>
              <w:rPr>
                <w:ins w:id="6153" w:author="Commodore, Sarah" w:date="2023-03-30T13:25:00Z"/>
                <w:rFonts w:ascii="Calibri" w:eastAsia="Times New Roman" w:hAnsi="Calibri" w:cs="Calibri"/>
                <w:color w:val="000000"/>
                <w:sz w:val="20"/>
                <w:szCs w:val="20"/>
              </w:rPr>
            </w:pPr>
            <w:ins w:id="6154" w:author="Commodore, Sarah" w:date="2023-03-30T13:25:00Z">
              <w:r w:rsidRPr="00DC2757">
                <w:rPr>
                  <w:rFonts w:ascii="Calibri" w:eastAsia="Times New Roman" w:hAnsi="Calibri" w:cs="Calibri"/>
                  <w:color w:val="000000"/>
                  <w:sz w:val="20"/>
                  <w:szCs w:val="20"/>
                </w:rPr>
                <w:t>8.3E-03</w:t>
              </w:r>
            </w:ins>
          </w:p>
        </w:tc>
        <w:tc>
          <w:tcPr>
            <w:tcW w:w="0" w:type="auto"/>
            <w:tcBorders>
              <w:top w:val="nil"/>
              <w:left w:val="nil"/>
              <w:bottom w:val="nil"/>
              <w:right w:val="nil"/>
            </w:tcBorders>
            <w:shd w:val="clear" w:color="auto" w:fill="auto"/>
            <w:noWrap/>
            <w:vAlign w:val="bottom"/>
            <w:hideMark/>
          </w:tcPr>
          <w:p w14:paraId="3C4C101A" w14:textId="77777777" w:rsidR="00BE0539" w:rsidRPr="00DC2757" w:rsidRDefault="00BE0539" w:rsidP="00E750DA">
            <w:pPr>
              <w:spacing w:after="0" w:line="240" w:lineRule="auto"/>
              <w:jc w:val="center"/>
              <w:rPr>
                <w:ins w:id="6155" w:author="Commodore, Sarah" w:date="2023-03-30T13:25:00Z"/>
                <w:rFonts w:ascii="Calibri" w:eastAsia="Times New Roman" w:hAnsi="Calibri" w:cs="Calibri"/>
                <w:color w:val="000000"/>
                <w:sz w:val="20"/>
                <w:szCs w:val="20"/>
              </w:rPr>
            </w:pPr>
            <w:ins w:id="6156" w:author="Commodore, Sarah" w:date="2023-03-30T13:25:00Z">
              <w:r w:rsidRPr="00DC2757">
                <w:rPr>
                  <w:rFonts w:ascii="Calibri" w:eastAsia="Times New Roman" w:hAnsi="Calibri" w:cs="Calibri"/>
                  <w:color w:val="000000"/>
                  <w:sz w:val="20"/>
                  <w:szCs w:val="20"/>
                </w:rPr>
                <w:t>2.3E-02</w:t>
              </w:r>
            </w:ins>
          </w:p>
        </w:tc>
        <w:tc>
          <w:tcPr>
            <w:tcW w:w="0" w:type="auto"/>
            <w:tcBorders>
              <w:top w:val="nil"/>
              <w:left w:val="nil"/>
              <w:bottom w:val="nil"/>
              <w:right w:val="nil"/>
            </w:tcBorders>
            <w:shd w:val="clear" w:color="auto" w:fill="auto"/>
            <w:noWrap/>
            <w:vAlign w:val="bottom"/>
            <w:hideMark/>
          </w:tcPr>
          <w:p w14:paraId="4D129893" w14:textId="77777777" w:rsidR="00BE0539" w:rsidRPr="00DC2757" w:rsidRDefault="00BE0539" w:rsidP="00E750DA">
            <w:pPr>
              <w:spacing w:after="0" w:line="240" w:lineRule="auto"/>
              <w:jc w:val="center"/>
              <w:rPr>
                <w:ins w:id="6157" w:author="Commodore, Sarah" w:date="2023-03-30T13:25:00Z"/>
                <w:rFonts w:ascii="Calibri" w:eastAsia="Times New Roman" w:hAnsi="Calibri" w:cs="Calibri"/>
                <w:color w:val="000000"/>
                <w:sz w:val="20"/>
                <w:szCs w:val="20"/>
              </w:rPr>
            </w:pPr>
            <w:ins w:id="6158" w:author="Commodore, Sarah" w:date="2023-03-30T13:25:00Z">
              <w:r w:rsidRPr="00DC2757">
                <w:rPr>
                  <w:rFonts w:ascii="Calibri" w:eastAsia="Times New Roman" w:hAnsi="Calibri" w:cs="Calibri"/>
                  <w:color w:val="000000"/>
                  <w:sz w:val="20"/>
                  <w:szCs w:val="20"/>
                </w:rPr>
                <w:t>*</w:t>
              </w:r>
            </w:ins>
          </w:p>
        </w:tc>
      </w:tr>
      <w:tr w:rsidR="00BE0539" w:rsidRPr="00DC2757" w14:paraId="07491879" w14:textId="77777777" w:rsidTr="00E750DA">
        <w:trPr>
          <w:trHeight w:val="260"/>
          <w:ins w:id="6159" w:author="Commodore, Sarah" w:date="2023-03-30T13:25:00Z"/>
        </w:trPr>
        <w:tc>
          <w:tcPr>
            <w:tcW w:w="0" w:type="auto"/>
            <w:tcBorders>
              <w:top w:val="nil"/>
              <w:left w:val="nil"/>
              <w:bottom w:val="nil"/>
              <w:right w:val="nil"/>
            </w:tcBorders>
            <w:shd w:val="clear" w:color="auto" w:fill="auto"/>
            <w:noWrap/>
            <w:vAlign w:val="bottom"/>
            <w:hideMark/>
          </w:tcPr>
          <w:p w14:paraId="4BC23CA2" w14:textId="77777777" w:rsidR="00BE0539" w:rsidRPr="00DC2757" w:rsidRDefault="00BE0539" w:rsidP="00E750DA">
            <w:pPr>
              <w:spacing w:after="0" w:line="240" w:lineRule="auto"/>
              <w:rPr>
                <w:ins w:id="6160" w:author="Commodore, Sarah" w:date="2023-03-30T13:25:00Z"/>
                <w:rFonts w:ascii="Calibri" w:eastAsia="Times New Roman" w:hAnsi="Calibri" w:cs="Calibri"/>
                <w:color w:val="000000"/>
                <w:sz w:val="20"/>
                <w:szCs w:val="20"/>
              </w:rPr>
            </w:pPr>
            <w:ins w:id="6161" w:author="Commodore, Sarah" w:date="2023-03-30T13:25:00Z">
              <w:r w:rsidRPr="00DC2757">
                <w:rPr>
                  <w:rFonts w:ascii="Calibri" w:eastAsia="Times New Roman" w:hAnsi="Calibri" w:cs="Calibri"/>
                  <w:color w:val="000000"/>
                  <w:sz w:val="20"/>
                  <w:szCs w:val="20"/>
                </w:rPr>
                <w:t>ENSG00000175264.8</w:t>
              </w:r>
            </w:ins>
          </w:p>
        </w:tc>
        <w:tc>
          <w:tcPr>
            <w:tcW w:w="0" w:type="auto"/>
            <w:tcBorders>
              <w:top w:val="nil"/>
              <w:left w:val="nil"/>
              <w:bottom w:val="nil"/>
              <w:right w:val="nil"/>
            </w:tcBorders>
            <w:shd w:val="clear" w:color="auto" w:fill="auto"/>
            <w:noWrap/>
            <w:vAlign w:val="bottom"/>
            <w:hideMark/>
          </w:tcPr>
          <w:p w14:paraId="759CE92A" w14:textId="77777777" w:rsidR="00BE0539" w:rsidRPr="00DC2757" w:rsidRDefault="00BE0539" w:rsidP="00E750DA">
            <w:pPr>
              <w:spacing w:after="0" w:line="240" w:lineRule="auto"/>
              <w:rPr>
                <w:ins w:id="6162" w:author="Commodore, Sarah" w:date="2023-03-30T13:25:00Z"/>
                <w:rFonts w:ascii="Calibri" w:eastAsia="Times New Roman" w:hAnsi="Calibri" w:cs="Calibri"/>
                <w:color w:val="000000"/>
                <w:sz w:val="20"/>
                <w:szCs w:val="20"/>
              </w:rPr>
            </w:pPr>
            <w:ins w:id="6163" w:author="Commodore, Sarah" w:date="2023-03-30T13:25:00Z">
              <w:r w:rsidRPr="00DC2757">
                <w:rPr>
                  <w:rFonts w:ascii="Calibri" w:eastAsia="Times New Roman" w:hAnsi="Calibri" w:cs="Calibri"/>
                  <w:color w:val="000000"/>
                  <w:sz w:val="20"/>
                  <w:szCs w:val="20"/>
                </w:rPr>
                <w:t>CHST1</w:t>
              </w:r>
            </w:ins>
          </w:p>
        </w:tc>
        <w:tc>
          <w:tcPr>
            <w:tcW w:w="0" w:type="auto"/>
            <w:tcBorders>
              <w:top w:val="nil"/>
              <w:left w:val="nil"/>
              <w:bottom w:val="nil"/>
              <w:right w:val="nil"/>
            </w:tcBorders>
            <w:shd w:val="clear" w:color="auto" w:fill="auto"/>
            <w:noWrap/>
            <w:vAlign w:val="bottom"/>
            <w:hideMark/>
          </w:tcPr>
          <w:p w14:paraId="1FA9FA0E" w14:textId="77777777" w:rsidR="00BE0539" w:rsidRPr="00DC2757" w:rsidRDefault="00BE0539" w:rsidP="00E750DA">
            <w:pPr>
              <w:spacing w:after="0" w:line="240" w:lineRule="auto"/>
              <w:jc w:val="center"/>
              <w:rPr>
                <w:ins w:id="6164" w:author="Commodore, Sarah" w:date="2023-03-30T13:25:00Z"/>
                <w:rFonts w:ascii="Calibri" w:eastAsia="Times New Roman" w:hAnsi="Calibri" w:cs="Calibri"/>
                <w:color w:val="000000"/>
                <w:sz w:val="20"/>
                <w:szCs w:val="20"/>
              </w:rPr>
            </w:pPr>
            <w:ins w:id="6165"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6EAA00F" w14:textId="77777777" w:rsidR="00BE0539" w:rsidRPr="00DC2757" w:rsidRDefault="00BE0539" w:rsidP="00E750DA">
            <w:pPr>
              <w:spacing w:after="0" w:line="240" w:lineRule="auto"/>
              <w:jc w:val="center"/>
              <w:rPr>
                <w:ins w:id="6166" w:author="Commodore, Sarah" w:date="2023-03-30T13:25:00Z"/>
                <w:rFonts w:ascii="Calibri" w:eastAsia="Times New Roman" w:hAnsi="Calibri" w:cs="Calibri"/>
                <w:color w:val="000000"/>
                <w:sz w:val="20"/>
                <w:szCs w:val="20"/>
              </w:rPr>
            </w:pPr>
            <w:ins w:id="6167" w:author="Commodore, Sarah" w:date="2023-03-30T13:25: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020B4967" w14:textId="77777777" w:rsidR="00BE0539" w:rsidRPr="00DC2757" w:rsidRDefault="00BE0539" w:rsidP="00E750DA">
            <w:pPr>
              <w:spacing w:after="0" w:line="240" w:lineRule="auto"/>
              <w:jc w:val="center"/>
              <w:rPr>
                <w:ins w:id="6168" w:author="Commodore, Sarah" w:date="2023-03-30T13:25:00Z"/>
                <w:rFonts w:ascii="Calibri" w:eastAsia="Times New Roman" w:hAnsi="Calibri" w:cs="Calibri"/>
                <w:color w:val="000000"/>
                <w:sz w:val="20"/>
                <w:szCs w:val="20"/>
              </w:rPr>
            </w:pPr>
            <w:ins w:id="6169" w:author="Commodore, Sarah" w:date="2023-03-30T13:25: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060BA1C1" w14:textId="77777777" w:rsidR="00BE0539" w:rsidRPr="00DC2757" w:rsidRDefault="00BE0539" w:rsidP="00E750DA">
            <w:pPr>
              <w:spacing w:after="0" w:line="240" w:lineRule="auto"/>
              <w:jc w:val="center"/>
              <w:rPr>
                <w:ins w:id="6170" w:author="Commodore, Sarah" w:date="2023-03-30T13:25:00Z"/>
                <w:rFonts w:ascii="Calibri" w:eastAsia="Times New Roman" w:hAnsi="Calibri" w:cs="Calibri"/>
                <w:color w:val="000000"/>
                <w:sz w:val="20"/>
                <w:szCs w:val="20"/>
              </w:rPr>
            </w:pPr>
            <w:ins w:id="6171" w:author="Commodore, Sarah" w:date="2023-03-30T13:25:00Z">
              <w:r w:rsidRPr="00DC2757">
                <w:rPr>
                  <w:rFonts w:ascii="Calibri" w:eastAsia="Times New Roman" w:hAnsi="Calibri" w:cs="Calibri"/>
                  <w:color w:val="000000"/>
                  <w:sz w:val="20"/>
                  <w:szCs w:val="20"/>
                </w:rPr>
                <w:t>*</w:t>
              </w:r>
            </w:ins>
          </w:p>
        </w:tc>
      </w:tr>
      <w:tr w:rsidR="00BE0539" w:rsidRPr="00DC2757" w14:paraId="0837EA59" w14:textId="77777777" w:rsidTr="00E750DA">
        <w:trPr>
          <w:trHeight w:val="260"/>
          <w:ins w:id="6172" w:author="Commodore, Sarah" w:date="2023-03-30T13:25:00Z"/>
        </w:trPr>
        <w:tc>
          <w:tcPr>
            <w:tcW w:w="0" w:type="auto"/>
            <w:tcBorders>
              <w:top w:val="nil"/>
              <w:left w:val="nil"/>
              <w:bottom w:val="nil"/>
              <w:right w:val="nil"/>
            </w:tcBorders>
            <w:shd w:val="clear" w:color="auto" w:fill="auto"/>
            <w:noWrap/>
            <w:vAlign w:val="bottom"/>
            <w:hideMark/>
          </w:tcPr>
          <w:p w14:paraId="1A3C9CA3" w14:textId="77777777" w:rsidR="00BE0539" w:rsidRPr="00DC2757" w:rsidRDefault="00BE0539" w:rsidP="00E750DA">
            <w:pPr>
              <w:spacing w:after="0" w:line="240" w:lineRule="auto"/>
              <w:rPr>
                <w:ins w:id="6173" w:author="Commodore, Sarah" w:date="2023-03-30T13:25:00Z"/>
                <w:rFonts w:ascii="Calibri" w:eastAsia="Times New Roman" w:hAnsi="Calibri" w:cs="Calibri"/>
                <w:color w:val="000000"/>
                <w:sz w:val="20"/>
                <w:szCs w:val="20"/>
              </w:rPr>
            </w:pPr>
            <w:ins w:id="6174" w:author="Commodore, Sarah" w:date="2023-03-30T13:25:00Z">
              <w:r w:rsidRPr="00DC2757">
                <w:rPr>
                  <w:rFonts w:ascii="Calibri" w:eastAsia="Times New Roman" w:hAnsi="Calibri" w:cs="Calibri"/>
                  <w:color w:val="000000"/>
                  <w:sz w:val="20"/>
                  <w:szCs w:val="20"/>
                </w:rPr>
                <w:t>ENSG00000251230.6</w:t>
              </w:r>
            </w:ins>
          </w:p>
        </w:tc>
        <w:tc>
          <w:tcPr>
            <w:tcW w:w="0" w:type="auto"/>
            <w:tcBorders>
              <w:top w:val="nil"/>
              <w:left w:val="nil"/>
              <w:bottom w:val="nil"/>
              <w:right w:val="nil"/>
            </w:tcBorders>
            <w:shd w:val="clear" w:color="auto" w:fill="auto"/>
            <w:noWrap/>
            <w:vAlign w:val="bottom"/>
            <w:hideMark/>
          </w:tcPr>
          <w:p w14:paraId="2251D6C3" w14:textId="77777777" w:rsidR="00BE0539" w:rsidRPr="00DC2757" w:rsidRDefault="00BE0539" w:rsidP="00E750DA">
            <w:pPr>
              <w:spacing w:after="0" w:line="240" w:lineRule="auto"/>
              <w:rPr>
                <w:ins w:id="6175" w:author="Commodore, Sarah" w:date="2023-03-30T13:25:00Z"/>
                <w:rFonts w:ascii="Calibri" w:eastAsia="Times New Roman" w:hAnsi="Calibri" w:cs="Calibri"/>
                <w:color w:val="000000"/>
                <w:sz w:val="20"/>
                <w:szCs w:val="20"/>
              </w:rPr>
            </w:pPr>
            <w:ins w:id="6176" w:author="Commodore, Sarah" w:date="2023-03-30T13:25:00Z">
              <w:r w:rsidRPr="00DC2757">
                <w:rPr>
                  <w:rFonts w:ascii="Calibri" w:eastAsia="Times New Roman" w:hAnsi="Calibri" w:cs="Calibri"/>
                  <w:color w:val="000000"/>
                  <w:sz w:val="20"/>
                  <w:szCs w:val="20"/>
                </w:rPr>
                <w:t>MIR3945HG</w:t>
              </w:r>
            </w:ins>
          </w:p>
        </w:tc>
        <w:tc>
          <w:tcPr>
            <w:tcW w:w="0" w:type="auto"/>
            <w:tcBorders>
              <w:top w:val="nil"/>
              <w:left w:val="nil"/>
              <w:bottom w:val="nil"/>
              <w:right w:val="nil"/>
            </w:tcBorders>
            <w:shd w:val="clear" w:color="auto" w:fill="auto"/>
            <w:noWrap/>
            <w:vAlign w:val="bottom"/>
            <w:hideMark/>
          </w:tcPr>
          <w:p w14:paraId="38A8B69B" w14:textId="77777777" w:rsidR="00BE0539" w:rsidRPr="00DC2757" w:rsidRDefault="00BE0539" w:rsidP="00E750DA">
            <w:pPr>
              <w:spacing w:after="0" w:line="240" w:lineRule="auto"/>
              <w:jc w:val="center"/>
              <w:rPr>
                <w:ins w:id="6177" w:author="Commodore, Sarah" w:date="2023-03-30T13:25:00Z"/>
                <w:rFonts w:ascii="Calibri" w:eastAsia="Times New Roman" w:hAnsi="Calibri" w:cs="Calibri"/>
                <w:color w:val="000000"/>
                <w:sz w:val="20"/>
                <w:szCs w:val="20"/>
              </w:rPr>
            </w:pPr>
            <w:ins w:id="6178" w:author="Commodore, Sarah" w:date="2023-03-30T13:25: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3B7221E4" w14:textId="77777777" w:rsidR="00BE0539" w:rsidRPr="00DC2757" w:rsidRDefault="00BE0539" w:rsidP="00E750DA">
            <w:pPr>
              <w:spacing w:after="0" w:line="240" w:lineRule="auto"/>
              <w:jc w:val="center"/>
              <w:rPr>
                <w:ins w:id="6179" w:author="Commodore, Sarah" w:date="2023-03-30T13:25:00Z"/>
                <w:rFonts w:ascii="Calibri" w:eastAsia="Times New Roman" w:hAnsi="Calibri" w:cs="Calibri"/>
                <w:color w:val="000000"/>
                <w:sz w:val="20"/>
                <w:szCs w:val="20"/>
              </w:rPr>
            </w:pPr>
            <w:ins w:id="6180" w:author="Commodore, Sarah" w:date="2023-03-30T13:25: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248AE98B" w14:textId="77777777" w:rsidR="00BE0539" w:rsidRPr="00DC2757" w:rsidRDefault="00BE0539" w:rsidP="00E750DA">
            <w:pPr>
              <w:spacing w:after="0" w:line="240" w:lineRule="auto"/>
              <w:jc w:val="center"/>
              <w:rPr>
                <w:ins w:id="6181" w:author="Commodore, Sarah" w:date="2023-03-30T13:25:00Z"/>
                <w:rFonts w:ascii="Calibri" w:eastAsia="Times New Roman" w:hAnsi="Calibri" w:cs="Calibri"/>
                <w:color w:val="000000"/>
                <w:sz w:val="20"/>
                <w:szCs w:val="20"/>
              </w:rPr>
            </w:pPr>
            <w:ins w:id="6182" w:author="Commodore, Sarah" w:date="2023-03-30T13:25:00Z">
              <w:r w:rsidRPr="00DC2757">
                <w:rPr>
                  <w:rFonts w:ascii="Calibri" w:eastAsia="Times New Roman" w:hAnsi="Calibri" w:cs="Calibri"/>
                  <w:color w:val="000000"/>
                  <w:sz w:val="20"/>
                  <w:szCs w:val="20"/>
                </w:rPr>
                <w:t>4.8E-03</w:t>
              </w:r>
            </w:ins>
          </w:p>
        </w:tc>
        <w:tc>
          <w:tcPr>
            <w:tcW w:w="0" w:type="auto"/>
            <w:tcBorders>
              <w:top w:val="nil"/>
              <w:left w:val="nil"/>
              <w:bottom w:val="nil"/>
              <w:right w:val="nil"/>
            </w:tcBorders>
            <w:shd w:val="clear" w:color="auto" w:fill="auto"/>
            <w:noWrap/>
            <w:vAlign w:val="bottom"/>
            <w:hideMark/>
          </w:tcPr>
          <w:p w14:paraId="002E3871" w14:textId="77777777" w:rsidR="00BE0539" w:rsidRPr="00DC2757" w:rsidRDefault="00BE0539" w:rsidP="00E750DA">
            <w:pPr>
              <w:spacing w:after="0" w:line="240" w:lineRule="auto"/>
              <w:jc w:val="center"/>
              <w:rPr>
                <w:ins w:id="6183" w:author="Commodore, Sarah" w:date="2023-03-30T13:25:00Z"/>
                <w:rFonts w:ascii="Calibri" w:eastAsia="Times New Roman" w:hAnsi="Calibri" w:cs="Calibri"/>
                <w:color w:val="000000"/>
                <w:sz w:val="20"/>
                <w:szCs w:val="20"/>
              </w:rPr>
            </w:pPr>
            <w:ins w:id="6184" w:author="Commodore, Sarah" w:date="2023-03-30T13:25:00Z">
              <w:r w:rsidRPr="00DC2757">
                <w:rPr>
                  <w:rFonts w:ascii="Calibri" w:eastAsia="Times New Roman" w:hAnsi="Calibri" w:cs="Calibri"/>
                  <w:color w:val="000000"/>
                  <w:sz w:val="20"/>
                  <w:szCs w:val="20"/>
                </w:rPr>
                <w:t>*</w:t>
              </w:r>
            </w:ins>
          </w:p>
        </w:tc>
      </w:tr>
      <w:tr w:rsidR="00BE0539" w:rsidRPr="00DC2757" w14:paraId="5B469100" w14:textId="77777777" w:rsidTr="00E750DA">
        <w:trPr>
          <w:trHeight w:val="260"/>
          <w:ins w:id="6185" w:author="Commodore, Sarah" w:date="2023-03-30T13:25:00Z"/>
        </w:trPr>
        <w:tc>
          <w:tcPr>
            <w:tcW w:w="0" w:type="auto"/>
            <w:tcBorders>
              <w:top w:val="nil"/>
              <w:left w:val="nil"/>
              <w:bottom w:val="nil"/>
              <w:right w:val="nil"/>
            </w:tcBorders>
            <w:shd w:val="clear" w:color="auto" w:fill="auto"/>
            <w:noWrap/>
            <w:vAlign w:val="bottom"/>
            <w:hideMark/>
          </w:tcPr>
          <w:p w14:paraId="6425FAA6" w14:textId="77777777" w:rsidR="00BE0539" w:rsidRPr="00DC2757" w:rsidRDefault="00BE0539" w:rsidP="00E750DA">
            <w:pPr>
              <w:spacing w:after="0" w:line="240" w:lineRule="auto"/>
              <w:rPr>
                <w:ins w:id="6186" w:author="Commodore, Sarah" w:date="2023-03-30T13:25:00Z"/>
                <w:rFonts w:ascii="Calibri" w:eastAsia="Times New Roman" w:hAnsi="Calibri" w:cs="Calibri"/>
                <w:color w:val="000000"/>
                <w:sz w:val="20"/>
                <w:szCs w:val="20"/>
              </w:rPr>
            </w:pPr>
            <w:ins w:id="6187" w:author="Commodore, Sarah" w:date="2023-03-30T13:25:00Z">
              <w:r w:rsidRPr="00DC2757">
                <w:rPr>
                  <w:rFonts w:ascii="Calibri" w:eastAsia="Times New Roman" w:hAnsi="Calibri" w:cs="Calibri"/>
                  <w:color w:val="000000"/>
                  <w:sz w:val="20"/>
                  <w:szCs w:val="20"/>
                </w:rPr>
                <w:t>ENSG00000201998.1</w:t>
              </w:r>
            </w:ins>
          </w:p>
        </w:tc>
        <w:tc>
          <w:tcPr>
            <w:tcW w:w="0" w:type="auto"/>
            <w:tcBorders>
              <w:top w:val="nil"/>
              <w:left w:val="nil"/>
              <w:bottom w:val="nil"/>
              <w:right w:val="nil"/>
            </w:tcBorders>
            <w:shd w:val="clear" w:color="auto" w:fill="auto"/>
            <w:noWrap/>
            <w:vAlign w:val="bottom"/>
            <w:hideMark/>
          </w:tcPr>
          <w:p w14:paraId="200DA1DE" w14:textId="77777777" w:rsidR="00BE0539" w:rsidRPr="00DC2757" w:rsidRDefault="00BE0539" w:rsidP="00E750DA">
            <w:pPr>
              <w:spacing w:after="0" w:line="240" w:lineRule="auto"/>
              <w:rPr>
                <w:ins w:id="6188" w:author="Commodore, Sarah" w:date="2023-03-30T13:25:00Z"/>
                <w:rFonts w:ascii="Calibri" w:eastAsia="Times New Roman" w:hAnsi="Calibri" w:cs="Calibri"/>
                <w:color w:val="000000"/>
                <w:sz w:val="20"/>
                <w:szCs w:val="20"/>
              </w:rPr>
            </w:pPr>
            <w:ins w:id="6189" w:author="Commodore, Sarah" w:date="2023-03-30T13:25:00Z">
              <w:r w:rsidRPr="00DC2757">
                <w:rPr>
                  <w:rFonts w:ascii="Calibri" w:eastAsia="Times New Roman" w:hAnsi="Calibri" w:cs="Calibri"/>
                  <w:color w:val="000000"/>
                  <w:sz w:val="20"/>
                  <w:szCs w:val="20"/>
                </w:rPr>
                <w:t>SNORA23</w:t>
              </w:r>
            </w:ins>
          </w:p>
        </w:tc>
        <w:tc>
          <w:tcPr>
            <w:tcW w:w="0" w:type="auto"/>
            <w:tcBorders>
              <w:top w:val="nil"/>
              <w:left w:val="nil"/>
              <w:bottom w:val="nil"/>
              <w:right w:val="nil"/>
            </w:tcBorders>
            <w:shd w:val="clear" w:color="auto" w:fill="auto"/>
            <w:noWrap/>
            <w:vAlign w:val="bottom"/>
            <w:hideMark/>
          </w:tcPr>
          <w:p w14:paraId="46077799" w14:textId="77777777" w:rsidR="00BE0539" w:rsidRPr="00DC2757" w:rsidRDefault="00BE0539" w:rsidP="00E750DA">
            <w:pPr>
              <w:spacing w:after="0" w:line="240" w:lineRule="auto"/>
              <w:jc w:val="center"/>
              <w:rPr>
                <w:ins w:id="6190" w:author="Commodore, Sarah" w:date="2023-03-30T13:25:00Z"/>
                <w:rFonts w:ascii="Calibri" w:eastAsia="Times New Roman" w:hAnsi="Calibri" w:cs="Calibri"/>
                <w:color w:val="000000"/>
                <w:sz w:val="20"/>
                <w:szCs w:val="20"/>
              </w:rPr>
            </w:pPr>
            <w:ins w:id="6191"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783FA08" w14:textId="77777777" w:rsidR="00BE0539" w:rsidRPr="00DC2757" w:rsidRDefault="00BE0539" w:rsidP="00E750DA">
            <w:pPr>
              <w:spacing w:after="0" w:line="240" w:lineRule="auto"/>
              <w:jc w:val="center"/>
              <w:rPr>
                <w:ins w:id="6192" w:author="Commodore, Sarah" w:date="2023-03-30T13:25:00Z"/>
                <w:rFonts w:ascii="Calibri" w:eastAsia="Times New Roman" w:hAnsi="Calibri" w:cs="Calibri"/>
                <w:color w:val="000000"/>
                <w:sz w:val="20"/>
                <w:szCs w:val="20"/>
              </w:rPr>
            </w:pPr>
            <w:ins w:id="6193" w:author="Commodore, Sarah" w:date="2023-03-30T13:25:00Z">
              <w:r w:rsidRPr="00DC2757">
                <w:rPr>
                  <w:rFonts w:ascii="Calibri" w:eastAsia="Times New Roman" w:hAnsi="Calibri" w:cs="Calibri"/>
                  <w:color w:val="000000"/>
                  <w:sz w:val="20"/>
                  <w:szCs w:val="20"/>
                </w:rPr>
                <w:t>8.6E-03</w:t>
              </w:r>
            </w:ins>
          </w:p>
        </w:tc>
        <w:tc>
          <w:tcPr>
            <w:tcW w:w="0" w:type="auto"/>
            <w:tcBorders>
              <w:top w:val="nil"/>
              <w:left w:val="nil"/>
              <w:bottom w:val="nil"/>
              <w:right w:val="nil"/>
            </w:tcBorders>
            <w:shd w:val="clear" w:color="auto" w:fill="auto"/>
            <w:noWrap/>
            <w:vAlign w:val="bottom"/>
            <w:hideMark/>
          </w:tcPr>
          <w:p w14:paraId="0D1BC965" w14:textId="77777777" w:rsidR="00BE0539" w:rsidRPr="00DC2757" w:rsidRDefault="00BE0539" w:rsidP="00E750DA">
            <w:pPr>
              <w:spacing w:after="0" w:line="240" w:lineRule="auto"/>
              <w:jc w:val="center"/>
              <w:rPr>
                <w:ins w:id="6194" w:author="Commodore, Sarah" w:date="2023-03-30T13:25:00Z"/>
                <w:rFonts w:ascii="Calibri" w:eastAsia="Times New Roman" w:hAnsi="Calibri" w:cs="Calibri"/>
                <w:color w:val="000000"/>
                <w:sz w:val="20"/>
                <w:szCs w:val="20"/>
              </w:rPr>
            </w:pPr>
            <w:ins w:id="6195" w:author="Commodore, Sarah" w:date="2023-03-30T13:25:00Z">
              <w:r w:rsidRPr="00DC2757">
                <w:rPr>
                  <w:rFonts w:ascii="Calibri" w:eastAsia="Times New Roman" w:hAnsi="Calibri" w:cs="Calibri"/>
                  <w:color w:val="000000"/>
                  <w:sz w:val="20"/>
                  <w:szCs w:val="20"/>
                </w:rPr>
                <w:t>2.4E-02</w:t>
              </w:r>
            </w:ins>
          </w:p>
        </w:tc>
        <w:tc>
          <w:tcPr>
            <w:tcW w:w="0" w:type="auto"/>
            <w:tcBorders>
              <w:top w:val="nil"/>
              <w:left w:val="nil"/>
              <w:bottom w:val="nil"/>
              <w:right w:val="nil"/>
            </w:tcBorders>
            <w:shd w:val="clear" w:color="auto" w:fill="auto"/>
            <w:noWrap/>
            <w:vAlign w:val="bottom"/>
            <w:hideMark/>
          </w:tcPr>
          <w:p w14:paraId="7E09DBEA" w14:textId="77777777" w:rsidR="00BE0539" w:rsidRPr="00DC2757" w:rsidRDefault="00BE0539" w:rsidP="00E750DA">
            <w:pPr>
              <w:spacing w:after="0" w:line="240" w:lineRule="auto"/>
              <w:jc w:val="center"/>
              <w:rPr>
                <w:ins w:id="6196" w:author="Commodore, Sarah" w:date="2023-03-30T13:25:00Z"/>
                <w:rFonts w:ascii="Calibri" w:eastAsia="Times New Roman" w:hAnsi="Calibri" w:cs="Calibri"/>
                <w:color w:val="000000"/>
                <w:sz w:val="20"/>
                <w:szCs w:val="20"/>
              </w:rPr>
            </w:pPr>
            <w:ins w:id="6197" w:author="Commodore, Sarah" w:date="2023-03-30T13:25:00Z">
              <w:r w:rsidRPr="00DC2757">
                <w:rPr>
                  <w:rFonts w:ascii="Calibri" w:eastAsia="Times New Roman" w:hAnsi="Calibri" w:cs="Calibri"/>
                  <w:color w:val="000000"/>
                  <w:sz w:val="20"/>
                  <w:szCs w:val="20"/>
                </w:rPr>
                <w:t>*</w:t>
              </w:r>
            </w:ins>
          </w:p>
        </w:tc>
      </w:tr>
      <w:tr w:rsidR="00BE0539" w:rsidRPr="00DC2757" w14:paraId="5DC0BC64" w14:textId="77777777" w:rsidTr="00E750DA">
        <w:trPr>
          <w:trHeight w:val="260"/>
          <w:ins w:id="6198" w:author="Commodore, Sarah" w:date="2023-03-30T13:25:00Z"/>
        </w:trPr>
        <w:tc>
          <w:tcPr>
            <w:tcW w:w="0" w:type="auto"/>
            <w:tcBorders>
              <w:top w:val="nil"/>
              <w:left w:val="nil"/>
              <w:bottom w:val="nil"/>
              <w:right w:val="nil"/>
            </w:tcBorders>
            <w:shd w:val="clear" w:color="auto" w:fill="auto"/>
            <w:noWrap/>
            <w:vAlign w:val="bottom"/>
            <w:hideMark/>
          </w:tcPr>
          <w:p w14:paraId="3D35838B" w14:textId="77777777" w:rsidR="00BE0539" w:rsidRPr="00DC2757" w:rsidRDefault="00BE0539" w:rsidP="00E750DA">
            <w:pPr>
              <w:spacing w:after="0" w:line="240" w:lineRule="auto"/>
              <w:rPr>
                <w:ins w:id="6199" w:author="Commodore, Sarah" w:date="2023-03-30T13:25:00Z"/>
                <w:rFonts w:ascii="Calibri" w:eastAsia="Times New Roman" w:hAnsi="Calibri" w:cs="Calibri"/>
                <w:color w:val="000000"/>
                <w:sz w:val="20"/>
                <w:szCs w:val="20"/>
              </w:rPr>
            </w:pPr>
            <w:ins w:id="6200" w:author="Commodore, Sarah" w:date="2023-03-30T13:25:00Z">
              <w:r w:rsidRPr="00DC2757">
                <w:rPr>
                  <w:rFonts w:ascii="Calibri" w:eastAsia="Times New Roman" w:hAnsi="Calibri" w:cs="Calibri"/>
                  <w:color w:val="000000"/>
                  <w:sz w:val="20"/>
                  <w:szCs w:val="20"/>
                </w:rPr>
                <w:t>ENSG00000278771.1</w:t>
              </w:r>
            </w:ins>
          </w:p>
        </w:tc>
        <w:tc>
          <w:tcPr>
            <w:tcW w:w="0" w:type="auto"/>
            <w:tcBorders>
              <w:top w:val="nil"/>
              <w:left w:val="nil"/>
              <w:bottom w:val="nil"/>
              <w:right w:val="nil"/>
            </w:tcBorders>
            <w:shd w:val="clear" w:color="auto" w:fill="auto"/>
            <w:noWrap/>
            <w:vAlign w:val="bottom"/>
            <w:hideMark/>
          </w:tcPr>
          <w:p w14:paraId="49043D78" w14:textId="77777777" w:rsidR="00BE0539" w:rsidRPr="00DC2757" w:rsidRDefault="00BE0539" w:rsidP="00E750DA">
            <w:pPr>
              <w:spacing w:after="0" w:line="240" w:lineRule="auto"/>
              <w:rPr>
                <w:ins w:id="6201" w:author="Commodore, Sarah" w:date="2023-03-30T13:25:00Z"/>
                <w:rFonts w:ascii="Calibri" w:eastAsia="Times New Roman" w:hAnsi="Calibri" w:cs="Calibri"/>
                <w:color w:val="000000"/>
                <w:sz w:val="20"/>
                <w:szCs w:val="20"/>
              </w:rPr>
            </w:pPr>
            <w:ins w:id="6202" w:author="Commodore, Sarah" w:date="2023-03-30T13:25:00Z">
              <w:r w:rsidRPr="00DC2757">
                <w:rPr>
                  <w:rFonts w:ascii="Calibri" w:eastAsia="Times New Roman" w:hAnsi="Calibri" w:cs="Calibri"/>
                  <w:color w:val="000000"/>
                  <w:sz w:val="20"/>
                  <w:szCs w:val="20"/>
                </w:rPr>
                <w:t>RN7SL3</w:t>
              </w:r>
            </w:ins>
          </w:p>
        </w:tc>
        <w:tc>
          <w:tcPr>
            <w:tcW w:w="0" w:type="auto"/>
            <w:tcBorders>
              <w:top w:val="nil"/>
              <w:left w:val="nil"/>
              <w:bottom w:val="nil"/>
              <w:right w:val="nil"/>
            </w:tcBorders>
            <w:shd w:val="clear" w:color="auto" w:fill="auto"/>
            <w:noWrap/>
            <w:vAlign w:val="bottom"/>
            <w:hideMark/>
          </w:tcPr>
          <w:p w14:paraId="42B6F37E" w14:textId="77777777" w:rsidR="00BE0539" w:rsidRPr="00DC2757" w:rsidRDefault="00BE0539" w:rsidP="00E750DA">
            <w:pPr>
              <w:spacing w:after="0" w:line="240" w:lineRule="auto"/>
              <w:jc w:val="center"/>
              <w:rPr>
                <w:ins w:id="6203" w:author="Commodore, Sarah" w:date="2023-03-30T13:25:00Z"/>
                <w:rFonts w:ascii="Calibri" w:eastAsia="Times New Roman" w:hAnsi="Calibri" w:cs="Calibri"/>
                <w:color w:val="000000"/>
                <w:sz w:val="20"/>
                <w:szCs w:val="20"/>
              </w:rPr>
            </w:pPr>
            <w:ins w:id="6204"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7FA80CE0" w14:textId="77777777" w:rsidR="00BE0539" w:rsidRPr="00DC2757" w:rsidRDefault="00BE0539" w:rsidP="00E750DA">
            <w:pPr>
              <w:spacing w:after="0" w:line="240" w:lineRule="auto"/>
              <w:jc w:val="center"/>
              <w:rPr>
                <w:ins w:id="6205" w:author="Commodore, Sarah" w:date="2023-03-30T13:25:00Z"/>
                <w:rFonts w:ascii="Calibri" w:eastAsia="Times New Roman" w:hAnsi="Calibri" w:cs="Calibri"/>
                <w:color w:val="000000"/>
                <w:sz w:val="20"/>
                <w:szCs w:val="20"/>
              </w:rPr>
            </w:pPr>
            <w:ins w:id="6206" w:author="Commodore, Sarah" w:date="2023-03-30T13:25:00Z">
              <w:r w:rsidRPr="00DC2757">
                <w:rPr>
                  <w:rFonts w:ascii="Calibri" w:eastAsia="Times New Roman" w:hAnsi="Calibri" w:cs="Calibri"/>
                  <w:color w:val="000000"/>
                  <w:sz w:val="20"/>
                  <w:szCs w:val="20"/>
                </w:rPr>
                <w:t>3.1E-04</w:t>
              </w:r>
            </w:ins>
          </w:p>
        </w:tc>
        <w:tc>
          <w:tcPr>
            <w:tcW w:w="0" w:type="auto"/>
            <w:tcBorders>
              <w:top w:val="nil"/>
              <w:left w:val="nil"/>
              <w:bottom w:val="nil"/>
              <w:right w:val="nil"/>
            </w:tcBorders>
            <w:shd w:val="clear" w:color="auto" w:fill="auto"/>
            <w:noWrap/>
            <w:vAlign w:val="bottom"/>
            <w:hideMark/>
          </w:tcPr>
          <w:p w14:paraId="6D02E0FD" w14:textId="77777777" w:rsidR="00BE0539" w:rsidRPr="00DC2757" w:rsidRDefault="00BE0539" w:rsidP="00E750DA">
            <w:pPr>
              <w:spacing w:after="0" w:line="240" w:lineRule="auto"/>
              <w:jc w:val="center"/>
              <w:rPr>
                <w:ins w:id="6207" w:author="Commodore, Sarah" w:date="2023-03-30T13:25:00Z"/>
                <w:rFonts w:ascii="Calibri" w:eastAsia="Times New Roman" w:hAnsi="Calibri" w:cs="Calibri"/>
                <w:color w:val="000000"/>
                <w:sz w:val="20"/>
                <w:szCs w:val="20"/>
              </w:rPr>
            </w:pPr>
            <w:ins w:id="6208" w:author="Commodore, Sarah" w:date="2023-03-30T13:25:00Z">
              <w:r w:rsidRPr="00DC2757">
                <w:rPr>
                  <w:rFonts w:ascii="Calibri" w:eastAsia="Times New Roman" w:hAnsi="Calibri" w:cs="Calibri"/>
                  <w:color w:val="000000"/>
                  <w:sz w:val="20"/>
                  <w:szCs w:val="20"/>
                </w:rPr>
                <w:t>1.4E-03</w:t>
              </w:r>
            </w:ins>
          </w:p>
        </w:tc>
        <w:tc>
          <w:tcPr>
            <w:tcW w:w="0" w:type="auto"/>
            <w:tcBorders>
              <w:top w:val="nil"/>
              <w:left w:val="nil"/>
              <w:bottom w:val="nil"/>
              <w:right w:val="nil"/>
            </w:tcBorders>
            <w:shd w:val="clear" w:color="auto" w:fill="auto"/>
            <w:noWrap/>
            <w:vAlign w:val="bottom"/>
            <w:hideMark/>
          </w:tcPr>
          <w:p w14:paraId="227E2E3E" w14:textId="77777777" w:rsidR="00BE0539" w:rsidRPr="00DC2757" w:rsidRDefault="00BE0539" w:rsidP="00E750DA">
            <w:pPr>
              <w:spacing w:after="0" w:line="240" w:lineRule="auto"/>
              <w:jc w:val="center"/>
              <w:rPr>
                <w:ins w:id="6209" w:author="Commodore, Sarah" w:date="2023-03-30T13:25:00Z"/>
                <w:rFonts w:ascii="Calibri" w:eastAsia="Times New Roman" w:hAnsi="Calibri" w:cs="Calibri"/>
                <w:color w:val="000000"/>
                <w:sz w:val="20"/>
                <w:szCs w:val="20"/>
              </w:rPr>
            </w:pPr>
            <w:ins w:id="6210" w:author="Commodore, Sarah" w:date="2023-03-30T13:25:00Z">
              <w:r w:rsidRPr="00DC2757">
                <w:rPr>
                  <w:rFonts w:ascii="Calibri" w:eastAsia="Times New Roman" w:hAnsi="Calibri" w:cs="Calibri"/>
                  <w:color w:val="000000"/>
                  <w:sz w:val="20"/>
                  <w:szCs w:val="20"/>
                </w:rPr>
                <w:t>*</w:t>
              </w:r>
            </w:ins>
          </w:p>
        </w:tc>
      </w:tr>
      <w:tr w:rsidR="00BE0539" w:rsidRPr="00DC2757" w14:paraId="592698CB" w14:textId="77777777" w:rsidTr="00E750DA">
        <w:trPr>
          <w:trHeight w:val="260"/>
          <w:ins w:id="6211" w:author="Commodore, Sarah" w:date="2023-03-30T13:25:00Z"/>
        </w:trPr>
        <w:tc>
          <w:tcPr>
            <w:tcW w:w="0" w:type="auto"/>
            <w:tcBorders>
              <w:top w:val="nil"/>
              <w:left w:val="nil"/>
              <w:bottom w:val="nil"/>
              <w:right w:val="nil"/>
            </w:tcBorders>
            <w:shd w:val="clear" w:color="auto" w:fill="auto"/>
            <w:noWrap/>
            <w:vAlign w:val="bottom"/>
            <w:hideMark/>
          </w:tcPr>
          <w:p w14:paraId="46082730" w14:textId="77777777" w:rsidR="00BE0539" w:rsidRPr="00DC2757" w:rsidRDefault="00BE0539" w:rsidP="00E750DA">
            <w:pPr>
              <w:spacing w:after="0" w:line="240" w:lineRule="auto"/>
              <w:rPr>
                <w:ins w:id="6212" w:author="Commodore, Sarah" w:date="2023-03-30T13:25:00Z"/>
                <w:rFonts w:ascii="Calibri" w:eastAsia="Times New Roman" w:hAnsi="Calibri" w:cs="Calibri"/>
                <w:color w:val="000000"/>
                <w:sz w:val="20"/>
                <w:szCs w:val="20"/>
              </w:rPr>
            </w:pPr>
            <w:ins w:id="6213" w:author="Commodore, Sarah" w:date="2023-03-30T13:25:00Z">
              <w:r w:rsidRPr="00DC2757">
                <w:rPr>
                  <w:rFonts w:ascii="Calibri" w:eastAsia="Times New Roman" w:hAnsi="Calibri" w:cs="Calibri"/>
                  <w:color w:val="000000"/>
                  <w:sz w:val="20"/>
                  <w:szCs w:val="20"/>
                </w:rPr>
                <w:t>ENSG00000259600.2</w:t>
              </w:r>
            </w:ins>
          </w:p>
        </w:tc>
        <w:tc>
          <w:tcPr>
            <w:tcW w:w="0" w:type="auto"/>
            <w:tcBorders>
              <w:top w:val="nil"/>
              <w:left w:val="nil"/>
              <w:bottom w:val="nil"/>
              <w:right w:val="nil"/>
            </w:tcBorders>
            <w:shd w:val="clear" w:color="auto" w:fill="auto"/>
            <w:noWrap/>
            <w:vAlign w:val="bottom"/>
            <w:hideMark/>
          </w:tcPr>
          <w:p w14:paraId="41D434A1" w14:textId="77777777" w:rsidR="00BE0539" w:rsidRPr="00DC2757" w:rsidRDefault="00BE0539" w:rsidP="00E750DA">
            <w:pPr>
              <w:spacing w:after="0" w:line="240" w:lineRule="auto"/>
              <w:rPr>
                <w:ins w:id="6214" w:author="Commodore, Sarah" w:date="2023-03-30T13:25:00Z"/>
                <w:rFonts w:ascii="Calibri" w:eastAsia="Times New Roman" w:hAnsi="Calibri" w:cs="Calibri"/>
                <w:color w:val="000000"/>
                <w:sz w:val="20"/>
                <w:szCs w:val="20"/>
              </w:rPr>
            </w:pPr>
            <w:ins w:id="6215" w:author="Commodore, Sarah" w:date="2023-03-30T13:25:00Z">
              <w:r w:rsidRPr="00DC2757">
                <w:rPr>
                  <w:rFonts w:ascii="Calibri" w:eastAsia="Times New Roman" w:hAnsi="Calibri" w:cs="Calibri"/>
                  <w:color w:val="000000"/>
                  <w:sz w:val="20"/>
                  <w:szCs w:val="20"/>
                </w:rPr>
                <w:t>AC066616.2</w:t>
              </w:r>
            </w:ins>
          </w:p>
        </w:tc>
        <w:tc>
          <w:tcPr>
            <w:tcW w:w="0" w:type="auto"/>
            <w:tcBorders>
              <w:top w:val="nil"/>
              <w:left w:val="nil"/>
              <w:bottom w:val="nil"/>
              <w:right w:val="nil"/>
            </w:tcBorders>
            <w:shd w:val="clear" w:color="auto" w:fill="auto"/>
            <w:noWrap/>
            <w:vAlign w:val="bottom"/>
            <w:hideMark/>
          </w:tcPr>
          <w:p w14:paraId="04F3D650" w14:textId="77777777" w:rsidR="00BE0539" w:rsidRPr="00DC2757" w:rsidRDefault="00BE0539" w:rsidP="00E750DA">
            <w:pPr>
              <w:spacing w:after="0" w:line="240" w:lineRule="auto"/>
              <w:jc w:val="center"/>
              <w:rPr>
                <w:ins w:id="6216" w:author="Commodore, Sarah" w:date="2023-03-30T13:25:00Z"/>
                <w:rFonts w:ascii="Calibri" w:eastAsia="Times New Roman" w:hAnsi="Calibri" w:cs="Calibri"/>
                <w:color w:val="000000"/>
                <w:sz w:val="20"/>
                <w:szCs w:val="20"/>
              </w:rPr>
            </w:pPr>
            <w:ins w:id="6217"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9717C07" w14:textId="77777777" w:rsidR="00BE0539" w:rsidRPr="00DC2757" w:rsidRDefault="00BE0539" w:rsidP="00E750DA">
            <w:pPr>
              <w:spacing w:after="0" w:line="240" w:lineRule="auto"/>
              <w:jc w:val="center"/>
              <w:rPr>
                <w:ins w:id="6218" w:author="Commodore, Sarah" w:date="2023-03-30T13:25:00Z"/>
                <w:rFonts w:ascii="Calibri" w:eastAsia="Times New Roman" w:hAnsi="Calibri" w:cs="Calibri"/>
                <w:color w:val="000000"/>
                <w:sz w:val="20"/>
                <w:szCs w:val="20"/>
              </w:rPr>
            </w:pPr>
            <w:ins w:id="6219" w:author="Commodore, Sarah" w:date="2023-03-30T13:25:00Z">
              <w:r w:rsidRPr="00DC2757">
                <w:rPr>
                  <w:rFonts w:ascii="Calibri" w:eastAsia="Times New Roman" w:hAnsi="Calibri" w:cs="Calibri"/>
                  <w:color w:val="000000"/>
                  <w:sz w:val="20"/>
                  <w:szCs w:val="20"/>
                </w:rPr>
                <w:t>3.5E-03</w:t>
              </w:r>
            </w:ins>
          </w:p>
        </w:tc>
        <w:tc>
          <w:tcPr>
            <w:tcW w:w="0" w:type="auto"/>
            <w:tcBorders>
              <w:top w:val="nil"/>
              <w:left w:val="nil"/>
              <w:bottom w:val="nil"/>
              <w:right w:val="nil"/>
            </w:tcBorders>
            <w:shd w:val="clear" w:color="auto" w:fill="auto"/>
            <w:noWrap/>
            <w:vAlign w:val="bottom"/>
            <w:hideMark/>
          </w:tcPr>
          <w:p w14:paraId="31AFDE87" w14:textId="77777777" w:rsidR="00BE0539" w:rsidRPr="00DC2757" w:rsidRDefault="00BE0539" w:rsidP="00E750DA">
            <w:pPr>
              <w:spacing w:after="0" w:line="240" w:lineRule="auto"/>
              <w:jc w:val="center"/>
              <w:rPr>
                <w:ins w:id="6220" w:author="Commodore, Sarah" w:date="2023-03-30T13:25:00Z"/>
                <w:rFonts w:ascii="Calibri" w:eastAsia="Times New Roman" w:hAnsi="Calibri" w:cs="Calibri"/>
                <w:color w:val="000000"/>
                <w:sz w:val="20"/>
                <w:szCs w:val="20"/>
              </w:rPr>
            </w:pPr>
            <w:ins w:id="6221" w:author="Commodore, Sarah" w:date="2023-03-30T13:25: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42F8AD8B" w14:textId="77777777" w:rsidR="00BE0539" w:rsidRPr="00DC2757" w:rsidRDefault="00BE0539" w:rsidP="00E750DA">
            <w:pPr>
              <w:spacing w:after="0" w:line="240" w:lineRule="auto"/>
              <w:jc w:val="center"/>
              <w:rPr>
                <w:ins w:id="6222" w:author="Commodore, Sarah" w:date="2023-03-30T13:25:00Z"/>
                <w:rFonts w:ascii="Calibri" w:eastAsia="Times New Roman" w:hAnsi="Calibri" w:cs="Calibri"/>
                <w:color w:val="000000"/>
                <w:sz w:val="20"/>
                <w:szCs w:val="20"/>
              </w:rPr>
            </w:pPr>
            <w:ins w:id="6223" w:author="Commodore, Sarah" w:date="2023-03-30T13:25:00Z">
              <w:r w:rsidRPr="00DC2757">
                <w:rPr>
                  <w:rFonts w:ascii="Calibri" w:eastAsia="Times New Roman" w:hAnsi="Calibri" w:cs="Calibri"/>
                  <w:color w:val="000000"/>
                  <w:sz w:val="20"/>
                  <w:szCs w:val="20"/>
                </w:rPr>
                <w:t>*</w:t>
              </w:r>
            </w:ins>
          </w:p>
        </w:tc>
      </w:tr>
      <w:tr w:rsidR="00BE0539" w:rsidRPr="00DC2757" w14:paraId="5021348B" w14:textId="77777777" w:rsidTr="00E750DA">
        <w:trPr>
          <w:trHeight w:val="260"/>
          <w:ins w:id="6224" w:author="Commodore, Sarah" w:date="2023-03-30T13:25:00Z"/>
        </w:trPr>
        <w:tc>
          <w:tcPr>
            <w:tcW w:w="0" w:type="auto"/>
            <w:tcBorders>
              <w:top w:val="nil"/>
              <w:left w:val="nil"/>
              <w:bottom w:val="nil"/>
              <w:right w:val="nil"/>
            </w:tcBorders>
            <w:shd w:val="clear" w:color="auto" w:fill="auto"/>
            <w:noWrap/>
            <w:vAlign w:val="bottom"/>
            <w:hideMark/>
          </w:tcPr>
          <w:p w14:paraId="38C081C8" w14:textId="77777777" w:rsidR="00BE0539" w:rsidRPr="00DC2757" w:rsidRDefault="00BE0539" w:rsidP="00E750DA">
            <w:pPr>
              <w:spacing w:after="0" w:line="240" w:lineRule="auto"/>
              <w:rPr>
                <w:ins w:id="6225" w:author="Commodore, Sarah" w:date="2023-03-30T13:25:00Z"/>
                <w:rFonts w:ascii="Calibri" w:eastAsia="Times New Roman" w:hAnsi="Calibri" w:cs="Calibri"/>
                <w:color w:val="000000"/>
                <w:sz w:val="20"/>
                <w:szCs w:val="20"/>
              </w:rPr>
            </w:pPr>
            <w:ins w:id="6226" w:author="Commodore, Sarah" w:date="2023-03-30T13:25:00Z">
              <w:r w:rsidRPr="00DC2757">
                <w:rPr>
                  <w:rFonts w:ascii="Calibri" w:eastAsia="Times New Roman" w:hAnsi="Calibri" w:cs="Calibri"/>
                  <w:color w:val="000000"/>
                  <w:sz w:val="20"/>
                  <w:szCs w:val="20"/>
                </w:rPr>
                <w:t>ENSG00000085265.11</w:t>
              </w:r>
            </w:ins>
          </w:p>
        </w:tc>
        <w:tc>
          <w:tcPr>
            <w:tcW w:w="0" w:type="auto"/>
            <w:tcBorders>
              <w:top w:val="nil"/>
              <w:left w:val="nil"/>
              <w:bottom w:val="nil"/>
              <w:right w:val="nil"/>
            </w:tcBorders>
            <w:shd w:val="clear" w:color="auto" w:fill="auto"/>
            <w:noWrap/>
            <w:vAlign w:val="bottom"/>
            <w:hideMark/>
          </w:tcPr>
          <w:p w14:paraId="4C3FADEC" w14:textId="77777777" w:rsidR="00BE0539" w:rsidRPr="00DC2757" w:rsidRDefault="00BE0539" w:rsidP="00E750DA">
            <w:pPr>
              <w:spacing w:after="0" w:line="240" w:lineRule="auto"/>
              <w:rPr>
                <w:ins w:id="6227" w:author="Commodore, Sarah" w:date="2023-03-30T13:25:00Z"/>
                <w:rFonts w:ascii="Calibri" w:eastAsia="Times New Roman" w:hAnsi="Calibri" w:cs="Calibri"/>
                <w:color w:val="000000"/>
                <w:sz w:val="20"/>
                <w:szCs w:val="20"/>
              </w:rPr>
            </w:pPr>
            <w:ins w:id="6228" w:author="Commodore, Sarah" w:date="2023-03-30T13:25:00Z">
              <w:r w:rsidRPr="00DC2757">
                <w:rPr>
                  <w:rFonts w:ascii="Calibri" w:eastAsia="Times New Roman" w:hAnsi="Calibri" w:cs="Calibri"/>
                  <w:color w:val="000000"/>
                  <w:sz w:val="20"/>
                  <w:szCs w:val="20"/>
                </w:rPr>
                <w:t>FCN1</w:t>
              </w:r>
            </w:ins>
          </w:p>
        </w:tc>
        <w:tc>
          <w:tcPr>
            <w:tcW w:w="0" w:type="auto"/>
            <w:tcBorders>
              <w:top w:val="nil"/>
              <w:left w:val="nil"/>
              <w:bottom w:val="nil"/>
              <w:right w:val="nil"/>
            </w:tcBorders>
            <w:shd w:val="clear" w:color="auto" w:fill="auto"/>
            <w:noWrap/>
            <w:vAlign w:val="bottom"/>
            <w:hideMark/>
          </w:tcPr>
          <w:p w14:paraId="42000F86" w14:textId="77777777" w:rsidR="00BE0539" w:rsidRPr="00DC2757" w:rsidRDefault="00BE0539" w:rsidP="00E750DA">
            <w:pPr>
              <w:spacing w:after="0" w:line="240" w:lineRule="auto"/>
              <w:jc w:val="center"/>
              <w:rPr>
                <w:ins w:id="6229" w:author="Commodore, Sarah" w:date="2023-03-30T13:25:00Z"/>
                <w:rFonts w:ascii="Calibri" w:eastAsia="Times New Roman" w:hAnsi="Calibri" w:cs="Calibri"/>
                <w:color w:val="000000"/>
                <w:sz w:val="20"/>
                <w:szCs w:val="20"/>
              </w:rPr>
            </w:pPr>
            <w:ins w:id="6230"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7606AE3" w14:textId="77777777" w:rsidR="00BE0539" w:rsidRPr="00DC2757" w:rsidRDefault="00BE0539" w:rsidP="00E750DA">
            <w:pPr>
              <w:spacing w:after="0" w:line="240" w:lineRule="auto"/>
              <w:jc w:val="center"/>
              <w:rPr>
                <w:ins w:id="6231" w:author="Commodore, Sarah" w:date="2023-03-30T13:25:00Z"/>
                <w:rFonts w:ascii="Calibri" w:eastAsia="Times New Roman" w:hAnsi="Calibri" w:cs="Calibri"/>
                <w:color w:val="000000"/>
                <w:sz w:val="20"/>
                <w:szCs w:val="20"/>
              </w:rPr>
            </w:pPr>
            <w:ins w:id="6232" w:author="Commodore, Sarah" w:date="2023-03-30T13:25:00Z">
              <w:r w:rsidRPr="00DC2757">
                <w:rPr>
                  <w:rFonts w:ascii="Calibri" w:eastAsia="Times New Roman" w:hAnsi="Calibri" w:cs="Calibri"/>
                  <w:color w:val="000000"/>
                  <w:sz w:val="20"/>
                  <w:szCs w:val="20"/>
                </w:rPr>
                <w:t>1.6E-04</w:t>
              </w:r>
            </w:ins>
          </w:p>
        </w:tc>
        <w:tc>
          <w:tcPr>
            <w:tcW w:w="0" w:type="auto"/>
            <w:tcBorders>
              <w:top w:val="nil"/>
              <w:left w:val="nil"/>
              <w:bottom w:val="nil"/>
              <w:right w:val="nil"/>
            </w:tcBorders>
            <w:shd w:val="clear" w:color="auto" w:fill="auto"/>
            <w:noWrap/>
            <w:vAlign w:val="bottom"/>
            <w:hideMark/>
          </w:tcPr>
          <w:p w14:paraId="68F14CD2" w14:textId="77777777" w:rsidR="00BE0539" w:rsidRPr="00DC2757" w:rsidRDefault="00BE0539" w:rsidP="00E750DA">
            <w:pPr>
              <w:spacing w:after="0" w:line="240" w:lineRule="auto"/>
              <w:jc w:val="center"/>
              <w:rPr>
                <w:ins w:id="6233" w:author="Commodore, Sarah" w:date="2023-03-30T13:25:00Z"/>
                <w:rFonts w:ascii="Calibri" w:eastAsia="Times New Roman" w:hAnsi="Calibri" w:cs="Calibri"/>
                <w:color w:val="000000"/>
                <w:sz w:val="20"/>
                <w:szCs w:val="20"/>
              </w:rPr>
            </w:pPr>
            <w:ins w:id="6234" w:author="Commodore, Sarah" w:date="2023-03-30T13:25:00Z">
              <w:r w:rsidRPr="00DC2757">
                <w:rPr>
                  <w:rFonts w:ascii="Calibri" w:eastAsia="Times New Roman" w:hAnsi="Calibri" w:cs="Calibri"/>
                  <w:color w:val="000000"/>
                  <w:sz w:val="20"/>
                  <w:szCs w:val="20"/>
                </w:rPr>
                <w:t>7.9E-04</w:t>
              </w:r>
            </w:ins>
          </w:p>
        </w:tc>
        <w:tc>
          <w:tcPr>
            <w:tcW w:w="0" w:type="auto"/>
            <w:tcBorders>
              <w:top w:val="nil"/>
              <w:left w:val="nil"/>
              <w:bottom w:val="nil"/>
              <w:right w:val="nil"/>
            </w:tcBorders>
            <w:shd w:val="clear" w:color="auto" w:fill="auto"/>
            <w:noWrap/>
            <w:vAlign w:val="bottom"/>
            <w:hideMark/>
          </w:tcPr>
          <w:p w14:paraId="0C1D03A3" w14:textId="77777777" w:rsidR="00BE0539" w:rsidRPr="00DC2757" w:rsidRDefault="00BE0539" w:rsidP="00E750DA">
            <w:pPr>
              <w:spacing w:after="0" w:line="240" w:lineRule="auto"/>
              <w:jc w:val="center"/>
              <w:rPr>
                <w:ins w:id="6235" w:author="Commodore, Sarah" w:date="2023-03-30T13:25:00Z"/>
                <w:rFonts w:ascii="Calibri" w:eastAsia="Times New Roman" w:hAnsi="Calibri" w:cs="Calibri"/>
                <w:color w:val="000000"/>
                <w:sz w:val="20"/>
                <w:szCs w:val="20"/>
              </w:rPr>
            </w:pPr>
            <w:ins w:id="6236" w:author="Commodore, Sarah" w:date="2023-03-30T13:25:00Z">
              <w:r w:rsidRPr="00DC2757">
                <w:rPr>
                  <w:rFonts w:ascii="Calibri" w:eastAsia="Times New Roman" w:hAnsi="Calibri" w:cs="Calibri"/>
                  <w:color w:val="000000"/>
                  <w:sz w:val="20"/>
                  <w:szCs w:val="20"/>
                </w:rPr>
                <w:t>*</w:t>
              </w:r>
            </w:ins>
          </w:p>
        </w:tc>
      </w:tr>
      <w:tr w:rsidR="00BE0539" w:rsidRPr="00DC2757" w14:paraId="11397775" w14:textId="77777777" w:rsidTr="00E750DA">
        <w:trPr>
          <w:trHeight w:val="260"/>
          <w:ins w:id="6237" w:author="Commodore, Sarah" w:date="2023-03-30T13:25:00Z"/>
        </w:trPr>
        <w:tc>
          <w:tcPr>
            <w:tcW w:w="0" w:type="auto"/>
            <w:tcBorders>
              <w:top w:val="nil"/>
              <w:left w:val="nil"/>
              <w:bottom w:val="nil"/>
              <w:right w:val="nil"/>
            </w:tcBorders>
            <w:shd w:val="clear" w:color="auto" w:fill="auto"/>
            <w:noWrap/>
            <w:vAlign w:val="bottom"/>
            <w:hideMark/>
          </w:tcPr>
          <w:p w14:paraId="24E99868" w14:textId="77777777" w:rsidR="00BE0539" w:rsidRPr="00DC2757" w:rsidRDefault="00BE0539" w:rsidP="00E750DA">
            <w:pPr>
              <w:spacing w:after="0" w:line="240" w:lineRule="auto"/>
              <w:rPr>
                <w:ins w:id="6238" w:author="Commodore, Sarah" w:date="2023-03-30T13:25:00Z"/>
                <w:rFonts w:ascii="Calibri" w:eastAsia="Times New Roman" w:hAnsi="Calibri" w:cs="Calibri"/>
                <w:color w:val="000000"/>
                <w:sz w:val="20"/>
                <w:szCs w:val="20"/>
              </w:rPr>
            </w:pPr>
            <w:ins w:id="6239" w:author="Commodore, Sarah" w:date="2023-03-30T13:25:00Z">
              <w:r w:rsidRPr="00DC2757">
                <w:rPr>
                  <w:rFonts w:ascii="Calibri" w:eastAsia="Times New Roman" w:hAnsi="Calibri" w:cs="Calibri"/>
                  <w:color w:val="000000"/>
                  <w:sz w:val="20"/>
                  <w:szCs w:val="20"/>
                </w:rPr>
                <w:t>ENSG00000287937.1</w:t>
              </w:r>
            </w:ins>
          </w:p>
        </w:tc>
        <w:tc>
          <w:tcPr>
            <w:tcW w:w="0" w:type="auto"/>
            <w:tcBorders>
              <w:top w:val="nil"/>
              <w:left w:val="nil"/>
              <w:bottom w:val="nil"/>
              <w:right w:val="nil"/>
            </w:tcBorders>
            <w:shd w:val="clear" w:color="auto" w:fill="auto"/>
            <w:noWrap/>
            <w:vAlign w:val="bottom"/>
            <w:hideMark/>
          </w:tcPr>
          <w:p w14:paraId="30889471" w14:textId="77777777" w:rsidR="00BE0539" w:rsidRPr="00DC2757" w:rsidRDefault="00BE0539" w:rsidP="00E750DA">
            <w:pPr>
              <w:spacing w:after="0" w:line="240" w:lineRule="auto"/>
              <w:rPr>
                <w:ins w:id="6240" w:author="Commodore, Sarah" w:date="2023-03-30T13:25:00Z"/>
                <w:rFonts w:ascii="Calibri" w:eastAsia="Times New Roman" w:hAnsi="Calibri" w:cs="Calibri"/>
                <w:color w:val="000000"/>
                <w:sz w:val="20"/>
                <w:szCs w:val="20"/>
              </w:rPr>
            </w:pPr>
            <w:ins w:id="6241" w:author="Commodore, Sarah" w:date="2023-03-30T13:25:00Z">
              <w:r w:rsidRPr="00DC2757">
                <w:rPr>
                  <w:rFonts w:ascii="Calibri" w:eastAsia="Times New Roman" w:hAnsi="Calibri" w:cs="Calibri"/>
                  <w:color w:val="000000"/>
                  <w:sz w:val="20"/>
                  <w:szCs w:val="20"/>
                </w:rPr>
                <w:t>AC079753.2</w:t>
              </w:r>
            </w:ins>
          </w:p>
        </w:tc>
        <w:tc>
          <w:tcPr>
            <w:tcW w:w="0" w:type="auto"/>
            <w:tcBorders>
              <w:top w:val="nil"/>
              <w:left w:val="nil"/>
              <w:bottom w:val="nil"/>
              <w:right w:val="nil"/>
            </w:tcBorders>
            <w:shd w:val="clear" w:color="auto" w:fill="auto"/>
            <w:noWrap/>
            <w:vAlign w:val="bottom"/>
            <w:hideMark/>
          </w:tcPr>
          <w:p w14:paraId="02B3718C" w14:textId="77777777" w:rsidR="00BE0539" w:rsidRPr="00DC2757" w:rsidRDefault="00BE0539" w:rsidP="00E750DA">
            <w:pPr>
              <w:spacing w:after="0" w:line="240" w:lineRule="auto"/>
              <w:jc w:val="center"/>
              <w:rPr>
                <w:ins w:id="6242" w:author="Commodore, Sarah" w:date="2023-03-30T13:25:00Z"/>
                <w:rFonts w:ascii="Calibri" w:eastAsia="Times New Roman" w:hAnsi="Calibri" w:cs="Calibri"/>
                <w:color w:val="000000"/>
                <w:sz w:val="20"/>
                <w:szCs w:val="20"/>
              </w:rPr>
            </w:pPr>
            <w:ins w:id="6243"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3917A7B4" w14:textId="77777777" w:rsidR="00BE0539" w:rsidRPr="00DC2757" w:rsidRDefault="00BE0539" w:rsidP="00E750DA">
            <w:pPr>
              <w:spacing w:after="0" w:line="240" w:lineRule="auto"/>
              <w:jc w:val="center"/>
              <w:rPr>
                <w:ins w:id="6244" w:author="Commodore, Sarah" w:date="2023-03-30T13:25:00Z"/>
                <w:rFonts w:ascii="Calibri" w:eastAsia="Times New Roman" w:hAnsi="Calibri" w:cs="Calibri"/>
                <w:color w:val="000000"/>
                <w:sz w:val="20"/>
                <w:szCs w:val="20"/>
              </w:rPr>
            </w:pPr>
            <w:ins w:id="6245" w:author="Commodore, Sarah" w:date="2023-03-30T13:25: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5B8985CC" w14:textId="77777777" w:rsidR="00BE0539" w:rsidRPr="00DC2757" w:rsidRDefault="00BE0539" w:rsidP="00E750DA">
            <w:pPr>
              <w:spacing w:after="0" w:line="240" w:lineRule="auto"/>
              <w:jc w:val="center"/>
              <w:rPr>
                <w:ins w:id="6246" w:author="Commodore, Sarah" w:date="2023-03-30T13:25:00Z"/>
                <w:rFonts w:ascii="Calibri" w:eastAsia="Times New Roman" w:hAnsi="Calibri" w:cs="Calibri"/>
                <w:color w:val="000000"/>
                <w:sz w:val="20"/>
                <w:szCs w:val="20"/>
              </w:rPr>
            </w:pPr>
            <w:ins w:id="6247" w:author="Commodore, Sarah" w:date="2023-03-30T13:25:00Z">
              <w:r w:rsidRPr="00DC2757">
                <w:rPr>
                  <w:rFonts w:ascii="Calibri" w:eastAsia="Times New Roman" w:hAnsi="Calibri" w:cs="Calibri"/>
                  <w:color w:val="000000"/>
                  <w:sz w:val="20"/>
                  <w:szCs w:val="20"/>
                </w:rPr>
                <w:t>5.4E-03</w:t>
              </w:r>
            </w:ins>
          </w:p>
        </w:tc>
        <w:tc>
          <w:tcPr>
            <w:tcW w:w="0" w:type="auto"/>
            <w:tcBorders>
              <w:top w:val="nil"/>
              <w:left w:val="nil"/>
              <w:bottom w:val="nil"/>
              <w:right w:val="nil"/>
            </w:tcBorders>
            <w:shd w:val="clear" w:color="auto" w:fill="auto"/>
            <w:noWrap/>
            <w:vAlign w:val="bottom"/>
            <w:hideMark/>
          </w:tcPr>
          <w:p w14:paraId="45DED90C" w14:textId="77777777" w:rsidR="00BE0539" w:rsidRPr="00DC2757" w:rsidRDefault="00BE0539" w:rsidP="00E750DA">
            <w:pPr>
              <w:spacing w:after="0" w:line="240" w:lineRule="auto"/>
              <w:jc w:val="center"/>
              <w:rPr>
                <w:ins w:id="6248" w:author="Commodore, Sarah" w:date="2023-03-30T13:25:00Z"/>
                <w:rFonts w:ascii="Calibri" w:eastAsia="Times New Roman" w:hAnsi="Calibri" w:cs="Calibri"/>
                <w:color w:val="000000"/>
                <w:sz w:val="20"/>
                <w:szCs w:val="20"/>
              </w:rPr>
            </w:pPr>
            <w:ins w:id="6249" w:author="Commodore, Sarah" w:date="2023-03-30T13:25:00Z">
              <w:r w:rsidRPr="00DC2757">
                <w:rPr>
                  <w:rFonts w:ascii="Calibri" w:eastAsia="Times New Roman" w:hAnsi="Calibri" w:cs="Calibri"/>
                  <w:color w:val="000000"/>
                  <w:sz w:val="20"/>
                  <w:szCs w:val="20"/>
                </w:rPr>
                <w:t>*</w:t>
              </w:r>
            </w:ins>
          </w:p>
        </w:tc>
      </w:tr>
      <w:tr w:rsidR="00BE0539" w:rsidRPr="00DC2757" w14:paraId="1C1C3F70" w14:textId="77777777" w:rsidTr="00E750DA">
        <w:trPr>
          <w:trHeight w:val="260"/>
          <w:ins w:id="6250" w:author="Commodore, Sarah" w:date="2023-03-30T13:25:00Z"/>
        </w:trPr>
        <w:tc>
          <w:tcPr>
            <w:tcW w:w="0" w:type="auto"/>
            <w:tcBorders>
              <w:top w:val="nil"/>
              <w:left w:val="nil"/>
              <w:bottom w:val="nil"/>
              <w:right w:val="nil"/>
            </w:tcBorders>
            <w:shd w:val="clear" w:color="auto" w:fill="auto"/>
            <w:noWrap/>
            <w:vAlign w:val="bottom"/>
            <w:hideMark/>
          </w:tcPr>
          <w:p w14:paraId="64A86BAA" w14:textId="77777777" w:rsidR="00BE0539" w:rsidRPr="00DC2757" w:rsidRDefault="00BE0539" w:rsidP="00E750DA">
            <w:pPr>
              <w:spacing w:after="0" w:line="240" w:lineRule="auto"/>
              <w:rPr>
                <w:ins w:id="6251" w:author="Commodore, Sarah" w:date="2023-03-30T13:25:00Z"/>
                <w:rFonts w:ascii="Calibri" w:eastAsia="Times New Roman" w:hAnsi="Calibri" w:cs="Calibri"/>
                <w:color w:val="000000"/>
                <w:sz w:val="20"/>
                <w:szCs w:val="20"/>
              </w:rPr>
            </w:pPr>
            <w:ins w:id="6252" w:author="Commodore, Sarah" w:date="2023-03-30T13:25:00Z">
              <w:r w:rsidRPr="00DC2757">
                <w:rPr>
                  <w:rFonts w:ascii="Calibri" w:eastAsia="Times New Roman" w:hAnsi="Calibri" w:cs="Calibri"/>
                  <w:color w:val="000000"/>
                  <w:sz w:val="20"/>
                  <w:szCs w:val="20"/>
                </w:rPr>
                <w:lastRenderedPageBreak/>
                <w:t>ENSG00000249662.6</w:t>
              </w:r>
            </w:ins>
          </w:p>
        </w:tc>
        <w:tc>
          <w:tcPr>
            <w:tcW w:w="0" w:type="auto"/>
            <w:tcBorders>
              <w:top w:val="nil"/>
              <w:left w:val="nil"/>
              <w:bottom w:val="nil"/>
              <w:right w:val="nil"/>
            </w:tcBorders>
            <w:shd w:val="clear" w:color="auto" w:fill="auto"/>
            <w:noWrap/>
            <w:vAlign w:val="bottom"/>
            <w:hideMark/>
          </w:tcPr>
          <w:p w14:paraId="2C374063" w14:textId="77777777" w:rsidR="00BE0539" w:rsidRPr="00DC2757" w:rsidRDefault="00BE0539" w:rsidP="00E750DA">
            <w:pPr>
              <w:spacing w:after="0" w:line="240" w:lineRule="auto"/>
              <w:rPr>
                <w:ins w:id="6253" w:author="Commodore, Sarah" w:date="2023-03-30T13:25:00Z"/>
                <w:rFonts w:ascii="Calibri" w:eastAsia="Times New Roman" w:hAnsi="Calibri" w:cs="Calibri"/>
                <w:color w:val="000000"/>
                <w:sz w:val="20"/>
                <w:szCs w:val="20"/>
              </w:rPr>
            </w:pPr>
            <w:ins w:id="6254" w:author="Commodore, Sarah" w:date="2023-03-30T13:25:00Z">
              <w:r w:rsidRPr="00DC2757">
                <w:rPr>
                  <w:rFonts w:ascii="Calibri" w:eastAsia="Times New Roman" w:hAnsi="Calibri" w:cs="Calibri"/>
                  <w:color w:val="000000"/>
                  <w:sz w:val="20"/>
                  <w:szCs w:val="20"/>
                </w:rPr>
                <w:t>LINC02218</w:t>
              </w:r>
            </w:ins>
          </w:p>
        </w:tc>
        <w:tc>
          <w:tcPr>
            <w:tcW w:w="0" w:type="auto"/>
            <w:tcBorders>
              <w:top w:val="nil"/>
              <w:left w:val="nil"/>
              <w:bottom w:val="nil"/>
              <w:right w:val="nil"/>
            </w:tcBorders>
            <w:shd w:val="clear" w:color="auto" w:fill="auto"/>
            <w:noWrap/>
            <w:vAlign w:val="bottom"/>
            <w:hideMark/>
          </w:tcPr>
          <w:p w14:paraId="5EADD175" w14:textId="77777777" w:rsidR="00BE0539" w:rsidRPr="00DC2757" w:rsidRDefault="00BE0539" w:rsidP="00E750DA">
            <w:pPr>
              <w:spacing w:after="0" w:line="240" w:lineRule="auto"/>
              <w:jc w:val="center"/>
              <w:rPr>
                <w:ins w:id="6255" w:author="Commodore, Sarah" w:date="2023-03-30T13:25:00Z"/>
                <w:rFonts w:ascii="Calibri" w:eastAsia="Times New Roman" w:hAnsi="Calibri" w:cs="Calibri"/>
                <w:color w:val="000000"/>
                <w:sz w:val="20"/>
                <w:szCs w:val="20"/>
              </w:rPr>
            </w:pPr>
            <w:ins w:id="6256"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D4957E2" w14:textId="77777777" w:rsidR="00BE0539" w:rsidRPr="00DC2757" w:rsidRDefault="00BE0539" w:rsidP="00E750DA">
            <w:pPr>
              <w:spacing w:after="0" w:line="240" w:lineRule="auto"/>
              <w:jc w:val="center"/>
              <w:rPr>
                <w:ins w:id="6257" w:author="Commodore, Sarah" w:date="2023-03-30T13:25:00Z"/>
                <w:rFonts w:ascii="Calibri" w:eastAsia="Times New Roman" w:hAnsi="Calibri" w:cs="Calibri"/>
                <w:color w:val="000000"/>
                <w:sz w:val="20"/>
                <w:szCs w:val="20"/>
              </w:rPr>
            </w:pPr>
            <w:ins w:id="6258" w:author="Commodore, Sarah" w:date="2023-03-30T13:25:00Z">
              <w:r w:rsidRPr="00DC2757">
                <w:rPr>
                  <w:rFonts w:ascii="Calibri" w:eastAsia="Times New Roman" w:hAnsi="Calibri" w:cs="Calibri"/>
                  <w:color w:val="000000"/>
                  <w:sz w:val="20"/>
                  <w:szCs w:val="20"/>
                </w:rPr>
                <w:t>7.0E-06</w:t>
              </w:r>
            </w:ins>
          </w:p>
        </w:tc>
        <w:tc>
          <w:tcPr>
            <w:tcW w:w="0" w:type="auto"/>
            <w:tcBorders>
              <w:top w:val="nil"/>
              <w:left w:val="nil"/>
              <w:bottom w:val="nil"/>
              <w:right w:val="nil"/>
            </w:tcBorders>
            <w:shd w:val="clear" w:color="auto" w:fill="auto"/>
            <w:noWrap/>
            <w:vAlign w:val="bottom"/>
            <w:hideMark/>
          </w:tcPr>
          <w:p w14:paraId="11BD65E7" w14:textId="77777777" w:rsidR="00BE0539" w:rsidRPr="00DC2757" w:rsidRDefault="00BE0539" w:rsidP="00E750DA">
            <w:pPr>
              <w:spacing w:after="0" w:line="240" w:lineRule="auto"/>
              <w:jc w:val="center"/>
              <w:rPr>
                <w:ins w:id="6259" w:author="Commodore, Sarah" w:date="2023-03-30T13:25:00Z"/>
                <w:rFonts w:ascii="Calibri" w:eastAsia="Times New Roman" w:hAnsi="Calibri" w:cs="Calibri"/>
                <w:color w:val="000000"/>
                <w:sz w:val="20"/>
                <w:szCs w:val="20"/>
              </w:rPr>
            </w:pPr>
            <w:ins w:id="6260" w:author="Commodore, Sarah" w:date="2023-03-30T13:25:00Z">
              <w:r w:rsidRPr="00DC2757">
                <w:rPr>
                  <w:rFonts w:ascii="Calibri" w:eastAsia="Times New Roman" w:hAnsi="Calibri" w:cs="Calibri"/>
                  <w:color w:val="000000"/>
                  <w:sz w:val="20"/>
                  <w:szCs w:val="20"/>
                </w:rPr>
                <w:t>4.9E-05</w:t>
              </w:r>
            </w:ins>
          </w:p>
        </w:tc>
        <w:tc>
          <w:tcPr>
            <w:tcW w:w="0" w:type="auto"/>
            <w:tcBorders>
              <w:top w:val="nil"/>
              <w:left w:val="nil"/>
              <w:bottom w:val="nil"/>
              <w:right w:val="nil"/>
            </w:tcBorders>
            <w:shd w:val="clear" w:color="auto" w:fill="auto"/>
            <w:noWrap/>
            <w:vAlign w:val="bottom"/>
            <w:hideMark/>
          </w:tcPr>
          <w:p w14:paraId="29FAF881" w14:textId="77777777" w:rsidR="00BE0539" w:rsidRPr="00DC2757" w:rsidRDefault="00BE0539" w:rsidP="00E750DA">
            <w:pPr>
              <w:spacing w:after="0" w:line="240" w:lineRule="auto"/>
              <w:jc w:val="center"/>
              <w:rPr>
                <w:ins w:id="6261" w:author="Commodore, Sarah" w:date="2023-03-30T13:25:00Z"/>
                <w:rFonts w:ascii="Calibri" w:eastAsia="Times New Roman" w:hAnsi="Calibri" w:cs="Calibri"/>
                <w:color w:val="000000"/>
                <w:sz w:val="20"/>
                <w:szCs w:val="20"/>
              </w:rPr>
            </w:pPr>
            <w:ins w:id="6262" w:author="Commodore, Sarah" w:date="2023-03-30T13:25:00Z">
              <w:r w:rsidRPr="00DC2757">
                <w:rPr>
                  <w:rFonts w:ascii="Calibri" w:eastAsia="Times New Roman" w:hAnsi="Calibri" w:cs="Calibri"/>
                  <w:color w:val="000000"/>
                  <w:sz w:val="20"/>
                  <w:szCs w:val="20"/>
                </w:rPr>
                <w:t>*</w:t>
              </w:r>
            </w:ins>
          </w:p>
        </w:tc>
      </w:tr>
      <w:tr w:rsidR="00BE0539" w:rsidRPr="00DC2757" w14:paraId="01EDA450" w14:textId="77777777" w:rsidTr="00E750DA">
        <w:trPr>
          <w:trHeight w:val="260"/>
          <w:ins w:id="6263" w:author="Commodore, Sarah" w:date="2023-03-30T13:25:00Z"/>
        </w:trPr>
        <w:tc>
          <w:tcPr>
            <w:tcW w:w="0" w:type="auto"/>
            <w:tcBorders>
              <w:top w:val="nil"/>
              <w:left w:val="nil"/>
              <w:bottom w:val="nil"/>
              <w:right w:val="nil"/>
            </w:tcBorders>
            <w:shd w:val="clear" w:color="auto" w:fill="auto"/>
            <w:noWrap/>
            <w:vAlign w:val="bottom"/>
            <w:hideMark/>
          </w:tcPr>
          <w:p w14:paraId="02BA659C" w14:textId="77777777" w:rsidR="00BE0539" w:rsidRPr="00DC2757" w:rsidRDefault="00BE0539" w:rsidP="00E750DA">
            <w:pPr>
              <w:spacing w:after="0" w:line="240" w:lineRule="auto"/>
              <w:rPr>
                <w:ins w:id="6264" w:author="Commodore, Sarah" w:date="2023-03-30T13:25:00Z"/>
                <w:rFonts w:ascii="Calibri" w:eastAsia="Times New Roman" w:hAnsi="Calibri" w:cs="Calibri"/>
                <w:color w:val="000000"/>
                <w:sz w:val="20"/>
                <w:szCs w:val="20"/>
              </w:rPr>
            </w:pPr>
            <w:ins w:id="6265" w:author="Commodore, Sarah" w:date="2023-03-30T13:25:00Z">
              <w:r w:rsidRPr="00DC2757">
                <w:rPr>
                  <w:rFonts w:ascii="Calibri" w:eastAsia="Times New Roman" w:hAnsi="Calibri" w:cs="Calibri"/>
                  <w:color w:val="000000"/>
                  <w:sz w:val="20"/>
                  <w:szCs w:val="20"/>
                </w:rPr>
                <w:t>ENSG00000250687.6</w:t>
              </w:r>
            </w:ins>
          </w:p>
        </w:tc>
        <w:tc>
          <w:tcPr>
            <w:tcW w:w="0" w:type="auto"/>
            <w:tcBorders>
              <w:top w:val="nil"/>
              <w:left w:val="nil"/>
              <w:bottom w:val="nil"/>
              <w:right w:val="nil"/>
            </w:tcBorders>
            <w:shd w:val="clear" w:color="auto" w:fill="auto"/>
            <w:noWrap/>
            <w:vAlign w:val="bottom"/>
            <w:hideMark/>
          </w:tcPr>
          <w:p w14:paraId="43D8D4CF" w14:textId="77777777" w:rsidR="00BE0539" w:rsidRPr="00DC2757" w:rsidRDefault="00BE0539" w:rsidP="00E750DA">
            <w:pPr>
              <w:spacing w:after="0" w:line="240" w:lineRule="auto"/>
              <w:rPr>
                <w:ins w:id="6266" w:author="Commodore, Sarah" w:date="2023-03-30T13:25:00Z"/>
                <w:rFonts w:ascii="Calibri" w:eastAsia="Times New Roman" w:hAnsi="Calibri" w:cs="Calibri"/>
                <w:color w:val="000000"/>
                <w:sz w:val="20"/>
                <w:szCs w:val="20"/>
              </w:rPr>
            </w:pPr>
            <w:ins w:id="6267" w:author="Commodore, Sarah" w:date="2023-03-30T13:25:00Z">
              <w:r w:rsidRPr="00DC2757">
                <w:rPr>
                  <w:rFonts w:ascii="Calibri" w:eastAsia="Times New Roman" w:hAnsi="Calibri" w:cs="Calibri"/>
                  <w:color w:val="000000"/>
                  <w:sz w:val="20"/>
                  <w:szCs w:val="20"/>
                </w:rPr>
                <w:t>NAIPP1</w:t>
              </w:r>
            </w:ins>
          </w:p>
        </w:tc>
        <w:tc>
          <w:tcPr>
            <w:tcW w:w="0" w:type="auto"/>
            <w:tcBorders>
              <w:top w:val="nil"/>
              <w:left w:val="nil"/>
              <w:bottom w:val="nil"/>
              <w:right w:val="nil"/>
            </w:tcBorders>
            <w:shd w:val="clear" w:color="auto" w:fill="auto"/>
            <w:noWrap/>
            <w:vAlign w:val="bottom"/>
            <w:hideMark/>
          </w:tcPr>
          <w:p w14:paraId="7068D972" w14:textId="77777777" w:rsidR="00BE0539" w:rsidRPr="00DC2757" w:rsidRDefault="00BE0539" w:rsidP="00E750DA">
            <w:pPr>
              <w:spacing w:after="0" w:line="240" w:lineRule="auto"/>
              <w:jc w:val="center"/>
              <w:rPr>
                <w:ins w:id="6268" w:author="Commodore, Sarah" w:date="2023-03-30T13:25:00Z"/>
                <w:rFonts w:ascii="Calibri" w:eastAsia="Times New Roman" w:hAnsi="Calibri" w:cs="Calibri"/>
                <w:color w:val="000000"/>
                <w:sz w:val="20"/>
                <w:szCs w:val="20"/>
              </w:rPr>
            </w:pPr>
            <w:ins w:id="6269"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16AEFDE" w14:textId="77777777" w:rsidR="00BE0539" w:rsidRPr="00DC2757" w:rsidRDefault="00BE0539" w:rsidP="00E750DA">
            <w:pPr>
              <w:spacing w:after="0" w:line="240" w:lineRule="auto"/>
              <w:jc w:val="center"/>
              <w:rPr>
                <w:ins w:id="6270" w:author="Commodore, Sarah" w:date="2023-03-30T13:25:00Z"/>
                <w:rFonts w:ascii="Calibri" w:eastAsia="Times New Roman" w:hAnsi="Calibri" w:cs="Calibri"/>
                <w:color w:val="000000"/>
                <w:sz w:val="20"/>
                <w:szCs w:val="20"/>
              </w:rPr>
            </w:pPr>
            <w:ins w:id="6271" w:author="Commodore, Sarah" w:date="2023-03-30T13:25: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7E80B817" w14:textId="77777777" w:rsidR="00BE0539" w:rsidRPr="00DC2757" w:rsidRDefault="00BE0539" w:rsidP="00E750DA">
            <w:pPr>
              <w:spacing w:after="0" w:line="240" w:lineRule="auto"/>
              <w:jc w:val="center"/>
              <w:rPr>
                <w:ins w:id="6272" w:author="Commodore, Sarah" w:date="2023-03-30T13:25:00Z"/>
                <w:rFonts w:ascii="Calibri" w:eastAsia="Times New Roman" w:hAnsi="Calibri" w:cs="Calibri"/>
                <w:color w:val="000000"/>
                <w:sz w:val="20"/>
                <w:szCs w:val="20"/>
              </w:rPr>
            </w:pPr>
            <w:ins w:id="6273" w:author="Commodore, Sarah" w:date="2023-03-30T13:25:00Z">
              <w:r w:rsidRPr="00DC2757">
                <w:rPr>
                  <w:rFonts w:ascii="Calibri" w:eastAsia="Times New Roman" w:hAnsi="Calibri" w:cs="Calibri"/>
                  <w:color w:val="000000"/>
                  <w:sz w:val="20"/>
                  <w:szCs w:val="20"/>
                </w:rPr>
                <w:t>6.1E-03</w:t>
              </w:r>
            </w:ins>
          </w:p>
        </w:tc>
        <w:tc>
          <w:tcPr>
            <w:tcW w:w="0" w:type="auto"/>
            <w:tcBorders>
              <w:top w:val="nil"/>
              <w:left w:val="nil"/>
              <w:bottom w:val="nil"/>
              <w:right w:val="nil"/>
            </w:tcBorders>
            <w:shd w:val="clear" w:color="auto" w:fill="auto"/>
            <w:noWrap/>
            <w:vAlign w:val="bottom"/>
            <w:hideMark/>
          </w:tcPr>
          <w:p w14:paraId="2B233D26" w14:textId="77777777" w:rsidR="00BE0539" w:rsidRPr="00DC2757" w:rsidRDefault="00BE0539" w:rsidP="00E750DA">
            <w:pPr>
              <w:spacing w:after="0" w:line="240" w:lineRule="auto"/>
              <w:jc w:val="center"/>
              <w:rPr>
                <w:ins w:id="6274" w:author="Commodore, Sarah" w:date="2023-03-30T13:25:00Z"/>
                <w:rFonts w:ascii="Calibri" w:eastAsia="Times New Roman" w:hAnsi="Calibri" w:cs="Calibri"/>
                <w:color w:val="000000"/>
                <w:sz w:val="20"/>
                <w:szCs w:val="20"/>
              </w:rPr>
            </w:pPr>
            <w:ins w:id="6275" w:author="Commodore, Sarah" w:date="2023-03-30T13:25:00Z">
              <w:r w:rsidRPr="00DC2757">
                <w:rPr>
                  <w:rFonts w:ascii="Calibri" w:eastAsia="Times New Roman" w:hAnsi="Calibri" w:cs="Calibri"/>
                  <w:color w:val="000000"/>
                  <w:sz w:val="20"/>
                  <w:szCs w:val="20"/>
                </w:rPr>
                <w:t>*</w:t>
              </w:r>
            </w:ins>
          </w:p>
        </w:tc>
      </w:tr>
      <w:tr w:rsidR="00BE0539" w:rsidRPr="00DC2757" w14:paraId="27843F44" w14:textId="77777777" w:rsidTr="00E750DA">
        <w:trPr>
          <w:trHeight w:val="260"/>
          <w:ins w:id="6276" w:author="Commodore, Sarah" w:date="2023-03-30T13:25:00Z"/>
        </w:trPr>
        <w:tc>
          <w:tcPr>
            <w:tcW w:w="0" w:type="auto"/>
            <w:tcBorders>
              <w:top w:val="nil"/>
              <w:left w:val="nil"/>
              <w:bottom w:val="nil"/>
              <w:right w:val="nil"/>
            </w:tcBorders>
            <w:shd w:val="clear" w:color="auto" w:fill="auto"/>
            <w:noWrap/>
            <w:vAlign w:val="bottom"/>
            <w:hideMark/>
          </w:tcPr>
          <w:p w14:paraId="14C54BCF" w14:textId="77777777" w:rsidR="00BE0539" w:rsidRPr="00DC2757" w:rsidRDefault="00BE0539" w:rsidP="00E750DA">
            <w:pPr>
              <w:spacing w:after="0" w:line="240" w:lineRule="auto"/>
              <w:rPr>
                <w:ins w:id="6277" w:author="Commodore, Sarah" w:date="2023-03-30T13:25:00Z"/>
                <w:rFonts w:ascii="Calibri" w:eastAsia="Times New Roman" w:hAnsi="Calibri" w:cs="Calibri"/>
                <w:color w:val="000000"/>
                <w:sz w:val="20"/>
                <w:szCs w:val="20"/>
              </w:rPr>
            </w:pPr>
            <w:ins w:id="6278" w:author="Commodore, Sarah" w:date="2023-03-30T13:25:00Z">
              <w:r w:rsidRPr="00DC2757">
                <w:rPr>
                  <w:rFonts w:ascii="Calibri" w:eastAsia="Times New Roman" w:hAnsi="Calibri" w:cs="Calibri"/>
                  <w:color w:val="000000"/>
                  <w:sz w:val="20"/>
                  <w:szCs w:val="20"/>
                </w:rPr>
                <w:t>ENSG00000255801.1</w:t>
              </w:r>
            </w:ins>
          </w:p>
        </w:tc>
        <w:tc>
          <w:tcPr>
            <w:tcW w:w="0" w:type="auto"/>
            <w:tcBorders>
              <w:top w:val="nil"/>
              <w:left w:val="nil"/>
              <w:bottom w:val="nil"/>
              <w:right w:val="nil"/>
            </w:tcBorders>
            <w:shd w:val="clear" w:color="auto" w:fill="auto"/>
            <w:noWrap/>
            <w:vAlign w:val="bottom"/>
            <w:hideMark/>
          </w:tcPr>
          <w:p w14:paraId="6FFA0743" w14:textId="77777777" w:rsidR="00BE0539" w:rsidRPr="00DC2757" w:rsidRDefault="00BE0539" w:rsidP="00E750DA">
            <w:pPr>
              <w:spacing w:after="0" w:line="240" w:lineRule="auto"/>
              <w:rPr>
                <w:ins w:id="6279" w:author="Commodore, Sarah" w:date="2023-03-30T13:25:00Z"/>
                <w:rFonts w:ascii="Calibri" w:eastAsia="Times New Roman" w:hAnsi="Calibri" w:cs="Calibri"/>
                <w:color w:val="000000"/>
                <w:sz w:val="20"/>
                <w:szCs w:val="20"/>
              </w:rPr>
            </w:pPr>
            <w:ins w:id="6280" w:author="Commodore, Sarah" w:date="2023-03-30T13:25:00Z">
              <w:r w:rsidRPr="00DC2757">
                <w:rPr>
                  <w:rFonts w:ascii="Calibri" w:eastAsia="Times New Roman" w:hAnsi="Calibri" w:cs="Calibri"/>
                  <w:color w:val="000000"/>
                  <w:sz w:val="20"/>
                  <w:szCs w:val="20"/>
                </w:rPr>
                <w:t>AC092746.1</w:t>
              </w:r>
            </w:ins>
          </w:p>
        </w:tc>
        <w:tc>
          <w:tcPr>
            <w:tcW w:w="0" w:type="auto"/>
            <w:tcBorders>
              <w:top w:val="nil"/>
              <w:left w:val="nil"/>
              <w:bottom w:val="nil"/>
              <w:right w:val="nil"/>
            </w:tcBorders>
            <w:shd w:val="clear" w:color="auto" w:fill="auto"/>
            <w:noWrap/>
            <w:vAlign w:val="bottom"/>
            <w:hideMark/>
          </w:tcPr>
          <w:p w14:paraId="65F5759F" w14:textId="77777777" w:rsidR="00BE0539" w:rsidRPr="00DC2757" w:rsidRDefault="00BE0539" w:rsidP="00E750DA">
            <w:pPr>
              <w:spacing w:after="0" w:line="240" w:lineRule="auto"/>
              <w:jc w:val="center"/>
              <w:rPr>
                <w:ins w:id="6281" w:author="Commodore, Sarah" w:date="2023-03-30T13:25:00Z"/>
                <w:rFonts w:ascii="Calibri" w:eastAsia="Times New Roman" w:hAnsi="Calibri" w:cs="Calibri"/>
                <w:color w:val="000000"/>
                <w:sz w:val="20"/>
                <w:szCs w:val="20"/>
              </w:rPr>
            </w:pPr>
            <w:ins w:id="6282"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4AE3E57" w14:textId="77777777" w:rsidR="00BE0539" w:rsidRPr="00DC2757" w:rsidRDefault="00BE0539" w:rsidP="00E750DA">
            <w:pPr>
              <w:spacing w:after="0" w:line="240" w:lineRule="auto"/>
              <w:jc w:val="center"/>
              <w:rPr>
                <w:ins w:id="6283" w:author="Commodore, Sarah" w:date="2023-03-30T13:25:00Z"/>
                <w:rFonts w:ascii="Calibri" w:eastAsia="Times New Roman" w:hAnsi="Calibri" w:cs="Calibri"/>
                <w:color w:val="000000"/>
                <w:sz w:val="20"/>
                <w:szCs w:val="20"/>
              </w:rPr>
            </w:pPr>
            <w:ins w:id="6284" w:author="Commodore, Sarah" w:date="2023-03-30T13:25:00Z">
              <w:r w:rsidRPr="00DC2757">
                <w:rPr>
                  <w:rFonts w:ascii="Calibri" w:eastAsia="Times New Roman" w:hAnsi="Calibri" w:cs="Calibri"/>
                  <w:color w:val="000000"/>
                  <w:sz w:val="20"/>
                  <w:szCs w:val="20"/>
                </w:rPr>
                <w:t>9.1E-04</w:t>
              </w:r>
            </w:ins>
          </w:p>
        </w:tc>
        <w:tc>
          <w:tcPr>
            <w:tcW w:w="0" w:type="auto"/>
            <w:tcBorders>
              <w:top w:val="nil"/>
              <w:left w:val="nil"/>
              <w:bottom w:val="nil"/>
              <w:right w:val="nil"/>
            </w:tcBorders>
            <w:shd w:val="clear" w:color="auto" w:fill="auto"/>
            <w:noWrap/>
            <w:vAlign w:val="bottom"/>
            <w:hideMark/>
          </w:tcPr>
          <w:p w14:paraId="7B9A4075" w14:textId="77777777" w:rsidR="00BE0539" w:rsidRPr="00DC2757" w:rsidRDefault="00BE0539" w:rsidP="00E750DA">
            <w:pPr>
              <w:spacing w:after="0" w:line="240" w:lineRule="auto"/>
              <w:jc w:val="center"/>
              <w:rPr>
                <w:ins w:id="6285" w:author="Commodore, Sarah" w:date="2023-03-30T13:25:00Z"/>
                <w:rFonts w:ascii="Calibri" w:eastAsia="Times New Roman" w:hAnsi="Calibri" w:cs="Calibri"/>
                <w:color w:val="000000"/>
                <w:sz w:val="20"/>
                <w:szCs w:val="20"/>
              </w:rPr>
            </w:pPr>
            <w:ins w:id="6286" w:author="Commodore, Sarah" w:date="2023-03-30T13:25:00Z">
              <w:r w:rsidRPr="00DC2757">
                <w:rPr>
                  <w:rFonts w:ascii="Calibri" w:eastAsia="Times New Roman" w:hAnsi="Calibri" w:cs="Calibri"/>
                  <w:color w:val="000000"/>
                  <w:sz w:val="20"/>
                  <w:szCs w:val="20"/>
                </w:rPr>
                <w:t>3.5E-03</w:t>
              </w:r>
            </w:ins>
          </w:p>
        </w:tc>
        <w:tc>
          <w:tcPr>
            <w:tcW w:w="0" w:type="auto"/>
            <w:tcBorders>
              <w:top w:val="nil"/>
              <w:left w:val="nil"/>
              <w:bottom w:val="nil"/>
              <w:right w:val="nil"/>
            </w:tcBorders>
            <w:shd w:val="clear" w:color="auto" w:fill="auto"/>
            <w:noWrap/>
            <w:vAlign w:val="bottom"/>
            <w:hideMark/>
          </w:tcPr>
          <w:p w14:paraId="67A7B2D3" w14:textId="77777777" w:rsidR="00BE0539" w:rsidRPr="00DC2757" w:rsidRDefault="00BE0539" w:rsidP="00E750DA">
            <w:pPr>
              <w:spacing w:after="0" w:line="240" w:lineRule="auto"/>
              <w:jc w:val="center"/>
              <w:rPr>
                <w:ins w:id="6287" w:author="Commodore, Sarah" w:date="2023-03-30T13:25:00Z"/>
                <w:rFonts w:ascii="Calibri" w:eastAsia="Times New Roman" w:hAnsi="Calibri" w:cs="Calibri"/>
                <w:color w:val="000000"/>
                <w:sz w:val="20"/>
                <w:szCs w:val="20"/>
              </w:rPr>
            </w:pPr>
            <w:ins w:id="6288" w:author="Commodore, Sarah" w:date="2023-03-30T13:25:00Z">
              <w:r w:rsidRPr="00DC2757">
                <w:rPr>
                  <w:rFonts w:ascii="Calibri" w:eastAsia="Times New Roman" w:hAnsi="Calibri" w:cs="Calibri"/>
                  <w:color w:val="000000"/>
                  <w:sz w:val="20"/>
                  <w:szCs w:val="20"/>
                </w:rPr>
                <w:t>*</w:t>
              </w:r>
            </w:ins>
          </w:p>
        </w:tc>
      </w:tr>
      <w:tr w:rsidR="00BE0539" w:rsidRPr="00DC2757" w14:paraId="62EF4636" w14:textId="77777777" w:rsidTr="00E750DA">
        <w:trPr>
          <w:trHeight w:val="260"/>
          <w:ins w:id="6289" w:author="Commodore, Sarah" w:date="2023-03-30T13:25:00Z"/>
        </w:trPr>
        <w:tc>
          <w:tcPr>
            <w:tcW w:w="0" w:type="auto"/>
            <w:tcBorders>
              <w:top w:val="nil"/>
              <w:left w:val="nil"/>
              <w:bottom w:val="nil"/>
              <w:right w:val="nil"/>
            </w:tcBorders>
            <w:shd w:val="clear" w:color="auto" w:fill="auto"/>
            <w:noWrap/>
            <w:vAlign w:val="bottom"/>
            <w:hideMark/>
          </w:tcPr>
          <w:p w14:paraId="177BDBC9" w14:textId="77777777" w:rsidR="00BE0539" w:rsidRPr="00DC2757" w:rsidRDefault="00BE0539" w:rsidP="00E750DA">
            <w:pPr>
              <w:spacing w:after="0" w:line="240" w:lineRule="auto"/>
              <w:rPr>
                <w:ins w:id="6290" w:author="Commodore, Sarah" w:date="2023-03-30T13:25:00Z"/>
                <w:rFonts w:ascii="Calibri" w:eastAsia="Times New Roman" w:hAnsi="Calibri" w:cs="Calibri"/>
                <w:color w:val="000000"/>
                <w:sz w:val="20"/>
                <w:szCs w:val="20"/>
              </w:rPr>
            </w:pPr>
            <w:ins w:id="6291" w:author="Commodore, Sarah" w:date="2023-03-30T13:25:00Z">
              <w:r w:rsidRPr="00DC2757">
                <w:rPr>
                  <w:rFonts w:ascii="Calibri" w:eastAsia="Times New Roman" w:hAnsi="Calibri" w:cs="Calibri"/>
                  <w:color w:val="000000"/>
                  <w:sz w:val="20"/>
                  <w:szCs w:val="20"/>
                </w:rPr>
                <w:t>ENSG00000181333.12</w:t>
              </w:r>
            </w:ins>
          </w:p>
        </w:tc>
        <w:tc>
          <w:tcPr>
            <w:tcW w:w="0" w:type="auto"/>
            <w:tcBorders>
              <w:top w:val="nil"/>
              <w:left w:val="nil"/>
              <w:bottom w:val="nil"/>
              <w:right w:val="nil"/>
            </w:tcBorders>
            <w:shd w:val="clear" w:color="auto" w:fill="auto"/>
            <w:noWrap/>
            <w:vAlign w:val="bottom"/>
            <w:hideMark/>
          </w:tcPr>
          <w:p w14:paraId="05AB7DD2" w14:textId="77777777" w:rsidR="00BE0539" w:rsidRPr="00DC2757" w:rsidRDefault="00BE0539" w:rsidP="00E750DA">
            <w:pPr>
              <w:spacing w:after="0" w:line="240" w:lineRule="auto"/>
              <w:rPr>
                <w:ins w:id="6292" w:author="Commodore, Sarah" w:date="2023-03-30T13:25:00Z"/>
                <w:rFonts w:ascii="Calibri" w:eastAsia="Times New Roman" w:hAnsi="Calibri" w:cs="Calibri"/>
                <w:color w:val="000000"/>
                <w:sz w:val="20"/>
                <w:szCs w:val="20"/>
              </w:rPr>
            </w:pPr>
            <w:ins w:id="6293" w:author="Commodore, Sarah" w:date="2023-03-30T13:25:00Z">
              <w:r w:rsidRPr="00DC2757">
                <w:rPr>
                  <w:rFonts w:ascii="Calibri" w:eastAsia="Times New Roman" w:hAnsi="Calibri" w:cs="Calibri"/>
                  <w:color w:val="000000"/>
                  <w:sz w:val="20"/>
                  <w:szCs w:val="20"/>
                </w:rPr>
                <w:t>HEPHL1</w:t>
              </w:r>
            </w:ins>
          </w:p>
        </w:tc>
        <w:tc>
          <w:tcPr>
            <w:tcW w:w="0" w:type="auto"/>
            <w:tcBorders>
              <w:top w:val="nil"/>
              <w:left w:val="nil"/>
              <w:bottom w:val="nil"/>
              <w:right w:val="nil"/>
            </w:tcBorders>
            <w:shd w:val="clear" w:color="auto" w:fill="auto"/>
            <w:noWrap/>
            <w:vAlign w:val="bottom"/>
            <w:hideMark/>
          </w:tcPr>
          <w:p w14:paraId="1F06A5ED" w14:textId="77777777" w:rsidR="00BE0539" w:rsidRPr="00DC2757" w:rsidRDefault="00BE0539" w:rsidP="00E750DA">
            <w:pPr>
              <w:spacing w:after="0" w:line="240" w:lineRule="auto"/>
              <w:jc w:val="center"/>
              <w:rPr>
                <w:ins w:id="6294" w:author="Commodore, Sarah" w:date="2023-03-30T13:25:00Z"/>
                <w:rFonts w:ascii="Calibri" w:eastAsia="Times New Roman" w:hAnsi="Calibri" w:cs="Calibri"/>
                <w:color w:val="000000"/>
                <w:sz w:val="20"/>
                <w:szCs w:val="20"/>
              </w:rPr>
            </w:pPr>
            <w:ins w:id="6295" w:author="Commodore, Sarah" w:date="2023-03-30T13:25: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5D183742" w14:textId="77777777" w:rsidR="00BE0539" w:rsidRPr="00DC2757" w:rsidRDefault="00BE0539" w:rsidP="00E750DA">
            <w:pPr>
              <w:spacing w:after="0" w:line="240" w:lineRule="auto"/>
              <w:jc w:val="center"/>
              <w:rPr>
                <w:ins w:id="6296" w:author="Commodore, Sarah" w:date="2023-03-30T13:25:00Z"/>
                <w:rFonts w:ascii="Calibri" w:eastAsia="Times New Roman" w:hAnsi="Calibri" w:cs="Calibri"/>
                <w:color w:val="000000"/>
                <w:sz w:val="20"/>
                <w:szCs w:val="20"/>
              </w:rPr>
            </w:pPr>
            <w:ins w:id="6297" w:author="Commodore, Sarah" w:date="2023-03-30T13:25:00Z">
              <w:r w:rsidRPr="00DC2757">
                <w:rPr>
                  <w:rFonts w:ascii="Calibri" w:eastAsia="Times New Roman" w:hAnsi="Calibri" w:cs="Calibri"/>
                  <w:color w:val="000000"/>
                  <w:sz w:val="20"/>
                  <w:szCs w:val="20"/>
                </w:rPr>
                <w:t>1.6E-03</w:t>
              </w:r>
            </w:ins>
          </w:p>
        </w:tc>
        <w:tc>
          <w:tcPr>
            <w:tcW w:w="0" w:type="auto"/>
            <w:tcBorders>
              <w:top w:val="nil"/>
              <w:left w:val="nil"/>
              <w:bottom w:val="nil"/>
              <w:right w:val="nil"/>
            </w:tcBorders>
            <w:shd w:val="clear" w:color="auto" w:fill="auto"/>
            <w:noWrap/>
            <w:vAlign w:val="bottom"/>
            <w:hideMark/>
          </w:tcPr>
          <w:p w14:paraId="050CC7BB" w14:textId="77777777" w:rsidR="00BE0539" w:rsidRPr="00DC2757" w:rsidRDefault="00BE0539" w:rsidP="00E750DA">
            <w:pPr>
              <w:spacing w:after="0" w:line="240" w:lineRule="auto"/>
              <w:jc w:val="center"/>
              <w:rPr>
                <w:ins w:id="6298" w:author="Commodore, Sarah" w:date="2023-03-30T13:25:00Z"/>
                <w:rFonts w:ascii="Calibri" w:eastAsia="Times New Roman" w:hAnsi="Calibri" w:cs="Calibri"/>
                <w:color w:val="000000"/>
                <w:sz w:val="20"/>
                <w:szCs w:val="20"/>
              </w:rPr>
            </w:pPr>
            <w:ins w:id="6299" w:author="Commodore, Sarah" w:date="2023-03-30T13:25:00Z">
              <w:r w:rsidRPr="00DC2757">
                <w:rPr>
                  <w:rFonts w:ascii="Calibri" w:eastAsia="Times New Roman" w:hAnsi="Calibri" w:cs="Calibri"/>
                  <w:color w:val="000000"/>
                  <w:sz w:val="20"/>
                  <w:szCs w:val="20"/>
                </w:rPr>
                <w:t>5.7E-03</w:t>
              </w:r>
            </w:ins>
          </w:p>
        </w:tc>
        <w:tc>
          <w:tcPr>
            <w:tcW w:w="0" w:type="auto"/>
            <w:tcBorders>
              <w:top w:val="nil"/>
              <w:left w:val="nil"/>
              <w:bottom w:val="nil"/>
              <w:right w:val="nil"/>
            </w:tcBorders>
            <w:shd w:val="clear" w:color="auto" w:fill="auto"/>
            <w:noWrap/>
            <w:vAlign w:val="bottom"/>
            <w:hideMark/>
          </w:tcPr>
          <w:p w14:paraId="565701DC" w14:textId="77777777" w:rsidR="00BE0539" w:rsidRPr="00DC2757" w:rsidRDefault="00BE0539" w:rsidP="00E750DA">
            <w:pPr>
              <w:spacing w:after="0" w:line="240" w:lineRule="auto"/>
              <w:jc w:val="center"/>
              <w:rPr>
                <w:ins w:id="6300" w:author="Commodore, Sarah" w:date="2023-03-30T13:25:00Z"/>
                <w:rFonts w:ascii="Calibri" w:eastAsia="Times New Roman" w:hAnsi="Calibri" w:cs="Calibri"/>
                <w:color w:val="000000"/>
                <w:sz w:val="20"/>
                <w:szCs w:val="20"/>
              </w:rPr>
            </w:pPr>
            <w:ins w:id="6301" w:author="Commodore, Sarah" w:date="2023-03-30T13:25:00Z">
              <w:r w:rsidRPr="00DC2757">
                <w:rPr>
                  <w:rFonts w:ascii="Calibri" w:eastAsia="Times New Roman" w:hAnsi="Calibri" w:cs="Calibri"/>
                  <w:color w:val="000000"/>
                  <w:sz w:val="20"/>
                  <w:szCs w:val="20"/>
                </w:rPr>
                <w:t>*</w:t>
              </w:r>
            </w:ins>
          </w:p>
        </w:tc>
      </w:tr>
      <w:tr w:rsidR="00BE0539" w:rsidRPr="00DC2757" w14:paraId="29A79D7C" w14:textId="77777777" w:rsidTr="00E750DA">
        <w:trPr>
          <w:trHeight w:val="260"/>
          <w:ins w:id="6302" w:author="Commodore, Sarah" w:date="2023-03-30T13:25:00Z"/>
        </w:trPr>
        <w:tc>
          <w:tcPr>
            <w:tcW w:w="0" w:type="auto"/>
            <w:tcBorders>
              <w:top w:val="nil"/>
              <w:left w:val="nil"/>
              <w:bottom w:val="nil"/>
              <w:right w:val="nil"/>
            </w:tcBorders>
            <w:shd w:val="clear" w:color="auto" w:fill="auto"/>
            <w:noWrap/>
            <w:vAlign w:val="bottom"/>
            <w:hideMark/>
          </w:tcPr>
          <w:p w14:paraId="10657809" w14:textId="77777777" w:rsidR="00BE0539" w:rsidRPr="00DC2757" w:rsidRDefault="00BE0539" w:rsidP="00E750DA">
            <w:pPr>
              <w:spacing w:after="0" w:line="240" w:lineRule="auto"/>
              <w:rPr>
                <w:ins w:id="6303" w:author="Commodore, Sarah" w:date="2023-03-30T13:25:00Z"/>
                <w:rFonts w:ascii="Calibri" w:eastAsia="Times New Roman" w:hAnsi="Calibri" w:cs="Calibri"/>
                <w:color w:val="000000"/>
                <w:sz w:val="20"/>
                <w:szCs w:val="20"/>
              </w:rPr>
            </w:pPr>
            <w:ins w:id="6304" w:author="Commodore, Sarah" w:date="2023-03-30T13:25:00Z">
              <w:r w:rsidRPr="00DC2757">
                <w:rPr>
                  <w:rFonts w:ascii="Calibri" w:eastAsia="Times New Roman" w:hAnsi="Calibri" w:cs="Calibri"/>
                  <w:color w:val="000000"/>
                  <w:sz w:val="20"/>
                  <w:szCs w:val="20"/>
                </w:rPr>
                <w:t>ENSG00000268658.5</w:t>
              </w:r>
            </w:ins>
          </w:p>
        </w:tc>
        <w:tc>
          <w:tcPr>
            <w:tcW w:w="0" w:type="auto"/>
            <w:tcBorders>
              <w:top w:val="nil"/>
              <w:left w:val="nil"/>
              <w:bottom w:val="nil"/>
              <w:right w:val="nil"/>
            </w:tcBorders>
            <w:shd w:val="clear" w:color="auto" w:fill="auto"/>
            <w:noWrap/>
            <w:vAlign w:val="bottom"/>
            <w:hideMark/>
          </w:tcPr>
          <w:p w14:paraId="1FBAB2C2" w14:textId="77777777" w:rsidR="00BE0539" w:rsidRPr="00DC2757" w:rsidRDefault="00BE0539" w:rsidP="00E750DA">
            <w:pPr>
              <w:spacing w:after="0" w:line="240" w:lineRule="auto"/>
              <w:rPr>
                <w:ins w:id="6305" w:author="Commodore, Sarah" w:date="2023-03-30T13:25:00Z"/>
                <w:rFonts w:ascii="Calibri" w:eastAsia="Times New Roman" w:hAnsi="Calibri" w:cs="Calibri"/>
                <w:color w:val="000000"/>
                <w:sz w:val="20"/>
                <w:szCs w:val="20"/>
              </w:rPr>
            </w:pPr>
            <w:ins w:id="6306" w:author="Commodore, Sarah" w:date="2023-03-30T13:25:00Z">
              <w:r w:rsidRPr="00DC2757">
                <w:rPr>
                  <w:rFonts w:ascii="Calibri" w:eastAsia="Times New Roman" w:hAnsi="Calibri" w:cs="Calibri"/>
                  <w:color w:val="000000"/>
                  <w:sz w:val="20"/>
                  <w:szCs w:val="20"/>
                </w:rPr>
                <w:t>LINC00664</w:t>
              </w:r>
            </w:ins>
          </w:p>
        </w:tc>
        <w:tc>
          <w:tcPr>
            <w:tcW w:w="0" w:type="auto"/>
            <w:tcBorders>
              <w:top w:val="nil"/>
              <w:left w:val="nil"/>
              <w:bottom w:val="nil"/>
              <w:right w:val="nil"/>
            </w:tcBorders>
            <w:shd w:val="clear" w:color="auto" w:fill="auto"/>
            <w:noWrap/>
            <w:vAlign w:val="bottom"/>
            <w:hideMark/>
          </w:tcPr>
          <w:p w14:paraId="58688CE0" w14:textId="77777777" w:rsidR="00BE0539" w:rsidRPr="00DC2757" w:rsidRDefault="00BE0539" w:rsidP="00E750DA">
            <w:pPr>
              <w:spacing w:after="0" w:line="240" w:lineRule="auto"/>
              <w:jc w:val="center"/>
              <w:rPr>
                <w:ins w:id="6307" w:author="Commodore, Sarah" w:date="2023-03-30T13:25:00Z"/>
                <w:rFonts w:ascii="Calibri" w:eastAsia="Times New Roman" w:hAnsi="Calibri" w:cs="Calibri"/>
                <w:color w:val="000000"/>
                <w:sz w:val="20"/>
                <w:szCs w:val="20"/>
              </w:rPr>
            </w:pPr>
            <w:ins w:id="6308"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DF14365" w14:textId="77777777" w:rsidR="00BE0539" w:rsidRPr="00DC2757" w:rsidRDefault="00BE0539" w:rsidP="00E750DA">
            <w:pPr>
              <w:spacing w:after="0" w:line="240" w:lineRule="auto"/>
              <w:jc w:val="center"/>
              <w:rPr>
                <w:ins w:id="6309" w:author="Commodore, Sarah" w:date="2023-03-30T13:25:00Z"/>
                <w:rFonts w:ascii="Calibri" w:eastAsia="Times New Roman" w:hAnsi="Calibri" w:cs="Calibri"/>
                <w:color w:val="000000"/>
                <w:sz w:val="20"/>
                <w:szCs w:val="20"/>
              </w:rPr>
            </w:pPr>
            <w:ins w:id="6310" w:author="Commodore, Sarah" w:date="2023-03-30T13:25:00Z">
              <w:r w:rsidRPr="00DC2757">
                <w:rPr>
                  <w:rFonts w:ascii="Calibri" w:eastAsia="Times New Roman" w:hAnsi="Calibri" w:cs="Calibri"/>
                  <w:color w:val="000000"/>
                  <w:sz w:val="20"/>
                  <w:szCs w:val="20"/>
                </w:rPr>
                <w:t>6.2E-03</w:t>
              </w:r>
            </w:ins>
          </w:p>
        </w:tc>
        <w:tc>
          <w:tcPr>
            <w:tcW w:w="0" w:type="auto"/>
            <w:tcBorders>
              <w:top w:val="nil"/>
              <w:left w:val="nil"/>
              <w:bottom w:val="nil"/>
              <w:right w:val="nil"/>
            </w:tcBorders>
            <w:shd w:val="clear" w:color="auto" w:fill="auto"/>
            <w:noWrap/>
            <w:vAlign w:val="bottom"/>
            <w:hideMark/>
          </w:tcPr>
          <w:p w14:paraId="6BB3413F" w14:textId="77777777" w:rsidR="00BE0539" w:rsidRPr="00DC2757" w:rsidRDefault="00BE0539" w:rsidP="00E750DA">
            <w:pPr>
              <w:spacing w:after="0" w:line="240" w:lineRule="auto"/>
              <w:jc w:val="center"/>
              <w:rPr>
                <w:ins w:id="6311" w:author="Commodore, Sarah" w:date="2023-03-30T13:25:00Z"/>
                <w:rFonts w:ascii="Calibri" w:eastAsia="Times New Roman" w:hAnsi="Calibri" w:cs="Calibri"/>
                <w:color w:val="000000"/>
                <w:sz w:val="20"/>
                <w:szCs w:val="20"/>
              </w:rPr>
            </w:pPr>
            <w:ins w:id="6312" w:author="Commodore, Sarah" w:date="2023-03-30T13:25:00Z">
              <w:r w:rsidRPr="00DC2757">
                <w:rPr>
                  <w:rFonts w:ascii="Calibri" w:eastAsia="Times New Roman" w:hAnsi="Calibri" w:cs="Calibri"/>
                  <w:color w:val="000000"/>
                  <w:sz w:val="20"/>
                  <w:szCs w:val="20"/>
                </w:rPr>
                <w:t>1.8E-02</w:t>
              </w:r>
            </w:ins>
          </w:p>
        </w:tc>
        <w:tc>
          <w:tcPr>
            <w:tcW w:w="0" w:type="auto"/>
            <w:tcBorders>
              <w:top w:val="nil"/>
              <w:left w:val="nil"/>
              <w:bottom w:val="nil"/>
              <w:right w:val="nil"/>
            </w:tcBorders>
            <w:shd w:val="clear" w:color="auto" w:fill="auto"/>
            <w:noWrap/>
            <w:vAlign w:val="bottom"/>
            <w:hideMark/>
          </w:tcPr>
          <w:p w14:paraId="56DAF9A2" w14:textId="77777777" w:rsidR="00BE0539" w:rsidRPr="00DC2757" w:rsidRDefault="00BE0539" w:rsidP="00E750DA">
            <w:pPr>
              <w:spacing w:after="0" w:line="240" w:lineRule="auto"/>
              <w:jc w:val="center"/>
              <w:rPr>
                <w:ins w:id="6313" w:author="Commodore, Sarah" w:date="2023-03-30T13:25:00Z"/>
                <w:rFonts w:ascii="Calibri" w:eastAsia="Times New Roman" w:hAnsi="Calibri" w:cs="Calibri"/>
                <w:color w:val="000000"/>
                <w:sz w:val="20"/>
                <w:szCs w:val="20"/>
              </w:rPr>
            </w:pPr>
            <w:ins w:id="6314" w:author="Commodore, Sarah" w:date="2023-03-30T13:25:00Z">
              <w:r w:rsidRPr="00DC2757">
                <w:rPr>
                  <w:rFonts w:ascii="Calibri" w:eastAsia="Times New Roman" w:hAnsi="Calibri" w:cs="Calibri"/>
                  <w:color w:val="000000"/>
                  <w:sz w:val="20"/>
                  <w:szCs w:val="20"/>
                </w:rPr>
                <w:t>*</w:t>
              </w:r>
            </w:ins>
          </w:p>
        </w:tc>
      </w:tr>
      <w:tr w:rsidR="00BE0539" w:rsidRPr="00DC2757" w14:paraId="2BBF53EE" w14:textId="77777777" w:rsidTr="00E750DA">
        <w:trPr>
          <w:trHeight w:val="260"/>
          <w:ins w:id="6315" w:author="Commodore, Sarah" w:date="2023-03-30T13:25:00Z"/>
        </w:trPr>
        <w:tc>
          <w:tcPr>
            <w:tcW w:w="0" w:type="auto"/>
            <w:tcBorders>
              <w:top w:val="nil"/>
              <w:left w:val="nil"/>
              <w:bottom w:val="nil"/>
              <w:right w:val="nil"/>
            </w:tcBorders>
            <w:shd w:val="clear" w:color="auto" w:fill="auto"/>
            <w:noWrap/>
            <w:vAlign w:val="bottom"/>
            <w:hideMark/>
          </w:tcPr>
          <w:p w14:paraId="1E516B86" w14:textId="77777777" w:rsidR="00BE0539" w:rsidRPr="00DC2757" w:rsidRDefault="00BE0539" w:rsidP="00E750DA">
            <w:pPr>
              <w:spacing w:after="0" w:line="240" w:lineRule="auto"/>
              <w:rPr>
                <w:ins w:id="6316" w:author="Commodore, Sarah" w:date="2023-03-30T13:25:00Z"/>
                <w:rFonts w:ascii="Calibri" w:eastAsia="Times New Roman" w:hAnsi="Calibri" w:cs="Calibri"/>
                <w:color w:val="000000"/>
                <w:sz w:val="20"/>
                <w:szCs w:val="20"/>
              </w:rPr>
            </w:pPr>
            <w:ins w:id="6317" w:author="Commodore, Sarah" w:date="2023-03-30T13:25:00Z">
              <w:r w:rsidRPr="00DC2757">
                <w:rPr>
                  <w:rFonts w:ascii="Calibri" w:eastAsia="Times New Roman" w:hAnsi="Calibri" w:cs="Calibri"/>
                  <w:color w:val="000000"/>
                  <w:sz w:val="20"/>
                  <w:szCs w:val="20"/>
                </w:rPr>
                <w:t>ENSG00000249173.6</w:t>
              </w:r>
            </w:ins>
          </w:p>
        </w:tc>
        <w:tc>
          <w:tcPr>
            <w:tcW w:w="0" w:type="auto"/>
            <w:tcBorders>
              <w:top w:val="nil"/>
              <w:left w:val="nil"/>
              <w:bottom w:val="nil"/>
              <w:right w:val="nil"/>
            </w:tcBorders>
            <w:shd w:val="clear" w:color="auto" w:fill="auto"/>
            <w:noWrap/>
            <w:vAlign w:val="bottom"/>
            <w:hideMark/>
          </w:tcPr>
          <w:p w14:paraId="3496C67A" w14:textId="77777777" w:rsidR="00BE0539" w:rsidRPr="00DC2757" w:rsidRDefault="00BE0539" w:rsidP="00E750DA">
            <w:pPr>
              <w:spacing w:after="0" w:line="240" w:lineRule="auto"/>
              <w:rPr>
                <w:ins w:id="6318" w:author="Commodore, Sarah" w:date="2023-03-30T13:25:00Z"/>
                <w:rFonts w:ascii="Calibri" w:eastAsia="Times New Roman" w:hAnsi="Calibri" w:cs="Calibri"/>
                <w:color w:val="000000"/>
                <w:sz w:val="20"/>
                <w:szCs w:val="20"/>
              </w:rPr>
            </w:pPr>
            <w:ins w:id="6319" w:author="Commodore, Sarah" w:date="2023-03-30T13:25:00Z">
              <w:r w:rsidRPr="00DC2757">
                <w:rPr>
                  <w:rFonts w:ascii="Calibri" w:eastAsia="Times New Roman" w:hAnsi="Calibri" w:cs="Calibri"/>
                  <w:color w:val="000000"/>
                  <w:sz w:val="20"/>
                  <w:szCs w:val="20"/>
                </w:rPr>
                <w:t>LINC01093</w:t>
              </w:r>
            </w:ins>
          </w:p>
        </w:tc>
        <w:tc>
          <w:tcPr>
            <w:tcW w:w="0" w:type="auto"/>
            <w:tcBorders>
              <w:top w:val="nil"/>
              <w:left w:val="nil"/>
              <w:bottom w:val="nil"/>
              <w:right w:val="nil"/>
            </w:tcBorders>
            <w:shd w:val="clear" w:color="auto" w:fill="auto"/>
            <w:noWrap/>
            <w:vAlign w:val="bottom"/>
            <w:hideMark/>
          </w:tcPr>
          <w:p w14:paraId="17490526" w14:textId="77777777" w:rsidR="00BE0539" w:rsidRPr="00DC2757" w:rsidRDefault="00BE0539" w:rsidP="00E750DA">
            <w:pPr>
              <w:spacing w:after="0" w:line="240" w:lineRule="auto"/>
              <w:jc w:val="center"/>
              <w:rPr>
                <w:ins w:id="6320" w:author="Commodore, Sarah" w:date="2023-03-30T13:25:00Z"/>
                <w:rFonts w:ascii="Calibri" w:eastAsia="Times New Roman" w:hAnsi="Calibri" w:cs="Calibri"/>
                <w:color w:val="000000"/>
                <w:sz w:val="20"/>
                <w:szCs w:val="20"/>
              </w:rPr>
            </w:pPr>
            <w:ins w:id="6321"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7573993" w14:textId="77777777" w:rsidR="00BE0539" w:rsidRPr="00DC2757" w:rsidRDefault="00BE0539" w:rsidP="00E750DA">
            <w:pPr>
              <w:spacing w:after="0" w:line="240" w:lineRule="auto"/>
              <w:jc w:val="center"/>
              <w:rPr>
                <w:ins w:id="6322" w:author="Commodore, Sarah" w:date="2023-03-30T13:25:00Z"/>
                <w:rFonts w:ascii="Calibri" w:eastAsia="Times New Roman" w:hAnsi="Calibri" w:cs="Calibri"/>
                <w:color w:val="000000"/>
                <w:sz w:val="20"/>
                <w:szCs w:val="20"/>
              </w:rPr>
            </w:pPr>
            <w:ins w:id="6323" w:author="Commodore, Sarah" w:date="2023-03-30T13:25: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1848B424" w14:textId="77777777" w:rsidR="00BE0539" w:rsidRPr="00DC2757" w:rsidRDefault="00BE0539" w:rsidP="00E750DA">
            <w:pPr>
              <w:spacing w:after="0" w:line="240" w:lineRule="auto"/>
              <w:jc w:val="center"/>
              <w:rPr>
                <w:ins w:id="6324" w:author="Commodore, Sarah" w:date="2023-03-30T13:25:00Z"/>
                <w:rFonts w:ascii="Calibri" w:eastAsia="Times New Roman" w:hAnsi="Calibri" w:cs="Calibri"/>
                <w:color w:val="000000"/>
                <w:sz w:val="20"/>
                <w:szCs w:val="20"/>
              </w:rPr>
            </w:pPr>
            <w:ins w:id="6325" w:author="Commodore, Sarah" w:date="2023-03-30T13:25:00Z">
              <w:r w:rsidRPr="00DC2757">
                <w:rPr>
                  <w:rFonts w:ascii="Calibri" w:eastAsia="Times New Roman" w:hAnsi="Calibri" w:cs="Calibri"/>
                  <w:color w:val="000000"/>
                  <w:sz w:val="20"/>
                  <w:szCs w:val="20"/>
                </w:rPr>
                <w:t>4.7E-03</w:t>
              </w:r>
            </w:ins>
          </w:p>
        </w:tc>
        <w:tc>
          <w:tcPr>
            <w:tcW w:w="0" w:type="auto"/>
            <w:tcBorders>
              <w:top w:val="nil"/>
              <w:left w:val="nil"/>
              <w:bottom w:val="nil"/>
              <w:right w:val="nil"/>
            </w:tcBorders>
            <w:shd w:val="clear" w:color="auto" w:fill="auto"/>
            <w:noWrap/>
            <w:vAlign w:val="bottom"/>
            <w:hideMark/>
          </w:tcPr>
          <w:p w14:paraId="38338698" w14:textId="77777777" w:rsidR="00BE0539" w:rsidRPr="00DC2757" w:rsidRDefault="00BE0539" w:rsidP="00E750DA">
            <w:pPr>
              <w:spacing w:after="0" w:line="240" w:lineRule="auto"/>
              <w:jc w:val="center"/>
              <w:rPr>
                <w:ins w:id="6326" w:author="Commodore, Sarah" w:date="2023-03-30T13:25:00Z"/>
                <w:rFonts w:ascii="Calibri" w:eastAsia="Times New Roman" w:hAnsi="Calibri" w:cs="Calibri"/>
                <w:color w:val="000000"/>
                <w:sz w:val="20"/>
                <w:szCs w:val="20"/>
              </w:rPr>
            </w:pPr>
            <w:ins w:id="6327" w:author="Commodore, Sarah" w:date="2023-03-30T13:25:00Z">
              <w:r w:rsidRPr="00DC2757">
                <w:rPr>
                  <w:rFonts w:ascii="Calibri" w:eastAsia="Times New Roman" w:hAnsi="Calibri" w:cs="Calibri"/>
                  <w:color w:val="000000"/>
                  <w:sz w:val="20"/>
                  <w:szCs w:val="20"/>
                </w:rPr>
                <w:t>*</w:t>
              </w:r>
            </w:ins>
          </w:p>
        </w:tc>
      </w:tr>
      <w:tr w:rsidR="00BE0539" w:rsidRPr="00DC2757" w14:paraId="778232A3" w14:textId="77777777" w:rsidTr="00E750DA">
        <w:trPr>
          <w:trHeight w:val="260"/>
          <w:ins w:id="6328" w:author="Commodore, Sarah" w:date="2023-03-30T13:25:00Z"/>
        </w:trPr>
        <w:tc>
          <w:tcPr>
            <w:tcW w:w="0" w:type="auto"/>
            <w:tcBorders>
              <w:top w:val="nil"/>
              <w:left w:val="nil"/>
              <w:bottom w:val="nil"/>
              <w:right w:val="nil"/>
            </w:tcBorders>
            <w:shd w:val="clear" w:color="auto" w:fill="auto"/>
            <w:noWrap/>
            <w:vAlign w:val="bottom"/>
            <w:hideMark/>
          </w:tcPr>
          <w:p w14:paraId="66039BB6" w14:textId="77777777" w:rsidR="00BE0539" w:rsidRPr="00DC2757" w:rsidRDefault="00BE0539" w:rsidP="00E750DA">
            <w:pPr>
              <w:spacing w:after="0" w:line="240" w:lineRule="auto"/>
              <w:rPr>
                <w:ins w:id="6329" w:author="Commodore, Sarah" w:date="2023-03-30T13:25:00Z"/>
                <w:rFonts w:ascii="Calibri" w:eastAsia="Times New Roman" w:hAnsi="Calibri" w:cs="Calibri"/>
                <w:color w:val="000000"/>
                <w:sz w:val="20"/>
                <w:szCs w:val="20"/>
              </w:rPr>
            </w:pPr>
            <w:ins w:id="6330" w:author="Commodore, Sarah" w:date="2023-03-30T13:25:00Z">
              <w:r w:rsidRPr="00DC2757">
                <w:rPr>
                  <w:rFonts w:ascii="Calibri" w:eastAsia="Times New Roman" w:hAnsi="Calibri" w:cs="Calibri"/>
                  <w:color w:val="000000"/>
                  <w:sz w:val="20"/>
                  <w:szCs w:val="20"/>
                </w:rPr>
                <w:t>ENSG00000200087.1</w:t>
              </w:r>
            </w:ins>
          </w:p>
        </w:tc>
        <w:tc>
          <w:tcPr>
            <w:tcW w:w="0" w:type="auto"/>
            <w:tcBorders>
              <w:top w:val="nil"/>
              <w:left w:val="nil"/>
              <w:bottom w:val="nil"/>
              <w:right w:val="nil"/>
            </w:tcBorders>
            <w:shd w:val="clear" w:color="auto" w:fill="auto"/>
            <w:noWrap/>
            <w:vAlign w:val="bottom"/>
            <w:hideMark/>
          </w:tcPr>
          <w:p w14:paraId="3379958C" w14:textId="77777777" w:rsidR="00BE0539" w:rsidRPr="00DC2757" w:rsidRDefault="00BE0539" w:rsidP="00E750DA">
            <w:pPr>
              <w:spacing w:after="0" w:line="240" w:lineRule="auto"/>
              <w:rPr>
                <w:ins w:id="6331" w:author="Commodore, Sarah" w:date="2023-03-30T13:25:00Z"/>
                <w:rFonts w:ascii="Calibri" w:eastAsia="Times New Roman" w:hAnsi="Calibri" w:cs="Calibri"/>
                <w:color w:val="000000"/>
                <w:sz w:val="20"/>
                <w:szCs w:val="20"/>
              </w:rPr>
            </w:pPr>
            <w:ins w:id="6332" w:author="Commodore, Sarah" w:date="2023-03-30T13:25:00Z">
              <w:r w:rsidRPr="00DC2757">
                <w:rPr>
                  <w:rFonts w:ascii="Calibri" w:eastAsia="Times New Roman" w:hAnsi="Calibri" w:cs="Calibri"/>
                  <w:color w:val="000000"/>
                  <w:sz w:val="20"/>
                  <w:szCs w:val="20"/>
                </w:rPr>
                <w:t>SNORA73B</w:t>
              </w:r>
            </w:ins>
          </w:p>
        </w:tc>
        <w:tc>
          <w:tcPr>
            <w:tcW w:w="0" w:type="auto"/>
            <w:tcBorders>
              <w:top w:val="nil"/>
              <w:left w:val="nil"/>
              <w:bottom w:val="nil"/>
              <w:right w:val="nil"/>
            </w:tcBorders>
            <w:shd w:val="clear" w:color="auto" w:fill="auto"/>
            <w:noWrap/>
            <w:vAlign w:val="bottom"/>
            <w:hideMark/>
          </w:tcPr>
          <w:p w14:paraId="5A6ADC12" w14:textId="77777777" w:rsidR="00BE0539" w:rsidRPr="00DC2757" w:rsidRDefault="00BE0539" w:rsidP="00E750DA">
            <w:pPr>
              <w:spacing w:after="0" w:line="240" w:lineRule="auto"/>
              <w:jc w:val="center"/>
              <w:rPr>
                <w:ins w:id="6333" w:author="Commodore, Sarah" w:date="2023-03-30T13:25:00Z"/>
                <w:rFonts w:ascii="Calibri" w:eastAsia="Times New Roman" w:hAnsi="Calibri" w:cs="Calibri"/>
                <w:color w:val="000000"/>
                <w:sz w:val="20"/>
                <w:szCs w:val="20"/>
              </w:rPr>
            </w:pPr>
            <w:ins w:id="6334"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508991EE" w14:textId="77777777" w:rsidR="00BE0539" w:rsidRPr="00DC2757" w:rsidRDefault="00BE0539" w:rsidP="00E750DA">
            <w:pPr>
              <w:spacing w:after="0" w:line="240" w:lineRule="auto"/>
              <w:jc w:val="center"/>
              <w:rPr>
                <w:ins w:id="6335" w:author="Commodore, Sarah" w:date="2023-03-30T13:25:00Z"/>
                <w:rFonts w:ascii="Calibri" w:eastAsia="Times New Roman" w:hAnsi="Calibri" w:cs="Calibri"/>
                <w:color w:val="000000"/>
                <w:sz w:val="20"/>
                <w:szCs w:val="20"/>
              </w:rPr>
            </w:pPr>
            <w:ins w:id="6336" w:author="Commodore, Sarah" w:date="2023-03-30T13:25:00Z">
              <w:r w:rsidRPr="00DC2757">
                <w:rPr>
                  <w:rFonts w:ascii="Calibri" w:eastAsia="Times New Roman" w:hAnsi="Calibri" w:cs="Calibri"/>
                  <w:color w:val="000000"/>
                  <w:sz w:val="20"/>
                  <w:szCs w:val="20"/>
                </w:rPr>
                <w:t>9.9E-04</w:t>
              </w:r>
            </w:ins>
          </w:p>
        </w:tc>
        <w:tc>
          <w:tcPr>
            <w:tcW w:w="0" w:type="auto"/>
            <w:tcBorders>
              <w:top w:val="nil"/>
              <w:left w:val="nil"/>
              <w:bottom w:val="nil"/>
              <w:right w:val="nil"/>
            </w:tcBorders>
            <w:shd w:val="clear" w:color="auto" w:fill="auto"/>
            <w:noWrap/>
            <w:vAlign w:val="bottom"/>
            <w:hideMark/>
          </w:tcPr>
          <w:p w14:paraId="48B026CF" w14:textId="77777777" w:rsidR="00BE0539" w:rsidRPr="00DC2757" w:rsidRDefault="00BE0539" w:rsidP="00E750DA">
            <w:pPr>
              <w:spacing w:after="0" w:line="240" w:lineRule="auto"/>
              <w:jc w:val="center"/>
              <w:rPr>
                <w:ins w:id="6337" w:author="Commodore, Sarah" w:date="2023-03-30T13:25:00Z"/>
                <w:rFonts w:ascii="Calibri" w:eastAsia="Times New Roman" w:hAnsi="Calibri" w:cs="Calibri"/>
                <w:color w:val="000000"/>
                <w:sz w:val="20"/>
                <w:szCs w:val="20"/>
              </w:rPr>
            </w:pPr>
            <w:ins w:id="6338" w:author="Commodore, Sarah" w:date="2023-03-30T13:25: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28CDBAC0" w14:textId="77777777" w:rsidR="00BE0539" w:rsidRPr="00DC2757" w:rsidRDefault="00BE0539" w:rsidP="00E750DA">
            <w:pPr>
              <w:spacing w:after="0" w:line="240" w:lineRule="auto"/>
              <w:jc w:val="center"/>
              <w:rPr>
                <w:ins w:id="6339" w:author="Commodore, Sarah" w:date="2023-03-30T13:25:00Z"/>
                <w:rFonts w:ascii="Calibri" w:eastAsia="Times New Roman" w:hAnsi="Calibri" w:cs="Calibri"/>
                <w:color w:val="000000"/>
                <w:sz w:val="20"/>
                <w:szCs w:val="20"/>
              </w:rPr>
            </w:pPr>
            <w:ins w:id="6340" w:author="Commodore, Sarah" w:date="2023-03-30T13:25:00Z">
              <w:r w:rsidRPr="00DC2757">
                <w:rPr>
                  <w:rFonts w:ascii="Calibri" w:eastAsia="Times New Roman" w:hAnsi="Calibri" w:cs="Calibri"/>
                  <w:color w:val="000000"/>
                  <w:sz w:val="20"/>
                  <w:szCs w:val="20"/>
                </w:rPr>
                <w:t>*</w:t>
              </w:r>
            </w:ins>
          </w:p>
        </w:tc>
      </w:tr>
      <w:tr w:rsidR="00BE0539" w:rsidRPr="00DC2757" w14:paraId="6A474CB7" w14:textId="77777777" w:rsidTr="00E750DA">
        <w:trPr>
          <w:trHeight w:val="260"/>
          <w:ins w:id="6341" w:author="Commodore, Sarah" w:date="2023-03-30T13:25:00Z"/>
        </w:trPr>
        <w:tc>
          <w:tcPr>
            <w:tcW w:w="0" w:type="auto"/>
            <w:tcBorders>
              <w:top w:val="nil"/>
              <w:left w:val="nil"/>
              <w:bottom w:val="nil"/>
              <w:right w:val="nil"/>
            </w:tcBorders>
            <w:shd w:val="clear" w:color="auto" w:fill="auto"/>
            <w:noWrap/>
            <w:vAlign w:val="bottom"/>
            <w:hideMark/>
          </w:tcPr>
          <w:p w14:paraId="58DD7DB7" w14:textId="77777777" w:rsidR="00BE0539" w:rsidRPr="00DC2757" w:rsidRDefault="00BE0539" w:rsidP="00E750DA">
            <w:pPr>
              <w:spacing w:after="0" w:line="240" w:lineRule="auto"/>
              <w:rPr>
                <w:ins w:id="6342" w:author="Commodore, Sarah" w:date="2023-03-30T13:25:00Z"/>
                <w:rFonts w:ascii="Calibri" w:eastAsia="Times New Roman" w:hAnsi="Calibri" w:cs="Calibri"/>
                <w:color w:val="000000"/>
                <w:sz w:val="20"/>
                <w:szCs w:val="20"/>
              </w:rPr>
            </w:pPr>
            <w:ins w:id="6343" w:author="Commodore, Sarah" w:date="2023-03-30T13:25:00Z">
              <w:r w:rsidRPr="00DC2757">
                <w:rPr>
                  <w:rFonts w:ascii="Calibri" w:eastAsia="Times New Roman" w:hAnsi="Calibri" w:cs="Calibri"/>
                  <w:color w:val="000000"/>
                  <w:sz w:val="20"/>
                  <w:szCs w:val="20"/>
                </w:rPr>
                <w:t>ENSG00000255328.1</w:t>
              </w:r>
            </w:ins>
          </w:p>
        </w:tc>
        <w:tc>
          <w:tcPr>
            <w:tcW w:w="0" w:type="auto"/>
            <w:tcBorders>
              <w:top w:val="nil"/>
              <w:left w:val="nil"/>
              <w:bottom w:val="nil"/>
              <w:right w:val="nil"/>
            </w:tcBorders>
            <w:shd w:val="clear" w:color="auto" w:fill="auto"/>
            <w:noWrap/>
            <w:vAlign w:val="bottom"/>
            <w:hideMark/>
          </w:tcPr>
          <w:p w14:paraId="442CC1E7" w14:textId="77777777" w:rsidR="00BE0539" w:rsidRPr="00DC2757" w:rsidRDefault="00BE0539" w:rsidP="00E750DA">
            <w:pPr>
              <w:spacing w:after="0" w:line="240" w:lineRule="auto"/>
              <w:rPr>
                <w:ins w:id="6344" w:author="Commodore, Sarah" w:date="2023-03-30T13:25:00Z"/>
                <w:rFonts w:ascii="Calibri" w:eastAsia="Times New Roman" w:hAnsi="Calibri" w:cs="Calibri"/>
                <w:color w:val="000000"/>
                <w:sz w:val="20"/>
                <w:szCs w:val="20"/>
              </w:rPr>
            </w:pPr>
            <w:ins w:id="6345" w:author="Commodore, Sarah" w:date="2023-03-30T13:25:00Z">
              <w:r w:rsidRPr="00DC2757">
                <w:rPr>
                  <w:rFonts w:ascii="Calibri" w:eastAsia="Times New Roman" w:hAnsi="Calibri" w:cs="Calibri"/>
                  <w:color w:val="000000"/>
                  <w:sz w:val="20"/>
                  <w:szCs w:val="20"/>
                </w:rPr>
                <w:t>AC136475.5</w:t>
              </w:r>
            </w:ins>
          </w:p>
        </w:tc>
        <w:tc>
          <w:tcPr>
            <w:tcW w:w="0" w:type="auto"/>
            <w:tcBorders>
              <w:top w:val="nil"/>
              <w:left w:val="nil"/>
              <w:bottom w:val="nil"/>
              <w:right w:val="nil"/>
            </w:tcBorders>
            <w:shd w:val="clear" w:color="auto" w:fill="auto"/>
            <w:noWrap/>
            <w:vAlign w:val="bottom"/>
            <w:hideMark/>
          </w:tcPr>
          <w:p w14:paraId="04178E64" w14:textId="77777777" w:rsidR="00BE0539" w:rsidRPr="00DC2757" w:rsidRDefault="00BE0539" w:rsidP="00E750DA">
            <w:pPr>
              <w:spacing w:after="0" w:line="240" w:lineRule="auto"/>
              <w:jc w:val="center"/>
              <w:rPr>
                <w:ins w:id="6346" w:author="Commodore, Sarah" w:date="2023-03-30T13:25:00Z"/>
                <w:rFonts w:ascii="Calibri" w:eastAsia="Times New Roman" w:hAnsi="Calibri" w:cs="Calibri"/>
                <w:color w:val="000000"/>
                <w:sz w:val="20"/>
                <w:szCs w:val="20"/>
              </w:rPr>
            </w:pPr>
            <w:ins w:id="6347"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16BE5325" w14:textId="77777777" w:rsidR="00BE0539" w:rsidRPr="00DC2757" w:rsidRDefault="00BE0539" w:rsidP="00E750DA">
            <w:pPr>
              <w:spacing w:after="0" w:line="240" w:lineRule="auto"/>
              <w:jc w:val="center"/>
              <w:rPr>
                <w:ins w:id="6348" w:author="Commodore, Sarah" w:date="2023-03-30T13:25:00Z"/>
                <w:rFonts w:ascii="Calibri" w:eastAsia="Times New Roman" w:hAnsi="Calibri" w:cs="Calibri"/>
                <w:color w:val="000000"/>
                <w:sz w:val="20"/>
                <w:szCs w:val="20"/>
              </w:rPr>
            </w:pPr>
            <w:ins w:id="6349" w:author="Commodore, Sarah" w:date="2023-03-30T13:25:00Z">
              <w:r w:rsidRPr="00DC2757">
                <w:rPr>
                  <w:rFonts w:ascii="Calibri" w:eastAsia="Times New Roman" w:hAnsi="Calibri" w:cs="Calibri"/>
                  <w:color w:val="000000"/>
                  <w:sz w:val="20"/>
                  <w:szCs w:val="20"/>
                </w:rPr>
                <w:t>8.7E-05</w:t>
              </w:r>
            </w:ins>
          </w:p>
        </w:tc>
        <w:tc>
          <w:tcPr>
            <w:tcW w:w="0" w:type="auto"/>
            <w:tcBorders>
              <w:top w:val="nil"/>
              <w:left w:val="nil"/>
              <w:bottom w:val="nil"/>
              <w:right w:val="nil"/>
            </w:tcBorders>
            <w:shd w:val="clear" w:color="auto" w:fill="auto"/>
            <w:noWrap/>
            <w:vAlign w:val="bottom"/>
            <w:hideMark/>
          </w:tcPr>
          <w:p w14:paraId="1E886A7D" w14:textId="77777777" w:rsidR="00BE0539" w:rsidRPr="00DC2757" w:rsidRDefault="00BE0539" w:rsidP="00E750DA">
            <w:pPr>
              <w:spacing w:after="0" w:line="240" w:lineRule="auto"/>
              <w:jc w:val="center"/>
              <w:rPr>
                <w:ins w:id="6350" w:author="Commodore, Sarah" w:date="2023-03-30T13:25:00Z"/>
                <w:rFonts w:ascii="Calibri" w:eastAsia="Times New Roman" w:hAnsi="Calibri" w:cs="Calibri"/>
                <w:color w:val="000000"/>
                <w:sz w:val="20"/>
                <w:szCs w:val="20"/>
              </w:rPr>
            </w:pPr>
            <w:ins w:id="6351" w:author="Commodore, Sarah" w:date="2023-03-30T13:25:00Z">
              <w:r w:rsidRPr="00DC2757">
                <w:rPr>
                  <w:rFonts w:ascii="Calibri" w:eastAsia="Times New Roman" w:hAnsi="Calibri" w:cs="Calibri"/>
                  <w:color w:val="000000"/>
                  <w:sz w:val="20"/>
                  <w:szCs w:val="20"/>
                </w:rPr>
                <w:t>4.5E-04</w:t>
              </w:r>
            </w:ins>
          </w:p>
        </w:tc>
        <w:tc>
          <w:tcPr>
            <w:tcW w:w="0" w:type="auto"/>
            <w:tcBorders>
              <w:top w:val="nil"/>
              <w:left w:val="nil"/>
              <w:bottom w:val="nil"/>
              <w:right w:val="nil"/>
            </w:tcBorders>
            <w:shd w:val="clear" w:color="auto" w:fill="auto"/>
            <w:noWrap/>
            <w:vAlign w:val="bottom"/>
            <w:hideMark/>
          </w:tcPr>
          <w:p w14:paraId="726A1227" w14:textId="77777777" w:rsidR="00BE0539" w:rsidRPr="00DC2757" w:rsidRDefault="00BE0539" w:rsidP="00E750DA">
            <w:pPr>
              <w:spacing w:after="0" w:line="240" w:lineRule="auto"/>
              <w:jc w:val="center"/>
              <w:rPr>
                <w:ins w:id="6352" w:author="Commodore, Sarah" w:date="2023-03-30T13:25:00Z"/>
                <w:rFonts w:ascii="Calibri" w:eastAsia="Times New Roman" w:hAnsi="Calibri" w:cs="Calibri"/>
                <w:color w:val="000000"/>
                <w:sz w:val="20"/>
                <w:szCs w:val="20"/>
              </w:rPr>
            </w:pPr>
            <w:ins w:id="6353" w:author="Commodore, Sarah" w:date="2023-03-30T13:25:00Z">
              <w:r w:rsidRPr="00DC2757">
                <w:rPr>
                  <w:rFonts w:ascii="Calibri" w:eastAsia="Times New Roman" w:hAnsi="Calibri" w:cs="Calibri"/>
                  <w:color w:val="000000"/>
                  <w:sz w:val="20"/>
                  <w:szCs w:val="20"/>
                </w:rPr>
                <w:t>*</w:t>
              </w:r>
            </w:ins>
          </w:p>
        </w:tc>
      </w:tr>
      <w:tr w:rsidR="00BE0539" w:rsidRPr="00DC2757" w14:paraId="391DD9E2" w14:textId="77777777" w:rsidTr="00E750DA">
        <w:trPr>
          <w:trHeight w:val="260"/>
          <w:ins w:id="6354" w:author="Commodore, Sarah" w:date="2023-03-30T13:25:00Z"/>
        </w:trPr>
        <w:tc>
          <w:tcPr>
            <w:tcW w:w="0" w:type="auto"/>
            <w:tcBorders>
              <w:top w:val="nil"/>
              <w:left w:val="nil"/>
              <w:bottom w:val="nil"/>
              <w:right w:val="nil"/>
            </w:tcBorders>
            <w:shd w:val="clear" w:color="auto" w:fill="auto"/>
            <w:noWrap/>
            <w:vAlign w:val="bottom"/>
            <w:hideMark/>
          </w:tcPr>
          <w:p w14:paraId="4C56EDB5" w14:textId="77777777" w:rsidR="00BE0539" w:rsidRPr="00DC2757" w:rsidRDefault="00BE0539" w:rsidP="00E750DA">
            <w:pPr>
              <w:spacing w:after="0" w:line="240" w:lineRule="auto"/>
              <w:rPr>
                <w:ins w:id="6355" w:author="Commodore, Sarah" w:date="2023-03-30T13:25:00Z"/>
                <w:rFonts w:ascii="Calibri" w:eastAsia="Times New Roman" w:hAnsi="Calibri" w:cs="Calibri"/>
                <w:color w:val="000000"/>
                <w:sz w:val="20"/>
                <w:szCs w:val="20"/>
              </w:rPr>
            </w:pPr>
            <w:ins w:id="6356" w:author="Commodore, Sarah" w:date="2023-03-30T13:25:00Z">
              <w:r w:rsidRPr="00DC2757">
                <w:rPr>
                  <w:rFonts w:ascii="Calibri" w:eastAsia="Times New Roman" w:hAnsi="Calibri" w:cs="Calibri"/>
                  <w:color w:val="000000"/>
                  <w:sz w:val="20"/>
                  <w:szCs w:val="20"/>
                </w:rPr>
                <w:t>ENSG00000186407.7</w:t>
              </w:r>
            </w:ins>
          </w:p>
        </w:tc>
        <w:tc>
          <w:tcPr>
            <w:tcW w:w="0" w:type="auto"/>
            <w:tcBorders>
              <w:top w:val="nil"/>
              <w:left w:val="nil"/>
              <w:bottom w:val="nil"/>
              <w:right w:val="nil"/>
            </w:tcBorders>
            <w:shd w:val="clear" w:color="auto" w:fill="auto"/>
            <w:noWrap/>
            <w:vAlign w:val="bottom"/>
            <w:hideMark/>
          </w:tcPr>
          <w:p w14:paraId="3DEA21CE" w14:textId="77777777" w:rsidR="00BE0539" w:rsidRPr="00DC2757" w:rsidRDefault="00BE0539" w:rsidP="00E750DA">
            <w:pPr>
              <w:spacing w:after="0" w:line="240" w:lineRule="auto"/>
              <w:rPr>
                <w:ins w:id="6357" w:author="Commodore, Sarah" w:date="2023-03-30T13:25:00Z"/>
                <w:rFonts w:ascii="Calibri" w:eastAsia="Times New Roman" w:hAnsi="Calibri" w:cs="Calibri"/>
                <w:color w:val="000000"/>
                <w:sz w:val="20"/>
                <w:szCs w:val="20"/>
              </w:rPr>
            </w:pPr>
            <w:ins w:id="6358" w:author="Commodore, Sarah" w:date="2023-03-30T13:25:00Z">
              <w:r w:rsidRPr="00DC2757">
                <w:rPr>
                  <w:rFonts w:ascii="Calibri" w:eastAsia="Times New Roman" w:hAnsi="Calibri" w:cs="Calibri"/>
                  <w:color w:val="000000"/>
                  <w:sz w:val="20"/>
                  <w:szCs w:val="20"/>
                </w:rPr>
                <w:t>CD300E</w:t>
              </w:r>
            </w:ins>
          </w:p>
        </w:tc>
        <w:tc>
          <w:tcPr>
            <w:tcW w:w="0" w:type="auto"/>
            <w:tcBorders>
              <w:top w:val="nil"/>
              <w:left w:val="nil"/>
              <w:bottom w:val="nil"/>
              <w:right w:val="nil"/>
            </w:tcBorders>
            <w:shd w:val="clear" w:color="auto" w:fill="auto"/>
            <w:noWrap/>
            <w:vAlign w:val="bottom"/>
            <w:hideMark/>
          </w:tcPr>
          <w:p w14:paraId="5A1FA8A3" w14:textId="77777777" w:rsidR="00BE0539" w:rsidRPr="00DC2757" w:rsidRDefault="00BE0539" w:rsidP="00E750DA">
            <w:pPr>
              <w:spacing w:after="0" w:line="240" w:lineRule="auto"/>
              <w:jc w:val="center"/>
              <w:rPr>
                <w:ins w:id="6359" w:author="Commodore, Sarah" w:date="2023-03-30T13:25:00Z"/>
                <w:rFonts w:ascii="Calibri" w:eastAsia="Times New Roman" w:hAnsi="Calibri" w:cs="Calibri"/>
                <w:color w:val="000000"/>
                <w:sz w:val="20"/>
                <w:szCs w:val="20"/>
              </w:rPr>
            </w:pPr>
            <w:ins w:id="6360" w:author="Commodore, Sarah" w:date="2023-03-30T13:25: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B955607" w14:textId="77777777" w:rsidR="00BE0539" w:rsidRPr="00DC2757" w:rsidRDefault="00BE0539" w:rsidP="00E750DA">
            <w:pPr>
              <w:spacing w:after="0" w:line="240" w:lineRule="auto"/>
              <w:jc w:val="center"/>
              <w:rPr>
                <w:ins w:id="6361" w:author="Commodore, Sarah" w:date="2023-03-30T13:25:00Z"/>
                <w:rFonts w:ascii="Calibri" w:eastAsia="Times New Roman" w:hAnsi="Calibri" w:cs="Calibri"/>
                <w:color w:val="000000"/>
                <w:sz w:val="20"/>
                <w:szCs w:val="20"/>
              </w:rPr>
            </w:pPr>
            <w:ins w:id="6362" w:author="Commodore, Sarah" w:date="2023-03-30T13:25:00Z">
              <w:r w:rsidRPr="00DC2757">
                <w:rPr>
                  <w:rFonts w:ascii="Calibri" w:eastAsia="Times New Roman" w:hAnsi="Calibri" w:cs="Calibri"/>
                  <w:color w:val="000000"/>
                  <w:sz w:val="20"/>
                  <w:szCs w:val="20"/>
                </w:rPr>
                <w:t>5.4E-03</w:t>
              </w:r>
            </w:ins>
          </w:p>
        </w:tc>
        <w:tc>
          <w:tcPr>
            <w:tcW w:w="0" w:type="auto"/>
            <w:tcBorders>
              <w:top w:val="nil"/>
              <w:left w:val="nil"/>
              <w:bottom w:val="nil"/>
              <w:right w:val="nil"/>
            </w:tcBorders>
            <w:shd w:val="clear" w:color="auto" w:fill="auto"/>
            <w:noWrap/>
            <w:vAlign w:val="bottom"/>
            <w:hideMark/>
          </w:tcPr>
          <w:p w14:paraId="7B11F1BA" w14:textId="77777777" w:rsidR="00BE0539" w:rsidRPr="00DC2757" w:rsidRDefault="00BE0539" w:rsidP="00E750DA">
            <w:pPr>
              <w:spacing w:after="0" w:line="240" w:lineRule="auto"/>
              <w:jc w:val="center"/>
              <w:rPr>
                <w:ins w:id="6363" w:author="Commodore, Sarah" w:date="2023-03-30T13:25:00Z"/>
                <w:rFonts w:ascii="Calibri" w:eastAsia="Times New Roman" w:hAnsi="Calibri" w:cs="Calibri"/>
                <w:color w:val="000000"/>
                <w:sz w:val="20"/>
                <w:szCs w:val="20"/>
              </w:rPr>
            </w:pPr>
            <w:ins w:id="6364" w:author="Commodore, Sarah" w:date="2023-03-30T13:25:00Z">
              <w:r w:rsidRPr="00DC2757">
                <w:rPr>
                  <w:rFonts w:ascii="Calibri" w:eastAsia="Times New Roman" w:hAnsi="Calibri" w:cs="Calibri"/>
                  <w:color w:val="000000"/>
                  <w:sz w:val="20"/>
                  <w:szCs w:val="20"/>
                </w:rPr>
                <w:t>1.6E-02</w:t>
              </w:r>
            </w:ins>
          </w:p>
        </w:tc>
        <w:tc>
          <w:tcPr>
            <w:tcW w:w="0" w:type="auto"/>
            <w:tcBorders>
              <w:top w:val="nil"/>
              <w:left w:val="nil"/>
              <w:bottom w:val="nil"/>
              <w:right w:val="nil"/>
            </w:tcBorders>
            <w:shd w:val="clear" w:color="auto" w:fill="auto"/>
            <w:noWrap/>
            <w:vAlign w:val="bottom"/>
            <w:hideMark/>
          </w:tcPr>
          <w:p w14:paraId="7A736CB2" w14:textId="77777777" w:rsidR="00BE0539" w:rsidRPr="00DC2757" w:rsidRDefault="00BE0539" w:rsidP="00E750DA">
            <w:pPr>
              <w:spacing w:after="0" w:line="240" w:lineRule="auto"/>
              <w:jc w:val="center"/>
              <w:rPr>
                <w:ins w:id="6365" w:author="Commodore, Sarah" w:date="2023-03-30T13:25:00Z"/>
                <w:rFonts w:ascii="Calibri" w:eastAsia="Times New Roman" w:hAnsi="Calibri" w:cs="Calibri"/>
                <w:color w:val="000000"/>
                <w:sz w:val="20"/>
                <w:szCs w:val="20"/>
              </w:rPr>
            </w:pPr>
            <w:ins w:id="6366" w:author="Commodore, Sarah" w:date="2023-03-30T13:25:00Z">
              <w:r w:rsidRPr="00DC2757">
                <w:rPr>
                  <w:rFonts w:ascii="Calibri" w:eastAsia="Times New Roman" w:hAnsi="Calibri" w:cs="Calibri"/>
                  <w:color w:val="000000"/>
                  <w:sz w:val="20"/>
                  <w:szCs w:val="20"/>
                </w:rPr>
                <w:t>*</w:t>
              </w:r>
            </w:ins>
          </w:p>
        </w:tc>
      </w:tr>
      <w:tr w:rsidR="00BE0539" w:rsidRPr="00DC2757" w14:paraId="1B88E973" w14:textId="77777777" w:rsidTr="00E750DA">
        <w:trPr>
          <w:trHeight w:val="260"/>
          <w:ins w:id="6367" w:author="Commodore, Sarah" w:date="2023-03-30T13:25:00Z"/>
        </w:trPr>
        <w:tc>
          <w:tcPr>
            <w:tcW w:w="0" w:type="auto"/>
            <w:tcBorders>
              <w:top w:val="nil"/>
              <w:left w:val="nil"/>
              <w:bottom w:val="nil"/>
              <w:right w:val="nil"/>
            </w:tcBorders>
            <w:shd w:val="clear" w:color="auto" w:fill="auto"/>
            <w:noWrap/>
            <w:vAlign w:val="bottom"/>
            <w:hideMark/>
          </w:tcPr>
          <w:p w14:paraId="493C7843" w14:textId="77777777" w:rsidR="00BE0539" w:rsidRPr="00DC2757" w:rsidRDefault="00BE0539" w:rsidP="00E750DA">
            <w:pPr>
              <w:spacing w:after="0" w:line="240" w:lineRule="auto"/>
              <w:rPr>
                <w:ins w:id="6368" w:author="Commodore, Sarah" w:date="2023-03-30T13:25:00Z"/>
                <w:rFonts w:ascii="Calibri" w:eastAsia="Times New Roman" w:hAnsi="Calibri" w:cs="Calibri"/>
                <w:color w:val="000000"/>
                <w:sz w:val="20"/>
                <w:szCs w:val="20"/>
              </w:rPr>
            </w:pPr>
            <w:ins w:id="6369" w:author="Commodore, Sarah" w:date="2023-03-30T13:25:00Z">
              <w:r w:rsidRPr="00DC2757">
                <w:rPr>
                  <w:rFonts w:ascii="Calibri" w:eastAsia="Times New Roman" w:hAnsi="Calibri" w:cs="Calibri"/>
                  <w:color w:val="000000"/>
                  <w:sz w:val="20"/>
                  <w:szCs w:val="20"/>
                </w:rPr>
                <w:t>ENSG00000125538.12</w:t>
              </w:r>
            </w:ins>
          </w:p>
        </w:tc>
        <w:tc>
          <w:tcPr>
            <w:tcW w:w="0" w:type="auto"/>
            <w:tcBorders>
              <w:top w:val="nil"/>
              <w:left w:val="nil"/>
              <w:bottom w:val="nil"/>
              <w:right w:val="nil"/>
            </w:tcBorders>
            <w:shd w:val="clear" w:color="auto" w:fill="auto"/>
            <w:noWrap/>
            <w:vAlign w:val="bottom"/>
            <w:hideMark/>
          </w:tcPr>
          <w:p w14:paraId="2FDE6EEB" w14:textId="77777777" w:rsidR="00BE0539" w:rsidRPr="00DC2757" w:rsidRDefault="00BE0539" w:rsidP="00E750DA">
            <w:pPr>
              <w:spacing w:after="0" w:line="240" w:lineRule="auto"/>
              <w:rPr>
                <w:ins w:id="6370" w:author="Commodore, Sarah" w:date="2023-03-30T13:25:00Z"/>
                <w:rFonts w:ascii="Calibri" w:eastAsia="Times New Roman" w:hAnsi="Calibri" w:cs="Calibri"/>
                <w:color w:val="000000"/>
                <w:sz w:val="20"/>
                <w:szCs w:val="20"/>
              </w:rPr>
            </w:pPr>
            <w:ins w:id="6371" w:author="Commodore, Sarah" w:date="2023-03-30T13:25:00Z">
              <w:r w:rsidRPr="00DC2757">
                <w:rPr>
                  <w:rFonts w:ascii="Calibri" w:eastAsia="Times New Roman" w:hAnsi="Calibri" w:cs="Calibri"/>
                  <w:color w:val="000000"/>
                  <w:sz w:val="20"/>
                  <w:szCs w:val="20"/>
                </w:rPr>
                <w:t>IL1B</w:t>
              </w:r>
            </w:ins>
          </w:p>
        </w:tc>
        <w:tc>
          <w:tcPr>
            <w:tcW w:w="0" w:type="auto"/>
            <w:tcBorders>
              <w:top w:val="nil"/>
              <w:left w:val="nil"/>
              <w:bottom w:val="nil"/>
              <w:right w:val="nil"/>
            </w:tcBorders>
            <w:shd w:val="clear" w:color="auto" w:fill="auto"/>
            <w:noWrap/>
            <w:vAlign w:val="bottom"/>
            <w:hideMark/>
          </w:tcPr>
          <w:p w14:paraId="0351F947" w14:textId="77777777" w:rsidR="00BE0539" w:rsidRPr="00DC2757" w:rsidRDefault="00BE0539" w:rsidP="00E750DA">
            <w:pPr>
              <w:spacing w:after="0" w:line="240" w:lineRule="auto"/>
              <w:jc w:val="center"/>
              <w:rPr>
                <w:ins w:id="6372" w:author="Commodore, Sarah" w:date="2023-03-30T13:25:00Z"/>
                <w:rFonts w:ascii="Calibri" w:eastAsia="Times New Roman" w:hAnsi="Calibri" w:cs="Calibri"/>
                <w:color w:val="000000"/>
                <w:sz w:val="20"/>
                <w:szCs w:val="20"/>
              </w:rPr>
            </w:pPr>
            <w:ins w:id="6373"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7AD4CC57" w14:textId="77777777" w:rsidR="00BE0539" w:rsidRPr="00DC2757" w:rsidRDefault="00BE0539" w:rsidP="00E750DA">
            <w:pPr>
              <w:spacing w:after="0" w:line="240" w:lineRule="auto"/>
              <w:jc w:val="center"/>
              <w:rPr>
                <w:ins w:id="6374" w:author="Commodore, Sarah" w:date="2023-03-30T13:25:00Z"/>
                <w:rFonts w:ascii="Calibri" w:eastAsia="Times New Roman" w:hAnsi="Calibri" w:cs="Calibri"/>
                <w:color w:val="000000"/>
                <w:sz w:val="20"/>
                <w:szCs w:val="20"/>
              </w:rPr>
            </w:pPr>
            <w:ins w:id="6375" w:author="Commodore, Sarah" w:date="2023-03-30T13:25:00Z">
              <w:r w:rsidRPr="00DC2757">
                <w:rPr>
                  <w:rFonts w:ascii="Calibri" w:eastAsia="Times New Roman" w:hAnsi="Calibri" w:cs="Calibri"/>
                  <w:color w:val="000000"/>
                  <w:sz w:val="20"/>
                  <w:szCs w:val="20"/>
                </w:rPr>
                <w:t>5.0E-05</w:t>
              </w:r>
            </w:ins>
          </w:p>
        </w:tc>
        <w:tc>
          <w:tcPr>
            <w:tcW w:w="0" w:type="auto"/>
            <w:tcBorders>
              <w:top w:val="nil"/>
              <w:left w:val="nil"/>
              <w:bottom w:val="nil"/>
              <w:right w:val="nil"/>
            </w:tcBorders>
            <w:shd w:val="clear" w:color="auto" w:fill="auto"/>
            <w:noWrap/>
            <w:vAlign w:val="bottom"/>
            <w:hideMark/>
          </w:tcPr>
          <w:p w14:paraId="50B0249C" w14:textId="77777777" w:rsidR="00BE0539" w:rsidRPr="00DC2757" w:rsidRDefault="00BE0539" w:rsidP="00E750DA">
            <w:pPr>
              <w:spacing w:after="0" w:line="240" w:lineRule="auto"/>
              <w:jc w:val="center"/>
              <w:rPr>
                <w:ins w:id="6376" w:author="Commodore, Sarah" w:date="2023-03-30T13:25:00Z"/>
                <w:rFonts w:ascii="Calibri" w:eastAsia="Times New Roman" w:hAnsi="Calibri" w:cs="Calibri"/>
                <w:color w:val="000000"/>
                <w:sz w:val="20"/>
                <w:szCs w:val="20"/>
              </w:rPr>
            </w:pPr>
            <w:ins w:id="6377" w:author="Commodore, Sarah" w:date="2023-03-30T13:25: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107960F2" w14:textId="77777777" w:rsidR="00BE0539" w:rsidRPr="00DC2757" w:rsidRDefault="00BE0539" w:rsidP="00E750DA">
            <w:pPr>
              <w:spacing w:after="0" w:line="240" w:lineRule="auto"/>
              <w:jc w:val="center"/>
              <w:rPr>
                <w:ins w:id="6378" w:author="Commodore, Sarah" w:date="2023-03-30T13:25:00Z"/>
                <w:rFonts w:ascii="Calibri" w:eastAsia="Times New Roman" w:hAnsi="Calibri" w:cs="Calibri"/>
                <w:color w:val="000000"/>
                <w:sz w:val="20"/>
                <w:szCs w:val="20"/>
              </w:rPr>
            </w:pPr>
            <w:ins w:id="6379" w:author="Commodore, Sarah" w:date="2023-03-30T13:25:00Z">
              <w:r w:rsidRPr="00DC2757">
                <w:rPr>
                  <w:rFonts w:ascii="Calibri" w:eastAsia="Times New Roman" w:hAnsi="Calibri" w:cs="Calibri"/>
                  <w:color w:val="000000"/>
                  <w:sz w:val="20"/>
                  <w:szCs w:val="20"/>
                </w:rPr>
                <w:t>*</w:t>
              </w:r>
            </w:ins>
          </w:p>
        </w:tc>
      </w:tr>
      <w:tr w:rsidR="00BE0539" w:rsidRPr="00DC2757" w14:paraId="46F17E04" w14:textId="77777777" w:rsidTr="00E750DA">
        <w:trPr>
          <w:trHeight w:val="260"/>
          <w:ins w:id="6380" w:author="Commodore, Sarah" w:date="2023-03-30T13:25:00Z"/>
        </w:trPr>
        <w:tc>
          <w:tcPr>
            <w:tcW w:w="0" w:type="auto"/>
            <w:tcBorders>
              <w:top w:val="nil"/>
              <w:left w:val="nil"/>
              <w:bottom w:val="nil"/>
              <w:right w:val="nil"/>
            </w:tcBorders>
            <w:shd w:val="clear" w:color="auto" w:fill="auto"/>
            <w:noWrap/>
            <w:vAlign w:val="bottom"/>
            <w:hideMark/>
          </w:tcPr>
          <w:p w14:paraId="6E70A9D4" w14:textId="77777777" w:rsidR="00BE0539" w:rsidRPr="00DC2757" w:rsidRDefault="00BE0539" w:rsidP="00E750DA">
            <w:pPr>
              <w:spacing w:after="0" w:line="240" w:lineRule="auto"/>
              <w:rPr>
                <w:ins w:id="6381" w:author="Commodore, Sarah" w:date="2023-03-30T13:25:00Z"/>
                <w:rFonts w:ascii="Calibri" w:eastAsia="Times New Roman" w:hAnsi="Calibri" w:cs="Calibri"/>
                <w:color w:val="000000"/>
                <w:sz w:val="20"/>
                <w:szCs w:val="20"/>
              </w:rPr>
            </w:pPr>
            <w:ins w:id="6382" w:author="Commodore, Sarah" w:date="2023-03-30T13:25:00Z">
              <w:r w:rsidRPr="00DC2757">
                <w:rPr>
                  <w:rFonts w:ascii="Calibri" w:eastAsia="Times New Roman" w:hAnsi="Calibri" w:cs="Calibri"/>
                  <w:color w:val="000000"/>
                  <w:sz w:val="20"/>
                  <w:szCs w:val="20"/>
                </w:rPr>
                <w:t>ENSG00000255823.5</w:t>
              </w:r>
            </w:ins>
          </w:p>
        </w:tc>
        <w:tc>
          <w:tcPr>
            <w:tcW w:w="0" w:type="auto"/>
            <w:tcBorders>
              <w:top w:val="nil"/>
              <w:left w:val="nil"/>
              <w:bottom w:val="nil"/>
              <w:right w:val="nil"/>
            </w:tcBorders>
            <w:shd w:val="clear" w:color="auto" w:fill="auto"/>
            <w:noWrap/>
            <w:vAlign w:val="bottom"/>
            <w:hideMark/>
          </w:tcPr>
          <w:p w14:paraId="73302E09" w14:textId="77777777" w:rsidR="00BE0539" w:rsidRPr="00DC2757" w:rsidRDefault="00BE0539" w:rsidP="00E750DA">
            <w:pPr>
              <w:spacing w:after="0" w:line="240" w:lineRule="auto"/>
              <w:rPr>
                <w:ins w:id="6383" w:author="Commodore, Sarah" w:date="2023-03-30T13:25:00Z"/>
                <w:rFonts w:ascii="Calibri" w:eastAsia="Times New Roman" w:hAnsi="Calibri" w:cs="Calibri"/>
                <w:color w:val="000000"/>
                <w:sz w:val="20"/>
                <w:szCs w:val="20"/>
              </w:rPr>
            </w:pPr>
            <w:ins w:id="6384" w:author="Commodore, Sarah" w:date="2023-03-30T13:25:00Z">
              <w:r w:rsidRPr="00DC2757">
                <w:rPr>
                  <w:rFonts w:ascii="Calibri" w:eastAsia="Times New Roman" w:hAnsi="Calibri" w:cs="Calibri"/>
                  <w:color w:val="000000"/>
                  <w:sz w:val="20"/>
                  <w:szCs w:val="20"/>
                </w:rPr>
                <w:t>MTRNR2L8</w:t>
              </w:r>
            </w:ins>
          </w:p>
        </w:tc>
        <w:tc>
          <w:tcPr>
            <w:tcW w:w="0" w:type="auto"/>
            <w:tcBorders>
              <w:top w:val="nil"/>
              <w:left w:val="nil"/>
              <w:bottom w:val="nil"/>
              <w:right w:val="nil"/>
            </w:tcBorders>
            <w:shd w:val="clear" w:color="auto" w:fill="auto"/>
            <w:noWrap/>
            <w:vAlign w:val="bottom"/>
            <w:hideMark/>
          </w:tcPr>
          <w:p w14:paraId="1A631193" w14:textId="77777777" w:rsidR="00BE0539" w:rsidRPr="00DC2757" w:rsidRDefault="00BE0539" w:rsidP="00E750DA">
            <w:pPr>
              <w:spacing w:after="0" w:line="240" w:lineRule="auto"/>
              <w:jc w:val="center"/>
              <w:rPr>
                <w:ins w:id="6385" w:author="Commodore, Sarah" w:date="2023-03-30T13:25:00Z"/>
                <w:rFonts w:ascii="Calibri" w:eastAsia="Times New Roman" w:hAnsi="Calibri" w:cs="Calibri"/>
                <w:color w:val="000000"/>
                <w:sz w:val="20"/>
                <w:szCs w:val="20"/>
              </w:rPr>
            </w:pPr>
            <w:ins w:id="6386"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65A5E315" w14:textId="77777777" w:rsidR="00BE0539" w:rsidRPr="00DC2757" w:rsidRDefault="00BE0539" w:rsidP="00E750DA">
            <w:pPr>
              <w:spacing w:after="0" w:line="240" w:lineRule="auto"/>
              <w:jc w:val="center"/>
              <w:rPr>
                <w:ins w:id="6387" w:author="Commodore, Sarah" w:date="2023-03-30T13:25:00Z"/>
                <w:rFonts w:ascii="Calibri" w:eastAsia="Times New Roman" w:hAnsi="Calibri" w:cs="Calibri"/>
                <w:color w:val="000000"/>
                <w:sz w:val="20"/>
                <w:szCs w:val="20"/>
              </w:rPr>
            </w:pPr>
            <w:ins w:id="6388" w:author="Commodore, Sarah" w:date="2023-03-30T13:25: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28057CB0" w14:textId="77777777" w:rsidR="00BE0539" w:rsidRPr="00DC2757" w:rsidRDefault="00BE0539" w:rsidP="00E750DA">
            <w:pPr>
              <w:spacing w:after="0" w:line="240" w:lineRule="auto"/>
              <w:jc w:val="center"/>
              <w:rPr>
                <w:ins w:id="6389" w:author="Commodore, Sarah" w:date="2023-03-30T13:25:00Z"/>
                <w:rFonts w:ascii="Calibri" w:eastAsia="Times New Roman" w:hAnsi="Calibri" w:cs="Calibri"/>
                <w:color w:val="000000"/>
                <w:sz w:val="20"/>
                <w:szCs w:val="20"/>
              </w:rPr>
            </w:pPr>
            <w:ins w:id="6390" w:author="Commodore, Sarah" w:date="2023-03-30T13:25:00Z">
              <w:r w:rsidRPr="00DC2757">
                <w:rPr>
                  <w:rFonts w:ascii="Calibri" w:eastAsia="Times New Roman" w:hAnsi="Calibri" w:cs="Calibri"/>
                  <w:color w:val="000000"/>
                  <w:sz w:val="20"/>
                  <w:szCs w:val="20"/>
                </w:rPr>
                <w:t>2.8E-02</w:t>
              </w:r>
            </w:ins>
          </w:p>
        </w:tc>
        <w:tc>
          <w:tcPr>
            <w:tcW w:w="0" w:type="auto"/>
            <w:tcBorders>
              <w:top w:val="nil"/>
              <w:left w:val="nil"/>
              <w:bottom w:val="nil"/>
              <w:right w:val="nil"/>
            </w:tcBorders>
            <w:shd w:val="clear" w:color="auto" w:fill="auto"/>
            <w:noWrap/>
            <w:vAlign w:val="bottom"/>
            <w:hideMark/>
          </w:tcPr>
          <w:p w14:paraId="758D4087" w14:textId="77777777" w:rsidR="00BE0539" w:rsidRPr="00DC2757" w:rsidRDefault="00BE0539" w:rsidP="00E750DA">
            <w:pPr>
              <w:spacing w:after="0" w:line="240" w:lineRule="auto"/>
              <w:jc w:val="center"/>
              <w:rPr>
                <w:ins w:id="6391" w:author="Commodore, Sarah" w:date="2023-03-30T13:25:00Z"/>
                <w:rFonts w:ascii="Calibri" w:eastAsia="Times New Roman" w:hAnsi="Calibri" w:cs="Calibri"/>
                <w:color w:val="000000"/>
                <w:sz w:val="20"/>
                <w:szCs w:val="20"/>
              </w:rPr>
            </w:pPr>
            <w:ins w:id="6392" w:author="Commodore, Sarah" w:date="2023-03-30T13:25:00Z">
              <w:r w:rsidRPr="00DC2757">
                <w:rPr>
                  <w:rFonts w:ascii="Calibri" w:eastAsia="Times New Roman" w:hAnsi="Calibri" w:cs="Calibri"/>
                  <w:color w:val="000000"/>
                  <w:sz w:val="20"/>
                  <w:szCs w:val="20"/>
                </w:rPr>
                <w:t>*</w:t>
              </w:r>
            </w:ins>
          </w:p>
        </w:tc>
      </w:tr>
      <w:tr w:rsidR="00BE0539" w:rsidRPr="00DC2757" w14:paraId="43D808EE" w14:textId="77777777" w:rsidTr="00E750DA">
        <w:trPr>
          <w:trHeight w:val="260"/>
          <w:ins w:id="6393" w:author="Commodore, Sarah" w:date="2023-03-30T13:25:00Z"/>
        </w:trPr>
        <w:tc>
          <w:tcPr>
            <w:tcW w:w="0" w:type="auto"/>
            <w:tcBorders>
              <w:top w:val="nil"/>
              <w:left w:val="nil"/>
              <w:bottom w:val="nil"/>
              <w:right w:val="nil"/>
            </w:tcBorders>
            <w:shd w:val="clear" w:color="auto" w:fill="auto"/>
            <w:noWrap/>
            <w:vAlign w:val="bottom"/>
            <w:hideMark/>
          </w:tcPr>
          <w:p w14:paraId="397C4CC6" w14:textId="77777777" w:rsidR="00BE0539" w:rsidRPr="00DC2757" w:rsidRDefault="00BE0539" w:rsidP="00E750DA">
            <w:pPr>
              <w:spacing w:after="0" w:line="240" w:lineRule="auto"/>
              <w:rPr>
                <w:ins w:id="6394" w:author="Commodore, Sarah" w:date="2023-03-30T13:25:00Z"/>
                <w:rFonts w:ascii="Calibri" w:eastAsia="Times New Roman" w:hAnsi="Calibri" w:cs="Calibri"/>
                <w:color w:val="000000"/>
                <w:sz w:val="20"/>
                <w:szCs w:val="20"/>
              </w:rPr>
            </w:pPr>
            <w:ins w:id="6395" w:author="Commodore, Sarah" w:date="2023-03-30T13:25:00Z">
              <w:r w:rsidRPr="00DC2757">
                <w:rPr>
                  <w:rFonts w:ascii="Calibri" w:eastAsia="Times New Roman" w:hAnsi="Calibri" w:cs="Calibri"/>
                  <w:color w:val="000000"/>
                  <w:sz w:val="20"/>
                  <w:szCs w:val="20"/>
                </w:rPr>
                <w:t>ENSG00000197253.13</w:t>
              </w:r>
            </w:ins>
          </w:p>
        </w:tc>
        <w:tc>
          <w:tcPr>
            <w:tcW w:w="0" w:type="auto"/>
            <w:tcBorders>
              <w:top w:val="nil"/>
              <w:left w:val="nil"/>
              <w:bottom w:val="nil"/>
              <w:right w:val="nil"/>
            </w:tcBorders>
            <w:shd w:val="clear" w:color="auto" w:fill="auto"/>
            <w:noWrap/>
            <w:vAlign w:val="bottom"/>
            <w:hideMark/>
          </w:tcPr>
          <w:p w14:paraId="709A224A" w14:textId="77777777" w:rsidR="00BE0539" w:rsidRPr="00DC2757" w:rsidRDefault="00BE0539" w:rsidP="00E750DA">
            <w:pPr>
              <w:spacing w:after="0" w:line="240" w:lineRule="auto"/>
              <w:rPr>
                <w:ins w:id="6396" w:author="Commodore, Sarah" w:date="2023-03-30T13:25:00Z"/>
                <w:rFonts w:ascii="Calibri" w:eastAsia="Times New Roman" w:hAnsi="Calibri" w:cs="Calibri"/>
                <w:color w:val="000000"/>
                <w:sz w:val="20"/>
                <w:szCs w:val="20"/>
              </w:rPr>
            </w:pPr>
            <w:ins w:id="6397" w:author="Commodore, Sarah" w:date="2023-03-30T13:25:00Z">
              <w:r w:rsidRPr="00DC2757">
                <w:rPr>
                  <w:rFonts w:ascii="Calibri" w:eastAsia="Times New Roman" w:hAnsi="Calibri" w:cs="Calibri"/>
                  <w:color w:val="000000"/>
                  <w:sz w:val="20"/>
                  <w:szCs w:val="20"/>
                </w:rPr>
                <w:t>TPSB2</w:t>
              </w:r>
            </w:ins>
          </w:p>
        </w:tc>
        <w:tc>
          <w:tcPr>
            <w:tcW w:w="0" w:type="auto"/>
            <w:tcBorders>
              <w:top w:val="nil"/>
              <w:left w:val="nil"/>
              <w:bottom w:val="nil"/>
              <w:right w:val="nil"/>
            </w:tcBorders>
            <w:shd w:val="clear" w:color="auto" w:fill="auto"/>
            <w:noWrap/>
            <w:vAlign w:val="bottom"/>
            <w:hideMark/>
          </w:tcPr>
          <w:p w14:paraId="64227355" w14:textId="77777777" w:rsidR="00BE0539" w:rsidRPr="00DC2757" w:rsidRDefault="00BE0539" w:rsidP="00E750DA">
            <w:pPr>
              <w:spacing w:after="0" w:line="240" w:lineRule="auto"/>
              <w:jc w:val="center"/>
              <w:rPr>
                <w:ins w:id="6398" w:author="Commodore, Sarah" w:date="2023-03-30T13:25:00Z"/>
                <w:rFonts w:ascii="Calibri" w:eastAsia="Times New Roman" w:hAnsi="Calibri" w:cs="Calibri"/>
                <w:color w:val="000000"/>
                <w:sz w:val="20"/>
                <w:szCs w:val="20"/>
              </w:rPr>
            </w:pPr>
            <w:ins w:id="6399"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18AF66DD" w14:textId="77777777" w:rsidR="00BE0539" w:rsidRPr="00DC2757" w:rsidRDefault="00BE0539" w:rsidP="00E750DA">
            <w:pPr>
              <w:spacing w:after="0" w:line="240" w:lineRule="auto"/>
              <w:jc w:val="center"/>
              <w:rPr>
                <w:ins w:id="6400" w:author="Commodore, Sarah" w:date="2023-03-30T13:25:00Z"/>
                <w:rFonts w:ascii="Calibri" w:eastAsia="Times New Roman" w:hAnsi="Calibri" w:cs="Calibri"/>
                <w:color w:val="000000"/>
                <w:sz w:val="20"/>
                <w:szCs w:val="20"/>
              </w:rPr>
            </w:pPr>
            <w:ins w:id="6401" w:author="Commodore, Sarah" w:date="2023-03-30T13:25: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1C09DDBE" w14:textId="77777777" w:rsidR="00BE0539" w:rsidRPr="00DC2757" w:rsidRDefault="00BE0539" w:rsidP="00E750DA">
            <w:pPr>
              <w:spacing w:after="0" w:line="240" w:lineRule="auto"/>
              <w:jc w:val="center"/>
              <w:rPr>
                <w:ins w:id="6402" w:author="Commodore, Sarah" w:date="2023-03-30T13:25:00Z"/>
                <w:rFonts w:ascii="Calibri" w:eastAsia="Times New Roman" w:hAnsi="Calibri" w:cs="Calibri"/>
                <w:color w:val="000000"/>
                <w:sz w:val="20"/>
                <w:szCs w:val="20"/>
              </w:rPr>
            </w:pPr>
            <w:ins w:id="6403" w:author="Commodore, Sarah" w:date="2023-03-30T13:25:00Z">
              <w:r w:rsidRPr="00DC2757">
                <w:rPr>
                  <w:rFonts w:ascii="Calibri" w:eastAsia="Times New Roman" w:hAnsi="Calibri" w:cs="Calibri"/>
                  <w:color w:val="000000"/>
                  <w:sz w:val="20"/>
                  <w:szCs w:val="20"/>
                </w:rPr>
                <w:t>2.8E-02</w:t>
              </w:r>
            </w:ins>
          </w:p>
        </w:tc>
        <w:tc>
          <w:tcPr>
            <w:tcW w:w="0" w:type="auto"/>
            <w:tcBorders>
              <w:top w:val="nil"/>
              <w:left w:val="nil"/>
              <w:bottom w:val="nil"/>
              <w:right w:val="nil"/>
            </w:tcBorders>
            <w:shd w:val="clear" w:color="auto" w:fill="auto"/>
            <w:noWrap/>
            <w:vAlign w:val="bottom"/>
            <w:hideMark/>
          </w:tcPr>
          <w:p w14:paraId="418C7101" w14:textId="77777777" w:rsidR="00BE0539" w:rsidRPr="00DC2757" w:rsidRDefault="00BE0539" w:rsidP="00E750DA">
            <w:pPr>
              <w:spacing w:after="0" w:line="240" w:lineRule="auto"/>
              <w:jc w:val="center"/>
              <w:rPr>
                <w:ins w:id="6404" w:author="Commodore, Sarah" w:date="2023-03-30T13:25:00Z"/>
                <w:rFonts w:ascii="Calibri" w:eastAsia="Times New Roman" w:hAnsi="Calibri" w:cs="Calibri"/>
                <w:color w:val="000000"/>
                <w:sz w:val="20"/>
                <w:szCs w:val="20"/>
              </w:rPr>
            </w:pPr>
            <w:ins w:id="6405" w:author="Commodore, Sarah" w:date="2023-03-30T13:25:00Z">
              <w:r w:rsidRPr="00DC2757">
                <w:rPr>
                  <w:rFonts w:ascii="Calibri" w:eastAsia="Times New Roman" w:hAnsi="Calibri" w:cs="Calibri"/>
                  <w:color w:val="000000"/>
                  <w:sz w:val="20"/>
                  <w:szCs w:val="20"/>
                </w:rPr>
                <w:t>*</w:t>
              </w:r>
            </w:ins>
          </w:p>
        </w:tc>
      </w:tr>
      <w:tr w:rsidR="00BE0539" w:rsidRPr="00DC2757" w14:paraId="518B1E42" w14:textId="77777777" w:rsidTr="00E750DA">
        <w:trPr>
          <w:trHeight w:val="260"/>
          <w:ins w:id="6406" w:author="Commodore, Sarah" w:date="2023-03-30T13:25:00Z"/>
        </w:trPr>
        <w:tc>
          <w:tcPr>
            <w:tcW w:w="0" w:type="auto"/>
            <w:tcBorders>
              <w:top w:val="nil"/>
              <w:left w:val="nil"/>
              <w:bottom w:val="nil"/>
              <w:right w:val="nil"/>
            </w:tcBorders>
            <w:shd w:val="clear" w:color="auto" w:fill="auto"/>
            <w:noWrap/>
            <w:vAlign w:val="bottom"/>
            <w:hideMark/>
          </w:tcPr>
          <w:p w14:paraId="51DB7CEF" w14:textId="77777777" w:rsidR="00BE0539" w:rsidRPr="00DC2757" w:rsidRDefault="00BE0539" w:rsidP="00E750DA">
            <w:pPr>
              <w:spacing w:after="0" w:line="240" w:lineRule="auto"/>
              <w:rPr>
                <w:ins w:id="6407" w:author="Commodore, Sarah" w:date="2023-03-30T13:25:00Z"/>
                <w:rFonts w:ascii="Calibri" w:eastAsia="Times New Roman" w:hAnsi="Calibri" w:cs="Calibri"/>
                <w:color w:val="000000"/>
                <w:sz w:val="20"/>
                <w:szCs w:val="20"/>
              </w:rPr>
            </w:pPr>
            <w:ins w:id="6408" w:author="Commodore, Sarah" w:date="2023-03-30T13:25:00Z">
              <w:r w:rsidRPr="00DC2757">
                <w:rPr>
                  <w:rFonts w:ascii="Calibri" w:eastAsia="Times New Roman" w:hAnsi="Calibri" w:cs="Calibri"/>
                  <w:color w:val="000000"/>
                  <w:sz w:val="20"/>
                  <w:szCs w:val="20"/>
                </w:rPr>
                <w:t>ENSG00000274008.1</w:t>
              </w:r>
            </w:ins>
          </w:p>
        </w:tc>
        <w:tc>
          <w:tcPr>
            <w:tcW w:w="0" w:type="auto"/>
            <w:tcBorders>
              <w:top w:val="nil"/>
              <w:left w:val="nil"/>
              <w:bottom w:val="nil"/>
              <w:right w:val="nil"/>
            </w:tcBorders>
            <w:shd w:val="clear" w:color="auto" w:fill="auto"/>
            <w:noWrap/>
            <w:vAlign w:val="bottom"/>
            <w:hideMark/>
          </w:tcPr>
          <w:p w14:paraId="6C54BAEF" w14:textId="77777777" w:rsidR="00BE0539" w:rsidRPr="00DC2757" w:rsidRDefault="00BE0539" w:rsidP="00E750DA">
            <w:pPr>
              <w:spacing w:after="0" w:line="240" w:lineRule="auto"/>
              <w:rPr>
                <w:ins w:id="6409" w:author="Commodore, Sarah" w:date="2023-03-30T13:25:00Z"/>
                <w:rFonts w:ascii="Calibri" w:eastAsia="Times New Roman" w:hAnsi="Calibri" w:cs="Calibri"/>
                <w:color w:val="000000"/>
                <w:sz w:val="20"/>
                <w:szCs w:val="20"/>
              </w:rPr>
            </w:pPr>
            <w:ins w:id="6410" w:author="Commodore, Sarah" w:date="2023-03-30T13:25:00Z">
              <w:r w:rsidRPr="00DC2757">
                <w:rPr>
                  <w:rFonts w:ascii="Calibri" w:eastAsia="Times New Roman" w:hAnsi="Calibri" w:cs="Calibri"/>
                  <w:color w:val="000000"/>
                  <w:sz w:val="20"/>
                  <w:szCs w:val="20"/>
                </w:rPr>
                <w:t>Metazoa_SRP</w:t>
              </w:r>
            </w:ins>
          </w:p>
        </w:tc>
        <w:tc>
          <w:tcPr>
            <w:tcW w:w="0" w:type="auto"/>
            <w:tcBorders>
              <w:top w:val="nil"/>
              <w:left w:val="nil"/>
              <w:bottom w:val="nil"/>
              <w:right w:val="nil"/>
            </w:tcBorders>
            <w:shd w:val="clear" w:color="auto" w:fill="auto"/>
            <w:noWrap/>
            <w:vAlign w:val="bottom"/>
            <w:hideMark/>
          </w:tcPr>
          <w:p w14:paraId="09944210" w14:textId="77777777" w:rsidR="00BE0539" w:rsidRPr="00DC2757" w:rsidRDefault="00BE0539" w:rsidP="00E750DA">
            <w:pPr>
              <w:spacing w:after="0" w:line="240" w:lineRule="auto"/>
              <w:jc w:val="center"/>
              <w:rPr>
                <w:ins w:id="6411" w:author="Commodore, Sarah" w:date="2023-03-30T13:25:00Z"/>
                <w:rFonts w:ascii="Calibri" w:eastAsia="Times New Roman" w:hAnsi="Calibri" w:cs="Calibri"/>
                <w:color w:val="000000"/>
                <w:sz w:val="20"/>
                <w:szCs w:val="20"/>
              </w:rPr>
            </w:pPr>
            <w:ins w:id="6412"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17B70E32" w14:textId="77777777" w:rsidR="00BE0539" w:rsidRPr="00DC2757" w:rsidRDefault="00BE0539" w:rsidP="00E750DA">
            <w:pPr>
              <w:spacing w:after="0" w:line="240" w:lineRule="auto"/>
              <w:jc w:val="center"/>
              <w:rPr>
                <w:ins w:id="6413" w:author="Commodore, Sarah" w:date="2023-03-30T13:25:00Z"/>
                <w:rFonts w:ascii="Calibri" w:eastAsia="Times New Roman" w:hAnsi="Calibri" w:cs="Calibri"/>
                <w:color w:val="000000"/>
                <w:sz w:val="20"/>
                <w:szCs w:val="20"/>
              </w:rPr>
            </w:pPr>
            <w:ins w:id="6414" w:author="Commodore, Sarah" w:date="2023-03-30T13:25:00Z">
              <w:r w:rsidRPr="00DC2757">
                <w:rPr>
                  <w:rFonts w:ascii="Calibri" w:eastAsia="Times New Roman" w:hAnsi="Calibri" w:cs="Calibri"/>
                  <w:color w:val="000000"/>
                  <w:sz w:val="20"/>
                  <w:szCs w:val="20"/>
                </w:rPr>
                <w:t>6.1E-06</w:t>
              </w:r>
            </w:ins>
          </w:p>
        </w:tc>
        <w:tc>
          <w:tcPr>
            <w:tcW w:w="0" w:type="auto"/>
            <w:tcBorders>
              <w:top w:val="nil"/>
              <w:left w:val="nil"/>
              <w:bottom w:val="nil"/>
              <w:right w:val="nil"/>
            </w:tcBorders>
            <w:shd w:val="clear" w:color="auto" w:fill="auto"/>
            <w:noWrap/>
            <w:vAlign w:val="bottom"/>
            <w:hideMark/>
          </w:tcPr>
          <w:p w14:paraId="64A85859" w14:textId="77777777" w:rsidR="00BE0539" w:rsidRPr="00DC2757" w:rsidRDefault="00BE0539" w:rsidP="00E750DA">
            <w:pPr>
              <w:spacing w:after="0" w:line="240" w:lineRule="auto"/>
              <w:jc w:val="center"/>
              <w:rPr>
                <w:ins w:id="6415" w:author="Commodore, Sarah" w:date="2023-03-30T13:25:00Z"/>
                <w:rFonts w:ascii="Calibri" w:eastAsia="Times New Roman" w:hAnsi="Calibri" w:cs="Calibri"/>
                <w:color w:val="000000"/>
                <w:sz w:val="20"/>
                <w:szCs w:val="20"/>
              </w:rPr>
            </w:pPr>
            <w:ins w:id="6416" w:author="Commodore, Sarah" w:date="2023-03-30T13:25:00Z">
              <w:r w:rsidRPr="00DC2757">
                <w:rPr>
                  <w:rFonts w:ascii="Calibri" w:eastAsia="Times New Roman" w:hAnsi="Calibri" w:cs="Calibri"/>
                  <w:color w:val="000000"/>
                  <w:sz w:val="20"/>
                  <w:szCs w:val="20"/>
                </w:rPr>
                <w:t>4.3E-05</w:t>
              </w:r>
            </w:ins>
          </w:p>
        </w:tc>
        <w:tc>
          <w:tcPr>
            <w:tcW w:w="0" w:type="auto"/>
            <w:tcBorders>
              <w:top w:val="nil"/>
              <w:left w:val="nil"/>
              <w:bottom w:val="nil"/>
              <w:right w:val="nil"/>
            </w:tcBorders>
            <w:shd w:val="clear" w:color="auto" w:fill="auto"/>
            <w:noWrap/>
            <w:vAlign w:val="bottom"/>
            <w:hideMark/>
          </w:tcPr>
          <w:p w14:paraId="29523369" w14:textId="77777777" w:rsidR="00BE0539" w:rsidRPr="00DC2757" w:rsidRDefault="00BE0539" w:rsidP="00E750DA">
            <w:pPr>
              <w:spacing w:after="0" w:line="240" w:lineRule="auto"/>
              <w:jc w:val="center"/>
              <w:rPr>
                <w:ins w:id="6417" w:author="Commodore, Sarah" w:date="2023-03-30T13:25:00Z"/>
                <w:rFonts w:ascii="Calibri" w:eastAsia="Times New Roman" w:hAnsi="Calibri" w:cs="Calibri"/>
                <w:color w:val="000000"/>
                <w:sz w:val="20"/>
                <w:szCs w:val="20"/>
              </w:rPr>
            </w:pPr>
            <w:ins w:id="6418" w:author="Commodore, Sarah" w:date="2023-03-30T13:25:00Z">
              <w:r w:rsidRPr="00DC2757">
                <w:rPr>
                  <w:rFonts w:ascii="Calibri" w:eastAsia="Times New Roman" w:hAnsi="Calibri" w:cs="Calibri"/>
                  <w:color w:val="000000"/>
                  <w:sz w:val="20"/>
                  <w:szCs w:val="20"/>
                </w:rPr>
                <w:t>*</w:t>
              </w:r>
            </w:ins>
          </w:p>
        </w:tc>
      </w:tr>
      <w:tr w:rsidR="00BE0539" w:rsidRPr="00DC2757" w14:paraId="51A21DFA" w14:textId="77777777" w:rsidTr="00E750DA">
        <w:trPr>
          <w:trHeight w:val="260"/>
          <w:ins w:id="6419" w:author="Commodore, Sarah" w:date="2023-03-30T13:25:00Z"/>
        </w:trPr>
        <w:tc>
          <w:tcPr>
            <w:tcW w:w="0" w:type="auto"/>
            <w:tcBorders>
              <w:top w:val="nil"/>
              <w:left w:val="nil"/>
              <w:bottom w:val="nil"/>
              <w:right w:val="nil"/>
            </w:tcBorders>
            <w:shd w:val="clear" w:color="auto" w:fill="auto"/>
            <w:noWrap/>
            <w:vAlign w:val="bottom"/>
            <w:hideMark/>
          </w:tcPr>
          <w:p w14:paraId="61149F05" w14:textId="77777777" w:rsidR="00BE0539" w:rsidRPr="00DC2757" w:rsidRDefault="00BE0539" w:rsidP="00E750DA">
            <w:pPr>
              <w:spacing w:after="0" w:line="240" w:lineRule="auto"/>
              <w:rPr>
                <w:ins w:id="6420" w:author="Commodore, Sarah" w:date="2023-03-30T13:25:00Z"/>
                <w:rFonts w:ascii="Calibri" w:eastAsia="Times New Roman" w:hAnsi="Calibri" w:cs="Calibri"/>
                <w:color w:val="000000"/>
                <w:sz w:val="20"/>
                <w:szCs w:val="20"/>
              </w:rPr>
            </w:pPr>
            <w:ins w:id="6421" w:author="Commodore, Sarah" w:date="2023-03-30T13:25:00Z">
              <w:r w:rsidRPr="00DC2757">
                <w:rPr>
                  <w:rFonts w:ascii="Calibri" w:eastAsia="Times New Roman" w:hAnsi="Calibri" w:cs="Calibri"/>
                  <w:color w:val="000000"/>
                  <w:sz w:val="20"/>
                  <w:szCs w:val="20"/>
                </w:rPr>
                <w:t>ENSG00000207445.1</w:t>
              </w:r>
            </w:ins>
          </w:p>
        </w:tc>
        <w:tc>
          <w:tcPr>
            <w:tcW w:w="0" w:type="auto"/>
            <w:tcBorders>
              <w:top w:val="nil"/>
              <w:left w:val="nil"/>
              <w:bottom w:val="nil"/>
              <w:right w:val="nil"/>
            </w:tcBorders>
            <w:shd w:val="clear" w:color="auto" w:fill="auto"/>
            <w:noWrap/>
            <w:vAlign w:val="bottom"/>
            <w:hideMark/>
          </w:tcPr>
          <w:p w14:paraId="6F2562DF" w14:textId="77777777" w:rsidR="00BE0539" w:rsidRPr="00DC2757" w:rsidRDefault="00BE0539" w:rsidP="00E750DA">
            <w:pPr>
              <w:spacing w:after="0" w:line="240" w:lineRule="auto"/>
              <w:rPr>
                <w:ins w:id="6422" w:author="Commodore, Sarah" w:date="2023-03-30T13:25:00Z"/>
                <w:rFonts w:ascii="Calibri" w:eastAsia="Times New Roman" w:hAnsi="Calibri" w:cs="Calibri"/>
                <w:color w:val="000000"/>
                <w:sz w:val="20"/>
                <w:szCs w:val="20"/>
              </w:rPr>
            </w:pPr>
            <w:ins w:id="6423" w:author="Commodore, Sarah" w:date="2023-03-30T13:25:00Z">
              <w:r w:rsidRPr="00DC2757">
                <w:rPr>
                  <w:rFonts w:ascii="Calibri" w:eastAsia="Times New Roman" w:hAnsi="Calibri" w:cs="Calibri"/>
                  <w:color w:val="000000"/>
                  <w:sz w:val="20"/>
                  <w:szCs w:val="20"/>
                </w:rPr>
                <w:t>SNORD15B</w:t>
              </w:r>
            </w:ins>
          </w:p>
        </w:tc>
        <w:tc>
          <w:tcPr>
            <w:tcW w:w="0" w:type="auto"/>
            <w:tcBorders>
              <w:top w:val="nil"/>
              <w:left w:val="nil"/>
              <w:bottom w:val="nil"/>
              <w:right w:val="nil"/>
            </w:tcBorders>
            <w:shd w:val="clear" w:color="auto" w:fill="auto"/>
            <w:noWrap/>
            <w:vAlign w:val="bottom"/>
            <w:hideMark/>
          </w:tcPr>
          <w:p w14:paraId="084EFFF9" w14:textId="77777777" w:rsidR="00BE0539" w:rsidRPr="00DC2757" w:rsidRDefault="00BE0539" w:rsidP="00E750DA">
            <w:pPr>
              <w:spacing w:after="0" w:line="240" w:lineRule="auto"/>
              <w:jc w:val="center"/>
              <w:rPr>
                <w:ins w:id="6424" w:author="Commodore, Sarah" w:date="2023-03-30T13:25:00Z"/>
                <w:rFonts w:ascii="Calibri" w:eastAsia="Times New Roman" w:hAnsi="Calibri" w:cs="Calibri"/>
                <w:color w:val="000000"/>
                <w:sz w:val="20"/>
                <w:szCs w:val="20"/>
              </w:rPr>
            </w:pPr>
            <w:ins w:id="6425" w:author="Commodore, Sarah" w:date="2023-03-30T13:25: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59BEA9C7" w14:textId="77777777" w:rsidR="00BE0539" w:rsidRPr="00DC2757" w:rsidRDefault="00BE0539" w:rsidP="00E750DA">
            <w:pPr>
              <w:spacing w:after="0" w:line="240" w:lineRule="auto"/>
              <w:jc w:val="center"/>
              <w:rPr>
                <w:ins w:id="6426" w:author="Commodore, Sarah" w:date="2023-03-30T13:25:00Z"/>
                <w:rFonts w:ascii="Calibri" w:eastAsia="Times New Roman" w:hAnsi="Calibri" w:cs="Calibri"/>
                <w:color w:val="000000"/>
                <w:sz w:val="20"/>
                <w:szCs w:val="20"/>
              </w:rPr>
            </w:pPr>
            <w:ins w:id="6427" w:author="Commodore, Sarah" w:date="2023-03-30T13:25:00Z">
              <w:r w:rsidRPr="00DC2757">
                <w:rPr>
                  <w:rFonts w:ascii="Calibri" w:eastAsia="Times New Roman" w:hAnsi="Calibri" w:cs="Calibri"/>
                  <w:color w:val="000000"/>
                  <w:sz w:val="20"/>
                  <w:szCs w:val="20"/>
                </w:rPr>
                <w:t>6.9E-03</w:t>
              </w:r>
            </w:ins>
          </w:p>
        </w:tc>
        <w:tc>
          <w:tcPr>
            <w:tcW w:w="0" w:type="auto"/>
            <w:tcBorders>
              <w:top w:val="nil"/>
              <w:left w:val="nil"/>
              <w:bottom w:val="nil"/>
              <w:right w:val="nil"/>
            </w:tcBorders>
            <w:shd w:val="clear" w:color="auto" w:fill="auto"/>
            <w:noWrap/>
            <w:vAlign w:val="bottom"/>
            <w:hideMark/>
          </w:tcPr>
          <w:p w14:paraId="02842B96" w14:textId="77777777" w:rsidR="00BE0539" w:rsidRPr="00DC2757" w:rsidRDefault="00BE0539" w:rsidP="00E750DA">
            <w:pPr>
              <w:spacing w:after="0" w:line="240" w:lineRule="auto"/>
              <w:jc w:val="center"/>
              <w:rPr>
                <w:ins w:id="6428" w:author="Commodore, Sarah" w:date="2023-03-30T13:25:00Z"/>
                <w:rFonts w:ascii="Calibri" w:eastAsia="Times New Roman" w:hAnsi="Calibri" w:cs="Calibri"/>
                <w:color w:val="000000"/>
                <w:sz w:val="20"/>
                <w:szCs w:val="20"/>
              </w:rPr>
            </w:pPr>
            <w:ins w:id="6429" w:author="Commodore, Sarah" w:date="2023-03-30T13:25:00Z">
              <w:r w:rsidRPr="00DC2757">
                <w:rPr>
                  <w:rFonts w:ascii="Calibri" w:eastAsia="Times New Roman" w:hAnsi="Calibri" w:cs="Calibri"/>
                  <w:color w:val="000000"/>
                  <w:sz w:val="20"/>
                  <w:szCs w:val="20"/>
                </w:rPr>
                <w:t>2.0E-02</w:t>
              </w:r>
            </w:ins>
          </w:p>
        </w:tc>
        <w:tc>
          <w:tcPr>
            <w:tcW w:w="0" w:type="auto"/>
            <w:tcBorders>
              <w:top w:val="nil"/>
              <w:left w:val="nil"/>
              <w:bottom w:val="nil"/>
              <w:right w:val="nil"/>
            </w:tcBorders>
            <w:shd w:val="clear" w:color="auto" w:fill="auto"/>
            <w:noWrap/>
            <w:vAlign w:val="bottom"/>
            <w:hideMark/>
          </w:tcPr>
          <w:p w14:paraId="2388C960" w14:textId="77777777" w:rsidR="00BE0539" w:rsidRPr="00DC2757" w:rsidRDefault="00BE0539" w:rsidP="00E750DA">
            <w:pPr>
              <w:spacing w:after="0" w:line="240" w:lineRule="auto"/>
              <w:jc w:val="center"/>
              <w:rPr>
                <w:ins w:id="6430" w:author="Commodore, Sarah" w:date="2023-03-30T13:25:00Z"/>
                <w:rFonts w:ascii="Calibri" w:eastAsia="Times New Roman" w:hAnsi="Calibri" w:cs="Calibri"/>
                <w:color w:val="000000"/>
                <w:sz w:val="20"/>
                <w:szCs w:val="20"/>
              </w:rPr>
            </w:pPr>
            <w:ins w:id="6431" w:author="Commodore, Sarah" w:date="2023-03-30T13:25:00Z">
              <w:r w:rsidRPr="00DC2757">
                <w:rPr>
                  <w:rFonts w:ascii="Calibri" w:eastAsia="Times New Roman" w:hAnsi="Calibri" w:cs="Calibri"/>
                  <w:color w:val="000000"/>
                  <w:sz w:val="20"/>
                  <w:szCs w:val="20"/>
                </w:rPr>
                <w:t>*</w:t>
              </w:r>
            </w:ins>
          </w:p>
        </w:tc>
      </w:tr>
      <w:tr w:rsidR="00BE0539" w:rsidRPr="00DC2757" w14:paraId="06B44585" w14:textId="77777777" w:rsidTr="00E750DA">
        <w:trPr>
          <w:trHeight w:val="260"/>
          <w:ins w:id="6432" w:author="Commodore, Sarah" w:date="2023-03-30T13:25:00Z"/>
        </w:trPr>
        <w:tc>
          <w:tcPr>
            <w:tcW w:w="0" w:type="auto"/>
            <w:tcBorders>
              <w:top w:val="nil"/>
              <w:left w:val="nil"/>
              <w:bottom w:val="nil"/>
              <w:right w:val="nil"/>
            </w:tcBorders>
            <w:shd w:val="clear" w:color="auto" w:fill="auto"/>
            <w:noWrap/>
            <w:vAlign w:val="bottom"/>
            <w:hideMark/>
          </w:tcPr>
          <w:p w14:paraId="5364CFD8" w14:textId="77777777" w:rsidR="00BE0539" w:rsidRPr="00DC2757" w:rsidRDefault="00BE0539" w:rsidP="00E750DA">
            <w:pPr>
              <w:spacing w:after="0" w:line="240" w:lineRule="auto"/>
              <w:rPr>
                <w:ins w:id="6433" w:author="Commodore, Sarah" w:date="2023-03-30T13:25:00Z"/>
                <w:rFonts w:ascii="Calibri" w:eastAsia="Times New Roman" w:hAnsi="Calibri" w:cs="Calibri"/>
                <w:color w:val="000000"/>
                <w:sz w:val="20"/>
                <w:szCs w:val="20"/>
              </w:rPr>
            </w:pPr>
            <w:ins w:id="6434" w:author="Commodore, Sarah" w:date="2023-03-30T13:25:00Z">
              <w:r w:rsidRPr="00DC2757">
                <w:rPr>
                  <w:rFonts w:ascii="Calibri" w:eastAsia="Times New Roman" w:hAnsi="Calibri" w:cs="Calibri"/>
                  <w:color w:val="000000"/>
                  <w:sz w:val="20"/>
                  <w:szCs w:val="20"/>
                </w:rPr>
                <w:t>ENSG00000167916.5</w:t>
              </w:r>
            </w:ins>
          </w:p>
        </w:tc>
        <w:tc>
          <w:tcPr>
            <w:tcW w:w="0" w:type="auto"/>
            <w:tcBorders>
              <w:top w:val="nil"/>
              <w:left w:val="nil"/>
              <w:bottom w:val="nil"/>
              <w:right w:val="nil"/>
            </w:tcBorders>
            <w:shd w:val="clear" w:color="auto" w:fill="auto"/>
            <w:noWrap/>
            <w:vAlign w:val="bottom"/>
            <w:hideMark/>
          </w:tcPr>
          <w:p w14:paraId="5D866B02" w14:textId="77777777" w:rsidR="00BE0539" w:rsidRPr="00DC2757" w:rsidRDefault="00BE0539" w:rsidP="00E750DA">
            <w:pPr>
              <w:spacing w:after="0" w:line="240" w:lineRule="auto"/>
              <w:rPr>
                <w:ins w:id="6435" w:author="Commodore, Sarah" w:date="2023-03-30T13:25:00Z"/>
                <w:rFonts w:ascii="Calibri" w:eastAsia="Times New Roman" w:hAnsi="Calibri" w:cs="Calibri"/>
                <w:color w:val="000000"/>
                <w:sz w:val="20"/>
                <w:szCs w:val="20"/>
              </w:rPr>
            </w:pPr>
            <w:ins w:id="6436" w:author="Commodore, Sarah" w:date="2023-03-30T13:25:00Z">
              <w:r w:rsidRPr="00DC2757">
                <w:rPr>
                  <w:rFonts w:ascii="Calibri" w:eastAsia="Times New Roman" w:hAnsi="Calibri" w:cs="Calibri"/>
                  <w:color w:val="000000"/>
                  <w:sz w:val="20"/>
                  <w:szCs w:val="20"/>
                </w:rPr>
                <w:t>KRT24</w:t>
              </w:r>
            </w:ins>
          </w:p>
        </w:tc>
        <w:tc>
          <w:tcPr>
            <w:tcW w:w="0" w:type="auto"/>
            <w:tcBorders>
              <w:top w:val="nil"/>
              <w:left w:val="nil"/>
              <w:bottom w:val="nil"/>
              <w:right w:val="nil"/>
            </w:tcBorders>
            <w:shd w:val="clear" w:color="auto" w:fill="auto"/>
            <w:noWrap/>
            <w:vAlign w:val="bottom"/>
            <w:hideMark/>
          </w:tcPr>
          <w:p w14:paraId="08C407E4" w14:textId="77777777" w:rsidR="00BE0539" w:rsidRPr="00DC2757" w:rsidRDefault="00BE0539" w:rsidP="00E750DA">
            <w:pPr>
              <w:spacing w:after="0" w:line="240" w:lineRule="auto"/>
              <w:jc w:val="center"/>
              <w:rPr>
                <w:ins w:id="6437" w:author="Commodore, Sarah" w:date="2023-03-30T13:25:00Z"/>
                <w:rFonts w:ascii="Calibri" w:eastAsia="Times New Roman" w:hAnsi="Calibri" w:cs="Calibri"/>
                <w:color w:val="000000"/>
                <w:sz w:val="20"/>
                <w:szCs w:val="20"/>
              </w:rPr>
            </w:pPr>
            <w:ins w:id="6438"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36F7956" w14:textId="77777777" w:rsidR="00BE0539" w:rsidRPr="00DC2757" w:rsidRDefault="00BE0539" w:rsidP="00E750DA">
            <w:pPr>
              <w:spacing w:after="0" w:line="240" w:lineRule="auto"/>
              <w:jc w:val="center"/>
              <w:rPr>
                <w:ins w:id="6439" w:author="Commodore, Sarah" w:date="2023-03-30T13:25:00Z"/>
                <w:rFonts w:ascii="Calibri" w:eastAsia="Times New Roman" w:hAnsi="Calibri" w:cs="Calibri"/>
                <w:color w:val="000000"/>
                <w:sz w:val="20"/>
                <w:szCs w:val="20"/>
              </w:rPr>
            </w:pPr>
            <w:ins w:id="6440" w:author="Commodore, Sarah" w:date="2023-03-30T13:25:00Z">
              <w:r w:rsidRPr="00DC2757">
                <w:rPr>
                  <w:rFonts w:ascii="Calibri" w:eastAsia="Times New Roman" w:hAnsi="Calibri" w:cs="Calibri"/>
                  <w:color w:val="000000"/>
                  <w:sz w:val="20"/>
                  <w:szCs w:val="20"/>
                </w:rPr>
                <w:t>3.0E-04</w:t>
              </w:r>
            </w:ins>
          </w:p>
        </w:tc>
        <w:tc>
          <w:tcPr>
            <w:tcW w:w="0" w:type="auto"/>
            <w:tcBorders>
              <w:top w:val="nil"/>
              <w:left w:val="nil"/>
              <w:bottom w:val="nil"/>
              <w:right w:val="nil"/>
            </w:tcBorders>
            <w:shd w:val="clear" w:color="auto" w:fill="auto"/>
            <w:noWrap/>
            <w:vAlign w:val="bottom"/>
            <w:hideMark/>
          </w:tcPr>
          <w:p w14:paraId="468ECB55" w14:textId="77777777" w:rsidR="00BE0539" w:rsidRPr="00DC2757" w:rsidRDefault="00BE0539" w:rsidP="00E750DA">
            <w:pPr>
              <w:spacing w:after="0" w:line="240" w:lineRule="auto"/>
              <w:jc w:val="center"/>
              <w:rPr>
                <w:ins w:id="6441" w:author="Commodore, Sarah" w:date="2023-03-30T13:25:00Z"/>
                <w:rFonts w:ascii="Calibri" w:eastAsia="Times New Roman" w:hAnsi="Calibri" w:cs="Calibri"/>
                <w:color w:val="000000"/>
                <w:sz w:val="20"/>
                <w:szCs w:val="20"/>
              </w:rPr>
            </w:pPr>
            <w:ins w:id="6442" w:author="Commodore, Sarah" w:date="2023-03-30T13:25: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6F1B55B7" w14:textId="77777777" w:rsidR="00BE0539" w:rsidRPr="00DC2757" w:rsidRDefault="00BE0539" w:rsidP="00E750DA">
            <w:pPr>
              <w:spacing w:after="0" w:line="240" w:lineRule="auto"/>
              <w:jc w:val="center"/>
              <w:rPr>
                <w:ins w:id="6443" w:author="Commodore, Sarah" w:date="2023-03-30T13:25:00Z"/>
                <w:rFonts w:ascii="Calibri" w:eastAsia="Times New Roman" w:hAnsi="Calibri" w:cs="Calibri"/>
                <w:color w:val="000000"/>
                <w:sz w:val="20"/>
                <w:szCs w:val="20"/>
              </w:rPr>
            </w:pPr>
            <w:ins w:id="6444" w:author="Commodore, Sarah" w:date="2023-03-30T13:25:00Z">
              <w:r w:rsidRPr="00DC2757">
                <w:rPr>
                  <w:rFonts w:ascii="Calibri" w:eastAsia="Times New Roman" w:hAnsi="Calibri" w:cs="Calibri"/>
                  <w:color w:val="000000"/>
                  <w:sz w:val="20"/>
                  <w:szCs w:val="20"/>
                </w:rPr>
                <w:t>*</w:t>
              </w:r>
            </w:ins>
          </w:p>
        </w:tc>
      </w:tr>
      <w:tr w:rsidR="00BE0539" w:rsidRPr="00DC2757" w14:paraId="69B06D99" w14:textId="77777777" w:rsidTr="00E750DA">
        <w:trPr>
          <w:trHeight w:val="260"/>
          <w:ins w:id="6445" w:author="Commodore, Sarah" w:date="2023-03-30T13:25:00Z"/>
        </w:trPr>
        <w:tc>
          <w:tcPr>
            <w:tcW w:w="0" w:type="auto"/>
            <w:tcBorders>
              <w:top w:val="nil"/>
              <w:left w:val="nil"/>
              <w:bottom w:val="nil"/>
              <w:right w:val="nil"/>
            </w:tcBorders>
            <w:shd w:val="clear" w:color="auto" w:fill="auto"/>
            <w:noWrap/>
            <w:vAlign w:val="bottom"/>
            <w:hideMark/>
          </w:tcPr>
          <w:p w14:paraId="4CDBB27E" w14:textId="77777777" w:rsidR="00BE0539" w:rsidRPr="00DC2757" w:rsidRDefault="00BE0539" w:rsidP="00E750DA">
            <w:pPr>
              <w:spacing w:after="0" w:line="240" w:lineRule="auto"/>
              <w:rPr>
                <w:ins w:id="6446" w:author="Commodore, Sarah" w:date="2023-03-30T13:25:00Z"/>
                <w:rFonts w:ascii="Calibri" w:eastAsia="Times New Roman" w:hAnsi="Calibri" w:cs="Calibri"/>
                <w:color w:val="000000"/>
                <w:sz w:val="20"/>
                <w:szCs w:val="20"/>
              </w:rPr>
            </w:pPr>
            <w:ins w:id="6447" w:author="Commodore, Sarah" w:date="2023-03-30T13:25:00Z">
              <w:r w:rsidRPr="00DC2757">
                <w:rPr>
                  <w:rFonts w:ascii="Calibri" w:eastAsia="Times New Roman" w:hAnsi="Calibri" w:cs="Calibri"/>
                  <w:color w:val="000000"/>
                  <w:sz w:val="20"/>
                  <w:szCs w:val="20"/>
                </w:rPr>
                <w:t>ENSG00000264229.1</w:t>
              </w:r>
            </w:ins>
          </w:p>
        </w:tc>
        <w:tc>
          <w:tcPr>
            <w:tcW w:w="0" w:type="auto"/>
            <w:tcBorders>
              <w:top w:val="nil"/>
              <w:left w:val="nil"/>
              <w:bottom w:val="nil"/>
              <w:right w:val="nil"/>
            </w:tcBorders>
            <w:shd w:val="clear" w:color="auto" w:fill="auto"/>
            <w:noWrap/>
            <w:vAlign w:val="bottom"/>
            <w:hideMark/>
          </w:tcPr>
          <w:p w14:paraId="235B67F0" w14:textId="77777777" w:rsidR="00BE0539" w:rsidRPr="00DC2757" w:rsidRDefault="00BE0539" w:rsidP="00E750DA">
            <w:pPr>
              <w:spacing w:after="0" w:line="240" w:lineRule="auto"/>
              <w:rPr>
                <w:ins w:id="6448" w:author="Commodore, Sarah" w:date="2023-03-30T13:25:00Z"/>
                <w:rFonts w:ascii="Calibri" w:eastAsia="Times New Roman" w:hAnsi="Calibri" w:cs="Calibri"/>
                <w:color w:val="000000"/>
                <w:sz w:val="20"/>
                <w:szCs w:val="20"/>
              </w:rPr>
            </w:pPr>
            <w:ins w:id="6449" w:author="Commodore, Sarah" w:date="2023-03-30T13:25:00Z">
              <w:r w:rsidRPr="00DC2757">
                <w:rPr>
                  <w:rFonts w:ascii="Calibri" w:eastAsia="Times New Roman" w:hAnsi="Calibri" w:cs="Calibri"/>
                  <w:color w:val="000000"/>
                  <w:sz w:val="20"/>
                  <w:szCs w:val="20"/>
                </w:rPr>
                <w:t>RNU4ATAC</w:t>
              </w:r>
            </w:ins>
          </w:p>
        </w:tc>
        <w:tc>
          <w:tcPr>
            <w:tcW w:w="0" w:type="auto"/>
            <w:tcBorders>
              <w:top w:val="nil"/>
              <w:left w:val="nil"/>
              <w:bottom w:val="nil"/>
              <w:right w:val="nil"/>
            </w:tcBorders>
            <w:shd w:val="clear" w:color="auto" w:fill="auto"/>
            <w:noWrap/>
            <w:vAlign w:val="bottom"/>
            <w:hideMark/>
          </w:tcPr>
          <w:p w14:paraId="04AF25B4" w14:textId="77777777" w:rsidR="00BE0539" w:rsidRPr="00DC2757" w:rsidRDefault="00BE0539" w:rsidP="00E750DA">
            <w:pPr>
              <w:spacing w:after="0" w:line="240" w:lineRule="auto"/>
              <w:jc w:val="center"/>
              <w:rPr>
                <w:ins w:id="6450" w:author="Commodore, Sarah" w:date="2023-03-30T13:25:00Z"/>
                <w:rFonts w:ascii="Calibri" w:eastAsia="Times New Roman" w:hAnsi="Calibri" w:cs="Calibri"/>
                <w:color w:val="000000"/>
                <w:sz w:val="20"/>
                <w:szCs w:val="20"/>
              </w:rPr>
            </w:pPr>
            <w:ins w:id="6451"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4E4610C1" w14:textId="77777777" w:rsidR="00BE0539" w:rsidRPr="00DC2757" w:rsidRDefault="00BE0539" w:rsidP="00E750DA">
            <w:pPr>
              <w:spacing w:after="0" w:line="240" w:lineRule="auto"/>
              <w:jc w:val="center"/>
              <w:rPr>
                <w:ins w:id="6452" w:author="Commodore, Sarah" w:date="2023-03-30T13:25:00Z"/>
                <w:rFonts w:ascii="Calibri" w:eastAsia="Times New Roman" w:hAnsi="Calibri" w:cs="Calibri"/>
                <w:color w:val="000000"/>
                <w:sz w:val="20"/>
                <w:szCs w:val="20"/>
              </w:rPr>
            </w:pPr>
            <w:ins w:id="6453" w:author="Commodore, Sarah" w:date="2023-03-30T13:25: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70FD95F3" w14:textId="77777777" w:rsidR="00BE0539" w:rsidRPr="00DC2757" w:rsidRDefault="00BE0539" w:rsidP="00E750DA">
            <w:pPr>
              <w:spacing w:after="0" w:line="240" w:lineRule="auto"/>
              <w:jc w:val="center"/>
              <w:rPr>
                <w:ins w:id="6454" w:author="Commodore, Sarah" w:date="2023-03-30T13:25:00Z"/>
                <w:rFonts w:ascii="Calibri" w:eastAsia="Times New Roman" w:hAnsi="Calibri" w:cs="Calibri"/>
                <w:color w:val="000000"/>
                <w:sz w:val="20"/>
                <w:szCs w:val="20"/>
              </w:rPr>
            </w:pPr>
            <w:ins w:id="6455" w:author="Commodore, Sarah" w:date="2023-03-30T13:25:00Z">
              <w:r w:rsidRPr="00DC2757">
                <w:rPr>
                  <w:rFonts w:ascii="Calibri" w:eastAsia="Times New Roman" w:hAnsi="Calibri" w:cs="Calibri"/>
                  <w:color w:val="000000"/>
                  <w:sz w:val="20"/>
                  <w:szCs w:val="20"/>
                </w:rPr>
                <w:t>3.0E-02</w:t>
              </w:r>
            </w:ins>
          </w:p>
        </w:tc>
        <w:tc>
          <w:tcPr>
            <w:tcW w:w="0" w:type="auto"/>
            <w:tcBorders>
              <w:top w:val="nil"/>
              <w:left w:val="nil"/>
              <w:bottom w:val="nil"/>
              <w:right w:val="nil"/>
            </w:tcBorders>
            <w:shd w:val="clear" w:color="auto" w:fill="auto"/>
            <w:noWrap/>
            <w:vAlign w:val="bottom"/>
            <w:hideMark/>
          </w:tcPr>
          <w:p w14:paraId="4B6E8350" w14:textId="77777777" w:rsidR="00BE0539" w:rsidRPr="00DC2757" w:rsidRDefault="00BE0539" w:rsidP="00E750DA">
            <w:pPr>
              <w:spacing w:after="0" w:line="240" w:lineRule="auto"/>
              <w:jc w:val="center"/>
              <w:rPr>
                <w:ins w:id="6456" w:author="Commodore, Sarah" w:date="2023-03-30T13:25:00Z"/>
                <w:rFonts w:ascii="Calibri" w:eastAsia="Times New Roman" w:hAnsi="Calibri" w:cs="Calibri"/>
                <w:color w:val="000000"/>
                <w:sz w:val="20"/>
                <w:szCs w:val="20"/>
              </w:rPr>
            </w:pPr>
            <w:ins w:id="6457" w:author="Commodore, Sarah" w:date="2023-03-30T13:25:00Z">
              <w:r w:rsidRPr="00DC2757">
                <w:rPr>
                  <w:rFonts w:ascii="Calibri" w:eastAsia="Times New Roman" w:hAnsi="Calibri" w:cs="Calibri"/>
                  <w:color w:val="000000"/>
                  <w:sz w:val="20"/>
                  <w:szCs w:val="20"/>
                </w:rPr>
                <w:t>*</w:t>
              </w:r>
            </w:ins>
          </w:p>
        </w:tc>
      </w:tr>
      <w:tr w:rsidR="00BE0539" w:rsidRPr="00DC2757" w14:paraId="3D94C6BD" w14:textId="77777777" w:rsidTr="00E750DA">
        <w:trPr>
          <w:trHeight w:val="260"/>
          <w:ins w:id="6458" w:author="Commodore, Sarah" w:date="2023-03-30T13:25:00Z"/>
        </w:trPr>
        <w:tc>
          <w:tcPr>
            <w:tcW w:w="0" w:type="auto"/>
            <w:tcBorders>
              <w:top w:val="nil"/>
              <w:left w:val="nil"/>
              <w:bottom w:val="nil"/>
              <w:right w:val="nil"/>
            </w:tcBorders>
            <w:shd w:val="clear" w:color="auto" w:fill="auto"/>
            <w:noWrap/>
            <w:vAlign w:val="bottom"/>
            <w:hideMark/>
          </w:tcPr>
          <w:p w14:paraId="3069891C" w14:textId="77777777" w:rsidR="00BE0539" w:rsidRPr="00DC2757" w:rsidRDefault="00BE0539" w:rsidP="00E750DA">
            <w:pPr>
              <w:spacing w:after="0" w:line="240" w:lineRule="auto"/>
              <w:rPr>
                <w:ins w:id="6459" w:author="Commodore, Sarah" w:date="2023-03-30T13:25:00Z"/>
                <w:rFonts w:ascii="Calibri" w:eastAsia="Times New Roman" w:hAnsi="Calibri" w:cs="Calibri"/>
                <w:color w:val="000000"/>
                <w:sz w:val="20"/>
                <w:szCs w:val="20"/>
              </w:rPr>
            </w:pPr>
            <w:ins w:id="6460" w:author="Commodore, Sarah" w:date="2023-03-30T13:25:00Z">
              <w:r w:rsidRPr="00DC2757">
                <w:rPr>
                  <w:rFonts w:ascii="Calibri" w:eastAsia="Times New Roman" w:hAnsi="Calibri" w:cs="Calibri"/>
                  <w:color w:val="000000"/>
                  <w:sz w:val="20"/>
                  <w:szCs w:val="20"/>
                </w:rPr>
                <w:t>ENSG00000269495.1</w:t>
              </w:r>
            </w:ins>
          </w:p>
        </w:tc>
        <w:tc>
          <w:tcPr>
            <w:tcW w:w="0" w:type="auto"/>
            <w:tcBorders>
              <w:top w:val="nil"/>
              <w:left w:val="nil"/>
              <w:bottom w:val="nil"/>
              <w:right w:val="nil"/>
            </w:tcBorders>
            <w:shd w:val="clear" w:color="auto" w:fill="auto"/>
            <w:noWrap/>
            <w:vAlign w:val="bottom"/>
            <w:hideMark/>
          </w:tcPr>
          <w:p w14:paraId="5BBDBAAE" w14:textId="77777777" w:rsidR="00BE0539" w:rsidRPr="00DC2757" w:rsidRDefault="00BE0539" w:rsidP="00E750DA">
            <w:pPr>
              <w:spacing w:after="0" w:line="240" w:lineRule="auto"/>
              <w:rPr>
                <w:ins w:id="6461" w:author="Commodore, Sarah" w:date="2023-03-30T13:25:00Z"/>
                <w:rFonts w:ascii="Calibri" w:eastAsia="Times New Roman" w:hAnsi="Calibri" w:cs="Calibri"/>
                <w:color w:val="000000"/>
                <w:sz w:val="20"/>
                <w:szCs w:val="20"/>
              </w:rPr>
            </w:pPr>
            <w:ins w:id="6462" w:author="Commodore, Sarah" w:date="2023-03-30T13:25:00Z">
              <w:r w:rsidRPr="00DC2757">
                <w:rPr>
                  <w:rFonts w:ascii="Calibri" w:eastAsia="Times New Roman" w:hAnsi="Calibri" w:cs="Calibri"/>
                  <w:color w:val="000000"/>
                  <w:sz w:val="20"/>
                  <w:szCs w:val="20"/>
                </w:rPr>
                <w:t>AC011483.2</w:t>
              </w:r>
            </w:ins>
          </w:p>
        </w:tc>
        <w:tc>
          <w:tcPr>
            <w:tcW w:w="0" w:type="auto"/>
            <w:tcBorders>
              <w:top w:val="nil"/>
              <w:left w:val="nil"/>
              <w:bottom w:val="nil"/>
              <w:right w:val="nil"/>
            </w:tcBorders>
            <w:shd w:val="clear" w:color="auto" w:fill="auto"/>
            <w:noWrap/>
            <w:vAlign w:val="bottom"/>
            <w:hideMark/>
          </w:tcPr>
          <w:p w14:paraId="18AF984E" w14:textId="77777777" w:rsidR="00BE0539" w:rsidRPr="00DC2757" w:rsidRDefault="00BE0539" w:rsidP="00E750DA">
            <w:pPr>
              <w:spacing w:after="0" w:line="240" w:lineRule="auto"/>
              <w:jc w:val="center"/>
              <w:rPr>
                <w:ins w:id="6463" w:author="Commodore, Sarah" w:date="2023-03-30T13:25:00Z"/>
                <w:rFonts w:ascii="Calibri" w:eastAsia="Times New Roman" w:hAnsi="Calibri" w:cs="Calibri"/>
                <w:color w:val="000000"/>
                <w:sz w:val="20"/>
                <w:szCs w:val="20"/>
              </w:rPr>
            </w:pPr>
            <w:ins w:id="6464"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23729BD0" w14:textId="77777777" w:rsidR="00BE0539" w:rsidRPr="00DC2757" w:rsidRDefault="00BE0539" w:rsidP="00E750DA">
            <w:pPr>
              <w:spacing w:after="0" w:line="240" w:lineRule="auto"/>
              <w:jc w:val="center"/>
              <w:rPr>
                <w:ins w:id="6465" w:author="Commodore, Sarah" w:date="2023-03-30T13:25:00Z"/>
                <w:rFonts w:ascii="Calibri" w:eastAsia="Times New Roman" w:hAnsi="Calibri" w:cs="Calibri"/>
                <w:color w:val="000000"/>
                <w:sz w:val="20"/>
                <w:szCs w:val="20"/>
              </w:rPr>
            </w:pPr>
            <w:ins w:id="6466" w:author="Commodore, Sarah" w:date="2023-03-30T13:25: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7ED04C3B" w14:textId="77777777" w:rsidR="00BE0539" w:rsidRPr="00DC2757" w:rsidRDefault="00BE0539" w:rsidP="00E750DA">
            <w:pPr>
              <w:spacing w:after="0" w:line="240" w:lineRule="auto"/>
              <w:jc w:val="center"/>
              <w:rPr>
                <w:ins w:id="6467" w:author="Commodore, Sarah" w:date="2023-03-30T13:25:00Z"/>
                <w:rFonts w:ascii="Calibri" w:eastAsia="Times New Roman" w:hAnsi="Calibri" w:cs="Calibri"/>
                <w:color w:val="000000"/>
                <w:sz w:val="20"/>
                <w:szCs w:val="20"/>
              </w:rPr>
            </w:pPr>
            <w:ins w:id="6468" w:author="Commodore, Sarah" w:date="2023-03-30T13:25:00Z">
              <w:r w:rsidRPr="00DC2757">
                <w:rPr>
                  <w:rFonts w:ascii="Calibri" w:eastAsia="Times New Roman" w:hAnsi="Calibri" w:cs="Calibri"/>
                  <w:color w:val="000000"/>
                  <w:sz w:val="20"/>
                  <w:szCs w:val="20"/>
                </w:rPr>
                <w:t>5.4E-03</w:t>
              </w:r>
            </w:ins>
          </w:p>
        </w:tc>
        <w:tc>
          <w:tcPr>
            <w:tcW w:w="0" w:type="auto"/>
            <w:tcBorders>
              <w:top w:val="nil"/>
              <w:left w:val="nil"/>
              <w:bottom w:val="nil"/>
              <w:right w:val="nil"/>
            </w:tcBorders>
            <w:shd w:val="clear" w:color="auto" w:fill="auto"/>
            <w:noWrap/>
            <w:vAlign w:val="bottom"/>
            <w:hideMark/>
          </w:tcPr>
          <w:p w14:paraId="18097330" w14:textId="77777777" w:rsidR="00BE0539" w:rsidRPr="00DC2757" w:rsidRDefault="00BE0539" w:rsidP="00E750DA">
            <w:pPr>
              <w:spacing w:after="0" w:line="240" w:lineRule="auto"/>
              <w:jc w:val="center"/>
              <w:rPr>
                <w:ins w:id="6469" w:author="Commodore, Sarah" w:date="2023-03-30T13:25:00Z"/>
                <w:rFonts w:ascii="Calibri" w:eastAsia="Times New Roman" w:hAnsi="Calibri" w:cs="Calibri"/>
                <w:color w:val="000000"/>
                <w:sz w:val="20"/>
                <w:szCs w:val="20"/>
              </w:rPr>
            </w:pPr>
            <w:ins w:id="6470" w:author="Commodore, Sarah" w:date="2023-03-30T13:25:00Z">
              <w:r w:rsidRPr="00DC2757">
                <w:rPr>
                  <w:rFonts w:ascii="Calibri" w:eastAsia="Times New Roman" w:hAnsi="Calibri" w:cs="Calibri"/>
                  <w:color w:val="000000"/>
                  <w:sz w:val="20"/>
                  <w:szCs w:val="20"/>
                </w:rPr>
                <w:t>*</w:t>
              </w:r>
            </w:ins>
          </w:p>
        </w:tc>
      </w:tr>
      <w:tr w:rsidR="00BE0539" w:rsidRPr="00DC2757" w14:paraId="23FA5A5F" w14:textId="77777777" w:rsidTr="00E750DA">
        <w:trPr>
          <w:trHeight w:val="260"/>
          <w:ins w:id="6471" w:author="Commodore, Sarah" w:date="2023-03-30T13:25:00Z"/>
        </w:trPr>
        <w:tc>
          <w:tcPr>
            <w:tcW w:w="0" w:type="auto"/>
            <w:tcBorders>
              <w:top w:val="nil"/>
              <w:left w:val="nil"/>
              <w:bottom w:val="nil"/>
              <w:right w:val="nil"/>
            </w:tcBorders>
            <w:shd w:val="clear" w:color="auto" w:fill="auto"/>
            <w:noWrap/>
            <w:vAlign w:val="bottom"/>
            <w:hideMark/>
          </w:tcPr>
          <w:p w14:paraId="0F991362" w14:textId="77777777" w:rsidR="00BE0539" w:rsidRPr="00DC2757" w:rsidRDefault="00BE0539" w:rsidP="00E750DA">
            <w:pPr>
              <w:spacing w:after="0" w:line="240" w:lineRule="auto"/>
              <w:rPr>
                <w:ins w:id="6472" w:author="Commodore, Sarah" w:date="2023-03-30T13:25:00Z"/>
                <w:rFonts w:ascii="Calibri" w:eastAsia="Times New Roman" w:hAnsi="Calibri" w:cs="Calibri"/>
                <w:color w:val="000000"/>
                <w:sz w:val="20"/>
                <w:szCs w:val="20"/>
              </w:rPr>
            </w:pPr>
            <w:ins w:id="6473" w:author="Commodore, Sarah" w:date="2023-03-30T13:25:00Z">
              <w:r w:rsidRPr="00DC2757">
                <w:rPr>
                  <w:rFonts w:ascii="Calibri" w:eastAsia="Times New Roman" w:hAnsi="Calibri" w:cs="Calibri"/>
                  <w:color w:val="000000"/>
                  <w:sz w:val="20"/>
                  <w:szCs w:val="20"/>
                </w:rPr>
                <w:t>ENSG00000202538.1</w:t>
              </w:r>
            </w:ins>
          </w:p>
        </w:tc>
        <w:tc>
          <w:tcPr>
            <w:tcW w:w="0" w:type="auto"/>
            <w:tcBorders>
              <w:top w:val="nil"/>
              <w:left w:val="nil"/>
              <w:bottom w:val="nil"/>
              <w:right w:val="nil"/>
            </w:tcBorders>
            <w:shd w:val="clear" w:color="auto" w:fill="auto"/>
            <w:noWrap/>
            <w:vAlign w:val="bottom"/>
            <w:hideMark/>
          </w:tcPr>
          <w:p w14:paraId="7E895E74" w14:textId="77777777" w:rsidR="00BE0539" w:rsidRPr="00DC2757" w:rsidRDefault="00BE0539" w:rsidP="00E750DA">
            <w:pPr>
              <w:spacing w:after="0" w:line="240" w:lineRule="auto"/>
              <w:rPr>
                <w:ins w:id="6474" w:author="Commodore, Sarah" w:date="2023-03-30T13:25:00Z"/>
                <w:rFonts w:ascii="Calibri" w:eastAsia="Times New Roman" w:hAnsi="Calibri" w:cs="Calibri"/>
                <w:color w:val="000000"/>
                <w:sz w:val="20"/>
                <w:szCs w:val="20"/>
              </w:rPr>
            </w:pPr>
            <w:ins w:id="6475" w:author="Commodore, Sarah" w:date="2023-03-30T13:25:00Z">
              <w:r w:rsidRPr="00DC2757">
                <w:rPr>
                  <w:rFonts w:ascii="Calibri" w:eastAsia="Times New Roman" w:hAnsi="Calibri" w:cs="Calibri"/>
                  <w:color w:val="000000"/>
                  <w:sz w:val="20"/>
                  <w:szCs w:val="20"/>
                </w:rPr>
                <w:t>RNU4-2</w:t>
              </w:r>
            </w:ins>
          </w:p>
        </w:tc>
        <w:tc>
          <w:tcPr>
            <w:tcW w:w="0" w:type="auto"/>
            <w:tcBorders>
              <w:top w:val="nil"/>
              <w:left w:val="nil"/>
              <w:bottom w:val="nil"/>
              <w:right w:val="nil"/>
            </w:tcBorders>
            <w:shd w:val="clear" w:color="auto" w:fill="auto"/>
            <w:noWrap/>
            <w:vAlign w:val="bottom"/>
            <w:hideMark/>
          </w:tcPr>
          <w:p w14:paraId="76F98FC2" w14:textId="77777777" w:rsidR="00BE0539" w:rsidRPr="00DC2757" w:rsidRDefault="00BE0539" w:rsidP="00E750DA">
            <w:pPr>
              <w:spacing w:after="0" w:line="240" w:lineRule="auto"/>
              <w:jc w:val="center"/>
              <w:rPr>
                <w:ins w:id="6476" w:author="Commodore, Sarah" w:date="2023-03-30T13:25:00Z"/>
                <w:rFonts w:ascii="Calibri" w:eastAsia="Times New Roman" w:hAnsi="Calibri" w:cs="Calibri"/>
                <w:color w:val="000000"/>
                <w:sz w:val="20"/>
                <w:szCs w:val="20"/>
              </w:rPr>
            </w:pPr>
            <w:ins w:id="6477" w:author="Commodore, Sarah" w:date="2023-03-30T13:25: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5F0CFCFC" w14:textId="77777777" w:rsidR="00BE0539" w:rsidRPr="00DC2757" w:rsidRDefault="00BE0539" w:rsidP="00E750DA">
            <w:pPr>
              <w:spacing w:after="0" w:line="240" w:lineRule="auto"/>
              <w:jc w:val="center"/>
              <w:rPr>
                <w:ins w:id="6478" w:author="Commodore, Sarah" w:date="2023-03-30T13:25:00Z"/>
                <w:rFonts w:ascii="Calibri" w:eastAsia="Times New Roman" w:hAnsi="Calibri" w:cs="Calibri"/>
                <w:color w:val="000000"/>
                <w:sz w:val="20"/>
                <w:szCs w:val="20"/>
              </w:rPr>
            </w:pPr>
            <w:ins w:id="6479" w:author="Commodore, Sarah" w:date="2023-03-30T13:25:00Z">
              <w:r w:rsidRPr="00DC2757">
                <w:rPr>
                  <w:rFonts w:ascii="Calibri" w:eastAsia="Times New Roman" w:hAnsi="Calibri" w:cs="Calibri"/>
                  <w:color w:val="000000"/>
                  <w:sz w:val="20"/>
                  <w:szCs w:val="20"/>
                </w:rPr>
                <w:t>1.6E-02</w:t>
              </w:r>
            </w:ins>
          </w:p>
        </w:tc>
        <w:tc>
          <w:tcPr>
            <w:tcW w:w="0" w:type="auto"/>
            <w:tcBorders>
              <w:top w:val="nil"/>
              <w:left w:val="nil"/>
              <w:bottom w:val="nil"/>
              <w:right w:val="nil"/>
            </w:tcBorders>
            <w:shd w:val="clear" w:color="auto" w:fill="auto"/>
            <w:noWrap/>
            <w:vAlign w:val="bottom"/>
            <w:hideMark/>
          </w:tcPr>
          <w:p w14:paraId="105244F6" w14:textId="77777777" w:rsidR="00BE0539" w:rsidRPr="00DC2757" w:rsidRDefault="00BE0539" w:rsidP="00E750DA">
            <w:pPr>
              <w:spacing w:after="0" w:line="240" w:lineRule="auto"/>
              <w:jc w:val="center"/>
              <w:rPr>
                <w:ins w:id="6480" w:author="Commodore, Sarah" w:date="2023-03-30T13:25:00Z"/>
                <w:rFonts w:ascii="Calibri" w:eastAsia="Times New Roman" w:hAnsi="Calibri" w:cs="Calibri"/>
                <w:color w:val="000000"/>
                <w:sz w:val="20"/>
                <w:szCs w:val="20"/>
              </w:rPr>
            </w:pPr>
            <w:ins w:id="6481" w:author="Commodore, Sarah" w:date="2023-03-30T13:25:00Z">
              <w:r w:rsidRPr="00DC2757">
                <w:rPr>
                  <w:rFonts w:ascii="Calibri" w:eastAsia="Times New Roman" w:hAnsi="Calibri" w:cs="Calibri"/>
                  <w:color w:val="000000"/>
                  <w:sz w:val="20"/>
                  <w:szCs w:val="20"/>
                </w:rPr>
                <w:t>3.9E-02</w:t>
              </w:r>
            </w:ins>
          </w:p>
        </w:tc>
        <w:tc>
          <w:tcPr>
            <w:tcW w:w="0" w:type="auto"/>
            <w:tcBorders>
              <w:top w:val="nil"/>
              <w:left w:val="nil"/>
              <w:bottom w:val="nil"/>
              <w:right w:val="nil"/>
            </w:tcBorders>
            <w:shd w:val="clear" w:color="auto" w:fill="auto"/>
            <w:noWrap/>
            <w:vAlign w:val="bottom"/>
            <w:hideMark/>
          </w:tcPr>
          <w:p w14:paraId="3F2C5D0C" w14:textId="77777777" w:rsidR="00BE0539" w:rsidRPr="00DC2757" w:rsidRDefault="00BE0539" w:rsidP="00E750DA">
            <w:pPr>
              <w:spacing w:after="0" w:line="240" w:lineRule="auto"/>
              <w:jc w:val="center"/>
              <w:rPr>
                <w:ins w:id="6482" w:author="Commodore, Sarah" w:date="2023-03-30T13:25:00Z"/>
                <w:rFonts w:ascii="Calibri" w:eastAsia="Times New Roman" w:hAnsi="Calibri" w:cs="Calibri"/>
                <w:color w:val="000000"/>
                <w:sz w:val="20"/>
                <w:szCs w:val="20"/>
              </w:rPr>
            </w:pPr>
            <w:ins w:id="6483" w:author="Commodore, Sarah" w:date="2023-03-30T13:25:00Z">
              <w:r w:rsidRPr="00DC2757">
                <w:rPr>
                  <w:rFonts w:ascii="Calibri" w:eastAsia="Times New Roman" w:hAnsi="Calibri" w:cs="Calibri"/>
                  <w:color w:val="000000"/>
                  <w:sz w:val="20"/>
                  <w:szCs w:val="20"/>
                </w:rPr>
                <w:t>*</w:t>
              </w:r>
            </w:ins>
          </w:p>
        </w:tc>
      </w:tr>
      <w:tr w:rsidR="00BE0539" w:rsidRPr="00DC2757" w14:paraId="5746410A" w14:textId="77777777" w:rsidTr="00E750DA">
        <w:trPr>
          <w:trHeight w:val="260"/>
          <w:ins w:id="6484" w:author="Commodore, Sarah" w:date="2023-03-30T13:25:00Z"/>
        </w:trPr>
        <w:tc>
          <w:tcPr>
            <w:tcW w:w="0" w:type="auto"/>
            <w:tcBorders>
              <w:top w:val="nil"/>
              <w:left w:val="nil"/>
              <w:bottom w:val="nil"/>
              <w:right w:val="nil"/>
            </w:tcBorders>
            <w:shd w:val="clear" w:color="auto" w:fill="auto"/>
            <w:noWrap/>
            <w:vAlign w:val="bottom"/>
            <w:hideMark/>
          </w:tcPr>
          <w:p w14:paraId="5669AD27" w14:textId="77777777" w:rsidR="00BE0539" w:rsidRPr="00DC2757" w:rsidRDefault="00BE0539" w:rsidP="00E750DA">
            <w:pPr>
              <w:spacing w:after="0" w:line="240" w:lineRule="auto"/>
              <w:rPr>
                <w:ins w:id="6485" w:author="Commodore, Sarah" w:date="2023-03-30T13:25:00Z"/>
                <w:rFonts w:ascii="Calibri" w:eastAsia="Times New Roman" w:hAnsi="Calibri" w:cs="Calibri"/>
                <w:color w:val="000000"/>
                <w:sz w:val="20"/>
                <w:szCs w:val="20"/>
              </w:rPr>
            </w:pPr>
            <w:ins w:id="6486" w:author="Commodore, Sarah" w:date="2023-03-30T13:25:00Z">
              <w:r w:rsidRPr="00DC2757">
                <w:rPr>
                  <w:rFonts w:ascii="Calibri" w:eastAsia="Times New Roman" w:hAnsi="Calibri" w:cs="Calibri"/>
                  <w:color w:val="000000"/>
                  <w:sz w:val="20"/>
                  <w:szCs w:val="20"/>
                </w:rPr>
                <w:t>ENSG00000163736.4</w:t>
              </w:r>
            </w:ins>
          </w:p>
        </w:tc>
        <w:tc>
          <w:tcPr>
            <w:tcW w:w="0" w:type="auto"/>
            <w:tcBorders>
              <w:top w:val="nil"/>
              <w:left w:val="nil"/>
              <w:bottom w:val="nil"/>
              <w:right w:val="nil"/>
            </w:tcBorders>
            <w:shd w:val="clear" w:color="auto" w:fill="auto"/>
            <w:noWrap/>
            <w:vAlign w:val="bottom"/>
            <w:hideMark/>
          </w:tcPr>
          <w:p w14:paraId="2F248550" w14:textId="77777777" w:rsidR="00BE0539" w:rsidRPr="00DC2757" w:rsidRDefault="00BE0539" w:rsidP="00E750DA">
            <w:pPr>
              <w:spacing w:after="0" w:line="240" w:lineRule="auto"/>
              <w:rPr>
                <w:ins w:id="6487" w:author="Commodore, Sarah" w:date="2023-03-30T13:25:00Z"/>
                <w:rFonts w:ascii="Calibri" w:eastAsia="Times New Roman" w:hAnsi="Calibri" w:cs="Calibri"/>
                <w:color w:val="000000"/>
                <w:sz w:val="20"/>
                <w:szCs w:val="20"/>
              </w:rPr>
            </w:pPr>
            <w:ins w:id="6488" w:author="Commodore, Sarah" w:date="2023-03-30T13:25:00Z">
              <w:r w:rsidRPr="00DC2757">
                <w:rPr>
                  <w:rFonts w:ascii="Calibri" w:eastAsia="Times New Roman" w:hAnsi="Calibri" w:cs="Calibri"/>
                  <w:color w:val="000000"/>
                  <w:sz w:val="20"/>
                  <w:szCs w:val="20"/>
                </w:rPr>
                <w:t>PPBP</w:t>
              </w:r>
            </w:ins>
          </w:p>
        </w:tc>
        <w:tc>
          <w:tcPr>
            <w:tcW w:w="0" w:type="auto"/>
            <w:tcBorders>
              <w:top w:val="nil"/>
              <w:left w:val="nil"/>
              <w:bottom w:val="nil"/>
              <w:right w:val="nil"/>
            </w:tcBorders>
            <w:shd w:val="clear" w:color="auto" w:fill="auto"/>
            <w:noWrap/>
            <w:vAlign w:val="bottom"/>
            <w:hideMark/>
          </w:tcPr>
          <w:p w14:paraId="271B273B" w14:textId="77777777" w:rsidR="00BE0539" w:rsidRPr="00DC2757" w:rsidRDefault="00BE0539" w:rsidP="00E750DA">
            <w:pPr>
              <w:spacing w:after="0" w:line="240" w:lineRule="auto"/>
              <w:jc w:val="center"/>
              <w:rPr>
                <w:ins w:id="6489" w:author="Commodore, Sarah" w:date="2023-03-30T13:25:00Z"/>
                <w:rFonts w:ascii="Calibri" w:eastAsia="Times New Roman" w:hAnsi="Calibri" w:cs="Calibri"/>
                <w:color w:val="000000"/>
                <w:sz w:val="20"/>
                <w:szCs w:val="20"/>
              </w:rPr>
            </w:pPr>
            <w:ins w:id="6490" w:author="Commodore, Sarah" w:date="2023-03-30T13:25: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57BCBBC1" w14:textId="77777777" w:rsidR="00BE0539" w:rsidRPr="00DC2757" w:rsidRDefault="00BE0539" w:rsidP="00E750DA">
            <w:pPr>
              <w:spacing w:after="0" w:line="240" w:lineRule="auto"/>
              <w:jc w:val="center"/>
              <w:rPr>
                <w:ins w:id="6491" w:author="Commodore, Sarah" w:date="2023-03-30T13:25:00Z"/>
                <w:rFonts w:ascii="Calibri" w:eastAsia="Times New Roman" w:hAnsi="Calibri" w:cs="Calibri"/>
                <w:color w:val="000000"/>
                <w:sz w:val="20"/>
                <w:szCs w:val="20"/>
              </w:rPr>
            </w:pPr>
            <w:ins w:id="6492" w:author="Commodore, Sarah" w:date="2023-03-30T13:25:00Z">
              <w:r w:rsidRPr="00DC2757">
                <w:rPr>
                  <w:rFonts w:ascii="Calibri" w:eastAsia="Times New Roman" w:hAnsi="Calibri" w:cs="Calibri"/>
                  <w:color w:val="000000"/>
                  <w:sz w:val="20"/>
                  <w:szCs w:val="20"/>
                </w:rPr>
                <w:t>9.3E-07</w:t>
              </w:r>
            </w:ins>
          </w:p>
        </w:tc>
        <w:tc>
          <w:tcPr>
            <w:tcW w:w="0" w:type="auto"/>
            <w:tcBorders>
              <w:top w:val="nil"/>
              <w:left w:val="nil"/>
              <w:bottom w:val="nil"/>
              <w:right w:val="nil"/>
            </w:tcBorders>
            <w:shd w:val="clear" w:color="auto" w:fill="auto"/>
            <w:noWrap/>
            <w:vAlign w:val="bottom"/>
            <w:hideMark/>
          </w:tcPr>
          <w:p w14:paraId="7E7BB33A" w14:textId="77777777" w:rsidR="00BE0539" w:rsidRPr="00DC2757" w:rsidRDefault="00BE0539" w:rsidP="00E750DA">
            <w:pPr>
              <w:spacing w:after="0" w:line="240" w:lineRule="auto"/>
              <w:jc w:val="center"/>
              <w:rPr>
                <w:ins w:id="6493" w:author="Commodore, Sarah" w:date="2023-03-30T13:25:00Z"/>
                <w:rFonts w:ascii="Calibri" w:eastAsia="Times New Roman" w:hAnsi="Calibri" w:cs="Calibri"/>
                <w:color w:val="000000"/>
                <w:sz w:val="20"/>
                <w:szCs w:val="20"/>
              </w:rPr>
            </w:pPr>
            <w:ins w:id="6494" w:author="Commodore, Sarah" w:date="2023-03-30T13:25:00Z">
              <w:r w:rsidRPr="00DC2757">
                <w:rPr>
                  <w:rFonts w:ascii="Calibri" w:eastAsia="Times New Roman" w:hAnsi="Calibri" w:cs="Calibri"/>
                  <w:color w:val="000000"/>
                  <w:sz w:val="20"/>
                  <w:szCs w:val="20"/>
                </w:rPr>
                <w:t>8.1E-06</w:t>
              </w:r>
            </w:ins>
          </w:p>
        </w:tc>
        <w:tc>
          <w:tcPr>
            <w:tcW w:w="0" w:type="auto"/>
            <w:tcBorders>
              <w:top w:val="nil"/>
              <w:left w:val="nil"/>
              <w:bottom w:val="nil"/>
              <w:right w:val="nil"/>
            </w:tcBorders>
            <w:shd w:val="clear" w:color="auto" w:fill="auto"/>
            <w:noWrap/>
            <w:vAlign w:val="bottom"/>
            <w:hideMark/>
          </w:tcPr>
          <w:p w14:paraId="6A97A949" w14:textId="77777777" w:rsidR="00BE0539" w:rsidRPr="00DC2757" w:rsidRDefault="00BE0539" w:rsidP="00E750DA">
            <w:pPr>
              <w:spacing w:after="0" w:line="240" w:lineRule="auto"/>
              <w:jc w:val="center"/>
              <w:rPr>
                <w:ins w:id="6495" w:author="Commodore, Sarah" w:date="2023-03-30T13:25:00Z"/>
                <w:rFonts w:ascii="Calibri" w:eastAsia="Times New Roman" w:hAnsi="Calibri" w:cs="Calibri"/>
                <w:color w:val="000000"/>
                <w:sz w:val="20"/>
                <w:szCs w:val="20"/>
              </w:rPr>
            </w:pPr>
            <w:ins w:id="6496" w:author="Commodore, Sarah" w:date="2023-03-30T13:25:00Z">
              <w:r w:rsidRPr="00DC2757">
                <w:rPr>
                  <w:rFonts w:ascii="Calibri" w:eastAsia="Times New Roman" w:hAnsi="Calibri" w:cs="Calibri"/>
                  <w:color w:val="000000"/>
                  <w:sz w:val="20"/>
                  <w:szCs w:val="20"/>
                </w:rPr>
                <w:t>*</w:t>
              </w:r>
            </w:ins>
          </w:p>
        </w:tc>
      </w:tr>
      <w:tr w:rsidR="00BE0539" w:rsidRPr="00DC2757" w14:paraId="47C89D9F" w14:textId="77777777" w:rsidTr="00E750DA">
        <w:trPr>
          <w:trHeight w:val="260"/>
          <w:ins w:id="6497" w:author="Commodore, Sarah" w:date="2023-03-30T13:25:00Z"/>
        </w:trPr>
        <w:tc>
          <w:tcPr>
            <w:tcW w:w="0" w:type="auto"/>
            <w:tcBorders>
              <w:top w:val="nil"/>
              <w:left w:val="nil"/>
              <w:bottom w:val="nil"/>
              <w:right w:val="nil"/>
            </w:tcBorders>
            <w:shd w:val="clear" w:color="auto" w:fill="auto"/>
            <w:noWrap/>
            <w:vAlign w:val="bottom"/>
            <w:hideMark/>
          </w:tcPr>
          <w:p w14:paraId="3D3A0F93" w14:textId="77777777" w:rsidR="00BE0539" w:rsidRPr="00DC2757" w:rsidRDefault="00BE0539" w:rsidP="00E750DA">
            <w:pPr>
              <w:spacing w:after="0" w:line="240" w:lineRule="auto"/>
              <w:rPr>
                <w:ins w:id="6498" w:author="Commodore, Sarah" w:date="2023-03-30T13:25:00Z"/>
                <w:rFonts w:ascii="Calibri" w:eastAsia="Times New Roman" w:hAnsi="Calibri" w:cs="Calibri"/>
                <w:color w:val="000000"/>
                <w:sz w:val="20"/>
                <w:szCs w:val="20"/>
              </w:rPr>
            </w:pPr>
            <w:ins w:id="6499" w:author="Commodore, Sarah" w:date="2023-03-30T13:25:00Z">
              <w:r w:rsidRPr="00DC2757">
                <w:rPr>
                  <w:rFonts w:ascii="Calibri" w:eastAsia="Times New Roman" w:hAnsi="Calibri" w:cs="Calibri"/>
                  <w:color w:val="000000"/>
                  <w:sz w:val="20"/>
                  <w:szCs w:val="20"/>
                </w:rPr>
                <w:t>ENSG00000276168.1</w:t>
              </w:r>
            </w:ins>
          </w:p>
        </w:tc>
        <w:tc>
          <w:tcPr>
            <w:tcW w:w="0" w:type="auto"/>
            <w:tcBorders>
              <w:top w:val="nil"/>
              <w:left w:val="nil"/>
              <w:bottom w:val="nil"/>
              <w:right w:val="nil"/>
            </w:tcBorders>
            <w:shd w:val="clear" w:color="auto" w:fill="auto"/>
            <w:noWrap/>
            <w:vAlign w:val="bottom"/>
            <w:hideMark/>
          </w:tcPr>
          <w:p w14:paraId="7774464D" w14:textId="77777777" w:rsidR="00BE0539" w:rsidRPr="00DC2757" w:rsidRDefault="00BE0539" w:rsidP="00E750DA">
            <w:pPr>
              <w:spacing w:after="0" w:line="240" w:lineRule="auto"/>
              <w:rPr>
                <w:ins w:id="6500" w:author="Commodore, Sarah" w:date="2023-03-30T13:25:00Z"/>
                <w:rFonts w:ascii="Calibri" w:eastAsia="Times New Roman" w:hAnsi="Calibri" w:cs="Calibri"/>
                <w:color w:val="000000"/>
                <w:sz w:val="20"/>
                <w:szCs w:val="20"/>
              </w:rPr>
            </w:pPr>
            <w:ins w:id="6501" w:author="Commodore, Sarah" w:date="2023-03-30T13:25:00Z">
              <w:r w:rsidRPr="00DC2757">
                <w:rPr>
                  <w:rFonts w:ascii="Calibri" w:eastAsia="Times New Roman" w:hAnsi="Calibri" w:cs="Calibri"/>
                  <w:color w:val="000000"/>
                  <w:sz w:val="20"/>
                  <w:szCs w:val="20"/>
                </w:rPr>
                <w:t>RN7SL1</w:t>
              </w:r>
            </w:ins>
          </w:p>
        </w:tc>
        <w:tc>
          <w:tcPr>
            <w:tcW w:w="0" w:type="auto"/>
            <w:tcBorders>
              <w:top w:val="nil"/>
              <w:left w:val="nil"/>
              <w:bottom w:val="nil"/>
              <w:right w:val="nil"/>
            </w:tcBorders>
            <w:shd w:val="clear" w:color="auto" w:fill="auto"/>
            <w:noWrap/>
            <w:vAlign w:val="bottom"/>
            <w:hideMark/>
          </w:tcPr>
          <w:p w14:paraId="42B9F840" w14:textId="77777777" w:rsidR="00BE0539" w:rsidRPr="00DC2757" w:rsidRDefault="00BE0539" w:rsidP="00E750DA">
            <w:pPr>
              <w:spacing w:after="0" w:line="240" w:lineRule="auto"/>
              <w:jc w:val="center"/>
              <w:rPr>
                <w:ins w:id="6502" w:author="Commodore, Sarah" w:date="2023-03-30T13:25:00Z"/>
                <w:rFonts w:ascii="Calibri" w:eastAsia="Times New Roman" w:hAnsi="Calibri" w:cs="Calibri"/>
                <w:color w:val="000000"/>
                <w:sz w:val="20"/>
                <w:szCs w:val="20"/>
              </w:rPr>
            </w:pPr>
            <w:ins w:id="6503" w:author="Commodore, Sarah" w:date="2023-03-30T13:25: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737587E3" w14:textId="77777777" w:rsidR="00BE0539" w:rsidRPr="00DC2757" w:rsidRDefault="00BE0539" w:rsidP="00E750DA">
            <w:pPr>
              <w:spacing w:after="0" w:line="240" w:lineRule="auto"/>
              <w:jc w:val="center"/>
              <w:rPr>
                <w:ins w:id="6504" w:author="Commodore, Sarah" w:date="2023-03-30T13:25:00Z"/>
                <w:rFonts w:ascii="Calibri" w:eastAsia="Times New Roman" w:hAnsi="Calibri" w:cs="Calibri"/>
                <w:color w:val="000000"/>
                <w:sz w:val="20"/>
                <w:szCs w:val="20"/>
              </w:rPr>
            </w:pPr>
            <w:ins w:id="6505" w:author="Commodore, Sarah" w:date="2023-03-30T13:25:00Z">
              <w:r w:rsidRPr="00DC2757">
                <w:rPr>
                  <w:rFonts w:ascii="Calibri" w:eastAsia="Times New Roman" w:hAnsi="Calibri" w:cs="Calibri"/>
                  <w:color w:val="000000"/>
                  <w:sz w:val="20"/>
                  <w:szCs w:val="20"/>
                </w:rPr>
                <w:t>2.7E-05</w:t>
              </w:r>
            </w:ins>
          </w:p>
        </w:tc>
        <w:tc>
          <w:tcPr>
            <w:tcW w:w="0" w:type="auto"/>
            <w:tcBorders>
              <w:top w:val="nil"/>
              <w:left w:val="nil"/>
              <w:bottom w:val="nil"/>
              <w:right w:val="nil"/>
            </w:tcBorders>
            <w:shd w:val="clear" w:color="auto" w:fill="auto"/>
            <w:noWrap/>
            <w:vAlign w:val="bottom"/>
            <w:hideMark/>
          </w:tcPr>
          <w:p w14:paraId="7EEB0B18" w14:textId="77777777" w:rsidR="00BE0539" w:rsidRPr="00DC2757" w:rsidRDefault="00BE0539" w:rsidP="00E750DA">
            <w:pPr>
              <w:spacing w:after="0" w:line="240" w:lineRule="auto"/>
              <w:jc w:val="center"/>
              <w:rPr>
                <w:ins w:id="6506" w:author="Commodore, Sarah" w:date="2023-03-30T13:25:00Z"/>
                <w:rFonts w:ascii="Calibri" w:eastAsia="Times New Roman" w:hAnsi="Calibri" w:cs="Calibri"/>
                <w:color w:val="000000"/>
                <w:sz w:val="20"/>
                <w:szCs w:val="20"/>
              </w:rPr>
            </w:pPr>
            <w:ins w:id="6507" w:author="Commodore, Sarah" w:date="2023-03-30T13:25:00Z">
              <w:r w:rsidRPr="00DC2757">
                <w:rPr>
                  <w:rFonts w:ascii="Calibri" w:eastAsia="Times New Roman" w:hAnsi="Calibri" w:cs="Calibri"/>
                  <w:color w:val="000000"/>
                  <w:sz w:val="20"/>
                  <w:szCs w:val="20"/>
                </w:rPr>
                <w:t>1.6E-04</w:t>
              </w:r>
            </w:ins>
          </w:p>
        </w:tc>
        <w:tc>
          <w:tcPr>
            <w:tcW w:w="0" w:type="auto"/>
            <w:tcBorders>
              <w:top w:val="nil"/>
              <w:left w:val="nil"/>
              <w:bottom w:val="nil"/>
              <w:right w:val="nil"/>
            </w:tcBorders>
            <w:shd w:val="clear" w:color="auto" w:fill="auto"/>
            <w:noWrap/>
            <w:vAlign w:val="bottom"/>
            <w:hideMark/>
          </w:tcPr>
          <w:p w14:paraId="1A158CD6" w14:textId="77777777" w:rsidR="00BE0539" w:rsidRPr="00DC2757" w:rsidRDefault="00BE0539" w:rsidP="00E750DA">
            <w:pPr>
              <w:spacing w:after="0" w:line="240" w:lineRule="auto"/>
              <w:jc w:val="center"/>
              <w:rPr>
                <w:ins w:id="6508" w:author="Commodore, Sarah" w:date="2023-03-30T13:25:00Z"/>
                <w:rFonts w:ascii="Calibri" w:eastAsia="Times New Roman" w:hAnsi="Calibri" w:cs="Calibri"/>
                <w:color w:val="000000"/>
                <w:sz w:val="20"/>
                <w:szCs w:val="20"/>
              </w:rPr>
            </w:pPr>
            <w:ins w:id="6509" w:author="Commodore, Sarah" w:date="2023-03-30T13:25:00Z">
              <w:r w:rsidRPr="00DC2757">
                <w:rPr>
                  <w:rFonts w:ascii="Calibri" w:eastAsia="Times New Roman" w:hAnsi="Calibri" w:cs="Calibri"/>
                  <w:color w:val="000000"/>
                  <w:sz w:val="20"/>
                  <w:szCs w:val="20"/>
                </w:rPr>
                <w:t>*</w:t>
              </w:r>
            </w:ins>
          </w:p>
        </w:tc>
      </w:tr>
      <w:tr w:rsidR="00BE0539" w:rsidRPr="00DC2757" w14:paraId="2ED61A10" w14:textId="77777777" w:rsidTr="00E750DA">
        <w:trPr>
          <w:trHeight w:val="260"/>
          <w:ins w:id="6510" w:author="Commodore, Sarah" w:date="2023-03-30T13:25:00Z"/>
        </w:trPr>
        <w:tc>
          <w:tcPr>
            <w:tcW w:w="0" w:type="auto"/>
            <w:tcBorders>
              <w:top w:val="nil"/>
              <w:left w:val="nil"/>
              <w:bottom w:val="nil"/>
              <w:right w:val="nil"/>
            </w:tcBorders>
            <w:shd w:val="clear" w:color="auto" w:fill="auto"/>
            <w:noWrap/>
            <w:vAlign w:val="bottom"/>
            <w:hideMark/>
          </w:tcPr>
          <w:p w14:paraId="7653B938" w14:textId="77777777" w:rsidR="00BE0539" w:rsidRPr="00DC2757" w:rsidRDefault="00BE0539" w:rsidP="00E750DA">
            <w:pPr>
              <w:spacing w:after="0" w:line="240" w:lineRule="auto"/>
              <w:rPr>
                <w:ins w:id="6511" w:author="Commodore, Sarah" w:date="2023-03-30T13:25:00Z"/>
                <w:rFonts w:ascii="Calibri" w:eastAsia="Times New Roman" w:hAnsi="Calibri" w:cs="Calibri"/>
                <w:color w:val="000000"/>
                <w:sz w:val="20"/>
                <w:szCs w:val="20"/>
              </w:rPr>
            </w:pPr>
            <w:ins w:id="6512" w:author="Commodore, Sarah" w:date="2023-03-30T13:25:00Z">
              <w:r w:rsidRPr="00DC2757">
                <w:rPr>
                  <w:rFonts w:ascii="Calibri" w:eastAsia="Times New Roman" w:hAnsi="Calibri" w:cs="Calibri"/>
                  <w:color w:val="000000"/>
                  <w:sz w:val="20"/>
                  <w:szCs w:val="20"/>
                </w:rPr>
                <w:t>ENSG00000201098.1</w:t>
              </w:r>
            </w:ins>
          </w:p>
        </w:tc>
        <w:tc>
          <w:tcPr>
            <w:tcW w:w="0" w:type="auto"/>
            <w:tcBorders>
              <w:top w:val="nil"/>
              <w:left w:val="nil"/>
              <w:bottom w:val="nil"/>
              <w:right w:val="nil"/>
            </w:tcBorders>
            <w:shd w:val="clear" w:color="auto" w:fill="auto"/>
            <w:noWrap/>
            <w:vAlign w:val="bottom"/>
            <w:hideMark/>
          </w:tcPr>
          <w:p w14:paraId="04F59F18" w14:textId="77777777" w:rsidR="00BE0539" w:rsidRPr="00DC2757" w:rsidRDefault="00BE0539" w:rsidP="00E750DA">
            <w:pPr>
              <w:spacing w:after="0" w:line="240" w:lineRule="auto"/>
              <w:rPr>
                <w:ins w:id="6513" w:author="Commodore, Sarah" w:date="2023-03-30T13:25:00Z"/>
                <w:rFonts w:ascii="Calibri" w:eastAsia="Times New Roman" w:hAnsi="Calibri" w:cs="Calibri"/>
                <w:color w:val="000000"/>
                <w:sz w:val="20"/>
                <w:szCs w:val="20"/>
              </w:rPr>
            </w:pPr>
            <w:ins w:id="6514" w:author="Commodore, Sarah" w:date="2023-03-30T13:25:00Z">
              <w:r w:rsidRPr="00DC2757">
                <w:rPr>
                  <w:rFonts w:ascii="Calibri" w:eastAsia="Times New Roman" w:hAnsi="Calibri" w:cs="Calibri"/>
                  <w:color w:val="000000"/>
                  <w:sz w:val="20"/>
                  <w:szCs w:val="20"/>
                </w:rPr>
                <w:t>RNY1</w:t>
              </w:r>
            </w:ins>
          </w:p>
        </w:tc>
        <w:tc>
          <w:tcPr>
            <w:tcW w:w="0" w:type="auto"/>
            <w:tcBorders>
              <w:top w:val="nil"/>
              <w:left w:val="nil"/>
              <w:bottom w:val="nil"/>
              <w:right w:val="nil"/>
            </w:tcBorders>
            <w:shd w:val="clear" w:color="auto" w:fill="auto"/>
            <w:noWrap/>
            <w:vAlign w:val="bottom"/>
            <w:hideMark/>
          </w:tcPr>
          <w:p w14:paraId="5DE51809" w14:textId="77777777" w:rsidR="00BE0539" w:rsidRPr="00DC2757" w:rsidRDefault="00BE0539" w:rsidP="00E750DA">
            <w:pPr>
              <w:spacing w:after="0" w:line="240" w:lineRule="auto"/>
              <w:jc w:val="center"/>
              <w:rPr>
                <w:ins w:id="6515" w:author="Commodore, Sarah" w:date="2023-03-30T13:25:00Z"/>
                <w:rFonts w:ascii="Calibri" w:eastAsia="Times New Roman" w:hAnsi="Calibri" w:cs="Calibri"/>
                <w:color w:val="000000"/>
                <w:sz w:val="20"/>
                <w:szCs w:val="20"/>
              </w:rPr>
            </w:pPr>
            <w:ins w:id="6516" w:author="Commodore, Sarah" w:date="2023-03-30T13:25:00Z">
              <w:r w:rsidRPr="00DC2757">
                <w:rPr>
                  <w:rFonts w:ascii="Calibri" w:eastAsia="Times New Roman" w:hAnsi="Calibri" w:cs="Calibri"/>
                  <w:color w:val="000000"/>
                  <w:sz w:val="20"/>
                  <w:szCs w:val="20"/>
                </w:rPr>
                <w:t>3.3E+00</w:t>
              </w:r>
            </w:ins>
          </w:p>
        </w:tc>
        <w:tc>
          <w:tcPr>
            <w:tcW w:w="0" w:type="auto"/>
            <w:tcBorders>
              <w:top w:val="nil"/>
              <w:left w:val="nil"/>
              <w:bottom w:val="nil"/>
              <w:right w:val="nil"/>
            </w:tcBorders>
            <w:shd w:val="clear" w:color="auto" w:fill="auto"/>
            <w:noWrap/>
            <w:vAlign w:val="bottom"/>
            <w:hideMark/>
          </w:tcPr>
          <w:p w14:paraId="38D7F394" w14:textId="77777777" w:rsidR="00BE0539" w:rsidRPr="00DC2757" w:rsidRDefault="00BE0539" w:rsidP="00E750DA">
            <w:pPr>
              <w:spacing w:after="0" w:line="240" w:lineRule="auto"/>
              <w:jc w:val="center"/>
              <w:rPr>
                <w:ins w:id="6517" w:author="Commodore, Sarah" w:date="2023-03-30T13:25:00Z"/>
                <w:rFonts w:ascii="Calibri" w:eastAsia="Times New Roman" w:hAnsi="Calibri" w:cs="Calibri"/>
                <w:color w:val="000000"/>
                <w:sz w:val="20"/>
                <w:szCs w:val="20"/>
              </w:rPr>
            </w:pPr>
            <w:ins w:id="6518" w:author="Commodore, Sarah" w:date="2023-03-30T13:25:00Z">
              <w:r w:rsidRPr="00DC2757">
                <w:rPr>
                  <w:rFonts w:ascii="Calibri" w:eastAsia="Times New Roman" w:hAnsi="Calibri" w:cs="Calibri"/>
                  <w:color w:val="000000"/>
                  <w:sz w:val="20"/>
                  <w:szCs w:val="20"/>
                </w:rPr>
                <w:t>1.0E-03</w:t>
              </w:r>
            </w:ins>
          </w:p>
        </w:tc>
        <w:tc>
          <w:tcPr>
            <w:tcW w:w="0" w:type="auto"/>
            <w:tcBorders>
              <w:top w:val="nil"/>
              <w:left w:val="nil"/>
              <w:bottom w:val="nil"/>
              <w:right w:val="nil"/>
            </w:tcBorders>
            <w:shd w:val="clear" w:color="auto" w:fill="auto"/>
            <w:noWrap/>
            <w:vAlign w:val="bottom"/>
            <w:hideMark/>
          </w:tcPr>
          <w:p w14:paraId="4FA8343B" w14:textId="77777777" w:rsidR="00BE0539" w:rsidRPr="00DC2757" w:rsidRDefault="00BE0539" w:rsidP="00E750DA">
            <w:pPr>
              <w:spacing w:after="0" w:line="240" w:lineRule="auto"/>
              <w:jc w:val="center"/>
              <w:rPr>
                <w:ins w:id="6519" w:author="Commodore, Sarah" w:date="2023-03-30T13:25:00Z"/>
                <w:rFonts w:ascii="Calibri" w:eastAsia="Times New Roman" w:hAnsi="Calibri" w:cs="Calibri"/>
                <w:color w:val="000000"/>
                <w:sz w:val="20"/>
                <w:szCs w:val="20"/>
              </w:rPr>
            </w:pPr>
            <w:ins w:id="6520" w:author="Commodore, Sarah" w:date="2023-03-30T13:25: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02E88F82" w14:textId="77777777" w:rsidR="00BE0539" w:rsidRPr="00DC2757" w:rsidRDefault="00BE0539" w:rsidP="00E750DA">
            <w:pPr>
              <w:spacing w:after="0" w:line="240" w:lineRule="auto"/>
              <w:jc w:val="center"/>
              <w:rPr>
                <w:ins w:id="6521" w:author="Commodore, Sarah" w:date="2023-03-30T13:25:00Z"/>
                <w:rFonts w:ascii="Calibri" w:eastAsia="Times New Roman" w:hAnsi="Calibri" w:cs="Calibri"/>
                <w:color w:val="000000"/>
                <w:sz w:val="20"/>
                <w:szCs w:val="20"/>
              </w:rPr>
            </w:pPr>
            <w:ins w:id="6522" w:author="Commodore, Sarah" w:date="2023-03-30T13:25:00Z">
              <w:r w:rsidRPr="00DC2757">
                <w:rPr>
                  <w:rFonts w:ascii="Calibri" w:eastAsia="Times New Roman" w:hAnsi="Calibri" w:cs="Calibri"/>
                  <w:color w:val="000000"/>
                  <w:sz w:val="20"/>
                  <w:szCs w:val="20"/>
                </w:rPr>
                <w:t>*</w:t>
              </w:r>
            </w:ins>
          </w:p>
        </w:tc>
      </w:tr>
      <w:tr w:rsidR="00BE0539" w:rsidRPr="00DC2757" w14:paraId="4FDD8D63" w14:textId="77777777" w:rsidTr="00E750DA">
        <w:trPr>
          <w:trHeight w:val="260"/>
          <w:ins w:id="6523" w:author="Commodore, Sarah" w:date="2023-03-30T13:25:00Z"/>
        </w:trPr>
        <w:tc>
          <w:tcPr>
            <w:tcW w:w="0" w:type="auto"/>
            <w:tcBorders>
              <w:top w:val="nil"/>
              <w:left w:val="nil"/>
              <w:bottom w:val="nil"/>
              <w:right w:val="nil"/>
            </w:tcBorders>
            <w:shd w:val="clear" w:color="auto" w:fill="auto"/>
            <w:noWrap/>
            <w:vAlign w:val="bottom"/>
            <w:hideMark/>
          </w:tcPr>
          <w:p w14:paraId="66B29541" w14:textId="77777777" w:rsidR="00BE0539" w:rsidRPr="00DC2757" w:rsidRDefault="00BE0539" w:rsidP="00E750DA">
            <w:pPr>
              <w:spacing w:after="0" w:line="240" w:lineRule="auto"/>
              <w:rPr>
                <w:ins w:id="6524" w:author="Commodore, Sarah" w:date="2023-03-30T13:25:00Z"/>
                <w:rFonts w:ascii="Calibri" w:eastAsia="Times New Roman" w:hAnsi="Calibri" w:cs="Calibri"/>
                <w:color w:val="000000"/>
                <w:sz w:val="20"/>
                <w:szCs w:val="20"/>
              </w:rPr>
            </w:pPr>
            <w:ins w:id="6525" w:author="Commodore, Sarah" w:date="2023-03-30T13:25:00Z">
              <w:r w:rsidRPr="00DC2757">
                <w:rPr>
                  <w:rFonts w:ascii="Calibri" w:eastAsia="Times New Roman" w:hAnsi="Calibri" w:cs="Calibri"/>
                  <w:color w:val="000000"/>
                  <w:sz w:val="20"/>
                  <w:szCs w:val="20"/>
                </w:rPr>
                <w:t>ENSG00000268240.1</w:t>
              </w:r>
            </w:ins>
          </w:p>
        </w:tc>
        <w:tc>
          <w:tcPr>
            <w:tcW w:w="0" w:type="auto"/>
            <w:tcBorders>
              <w:top w:val="nil"/>
              <w:left w:val="nil"/>
              <w:bottom w:val="nil"/>
              <w:right w:val="nil"/>
            </w:tcBorders>
            <w:shd w:val="clear" w:color="auto" w:fill="auto"/>
            <w:noWrap/>
            <w:vAlign w:val="bottom"/>
            <w:hideMark/>
          </w:tcPr>
          <w:p w14:paraId="6C14CD5B" w14:textId="77777777" w:rsidR="00BE0539" w:rsidRPr="00DC2757" w:rsidRDefault="00BE0539" w:rsidP="00E750DA">
            <w:pPr>
              <w:spacing w:after="0" w:line="240" w:lineRule="auto"/>
              <w:rPr>
                <w:ins w:id="6526" w:author="Commodore, Sarah" w:date="2023-03-30T13:25:00Z"/>
                <w:rFonts w:ascii="Calibri" w:eastAsia="Times New Roman" w:hAnsi="Calibri" w:cs="Calibri"/>
                <w:color w:val="000000"/>
                <w:sz w:val="20"/>
                <w:szCs w:val="20"/>
              </w:rPr>
            </w:pPr>
            <w:ins w:id="6527" w:author="Commodore, Sarah" w:date="2023-03-30T13:25:00Z">
              <w:r w:rsidRPr="00DC2757">
                <w:rPr>
                  <w:rFonts w:ascii="Calibri" w:eastAsia="Times New Roman" w:hAnsi="Calibri" w:cs="Calibri"/>
                  <w:color w:val="000000"/>
                  <w:sz w:val="20"/>
                  <w:szCs w:val="20"/>
                </w:rPr>
                <w:t>AC123912.2</w:t>
              </w:r>
            </w:ins>
          </w:p>
        </w:tc>
        <w:tc>
          <w:tcPr>
            <w:tcW w:w="0" w:type="auto"/>
            <w:tcBorders>
              <w:top w:val="nil"/>
              <w:left w:val="nil"/>
              <w:bottom w:val="nil"/>
              <w:right w:val="nil"/>
            </w:tcBorders>
            <w:shd w:val="clear" w:color="auto" w:fill="auto"/>
            <w:noWrap/>
            <w:vAlign w:val="bottom"/>
            <w:hideMark/>
          </w:tcPr>
          <w:p w14:paraId="751707BA" w14:textId="77777777" w:rsidR="00BE0539" w:rsidRPr="00DC2757" w:rsidRDefault="00BE0539" w:rsidP="00E750DA">
            <w:pPr>
              <w:spacing w:after="0" w:line="240" w:lineRule="auto"/>
              <w:jc w:val="center"/>
              <w:rPr>
                <w:ins w:id="6528" w:author="Commodore, Sarah" w:date="2023-03-30T13:25:00Z"/>
                <w:rFonts w:ascii="Calibri" w:eastAsia="Times New Roman" w:hAnsi="Calibri" w:cs="Calibri"/>
                <w:color w:val="000000"/>
                <w:sz w:val="20"/>
                <w:szCs w:val="20"/>
              </w:rPr>
            </w:pPr>
            <w:ins w:id="6529" w:author="Commodore, Sarah" w:date="2023-03-30T13:25:00Z">
              <w:r w:rsidRPr="00DC2757">
                <w:rPr>
                  <w:rFonts w:ascii="Calibri" w:eastAsia="Times New Roman" w:hAnsi="Calibri" w:cs="Calibri"/>
                  <w:color w:val="000000"/>
                  <w:sz w:val="20"/>
                  <w:szCs w:val="20"/>
                </w:rPr>
                <w:t>3.3E+00</w:t>
              </w:r>
            </w:ins>
          </w:p>
        </w:tc>
        <w:tc>
          <w:tcPr>
            <w:tcW w:w="0" w:type="auto"/>
            <w:tcBorders>
              <w:top w:val="nil"/>
              <w:left w:val="nil"/>
              <w:bottom w:val="nil"/>
              <w:right w:val="nil"/>
            </w:tcBorders>
            <w:shd w:val="clear" w:color="auto" w:fill="auto"/>
            <w:noWrap/>
            <w:vAlign w:val="bottom"/>
            <w:hideMark/>
          </w:tcPr>
          <w:p w14:paraId="0F906B86" w14:textId="77777777" w:rsidR="00BE0539" w:rsidRPr="00DC2757" w:rsidRDefault="00BE0539" w:rsidP="00E750DA">
            <w:pPr>
              <w:spacing w:after="0" w:line="240" w:lineRule="auto"/>
              <w:jc w:val="center"/>
              <w:rPr>
                <w:ins w:id="6530" w:author="Commodore, Sarah" w:date="2023-03-30T13:25:00Z"/>
                <w:rFonts w:ascii="Calibri" w:eastAsia="Times New Roman" w:hAnsi="Calibri" w:cs="Calibri"/>
                <w:color w:val="000000"/>
                <w:sz w:val="20"/>
                <w:szCs w:val="20"/>
              </w:rPr>
            </w:pPr>
            <w:ins w:id="6531" w:author="Commodore, Sarah" w:date="2023-03-30T13:25: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3279BE62" w14:textId="77777777" w:rsidR="00BE0539" w:rsidRPr="00DC2757" w:rsidRDefault="00BE0539" w:rsidP="00E750DA">
            <w:pPr>
              <w:spacing w:after="0" w:line="240" w:lineRule="auto"/>
              <w:jc w:val="center"/>
              <w:rPr>
                <w:ins w:id="6532" w:author="Commodore, Sarah" w:date="2023-03-30T13:25:00Z"/>
                <w:rFonts w:ascii="Calibri" w:eastAsia="Times New Roman" w:hAnsi="Calibri" w:cs="Calibri"/>
                <w:color w:val="000000"/>
                <w:sz w:val="20"/>
                <w:szCs w:val="20"/>
              </w:rPr>
            </w:pPr>
            <w:ins w:id="6533" w:author="Commodore, Sarah" w:date="2023-03-30T13:25:00Z">
              <w:r w:rsidRPr="00DC2757">
                <w:rPr>
                  <w:rFonts w:ascii="Calibri" w:eastAsia="Times New Roman" w:hAnsi="Calibri" w:cs="Calibri"/>
                  <w:color w:val="000000"/>
                  <w:sz w:val="20"/>
                  <w:szCs w:val="20"/>
                </w:rPr>
                <w:t>8.1E-04</w:t>
              </w:r>
            </w:ins>
          </w:p>
        </w:tc>
        <w:tc>
          <w:tcPr>
            <w:tcW w:w="0" w:type="auto"/>
            <w:tcBorders>
              <w:top w:val="nil"/>
              <w:left w:val="nil"/>
              <w:bottom w:val="nil"/>
              <w:right w:val="nil"/>
            </w:tcBorders>
            <w:shd w:val="clear" w:color="auto" w:fill="auto"/>
            <w:noWrap/>
            <w:vAlign w:val="bottom"/>
            <w:hideMark/>
          </w:tcPr>
          <w:p w14:paraId="0389931E" w14:textId="77777777" w:rsidR="00BE0539" w:rsidRPr="00DC2757" w:rsidRDefault="00BE0539" w:rsidP="00E750DA">
            <w:pPr>
              <w:spacing w:after="0" w:line="240" w:lineRule="auto"/>
              <w:jc w:val="center"/>
              <w:rPr>
                <w:ins w:id="6534" w:author="Commodore, Sarah" w:date="2023-03-30T13:25:00Z"/>
                <w:rFonts w:ascii="Calibri" w:eastAsia="Times New Roman" w:hAnsi="Calibri" w:cs="Calibri"/>
                <w:color w:val="000000"/>
                <w:sz w:val="20"/>
                <w:szCs w:val="20"/>
              </w:rPr>
            </w:pPr>
            <w:ins w:id="6535" w:author="Commodore, Sarah" w:date="2023-03-30T13:25:00Z">
              <w:r w:rsidRPr="00DC2757">
                <w:rPr>
                  <w:rFonts w:ascii="Calibri" w:eastAsia="Times New Roman" w:hAnsi="Calibri" w:cs="Calibri"/>
                  <w:color w:val="000000"/>
                  <w:sz w:val="20"/>
                  <w:szCs w:val="20"/>
                </w:rPr>
                <w:t>*</w:t>
              </w:r>
            </w:ins>
          </w:p>
        </w:tc>
      </w:tr>
      <w:tr w:rsidR="00BE0539" w:rsidRPr="00DC2757" w14:paraId="610B9ABA" w14:textId="77777777" w:rsidTr="00E750DA">
        <w:trPr>
          <w:trHeight w:val="260"/>
          <w:ins w:id="6536" w:author="Commodore, Sarah" w:date="2023-03-30T13:25:00Z"/>
        </w:trPr>
        <w:tc>
          <w:tcPr>
            <w:tcW w:w="0" w:type="auto"/>
            <w:tcBorders>
              <w:top w:val="nil"/>
              <w:left w:val="nil"/>
              <w:bottom w:val="nil"/>
              <w:right w:val="nil"/>
            </w:tcBorders>
            <w:shd w:val="clear" w:color="auto" w:fill="auto"/>
            <w:noWrap/>
            <w:vAlign w:val="bottom"/>
            <w:hideMark/>
          </w:tcPr>
          <w:p w14:paraId="0185DE3E" w14:textId="77777777" w:rsidR="00BE0539" w:rsidRPr="00DC2757" w:rsidRDefault="00BE0539" w:rsidP="00E750DA">
            <w:pPr>
              <w:spacing w:after="0" w:line="240" w:lineRule="auto"/>
              <w:rPr>
                <w:ins w:id="6537" w:author="Commodore, Sarah" w:date="2023-03-30T13:25:00Z"/>
                <w:rFonts w:ascii="Calibri" w:eastAsia="Times New Roman" w:hAnsi="Calibri" w:cs="Calibri"/>
                <w:color w:val="000000"/>
                <w:sz w:val="20"/>
                <w:szCs w:val="20"/>
              </w:rPr>
            </w:pPr>
            <w:ins w:id="6538" w:author="Commodore, Sarah" w:date="2023-03-30T13:25:00Z">
              <w:r w:rsidRPr="00DC2757">
                <w:rPr>
                  <w:rFonts w:ascii="Calibri" w:eastAsia="Times New Roman" w:hAnsi="Calibri" w:cs="Calibri"/>
                  <w:color w:val="000000"/>
                  <w:sz w:val="20"/>
                  <w:szCs w:val="20"/>
                </w:rPr>
                <w:t>ENSG00000212443.1</w:t>
              </w:r>
            </w:ins>
          </w:p>
        </w:tc>
        <w:tc>
          <w:tcPr>
            <w:tcW w:w="0" w:type="auto"/>
            <w:tcBorders>
              <w:top w:val="nil"/>
              <w:left w:val="nil"/>
              <w:bottom w:val="nil"/>
              <w:right w:val="nil"/>
            </w:tcBorders>
            <w:shd w:val="clear" w:color="auto" w:fill="auto"/>
            <w:noWrap/>
            <w:vAlign w:val="bottom"/>
            <w:hideMark/>
          </w:tcPr>
          <w:p w14:paraId="07ABAABF" w14:textId="77777777" w:rsidR="00BE0539" w:rsidRPr="00DC2757" w:rsidRDefault="00BE0539" w:rsidP="00E750DA">
            <w:pPr>
              <w:spacing w:after="0" w:line="240" w:lineRule="auto"/>
              <w:rPr>
                <w:ins w:id="6539" w:author="Commodore, Sarah" w:date="2023-03-30T13:25:00Z"/>
                <w:rFonts w:ascii="Calibri" w:eastAsia="Times New Roman" w:hAnsi="Calibri" w:cs="Calibri"/>
                <w:color w:val="000000"/>
                <w:sz w:val="20"/>
                <w:szCs w:val="20"/>
              </w:rPr>
            </w:pPr>
            <w:ins w:id="6540" w:author="Commodore, Sarah" w:date="2023-03-30T13:25:00Z">
              <w:r w:rsidRPr="00DC2757">
                <w:rPr>
                  <w:rFonts w:ascii="Calibri" w:eastAsia="Times New Roman" w:hAnsi="Calibri" w:cs="Calibri"/>
                  <w:color w:val="000000"/>
                  <w:sz w:val="20"/>
                  <w:szCs w:val="20"/>
                </w:rPr>
                <w:t>SNORA53</w:t>
              </w:r>
            </w:ins>
          </w:p>
        </w:tc>
        <w:tc>
          <w:tcPr>
            <w:tcW w:w="0" w:type="auto"/>
            <w:tcBorders>
              <w:top w:val="nil"/>
              <w:left w:val="nil"/>
              <w:bottom w:val="nil"/>
              <w:right w:val="nil"/>
            </w:tcBorders>
            <w:shd w:val="clear" w:color="auto" w:fill="auto"/>
            <w:noWrap/>
            <w:vAlign w:val="bottom"/>
            <w:hideMark/>
          </w:tcPr>
          <w:p w14:paraId="5FC21A08" w14:textId="77777777" w:rsidR="00BE0539" w:rsidRPr="00DC2757" w:rsidRDefault="00BE0539" w:rsidP="00E750DA">
            <w:pPr>
              <w:spacing w:after="0" w:line="240" w:lineRule="auto"/>
              <w:jc w:val="center"/>
              <w:rPr>
                <w:ins w:id="6541" w:author="Commodore, Sarah" w:date="2023-03-30T13:25:00Z"/>
                <w:rFonts w:ascii="Calibri" w:eastAsia="Times New Roman" w:hAnsi="Calibri" w:cs="Calibri"/>
                <w:color w:val="000000"/>
                <w:sz w:val="20"/>
                <w:szCs w:val="20"/>
              </w:rPr>
            </w:pPr>
            <w:ins w:id="6542" w:author="Commodore, Sarah" w:date="2023-03-30T13:25:00Z">
              <w:r w:rsidRPr="00DC2757">
                <w:rPr>
                  <w:rFonts w:ascii="Calibri" w:eastAsia="Times New Roman" w:hAnsi="Calibri" w:cs="Calibri"/>
                  <w:color w:val="000000"/>
                  <w:sz w:val="20"/>
                  <w:szCs w:val="20"/>
                </w:rPr>
                <w:t>3.4E+00</w:t>
              </w:r>
            </w:ins>
          </w:p>
        </w:tc>
        <w:tc>
          <w:tcPr>
            <w:tcW w:w="0" w:type="auto"/>
            <w:tcBorders>
              <w:top w:val="nil"/>
              <w:left w:val="nil"/>
              <w:bottom w:val="nil"/>
              <w:right w:val="nil"/>
            </w:tcBorders>
            <w:shd w:val="clear" w:color="auto" w:fill="auto"/>
            <w:noWrap/>
            <w:vAlign w:val="bottom"/>
            <w:hideMark/>
          </w:tcPr>
          <w:p w14:paraId="346D9689" w14:textId="77777777" w:rsidR="00BE0539" w:rsidRPr="00DC2757" w:rsidRDefault="00BE0539" w:rsidP="00E750DA">
            <w:pPr>
              <w:spacing w:after="0" w:line="240" w:lineRule="auto"/>
              <w:jc w:val="center"/>
              <w:rPr>
                <w:ins w:id="6543" w:author="Commodore, Sarah" w:date="2023-03-30T13:25:00Z"/>
                <w:rFonts w:ascii="Calibri" w:eastAsia="Times New Roman" w:hAnsi="Calibri" w:cs="Calibri"/>
                <w:color w:val="000000"/>
                <w:sz w:val="20"/>
                <w:szCs w:val="20"/>
              </w:rPr>
            </w:pPr>
            <w:ins w:id="6544" w:author="Commodore, Sarah" w:date="2023-03-30T13:25:00Z">
              <w:r w:rsidRPr="00DC2757">
                <w:rPr>
                  <w:rFonts w:ascii="Calibri" w:eastAsia="Times New Roman" w:hAnsi="Calibri" w:cs="Calibri"/>
                  <w:color w:val="000000"/>
                  <w:sz w:val="20"/>
                  <w:szCs w:val="20"/>
                </w:rPr>
                <w:t>6.6E-03</w:t>
              </w:r>
            </w:ins>
          </w:p>
        </w:tc>
        <w:tc>
          <w:tcPr>
            <w:tcW w:w="0" w:type="auto"/>
            <w:tcBorders>
              <w:top w:val="nil"/>
              <w:left w:val="nil"/>
              <w:bottom w:val="nil"/>
              <w:right w:val="nil"/>
            </w:tcBorders>
            <w:shd w:val="clear" w:color="auto" w:fill="auto"/>
            <w:noWrap/>
            <w:vAlign w:val="bottom"/>
            <w:hideMark/>
          </w:tcPr>
          <w:p w14:paraId="6B34DE08" w14:textId="77777777" w:rsidR="00BE0539" w:rsidRPr="00DC2757" w:rsidRDefault="00BE0539" w:rsidP="00E750DA">
            <w:pPr>
              <w:spacing w:after="0" w:line="240" w:lineRule="auto"/>
              <w:jc w:val="center"/>
              <w:rPr>
                <w:ins w:id="6545" w:author="Commodore, Sarah" w:date="2023-03-30T13:25:00Z"/>
                <w:rFonts w:ascii="Calibri" w:eastAsia="Times New Roman" w:hAnsi="Calibri" w:cs="Calibri"/>
                <w:color w:val="000000"/>
                <w:sz w:val="20"/>
                <w:szCs w:val="20"/>
              </w:rPr>
            </w:pPr>
            <w:ins w:id="6546" w:author="Commodore, Sarah" w:date="2023-03-30T13:25:00Z">
              <w:r w:rsidRPr="00DC2757">
                <w:rPr>
                  <w:rFonts w:ascii="Calibri" w:eastAsia="Times New Roman" w:hAnsi="Calibri" w:cs="Calibri"/>
                  <w:color w:val="000000"/>
                  <w:sz w:val="20"/>
                  <w:szCs w:val="20"/>
                </w:rPr>
                <w:t>1.9E-02</w:t>
              </w:r>
            </w:ins>
          </w:p>
        </w:tc>
        <w:tc>
          <w:tcPr>
            <w:tcW w:w="0" w:type="auto"/>
            <w:tcBorders>
              <w:top w:val="nil"/>
              <w:left w:val="nil"/>
              <w:bottom w:val="nil"/>
              <w:right w:val="nil"/>
            </w:tcBorders>
            <w:shd w:val="clear" w:color="auto" w:fill="auto"/>
            <w:noWrap/>
            <w:vAlign w:val="bottom"/>
            <w:hideMark/>
          </w:tcPr>
          <w:p w14:paraId="6636D80F" w14:textId="77777777" w:rsidR="00BE0539" w:rsidRPr="00DC2757" w:rsidRDefault="00BE0539" w:rsidP="00E750DA">
            <w:pPr>
              <w:spacing w:after="0" w:line="240" w:lineRule="auto"/>
              <w:jc w:val="center"/>
              <w:rPr>
                <w:ins w:id="6547" w:author="Commodore, Sarah" w:date="2023-03-30T13:25:00Z"/>
                <w:rFonts w:ascii="Calibri" w:eastAsia="Times New Roman" w:hAnsi="Calibri" w:cs="Calibri"/>
                <w:color w:val="000000"/>
                <w:sz w:val="20"/>
                <w:szCs w:val="20"/>
              </w:rPr>
            </w:pPr>
            <w:ins w:id="6548" w:author="Commodore, Sarah" w:date="2023-03-30T13:25:00Z">
              <w:r w:rsidRPr="00DC2757">
                <w:rPr>
                  <w:rFonts w:ascii="Calibri" w:eastAsia="Times New Roman" w:hAnsi="Calibri" w:cs="Calibri"/>
                  <w:color w:val="000000"/>
                  <w:sz w:val="20"/>
                  <w:szCs w:val="20"/>
                </w:rPr>
                <w:t>*</w:t>
              </w:r>
            </w:ins>
          </w:p>
        </w:tc>
      </w:tr>
      <w:tr w:rsidR="00BE0539" w:rsidRPr="00DC2757" w14:paraId="52700AC9" w14:textId="77777777" w:rsidTr="00E750DA">
        <w:trPr>
          <w:trHeight w:val="260"/>
          <w:ins w:id="6549" w:author="Commodore, Sarah" w:date="2023-03-30T13:25:00Z"/>
        </w:trPr>
        <w:tc>
          <w:tcPr>
            <w:tcW w:w="0" w:type="auto"/>
            <w:tcBorders>
              <w:top w:val="nil"/>
              <w:left w:val="nil"/>
              <w:bottom w:val="nil"/>
              <w:right w:val="nil"/>
            </w:tcBorders>
            <w:shd w:val="clear" w:color="auto" w:fill="auto"/>
            <w:noWrap/>
            <w:vAlign w:val="bottom"/>
            <w:hideMark/>
          </w:tcPr>
          <w:p w14:paraId="153BC543" w14:textId="77777777" w:rsidR="00BE0539" w:rsidRPr="00DC2757" w:rsidRDefault="00BE0539" w:rsidP="00E750DA">
            <w:pPr>
              <w:spacing w:after="0" w:line="240" w:lineRule="auto"/>
              <w:rPr>
                <w:ins w:id="6550" w:author="Commodore, Sarah" w:date="2023-03-30T13:25:00Z"/>
                <w:rFonts w:ascii="Calibri" w:eastAsia="Times New Roman" w:hAnsi="Calibri" w:cs="Calibri"/>
                <w:color w:val="000000"/>
                <w:sz w:val="20"/>
                <w:szCs w:val="20"/>
              </w:rPr>
            </w:pPr>
            <w:ins w:id="6551" w:author="Commodore, Sarah" w:date="2023-03-30T13:25:00Z">
              <w:r w:rsidRPr="00DC2757">
                <w:rPr>
                  <w:rFonts w:ascii="Calibri" w:eastAsia="Times New Roman" w:hAnsi="Calibri" w:cs="Calibri"/>
                  <w:color w:val="000000"/>
                  <w:sz w:val="20"/>
                  <w:szCs w:val="20"/>
                </w:rPr>
                <w:t>ENSG00000183878.15</w:t>
              </w:r>
            </w:ins>
          </w:p>
        </w:tc>
        <w:tc>
          <w:tcPr>
            <w:tcW w:w="0" w:type="auto"/>
            <w:tcBorders>
              <w:top w:val="nil"/>
              <w:left w:val="nil"/>
              <w:bottom w:val="nil"/>
              <w:right w:val="nil"/>
            </w:tcBorders>
            <w:shd w:val="clear" w:color="auto" w:fill="auto"/>
            <w:noWrap/>
            <w:vAlign w:val="bottom"/>
            <w:hideMark/>
          </w:tcPr>
          <w:p w14:paraId="310B6033" w14:textId="77777777" w:rsidR="00BE0539" w:rsidRPr="00DC2757" w:rsidRDefault="00BE0539" w:rsidP="00E750DA">
            <w:pPr>
              <w:spacing w:after="0" w:line="240" w:lineRule="auto"/>
              <w:rPr>
                <w:ins w:id="6552" w:author="Commodore, Sarah" w:date="2023-03-30T13:25:00Z"/>
                <w:rFonts w:ascii="Calibri" w:eastAsia="Times New Roman" w:hAnsi="Calibri" w:cs="Calibri"/>
                <w:color w:val="000000"/>
                <w:sz w:val="20"/>
                <w:szCs w:val="20"/>
              </w:rPr>
            </w:pPr>
            <w:ins w:id="6553" w:author="Commodore, Sarah" w:date="2023-03-30T13:25:00Z">
              <w:r w:rsidRPr="00DC2757">
                <w:rPr>
                  <w:rFonts w:ascii="Calibri" w:eastAsia="Times New Roman" w:hAnsi="Calibri" w:cs="Calibri"/>
                  <w:color w:val="000000"/>
                  <w:sz w:val="20"/>
                  <w:szCs w:val="20"/>
                </w:rPr>
                <w:t>UTY</w:t>
              </w:r>
            </w:ins>
          </w:p>
        </w:tc>
        <w:tc>
          <w:tcPr>
            <w:tcW w:w="0" w:type="auto"/>
            <w:tcBorders>
              <w:top w:val="nil"/>
              <w:left w:val="nil"/>
              <w:bottom w:val="nil"/>
              <w:right w:val="nil"/>
            </w:tcBorders>
            <w:shd w:val="clear" w:color="auto" w:fill="auto"/>
            <w:noWrap/>
            <w:vAlign w:val="bottom"/>
            <w:hideMark/>
          </w:tcPr>
          <w:p w14:paraId="1C765B99" w14:textId="77777777" w:rsidR="00BE0539" w:rsidRPr="00DC2757" w:rsidRDefault="00BE0539" w:rsidP="00E750DA">
            <w:pPr>
              <w:spacing w:after="0" w:line="240" w:lineRule="auto"/>
              <w:jc w:val="center"/>
              <w:rPr>
                <w:ins w:id="6554" w:author="Commodore, Sarah" w:date="2023-03-30T13:25:00Z"/>
                <w:rFonts w:ascii="Calibri" w:eastAsia="Times New Roman" w:hAnsi="Calibri" w:cs="Calibri"/>
                <w:color w:val="000000"/>
                <w:sz w:val="20"/>
                <w:szCs w:val="20"/>
              </w:rPr>
            </w:pPr>
            <w:ins w:id="6555" w:author="Commodore, Sarah" w:date="2023-03-30T13:25:00Z">
              <w:r w:rsidRPr="00DC2757">
                <w:rPr>
                  <w:rFonts w:ascii="Calibri" w:eastAsia="Times New Roman" w:hAnsi="Calibri" w:cs="Calibri"/>
                  <w:color w:val="000000"/>
                  <w:sz w:val="20"/>
                  <w:szCs w:val="20"/>
                </w:rPr>
                <w:t>3.5E+00</w:t>
              </w:r>
            </w:ins>
          </w:p>
        </w:tc>
        <w:tc>
          <w:tcPr>
            <w:tcW w:w="0" w:type="auto"/>
            <w:tcBorders>
              <w:top w:val="nil"/>
              <w:left w:val="nil"/>
              <w:bottom w:val="nil"/>
              <w:right w:val="nil"/>
            </w:tcBorders>
            <w:shd w:val="clear" w:color="auto" w:fill="auto"/>
            <w:noWrap/>
            <w:vAlign w:val="bottom"/>
            <w:hideMark/>
          </w:tcPr>
          <w:p w14:paraId="03A4B29C" w14:textId="77777777" w:rsidR="00BE0539" w:rsidRPr="00DC2757" w:rsidRDefault="00BE0539" w:rsidP="00E750DA">
            <w:pPr>
              <w:spacing w:after="0" w:line="240" w:lineRule="auto"/>
              <w:jc w:val="center"/>
              <w:rPr>
                <w:ins w:id="6556" w:author="Commodore, Sarah" w:date="2023-03-30T13:25:00Z"/>
                <w:rFonts w:ascii="Calibri" w:eastAsia="Times New Roman" w:hAnsi="Calibri" w:cs="Calibri"/>
                <w:color w:val="000000"/>
                <w:sz w:val="20"/>
                <w:szCs w:val="20"/>
              </w:rPr>
            </w:pPr>
            <w:ins w:id="6557" w:author="Commodore, Sarah" w:date="2023-03-30T13:25:00Z">
              <w:r w:rsidRPr="00DC2757">
                <w:rPr>
                  <w:rFonts w:ascii="Calibri" w:eastAsia="Times New Roman" w:hAnsi="Calibri" w:cs="Calibri"/>
                  <w:color w:val="000000"/>
                  <w:sz w:val="20"/>
                  <w:szCs w:val="20"/>
                </w:rPr>
                <w:t>1.5E-04</w:t>
              </w:r>
            </w:ins>
          </w:p>
        </w:tc>
        <w:tc>
          <w:tcPr>
            <w:tcW w:w="0" w:type="auto"/>
            <w:tcBorders>
              <w:top w:val="nil"/>
              <w:left w:val="nil"/>
              <w:bottom w:val="nil"/>
              <w:right w:val="nil"/>
            </w:tcBorders>
            <w:shd w:val="clear" w:color="auto" w:fill="auto"/>
            <w:noWrap/>
            <w:vAlign w:val="bottom"/>
            <w:hideMark/>
          </w:tcPr>
          <w:p w14:paraId="6064BCB9" w14:textId="77777777" w:rsidR="00BE0539" w:rsidRPr="00DC2757" w:rsidRDefault="00BE0539" w:rsidP="00E750DA">
            <w:pPr>
              <w:spacing w:after="0" w:line="240" w:lineRule="auto"/>
              <w:jc w:val="center"/>
              <w:rPr>
                <w:ins w:id="6558" w:author="Commodore, Sarah" w:date="2023-03-30T13:25:00Z"/>
                <w:rFonts w:ascii="Calibri" w:eastAsia="Times New Roman" w:hAnsi="Calibri" w:cs="Calibri"/>
                <w:color w:val="000000"/>
                <w:sz w:val="20"/>
                <w:szCs w:val="20"/>
              </w:rPr>
            </w:pPr>
            <w:ins w:id="6559" w:author="Commodore, Sarah" w:date="2023-03-30T13:25:00Z">
              <w:r w:rsidRPr="00DC2757">
                <w:rPr>
                  <w:rFonts w:ascii="Calibri" w:eastAsia="Times New Roman" w:hAnsi="Calibri" w:cs="Calibri"/>
                  <w:color w:val="000000"/>
                  <w:sz w:val="20"/>
                  <w:szCs w:val="20"/>
                </w:rPr>
                <w:t>7.1E-04</w:t>
              </w:r>
            </w:ins>
          </w:p>
        </w:tc>
        <w:tc>
          <w:tcPr>
            <w:tcW w:w="0" w:type="auto"/>
            <w:tcBorders>
              <w:top w:val="nil"/>
              <w:left w:val="nil"/>
              <w:bottom w:val="nil"/>
              <w:right w:val="nil"/>
            </w:tcBorders>
            <w:shd w:val="clear" w:color="auto" w:fill="auto"/>
            <w:noWrap/>
            <w:vAlign w:val="bottom"/>
            <w:hideMark/>
          </w:tcPr>
          <w:p w14:paraId="13A8EBF0" w14:textId="77777777" w:rsidR="00BE0539" w:rsidRPr="00DC2757" w:rsidRDefault="00BE0539" w:rsidP="00E750DA">
            <w:pPr>
              <w:spacing w:after="0" w:line="240" w:lineRule="auto"/>
              <w:jc w:val="center"/>
              <w:rPr>
                <w:ins w:id="6560" w:author="Commodore, Sarah" w:date="2023-03-30T13:25:00Z"/>
                <w:rFonts w:ascii="Calibri" w:eastAsia="Times New Roman" w:hAnsi="Calibri" w:cs="Calibri"/>
                <w:color w:val="000000"/>
                <w:sz w:val="20"/>
                <w:szCs w:val="20"/>
              </w:rPr>
            </w:pPr>
            <w:ins w:id="6561" w:author="Commodore, Sarah" w:date="2023-03-30T13:25:00Z">
              <w:r w:rsidRPr="00DC2757">
                <w:rPr>
                  <w:rFonts w:ascii="Calibri" w:eastAsia="Times New Roman" w:hAnsi="Calibri" w:cs="Calibri"/>
                  <w:color w:val="000000"/>
                  <w:sz w:val="20"/>
                  <w:szCs w:val="20"/>
                </w:rPr>
                <w:t>*</w:t>
              </w:r>
            </w:ins>
          </w:p>
        </w:tc>
      </w:tr>
      <w:tr w:rsidR="00BE0539" w:rsidRPr="00DC2757" w14:paraId="25079033" w14:textId="77777777" w:rsidTr="00E750DA">
        <w:trPr>
          <w:trHeight w:val="260"/>
          <w:ins w:id="6562" w:author="Commodore, Sarah" w:date="2023-03-30T13:25:00Z"/>
        </w:trPr>
        <w:tc>
          <w:tcPr>
            <w:tcW w:w="0" w:type="auto"/>
            <w:tcBorders>
              <w:top w:val="nil"/>
              <w:left w:val="nil"/>
              <w:bottom w:val="nil"/>
              <w:right w:val="nil"/>
            </w:tcBorders>
            <w:shd w:val="clear" w:color="auto" w:fill="auto"/>
            <w:noWrap/>
            <w:vAlign w:val="bottom"/>
            <w:hideMark/>
          </w:tcPr>
          <w:p w14:paraId="2F5AAE7E" w14:textId="77777777" w:rsidR="00BE0539" w:rsidRPr="00DC2757" w:rsidRDefault="00BE0539" w:rsidP="00E750DA">
            <w:pPr>
              <w:spacing w:after="0" w:line="240" w:lineRule="auto"/>
              <w:rPr>
                <w:ins w:id="6563" w:author="Commodore, Sarah" w:date="2023-03-30T13:25:00Z"/>
                <w:rFonts w:ascii="Calibri" w:eastAsia="Times New Roman" w:hAnsi="Calibri" w:cs="Calibri"/>
                <w:color w:val="000000"/>
                <w:sz w:val="20"/>
                <w:szCs w:val="20"/>
              </w:rPr>
            </w:pPr>
            <w:ins w:id="6564" w:author="Commodore, Sarah" w:date="2023-03-30T13:25:00Z">
              <w:r w:rsidRPr="00DC2757">
                <w:rPr>
                  <w:rFonts w:ascii="Calibri" w:eastAsia="Times New Roman" w:hAnsi="Calibri" w:cs="Calibri"/>
                  <w:color w:val="000000"/>
                  <w:sz w:val="20"/>
                  <w:szCs w:val="20"/>
                </w:rPr>
                <w:t>ENSG00000201321.1</w:t>
              </w:r>
            </w:ins>
          </w:p>
        </w:tc>
        <w:tc>
          <w:tcPr>
            <w:tcW w:w="0" w:type="auto"/>
            <w:tcBorders>
              <w:top w:val="nil"/>
              <w:left w:val="nil"/>
              <w:bottom w:val="nil"/>
              <w:right w:val="nil"/>
            </w:tcBorders>
            <w:shd w:val="clear" w:color="auto" w:fill="auto"/>
            <w:noWrap/>
            <w:vAlign w:val="bottom"/>
            <w:hideMark/>
          </w:tcPr>
          <w:p w14:paraId="44E4D9B6" w14:textId="77777777" w:rsidR="00BE0539" w:rsidRPr="00DC2757" w:rsidRDefault="00BE0539" w:rsidP="00E750DA">
            <w:pPr>
              <w:spacing w:after="0" w:line="240" w:lineRule="auto"/>
              <w:rPr>
                <w:ins w:id="6565" w:author="Commodore, Sarah" w:date="2023-03-30T13:25:00Z"/>
                <w:rFonts w:ascii="Calibri" w:eastAsia="Times New Roman" w:hAnsi="Calibri" w:cs="Calibri"/>
                <w:color w:val="000000"/>
                <w:sz w:val="20"/>
                <w:szCs w:val="20"/>
              </w:rPr>
            </w:pPr>
            <w:ins w:id="6566" w:author="Commodore, Sarah" w:date="2023-03-30T13:25:00Z">
              <w:r w:rsidRPr="00DC2757">
                <w:rPr>
                  <w:rFonts w:ascii="Calibri" w:eastAsia="Times New Roman" w:hAnsi="Calibri" w:cs="Calibri"/>
                  <w:color w:val="000000"/>
                  <w:sz w:val="20"/>
                  <w:szCs w:val="20"/>
                </w:rPr>
                <w:t>RNA5S9</w:t>
              </w:r>
            </w:ins>
          </w:p>
        </w:tc>
        <w:tc>
          <w:tcPr>
            <w:tcW w:w="0" w:type="auto"/>
            <w:tcBorders>
              <w:top w:val="nil"/>
              <w:left w:val="nil"/>
              <w:bottom w:val="nil"/>
              <w:right w:val="nil"/>
            </w:tcBorders>
            <w:shd w:val="clear" w:color="auto" w:fill="auto"/>
            <w:noWrap/>
            <w:vAlign w:val="bottom"/>
            <w:hideMark/>
          </w:tcPr>
          <w:p w14:paraId="1A80EEF7" w14:textId="77777777" w:rsidR="00BE0539" w:rsidRPr="00DC2757" w:rsidRDefault="00BE0539" w:rsidP="00E750DA">
            <w:pPr>
              <w:spacing w:after="0" w:line="240" w:lineRule="auto"/>
              <w:jc w:val="center"/>
              <w:rPr>
                <w:ins w:id="6567" w:author="Commodore, Sarah" w:date="2023-03-30T13:25:00Z"/>
                <w:rFonts w:ascii="Calibri" w:eastAsia="Times New Roman" w:hAnsi="Calibri" w:cs="Calibri"/>
                <w:color w:val="000000"/>
                <w:sz w:val="20"/>
                <w:szCs w:val="20"/>
              </w:rPr>
            </w:pPr>
            <w:ins w:id="6568" w:author="Commodore, Sarah" w:date="2023-03-30T13:25:00Z">
              <w:r w:rsidRPr="00DC2757">
                <w:rPr>
                  <w:rFonts w:ascii="Calibri" w:eastAsia="Times New Roman" w:hAnsi="Calibri" w:cs="Calibri"/>
                  <w:color w:val="000000"/>
                  <w:sz w:val="20"/>
                  <w:szCs w:val="20"/>
                </w:rPr>
                <w:t>3.7E+00</w:t>
              </w:r>
            </w:ins>
          </w:p>
        </w:tc>
        <w:tc>
          <w:tcPr>
            <w:tcW w:w="0" w:type="auto"/>
            <w:tcBorders>
              <w:top w:val="nil"/>
              <w:left w:val="nil"/>
              <w:bottom w:val="nil"/>
              <w:right w:val="nil"/>
            </w:tcBorders>
            <w:shd w:val="clear" w:color="auto" w:fill="auto"/>
            <w:noWrap/>
            <w:vAlign w:val="bottom"/>
            <w:hideMark/>
          </w:tcPr>
          <w:p w14:paraId="5F5C3705" w14:textId="77777777" w:rsidR="00BE0539" w:rsidRPr="00DC2757" w:rsidRDefault="00BE0539" w:rsidP="00E750DA">
            <w:pPr>
              <w:spacing w:after="0" w:line="240" w:lineRule="auto"/>
              <w:jc w:val="center"/>
              <w:rPr>
                <w:ins w:id="6569" w:author="Commodore, Sarah" w:date="2023-03-30T13:25:00Z"/>
                <w:rFonts w:ascii="Calibri" w:eastAsia="Times New Roman" w:hAnsi="Calibri" w:cs="Calibri"/>
                <w:color w:val="000000"/>
                <w:sz w:val="20"/>
                <w:szCs w:val="20"/>
              </w:rPr>
            </w:pPr>
            <w:ins w:id="6570" w:author="Commodore, Sarah" w:date="2023-03-30T13:25: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6FB7AAFB" w14:textId="77777777" w:rsidR="00BE0539" w:rsidRPr="00DC2757" w:rsidRDefault="00BE0539" w:rsidP="00E750DA">
            <w:pPr>
              <w:spacing w:after="0" w:line="240" w:lineRule="auto"/>
              <w:jc w:val="center"/>
              <w:rPr>
                <w:ins w:id="6571" w:author="Commodore, Sarah" w:date="2023-03-30T13:25:00Z"/>
                <w:rFonts w:ascii="Calibri" w:eastAsia="Times New Roman" w:hAnsi="Calibri" w:cs="Calibri"/>
                <w:color w:val="000000"/>
                <w:sz w:val="20"/>
                <w:szCs w:val="20"/>
              </w:rPr>
            </w:pPr>
            <w:ins w:id="6572" w:author="Commodore, Sarah" w:date="2023-03-30T13:25:00Z">
              <w:r w:rsidRPr="00DC2757">
                <w:rPr>
                  <w:rFonts w:ascii="Calibri" w:eastAsia="Times New Roman" w:hAnsi="Calibri" w:cs="Calibri"/>
                  <w:color w:val="000000"/>
                  <w:sz w:val="20"/>
                  <w:szCs w:val="20"/>
                </w:rPr>
                <w:t>1.2E-02</w:t>
              </w:r>
            </w:ins>
          </w:p>
        </w:tc>
        <w:tc>
          <w:tcPr>
            <w:tcW w:w="0" w:type="auto"/>
            <w:tcBorders>
              <w:top w:val="nil"/>
              <w:left w:val="nil"/>
              <w:bottom w:val="nil"/>
              <w:right w:val="nil"/>
            </w:tcBorders>
            <w:shd w:val="clear" w:color="auto" w:fill="auto"/>
            <w:noWrap/>
            <w:vAlign w:val="bottom"/>
            <w:hideMark/>
          </w:tcPr>
          <w:p w14:paraId="74275C29" w14:textId="77777777" w:rsidR="00BE0539" w:rsidRPr="00DC2757" w:rsidRDefault="00BE0539" w:rsidP="00E750DA">
            <w:pPr>
              <w:spacing w:after="0" w:line="240" w:lineRule="auto"/>
              <w:jc w:val="center"/>
              <w:rPr>
                <w:ins w:id="6573" w:author="Commodore, Sarah" w:date="2023-03-30T13:25:00Z"/>
                <w:rFonts w:ascii="Calibri" w:eastAsia="Times New Roman" w:hAnsi="Calibri" w:cs="Calibri"/>
                <w:color w:val="000000"/>
                <w:sz w:val="20"/>
                <w:szCs w:val="20"/>
              </w:rPr>
            </w:pPr>
            <w:ins w:id="6574" w:author="Commodore, Sarah" w:date="2023-03-30T13:25:00Z">
              <w:r w:rsidRPr="00DC2757">
                <w:rPr>
                  <w:rFonts w:ascii="Calibri" w:eastAsia="Times New Roman" w:hAnsi="Calibri" w:cs="Calibri"/>
                  <w:color w:val="000000"/>
                  <w:sz w:val="20"/>
                  <w:szCs w:val="20"/>
                </w:rPr>
                <w:t>*</w:t>
              </w:r>
            </w:ins>
          </w:p>
        </w:tc>
      </w:tr>
      <w:tr w:rsidR="00BE0539" w:rsidRPr="00DC2757" w14:paraId="40A0E8D5" w14:textId="77777777" w:rsidTr="00E750DA">
        <w:trPr>
          <w:trHeight w:val="260"/>
          <w:ins w:id="6575" w:author="Commodore, Sarah" w:date="2023-03-30T13:25:00Z"/>
        </w:trPr>
        <w:tc>
          <w:tcPr>
            <w:tcW w:w="0" w:type="auto"/>
            <w:tcBorders>
              <w:top w:val="nil"/>
              <w:left w:val="nil"/>
              <w:bottom w:val="nil"/>
              <w:right w:val="nil"/>
            </w:tcBorders>
            <w:shd w:val="clear" w:color="auto" w:fill="auto"/>
            <w:noWrap/>
            <w:vAlign w:val="bottom"/>
            <w:hideMark/>
          </w:tcPr>
          <w:p w14:paraId="2E33BF62" w14:textId="77777777" w:rsidR="00BE0539" w:rsidRPr="00DC2757" w:rsidRDefault="00BE0539" w:rsidP="00E750DA">
            <w:pPr>
              <w:spacing w:after="0" w:line="240" w:lineRule="auto"/>
              <w:rPr>
                <w:ins w:id="6576" w:author="Commodore, Sarah" w:date="2023-03-30T13:25:00Z"/>
                <w:rFonts w:ascii="Calibri" w:eastAsia="Times New Roman" w:hAnsi="Calibri" w:cs="Calibri"/>
                <w:color w:val="000000"/>
                <w:sz w:val="20"/>
                <w:szCs w:val="20"/>
              </w:rPr>
            </w:pPr>
            <w:ins w:id="6577" w:author="Commodore, Sarah" w:date="2023-03-30T13:25:00Z">
              <w:r w:rsidRPr="00DC2757">
                <w:rPr>
                  <w:rFonts w:ascii="Calibri" w:eastAsia="Times New Roman" w:hAnsi="Calibri" w:cs="Calibri"/>
                  <w:color w:val="000000"/>
                  <w:sz w:val="20"/>
                  <w:szCs w:val="20"/>
                </w:rPr>
                <w:t>ENSG00000225972.1</w:t>
              </w:r>
            </w:ins>
          </w:p>
        </w:tc>
        <w:tc>
          <w:tcPr>
            <w:tcW w:w="0" w:type="auto"/>
            <w:tcBorders>
              <w:top w:val="nil"/>
              <w:left w:val="nil"/>
              <w:bottom w:val="nil"/>
              <w:right w:val="nil"/>
            </w:tcBorders>
            <w:shd w:val="clear" w:color="auto" w:fill="auto"/>
            <w:noWrap/>
            <w:vAlign w:val="bottom"/>
            <w:hideMark/>
          </w:tcPr>
          <w:p w14:paraId="1241D7B0" w14:textId="77777777" w:rsidR="00BE0539" w:rsidRPr="00DC2757" w:rsidRDefault="00BE0539" w:rsidP="00E750DA">
            <w:pPr>
              <w:spacing w:after="0" w:line="240" w:lineRule="auto"/>
              <w:rPr>
                <w:ins w:id="6578" w:author="Commodore, Sarah" w:date="2023-03-30T13:25:00Z"/>
                <w:rFonts w:ascii="Calibri" w:eastAsia="Times New Roman" w:hAnsi="Calibri" w:cs="Calibri"/>
                <w:color w:val="000000"/>
                <w:sz w:val="20"/>
                <w:szCs w:val="20"/>
              </w:rPr>
            </w:pPr>
            <w:ins w:id="6579" w:author="Commodore, Sarah" w:date="2023-03-30T13:25:00Z">
              <w:r w:rsidRPr="00DC2757">
                <w:rPr>
                  <w:rFonts w:ascii="Calibri" w:eastAsia="Times New Roman" w:hAnsi="Calibri" w:cs="Calibri"/>
                  <w:color w:val="000000"/>
                  <w:sz w:val="20"/>
                  <w:szCs w:val="20"/>
                </w:rPr>
                <w:t>MTND1P23</w:t>
              </w:r>
            </w:ins>
          </w:p>
        </w:tc>
        <w:tc>
          <w:tcPr>
            <w:tcW w:w="0" w:type="auto"/>
            <w:tcBorders>
              <w:top w:val="nil"/>
              <w:left w:val="nil"/>
              <w:bottom w:val="nil"/>
              <w:right w:val="nil"/>
            </w:tcBorders>
            <w:shd w:val="clear" w:color="auto" w:fill="auto"/>
            <w:noWrap/>
            <w:vAlign w:val="bottom"/>
            <w:hideMark/>
          </w:tcPr>
          <w:p w14:paraId="02FC408D" w14:textId="77777777" w:rsidR="00BE0539" w:rsidRPr="00DC2757" w:rsidRDefault="00BE0539" w:rsidP="00E750DA">
            <w:pPr>
              <w:spacing w:after="0" w:line="240" w:lineRule="auto"/>
              <w:jc w:val="center"/>
              <w:rPr>
                <w:ins w:id="6580" w:author="Commodore, Sarah" w:date="2023-03-30T13:25:00Z"/>
                <w:rFonts w:ascii="Calibri" w:eastAsia="Times New Roman" w:hAnsi="Calibri" w:cs="Calibri"/>
                <w:color w:val="000000"/>
                <w:sz w:val="20"/>
                <w:szCs w:val="20"/>
              </w:rPr>
            </w:pPr>
            <w:ins w:id="6581" w:author="Commodore, Sarah" w:date="2023-03-30T13:25:00Z">
              <w:r w:rsidRPr="00DC2757">
                <w:rPr>
                  <w:rFonts w:ascii="Calibri" w:eastAsia="Times New Roman" w:hAnsi="Calibri" w:cs="Calibri"/>
                  <w:color w:val="000000"/>
                  <w:sz w:val="20"/>
                  <w:szCs w:val="20"/>
                </w:rPr>
                <w:t>4.2E+00</w:t>
              </w:r>
            </w:ins>
          </w:p>
        </w:tc>
        <w:tc>
          <w:tcPr>
            <w:tcW w:w="0" w:type="auto"/>
            <w:tcBorders>
              <w:top w:val="nil"/>
              <w:left w:val="nil"/>
              <w:bottom w:val="nil"/>
              <w:right w:val="nil"/>
            </w:tcBorders>
            <w:shd w:val="clear" w:color="auto" w:fill="auto"/>
            <w:noWrap/>
            <w:vAlign w:val="bottom"/>
            <w:hideMark/>
          </w:tcPr>
          <w:p w14:paraId="22450AE3" w14:textId="77777777" w:rsidR="00BE0539" w:rsidRPr="00DC2757" w:rsidRDefault="00BE0539" w:rsidP="00E750DA">
            <w:pPr>
              <w:spacing w:after="0" w:line="240" w:lineRule="auto"/>
              <w:jc w:val="center"/>
              <w:rPr>
                <w:ins w:id="6582" w:author="Commodore, Sarah" w:date="2023-03-30T13:25:00Z"/>
                <w:rFonts w:ascii="Calibri" w:eastAsia="Times New Roman" w:hAnsi="Calibri" w:cs="Calibri"/>
                <w:color w:val="000000"/>
                <w:sz w:val="20"/>
                <w:szCs w:val="20"/>
              </w:rPr>
            </w:pPr>
            <w:ins w:id="6583" w:author="Commodore, Sarah" w:date="2023-03-30T13:25:00Z">
              <w:r w:rsidRPr="00DC2757">
                <w:rPr>
                  <w:rFonts w:ascii="Calibri" w:eastAsia="Times New Roman" w:hAnsi="Calibri" w:cs="Calibri"/>
                  <w:color w:val="000000"/>
                  <w:sz w:val="20"/>
                  <w:szCs w:val="20"/>
                </w:rPr>
                <w:t>9.3E-04</w:t>
              </w:r>
            </w:ins>
          </w:p>
        </w:tc>
        <w:tc>
          <w:tcPr>
            <w:tcW w:w="0" w:type="auto"/>
            <w:tcBorders>
              <w:top w:val="nil"/>
              <w:left w:val="nil"/>
              <w:bottom w:val="nil"/>
              <w:right w:val="nil"/>
            </w:tcBorders>
            <w:shd w:val="clear" w:color="auto" w:fill="auto"/>
            <w:noWrap/>
            <w:vAlign w:val="bottom"/>
            <w:hideMark/>
          </w:tcPr>
          <w:p w14:paraId="4DBF59A5" w14:textId="77777777" w:rsidR="00BE0539" w:rsidRPr="00DC2757" w:rsidRDefault="00BE0539" w:rsidP="00E750DA">
            <w:pPr>
              <w:spacing w:after="0" w:line="240" w:lineRule="auto"/>
              <w:jc w:val="center"/>
              <w:rPr>
                <w:ins w:id="6584" w:author="Commodore, Sarah" w:date="2023-03-30T13:25:00Z"/>
                <w:rFonts w:ascii="Calibri" w:eastAsia="Times New Roman" w:hAnsi="Calibri" w:cs="Calibri"/>
                <w:color w:val="000000"/>
                <w:sz w:val="20"/>
                <w:szCs w:val="20"/>
              </w:rPr>
            </w:pPr>
            <w:ins w:id="6585" w:author="Commodore, Sarah" w:date="2023-03-30T13:25:00Z">
              <w:r w:rsidRPr="00DC2757">
                <w:rPr>
                  <w:rFonts w:ascii="Calibri" w:eastAsia="Times New Roman" w:hAnsi="Calibri" w:cs="Calibri"/>
                  <w:color w:val="000000"/>
                  <w:sz w:val="20"/>
                  <w:szCs w:val="20"/>
                </w:rPr>
                <w:t>3.6E-03</w:t>
              </w:r>
            </w:ins>
          </w:p>
        </w:tc>
        <w:tc>
          <w:tcPr>
            <w:tcW w:w="0" w:type="auto"/>
            <w:tcBorders>
              <w:top w:val="nil"/>
              <w:left w:val="nil"/>
              <w:bottom w:val="nil"/>
              <w:right w:val="nil"/>
            </w:tcBorders>
            <w:shd w:val="clear" w:color="auto" w:fill="auto"/>
            <w:noWrap/>
            <w:vAlign w:val="bottom"/>
            <w:hideMark/>
          </w:tcPr>
          <w:p w14:paraId="40DEDBBE" w14:textId="77777777" w:rsidR="00BE0539" w:rsidRPr="00DC2757" w:rsidRDefault="00BE0539" w:rsidP="00E750DA">
            <w:pPr>
              <w:spacing w:after="0" w:line="240" w:lineRule="auto"/>
              <w:jc w:val="center"/>
              <w:rPr>
                <w:ins w:id="6586" w:author="Commodore, Sarah" w:date="2023-03-30T13:25:00Z"/>
                <w:rFonts w:ascii="Calibri" w:eastAsia="Times New Roman" w:hAnsi="Calibri" w:cs="Calibri"/>
                <w:color w:val="000000"/>
                <w:sz w:val="20"/>
                <w:szCs w:val="20"/>
              </w:rPr>
            </w:pPr>
            <w:ins w:id="6587" w:author="Commodore, Sarah" w:date="2023-03-30T13:25:00Z">
              <w:r w:rsidRPr="00DC2757">
                <w:rPr>
                  <w:rFonts w:ascii="Calibri" w:eastAsia="Times New Roman" w:hAnsi="Calibri" w:cs="Calibri"/>
                  <w:color w:val="000000"/>
                  <w:sz w:val="20"/>
                  <w:szCs w:val="20"/>
                </w:rPr>
                <w:t>*</w:t>
              </w:r>
            </w:ins>
          </w:p>
        </w:tc>
      </w:tr>
      <w:tr w:rsidR="00BE0539" w:rsidRPr="00DC2757" w14:paraId="74013455" w14:textId="77777777" w:rsidTr="00E750DA">
        <w:trPr>
          <w:trHeight w:val="260"/>
          <w:ins w:id="6588" w:author="Commodore, Sarah" w:date="2023-03-30T13:25:00Z"/>
        </w:trPr>
        <w:tc>
          <w:tcPr>
            <w:tcW w:w="0" w:type="auto"/>
            <w:tcBorders>
              <w:top w:val="nil"/>
              <w:left w:val="nil"/>
              <w:bottom w:val="nil"/>
              <w:right w:val="nil"/>
            </w:tcBorders>
            <w:shd w:val="clear" w:color="auto" w:fill="auto"/>
            <w:noWrap/>
            <w:vAlign w:val="bottom"/>
            <w:hideMark/>
          </w:tcPr>
          <w:p w14:paraId="781100ED" w14:textId="77777777" w:rsidR="00BE0539" w:rsidRPr="00DC2757" w:rsidRDefault="00BE0539" w:rsidP="00E750DA">
            <w:pPr>
              <w:spacing w:after="0" w:line="240" w:lineRule="auto"/>
              <w:rPr>
                <w:ins w:id="6589" w:author="Commodore, Sarah" w:date="2023-03-30T13:25:00Z"/>
                <w:rFonts w:ascii="Calibri" w:eastAsia="Times New Roman" w:hAnsi="Calibri" w:cs="Calibri"/>
                <w:color w:val="000000"/>
                <w:sz w:val="20"/>
                <w:szCs w:val="20"/>
              </w:rPr>
            </w:pPr>
            <w:ins w:id="6590" w:author="Commodore, Sarah" w:date="2023-03-30T13:25:00Z">
              <w:r w:rsidRPr="00DC2757">
                <w:rPr>
                  <w:rFonts w:ascii="Calibri" w:eastAsia="Times New Roman" w:hAnsi="Calibri" w:cs="Calibri"/>
                  <w:color w:val="000000"/>
                  <w:sz w:val="20"/>
                  <w:szCs w:val="20"/>
                </w:rPr>
                <w:t>ENSG00000232177.1</w:t>
              </w:r>
            </w:ins>
          </w:p>
        </w:tc>
        <w:tc>
          <w:tcPr>
            <w:tcW w:w="0" w:type="auto"/>
            <w:tcBorders>
              <w:top w:val="nil"/>
              <w:left w:val="nil"/>
              <w:bottom w:val="nil"/>
              <w:right w:val="nil"/>
            </w:tcBorders>
            <w:shd w:val="clear" w:color="auto" w:fill="auto"/>
            <w:noWrap/>
            <w:vAlign w:val="bottom"/>
            <w:hideMark/>
          </w:tcPr>
          <w:p w14:paraId="3F5D843A" w14:textId="77777777" w:rsidR="00BE0539" w:rsidRPr="00DC2757" w:rsidRDefault="00BE0539" w:rsidP="00E750DA">
            <w:pPr>
              <w:spacing w:after="0" w:line="240" w:lineRule="auto"/>
              <w:rPr>
                <w:ins w:id="6591" w:author="Commodore, Sarah" w:date="2023-03-30T13:25:00Z"/>
                <w:rFonts w:ascii="Calibri" w:eastAsia="Times New Roman" w:hAnsi="Calibri" w:cs="Calibri"/>
                <w:color w:val="000000"/>
                <w:sz w:val="20"/>
                <w:szCs w:val="20"/>
              </w:rPr>
            </w:pPr>
            <w:ins w:id="6592" w:author="Commodore, Sarah" w:date="2023-03-30T13:25:00Z">
              <w:r w:rsidRPr="00DC2757">
                <w:rPr>
                  <w:rFonts w:ascii="Calibri" w:eastAsia="Times New Roman" w:hAnsi="Calibri" w:cs="Calibri"/>
                  <w:color w:val="000000"/>
                  <w:sz w:val="20"/>
                  <w:szCs w:val="20"/>
                </w:rPr>
                <w:t>MTND4P24</w:t>
              </w:r>
            </w:ins>
          </w:p>
        </w:tc>
        <w:tc>
          <w:tcPr>
            <w:tcW w:w="0" w:type="auto"/>
            <w:tcBorders>
              <w:top w:val="nil"/>
              <w:left w:val="nil"/>
              <w:bottom w:val="nil"/>
              <w:right w:val="nil"/>
            </w:tcBorders>
            <w:shd w:val="clear" w:color="auto" w:fill="auto"/>
            <w:noWrap/>
            <w:vAlign w:val="bottom"/>
            <w:hideMark/>
          </w:tcPr>
          <w:p w14:paraId="01A66FEE" w14:textId="77777777" w:rsidR="00BE0539" w:rsidRPr="00DC2757" w:rsidRDefault="00BE0539" w:rsidP="00E750DA">
            <w:pPr>
              <w:spacing w:after="0" w:line="240" w:lineRule="auto"/>
              <w:jc w:val="center"/>
              <w:rPr>
                <w:ins w:id="6593" w:author="Commodore, Sarah" w:date="2023-03-30T13:25:00Z"/>
                <w:rFonts w:ascii="Calibri" w:eastAsia="Times New Roman" w:hAnsi="Calibri" w:cs="Calibri"/>
                <w:color w:val="000000"/>
                <w:sz w:val="20"/>
                <w:szCs w:val="20"/>
              </w:rPr>
            </w:pPr>
            <w:ins w:id="6594" w:author="Commodore, Sarah" w:date="2023-03-30T13:25:00Z">
              <w:r w:rsidRPr="00DC2757">
                <w:rPr>
                  <w:rFonts w:ascii="Calibri" w:eastAsia="Times New Roman" w:hAnsi="Calibri" w:cs="Calibri"/>
                  <w:color w:val="000000"/>
                  <w:sz w:val="20"/>
                  <w:szCs w:val="20"/>
                </w:rPr>
                <w:t>4.7E+00</w:t>
              </w:r>
            </w:ins>
          </w:p>
        </w:tc>
        <w:tc>
          <w:tcPr>
            <w:tcW w:w="0" w:type="auto"/>
            <w:tcBorders>
              <w:top w:val="nil"/>
              <w:left w:val="nil"/>
              <w:bottom w:val="nil"/>
              <w:right w:val="nil"/>
            </w:tcBorders>
            <w:shd w:val="clear" w:color="auto" w:fill="auto"/>
            <w:noWrap/>
            <w:vAlign w:val="bottom"/>
            <w:hideMark/>
          </w:tcPr>
          <w:p w14:paraId="69209C2E" w14:textId="77777777" w:rsidR="00BE0539" w:rsidRPr="00DC2757" w:rsidRDefault="00BE0539" w:rsidP="00E750DA">
            <w:pPr>
              <w:spacing w:after="0" w:line="240" w:lineRule="auto"/>
              <w:jc w:val="center"/>
              <w:rPr>
                <w:ins w:id="6595" w:author="Commodore, Sarah" w:date="2023-03-30T13:25:00Z"/>
                <w:rFonts w:ascii="Calibri" w:eastAsia="Times New Roman" w:hAnsi="Calibri" w:cs="Calibri"/>
                <w:color w:val="000000"/>
                <w:sz w:val="20"/>
                <w:szCs w:val="20"/>
              </w:rPr>
            </w:pPr>
            <w:ins w:id="6596" w:author="Commodore, Sarah" w:date="2023-03-30T13:25:00Z">
              <w:r w:rsidRPr="00DC2757">
                <w:rPr>
                  <w:rFonts w:ascii="Calibri" w:eastAsia="Times New Roman" w:hAnsi="Calibri" w:cs="Calibri"/>
                  <w:color w:val="000000"/>
                  <w:sz w:val="20"/>
                  <w:szCs w:val="20"/>
                </w:rPr>
                <w:t>4.2E-04</w:t>
              </w:r>
            </w:ins>
          </w:p>
        </w:tc>
        <w:tc>
          <w:tcPr>
            <w:tcW w:w="0" w:type="auto"/>
            <w:tcBorders>
              <w:top w:val="nil"/>
              <w:left w:val="nil"/>
              <w:bottom w:val="nil"/>
              <w:right w:val="nil"/>
            </w:tcBorders>
            <w:shd w:val="clear" w:color="auto" w:fill="auto"/>
            <w:noWrap/>
            <w:vAlign w:val="bottom"/>
            <w:hideMark/>
          </w:tcPr>
          <w:p w14:paraId="23147CB0" w14:textId="77777777" w:rsidR="00BE0539" w:rsidRPr="00DC2757" w:rsidRDefault="00BE0539" w:rsidP="00E750DA">
            <w:pPr>
              <w:spacing w:after="0" w:line="240" w:lineRule="auto"/>
              <w:jc w:val="center"/>
              <w:rPr>
                <w:ins w:id="6597" w:author="Commodore, Sarah" w:date="2023-03-30T13:25:00Z"/>
                <w:rFonts w:ascii="Calibri" w:eastAsia="Times New Roman" w:hAnsi="Calibri" w:cs="Calibri"/>
                <w:color w:val="000000"/>
                <w:sz w:val="20"/>
                <w:szCs w:val="20"/>
              </w:rPr>
            </w:pPr>
            <w:ins w:id="6598" w:author="Commodore, Sarah" w:date="2023-03-30T13:25: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6400210F" w14:textId="77777777" w:rsidR="00BE0539" w:rsidRPr="00DC2757" w:rsidRDefault="00BE0539" w:rsidP="00E750DA">
            <w:pPr>
              <w:spacing w:after="0" w:line="240" w:lineRule="auto"/>
              <w:jc w:val="center"/>
              <w:rPr>
                <w:ins w:id="6599" w:author="Commodore, Sarah" w:date="2023-03-30T13:25:00Z"/>
                <w:rFonts w:ascii="Calibri" w:eastAsia="Times New Roman" w:hAnsi="Calibri" w:cs="Calibri"/>
                <w:color w:val="000000"/>
                <w:sz w:val="20"/>
                <w:szCs w:val="20"/>
              </w:rPr>
            </w:pPr>
            <w:ins w:id="6600" w:author="Commodore, Sarah" w:date="2023-03-30T13:25:00Z">
              <w:r w:rsidRPr="00DC2757">
                <w:rPr>
                  <w:rFonts w:ascii="Calibri" w:eastAsia="Times New Roman" w:hAnsi="Calibri" w:cs="Calibri"/>
                  <w:color w:val="000000"/>
                  <w:sz w:val="20"/>
                  <w:szCs w:val="20"/>
                </w:rPr>
                <w:t>*</w:t>
              </w:r>
            </w:ins>
          </w:p>
        </w:tc>
      </w:tr>
      <w:tr w:rsidR="00BE0539" w:rsidRPr="00DC2757" w14:paraId="720C8391" w14:textId="77777777" w:rsidTr="00E750DA">
        <w:trPr>
          <w:trHeight w:val="260"/>
          <w:ins w:id="6601" w:author="Commodore, Sarah" w:date="2023-03-30T13:25:00Z"/>
        </w:trPr>
        <w:tc>
          <w:tcPr>
            <w:tcW w:w="0" w:type="auto"/>
            <w:tcBorders>
              <w:top w:val="nil"/>
              <w:left w:val="nil"/>
              <w:bottom w:val="nil"/>
              <w:right w:val="nil"/>
            </w:tcBorders>
            <w:shd w:val="clear" w:color="auto" w:fill="auto"/>
            <w:noWrap/>
            <w:vAlign w:val="bottom"/>
            <w:hideMark/>
          </w:tcPr>
          <w:p w14:paraId="6D4192B1" w14:textId="77777777" w:rsidR="00BE0539" w:rsidRPr="00DC2757" w:rsidRDefault="00BE0539" w:rsidP="00E750DA">
            <w:pPr>
              <w:spacing w:after="0" w:line="240" w:lineRule="auto"/>
              <w:rPr>
                <w:ins w:id="6602" w:author="Commodore, Sarah" w:date="2023-03-30T13:25:00Z"/>
                <w:rFonts w:ascii="Calibri" w:eastAsia="Times New Roman" w:hAnsi="Calibri" w:cs="Calibri"/>
                <w:color w:val="000000"/>
                <w:sz w:val="20"/>
                <w:szCs w:val="20"/>
              </w:rPr>
            </w:pPr>
            <w:ins w:id="6603" w:author="Commodore, Sarah" w:date="2023-03-30T13:25:00Z">
              <w:r w:rsidRPr="00DC2757">
                <w:rPr>
                  <w:rFonts w:ascii="Calibri" w:eastAsia="Times New Roman" w:hAnsi="Calibri" w:cs="Calibri"/>
                  <w:color w:val="000000"/>
                  <w:sz w:val="20"/>
                  <w:szCs w:val="20"/>
                </w:rPr>
                <w:t>ENSG00000114374.13</w:t>
              </w:r>
            </w:ins>
          </w:p>
        </w:tc>
        <w:tc>
          <w:tcPr>
            <w:tcW w:w="0" w:type="auto"/>
            <w:tcBorders>
              <w:top w:val="nil"/>
              <w:left w:val="nil"/>
              <w:bottom w:val="nil"/>
              <w:right w:val="nil"/>
            </w:tcBorders>
            <w:shd w:val="clear" w:color="auto" w:fill="auto"/>
            <w:noWrap/>
            <w:vAlign w:val="bottom"/>
            <w:hideMark/>
          </w:tcPr>
          <w:p w14:paraId="07A58D36" w14:textId="77777777" w:rsidR="00BE0539" w:rsidRPr="00DC2757" w:rsidRDefault="00BE0539" w:rsidP="00E750DA">
            <w:pPr>
              <w:spacing w:after="0" w:line="240" w:lineRule="auto"/>
              <w:rPr>
                <w:ins w:id="6604" w:author="Commodore, Sarah" w:date="2023-03-30T13:25:00Z"/>
                <w:rFonts w:ascii="Calibri" w:eastAsia="Times New Roman" w:hAnsi="Calibri" w:cs="Calibri"/>
                <w:color w:val="000000"/>
                <w:sz w:val="20"/>
                <w:szCs w:val="20"/>
              </w:rPr>
            </w:pPr>
            <w:ins w:id="6605" w:author="Commodore, Sarah" w:date="2023-03-30T13:25:00Z">
              <w:r w:rsidRPr="00DC2757">
                <w:rPr>
                  <w:rFonts w:ascii="Calibri" w:eastAsia="Times New Roman" w:hAnsi="Calibri" w:cs="Calibri"/>
                  <w:color w:val="000000"/>
                  <w:sz w:val="20"/>
                  <w:szCs w:val="20"/>
                </w:rPr>
                <w:t>USP9Y</w:t>
              </w:r>
            </w:ins>
          </w:p>
        </w:tc>
        <w:tc>
          <w:tcPr>
            <w:tcW w:w="0" w:type="auto"/>
            <w:tcBorders>
              <w:top w:val="nil"/>
              <w:left w:val="nil"/>
              <w:bottom w:val="nil"/>
              <w:right w:val="nil"/>
            </w:tcBorders>
            <w:shd w:val="clear" w:color="auto" w:fill="auto"/>
            <w:noWrap/>
            <w:vAlign w:val="bottom"/>
            <w:hideMark/>
          </w:tcPr>
          <w:p w14:paraId="7526FC4C" w14:textId="77777777" w:rsidR="00BE0539" w:rsidRPr="00DC2757" w:rsidRDefault="00BE0539" w:rsidP="00E750DA">
            <w:pPr>
              <w:spacing w:after="0" w:line="240" w:lineRule="auto"/>
              <w:jc w:val="center"/>
              <w:rPr>
                <w:ins w:id="6606" w:author="Commodore, Sarah" w:date="2023-03-30T13:25:00Z"/>
                <w:rFonts w:ascii="Calibri" w:eastAsia="Times New Roman" w:hAnsi="Calibri" w:cs="Calibri"/>
                <w:color w:val="000000"/>
                <w:sz w:val="20"/>
                <w:szCs w:val="20"/>
              </w:rPr>
            </w:pPr>
            <w:ins w:id="6607" w:author="Commodore, Sarah" w:date="2023-03-30T13:25:00Z">
              <w:r w:rsidRPr="00DC2757">
                <w:rPr>
                  <w:rFonts w:ascii="Calibri" w:eastAsia="Times New Roman" w:hAnsi="Calibri" w:cs="Calibri"/>
                  <w:color w:val="000000"/>
                  <w:sz w:val="20"/>
                  <w:szCs w:val="20"/>
                </w:rPr>
                <w:t>4.8E+00</w:t>
              </w:r>
            </w:ins>
          </w:p>
        </w:tc>
        <w:tc>
          <w:tcPr>
            <w:tcW w:w="0" w:type="auto"/>
            <w:tcBorders>
              <w:top w:val="nil"/>
              <w:left w:val="nil"/>
              <w:bottom w:val="nil"/>
              <w:right w:val="nil"/>
            </w:tcBorders>
            <w:shd w:val="clear" w:color="auto" w:fill="auto"/>
            <w:noWrap/>
            <w:vAlign w:val="bottom"/>
            <w:hideMark/>
          </w:tcPr>
          <w:p w14:paraId="73A9EBD6" w14:textId="77777777" w:rsidR="00BE0539" w:rsidRPr="00DC2757" w:rsidRDefault="00BE0539" w:rsidP="00E750DA">
            <w:pPr>
              <w:spacing w:after="0" w:line="240" w:lineRule="auto"/>
              <w:jc w:val="center"/>
              <w:rPr>
                <w:ins w:id="6608" w:author="Commodore, Sarah" w:date="2023-03-30T13:25:00Z"/>
                <w:rFonts w:ascii="Calibri" w:eastAsia="Times New Roman" w:hAnsi="Calibri" w:cs="Calibri"/>
                <w:color w:val="000000"/>
                <w:sz w:val="20"/>
                <w:szCs w:val="20"/>
              </w:rPr>
            </w:pPr>
            <w:ins w:id="6609" w:author="Commodore, Sarah" w:date="2023-03-30T13:25:00Z">
              <w:r w:rsidRPr="00DC2757">
                <w:rPr>
                  <w:rFonts w:ascii="Calibri" w:eastAsia="Times New Roman" w:hAnsi="Calibri" w:cs="Calibri"/>
                  <w:color w:val="000000"/>
                  <w:sz w:val="20"/>
                  <w:szCs w:val="20"/>
                </w:rPr>
                <w:t>5.8E-03</w:t>
              </w:r>
            </w:ins>
          </w:p>
        </w:tc>
        <w:tc>
          <w:tcPr>
            <w:tcW w:w="0" w:type="auto"/>
            <w:tcBorders>
              <w:top w:val="nil"/>
              <w:left w:val="nil"/>
              <w:bottom w:val="nil"/>
              <w:right w:val="nil"/>
            </w:tcBorders>
            <w:shd w:val="clear" w:color="auto" w:fill="auto"/>
            <w:noWrap/>
            <w:vAlign w:val="bottom"/>
            <w:hideMark/>
          </w:tcPr>
          <w:p w14:paraId="58C9773D" w14:textId="77777777" w:rsidR="00BE0539" w:rsidRPr="00DC2757" w:rsidRDefault="00BE0539" w:rsidP="00E750DA">
            <w:pPr>
              <w:spacing w:after="0" w:line="240" w:lineRule="auto"/>
              <w:jc w:val="center"/>
              <w:rPr>
                <w:ins w:id="6610" w:author="Commodore, Sarah" w:date="2023-03-30T13:25:00Z"/>
                <w:rFonts w:ascii="Calibri" w:eastAsia="Times New Roman" w:hAnsi="Calibri" w:cs="Calibri"/>
                <w:color w:val="000000"/>
                <w:sz w:val="20"/>
                <w:szCs w:val="20"/>
              </w:rPr>
            </w:pPr>
            <w:ins w:id="6611" w:author="Commodore, Sarah" w:date="2023-03-30T13:25:00Z">
              <w:r w:rsidRPr="00DC2757">
                <w:rPr>
                  <w:rFonts w:ascii="Calibri" w:eastAsia="Times New Roman" w:hAnsi="Calibri" w:cs="Calibri"/>
                  <w:color w:val="000000"/>
                  <w:sz w:val="20"/>
                  <w:szCs w:val="20"/>
                </w:rPr>
                <w:t>1.7E-02</w:t>
              </w:r>
            </w:ins>
          </w:p>
        </w:tc>
        <w:tc>
          <w:tcPr>
            <w:tcW w:w="0" w:type="auto"/>
            <w:tcBorders>
              <w:top w:val="nil"/>
              <w:left w:val="nil"/>
              <w:bottom w:val="nil"/>
              <w:right w:val="nil"/>
            </w:tcBorders>
            <w:shd w:val="clear" w:color="auto" w:fill="auto"/>
            <w:noWrap/>
            <w:vAlign w:val="bottom"/>
            <w:hideMark/>
          </w:tcPr>
          <w:p w14:paraId="43F03ACC" w14:textId="77777777" w:rsidR="00BE0539" w:rsidRPr="00DC2757" w:rsidRDefault="00BE0539" w:rsidP="00E750DA">
            <w:pPr>
              <w:spacing w:after="0" w:line="240" w:lineRule="auto"/>
              <w:jc w:val="center"/>
              <w:rPr>
                <w:ins w:id="6612" w:author="Commodore, Sarah" w:date="2023-03-30T13:25:00Z"/>
                <w:rFonts w:ascii="Calibri" w:eastAsia="Times New Roman" w:hAnsi="Calibri" w:cs="Calibri"/>
                <w:color w:val="000000"/>
                <w:sz w:val="20"/>
                <w:szCs w:val="20"/>
              </w:rPr>
            </w:pPr>
            <w:ins w:id="6613" w:author="Commodore, Sarah" w:date="2023-03-30T13:25:00Z">
              <w:r w:rsidRPr="00DC2757">
                <w:rPr>
                  <w:rFonts w:ascii="Calibri" w:eastAsia="Times New Roman" w:hAnsi="Calibri" w:cs="Calibri"/>
                  <w:color w:val="000000"/>
                  <w:sz w:val="20"/>
                  <w:szCs w:val="20"/>
                </w:rPr>
                <w:t>*</w:t>
              </w:r>
            </w:ins>
          </w:p>
        </w:tc>
      </w:tr>
      <w:tr w:rsidR="00BE0539" w:rsidRPr="00DC2757" w14:paraId="2898D55F" w14:textId="77777777" w:rsidTr="00E750DA">
        <w:trPr>
          <w:trHeight w:val="260"/>
          <w:ins w:id="6614" w:author="Commodore, Sarah" w:date="2023-03-30T13:25:00Z"/>
        </w:trPr>
        <w:tc>
          <w:tcPr>
            <w:tcW w:w="0" w:type="auto"/>
            <w:tcBorders>
              <w:top w:val="nil"/>
              <w:left w:val="nil"/>
              <w:bottom w:val="nil"/>
              <w:right w:val="nil"/>
            </w:tcBorders>
            <w:shd w:val="clear" w:color="auto" w:fill="auto"/>
            <w:noWrap/>
            <w:vAlign w:val="bottom"/>
            <w:hideMark/>
          </w:tcPr>
          <w:p w14:paraId="65203B3F" w14:textId="77777777" w:rsidR="00BE0539" w:rsidRPr="00DC2757" w:rsidRDefault="00BE0539" w:rsidP="00E750DA">
            <w:pPr>
              <w:spacing w:after="0" w:line="240" w:lineRule="auto"/>
              <w:rPr>
                <w:ins w:id="6615" w:author="Commodore, Sarah" w:date="2023-03-30T13:25:00Z"/>
                <w:rFonts w:ascii="Calibri" w:eastAsia="Times New Roman" w:hAnsi="Calibri" w:cs="Calibri"/>
                <w:color w:val="000000"/>
                <w:sz w:val="20"/>
                <w:szCs w:val="20"/>
              </w:rPr>
            </w:pPr>
            <w:ins w:id="6616" w:author="Commodore, Sarah" w:date="2023-03-30T13:25:00Z">
              <w:r w:rsidRPr="00DC2757">
                <w:rPr>
                  <w:rFonts w:ascii="Calibri" w:eastAsia="Times New Roman" w:hAnsi="Calibri" w:cs="Calibri"/>
                  <w:color w:val="000000"/>
                  <w:sz w:val="20"/>
                  <w:szCs w:val="20"/>
                </w:rPr>
                <w:t>ENSG00000067048.17</w:t>
              </w:r>
            </w:ins>
          </w:p>
        </w:tc>
        <w:tc>
          <w:tcPr>
            <w:tcW w:w="0" w:type="auto"/>
            <w:tcBorders>
              <w:top w:val="nil"/>
              <w:left w:val="nil"/>
              <w:bottom w:val="nil"/>
              <w:right w:val="nil"/>
            </w:tcBorders>
            <w:shd w:val="clear" w:color="auto" w:fill="auto"/>
            <w:noWrap/>
            <w:vAlign w:val="bottom"/>
            <w:hideMark/>
          </w:tcPr>
          <w:p w14:paraId="208DDD8B" w14:textId="77777777" w:rsidR="00BE0539" w:rsidRPr="00DC2757" w:rsidRDefault="00BE0539" w:rsidP="00E750DA">
            <w:pPr>
              <w:spacing w:after="0" w:line="240" w:lineRule="auto"/>
              <w:rPr>
                <w:ins w:id="6617" w:author="Commodore, Sarah" w:date="2023-03-30T13:25:00Z"/>
                <w:rFonts w:ascii="Calibri" w:eastAsia="Times New Roman" w:hAnsi="Calibri" w:cs="Calibri"/>
                <w:color w:val="000000"/>
                <w:sz w:val="20"/>
                <w:szCs w:val="20"/>
              </w:rPr>
            </w:pPr>
            <w:ins w:id="6618" w:author="Commodore, Sarah" w:date="2023-03-30T13:25:00Z">
              <w:r w:rsidRPr="00DC2757">
                <w:rPr>
                  <w:rFonts w:ascii="Calibri" w:eastAsia="Times New Roman" w:hAnsi="Calibri" w:cs="Calibri"/>
                  <w:color w:val="000000"/>
                  <w:sz w:val="20"/>
                  <w:szCs w:val="20"/>
                </w:rPr>
                <w:t>DDX3Y</w:t>
              </w:r>
            </w:ins>
          </w:p>
        </w:tc>
        <w:tc>
          <w:tcPr>
            <w:tcW w:w="0" w:type="auto"/>
            <w:tcBorders>
              <w:top w:val="nil"/>
              <w:left w:val="nil"/>
              <w:bottom w:val="nil"/>
              <w:right w:val="nil"/>
            </w:tcBorders>
            <w:shd w:val="clear" w:color="auto" w:fill="auto"/>
            <w:noWrap/>
            <w:vAlign w:val="bottom"/>
            <w:hideMark/>
          </w:tcPr>
          <w:p w14:paraId="7D78E86C" w14:textId="77777777" w:rsidR="00BE0539" w:rsidRPr="00DC2757" w:rsidRDefault="00BE0539" w:rsidP="00E750DA">
            <w:pPr>
              <w:spacing w:after="0" w:line="240" w:lineRule="auto"/>
              <w:jc w:val="center"/>
              <w:rPr>
                <w:ins w:id="6619" w:author="Commodore, Sarah" w:date="2023-03-30T13:25:00Z"/>
                <w:rFonts w:ascii="Calibri" w:eastAsia="Times New Roman" w:hAnsi="Calibri" w:cs="Calibri"/>
                <w:color w:val="000000"/>
                <w:sz w:val="20"/>
                <w:szCs w:val="20"/>
              </w:rPr>
            </w:pPr>
            <w:ins w:id="6620" w:author="Commodore, Sarah" w:date="2023-03-30T13:25:00Z">
              <w:r w:rsidRPr="00DC2757">
                <w:rPr>
                  <w:rFonts w:ascii="Calibri" w:eastAsia="Times New Roman" w:hAnsi="Calibri" w:cs="Calibri"/>
                  <w:color w:val="000000"/>
                  <w:sz w:val="20"/>
                  <w:szCs w:val="20"/>
                </w:rPr>
                <w:t>5.7E+00</w:t>
              </w:r>
            </w:ins>
          </w:p>
        </w:tc>
        <w:tc>
          <w:tcPr>
            <w:tcW w:w="0" w:type="auto"/>
            <w:tcBorders>
              <w:top w:val="nil"/>
              <w:left w:val="nil"/>
              <w:bottom w:val="nil"/>
              <w:right w:val="nil"/>
            </w:tcBorders>
            <w:shd w:val="clear" w:color="auto" w:fill="auto"/>
            <w:noWrap/>
            <w:vAlign w:val="bottom"/>
            <w:hideMark/>
          </w:tcPr>
          <w:p w14:paraId="227969A7" w14:textId="77777777" w:rsidR="00BE0539" w:rsidRPr="00DC2757" w:rsidRDefault="00BE0539" w:rsidP="00E750DA">
            <w:pPr>
              <w:spacing w:after="0" w:line="240" w:lineRule="auto"/>
              <w:jc w:val="center"/>
              <w:rPr>
                <w:ins w:id="6621" w:author="Commodore, Sarah" w:date="2023-03-30T13:25:00Z"/>
                <w:rFonts w:ascii="Calibri" w:eastAsia="Times New Roman" w:hAnsi="Calibri" w:cs="Calibri"/>
                <w:color w:val="000000"/>
                <w:sz w:val="20"/>
                <w:szCs w:val="20"/>
              </w:rPr>
            </w:pPr>
            <w:ins w:id="6622" w:author="Commodore, Sarah" w:date="2023-03-30T13:25: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26D6ED3B" w14:textId="77777777" w:rsidR="00BE0539" w:rsidRPr="00DC2757" w:rsidRDefault="00BE0539" w:rsidP="00E750DA">
            <w:pPr>
              <w:spacing w:after="0" w:line="240" w:lineRule="auto"/>
              <w:jc w:val="center"/>
              <w:rPr>
                <w:ins w:id="6623" w:author="Commodore, Sarah" w:date="2023-03-30T13:25:00Z"/>
                <w:rFonts w:ascii="Calibri" w:eastAsia="Times New Roman" w:hAnsi="Calibri" w:cs="Calibri"/>
                <w:color w:val="000000"/>
                <w:sz w:val="20"/>
                <w:szCs w:val="20"/>
              </w:rPr>
            </w:pPr>
            <w:ins w:id="6624" w:author="Commodore, Sarah" w:date="2023-03-30T13:25:00Z">
              <w:r w:rsidRPr="00DC2757">
                <w:rPr>
                  <w:rFonts w:ascii="Calibri" w:eastAsia="Times New Roman" w:hAnsi="Calibri" w:cs="Calibri"/>
                  <w:color w:val="000000"/>
                  <w:sz w:val="20"/>
                  <w:szCs w:val="20"/>
                </w:rPr>
                <w:t>9.6E-04</w:t>
              </w:r>
            </w:ins>
          </w:p>
        </w:tc>
        <w:tc>
          <w:tcPr>
            <w:tcW w:w="0" w:type="auto"/>
            <w:tcBorders>
              <w:top w:val="nil"/>
              <w:left w:val="nil"/>
              <w:bottom w:val="nil"/>
              <w:right w:val="nil"/>
            </w:tcBorders>
            <w:shd w:val="clear" w:color="auto" w:fill="auto"/>
            <w:noWrap/>
            <w:vAlign w:val="bottom"/>
            <w:hideMark/>
          </w:tcPr>
          <w:p w14:paraId="1E57C7CD" w14:textId="77777777" w:rsidR="00BE0539" w:rsidRPr="00DC2757" w:rsidRDefault="00BE0539" w:rsidP="00E750DA">
            <w:pPr>
              <w:spacing w:after="0" w:line="240" w:lineRule="auto"/>
              <w:jc w:val="center"/>
              <w:rPr>
                <w:ins w:id="6625" w:author="Commodore, Sarah" w:date="2023-03-30T13:25:00Z"/>
                <w:rFonts w:ascii="Calibri" w:eastAsia="Times New Roman" w:hAnsi="Calibri" w:cs="Calibri"/>
                <w:color w:val="000000"/>
                <w:sz w:val="20"/>
                <w:szCs w:val="20"/>
              </w:rPr>
            </w:pPr>
            <w:ins w:id="6626" w:author="Commodore, Sarah" w:date="2023-03-30T13:25:00Z">
              <w:r w:rsidRPr="00DC2757">
                <w:rPr>
                  <w:rFonts w:ascii="Calibri" w:eastAsia="Times New Roman" w:hAnsi="Calibri" w:cs="Calibri"/>
                  <w:color w:val="000000"/>
                  <w:sz w:val="20"/>
                  <w:szCs w:val="20"/>
                </w:rPr>
                <w:t>*</w:t>
              </w:r>
            </w:ins>
          </w:p>
        </w:tc>
      </w:tr>
      <w:tr w:rsidR="00BE0539" w:rsidRPr="00DC2757" w14:paraId="3E486B32" w14:textId="77777777" w:rsidTr="00E750DA">
        <w:trPr>
          <w:trHeight w:val="260"/>
          <w:ins w:id="6627" w:author="Commodore, Sarah" w:date="2023-03-30T13:25:00Z"/>
        </w:trPr>
        <w:tc>
          <w:tcPr>
            <w:tcW w:w="0" w:type="auto"/>
            <w:tcBorders>
              <w:top w:val="nil"/>
              <w:left w:val="nil"/>
              <w:bottom w:val="nil"/>
              <w:right w:val="nil"/>
            </w:tcBorders>
            <w:shd w:val="clear" w:color="auto" w:fill="auto"/>
            <w:noWrap/>
            <w:vAlign w:val="bottom"/>
            <w:hideMark/>
          </w:tcPr>
          <w:p w14:paraId="0A3E6572" w14:textId="77777777" w:rsidR="00BE0539" w:rsidRPr="00DC2757" w:rsidRDefault="00BE0539" w:rsidP="00E750DA">
            <w:pPr>
              <w:spacing w:after="0" w:line="240" w:lineRule="auto"/>
              <w:rPr>
                <w:ins w:id="6628" w:author="Commodore, Sarah" w:date="2023-03-30T13:25:00Z"/>
                <w:rFonts w:ascii="Calibri" w:eastAsia="Times New Roman" w:hAnsi="Calibri" w:cs="Calibri"/>
                <w:color w:val="000000"/>
                <w:sz w:val="20"/>
                <w:szCs w:val="20"/>
              </w:rPr>
            </w:pPr>
            <w:ins w:id="6629" w:author="Commodore, Sarah" w:date="2023-03-30T13:25:00Z">
              <w:r w:rsidRPr="00DC2757">
                <w:rPr>
                  <w:rFonts w:ascii="Calibri" w:eastAsia="Times New Roman" w:hAnsi="Calibri" w:cs="Calibri"/>
                  <w:color w:val="000000"/>
                  <w:sz w:val="20"/>
                  <w:szCs w:val="20"/>
                </w:rPr>
                <w:t>ENSG00000012817.16</w:t>
              </w:r>
            </w:ins>
          </w:p>
        </w:tc>
        <w:tc>
          <w:tcPr>
            <w:tcW w:w="0" w:type="auto"/>
            <w:tcBorders>
              <w:top w:val="nil"/>
              <w:left w:val="nil"/>
              <w:bottom w:val="nil"/>
              <w:right w:val="nil"/>
            </w:tcBorders>
            <w:shd w:val="clear" w:color="auto" w:fill="auto"/>
            <w:noWrap/>
            <w:vAlign w:val="bottom"/>
            <w:hideMark/>
          </w:tcPr>
          <w:p w14:paraId="16C68847" w14:textId="77777777" w:rsidR="00BE0539" w:rsidRPr="00DC2757" w:rsidRDefault="00BE0539" w:rsidP="00E750DA">
            <w:pPr>
              <w:spacing w:after="0" w:line="240" w:lineRule="auto"/>
              <w:rPr>
                <w:ins w:id="6630" w:author="Commodore, Sarah" w:date="2023-03-30T13:25:00Z"/>
                <w:rFonts w:ascii="Calibri" w:eastAsia="Times New Roman" w:hAnsi="Calibri" w:cs="Calibri"/>
                <w:color w:val="000000"/>
                <w:sz w:val="20"/>
                <w:szCs w:val="20"/>
              </w:rPr>
            </w:pPr>
            <w:ins w:id="6631" w:author="Commodore, Sarah" w:date="2023-03-30T13:25:00Z">
              <w:r w:rsidRPr="00DC2757">
                <w:rPr>
                  <w:rFonts w:ascii="Calibri" w:eastAsia="Times New Roman" w:hAnsi="Calibri" w:cs="Calibri"/>
                  <w:color w:val="000000"/>
                  <w:sz w:val="20"/>
                  <w:szCs w:val="20"/>
                </w:rPr>
                <w:t>KDM5D</w:t>
              </w:r>
            </w:ins>
          </w:p>
        </w:tc>
        <w:tc>
          <w:tcPr>
            <w:tcW w:w="0" w:type="auto"/>
            <w:tcBorders>
              <w:top w:val="nil"/>
              <w:left w:val="nil"/>
              <w:bottom w:val="nil"/>
              <w:right w:val="nil"/>
            </w:tcBorders>
            <w:shd w:val="clear" w:color="auto" w:fill="auto"/>
            <w:noWrap/>
            <w:vAlign w:val="bottom"/>
            <w:hideMark/>
          </w:tcPr>
          <w:p w14:paraId="5966D8AB" w14:textId="77777777" w:rsidR="00BE0539" w:rsidRPr="00DC2757" w:rsidRDefault="00BE0539" w:rsidP="00E750DA">
            <w:pPr>
              <w:spacing w:after="0" w:line="240" w:lineRule="auto"/>
              <w:jc w:val="center"/>
              <w:rPr>
                <w:ins w:id="6632" w:author="Commodore, Sarah" w:date="2023-03-30T13:25:00Z"/>
                <w:rFonts w:ascii="Calibri" w:eastAsia="Times New Roman" w:hAnsi="Calibri" w:cs="Calibri"/>
                <w:color w:val="000000"/>
                <w:sz w:val="20"/>
                <w:szCs w:val="20"/>
              </w:rPr>
            </w:pPr>
            <w:ins w:id="6633" w:author="Commodore, Sarah" w:date="2023-03-30T13:25:00Z">
              <w:r w:rsidRPr="00DC2757">
                <w:rPr>
                  <w:rFonts w:ascii="Calibri" w:eastAsia="Times New Roman" w:hAnsi="Calibri" w:cs="Calibri"/>
                  <w:color w:val="000000"/>
                  <w:sz w:val="20"/>
                  <w:szCs w:val="20"/>
                </w:rPr>
                <w:t>5.9E+00</w:t>
              </w:r>
            </w:ins>
          </w:p>
        </w:tc>
        <w:tc>
          <w:tcPr>
            <w:tcW w:w="0" w:type="auto"/>
            <w:tcBorders>
              <w:top w:val="nil"/>
              <w:left w:val="nil"/>
              <w:bottom w:val="nil"/>
              <w:right w:val="nil"/>
            </w:tcBorders>
            <w:shd w:val="clear" w:color="auto" w:fill="auto"/>
            <w:noWrap/>
            <w:vAlign w:val="bottom"/>
            <w:hideMark/>
          </w:tcPr>
          <w:p w14:paraId="5992FFE5" w14:textId="77777777" w:rsidR="00BE0539" w:rsidRPr="00DC2757" w:rsidRDefault="00BE0539" w:rsidP="00E750DA">
            <w:pPr>
              <w:spacing w:after="0" w:line="240" w:lineRule="auto"/>
              <w:jc w:val="center"/>
              <w:rPr>
                <w:ins w:id="6634" w:author="Commodore, Sarah" w:date="2023-03-30T13:25:00Z"/>
                <w:rFonts w:ascii="Calibri" w:eastAsia="Times New Roman" w:hAnsi="Calibri" w:cs="Calibri"/>
                <w:color w:val="000000"/>
                <w:sz w:val="20"/>
                <w:szCs w:val="20"/>
              </w:rPr>
            </w:pPr>
            <w:ins w:id="6635" w:author="Commodore, Sarah" w:date="2023-03-30T13:25:00Z">
              <w:r w:rsidRPr="00DC2757">
                <w:rPr>
                  <w:rFonts w:ascii="Calibri" w:eastAsia="Times New Roman" w:hAnsi="Calibri" w:cs="Calibri"/>
                  <w:color w:val="000000"/>
                  <w:sz w:val="20"/>
                  <w:szCs w:val="20"/>
                </w:rPr>
                <w:t>2.1E-03</w:t>
              </w:r>
            </w:ins>
          </w:p>
        </w:tc>
        <w:tc>
          <w:tcPr>
            <w:tcW w:w="0" w:type="auto"/>
            <w:tcBorders>
              <w:top w:val="nil"/>
              <w:left w:val="nil"/>
              <w:bottom w:val="nil"/>
              <w:right w:val="nil"/>
            </w:tcBorders>
            <w:shd w:val="clear" w:color="auto" w:fill="auto"/>
            <w:noWrap/>
            <w:vAlign w:val="bottom"/>
            <w:hideMark/>
          </w:tcPr>
          <w:p w14:paraId="776FE3FB" w14:textId="77777777" w:rsidR="00BE0539" w:rsidRPr="00DC2757" w:rsidRDefault="00BE0539" w:rsidP="00E750DA">
            <w:pPr>
              <w:spacing w:after="0" w:line="240" w:lineRule="auto"/>
              <w:jc w:val="center"/>
              <w:rPr>
                <w:ins w:id="6636" w:author="Commodore, Sarah" w:date="2023-03-30T13:25:00Z"/>
                <w:rFonts w:ascii="Calibri" w:eastAsia="Times New Roman" w:hAnsi="Calibri" w:cs="Calibri"/>
                <w:color w:val="000000"/>
                <w:sz w:val="20"/>
                <w:szCs w:val="20"/>
              </w:rPr>
            </w:pPr>
            <w:ins w:id="6637" w:author="Commodore, Sarah" w:date="2023-03-30T13:25:00Z">
              <w:r w:rsidRPr="00DC2757">
                <w:rPr>
                  <w:rFonts w:ascii="Calibri" w:eastAsia="Times New Roman" w:hAnsi="Calibri" w:cs="Calibri"/>
                  <w:color w:val="000000"/>
                  <w:sz w:val="20"/>
                  <w:szCs w:val="20"/>
                </w:rPr>
                <w:t>7.1E-03</w:t>
              </w:r>
            </w:ins>
          </w:p>
        </w:tc>
        <w:tc>
          <w:tcPr>
            <w:tcW w:w="0" w:type="auto"/>
            <w:tcBorders>
              <w:top w:val="nil"/>
              <w:left w:val="nil"/>
              <w:bottom w:val="nil"/>
              <w:right w:val="nil"/>
            </w:tcBorders>
            <w:shd w:val="clear" w:color="auto" w:fill="auto"/>
            <w:noWrap/>
            <w:vAlign w:val="bottom"/>
            <w:hideMark/>
          </w:tcPr>
          <w:p w14:paraId="1A8A14B0" w14:textId="77777777" w:rsidR="00BE0539" w:rsidRPr="00DC2757" w:rsidRDefault="00BE0539" w:rsidP="00E750DA">
            <w:pPr>
              <w:spacing w:after="0" w:line="240" w:lineRule="auto"/>
              <w:jc w:val="center"/>
              <w:rPr>
                <w:ins w:id="6638" w:author="Commodore, Sarah" w:date="2023-03-30T13:25:00Z"/>
                <w:rFonts w:ascii="Calibri" w:eastAsia="Times New Roman" w:hAnsi="Calibri" w:cs="Calibri"/>
                <w:color w:val="000000"/>
                <w:sz w:val="20"/>
                <w:szCs w:val="20"/>
              </w:rPr>
            </w:pPr>
            <w:ins w:id="6639" w:author="Commodore, Sarah" w:date="2023-03-30T13:25:00Z">
              <w:r w:rsidRPr="00DC2757">
                <w:rPr>
                  <w:rFonts w:ascii="Calibri" w:eastAsia="Times New Roman" w:hAnsi="Calibri" w:cs="Calibri"/>
                  <w:color w:val="000000"/>
                  <w:sz w:val="20"/>
                  <w:szCs w:val="20"/>
                </w:rPr>
                <w:t>*</w:t>
              </w:r>
            </w:ins>
          </w:p>
        </w:tc>
      </w:tr>
      <w:tr w:rsidR="00BE0539" w:rsidRPr="00DC2757" w14:paraId="66A71A0A" w14:textId="77777777" w:rsidTr="00E750DA">
        <w:trPr>
          <w:trHeight w:val="260"/>
          <w:ins w:id="6640" w:author="Commodore, Sarah" w:date="2023-03-30T13:25:00Z"/>
        </w:trPr>
        <w:tc>
          <w:tcPr>
            <w:tcW w:w="0" w:type="auto"/>
            <w:tcBorders>
              <w:top w:val="nil"/>
              <w:left w:val="nil"/>
              <w:bottom w:val="nil"/>
              <w:right w:val="nil"/>
            </w:tcBorders>
            <w:shd w:val="clear" w:color="auto" w:fill="auto"/>
            <w:noWrap/>
            <w:vAlign w:val="bottom"/>
            <w:hideMark/>
          </w:tcPr>
          <w:p w14:paraId="7B452D09" w14:textId="77777777" w:rsidR="00BE0539" w:rsidRPr="00DC2757" w:rsidRDefault="00BE0539" w:rsidP="00E750DA">
            <w:pPr>
              <w:spacing w:after="0" w:line="240" w:lineRule="auto"/>
              <w:rPr>
                <w:ins w:id="6641" w:author="Commodore, Sarah" w:date="2023-03-30T13:25:00Z"/>
                <w:rFonts w:ascii="Calibri" w:eastAsia="Times New Roman" w:hAnsi="Calibri" w:cs="Calibri"/>
                <w:color w:val="000000"/>
                <w:sz w:val="20"/>
                <w:szCs w:val="20"/>
              </w:rPr>
            </w:pPr>
            <w:ins w:id="6642" w:author="Commodore, Sarah" w:date="2023-03-30T13:25:00Z">
              <w:r w:rsidRPr="00DC2757">
                <w:rPr>
                  <w:rFonts w:ascii="Calibri" w:eastAsia="Times New Roman" w:hAnsi="Calibri" w:cs="Calibri"/>
                  <w:color w:val="000000"/>
                  <w:sz w:val="20"/>
                  <w:szCs w:val="20"/>
                </w:rPr>
                <w:t>ENSG00000129824.16</w:t>
              </w:r>
            </w:ins>
          </w:p>
        </w:tc>
        <w:tc>
          <w:tcPr>
            <w:tcW w:w="0" w:type="auto"/>
            <w:tcBorders>
              <w:top w:val="nil"/>
              <w:left w:val="nil"/>
              <w:bottom w:val="nil"/>
              <w:right w:val="nil"/>
            </w:tcBorders>
            <w:shd w:val="clear" w:color="auto" w:fill="auto"/>
            <w:noWrap/>
            <w:vAlign w:val="bottom"/>
            <w:hideMark/>
          </w:tcPr>
          <w:p w14:paraId="27DDA43D" w14:textId="77777777" w:rsidR="00BE0539" w:rsidRPr="00DC2757" w:rsidRDefault="00BE0539" w:rsidP="00E750DA">
            <w:pPr>
              <w:spacing w:after="0" w:line="240" w:lineRule="auto"/>
              <w:rPr>
                <w:ins w:id="6643" w:author="Commodore, Sarah" w:date="2023-03-30T13:25:00Z"/>
                <w:rFonts w:ascii="Calibri" w:eastAsia="Times New Roman" w:hAnsi="Calibri" w:cs="Calibri"/>
                <w:color w:val="000000"/>
                <w:sz w:val="20"/>
                <w:szCs w:val="20"/>
              </w:rPr>
            </w:pPr>
            <w:ins w:id="6644" w:author="Commodore, Sarah" w:date="2023-03-30T13:25:00Z">
              <w:r w:rsidRPr="00DC2757">
                <w:rPr>
                  <w:rFonts w:ascii="Calibri" w:eastAsia="Times New Roman" w:hAnsi="Calibri" w:cs="Calibri"/>
                  <w:color w:val="000000"/>
                  <w:sz w:val="20"/>
                  <w:szCs w:val="20"/>
                </w:rPr>
                <w:t>RPS4Y1</w:t>
              </w:r>
            </w:ins>
          </w:p>
        </w:tc>
        <w:tc>
          <w:tcPr>
            <w:tcW w:w="0" w:type="auto"/>
            <w:tcBorders>
              <w:top w:val="nil"/>
              <w:left w:val="nil"/>
              <w:bottom w:val="nil"/>
              <w:right w:val="nil"/>
            </w:tcBorders>
            <w:shd w:val="clear" w:color="auto" w:fill="auto"/>
            <w:noWrap/>
            <w:vAlign w:val="bottom"/>
            <w:hideMark/>
          </w:tcPr>
          <w:p w14:paraId="7CF27646" w14:textId="77777777" w:rsidR="00BE0539" w:rsidRPr="00DC2757" w:rsidRDefault="00BE0539" w:rsidP="00E750DA">
            <w:pPr>
              <w:spacing w:after="0" w:line="240" w:lineRule="auto"/>
              <w:jc w:val="center"/>
              <w:rPr>
                <w:ins w:id="6645" w:author="Commodore, Sarah" w:date="2023-03-30T13:25:00Z"/>
                <w:rFonts w:ascii="Calibri" w:eastAsia="Times New Roman" w:hAnsi="Calibri" w:cs="Calibri"/>
                <w:color w:val="000000"/>
                <w:sz w:val="20"/>
                <w:szCs w:val="20"/>
              </w:rPr>
            </w:pPr>
            <w:ins w:id="6646" w:author="Commodore, Sarah" w:date="2023-03-30T13:25:00Z">
              <w:r w:rsidRPr="00DC2757">
                <w:rPr>
                  <w:rFonts w:ascii="Calibri" w:eastAsia="Times New Roman" w:hAnsi="Calibri" w:cs="Calibri"/>
                  <w:color w:val="000000"/>
                  <w:sz w:val="20"/>
                  <w:szCs w:val="20"/>
                </w:rPr>
                <w:t>6.4E+00</w:t>
              </w:r>
            </w:ins>
          </w:p>
        </w:tc>
        <w:tc>
          <w:tcPr>
            <w:tcW w:w="0" w:type="auto"/>
            <w:tcBorders>
              <w:top w:val="nil"/>
              <w:left w:val="nil"/>
              <w:bottom w:val="nil"/>
              <w:right w:val="nil"/>
            </w:tcBorders>
            <w:shd w:val="clear" w:color="auto" w:fill="auto"/>
            <w:noWrap/>
            <w:vAlign w:val="bottom"/>
            <w:hideMark/>
          </w:tcPr>
          <w:p w14:paraId="7CB04B85" w14:textId="77777777" w:rsidR="00BE0539" w:rsidRPr="00DC2757" w:rsidRDefault="00BE0539" w:rsidP="00E750DA">
            <w:pPr>
              <w:spacing w:after="0" w:line="240" w:lineRule="auto"/>
              <w:jc w:val="center"/>
              <w:rPr>
                <w:ins w:id="6647" w:author="Commodore, Sarah" w:date="2023-03-30T13:25:00Z"/>
                <w:rFonts w:ascii="Calibri" w:eastAsia="Times New Roman" w:hAnsi="Calibri" w:cs="Calibri"/>
                <w:color w:val="000000"/>
                <w:sz w:val="20"/>
                <w:szCs w:val="20"/>
              </w:rPr>
            </w:pPr>
            <w:ins w:id="6648" w:author="Commodore, Sarah" w:date="2023-03-30T13:25:00Z">
              <w:r w:rsidRPr="00DC2757">
                <w:rPr>
                  <w:rFonts w:ascii="Calibri" w:eastAsia="Times New Roman" w:hAnsi="Calibri" w:cs="Calibri"/>
                  <w:color w:val="000000"/>
                  <w:sz w:val="20"/>
                  <w:szCs w:val="20"/>
                </w:rPr>
                <w:t>4.6E-03</w:t>
              </w:r>
            </w:ins>
          </w:p>
        </w:tc>
        <w:tc>
          <w:tcPr>
            <w:tcW w:w="0" w:type="auto"/>
            <w:tcBorders>
              <w:top w:val="nil"/>
              <w:left w:val="nil"/>
              <w:bottom w:val="nil"/>
              <w:right w:val="nil"/>
            </w:tcBorders>
            <w:shd w:val="clear" w:color="auto" w:fill="auto"/>
            <w:noWrap/>
            <w:vAlign w:val="bottom"/>
            <w:hideMark/>
          </w:tcPr>
          <w:p w14:paraId="124E2355" w14:textId="77777777" w:rsidR="00BE0539" w:rsidRPr="00DC2757" w:rsidRDefault="00BE0539" w:rsidP="00E750DA">
            <w:pPr>
              <w:spacing w:after="0" w:line="240" w:lineRule="auto"/>
              <w:jc w:val="center"/>
              <w:rPr>
                <w:ins w:id="6649" w:author="Commodore, Sarah" w:date="2023-03-30T13:25:00Z"/>
                <w:rFonts w:ascii="Calibri" w:eastAsia="Times New Roman" w:hAnsi="Calibri" w:cs="Calibri"/>
                <w:color w:val="000000"/>
                <w:sz w:val="20"/>
                <w:szCs w:val="20"/>
              </w:rPr>
            </w:pPr>
            <w:ins w:id="6650" w:author="Commodore, Sarah" w:date="2023-03-30T13:25:00Z">
              <w:r w:rsidRPr="00DC2757">
                <w:rPr>
                  <w:rFonts w:ascii="Calibri" w:eastAsia="Times New Roman" w:hAnsi="Calibri" w:cs="Calibri"/>
                  <w:color w:val="000000"/>
                  <w:sz w:val="20"/>
                  <w:szCs w:val="20"/>
                </w:rPr>
                <w:t>1.4E-02</w:t>
              </w:r>
            </w:ins>
          </w:p>
        </w:tc>
        <w:tc>
          <w:tcPr>
            <w:tcW w:w="0" w:type="auto"/>
            <w:tcBorders>
              <w:top w:val="nil"/>
              <w:left w:val="nil"/>
              <w:bottom w:val="nil"/>
              <w:right w:val="nil"/>
            </w:tcBorders>
            <w:shd w:val="clear" w:color="auto" w:fill="auto"/>
            <w:noWrap/>
            <w:vAlign w:val="bottom"/>
            <w:hideMark/>
          </w:tcPr>
          <w:p w14:paraId="5AAE2AA6" w14:textId="77777777" w:rsidR="00BE0539" w:rsidRPr="00DC2757" w:rsidRDefault="00BE0539" w:rsidP="00E750DA">
            <w:pPr>
              <w:spacing w:after="0" w:line="240" w:lineRule="auto"/>
              <w:jc w:val="center"/>
              <w:rPr>
                <w:ins w:id="6651" w:author="Commodore, Sarah" w:date="2023-03-30T13:25:00Z"/>
                <w:rFonts w:ascii="Calibri" w:eastAsia="Times New Roman" w:hAnsi="Calibri" w:cs="Calibri"/>
                <w:color w:val="000000"/>
                <w:sz w:val="20"/>
                <w:szCs w:val="20"/>
              </w:rPr>
            </w:pPr>
            <w:ins w:id="6652" w:author="Commodore, Sarah" w:date="2023-03-30T13:25:00Z">
              <w:r w:rsidRPr="00DC2757">
                <w:rPr>
                  <w:rFonts w:ascii="Calibri" w:eastAsia="Times New Roman" w:hAnsi="Calibri" w:cs="Calibri"/>
                  <w:color w:val="000000"/>
                  <w:sz w:val="20"/>
                  <w:szCs w:val="20"/>
                </w:rPr>
                <w:t>*</w:t>
              </w:r>
            </w:ins>
          </w:p>
        </w:tc>
      </w:tr>
      <w:tr w:rsidR="00BE0539" w:rsidRPr="00DC2757" w14:paraId="3BF39CDB" w14:textId="77777777" w:rsidTr="00E750DA">
        <w:trPr>
          <w:trHeight w:val="260"/>
          <w:ins w:id="6653" w:author="Commodore, Sarah" w:date="2023-03-30T13:25:00Z"/>
        </w:trPr>
        <w:tc>
          <w:tcPr>
            <w:tcW w:w="0" w:type="auto"/>
            <w:tcBorders>
              <w:top w:val="nil"/>
              <w:left w:val="nil"/>
              <w:bottom w:val="nil"/>
              <w:right w:val="nil"/>
            </w:tcBorders>
            <w:shd w:val="clear" w:color="auto" w:fill="auto"/>
            <w:noWrap/>
            <w:vAlign w:val="bottom"/>
            <w:hideMark/>
          </w:tcPr>
          <w:p w14:paraId="339ED583" w14:textId="77777777" w:rsidR="00BE0539" w:rsidRPr="00DC2757" w:rsidRDefault="00BE0539" w:rsidP="00E750DA">
            <w:pPr>
              <w:spacing w:after="0" w:line="240" w:lineRule="auto"/>
              <w:rPr>
                <w:ins w:id="6654" w:author="Commodore, Sarah" w:date="2023-03-30T13:25:00Z"/>
                <w:rFonts w:ascii="Calibri" w:eastAsia="Times New Roman" w:hAnsi="Calibri" w:cs="Calibri"/>
                <w:color w:val="000000"/>
                <w:sz w:val="20"/>
                <w:szCs w:val="20"/>
              </w:rPr>
            </w:pPr>
            <w:ins w:id="6655" w:author="Commodore, Sarah" w:date="2023-03-30T13:25:00Z">
              <w:r w:rsidRPr="00DC2757">
                <w:rPr>
                  <w:rFonts w:ascii="Calibri" w:eastAsia="Times New Roman" w:hAnsi="Calibri" w:cs="Calibri"/>
                  <w:color w:val="000000"/>
                  <w:sz w:val="20"/>
                  <w:szCs w:val="20"/>
                </w:rPr>
                <w:t>ENSG00000198692.10</w:t>
              </w:r>
            </w:ins>
          </w:p>
        </w:tc>
        <w:tc>
          <w:tcPr>
            <w:tcW w:w="0" w:type="auto"/>
            <w:tcBorders>
              <w:top w:val="nil"/>
              <w:left w:val="nil"/>
              <w:bottom w:val="nil"/>
              <w:right w:val="nil"/>
            </w:tcBorders>
            <w:shd w:val="clear" w:color="auto" w:fill="auto"/>
            <w:noWrap/>
            <w:vAlign w:val="bottom"/>
            <w:hideMark/>
          </w:tcPr>
          <w:p w14:paraId="6F71E14C" w14:textId="77777777" w:rsidR="00BE0539" w:rsidRPr="00DC2757" w:rsidRDefault="00BE0539" w:rsidP="00E750DA">
            <w:pPr>
              <w:spacing w:after="0" w:line="240" w:lineRule="auto"/>
              <w:rPr>
                <w:ins w:id="6656" w:author="Commodore, Sarah" w:date="2023-03-30T13:25:00Z"/>
                <w:rFonts w:ascii="Calibri" w:eastAsia="Times New Roman" w:hAnsi="Calibri" w:cs="Calibri"/>
                <w:color w:val="000000"/>
                <w:sz w:val="20"/>
                <w:szCs w:val="20"/>
              </w:rPr>
            </w:pPr>
            <w:ins w:id="6657" w:author="Commodore, Sarah" w:date="2023-03-30T13:25:00Z">
              <w:r w:rsidRPr="00DC2757">
                <w:rPr>
                  <w:rFonts w:ascii="Calibri" w:eastAsia="Times New Roman" w:hAnsi="Calibri" w:cs="Calibri"/>
                  <w:color w:val="000000"/>
                  <w:sz w:val="20"/>
                  <w:szCs w:val="20"/>
                </w:rPr>
                <w:t>EIF1AY</w:t>
              </w:r>
            </w:ins>
          </w:p>
        </w:tc>
        <w:tc>
          <w:tcPr>
            <w:tcW w:w="0" w:type="auto"/>
            <w:tcBorders>
              <w:top w:val="nil"/>
              <w:left w:val="nil"/>
              <w:bottom w:val="nil"/>
              <w:right w:val="nil"/>
            </w:tcBorders>
            <w:shd w:val="clear" w:color="auto" w:fill="auto"/>
            <w:noWrap/>
            <w:vAlign w:val="bottom"/>
            <w:hideMark/>
          </w:tcPr>
          <w:p w14:paraId="7EDD1139" w14:textId="77777777" w:rsidR="00BE0539" w:rsidRPr="00DC2757" w:rsidRDefault="00BE0539" w:rsidP="00E750DA">
            <w:pPr>
              <w:spacing w:after="0" w:line="240" w:lineRule="auto"/>
              <w:jc w:val="center"/>
              <w:rPr>
                <w:ins w:id="6658" w:author="Commodore, Sarah" w:date="2023-03-30T13:25:00Z"/>
                <w:rFonts w:ascii="Calibri" w:eastAsia="Times New Roman" w:hAnsi="Calibri" w:cs="Calibri"/>
                <w:color w:val="000000"/>
                <w:sz w:val="20"/>
                <w:szCs w:val="20"/>
              </w:rPr>
            </w:pPr>
            <w:ins w:id="6659" w:author="Commodore, Sarah" w:date="2023-03-30T13:25:00Z">
              <w:r w:rsidRPr="00DC2757">
                <w:rPr>
                  <w:rFonts w:ascii="Calibri" w:eastAsia="Times New Roman" w:hAnsi="Calibri" w:cs="Calibri"/>
                  <w:color w:val="000000"/>
                  <w:sz w:val="20"/>
                  <w:szCs w:val="20"/>
                </w:rPr>
                <w:t>6.4E+00</w:t>
              </w:r>
            </w:ins>
          </w:p>
        </w:tc>
        <w:tc>
          <w:tcPr>
            <w:tcW w:w="0" w:type="auto"/>
            <w:tcBorders>
              <w:top w:val="nil"/>
              <w:left w:val="nil"/>
              <w:bottom w:val="nil"/>
              <w:right w:val="nil"/>
            </w:tcBorders>
            <w:shd w:val="clear" w:color="auto" w:fill="auto"/>
            <w:noWrap/>
            <w:vAlign w:val="bottom"/>
            <w:hideMark/>
          </w:tcPr>
          <w:p w14:paraId="01EAB837" w14:textId="77777777" w:rsidR="00BE0539" w:rsidRPr="00DC2757" w:rsidRDefault="00BE0539" w:rsidP="00E750DA">
            <w:pPr>
              <w:spacing w:after="0" w:line="240" w:lineRule="auto"/>
              <w:jc w:val="center"/>
              <w:rPr>
                <w:ins w:id="6660" w:author="Commodore, Sarah" w:date="2023-03-30T13:25:00Z"/>
                <w:rFonts w:ascii="Calibri" w:eastAsia="Times New Roman" w:hAnsi="Calibri" w:cs="Calibri"/>
                <w:color w:val="000000"/>
                <w:sz w:val="20"/>
                <w:szCs w:val="20"/>
              </w:rPr>
            </w:pPr>
            <w:ins w:id="6661" w:author="Commodore, Sarah" w:date="2023-03-30T13:25:00Z">
              <w:r w:rsidRPr="00DC2757">
                <w:rPr>
                  <w:rFonts w:ascii="Calibri" w:eastAsia="Times New Roman" w:hAnsi="Calibri" w:cs="Calibri"/>
                  <w:color w:val="000000"/>
                  <w:sz w:val="20"/>
                  <w:szCs w:val="20"/>
                </w:rPr>
                <w:t>4.9E-03</w:t>
              </w:r>
            </w:ins>
          </w:p>
        </w:tc>
        <w:tc>
          <w:tcPr>
            <w:tcW w:w="0" w:type="auto"/>
            <w:tcBorders>
              <w:top w:val="nil"/>
              <w:left w:val="nil"/>
              <w:bottom w:val="nil"/>
              <w:right w:val="nil"/>
            </w:tcBorders>
            <w:shd w:val="clear" w:color="auto" w:fill="auto"/>
            <w:noWrap/>
            <w:vAlign w:val="bottom"/>
            <w:hideMark/>
          </w:tcPr>
          <w:p w14:paraId="24A9B6E0" w14:textId="77777777" w:rsidR="00BE0539" w:rsidRPr="00DC2757" w:rsidRDefault="00BE0539" w:rsidP="00E750DA">
            <w:pPr>
              <w:spacing w:after="0" w:line="240" w:lineRule="auto"/>
              <w:jc w:val="center"/>
              <w:rPr>
                <w:ins w:id="6662" w:author="Commodore, Sarah" w:date="2023-03-30T13:25:00Z"/>
                <w:rFonts w:ascii="Calibri" w:eastAsia="Times New Roman" w:hAnsi="Calibri" w:cs="Calibri"/>
                <w:color w:val="000000"/>
                <w:sz w:val="20"/>
                <w:szCs w:val="20"/>
              </w:rPr>
            </w:pPr>
            <w:ins w:id="6663" w:author="Commodore, Sarah" w:date="2023-03-30T13:25:00Z">
              <w:r w:rsidRPr="00DC2757">
                <w:rPr>
                  <w:rFonts w:ascii="Calibri" w:eastAsia="Times New Roman" w:hAnsi="Calibri" w:cs="Calibri"/>
                  <w:color w:val="000000"/>
                  <w:sz w:val="20"/>
                  <w:szCs w:val="20"/>
                </w:rPr>
                <w:t>1.5E-02</w:t>
              </w:r>
            </w:ins>
          </w:p>
        </w:tc>
        <w:tc>
          <w:tcPr>
            <w:tcW w:w="0" w:type="auto"/>
            <w:tcBorders>
              <w:top w:val="nil"/>
              <w:left w:val="nil"/>
              <w:bottom w:val="nil"/>
              <w:right w:val="nil"/>
            </w:tcBorders>
            <w:shd w:val="clear" w:color="auto" w:fill="auto"/>
            <w:noWrap/>
            <w:vAlign w:val="bottom"/>
            <w:hideMark/>
          </w:tcPr>
          <w:p w14:paraId="1DD97F41" w14:textId="77777777" w:rsidR="00BE0539" w:rsidRPr="00DC2757" w:rsidRDefault="00BE0539" w:rsidP="00E750DA">
            <w:pPr>
              <w:spacing w:after="0" w:line="240" w:lineRule="auto"/>
              <w:jc w:val="center"/>
              <w:rPr>
                <w:ins w:id="6664" w:author="Commodore, Sarah" w:date="2023-03-30T13:25:00Z"/>
                <w:rFonts w:ascii="Calibri" w:eastAsia="Times New Roman" w:hAnsi="Calibri" w:cs="Calibri"/>
                <w:color w:val="000000"/>
                <w:sz w:val="20"/>
                <w:szCs w:val="20"/>
              </w:rPr>
            </w:pPr>
            <w:ins w:id="6665" w:author="Commodore, Sarah" w:date="2023-03-30T13:25:00Z">
              <w:r w:rsidRPr="00DC2757">
                <w:rPr>
                  <w:rFonts w:ascii="Calibri" w:eastAsia="Times New Roman" w:hAnsi="Calibri" w:cs="Calibri"/>
                  <w:color w:val="000000"/>
                  <w:sz w:val="20"/>
                  <w:szCs w:val="20"/>
                </w:rPr>
                <w:t>*</w:t>
              </w:r>
            </w:ins>
          </w:p>
        </w:tc>
      </w:tr>
      <w:tr w:rsidR="00BE0539" w:rsidRPr="00DC2757" w14:paraId="7848744B" w14:textId="77777777" w:rsidTr="00E750DA">
        <w:trPr>
          <w:trHeight w:val="270"/>
          <w:ins w:id="6666" w:author="Commodore, Sarah" w:date="2023-03-30T13:25:00Z"/>
        </w:trPr>
        <w:tc>
          <w:tcPr>
            <w:tcW w:w="0" w:type="auto"/>
            <w:tcBorders>
              <w:top w:val="nil"/>
              <w:left w:val="nil"/>
              <w:bottom w:val="single" w:sz="8" w:space="0" w:color="auto"/>
              <w:right w:val="nil"/>
            </w:tcBorders>
            <w:shd w:val="clear" w:color="auto" w:fill="auto"/>
            <w:noWrap/>
            <w:vAlign w:val="bottom"/>
            <w:hideMark/>
          </w:tcPr>
          <w:p w14:paraId="0BD558E6" w14:textId="77777777" w:rsidR="00BE0539" w:rsidRPr="00DC2757" w:rsidRDefault="00BE0539" w:rsidP="00E750DA">
            <w:pPr>
              <w:spacing w:after="0" w:line="240" w:lineRule="auto"/>
              <w:rPr>
                <w:ins w:id="6667" w:author="Commodore, Sarah" w:date="2023-03-30T13:25:00Z"/>
                <w:rFonts w:ascii="Calibri" w:eastAsia="Times New Roman" w:hAnsi="Calibri" w:cs="Calibri"/>
                <w:color w:val="000000"/>
                <w:sz w:val="20"/>
                <w:szCs w:val="20"/>
              </w:rPr>
            </w:pPr>
            <w:ins w:id="6668" w:author="Commodore, Sarah" w:date="2023-03-30T13:25:00Z">
              <w:r w:rsidRPr="00DC2757">
                <w:rPr>
                  <w:rFonts w:ascii="Calibri" w:eastAsia="Times New Roman" w:hAnsi="Calibri" w:cs="Calibri"/>
                  <w:color w:val="000000"/>
                  <w:sz w:val="20"/>
                  <w:szCs w:val="20"/>
                </w:rPr>
                <w:t>ENSG00000177257.3</w:t>
              </w:r>
            </w:ins>
          </w:p>
        </w:tc>
        <w:tc>
          <w:tcPr>
            <w:tcW w:w="0" w:type="auto"/>
            <w:tcBorders>
              <w:top w:val="nil"/>
              <w:left w:val="nil"/>
              <w:bottom w:val="single" w:sz="8" w:space="0" w:color="auto"/>
              <w:right w:val="nil"/>
            </w:tcBorders>
            <w:shd w:val="clear" w:color="auto" w:fill="auto"/>
            <w:noWrap/>
            <w:vAlign w:val="bottom"/>
            <w:hideMark/>
          </w:tcPr>
          <w:p w14:paraId="12C03325" w14:textId="77777777" w:rsidR="00BE0539" w:rsidRPr="00DC2757" w:rsidRDefault="00BE0539" w:rsidP="00E750DA">
            <w:pPr>
              <w:spacing w:after="0" w:line="240" w:lineRule="auto"/>
              <w:rPr>
                <w:ins w:id="6669" w:author="Commodore, Sarah" w:date="2023-03-30T13:25:00Z"/>
                <w:rFonts w:ascii="Calibri" w:eastAsia="Times New Roman" w:hAnsi="Calibri" w:cs="Calibri"/>
                <w:color w:val="000000"/>
                <w:sz w:val="20"/>
                <w:szCs w:val="20"/>
              </w:rPr>
            </w:pPr>
            <w:ins w:id="6670" w:author="Commodore, Sarah" w:date="2023-03-30T13:25:00Z">
              <w:r w:rsidRPr="00DC2757">
                <w:rPr>
                  <w:rFonts w:ascii="Calibri" w:eastAsia="Times New Roman" w:hAnsi="Calibri" w:cs="Calibri"/>
                  <w:color w:val="000000"/>
                  <w:sz w:val="20"/>
                  <w:szCs w:val="20"/>
                </w:rPr>
                <w:t>DEFB4B</w:t>
              </w:r>
            </w:ins>
          </w:p>
        </w:tc>
        <w:tc>
          <w:tcPr>
            <w:tcW w:w="0" w:type="auto"/>
            <w:tcBorders>
              <w:top w:val="nil"/>
              <w:left w:val="nil"/>
              <w:bottom w:val="single" w:sz="8" w:space="0" w:color="auto"/>
              <w:right w:val="nil"/>
            </w:tcBorders>
            <w:shd w:val="clear" w:color="auto" w:fill="auto"/>
            <w:noWrap/>
            <w:vAlign w:val="bottom"/>
            <w:hideMark/>
          </w:tcPr>
          <w:p w14:paraId="7276BFC5" w14:textId="77777777" w:rsidR="00BE0539" w:rsidRPr="00DC2757" w:rsidRDefault="00BE0539" w:rsidP="00E750DA">
            <w:pPr>
              <w:spacing w:after="0" w:line="240" w:lineRule="auto"/>
              <w:jc w:val="center"/>
              <w:rPr>
                <w:ins w:id="6671" w:author="Commodore, Sarah" w:date="2023-03-30T13:25:00Z"/>
                <w:rFonts w:ascii="Calibri" w:eastAsia="Times New Roman" w:hAnsi="Calibri" w:cs="Calibri"/>
                <w:color w:val="000000"/>
                <w:sz w:val="20"/>
                <w:szCs w:val="20"/>
              </w:rPr>
            </w:pPr>
            <w:ins w:id="6672" w:author="Commodore, Sarah" w:date="2023-03-30T13:25:00Z">
              <w:r w:rsidRPr="00DC2757">
                <w:rPr>
                  <w:rFonts w:ascii="Calibri" w:eastAsia="Times New Roman" w:hAnsi="Calibri" w:cs="Calibri"/>
                  <w:color w:val="000000"/>
                  <w:sz w:val="20"/>
                  <w:szCs w:val="20"/>
                </w:rPr>
                <w:t>7.2E+00</w:t>
              </w:r>
            </w:ins>
          </w:p>
        </w:tc>
        <w:tc>
          <w:tcPr>
            <w:tcW w:w="0" w:type="auto"/>
            <w:tcBorders>
              <w:top w:val="nil"/>
              <w:left w:val="nil"/>
              <w:bottom w:val="single" w:sz="8" w:space="0" w:color="auto"/>
              <w:right w:val="nil"/>
            </w:tcBorders>
            <w:shd w:val="clear" w:color="auto" w:fill="auto"/>
            <w:noWrap/>
            <w:vAlign w:val="bottom"/>
            <w:hideMark/>
          </w:tcPr>
          <w:p w14:paraId="50A7E4A6" w14:textId="77777777" w:rsidR="00BE0539" w:rsidRPr="00DC2757" w:rsidRDefault="00BE0539" w:rsidP="00E750DA">
            <w:pPr>
              <w:spacing w:after="0" w:line="240" w:lineRule="auto"/>
              <w:jc w:val="center"/>
              <w:rPr>
                <w:ins w:id="6673" w:author="Commodore, Sarah" w:date="2023-03-30T13:25:00Z"/>
                <w:rFonts w:ascii="Calibri" w:eastAsia="Times New Roman" w:hAnsi="Calibri" w:cs="Calibri"/>
                <w:color w:val="000000"/>
                <w:sz w:val="20"/>
                <w:szCs w:val="20"/>
              </w:rPr>
            </w:pPr>
            <w:ins w:id="6674" w:author="Commodore, Sarah" w:date="2023-03-30T13:25:00Z">
              <w:r w:rsidRPr="00DC2757">
                <w:rPr>
                  <w:rFonts w:ascii="Calibri" w:eastAsia="Times New Roman" w:hAnsi="Calibri" w:cs="Calibri"/>
                  <w:color w:val="000000"/>
                  <w:sz w:val="20"/>
                  <w:szCs w:val="20"/>
                </w:rPr>
                <w:t>2.1E-03</w:t>
              </w:r>
            </w:ins>
          </w:p>
        </w:tc>
        <w:tc>
          <w:tcPr>
            <w:tcW w:w="0" w:type="auto"/>
            <w:tcBorders>
              <w:top w:val="nil"/>
              <w:left w:val="nil"/>
              <w:bottom w:val="single" w:sz="8" w:space="0" w:color="auto"/>
              <w:right w:val="nil"/>
            </w:tcBorders>
            <w:shd w:val="clear" w:color="auto" w:fill="auto"/>
            <w:noWrap/>
            <w:vAlign w:val="bottom"/>
            <w:hideMark/>
          </w:tcPr>
          <w:p w14:paraId="53FB865A" w14:textId="77777777" w:rsidR="00BE0539" w:rsidRPr="00DC2757" w:rsidRDefault="00BE0539" w:rsidP="00E750DA">
            <w:pPr>
              <w:spacing w:after="0" w:line="240" w:lineRule="auto"/>
              <w:jc w:val="center"/>
              <w:rPr>
                <w:ins w:id="6675" w:author="Commodore, Sarah" w:date="2023-03-30T13:25:00Z"/>
                <w:rFonts w:ascii="Calibri" w:eastAsia="Times New Roman" w:hAnsi="Calibri" w:cs="Calibri"/>
                <w:color w:val="000000"/>
                <w:sz w:val="20"/>
                <w:szCs w:val="20"/>
              </w:rPr>
            </w:pPr>
            <w:ins w:id="6676" w:author="Commodore, Sarah" w:date="2023-03-30T13:25:00Z">
              <w:r w:rsidRPr="00DC2757">
                <w:rPr>
                  <w:rFonts w:ascii="Calibri" w:eastAsia="Times New Roman" w:hAnsi="Calibri" w:cs="Calibri"/>
                  <w:color w:val="000000"/>
                  <w:sz w:val="20"/>
                  <w:szCs w:val="20"/>
                </w:rPr>
                <w:t>7.3E-03</w:t>
              </w:r>
            </w:ins>
          </w:p>
        </w:tc>
        <w:tc>
          <w:tcPr>
            <w:tcW w:w="0" w:type="auto"/>
            <w:tcBorders>
              <w:top w:val="nil"/>
              <w:left w:val="nil"/>
              <w:bottom w:val="single" w:sz="8" w:space="0" w:color="auto"/>
              <w:right w:val="nil"/>
            </w:tcBorders>
            <w:shd w:val="clear" w:color="auto" w:fill="auto"/>
            <w:noWrap/>
            <w:vAlign w:val="bottom"/>
            <w:hideMark/>
          </w:tcPr>
          <w:p w14:paraId="735E008F" w14:textId="77777777" w:rsidR="00BE0539" w:rsidRPr="00DC2757" w:rsidRDefault="00BE0539" w:rsidP="00E750DA">
            <w:pPr>
              <w:spacing w:after="0" w:line="240" w:lineRule="auto"/>
              <w:jc w:val="center"/>
              <w:rPr>
                <w:ins w:id="6677" w:author="Commodore, Sarah" w:date="2023-03-30T13:25:00Z"/>
                <w:rFonts w:ascii="Calibri" w:eastAsia="Times New Roman" w:hAnsi="Calibri" w:cs="Calibri"/>
                <w:color w:val="000000"/>
                <w:sz w:val="20"/>
                <w:szCs w:val="20"/>
              </w:rPr>
            </w:pPr>
            <w:ins w:id="6678" w:author="Commodore, Sarah" w:date="2023-03-30T13:25:00Z">
              <w:r w:rsidRPr="00DC2757">
                <w:rPr>
                  <w:rFonts w:ascii="Calibri" w:eastAsia="Times New Roman" w:hAnsi="Calibri" w:cs="Calibri"/>
                  <w:color w:val="000000"/>
                  <w:sz w:val="20"/>
                  <w:szCs w:val="20"/>
                </w:rPr>
                <w:t>*</w:t>
              </w:r>
            </w:ins>
          </w:p>
        </w:tc>
      </w:tr>
    </w:tbl>
    <w:p w14:paraId="0EA25550" w14:textId="77777777" w:rsidR="00BE0539" w:rsidRDefault="00BE0539" w:rsidP="00BE0539">
      <w:pPr>
        <w:pStyle w:val="EndNoteBibliography"/>
        <w:spacing w:line="276" w:lineRule="auto"/>
        <w:ind w:left="720" w:hanging="720"/>
        <w:jc w:val="both"/>
        <w:rPr>
          <w:ins w:id="6679" w:author="Commodore, Sarah" w:date="2023-03-30T13:25:00Z"/>
          <w:b/>
          <w:bCs/>
        </w:rPr>
      </w:pPr>
    </w:p>
    <w:tbl>
      <w:tblPr>
        <w:tblW w:w="10360" w:type="dxa"/>
        <w:tblLook w:val="04A0" w:firstRow="1" w:lastRow="0" w:firstColumn="1" w:lastColumn="0" w:noHBand="0" w:noVBand="1"/>
      </w:tblPr>
      <w:tblGrid>
        <w:gridCol w:w="1960"/>
        <w:gridCol w:w="1360"/>
        <w:gridCol w:w="960"/>
        <w:gridCol w:w="973"/>
        <w:gridCol w:w="973"/>
        <w:gridCol w:w="1097"/>
        <w:gridCol w:w="1097"/>
        <w:gridCol w:w="1004"/>
        <w:gridCol w:w="937"/>
      </w:tblGrid>
      <w:tr w:rsidR="00BE0539" w:rsidRPr="00DC2757" w14:paraId="6085D4C0" w14:textId="77777777" w:rsidTr="00E750DA">
        <w:trPr>
          <w:trHeight w:val="230"/>
          <w:ins w:id="6680" w:author="Commodore, Sarah" w:date="2023-03-30T13:25:00Z"/>
        </w:trPr>
        <w:tc>
          <w:tcPr>
            <w:tcW w:w="10360" w:type="dxa"/>
            <w:gridSpan w:val="9"/>
            <w:tcBorders>
              <w:top w:val="nil"/>
              <w:left w:val="nil"/>
              <w:bottom w:val="nil"/>
              <w:right w:val="nil"/>
            </w:tcBorders>
            <w:shd w:val="clear" w:color="auto" w:fill="auto"/>
            <w:noWrap/>
            <w:vAlign w:val="center"/>
            <w:hideMark/>
          </w:tcPr>
          <w:p w14:paraId="04AF9F7B" w14:textId="77777777" w:rsidR="00BE0539" w:rsidRPr="00DC2757" w:rsidRDefault="00BE0539" w:rsidP="00E750DA">
            <w:pPr>
              <w:spacing w:after="0" w:line="240" w:lineRule="auto"/>
              <w:rPr>
                <w:ins w:id="6681" w:author="Commodore, Sarah" w:date="2023-03-30T13:25:00Z"/>
                <w:rFonts w:ascii="Arial" w:eastAsia="Times New Roman" w:hAnsi="Arial" w:cs="Arial"/>
                <w:b/>
                <w:bCs/>
                <w:color w:val="222222"/>
                <w:sz w:val="18"/>
                <w:szCs w:val="18"/>
              </w:rPr>
            </w:pPr>
            <w:ins w:id="6682" w:author="Commodore, Sarah" w:date="2023-03-30T13:25:00Z">
              <w:r w:rsidRPr="00DC2757">
                <w:rPr>
                  <w:rFonts w:ascii="Arial" w:eastAsia="Times New Roman" w:hAnsi="Arial" w:cs="Arial"/>
                  <w:b/>
                  <w:bCs/>
                  <w:color w:val="222222"/>
                  <w:sz w:val="18"/>
                  <w:szCs w:val="18"/>
                </w:rPr>
                <w:t>Supplementary Table 2: Top 10 Significant Genes when comparing statistical models with all study participants (Model A) and study participants from Pueblo only (Model P).</w:t>
              </w:r>
              <w:r w:rsidRPr="00DC2757">
                <w:rPr>
                  <w:rFonts w:ascii="Arial" w:eastAsia="Times New Roman" w:hAnsi="Arial" w:cs="Arial"/>
                  <w:color w:val="000000"/>
                  <w:sz w:val="18"/>
                  <w:szCs w:val="18"/>
                </w:rPr>
                <w:t> </w:t>
              </w:r>
            </w:ins>
          </w:p>
        </w:tc>
      </w:tr>
      <w:tr w:rsidR="00BE0539" w:rsidRPr="00DC2757" w14:paraId="627F0F4E" w14:textId="77777777" w:rsidTr="00E750DA">
        <w:trPr>
          <w:trHeight w:val="740"/>
          <w:ins w:id="6683" w:author="Commodore, Sarah" w:date="2023-03-30T13:25:00Z"/>
        </w:trPr>
        <w:tc>
          <w:tcPr>
            <w:tcW w:w="1960" w:type="dxa"/>
            <w:tcBorders>
              <w:top w:val="nil"/>
              <w:left w:val="nil"/>
              <w:bottom w:val="single" w:sz="8" w:space="0" w:color="auto"/>
              <w:right w:val="nil"/>
            </w:tcBorders>
            <w:shd w:val="clear" w:color="auto" w:fill="auto"/>
            <w:noWrap/>
            <w:vAlign w:val="center"/>
            <w:hideMark/>
          </w:tcPr>
          <w:p w14:paraId="093FA3E4" w14:textId="77777777" w:rsidR="00BE0539" w:rsidRPr="00DC2757" w:rsidRDefault="00BE0539" w:rsidP="00E750DA">
            <w:pPr>
              <w:spacing w:after="0" w:line="240" w:lineRule="auto"/>
              <w:rPr>
                <w:ins w:id="6684" w:author="Commodore, Sarah" w:date="2023-03-30T13:25:00Z"/>
                <w:rFonts w:ascii="Calibri" w:eastAsia="Times New Roman" w:hAnsi="Calibri" w:cs="Calibri"/>
                <w:b/>
                <w:bCs/>
                <w:color w:val="000000"/>
              </w:rPr>
            </w:pPr>
            <w:ins w:id="6685" w:author="Commodore, Sarah" w:date="2023-03-30T13:25:00Z">
              <w:r w:rsidRPr="00DC2757">
                <w:rPr>
                  <w:rFonts w:ascii="Calibri" w:eastAsia="Times New Roman" w:hAnsi="Calibri" w:cs="Calibri"/>
                  <w:b/>
                  <w:bCs/>
                  <w:color w:val="000000"/>
                </w:rPr>
                <w:t>Ensembl ID</w:t>
              </w:r>
            </w:ins>
          </w:p>
        </w:tc>
        <w:tc>
          <w:tcPr>
            <w:tcW w:w="1360" w:type="dxa"/>
            <w:tcBorders>
              <w:top w:val="nil"/>
              <w:left w:val="nil"/>
              <w:bottom w:val="single" w:sz="8" w:space="0" w:color="auto"/>
              <w:right w:val="nil"/>
            </w:tcBorders>
            <w:shd w:val="clear" w:color="auto" w:fill="auto"/>
            <w:noWrap/>
            <w:vAlign w:val="center"/>
            <w:hideMark/>
          </w:tcPr>
          <w:p w14:paraId="697F2902" w14:textId="77777777" w:rsidR="00BE0539" w:rsidRPr="00DC2757" w:rsidRDefault="00BE0539" w:rsidP="00E750DA">
            <w:pPr>
              <w:spacing w:after="0" w:line="240" w:lineRule="auto"/>
              <w:rPr>
                <w:ins w:id="6686" w:author="Commodore, Sarah" w:date="2023-03-30T13:25:00Z"/>
                <w:rFonts w:ascii="Calibri" w:eastAsia="Times New Roman" w:hAnsi="Calibri" w:cs="Calibri"/>
                <w:b/>
                <w:bCs/>
                <w:color w:val="000000"/>
              </w:rPr>
            </w:pPr>
            <w:ins w:id="6687" w:author="Commodore, Sarah" w:date="2023-03-30T13:25:00Z">
              <w:r w:rsidRPr="00DC2757">
                <w:rPr>
                  <w:rFonts w:ascii="Calibri" w:eastAsia="Times New Roman" w:hAnsi="Calibri" w:cs="Calibri"/>
                  <w:b/>
                  <w:bCs/>
                  <w:color w:val="000000"/>
                </w:rPr>
                <w:t>Gene Symbol</w:t>
              </w:r>
            </w:ins>
          </w:p>
        </w:tc>
        <w:tc>
          <w:tcPr>
            <w:tcW w:w="960" w:type="dxa"/>
            <w:tcBorders>
              <w:top w:val="nil"/>
              <w:left w:val="nil"/>
              <w:bottom w:val="single" w:sz="8" w:space="0" w:color="auto"/>
              <w:right w:val="nil"/>
            </w:tcBorders>
            <w:shd w:val="clear" w:color="000000" w:fill="FFFFFF"/>
            <w:vAlign w:val="center"/>
            <w:hideMark/>
          </w:tcPr>
          <w:p w14:paraId="4E5520FF" w14:textId="77777777" w:rsidR="00BE0539" w:rsidRPr="00DC2757" w:rsidRDefault="00BE0539" w:rsidP="00E750DA">
            <w:pPr>
              <w:spacing w:after="0" w:line="240" w:lineRule="auto"/>
              <w:rPr>
                <w:ins w:id="6688" w:author="Commodore, Sarah" w:date="2023-03-30T13:25:00Z"/>
                <w:rFonts w:ascii="Arial" w:eastAsia="Times New Roman" w:hAnsi="Arial" w:cs="Arial"/>
                <w:b/>
                <w:bCs/>
                <w:color w:val="222222"/>
                <w:sz w:val="18"/>
                <w:szCs w:val="18"/>
              </w:rPr>
            </w:pPr>
            <w:ins w:id="6689" w:author="Commodore, Sarah" w:date="2023-03-30T13:25:00Z">
              <w:r w:rsidRPr="00DC2757">
                <w:rPr>
                  <w:rFonts w:ascii="Arial" w:eastAsia="Times New Roman" w:hAnsi="Arial" w:cs="Arial"/>
                  <w:b/>
                  <w:bCs/>
                  <w:color w:val="222222"/>
                  <w:sz w:val="18"/>
                  <w:szCs w:val="18"/>
                </w:rPr>
                <w:t>Gene Type</w:t>
              </w:r>
            </w:ins>
          </w:p>
        </w:tc>
        <w:tc>
          <w:tcPr>
            <w:tcW w:w="960" w:type="dxa"/>
            <w:tcBorders>
              <w:top w:val="nil"/>
              <w:left w:val="nil"/>
              <w:bottom w:val="single" w:sz="8" w:space="0" w:color="auto"/>
              <w:right w:val="nil"/>
            </w:tcBorders>
            <w:shd w:val="clear" w:color="000000" w:fill="FFFFFF"/>
            <w:vAlign w:val="center"/>
            <w:hideMark/>
          </w:tcPr>
          <w:p w14:paraId="32DFA65D" w14:textId="77777777" w:rsidR="00BE0539" w:rsidRPr="00DC2757" w:rsidRDefault="00BE0539" w:rsidP="00E750DA">
            <w:pPr>
              <w:spacing w:after="0" w:line="240" w:lineRule="auto"/>
              <w:jc w:val="right"/>
              <w:rPr>
                <w:ins w:id="6690" w:author="Commodore, Sarah" w:date="2023-03-30T13:25:00Z"/>
                <w:rFonts w:ascii="Arial" w:eastAsia="Times New Roman" w:hAnsi="Arial" w:cs="Arial"/>
                <w:b/>
                <w:bCs/>
                <w:color w:val="222222"/>
                <w:sz w:val="18"/>
                <w:szCs w:val="18"/>
              </w:rPr>
            </w:pPr>
            <w:ins w:id="6691" w:author="Commodore, Sarah" w:date="2023-03-30T13:25:00Z">
              <w:r w:rsidRPr="00DC2757">
                <w:rPr>
                  <w:rFonts w:ascii="Arial" w:eastAsia="Times New Roman" w:hAnsi="Arial" w:cs="Arial"/>
                  <w:b/>
                  <w:bCs/>
                  <w:color w:val="222222"/>
                  <w:sz w:val="18"/>
                  <w:szCs w:val="18"/>
                </w:rPr>
                <w:t>Log</w:t>
              </w:r>
              <w:r w:rsidRPr="00DC2757">
                <w:rPr>
                  <w:rFonts w:ascii="Arial" w:eastAsia="Times New Roman" w:hAnsi="Arial" w:cs="Arial"/>
                  <w:b/>
                  <w:bCs/>
                  <w:color w:val="222222"/>
                  <w:sz w:val="18"/>
                  <w:szCs w:val="18"/>
                  <w:vertAlign w:val="subscript"/>
                </w:rPr>
                <w:t>2</w:t>
              </w:r>
              <w:r w:rsidRPr="00DC2757">
                <w:rPr>
                  <w:rFonts w:ascii="Arial" w:eastAsia="Times New Roman" w:hAnsi="Arial" w:cs="Arial"/>
                  <w:b/>
                  <w:bCs/>
                  <w:color w:val="222222"/>
                  <w:sz w:val="18"/>
                  <w:szCs w:val="18"/>
                </w:rPr>
                <w:t>(FC) (Mod A)</w:t>
              </w:r>
            </w:ins>
          </w:p>
        </w:tc>
        <w:tc>
          <w:tcPr>
            <w:tcW w:w="960" w:type="dxa"/>
            <w:tcBorders>
              <w:top w:val="nil"/>
              <w:left w:val="nil"/>
              <w:bottom w:val="single" w:sz="8" w:space="0" w:color="auto"/>
              <w:right w:val="nil"/>
            </w:tcBorders>
            <w:shd w:val="clear" w:color="000000" w:fill="FFFFFF"/>
            <w:vAlign w:val="center"/>
            <w:hideMark/>
          </w:tcPr>
          <w:p w14:paraId="48FDFB73" w14:textId="77777777" w:rsidR="00BE0539" w:rsidRPr="00DC2757" w:rsidRDefault="00BE0539" w:rsidP="00E750DA">
            <w:pPr>
              <w:spacing w:after="0" w:line="240" w:lineRule="auto"/>
              <w:jc w:val="right"/>
              <w:rPr>
                <w:ins w:id="6692" w:author="Commodore, Sarah" w:date="2023-03-30T13:25:00Z"/>
                <w:rFonts w:ascii="Arial" w:eastAsia="Times New Roman" w:hAnsi="Arial" w:cs="Arial"/>
                <w:b/>
                <w:bCs/>
                <w:color w:val="222222"/>
                <w:sz w:val="18"/>
                <w:szCs w:val="18"/>
              </w:rPr>
            </w:pPr>
            <w:ins w:id="6693" w:author="Commodore, Sarah" w:date="2023-03-30T13:25:00Z">
              <w:r w:rsidRPr="00DC2757">
                <w:rPr>
                  <w:rFonts w:ascii="Arial" w:eastAsia="Times New Roman" w:hAnsi="Arial" w:cs="Arial"/>
                  <w:b/>
                  <w:bCs/>
                  <w:color w:val="222222"/>
                  <w:sz w:val="18"/>
                  <w:szCs w:val="18"/>
                </w:rPr>
                <w:t>Log</w:t>
              </w:r>
              <w:r w:rsidRPr="00DC2757">
                <w:rPr>
                  <w:rFonts w:ascii="Arial" w:eastAsia="Times New Roman" w:hAnsi="Arial" w:cs="Arial"/>
                  <w:b/>
                  <w:bCs/>
                  <w:color w:val="222222"/>
                  <w:sz w:val="18"/>
                  <w:szCs w:val="18"/>
                  <w:vertAlign w:val="subscript"/>
                </w:rPr>
                <w:t>2</w:t>
              </w:r>
              <w:r w:rsidRPr="00DC2757">
                <w:rPr>
                  <w:rFonts w:ascii="Arial" w:eastAsia="Times New Roman" w:hAnsi="Arial" w:cs="Arial"/>
                  <w:b/>
                  <w:bCs/>
                  <w:color w:val="222222"/>
                  <w:sz w:val="18"/>
                  <w:szCs w:val="18"/>
                </w:rPr>
                <w:t>(FC) (Mod P)</w:t>
              </w:r>
            </w:ins>
          </w:p>
        </w:tc>
        <w:tc>
          <w:tcPr>
            <w:tcW w:w="960" w:type="dxa"/>
            <w:tcBorders>
              <w:top w:val="nil"/>
              <w:left w:val="nil"/>
              <w:bottom w:val="single" w:sz="8" w:space="0" w:color="auto"/>
              <w:right w:val="nil"/>
            </w:tcBorders>
            <w:shd w:val="clear" w:color="000000" w:fill="FFFFFF"/>
            <w:vAlign w:val="center"/>
            <w:hideMark/>
          </w:tcPr>
          <w:p w14:paraId="52A4576C" w14:textId="77777777" w:rsidR="00BE0539" w:rsidRPr="00DC2757" w:rsidRDefault="00BE0539" w:rsidP="00E750DA">
            <w:pPr>
              <w:spacing w:after="0" w:line="240" w:lineRule="auto"/>
              <w:jc w:val="center"/>
              <w:rPr>
                <w:ins w:id="6694" w:author="Commodore, Sarah" w:date="2023-03-30T13:25:00Z"/>
                <w:rFonts w:ascii="Arial" w:eastAsia="Times New Roman" w:hAnsi="Arial" w:cs="Arial"/>
                <w:b/>
                <w:bCs/>
                <w:color w:val="222222"/>
                <w:sz w:val="18"/>
                <w:szCs w:val="18"/>
              </w:rPr>
            </w:pPr>
            <w:ins w:id="6695" w:author="Commodore, Sarah" w:date="2023-03-30T13:25:00Z">
              <w:r w:rsidRPr="00DC2757">
                <w:rPr>
                  <w:rFonts w:ascii="Arial" w:eastAsia="Times New Roman" w:hAnsi="Arial" w:cs="Arial"/>
                  <w:b/>
                  <w:bCs/>
                  <w:color w:val="222222"/>
                  <w:sz w:val="18"/>
                  <w:szCs w:val="18"/>
                </w:rPr>
                <w:t>Log</w:t>
              </w:r>
              <w:r w:rsidRPr="00DC2757">
                <w:rPr>
                  <w:rFonts w:ascii="Arial" w:eastAsia="Times New Roman" w:hAnsi="Arial" w:cs="Arial"/>
                  <w:b/>
                  <w:bCs/>
                  <w:color w:val="222222"/>
                  <w:sz w:val="18"/>
                  <w:szCs w:val="18"/>
                  <w:vertAlign w:val="subscript"/>
                </w:rPr>
                <w:t>2</w:t>
              </w:r>
              <w:r w:rsidRPr="00DC2757">
                <w:rPr>
                  <w:rFonts w:ascii="Arial" w:eastAsia="Times New Roman" w:hAnsi="Arial" w:cs="Arial"/>
                  <w:b/>
                  <w:bCs/>
                  <w:color w:val="222222"/>
                  <w:sz w:val="18"/>
                  <w:szCs w:val="18"/>
                </w:rPr>
                <w:t>(FC) Difference  (P - A)</w:t>
              </w:r>
            </w:ins>
          </w:p>
        </w:tc>
        <w:tc>
          <w:tcPr>
            <w:tcW w:w="960" w:type="dxa"/>
            <w:tcBorders>
              <w:top w:val="nil"/>
              <w:left w:val="nil"/>
              <w:bottom w:val="single" w:sz="8" w:space="0" w:color="auto"/>
              <w:right w:val="nil"/>
            </w:tcBorders>
            <w:shd w:val="clear" w:color="000000" w:fill="FFFFFF"/>
            <w:vAlign w:val="center"/>
            <w:hideMark/>
          </w:tcPr>
          <w:p w14:paraId="05BAB29D" w14:textId="77777777" w:rsidR="00BE0539" w:rsidRPr="00DC2757" w:rsidRDefault="00BE0539" w:rsidP="00E750DA">
            <w:pPr>
              <w:spacing w:after="0" w:line="240" w:lineRule="auto"/>
              <w:jc w:val="center"/>
              <w:rPr>
                <w:ins w:id="6696" w:author="Commodore, Sarah" w:date="2023-03-30T13:25:00Z"/>
                <w:rFonts w:ascii="Arial" w:eastAsia="Times New Roman" w:hAnsi="Arial" w:cs="Arial"/>
                <w:b/>
                <w:bCs/>
                <w:color w:val="222222"/>
                <w:sz w:val="18"/>
                <w:szCs w:val="18"/>
              </w:rPr>
            </w:pPr>
            <w:ins w:id="6697" w:author="Commodore, Sarah" w:date="2023-03-30T13:25:00Z">
              <w:r w:rsidRPr="00DC2757">
                <w:rPr>
                  <w:rFonts w:ascii="Arial" w:eastAsia="Times New Roman" w:hAnsi="Arial" w:cs="Arial"/>
                  <w:b/>
                  <w:bCs/>
                  <w:color w:val="222222"/>
                  <w:sz w:val="18"/>
                  <w:szCs w:val="18"/>
                </w:rPr>
                <w:t>Log</w:t>
              </w:r>
              <w:r w:rsidRPr="00DC2757">
                <w:rPr>
                  <w:rFonts w:ascii="Arial" w:eastAsia="Times New Roman" w:hAnsi="Arial" w:cs="Arial"/>
                  <w:b/>
                  <w:bCs/>
                  <w:color w:val="222222"/>
                  <w:sz w:val="18"/>
                  <w:szCs w:val="18"/>
                  <w:vertAlign w:val="subscript"/>
                </w:rPr>
                <w:t>2</w:t>
              </w:r>
              <w:r w:rsidRPr="00DC2757">
                <w:rPr>
                  <w:rFonts w:ascii="Arial" w:eastAsia="Times New Roman" w:hAnsi="Arial" w:cs="Arial"/>
                  <w:b/>
                  <w:bCs/>
                  <w:color w:val="222222"/>
                  <w:sz w:val="18"/>
                  <w:szCs w:val="18"/>
                </w:rPr>
                <w:t>(FC) Difference (%)</w:t>
              </w:r>
            </w:ins>
          </w:p>
        </w:tc>
        <w:tc>
          <w:tcPr>
            <w:tcW w:w="1120" w:type="dxa"/>
            <w:tcBorders>
              <w:top w:val="nil"/>
              <w:left w:val="nil"/>
              <w:bottom w:val="single" w:sz="8" w:space="0" w:color="auto"/>
              <w:right w:val="nil"/>
            </w:tcBorders>
            <w:shd w:val="clear" w:color="000000" w:fill="FFFFFF"/>
            <w:vAlign w:val="center"/>
            <w:hideMark/>
          </w:tcPr>
          <w:p w14:paraId="6662E57C" w14:textId="77777777" w:rsidR="00BE0539" w:rsidRPr="00DC2757" w:rsidRDefault="00BE0539" w:rsidP="00E750DA">
            <w:pPr>
              <w:spacing w:after="0" w:line="240" w:lineRule="auto"/>
              <w:jc w:val="center"/>
              <w:rPr>
                <w:ins w:id="6698" w:author="Commodore, Sarah" w:date="2023-03-30T13:25:00Z"/>
                <w:rFonts w:ascii="Arial" w:eastAsia="Times New Roman" w:hAnsi="Arial" w:cs="Arial"/>
                <w:b/>
                <w:bCs/>
                <w:color w:val="222222"/>
                <w:sz w:val="18"/>
                <w:szCs w:val="18"/>
              </w:rPr>
            </w:pPr>
            <w:ins w:id="6699" w:author="Commodore, Sarah" w:date="2023-03-30T13:25:00Z">
              <w:r w:rsidRPr="00DC2757">
                <w:rPr>
                  <w:rFonts w:ascii="Arial" w:eastAsia="Times New Roman" w:hAnsi="Arial" w:cs="Arial"/>
                  <w:b/>
                  <w:bCs/>
                  <w:color w:val="222222"/>
                  <w:sz w:val="18"/>
                  <w:szCs w:val="18"/>
                </w:rPr>
                <w:t>FDR      (Mod A)</w:t>
              </w:r>
            </w:ins>
          </w:p>
        </w:tc>
        <w:tc>
          <w:tcPr>
            <w:tcW w:w="1120" w:type="dxa"/>
            <w:tcBorders>
              <w:top w:val="nil"/>
              <w:left w:val="nil"/>
              <w:bottom w:val="single" w:sz="8" w:space="0" w:color="auto"/>
              <w:right w:val="nil"/>
            </w:tcBorders>
            <w:shd w:val="clear" w:color="000000" w:fill="FFFFFF"/>
            <w:vAlign w:val="center"/>
            <w:hideMark/>
          </w:tcPr>
          <w:p w14:paraId="7B0AA594" w14:textId="77777777" w:rsidR="00BE0539" w:rsidRPr="00DC2757" w:rsidRDefault="00BE0539" w:rsidP="00E750DA">
            <w:pPr>
              <w:spacing w:after="0" w:line="240" w:lineRule="auto"/>
              <w:jc w:val="center"/>
              <w:rPr>
                <w:ins w:id="6700" w:author="Commodore, Sarah" w:date="2023-03-30T13:25:00Z"/>
                <w:rFonts w:ascii="Arial" w:eastAsia="Times New Roman" w:hAnsi="Arial" w:cs="Arial"/>
                <w:b/>
                <w:bCs/>
                <w:color w:val="222222"/>
                <w:sz w:val="18"/>
                <w:szCs w:val="18"/>
              </w:rPr>
            </w:pPr>
            <w:ins w:id="6701" w:author="Commodore, Sarah" w:date="2023-03-30T13:25:00Z">
              <w:r w:rsidRPr="00DC2757">
                <w:rPr>
                  <w:rFonts w:ascii="Arial" w:eastAsia="Times New Roman" w:hAnsi="Arial" w:cs="Arial"/>
                  <w:b/>
                  <w:bCs/>
                  <w:color w:val="222222"/>
                  <w:sz w:val="18"/>
                  <w:szCs w:val="18"/>
                </w:rPr>
                <w:t>FDR      (Mod P)</w:t>
              </w:r>
            </w:ins>
          </w:p>
        </w:tc>
      </w:tr>
      <w:tr w:rsidR="00BE0539" w:rsidRPr="00DC2757" w14:paraId="5A4D1560" w14:textId="77777777" w:rsidTr="00E750DA">
        <w:trPr>
          <w:trHeight w:val="460"/>
          <w:ins w:id="6702" w:author="Commodore, Sarah" w:date="2023-03-30T13:25:00Z"/>
        </w:trPr>
        <w:tc>
          <w:tcPr>
            <w:tcW w:w="1960" w:type="dxa"/>
            <w:tcBorders>
              <w:top w:val="nil"/>
              <w:left w:val="nil"/>
              <w:bottom w:val="nil"/>
              <w:right w:val="nil"/>
            </w:tcBorders>
            <w:shd w:val="clear" w:color="000000" w:fill="FFFFFF"/>
            <w:vAlign w:val="center"/>
            <w:hideMark/>
          </w:tcPr>
          <w:p w14:paraId="3F7B1CF2" w14:textId="77777777" w:rsidR="00BE0539" w:rsidRPr="00DC2757" w:rsidRDefault="00BE0539" w:rsidP="00E750DA">
            <w:pPr>
              <w:spacing w:after="0" w:line="240" w:lineRule="auto"/>
              <w:rPr>
                <w:ins w:id="6703" w:author="Commodore, Sarah" w:date="2023-03-30T13:25:00Z"/>
                <w:rFonts w:ascii="Arial" w:eastAsia="Times New Roman" w:hAnsi="Arial" w:cs="Arial"/>
                <w:color w:val="222222"/>
                <w:sz w:val="18"/>
                <w:szCs w:val="18"/>
              </w:rPr>
            </w:pPr>
            <w:ins w:id="6704" w:author="Commodore, Sarah" w:date="2023-03-30T13:25:00Z">
              <w:r w:rsidRPr="00DC2757">
                <w:rPr>
                  <w:rFonts w:ascii="Arial" w:eastAsia="Times New Roman" w:hAnsi="Arial" w:cs="Arial"/>
                  <w:color w:val="222222"/>
                  <w:sz w:val="18"/>
                  <w:szCs w:val="18"/>
                </w:rPr>
                <w:t>ENSG00000188039</w:t>
              </w:r>
            </w:ins>
          </w:p>
        </w:tc>
        <w:tc>
          <w:tcPr>
            <w:tcW w:w="1360" w:type="dxa"/>
            <w:tcBorders>
              <w:top w:val="nil"/>
              <w:left w:val="nil"/>
              <w:bottom w:val="nil"/>
              <w:right w:val="nil"/>
            </w:tcBorders>
            <w:shd w:val="clear" w:color="000000" w:fill="FFFFFF"/>
            <w:vAlign w:val="center"/>
            <w:hideMark/>
          </w:tcPr>
          <w:p w14:paraId="7112422F" w14:textId="77777777" w:rsidR="00BE0539" w:rsidRPr="00DC2757" w:rsidRDefault="00BE0539" w:rsidP="00E750DA">
            <w:pPr>
              <w:spacing w:after="0" w:line="240" w:lineRule="auto"/>
              <w:rPr>
                <w:ins w:id="6705" w:author="Commodore, Sarah" w:date="2023-03-30T13:25:00Z"/>
                <w:rFonts w:ascii="Arial" w:eastAsia="Times New Roman" w:hAnsi="Arial" w:cs="Arial"/>
                <w:i/>
                <w:iCs/>
                <w:color w:val="222222"/>
                <w:sz w:val="18"/>
                <w:szCs w:val="18"/>
              </w:rPr>
            </w:pPr>
            <w:ins w:id="6706" w:author="Commodore, Sarah" w:date="2023-03-30T13:25:00Z">
              <w:r w:rsidRPr="00DC2757">
                <w:rPr>
                  <w:rFonts w:ascii="Arial" w:eastAsia="Times New Roman" w:hAnsi="Arial" w:cs="Arial"/>
                  <w:i/>
                  <w:iCs/>
                  <w:color w:val="222222"/>
                  <w:sz w:val="18"/>
                  <w:szCs w:val="18"/>
                </w:rPr>
                <w:t>NWD1</w:t>
              </w:r>
            </w:ins>
          </w:p>
        </w:tc>
        <w:tc>
          <w:tcPr>
            <w:tcW w:w="960" w:type="dxa"/>
            <w:tcBorders>
              <w:top w:val="nil"/>
              <w:left w:val="nil"/>
              <w:bottom w:val="nil"/>
              <w:right w:val="nil"/>
            </w:tcBorders>
            <w:shd w:val="clear" w:color="000000" w:fill="FFFFFF"/>
            <w:vAlign w:val="center"/>
            <w:hideMark/>
          </w:tcPr>
          <w:p w14:paraId="6481EFD8" w14:textId="77777777" w:rsidR="00BE0539" w:rsidRPr="00DC2757" w:rsidRDefault="00BE0539" w:rsidP="00E750DA">
            <w:pPr>
              <w:spacing w:after="0" w:line="240" w:lineRule="auto"/>
              <w:rPr>
                <w:ins w:id="6707" w:author="Commodore, Sarah" w:date="2023-03-30T13:25:00Z"/>
                <w:rFonts w:ascii="Arial" w:eastAsia="Times New Roman" w:hAnsi="Arial" w:cs="Arial"/>
                <w:color w:val="222222"/>
                <w:sz w:val="18"/>
                <w:szCs w:val="18"/>
              </w:rPr>
            </w:pPr>
            <w:ins w:id="6708" w:author="Commodore, Sarah" w:date="2023-03-30T13:25: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67DB2B86" w14:textId="77777777" w:rsidR="00BE0539" w:rsidRPr="00DC2757" w:rsidRDefault="00BE0539" w:rsidP="00E750DA">
            <w:pPr>
              <w:spacing w:after="0" w:line="240" w:lineRule="auto"/>
              <w:jc w:val="right"/>
              <w:rPr>
                <w:ins w:id="6709" w:author="Commodore, Sarah" w:date="2023-03-30T13:25:00Z"/>
                <w:rFonts w:ascii="Arial" w:eastAsia="Times New Roman" w:hAnsi="Arial" w:cs="Arial"/>
                <w:color w:val="222222"/>
                <w:sz w:val="18"/>
                <w:szCs w:val="18"/>
              </w:rPr>
            </w:pPr>
            <w:ins w:id="6710" w:author="Commodore, Sarah" w:date="2023-03-30T13:25: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5E21AFC2" w14:textId="77777777" w:rsidR="00BE0539" w:rsidRPr="00DC2757" w:rsidRDefault="00BE0539" w:rsidP="00E750DA">
            <w:pPr>
              <w:spacing w:after="0" w:line="240" w:lineRule="auto"/>
              <w:jc w:val="right"/>
              <w:rPr>
                <w:ins w:id="6711" w:author="Commodore, Sarah" w:date="2023-03-30T13:25:00Z"/>
                <w:rFonts w:ascii="Arial" w:eastAsia="Times New Roman" w:hAnsi="Arial" w:cs="Arial"/>
                <w:color w:val="222222"/>
                <w:sz w:val="18"/>
                <w:szCs w:val="18"/>
              </w:rPr>
            </w:pPr>
            <w:ins w:id="6712" w:author="Commodore, Sarah" w:date="2023-03-30T13:25: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4D609DE3" w14:textId="77777777" w:rsidR="00BE0539" w:rsidRPr="00DC2757" w:rsidRDefault="00BE0539" w:rsidP="00E750DA">
            <w:pPr>
              <w:spacing w:after="0" w:line="240" w:lineRule="auto"/>
              <w:jc w:val="center"/>
              <w:rPr>
                <w:ins w:id="6713" w:author="Commodore, Sarah" w:date="2023-03-30T13:25:00Z"/>
                <w:rFonts w:ascii="Arial" w:eastAsia="Times New Roman" w:hAnsi="Arial" w:cs="Arial"/>
                <w:color w:val="222222"/>
                <w:sz w:val="18"/>
                <w:szCs w:val="18"/>
              </w:rPr>
            </w:pPr>
            <w:ins w:id="6714" w:author="Commodore, Sarah" w:date="2023-03-30T13:25:00Z">
              <w:r w:rsidRPr="00DC2757">
                <w:rPr>
                  <w:rFonts w:ascii="Arial" w:eastAsia="Times New Roman" w:hAnsi="Arial" w:cs="Arial"/>
                  <w:color w:val="222222"/>
                  <w:sz w:val="18"/>
                  <w:szCs w:val="18"/>
                </w:rPr>
                <w:t>-0.1</w:t>
              </w:r>
            </w:ins>
          </w:p>
        </w:tc>
        <w:tc>
          <w:tcPr>
            <w:tcW w:w="960" w:type="dxa"/>
            <w:tcBorders>
              <w:top w:val="nil"/>
              <w:left w:val="nil"/>
              <w:bottom w:val="nil"/>
              <w:right w:val="nil"/>
            </w:tcBorders>
            <w:shd w:val="clear" w:color="000000" w:fill="FFFFFF"/>
            <w:vAlign w:val="center"/>
            <w:hideMark/>
          </w:tcPr>
          <w:p w14:paraId="0E95E356" w14:textId="77777777" w:rsidR="00BE0539" w:rsidRPr="00DC2757" w:rsidRDefault="00BE0539" w:rsidP="00E750DA">
            <w:pPr>
              <w:spacing w:after="0" w:line="240" w:lineRule="auto"/>
              <w:jc w:val="center"/>
              <w:rPr>
                <w:ins w:id="6715" w:author="Commodore, Sarah" w:date="2023-03-30T13:25:00Z"/>
                <w:rFonts w:ascii="Arial" w:eastAsia="Times New Roman" w:hAnsi="Arial" w:cs="Arial"/>
                <w:color w:val="222222"/>
                <w:sz w:val="18"/>
                <w:szCs w:val="18"/>
              </w:rPr>
            </w:pPr>
            <w:ins w:id="6716" w:author="Commodore, Sarah" w:date="2023-03-30T13:25:00Z">
              <w:r w:rsidRPr="00DC2757">
                <w:rPr>
                  <w:rFonts w:ascii="Arial" w:eastAsia="Times New Roman" w:hAnsi="Arial" w:cs="Arial"/>
                  <w:color w:val="222222"/>
                  <w:sz w:val="18"/>
                  <w:szCs w:val="18"/>
                </w:rPr>
                <w:t>2.5</w:t>
              </w:r>
            </w:ins>
          </w:p>
        </w:tc>
        <w:tc>
          <w:tcPr>
            <w:tcW w:w="1120" w:type="dxa"/>
            <w:tcBorders>
              <w:top w:val="nil"/>
              <w:left w:val="nil"/>
              <w:bottom w:val="nil"/>
              <w:right w:val="nil"/>
            </w:tcBorders>
            <w:shd w:val="clear" w:color="000000" w:fill="FFFFFF"/>
            <w:vAlign w:val="center"/>
            <w:hideMark/>
          </w:tcPr>
          <w:p w14:paraId="273F13DD" w14:textId="77777777" w:rsidR="00BE0539" w:rsidRPr="00DC2757" w:rsidRDefault="00BE0539" w:rsidP="00E750DA">
            <w:pPr>
              <w:spacing w:after="0" w:line="240" w:lineRule="auto"/>
              <w:jc w:val="center"/>
              <w:rPr>
                <w:ins w:id="6717" w:author="Commodore, Sarah" w:date="2023-03-30T13:25:00Z"/>
                <w:rFonts w:ascii="Arial" w:eastAsia="Times New Roman" w:hAnsi="Arial" w:cs="Arial"/>
                <w:color w:val="222222"/>
                <w:sz w:val="18"/>
                <w:szCs w:val="18"/>
              </w:rPr>
            </w:pPr>
            <w:ins w:id="6718" w:author="Commodore, Sarah" w:date="2023-03-30T13:25: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39E9D2E9" w14:textId="77777777" w:rsidR="00BE0539" w:rsidRPr="00DC2757" w:rsidRDefault="00BE0539" w:rsidP="00E750DA">
            <w:pPr>
              <w:spacing w:after="0" w:line="240" w:lineRule="auto"/>
              <w:jc w:val="center"/>
              <w:rPr>
                <w:ins w:id="6719" w:author="Commodore, Sarah" w:date="2023-03-30T13:25:00Z"/>
                <w:rFonts w:ascii="Arial" w:eastAsia="Times New Roman" w:hAnsi="Arial" w:cs="Arial"/>
                <w:color w:val="222222"/>
                <w:sz w:val="18"/>
                <w:szCs w:val="18"/>
              </w:rPr>
            </w:pPr>
            <w:ins w:id="6720" w:author="Commodore, Sarah" w:date="2023-03-30T13:25:00Z">
              <w:r w:rsidRPr="00DC2757">
                <w:rPr>
                  <w:rFonts w:ascii="Arial" w:eastAsia="Times New Roman" w:hAnsi="Arial" w:cs="Arial"/>
                  <w:color w:val="222222"/>
                  <w:sz w:val="18"/>
                  <w:szCs w:val="18"/>
                </w:rPr>
                <w:t>&lt; 0.001</w:t>
              </w:r>
            </w:ins>
          </w:p>
        </w:tc>
      </w:tr>
      <w:tr w:rsidR="00BE0539" w:rsidRPr="00DC2757" w14:paraId="5F11EC42" w14:textId="77777777" w:rsidTr="00E750DA">
        <w:trPr>
          <w:trHeight w:val="460"/>
          <w:ins w:id="6721" w:author="Commodore, Sarah" w:date="2023-03-30T13:25:00Z"/>
        </w:trPr>
        <w:tc>
          <w:tcPr>
            <w:tcW w:w="1960" w:type="dxa"/>
            <w:tcBorders>
              <w:top w:val="nil"/>
              <w:left w:val="nil"/>
              <w:bottom w:val="nil"/>
              <w:right w:val="nil"/>
            </w:tcBorders>
            <w:shd w:val="clear" w:color="000000" w:fill="FFFFFF"/>
            <w:vAlign w:val="center"/>
            <w:hideMark/>
          </w:tcPr>
          <w:p w14:paraId="5A39F0D2" w14:textId="77777777" w:rsidR="00BE0539" w:rsidRPr="00DC2757" w:rsidRDefault="00BE0539" w:rsidP="00E750DA">
            <w:pPr>
              <w:spacing w:after="0" w:line="240" w:lineRule="auto"/>
              <w:rPr>
                <w:ins w:id="6722" w:author="Commodore, Sarah" w:date="2023-03-30T13:25:00Z"/>
                <w:rFonts w:ascii="Arial" w:eastAsia="Times New Roman" w:hAnsi="Arial" w:cs="Arial"/>
                <w:color w:val="222222"/>
                <w:sz w:val="18"/>
                <w:szCs w:val="18"/>
              </w:rPr>
            </w:pPr>
            <w:ins w:id="6723" w:author="Commodore, Sarah" w:date="2023-03-30T13:25:00Z">
              <w:r w:rsidRPr="00DC2757">
                <w:rPr>
                  <w:rFonts w:ascii="Arial" w:eastAsia="Times New Roman" w:hAnsi="Arial" w:cs="Arial"/>
                  <w:color w:val="222222"/>
                  <w:sz w:val="18"/>
                  <w:szCs w:val="18"/>
                </w:rPr>
                <w:t>ENSG00000118997</w:t>
              </w:r>
            </w:ins>
          </w:p>
        </w:tc>
        <w:tc>
          <w:tcPr>
            <w:tcW w:w="1360" w:type="dxa"/>
            <w:tcBorders>
              <w:top w:val="nil"/>
              <w:left w:val="nil"/>
              <w:bottom w:val="nil"/>
              <w:right w:val="nil"/>
            </w:tcBorders>
            <w:shd w:val="clear" w:color="000000" w:fill="FFFFFF"/>
            <w:vAlign w:val="center"/>
            <w:hideMark/>
          </w:tcPr>
          <w:p w14:paraId="7BD8862C" w14:textId="77777777" w:rsidR="00BE0539" w:rsidRPr="00DC2757" w:rsidRDefault="00BE0539" w:rsidP="00E750DA">
            <w:pPr>
              <w:spacing w:after="0" w:line="240" w:lineRule="auto"/>
              <w:rPr>
                <w:ins w:id="6724" w:author="Commodore, Sarah" w:date="2023-03-30T13:25:00Z"/>
                <w:rFonts w:ascii="Arial" w:eastAsia="Times New Roman" w:hAnsi="Arial" w:cs="Arial"/>
                <w:i/>
                <w:iCs/>
                <w:color w:val="222222"/>
                <w:sz w:val="18"/>
                <w:szCs w:val="18"/>
              </w:rPr>
            </w:pPr>
            <w:ins w:id="6725" w:author="Commodore, Sarah" w:date="2023-03-30T13:25:00Z">
              <w:r w:rsidRPr="00DC2757">
                <w:rPr>
                  <w:rFonts w:ascii="Arial" w:eastAsia="Times New Roman" w:hAnsi="Arial" w:cs="Arial"/>
                  <w:i/>
                  <w:iCs/>
                  <w:color w:val="222222"/>
                  <w:sz w:val="18"/>
                  <w:szCs w:val="18"/>
                </w:rPr>
                <w:t>DNAH7</w:t>
              </w:r>
            </w:ins>
          </w:p>
        </w:tc>
        <w:tc>
          <w:tcPr>
            <w:tcW w:w="960" w:type="dxa"/>
            <w:tcBorders>
              <w:top w:val="nil"/>
              <w:left w:val="nil"/>
              <w:bottom w:val="nil"/>
              <w:right w:val="nil"/>
            </w:tcBorders>
            <w:shd w:val="clear" w:color="000000" w:fill="FFFFFF"/>
            <w:vAlign w:val="center"/>
            <w:hideMark/>
          </w:tcPr>
          <w:p w14:paraId="3CA036AD" w14:textId="77777777" w:rsidR="00BE0539" w:rsidRPr="00DC2757" w:rsidRDefault="00BE0539" w:rsidP="00E750DA">
            <w:pPr>
              <w:spacing w:after="0" w:line="240" w:lineRule="auto"/>
              <w:rPr>
                <w:ins w:id="6726" w:author="Commodore, Sarah" w:date="2023-03-30T13:25:00Z"/>
                <w:rFonts w:ascii="Arial" w:eastAsia="Times New Roman" w:hAnsi="Arial" w:cs="Arial"/>
                <w:color w:val="222222"/>
                <w:sz w:val="18"/>
                <w:szCs w:val="18"/>
              </w:rPr>
            </w:pPr>
            <w:ins w:id="6727" w:author="Commodore, Sarah" w:date="2023-03-30T13:25: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695E6BE1" w14:textId="77777777" w:rsidR="00BE0539" w:rsidRPr="00DC2757" w:rsidRDefault="00BE0539" w:rsidP="00E750DA">
            <w:pPr>
              <w:spacing w:after="0" w:line="240" w:lineRule="auto"/>
              <w:jc w:val="right"/>
              <w:rPr>
                <w:ins w:id="6728" w:author="Commodore, Sarah" w:date="2023-03-30T13:25:00Z"/>
                <w:rFonts w:ascii="Arial" w:eastAsia="Times New Roman" w:hAnsi="Arial" w:cs="Arial"/>
                <w:color w:val="222222"/>
                <w:sz w:val="18"/>
                <w:szCs w:val="18"/>
              </w:rPr>
            </w:pPr>
            <w:ins w:id="6729" w:author="Commodore, Sarah" w:date="2023-03-30T13:25:00Z">
              <w:r w:rsidRPr="00DC2757">
                <w:rPr>
                  <w:rFonts w:ascii="Arial" w:eastAsia="Times New Roman" w:hAnsi="Arial" w:cs="Arial"/>
                  <w:color w:val="222222"/>
                  <w:sz w:val="18"/>
                  <w:szCs w:val="18"/>
                </w:rPr>
                <w:t>-2.1</w:t>
              </w:r>
            </w:ins>
          </w:p>
        </w:tc>
        <w:tc>
          <w:tcPr>
            <w:tcW w:w="960" w:type="dxa"/>
            <w:tcBorders>
              <w:top w:val="nil"/>
              <w:left w:val="nil"/>
              <w:bottom w:val="nil"/>
              <w:right w:val="nil"/>
            </w:tcBorders>
            <w:shd w:val="clear" w:color="000000" w:fill="FFFFFF"/>
            <w:vAlign w:val="center"/>
            <w:hideMark/>
          </w:tcPr>
          <w:p w14:paraId="665D7931" w14:textId="77777777" w:rsidR="00BE0539" w:rsidRPr="00DC2757" w:rsidRDefault="00BE0539" w:rsidP="00E750DA">
            <w:pPr>
              <w:spacing w:after="0" w:line="240" w:lineRule="auto"/>
              <w:jc w:val="right"/>
              <w:rPr>
                <w:ins w:id="6730" w:author="Commodore, Sarah" w:date="2023-03-30T13:25:00Z"/>
                <w:rFonts w:ascii="Arial" w:eastAsia="Times New Roman" w:hAnsi="Arial" w:cs="Arial"/>
                <w:color w:val="222222"/>
                <w:sz w:val="18"/>
                <w:szCs w:val="18"/>
              </w:rPr>
            </w:pPr>
            <w:ins w:id="6731" w:author="Commodore, Sarah" w:date="2023-03-30T13:25:00Z">
              <w:r w:rsidRPr="00DC2757">
                <w:rPr>
                  <w:rFonts w:ascii="Arial" w:eastAsia="Times New Roman" w:hAnsi="Arial" w:cs="Arial"/>
                  <w:color w:val="222222"/>
                  <w:sz w:val="18"/>
                  <w:szCs w:val="18"/>
                </w:rPr>
                <w:t>-2.3</w:t>
              </w:r>
            </w:ins>
          </w:p>
        </w:tc>
        <w:tc>
          <w:tcPr>
            <w:tcW w:w="960" w:type="dxa"/>
            <w:tcBorders>
              <w:top w:val="nil"/>
              <w:left w:val="nil"/>
              <w:bottom w:val="nil"/>
              <w:right w:val="nil"/>
            </w:tcBorders>
            <w:shd w:val="clear" w:color="000000" w:fill="FFFFFF"/>
            <w:vAlign w:val="center"/>
            <w:hideMark/>
          </w:tcPr>
          <w:p w14:paraId="2AFF4091" w14:textId="77777777" w:rsidR="00BE0539" w:rsidRPr="00DC2757" w:rsidRDefault="00BE0539" w:rsidP="00E750DA">
            <w:pPr>
              <w:spacing w:after="0" w:line="240" w:lineRule="auto"/>
              <w:jc w:val="center"/>
              <w:rPr>
                <w:ins w:id="6732" w:author="Commodore, Sarah" w:date="2023-03-30T13:25:00Z"/>
                <w:rFonts w:ascii="Arial" w:eastAsia="Times New Roman" w:hAnsi="Arial" w:cs="Arial"/>
                <w:color w:val="222222"/>
                <w:sz w:val="18"/>
                <w:szCs w:val="18"/>
              </w:rPr>
            </w:pPr>
            <w:ins w:id="6733" w:author="Commodore, Sarah" w:date="2023-03-30T13:25:00Z">
              <w:r w:rsidRPr="00DC2757">
                <w:rPr>
                  <w:rFonts w:ascii="Arial" w:eastAsia="Times New Roman" w:hAnsi="Arial" w:cs="Arial"/>
                  <w:color w:val="222222"/>
                  <w:sz w:val="18"/>
                  <w:szCs w:val="18"/>
                </w:rPr>
                <w:t>-0.2</w:t>
              </w:r>
            </w:ins>
          </w:p>
        </w:tc>
        <w:tc>
          <w:tcPr>
            <w:tcW w:w="960" w:type="dxa"/>
            <w:tcBorders>
              <w:top w:val="nil"/>
              <w:left w:val="nil"/>
              <w:bottom w:val="nil"/>
              <w:right w:val="nil"/>
            </w:tcBorders>
            <w:shd w:val="clear" w:color="000000" w:fill="FFFFFF"/>
            <w:vAlign w:val="center"/>
            <w:hideMark/>
          </w:tcPr>
          <w:p w14:paraId="1D5CC681" w14:textId="77777777" w:rsidR="00BE0539" w:rsidRPr="00DC2757" w:rsidRDefault="00BE0539" w:rsidP="00E750DA">
            <w:pPr>
              <w:spacing w:after="0" w:line="240" w:lineRule="auto"/>
              <w:jc w:val="center"/>
              <w:rPr>
                <w:ins w:id="6734" w:author="Commodore, Sarah" w:date="2023-03-30T13:25:00Z"/>
                <w:rFonts w:ascii="Arial" w:eastAsia="Times New Roman" w:hAnsi="Arial" w:cs="Arial"/>
                <w:color w:val="222222"/>
                <w:sz w:val="18"/>
                <w:szCs w:val="18"/>
              </w:rPr>
            </w:pPr>
            <w:ins w:id="6735" w:author="Commodore, Sarah" w:date="2023-03-30T13:25:00Z">
              <w:r w:rsidRPr="00DC2757">
                <w:rPr>
                  <w:rFonts w:ascii="Arial" w:eastAsia="Times New Roman" w:hAnsi="Arial" w:cs="Arial"/>
                  <w:color w:val="222222"/>
                  <w:sz w:val="18"/>
                  <w:szCs w:val="18"/>
                </w:rPr>
                <w:t>11.4</w:t>
              </w:r>
            </w:ins>
          </w:p>
        </w:tc>
        <w:tc>
          <w:tcPr>
            <w:tcW w:w="1120" w:type="dxa"/>
            <w:tcBorders>
              <w:top w:val="nil"/>
              <w:left w:val="nil"/>
              <w:bottom w:val="nil"/>
              <w:right w:val="nil"/>
            </w:tcBorders>
            <w:shd w:val="clear" w:color="000000" w:fill="FFFFFF"/>
            <w:vAlign w:val="center"/>
            <w:hideMark/>
          </w:tcPr>
          <w:p w14:paraId="0B3815D0" w14:textId="77777777" w:rsidR="00BE0539" w:rsidRPr="00DC2757" w:rsidRDefault="00BE0539" w:rsidP="00E750DA">
            <w:pPr>
              <w:spacing w:after="0" w:line="240" w:lineRule="auto"/>
              <w:jc w:val="center"/>
              <w:rPr>
                <w:ins w:id="6736" w:author="Commodore, Sarah" w:date="2023-03-30T13:25:00Z"/>
                <w:rFonts w:ascii="Arial" w:eastAsia="Times New Roman" w:hAnsi="Arial" w:cs="Arial"/>
                <w:color w:val="222222"/>
                <w:sz w:val="18"/>
                <w:szCs w:val="18"/>
              </w:rPr>
            </w:pPr>
            <w:ins w:id="6737" w:author="Commodore, Sarah" w:date="2023-03-30T13:25: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01A982F7" w14:textId="77777777" w:rsidR="00BE0539" w:rsidRPr="00DC2757" w:rsidRDefault="00BE0539" w:rsidP="00E750DA">
            <w:pPr>
              <w:spacing w:after="0" w:line="240" w:lineRule="auto"/>
              <w:jc w:val="center"/>
              <w:rPr>
                <w:ins w:id="6738" w:author="Commodore, Sarah" w:date="2023-03-30T13:25:00Z"/>
                <w:rFonts w:ascii="Arial" w:eastAsia="Times New Roman" w:hAnsi="Arial" w:cs="Arial"/>
                <w:color w:val="222222"/>
                <w:sz w:val="18"/>
                <w:szCs w:val="18"/>
              </w:rPr>
            </w:pPr>
            <w:ins w:id="6739" w:author="Commodore, Sarah" w:date="2023-03-30T13:25:00Z">
              <w:r w:rsidRPr="00DC2757">
                <w:rPr>
                  <w:rFonts w:ascii="Arial" w:eastAsia="Times New Roman" w:hAnsi="Arial" w:cs="Arial"/>
                  <w:color w:val="222222"/>
                  <w:sz w:val="18"/>
                  <w:szCs w:val="18"/>
                </w:rPr>
                <w:t>&lt; 0.001</w:t>
              </w:r>
            </w:ins>
          </w:p>
        </w:tc>
      </w:tr>
      <w:tr w:rsidR="00BE0539" w:rsidRPr="00DC2757" w14:paraId="71B4ED3C" w14:textId="77777777" w:rsidTr="00E750DA">
        <w:trPr>
          <w:trHeight w:val="460"/>
          <w:ins w:id="6740" w:author="Commodore, Sarah" w:date="2023-03-30T13:25:00Z"/>
        </w:trPr>
        <w:tc>
          <w:tcPr>
            <w:tcW w:w="1960" w:type="dxa"/>
            <w:tcBorders>
              <w:top w:val="nil"/>
              <w:left w:val="nil"/>
              <w:bottom w:val="nil"/>
              <w:right w:val="nil"/>
            </w:tcBorders>
            <w:shd w:val="clear" w:color="000000" w:fill="FFFFFF"/>
            <w:vAlign w:val="center"/>
            <w:hideMark/>
          </w:tcPr>
          <w:p w14:paraId="4DA19876" w14:textId="77777777" w:rsidR="00BE0539" w:rsidRPr="00DC2757" w:rsidRDefault="00BE0539" w:rsidP="00E750DA">
            <w:pPr>
              <w:spacing w:after="0" w:line="240" w:lineRule="auto"/>
              <w:rPr>
                <w:ins w:id="6741" w:author="Commodore, Sarah" w:date="2023-03-30T13:25:00Z"/>
                <w:rFonts w:ascii="Arial" w:eastAsia="Times New Roman" w:hAnsi="Arial" w:cs="Arial"/>
                <w:color w:val="222222"/>
                <w:sz w:val="18"/>
                <w:szCs w:val="18"/>
              </w:rPr>
            </w:pPr>
            <w:ins w:id="6742" w:author="Commodore, Sarah" w:date="2023-03-30T13:25:00Z">
              <w:r w:rsidRPr="00DC2757">
                <w:rPr>
                  <w:rFonts w:ascii="Arial" w:eastAsia="Times New Roman" w:hAnsi="Arial" w:cs="Arial"/>
                  <w:color w:val="222222"/>
                  <w:sz w:val="18"/>
                  <w:szCs w:val="18"/>
                </w:rPr>
                <w:t>ENSG00000105519</w:t>
              </w:r>
            </w:ins>
          </w:p>
        </w:tc>
        <w:tc>
          <w:tcPr>
            <w:tcW w:w="1360" w:type="dxa"/>
            <w:tcBorders>
              <w:top w:val="nil"/>
              <w:left w:val="nil"/>
              <w:bottom w:val="nil"/>
              <w:right w:val="nil"/>
            </w:tcBorders>
            <w:shd w:val="clear" w:color="000000" w:fill="FFFFFF"/>
            <w:vAlign w:val="center"/>
            <w:hideMark/>
          </w:tcPr>
          <w:p w14:paraId="4B62CF2B" w14:textId="77777777" w:rsidR="00BE0539" w:rsidRPr="00DC2757" w:rsidRDefault="00BE0539" w:rsidP="00E750DA">
            <w:pPr>
              <w:spacing w:after="0" w:line="240" w:lineRule="auto"/>
              <w:rPr>
                <w:ins w:id="6743" w:author="Commodore, Sarah" w:date="2023-03-30T13:25:00Z"/>
                <w:rFonts w:ascii="Arial" w:eastAsia="Times New Roman" w:hAnsi="Arial" w:cs="Arial"/>
                <w:i/>
                <w:iCs/>
                <w:color w:val="222222"/>
                <w:sz w:val="18"/>
                <w:szCs w:val="18"/>
              </w:rPr>
            </w:pPr>
            <w:ins w:id="6744" w:author="Commodore, Sarah" w:date="2023-03-30T13:25:00Z">
              <w:r w:rsidRPr="00DC2757">
                <w:rPr>
                  <w:rFonts w:ascii="Arial" w:eastAsia="Times New Roman" w:hAnsi="Arial" w:cs="Arial"/>
                  <w:i/>
                  <w:iCs/>
                  <w:color w:val="222222"/>
                  <w:sz w:val="18"/>
                  <w:szCs w:val="18"/>
                </w:rPr>
                <w:t>CAPS</w:t>
              </w:r>
            </w:ins>
          </w:p>
        </w:tc>
        <w:tc>
          <w:tcPr>
            <w:tcW w:w="960" w:type="dxa"/>
            <w:tcBorders>
              <w:top w:val="nil"/>
              <w:left w:val="nil"/>
              <w:bottom w:val="nil"/>
              <w:right w:val="nil"/>
            </w:tcBorders>
            <w:shd w:val="clear" w:color="000000" w:fill="FFFFFF"/>
            <w:vAlign w:val="center"/>
            <w:hideMark/>
          </w:tcPr>
          <w:p w14:paraId="28B27878" w14:textId="77777777" w:rsidR="00BE0539" w:rsidRPr="00DC2757" w:rsidRDefault="00BE0539" w:rsidP="00E750DA">
            <w:pPr>
              <w:spacing w:after="0" w:line="240" w:lineRule="auto"/>
              <w:rPr>
                <w:ins w:id="6745" w:author="Commodore, Sarah" w:date="2023-03-30T13:25:00Z"/>
                <w:rFonts w:ascii="Arial" w:eastAsia="Times New Roman" w:hAnsi="Arial" w:cs="Arial"/>
                <w:color w:val="222222"/>
                <w:sz w:val="18"/>
                <w:szCs w:val="18"/>
              </w:rPr>
            </w:pPr>
            <w:ins w:id="6746" w:author="Commodore, Sarah" w:date="2023-03-30T13:25: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61C450E2" w14:textId="77777777" w:rsidR="00BE0539" w:rsidRPr="00DC2757" w:rsidRDefault="00BE0539" w:rsidP="00E750DA">
            <w:pPr>
              <w:spacing w:after="0" w:line="240" w:lineRule="auto"/>
              <w:jc w:val="right"/>
              <w:rPr>
                <w:ins w:id="6747" w:author="Commodore, Sarah" w:date="2023-03-30T13:25:00Z"/>
                <w:rFonts w:ascii="Arial" w:eastAsia="Times New Roman" w:hAnsi="Arial" w:cs="Arial"/>
                <w:color w:val="222222"/>
                <w:sz w:val="18"/>
                <w:szCs w:val="18"/>
              </w:rPr>
            </w:pPr>
            <w:ins w:id="6748" w:author="Commodore, Sarah" w:date="2023-03-30T13:25:00Z">
              <w:r w:rsidRPr="00DC2757">
                <w:rPr>
                  <w:rFonts w:ascii="Arial" w:eastAsia="Times New Roman" w:hAnsi="Arial" w:cs="Arial"/>
                  <w:color w:val="222222"/>
                  <w:sz w:val="18"/>
                  <w:szCs w:val="18"/>
                </w:rPr>
                <w:t>-2.0</w:t>
              </w:r>
            </w:ins>
          </w:p>
        </w:tc>
        <w:tc>
          <w:tcPr>
            <w:tcW w:w="960" w:type="dxa"/>
            <w:tcBorders>
              <w:top w:val="nil"/>
              <w:left w:val="nil"/>
              <w:bottom w:val="nil"/>
              <w:right w:val="nil"/>
            </w:tcBorders>
            <w:shd w:val="clear" w:color="000000" w:fill="FFFFFF"/>
            <w:vAlign w:val="center"/>
            <w:hideMark/>
          </w:tcPr>
          <w:p w14:paraId="435FDE45" w14:textId="77777777" w:rsidR="00BE0539" w:rsidRPr="00DC2757" w:rsidRDefault="00BE0539" w:rsidP="00E750DA">
            <w:pPr>
              <w:spacing w:after="0" w:line="240" w:lineRule="auto"/>
              <w:jc w:val="right"/>
              <w:rPr>
                <w:ins w:id="6749" w:author="Commodore, Sarah" w:date="2023-03-30T13:25:00Z"/>
                <w:rFonts w:ascii="Arial" w:eastAsia="Times New Roman" w:hAnsi="Arial" w:cs="Arial"/>
                <w:color w:val="222222"/>
                <w:sz w:val="18"/>
                <w:szCs w:val="18"/>
              </w:rPr>
            </w:pPr>
            <w:ins w:id="6750" w:author="Commodore, Sarah" w:date="2023-03-30T13:25: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4FDED3AF" w14:textId="77777777" w:rsidR="00BE0539" w:rsidRPr="00DC2757" w:rsidRDefault="00BE0539" w:rsidP="00E750DA">
            <w:pPr>
              <w:spacing w:after="0" w:line="240" w:lineRule="auto"/>
              <w:jc w:val="center"/>
              <w:rPr>
                <w:ins w:id="6751" w:author="Commodore, Sarah" w:date="2023-03-30T13:25:00Z"/>
                <w:rFonts w:ascii="Arial" w:eastAsia="Times New Roman" w:hAnsi="Arial" w:cs="Arial"/>
                <w:color w:val="222222"/>
                <w:sz w:val="18"/>
                <w:szCs w:val="18"/>
              </w:rPr>
            </w:pPr>
            <w:ins w:id="6752" w:author="Commodore, Sarah" w:date="2023-03-30T13:25:00Z">
              <w:r w:rsidRPr="00DC2757">
                <w:rPr>
                  <w:rFonts w:ascii="Arial" w:eastAsia="Times New Roman" w:hAnsi="Arial" w:cs="Arial"/>
                  <w:color w:val="222222"/>
                  <w:sz w:val="18"/>
                  <w:szCs w:val="18"/>
                </w:rPr>
                <w:t>-0.2</w:t>
              </w:r>
            </w:ins>
          </w:p>
        </w:tc>
        <w:tc>
          <w:tcPr>
            <w:tcW w:w="960" w:type="dxa"/>
            <w:tcBorders>
              <w:top w:val="nil"/>
              <w:left w:val="nil"/>
              <w:bottom w:val="nil"/>
              <w:right w:val="nil"/>
            </w:tcBorders>
            <w:shd w:val="clear" w:color="000000" w:fill="FFFFFF"/>
            <w:vAlign w:val="center"/>
            <w:hideMark/>
          </w:tcPr>
          <w:p w14:paraId="326BB984" w14:textId="77777777" w:rsidR="00BE0539" w:rsidRPr="00DC2757" w:rsidRDefault="00BE0539" w:rsidP="00E750DA">
            <w:pPr>
              <w:spacing w:after="0" w:line="240" w:lineRule="auto"/>
              <w:jc w:val="center"/>
              <w:rPr>
                <w:ins w:id="6753" w:author="Commodore, Sarah" w:date="2023-03-30T13:25:00Z"/>
                <w:rFonts w:ascii="Arial" w:eastAsia="Times New Roman" w:hAnsi="Arial" w:cs="Arial"/>
                <w:color w:val="222222"/>
                <w:sz w:val="18"/>
                <w:szCs w:val="18"/>
              </w:rPr>
            </w:pPr>
            <w:ins w:id="6754" w:author="Commodore, Sarah" w:date="2023-03-30T13:25:00Z">
              <w:r w:rsidRPr="00DC2757">
                <w:rPr>
                  <w:rFonts w:ascii="Arial" w:eastAsia="Times New Roman" w:hAnsi="Arial" w:cs="Arial"/>
                  <w:color w:val="222222"/>
                  <w:sz w:val="18"/>
                  <w:szCs w:val="18"/>
                </w:rPr>
                <w:t>9.2</w:t>
              </w:r>
            </w:ins>
          </w:p>
        </w:tc>
        <w:tc>
          <w:tcPr>
            <w:tcW w:w="1120" w:type="dxa"/>
            <w:tcBorders>
              <w:top w:val="nil"/>
              <w:left w:val="nil"/>
              <w:bottom w:val="nil"/>
              <w:right w:val="nil"/>
            </w:tcBorders>
            <w:shd w:val="clear" w:color="000000" w:fill="FFFFFF"/>
            <w:vAlign w:val="center"/>
            <w:hideMark/>
          </w:tcPr>
          <w:p w14:paraId="69B8C7BB" w14:textId="77777777" w:rsidR="00BE0539" w:rsidRPr="00DC2757" w:rsidRDefault="00BE0539" w:rsidP="00E750DA">
            <w:pPr>
              <w:spacing w:after="0" w:line="240" w:lineRule="auto"/>
              <w:jc w:val="center"/>
              <w:rPr>
                <w:ins w:id="6755" w:author="Commodore, Sarah" w:date="2023-03-30T13:25:00Z"/>
                <w:rFonts w:ascii="Arial" w:eastAsia="Times New Roman" w:hAnsi="Arial" w:cs="Arial"/>
                <w:color w:val="222222"/>
                <w:sz w:val="18"/>
                <w:szCs w:val="18"/>
              </w:rPr>
            </w:pPr>
            <w:ins w:id="6756" w:author="Commodore, Sarah" w:date="2023-03-30T13:25: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70D33569" w14:textId="77777777" w:rsidR="00BE0539" w:rsidRPr="00DC2757" w:rsidRDefault="00BE0539" w:rsidP="00E750DA">
            <w:pPr>
              <w:spacing w:after="0" w:line="240" w:lineRule="auto"/>
              <w:jc w:val="center"/>
              <w:rPr>
                <w:ins w:id="6757" w:author="Commodore, Sarah" w:date="2023-03-30T13:25:00Z"/>
                <w:rFonts w:ascii="Arial" w:eastAsia="Times New Roman" w:hAnsi="Arial" w:cs="Arial"/>
                <w:color w:val="222222"/>
                <w:sz w:val="18"/>
                <w:szCs w:val="18"/>
              </w:rPr>
            </w:pPr>
            <w:ins w:id="6758" w:author="Commodore, Sarah" w:date="2023-03-30T13:25:00Z">
              <w:r w:rsidRPr="00DC2757">
                <w:rPr>
                  <w:rFonts w:ascii="Arial" w:eastAsia="Times New Roman" w:hAnsi="Arial" w:cs="Arial"/>
                  <w:color w:val="222222"/>
                  <w:sz w:val="18"/>
                  <w:szCs w:val="18"/>
                </w:rPr>
                <w:t>&lt; 0.001</w:t>
              </w:r>
            </w:ins>
          </w:p>
        </w:tc>
      </w:tr>
      <w:tr w:rsidR="00BE0539" w:rsidRPr="00DC2757" w14:paraId="046FD4D2" w14:textId="77777777" w:rsidTr="00E750DA">
        <w:trPr>
          <w:trHeight w:val="240"/>
          <w:ins w:id="6759" w:author="Commodore, Sarah" w:date="2023-03-30T13:25:00Z"/>
        </w:trPr>
        <w:tc>
          <w:tcPr>
            <w:tcW w:w="1960" w:type="dxa"/>
            <w:tcBorders>
              <w:top w:val="nil"/>
              <w:left w:val="nil"/>
              <w:bottom w:val="nil"/>
              <w:right w:val="nil"/>
            </w:tcBorders>
            <w:shd w:val="clear" w:color="000000" w:fill="FFFFFF"/>
            <w:vAlign w:val="center"/>
            <w:hideMark/>
          </w:tcPr>
          <w:p w14:paraId="44FE0CCF" w14:textId="77777777" w:rsidR="00BE0539" w:rsidRPr="00DC2757" w:rsidRDefault="00BE0539" w:rsidP="00E750DA">
            <w:pPr>
              <w:spacing w:after="0" w:line="240" w:lineRule="auto"/>
              <w:rPr>
                <w:ins w:id="6760" w:author="Commodore, Sarah" w:date="2023-03-30T13:25:00Z"/>
                <w:rFonts w:ascii="Arial" w:eastAsia="Times New Roman" w:hAnsi="Arial" w:cs="Arial"/>
                <w:color w:val="222222"/>
                <w:sz w:val="18"/>
                <w:szCs w:val="18"/>
              </w:rPr>
            </w:pPr>
            <w:ins w:id="6761" w:author="Commodore, Sarah" w:date="2023-03-30T13:25:00Z">
              <w:r w:rsidRPr="00DC2757">
                <w:rPr>
                  <w:rFonts w:ascii="Arial" w:eastAsia="Times New Roman" w:hAnsi="Arial" w:cs="Arial"/>
                  <w:color w:val="222222"/>
                  <w:sz w:val="18"/>
                  <w:szCs w:val="18"/>
                </w:rPr>
                <w:t>ENSG00000287189</w:t>
              </w:r>
            </w:ins>
          </w:p>
        </w:tc>
        <w:tc>
          <w:tcPr>
            <w:tcW w:w="1360" w:type="dxa"/>
            <w:tcBorders>
              <w:top w:val="nil"/>
              <w:left w:val="nil"/>
              <w:bottom w:val="nil"/>
              <w:right w:val="nil"/>
            </w:tcBorders>
            <w:shd w:val="clear" w:color="000000" w:fill="FFFFFF"/>
            <w:vAlign w:val="center"/>
            <w:hideMark/>
          </w:tcPr>
          <w:p w14:paraId="613E3E55" w14:textId="77777777" w:rsidR="00BE0539" w:rsidRPr="00DC2757" w:rsidRDefault="00BE0539" w:rsidP="00E750DA">
            <w:pPr>
              <w:spacing w:after="0" w:line="240" w:lineRule="auto"/>
              <w:rPr>
                <w:ins w:id="6762" w:author="Commodore, Sarah" w:date="2023-03-30T13:25:00Z"/>
                <w:rFonts w:ascii="Arial" w:eastAsia="Times New Roman" w:hAnsi="Arial" w:cs="Arial"/>
                <w:i/>
                <w:iCs/>
                <w:color w:val="222222"/>
                <w:sz w:val="18"/>
                <w:szCs w:val="18"/>
              </w:rPr>
            </w:pPr>
            <w:ins w:id="6763" w:author="Commodore, Sarah" w:date="2023-03-30T13:25:00Z">
              <w:r w:rsidRPr="00DC2757">
                <w:rPr>
                  <w:rFonts w:ascii="Arial" w:eastAsia="Times New Roman" w:hAnsi="Arial" w:cs="Arial"/>
                  <w:i/>
                  <w:iCs/>
                  <w:color w:val="222222"/>
                  <w:sz w:val="18"/>
                  <w:szCs w:val="18"/>
                </w:rPr>
                <w:t>AL121956.6</w:t>
              </w:r>
            </w:ins>
          </w:p>
        </w:tc>
        <w:tc>
          <w:tcPr>
            <w:tcW w:w="960" w:type="dxa"/>
            <w:tcBorders>
              <w:top w:val="nil"/>
              <w:left w:val="nil"/>
              <w:bottom w:val="nil"/>
              <w:right w:val="nil"/>
            </w:tcBorders>
            <w:shd w:val="clear" w:color="000000" w:fill="FFFFFF"/>
            <w:vAlign w:val="center"/>
            <w:hideMark/>
          </w:tcPr>
          <w:p w14:paraId="2BEA3A9E" w14:textId="77777777" w:rsidR="00BE0539" w:rsidRPr="00DC2757" w:rsidRDefault="00BE0539" w:rsidP="00E750DA">
            <w:pPr>
              <w:spacing w:after="0" w:line="240" w:lineRule="auto"/>
              <w:rPr>
                <w:ins w:id="6764" w:author="Commodore, Sarah" w:date="2023-03-30T13:25:00Z"/>
                <w:rFonts w:ascii="Arial" w:eastAsia="Times New Roman" w:hAnsi="Arial" w:cs="Arial"/>
                <w:color w:val="222222"/>
                <w:sz w:val="18"/>
                <w:szCs w:val="18"/>
              </w:rPr>
            </w:pPr>
            <w:ins w:id="6765" w:author="Commodore, Sarah" w:date="2023-03-30T13:25:00Z">
              <w:r w:rsidRPr="00DC2757">
                <w:rPr>
                  <w:rFonts w:ascii="Arial" w:eastAsia="Times New Roman" w:hAnsi="Arial" w:cs="Arial"/>
                  <w:color w:val="222222"/>
                  <w:sz w:val="18"/>
                  <w:szCs w:val="18"/>
                </w:rPr>
                <w:t>lncRNA</w:t>
              </w:r>
            </w:ins>
          </w:p>
        </w:tc>
        <w:tc>
          <w:tcPr>
            <w:tcW w:w="960" w:type="dxa"/>
            <w:tcBorders>
              <w:top w:val="nil"/>
              <w:left w:val="nil"/>
              <w:bottom w:val="nil"/>
              <w:right w:val="nil"/>
            </w:tcBorders>
            <w:shd w:val="clear" w:color="000000" w:fill="FFFFFF"/>
            <w:vAlign w:val="center"/>
            <w:hideMark/>
          </w:tcPr>
          <w:p w14:paraId="53D77CEA" w14:textId="77777777" w:rsidR="00BE0539" w:rsidRPr="00DC2757" w:rsidRDefault="00BE0539" w:rsidP="00E750DA">
            <w:pPr>
              <w:spacing w:after="0" w:line="240" w:lineRule="auto"/>
              <w:jc w:val="right"/>
              <w:rPr>
                <w:ins w:id="6766" w:author="Commodore, Sarah" w:date="2023-03-30T13:25:00Z"/>
                <w:rFonts w:ascii="Arial" w:eastAsia="Times New Roman" w:hAnsi="Arial" w:cs="Arial"/>
                <w:color w:val="222222"/>
                <w:sz w:val="18"/>
                <w:szCs w:val="18"/>
              </w:rPr>
            </w:pPr>
            <w:ins w:id="6767" w:author="Commodore, Sarah" w:date="2023-03-30T13:25:00Z">
              <w:r w:rsidRPr="00DC2757">
                <w:rPr>
                  <w:rFonts w:ascii="Arial" w:eastAsia="Times New Roman" w:hAnsi="Arial" w:cs="Arial"/>
                  <w:color w:val="222222"/>
                  <w:sz w:val="18"/>
                  <w:szCs w:val="18"/>
                </w:rPr>
                <w:t>-2.8</w:t>
              </w:r>
            </w:ins>
          </w:p>
        </w:tc>
        <w:tc>
          <w:tcPr>
            <w:tcW w:w="960" w:type="dxa"/>
            <w:tcBorders>
              <w:top w:val="nil"/>
              <w:left w:val="nil"/>
              <w:bottom w:val="nil"/>
              <w:right w:val="nil"/>
            </w:tcBorders>
            <w:shd w:val="clear" w:color="000000" w:fill="FFFFFF"/>
            <w:vAlign w:val="center"/>
            <w:hideMark/>
          </w:tcPr>
          <w:p w14:paraId="0CDFFBB8" w14:textId="77777777" w:rsidR="00BE0539" w:rsidRPr="00DC2757" w:rsidRDefault="00BE0539" w:rsidP="00E750DA">
            <w:pPr>
              <w:spacing w:after="0" w:line="240" w:lineRule="auto"/>
              <w:jc w:val="right"/>
              <w:rPr>
                <w:ins w:id="6768" w:author="Commodore, Sarah" w:date="2023-03-30T13:25:00Z"/>
                <w:rFonts w:ascii="Arial" w:eastAsia="Times New Roman" w:hAnsi="Arial" w:cs="Arial"/>
                <w:color w:val="222222"/>
                <w:sz w:val="18"/>
                <w:szCs w:val="18"/>
              </w:rPr>
            </w:pPr>
            <w:ins w:id="6769" w:author="Commodore, Sarah" w:date="2023-03-30T13:25:00Z">
              <w:r w:rsidRPr="00DC2757">
                <w:rPr>
                  <w:rFonts w:ascii="Arial" w:eastAsia="Times New Roman" w:hAnsi="Arial" w:cs="Arial"/>
                  <w:color w:val="222222"/>
                  <w:sz w:val="18"/>
                  <w:szCs w:val="18"/>
                </w:rPr>
                <w:t>-3.1</w:t>
              </w:r>
            </w:ins>
          </w:p>
        </w:tc>
        <w:tc>
          <w:tcPr>
            <w:tcW w:w="960" w:type="dxa"/>
            <w:tcBorders>
              <w:top w:val="nil"/>
              <w:left w:val="nil"/>
              <w:bottom w:val="nil"/>
              <w:right w:val="nil"/>
            </w:tcBorders>
            <w:shd w:val="clear" w:color="000000" w:fill="FFFFFF"/>
            <w:vAlign w:val="center"/>
            <w:hideMark/>
          </w:tcPr>
          <w:p w14:paraId="07C88C1A" w14:textId="77777777" w:rsidR="00BE0539" w:rsidRPr="00DC2757" w:rsidRDefault="00BE0539" w:rsidP="00E750DA">
            <w:pPr>
              <w:spacing w:after="0" w:line="240" w:lineRule="auto"/>
              <w:jc w:val="center"/>
              <w:rPr>
                <w:ins w:id="6770" w:author="Commodore, Sarah" w:date="2023-03-30T13:25:00Z"/>
                <w:rFonts w:ascii="Arial" w:eastAsia="Times New Roman" w:hAnsi="Arial" w:cs="Arial"/>
                <w:color w:val="222222"/>
                <w:sz w:val="18"/>
                <w:szCs w:val="18"/>
              </w:rPr>
            </w:pPr>
            <w:ins w:id="6771" w:author="Commodore, Sarah" w:date="2023-03-30T13:25:00Z">
              <w:r w:rsidRPr="00DC2757">
                <w:rPr>
                  <w:rFonts w:ascii="Arial" w:eastAsia="Times New Roman" w:hAnsi="Arial" w:cs="Arial"/>
                  <w:color w:val="222222"/>
                  <w:sz w:val="18"/>
                  <w:szCs w:val="18"/>
                </w:rPr>
                <w:t>-0.3</w:t>
              </w:r>
            </w:ins>
          </w:p>
        </w:tc>
        <w:tc>
          <w:tcPr>
            <w:tcW w:w="960" w:type="dxa"/>
            <w:tcBorders>
              <w:top w:val="nil"/>
              <w:left w:val="nil"/>
              <w:bottom w:val="nil"/>
              <w:right w:val="nil"/>
            </w:tcBorders>
            <w:shd w:val="clear" w:color="000000" w:fill="FFFFFF"/>
            <w:vAlign w:val="center"/>
            <w:hideMark/>
          </w:tcPr>
          <w:p w14:paraId="33B37526" w14:textId="77777777" w:rsidR="00BE0539" w:rsidRPr="00DC2757" w:rsidRDefault="00BE0539" w:rsidP="00E750DA">
            <w:pPr>
              <w:spacing w:after="0" w:line="240" w:lineRule="auto"/>
              <w:jc w:val="center"/>
              <w:rPr>
                <w:ins w:id="6772" w:author="Commodore, Sarah" w:date="2023-03-30T13:25:00Z"/>
                <w:rFonts w:ascii="Arial" w:eastAsia="Times New Roman" w:hAnsi="Arial" w:cs="Arial"/>
                <w:color w:val="222222"/>
                <w:sz w:val="18"/>
                <w:szCs w:val="18"/>
              </w:rPr>
            </w:pPr>
            <w:ins w:id="6773" w:author="Commodore, Sarah" w:date="2023-03-30T13:25:00Z">
              <w:r w:rsidRPr="00DC2757">
                <w:rPr>
                  <w:rFonts w:ascii="Arial" w:eastAsia="Times New Roman" w:hAnsi="Arial" w:cs="Arial"/>
                  <w:color w:val="222222"/>
                  <w:sz w:val="18"/>
                  <w:szCs w:val="18"/>
                </w:rPr>
                <w:t>9.8</w:t>
              </w:r>
            </w:ins>
          </w:p>
        </w:tc>
        <w:tc>
          <w:tcPr>
            <w:tcW w:w="1120" w:type="dxa"/>
            <w:tcBorders>
              <w:top w:val="nil"/>
              <w:left w:val="nil"/>
              <w:bottom w:val="nil"/>
              <w:right w:val="nil"/>
            </w:tcBorders>
            <w:shd w:val="clear" w:color="000000" w:fill="FFFFFF"/>
            <w:vAlign w:val="center"/>
            <w:hideMark/>
          </w:tcPr>
          <w:p w14:paraId="06A1F306" w14:textId="77777777" w:rsidR="00BE0539" w:rsidRPr="00DC2757" w:rsidRDefault="00BE0539" w:rsidP="00E750DA">
            <w:pPr>
              <w:spacing w:after="0" w:line="240" w:lineRule="auto"/>
              <w:jc w:val="center"/>
              <w:rPr>
                <w:ins w:id="6774" w:author="Commodore, Sarah" w:date="2023-03-30T13:25:00Z"/>
                <w:rFonts w:ascii="Arial" w:eastAsia="Times New Roman" w:hAnsi="Arial" w:cs="Arial"/>
                <w:color w:val="222222"/>
                <w:sz w:val="18"/>
                <w:szCs w:val="18"/>
              </w:rPr>
            </w:pPr>
            <w:ins w:id="6775" w:author="Commodore, Sarah" w:date="2023-03-30T13:25: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0DF4D3D9" w14:textId="77777777" w:rsidR="00BE0539" w:rsidRPr="00DC2757" w:rsidRDefault="00BE0539" w:rsidP="00E750DA">
            <w:pPr>
              <w:spacing w:after="0" w:line="240" w:lineRule="auto"/>
              <w:jc w:val="center"/>
              <w:rPr>
                <w:ins w:id="6776" w:author="Commodore, Sarah" w:date="2023-03-30T13:25:00Z"/>
                <w:rFonts w:ascii="Arial" w:eastAsia="Times New Roman" w:hAnsi="Arial" w:cs="Arial"/>
                <w:color w:val="222222"/>
                <w:sz w:val="18"/>
                <w:szCs w:val="18"/>
              </w:rPr>
            </w:pPr>
            <w:ins w:id="6777" w:author="Commodore, Sarah" w:date="2023-03-30T13:25:00Z">
              <w:r w:rsidRPr="00DC2757">
                <w:rPr>
                  <w:rFonts w:ascii="Arial" w:eastAsia="Times New Roman" w:hAnsi="Arial" w:cs="Arial"/>
                  <w:color w:val="222222"/>
                  <w:sz w:val="18"/>
                  <w:szCs w:val="18"/>
                </w:rPr>
                <w:t>&lt; 0.001</w:t>
              </w:r>
            </w:ins>
          </w:p>
        </w:tc>
      </w:tr>
      <w:tr w:rsidR="00BE0539" w:rsidRPr="00DC2757" w14:paraId="7F541252" w14:textId="77777777" w:rsidTr="00E750DA">
        <w:trPr>
          <w:trHeight w:val="460"/>
          <w:ins w:id="6778" w:author="Commodore, Sarah" w:date="2023-03-30T13:25:00Z"/>
        </w:trPr>
        <w:tc>
          <w:tcPr>
            <w:tcW w:w="1960" w:type="dxa"/>
            <w:tcBorders>
              <w:top w:val="nil"/>
              <w:left w:val="nil"/>
              <w:bottom w:val="nil"/>
              <w:right w:val="nil"/>
            </w:tcBorders>
            <w:shd w:val="clear" w:color="000000" w:fill="FFFFFF"/>
            <w:vAlign w:val="center"/>
            <w:hideMark/>
          </w:tcPr>
          <w:p w14:paraId="51443D7A" w14:textId="77777777" w:rsidR="00BE0539" w:rsidRPr="00DC2757" w:rsidRDefault="00BE0539" w:rsidP="00E750DA">
            <w:pPr>
              <w:spacing w:after="0" w:line="240" w:lineRule="auto"/>
              <w:rPr>
                <w:ins w:id="6779" w:author="Commodore, Sarah" w:date="2023-03-30T13:25:00Z"/>
                <w:rFonts w:ascii="Arial" w:eastAsia="Times New Roman" w:hAnsi="Arial" w:cs="Arial"/>
                <w:color w:val="222222"/>
                <w:sz w:val="18"/>
                <w:szCs w:val="18"/>
              </w:rPr>
            </w:pPr>
            <w:ins w:id="6780" w:author="Commodore, Sarah" w:date="2023-03-30T13:25:00Z">
              <w:r w:rsidRPr="00DC2757">
                <w:rPr>
                  <w:rFonts w:ascii="Arial" w:eastAsia="Times New Roman" w:hAnsi="Arial" w:cs="Arial"/>
                  <w:color w:val="222222"/>
                  <w:sz w:val="18"/>
                  <w:szCs w:val="18"/>
                </w:rPr>
                <w:t>ENSG00000174844</w:t>
              </w:r>
            </w:ins>
          </w:p>
        </w:tc>
        <w:tc>
          <w:tcPr>
            <w:tcW w:w="1360" w:type="dxa"/>
            <w:tcBorders>
              <w:top w:val="nil"/>
              <w:left w:val="nil"/>
              <w:bottom w:val="nil"/>
              <w:right w:val="nil"/>
            </w:tcBorders>
            <w:shd w:val="clear" w:color="000000" w:fill="FFFFFF"/>
            <w:vAlign w:val="center"/>
            <w:hideMark/>
          </w:tcPr>
          <w:p w14:paraId="41F74C35" w14:textId="77777777" w:rsidR="00BE0539" w:rsidRPr="00DC2757" w:rsidRDefault="00BE0539" w:rsidP="00E750DA">
            <w:pPr>
              <w:spacing w:after="0" w:line="240" w:lineRule="auto"/>
              <w:rPr>
                <w:ins w:id="6781" w:author="Commodore, Sarah" w:date="2023-03-30T13:25:00Z"/>
                <w:rFonts w:ascii="Arial" w:eastAsia="Times New Roman" w:hAnsi="Arial" w:cs="Arial"/>
                <w:i/>
                <w:iCs/>
                <w:color w:val="222222"/>
                <w:sz w:val="18"/>
                <w:szCs w:val="18"/>
              </w:rPr>
            </w:pPr>
            <w:ins w:id="6782" w:author="Commodore, Sarah" w:date="2023-03-30T13:25:00Z">
              <w:r w:rsidRPr="00DC2757">
                <w:rPr>
                  <w:rFonts w:ascii="Arial" w:eastAsia="Times New Roman" w:hAnsi="Arial" w:cs="Arial"/>
                  <w:i/>
                  <w:iCs/>
                  <w:color w:val="222222"/>
                  <w:sz w:val="18"/>
                  <w:szCs w:val="18"/>
                </w:rPr>
                <w:t>DNAH12</w:t>
              </w:r>
            </w:ins>
          </w:p>
        </w:tc>
        <w:tc>
          <w:tcPr>
            <w:tcW w:w="960" w:type="dxa"/>
            <w:tcBorders>
              <w:top w:val="nil"/>
              <w:left w:val="nil"/>
              <w:bottom w:val="nil"/>
              <w:right w:val="nil"/>
            </w:tcBorders>
            <w:shd w:val="clear" w:color="000000" w:fill="FFFFFF"/>
            <w:vAlign w:val="center"/>
            <w:hideMark/>
          </w:tcPr>
          <w:p w14:paraId="473373C1" w14:textId="77777777" w:rsidR="00BE0539" w:rsidRPr="00DC2757" w:rsidRDefault="00BE0539" w:rsidP="00E750DA">
            <w:pPr>
              <w:spacing w:after="0" w:line="240" w:lineRule="auto"/>
              <w:rPr>
                <w:ins w:id="6783" w:author="Commodore, Sarah" w:date="2023-03-30T13:25:00Z"/>
                <w:rFonts w:ascii="Arial" w:eastAsia="Times New Roman" w:hAnsi="Arial" w:cs="Arial"/>
                <w:color w:val="222222"/>
                <w:sz w:val="18"/>
                <w:szCs w:val="18"/>
              </w:rPr>
            </w:pPr>
            <w:ins w:id="6784" w:author="Commodore, Sarah" w:date="2023-03-30T13:25: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1BEC9F89" w14:textId="77777777" w:rsidR="00BE0539" w:rsidRPr="00DC2757" w:rsidRDefault="00BE0539" w:rsidP="00E750DA">
            <w:pPr>
              <w:spacing w:after="0" w:line="240" w:lineRule="auto"/>
              <w:jc w:val="right"/>
              <w:rPr>
                <w:ins w:id="6785" w:author="Commodore, Sarah" w:date="2023-03-30T13:25:00Z"/>
                <w:rFonts w:ascii="Arial" w:eastAsia="Times New Roman" w:hAnsi="Arial" w:cs="Arial"/>
                <w:color w:val="222222"/>
                <w:sz w:val="18"/>
                <w:szCs w:val="18"/>
              </w:rPr>
            </w:pPr>
            <w:ins w:id="6786" w:author="Commodore, Sarah" w:date="2023-03-30T13:25: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5FB11E3D" w14:textId="77777777" w:rsidR="00BE0539" w:rsidRPr="00DC2757" w:rsidRDefault="00BE0539" w:rsidP="00E750DA">
            <w:pPr>
              <w:spacing w:after="0" w:line="240" w:lineRule="auto"/>
              <w:jc w:val="right"/>
              <w:rPr>
                <w:ins w:id="6787" w:author="Commodore, Sarah" w:date="2023-03-30T13:25:00Z"/>
                <w:rFonts w:ascii="Arial" w:eastAsia="Times New Roman" w:hAnsi="Arial" w:cs="Arial"/>
                <w:color w:val="222222"/>
                <w:sz w:val="18"/>
                <w:szCs w:val="18"/>
              </w:rPr>
            </w:pPr>
            <w:ins w:id="6788" w:author="Commodore, Sarah" w:date="2023-03-30T13:25:00Z">
              <w:r w:rsidRPr="00DC2757">
                <w:rPr>
                  <w:rFonts w:ascii="Arial" w:eastAsia="Times New Roman" w:hAnsi="Arial" w:cs="Arial"/>
                  <w:color w:val="222222"/>
                  <w:sz w:val="18"/>
                  <w:szCs w:val="18"/>
                </w:rPr>
                <w:t>-2.6</w:t>
              </w:r>
            </w:ins>
          </w:p>
        </w:tc>
        <w:tc>
          <w:tcPr>
            <w:tcW w:w="960" w:type="dxa"/>
            <w:tcBorders>
              <w:top w:val="nil"/>
              <w:left w:val="nil"/>
              <w:bottom w:val="nil"/>
              <w:right w:val="nil"/>
            </w:tcBorders>
            <w:shd w:val="clear" w:color="000000" w:fill="FFFFFF"/>
            <w:vAlign w:val="center"/>
            <w:hideMark/>
          </w:tcPr>
          <w:p w14:paraId="28E1F157" w14:textId="77777777" w:rsidR="00BE0539" w:rsidRPr="00DC2757" w:rsidRDefault="00BE0539" w:rsidP="00E750DA">
            <w:pPr>
              <w:spacing w:after="0" w:line="240" w:lineRule="auto"/>
              <w:jc w:val="center"/>
              <w:rPr>
                <w:ins w:id="6789" w:author="Commodore, Sarah" w:date="2023-03-30T13:25:00Z"/>
                <w:rFonts w:ascii="Arial" w:eastAsia="Times New Roman" w:hAnsi="Arial" w:cs="Arial"/>
                <w:color w:val="222222"/>
                <w:sz w:val="18"/>
                <w:szCs w:val="18"/>
              </w:rPr>
            </w:pPr>
            <w:ins w:id="6790" w:author="Commodore, Sarah" w:date="2023-03-30T13:25:00Z">
              <w:r w:rsidRPr="00DC2757">
                <w:rPr>
                  <w:rFonts w:ascii="Arial" w:eastAsia="Times New Roman" w:hAnsi="Arial" w:cs="Arial"/>
                  <w:color w:val="222222"/>
                  <w:sz w:val="18"/>
                  <w:szCs w:val="18"/>
                </w:rPr>
                <w:t>-0.4</w:t>
              </w:r>
            </w:ins>
          </w:p>
        </w:tc>
        <w:tc>
          <w:tcPr>
            <w:tcW w:w="960" w:type="dxa"/>
            <w:tcBorders>
              <w:top w:val="nil"/>
              <w:left w:val="nil"/>
              <w:bottom w:val="nil"/>
              <w:right w:val="nil"/>
            </w:tcBorders>
            <w:shd w:val="clear" w:color="000000" w:fill="FFFFFF"/>
            <w:vAlign w:val="center"/>
            <w:hideMark/>
          </w:tcPr>
          <w:p w14:paraId="7EF44EA6" w14:textId="77777777" w:rsidR="00BE0539" w:rsidRPr="00DC2757" w:rsidRDefault="00BE0539" w:rsidP="00E750DA">
            <w:pPr>
              <w:spacing w:after="0" w:line="240" w:lineRule="auto"/>
              <w:jc w:val="center"/>
              <w:rPr>
                <w:ins w:id="6791" w:author="Commodore, Sarah" w:date="2023-03-30T13:25:00Z"/>
                <w:rFonts w:ascii="Arial" w:eastAsia="Times New Roman" w:hAnsi="Arial" w:cs="Arial"/>
                <w:color w:val="222222"/>
                <w:sz w:val="18"/>
                <w:szCs w:val="18"/>
              </w:rPr>
            </w:pPr>
            <w:ins w:id="6792" w:author="Commodore, Sarah" w:date="2023-03-30T13:25:00Z">
              <w:r w:rsidRPr="00DC2757">
                <w:rPr>
                  <w:rFonts w:ascii="Arial" w:eastAsia="Times New Roman" w:hAnsi="Arial" w:cs="Arial"/>
                  <w:color w:val="222222"/>
                  <w:sz w:val="18"/>
                  <w:szCs w:val="18"/>
                </w:rPr>
                <w:t>17.6</w:t>
              </w:r>
            </w:ins>
          </w:p>
        </w:tc>
        <w:tc>
          <w:tcPr>
            <w:tcW w:w="1120" w:type="dxa"/>
            <w:tcBorders>
              <w:top w:val="nil"/>
              <w:left w:val="nil"/>
              <w:bottom w:val="nil"/>
              <w:right w:val="nil"/>
            </w:tcBorders>
            <w:shd w:val="clear" w:color="000000" w:fill="FFFFFF"/>
            <w:vAlign w:val="center"/>
            <w:hideMark/>
          </w:tcPr>
          <w:p w14:paraId="7D7A3169" w14:textId="77777777" w:rsidR="00BE0539" w:rsidRPr="00DC2757" w:rsidRDefault="00BE0539" w:rsidP="00E750DA">
            <w:pPr>
              <w:spacing w:after="0" w:line="240" w:lineRule="auto"/>
              <w:jc w:val="center"/>
              <w:rPr>
                <w:ins w:id="6793" w:author="Commodore, Sarah" w:date="2023-03-30T13:25:00Z"/>
                <w:rFonts w:ascii="Arial" w:eastAsia="Times New Roman" w:hAnsi="Arial" w:cs="Arial"/>
                <w:color w:val="222222"/>
                <w:sz w:val="18"/>
                <w:szCs w:val="18"/>
              </w:rPr>
            </w:pPr>
            <w:ins w:id="6794" w:author="Commodore, Sarah" w:date="2023-03-30T13:25: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53C673C4" w14:textId="77777777" w:rsidR="00BE0539" w:rsidRPr="00DC2757" w:rsidRDefault="00BE0539" w:rsidP="00E750DA">
            <w:pPr>
              <w:spacing w:after="0" w:line="240" w:lineRule="auto"/>
              <w:jc w:val="center"/>
              <w:rPr>
                <w:ins w:id="6795" w:author="Commodore, Sarah" w:date="2023-03-30T13:25:00Z"/>
                <w:rFonts w:ascii="Arial" w:eastAsia="Times New Roman" w:hAnsi="Arial" w:cs="Arial"/>
                <w:color w:val="222222"/>
                <w:sz w:val="18"/>
                <w:szCs w:val="18"/>
              </w:rPr>
            </w:pPr>
            <w:ins w:id="6796" w:author="Commodore, Sarah" w:date="2023-03-30T13:25:00Z">
              <w:r w:rsidRPr="00DC2757">
                <w:rPr>
                  <w:rFonts w:ascii="Arial" w:eastAsia="Times New Roman" w:hAnsi="Arial" w:cs="Arial"/>
                  <w:color w:val="222222"/>
                  <w:sz w:val="18"/>
                  <w:szCs w:val="18"/>
                </w:rPr>
                <w:t>&lt; 0.001</w:t>
              </w:r>
            </w:ins>
          </w:p>
        </w:tc>
      </w:tr>
      <w:tr w:rsidR="00BE0539" w:rsidRPr="00DC2757" w14:paraId="46C6D9BD" w14:textId="77777777" w:rsidTr="00E750DA">
        <w:trPr>
          <w:trHeight w:val="460"/>
          <w:ins w:id="6797" w:author="Commodore, Sarah" w:date="2023-03-30T13:25:00Z"/>
        </w:trPr>
        <w:tc>
          <w:tcPr>
            <w:tcW w:w="1960" w:type="dxa"/>
            <w:tcBorders>
              <w:top w:val="nil"/>
              <w:left w:val="nil"/>
              <w:bottom w:val="nil"/>
              <w:right w:val="nil"/>
            </w:tcBorders>
            <w:shd w:val="clear" w:color="000000" w:fill="FFFFFF"/>
            <w:vAlign w:val="center"/>
            <w:hideMark/>
          </w:tcPr>
          <w:p w14:paraId="574FD81D" w14:textId="77777777" w:rsidR="00BE0539" w:rsidRPr="00DC2757" w:rsidRDefault="00BE0539" w:rsidP="00E750DA">
            <w:pPr>
              <w:spacing w:after="0" w:line="240" w:lineRule="auto"/>
              <w:rPr>
                <w:ins w:id="6798" w:author="Commodore, Sarah" w:date="2023-03-30T13:25:00Z"/>
                <w:rFonts w:ascii="Arial" w:eastAsia="Times New Roman" w:hAnsi="Arial" w:cs="Arial"/>
                <w:color w:val="222222"/>
                <w:sz w:val="18"/>
                <w:szCs w:val="18"/>
              </w:rPr>
            </w:pPr>
            <w:ins w:id="6799" w:author="Commodore, Sarah" w:date="2023-03-30T13:25:00Z">
              <w:r w:rsidRPr="00DC2757">
                <w:rPr>
                  <w:rFonts w:ascii="Arial" w:eastAsia="Times New Roman" w:hAnsi="Arial" w:cs="Arial"/>
                  <w:color w:val="222222"/>
                  <w:sz w:val="18"/>
                  <w:szCs w:val="18"/>
                </w:rPr>
                <w:t>ENSG00000154479</w:t>
              </w:r>
            </w:ins>
          </w:p>
        </w:tc>
        <w:tc>
          <w:tcPr>
            <w:tcW w:w="1360" w:type="dxa"/>
            <w:tcBorders>
              <w:top w:val="nil"/>
              <w:left w:val="nil"/>
              <w:bottom w:val="nil"/>
              <w:right w:val="nil"/>
            </w:tcBorders>
            <w:shd w:val="clear" w:color="000000" w:fill="FFFFFF"/>
            <w:vAlign w:val="center"/>
            <w:hideMark/>
          </w:tcPr>
          <w:p w14:paraId="2D22A1FC" w14:textId="77777777" w:rsidR="00BE0539" w:rsidRPr="00DC2757" w:rsidRDefault="00BE0539" w:rsidP="00E750DA">
            <w:pPr>
              <w:spacing w:after="0" w:line="240" w:lineRule="auto"/>
              <w:rPr>
                <w:ins w:id="6800" w:author="Commodore, Sarah" w:date="2023-03-30T13:25:00Z"/>
                <w:rFonts w:ascii="Arial" w:eastAsia="Times New Roman" w:hAnsi="Arial" w:cs="Arial"/>
                <w:i/>
                <w:iCs/>
                <w:color w:val="222222"/>
                <w:sz w:val="18"/>
                <w:szCs w:val="18"/>
              </w:rPr>
            </w:pPr>
            <w:ins w:id="6801" w:author="Commodore, Sarah" w:date="2023-03-30T13:25:00Z">
              <w:r w:rsidRPr="00DC2757">
                <w:rPr>
                  <w:rFonts w:ascii="Arial" w:eastAsia="Times New Roman" w:hAnsi="Arial" w:cs="Arial"/>
                  <w:i/>
                  <w:iCs/>
                  <w:color w:val="222222"/>
                  <w:sz w:val="18"/>
                  <w:szCs w:val="18"/>
                </w:rPr>
                <w:t>CCDC173</w:t>
              </w:r>
            </w:ins>
          </w:p>
        </w:tc>
        <w:tc>
          <w:tcPr>
            <w:tcW w:w="960" w:type="dxa"/>
            <w:tcBorders>
              <w:top w:val="nil"/>
              <w:left w:val="nil"/>
              <w:bottom w:val="nil"/>
              <w:right w:val="nil"/>
            </w:tcBorders>
            <w:shd w:val="clear" w:color="000000" w:fill="FFFFFF"/>
            <w:vAlign w:val="center"/>
            <w:hideMark/>
          </w:tcPr>
          <w:p w14:paraId="24AD0509" w14:textId="77777777" w:rsidR="00BE0539" w:rsidRPr="00DC2757" w:rsidRDefault="00BE0539" w:rsidP="00E750DA">
            <w:pPr>
              <w:spacing w:after="0" w:line="240" w:lineRule="auto"/>
              <w:rPr>
                <w:ins w:id="6802" w:author="Commodore, Sarah" w:date="2023-03-30T13:25:00Z"/>
                <w:rFonts w:ascii="Arial" w:eastAsia="Times New Roman" w:hAnsi="Arial" w:cs="Arial"/>
                <w:color w:val="222222"/>
                <w:sz w:val="18"/>
                <w:szCs w:val="18"/>
              </w:rPr>
            </w:pPr>
            <w:ins w:id="6803" w:author="Commodore, Sarah" w:date="2023-03-30T13:25: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1CA6DE7F" w14:textId="77777777" w:rsidR="00BE0539" w:rsidRPr="00DC2757" w:rsidRDefault="00BE0539" w:rsidP="00E750DA">
            <w:pPr>
              <w:spacing w:after="0" w:line="240" w:lineRule="auto"/>
              <w:jc w:val="right"/>
              <w:rPr>
                <w:ins w:id="6804" w:author="Commodore, Sarah" w:date="2023-03-30T13:25:00Z"/>
                <w:rFonts w:ascii="Arial" w:eastAsia="Times New Roman" w:hAnsi="Arial" w:cs="Arial"/>
                <w:color w:val="222222"/>
                <w:sz w:val="18"/>
                <w:szCs w:val="18"/>
              </w:rPr>
            </w:pPr>
            <w:ins w:id="6805" w:author="Commodore, Sarah" w:date="2023-03-30T13:25:00Z">
              <w:r w:rsidRPr="00DC2757">
                <w:rPr>
                  <w:rFonts w:ascii="Arial" w:eastAsia="Times New Roman" w:hAnsi="Arial" w:cs="Arial"/>
                  <w:color w:val="222222"/>
                  <w:sz w:val="18"/>
                  <w:szCs w:val="18"/>
                </w:rPr>
                <w:t>-2.4</w:t>
              </w:r>
            </w:ins>
          </w:p>
        </w:tc>
        <w:tc>
          <w:tcPr>
            <w:tcW w:w="960" w:type="dxa"/>
            <w:tcBorders>
              <w:top w:val="nil"/>
              <w:left w:val="nil"/>
              <w:bottom w:val="nil"/>
              <w:right w:val="nil"/>
            </w:tcBorders>
            <w:shd w:val="clear" w:color="000000" w:fill="FFFFFF"/>
            <w:vAlign w:val="center"/>
            <w:hideMark/>
          </w:tcPr>
          <w:p w14:paraId="48B278C4" w14:textId="77777777" w:rsidR="00BE0539" w:rsidRPr="00DC2757" w:rsidRDefault="00BE0539" w:rsidP="00E750DA">
            <w:pPr>
              <w:spacing w:after="0" w:line="240" w:lineRule="auto"/>
              <w:jc w:val="right"/>
              <w:rPr>
                <w:ins w:id="6806" w:author="Commodore, Sarah" w:date="2023-03-30T13:25:00Z"/>
                <w:rFonts w:ascii="Arial" w:eastAsia="Times New Roman" w:hAnsi="Arial" w:cs="Arial"/>
                <w:color w:val="222222"/>
                <w:sz w:val="18"/>
                <w:szCs w:val="18"/>
              </w:rPr>
            </w:pPr>
            <w:ins w:id="6807" w:author="Commodore, Sarah" w:date="2023-03-30T13:25:00Z">
              <w:r w:rsidRPr="00DC2757">
                <w:rPr>
                  <w:rFonts w:ascii="Arial" w:eastAsia="Times New Roman" w:hAnsi="Arial" w:cs="Arial"/>
                  <w:color w:val="222222"/>
                  <w:sz w:val="18"/>
                  <w:szCs w:val="18"/>
                </w:rPr>
                <w:t>-2.6</w:t>
              </w:r>
            </w:ins>
          </w:p>
        </w:tc>
        <w:tc>
          <w:tcPr>
            <w:tcW w:w="960" w:type="dxa"/>
            <w:tcBorders>
              <w:top w:val="nil"/>
              <w:left w:val="nil"/>
              <w:bottom w:val="nil"/>
              <w:right w:val="nil"/>
            </w:tcBorders>
            <w:shd w:val="clear" w:color="000000" w:fill="FFFFFF"/>
            <w:vAlign w:val="center"/>
            <w:hideMark/>
          </w:tcPr>
          <w:p w14:paraId="01CFCDC0" w14:textId="77777777" w:rsidR="00BE0539" w:rsidRPr="00DC2757" w:rsidRDefault="00BE0539" w:rsidP="00E750DA">
            <w:pPr>
              <w:spacing w:after="0" w:line="240" w:lineRule="auto"/>
              <w:jc w:val="center"/>
              <w:rPr>
                <w:ins w:id="6808" w:author="Commodore, Sarah" w:date="2023-03-30T13:25:00Z"/>
                <w:rFonts w:ascii="Arial" w:eastAsia="Times New Roman" w:hAnsi="Arial" w:cs="Arial"/>
                <w:color w:val="222222"/>
                <w:sz w:val="18"/>
                <w:szCs w:val="18"/>
              </w:rPr>
            </w:pPr>
            <w:ins w:id="6809" w:author="Commodore, Sarah" w:date="2023-03-30T13:25:00Z">
              <w:r w:rsidRPr="00DC2757">
                <w:rPr>
                  <w:rFonts w:ascii="Arial" w:eastAsia="Times New Roman" w:hAnsi="Arial" w:cs="Arial"/>
                  <w:color w:val="222222"/>
                  <w:sz w:val="18"/>
                  <w:szCs w:val="18"/>
                </w:rPr>
                <w:t>-0.2</w:t>
              </w:r>
            </w:ins>
          </w:p>
        </w:tc>
        <w:tc>
          <w:tcPr>
            <w:tcW w:w="960" w:type="dxa"/>
            <w:tcBorders>
              <w:top w:val="nil"/>
              <w:left w:val="nil"/>
              <w:bottom w:val="nil"/>
              <w:right w:val="nil"/>
            </w:tcBorders>
            <w:shd w:val="clear" w:color="000000" w:fill="FFFFFF"/>
            <w:vAlign w:val="center"/>
            <w:hideMark/>
          </w:tcPr>
          <w:p w14:paraId="1C14EA5C" w14:textId="77777777" w:rsidR="00BE0539" w:rsidRPr="00DC2757" w:rsidRDefault="00BE0539" w:rsidP="00E750DA">
            <w:pPr>
              <w:spacing w:after="0" w:line="240" w:lineRule="auto"/>
              <w:jc w:val="center"/>
              <w:rPr>
                <w:ins w:id="6810" w:author="Commodore, Sarah" w:date="2023-03-30T13:25:00Z"/>
                <w:rFonts w:ascii="Arial" w:eastAsia="Times New Roman" w:hAnsi="Arial" w:cs="Arial"/>
                <w:color w:val="222222"/>
                <w:sz w:val="18"/>
                <w:szCs w:val="18"/>
              </w:rPr>
            </w:pPr>
            <w:ins w:id="6811" w:author="Commodore, Sarah" w:date="2023-03-30T13:25:00Z">
              <w:r w:rsidRPr="00DC2757">
                <w:rPr>
                  <w:rFonts w:ascii="Arial" w:eastAsia="Times New Roman" w:hAnsi="Arial" w:cs="Arial"/>
                  <w:color w:val="222222"/>
                  <w:sz w:val="18"/>
                  <w:szCs w:val="18"/>
                </w:rPr>
                <w:t>9.0</w:t>
              </w:r>
            </w:ins>
          </w:p>
        </w:tc>
        <w:tc>
          <w:tcPr>
            <w:tcW w:w="1120" w:type="dxa"/>
            <w:tcBorders>
              <w:top w:val="nil"/>
              <w:left w:val="nil"/>
              <w:bottom w:val="nil"/>
              <w:right w:val="nil"/>
            </w:tcBorders>
            <w:shd w:val="clear" w:color="000000" w:fill="FFFFFF"/>
            <w:vAlign w:val="center"/>
            <w:hideMark/>
          </w:tcPr>
          <w:p w14:paraId="696F9A52" w14:textId="77777777" w:rsidR="00BE0539" w:rsidRPr="00DC2757" w:rsidRDefault="00BE0539" w:rsidP="00E750DA">
            <w:pPr>
              <w:spacing w:after="0" w:line="240" w:lineRule="auto"/>
              <w:jc w:val="center"/>
              <w:rPr>
                <w:ins w:id="6812" w:author="Commodore, Sarah" w:date="2023-03-30T13:25:00Z"/>
                <w:rFonts w:ascii="Arial" w:eastAsia="Times New Roman" w:hAnsi="Arial" w:cs="Arial"/>
                <w:color w:val="222222"/>
                <w:sz w:val="18"/>
                <w:szCs w:val="18"/>
              </w:rPr>
            </w:pPr>
            <w:ins w:id="6813" w:author="Commodore, Sarah" w:date="2023-03-30T13:25: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798036E5" w14:textId="77777777" w:rsidR="00BE0539" w:rsidRPr="00DC2757" w:rsidRDefault="00BE0539" w:rsidP="00E750DA">
            <w:pPr>
              <w:spacing w:after="0" w:line="240" w:lineRule="auto"/>
              <w:jc w:val="center"/>
              <w:rPr>
                <w:ins w:id="6814" w:author="Commodore, Sarah" w:date="2023-03-30T13:25:00Z"/>
                <w:rFonts w:ascii="Arial" w:eastAsia="Times New Roman" w:hAnsi="Arial" w:cs="Arial"/>
                <w:color w:val="222222"/>
                <w:sz w:val="18"/>
                <w:szCs w:val="18"/>
              </w:rPr>
            </w:pPr>
            <w:ins w:id="6815" w:author="Commodore, Sarah" w:date="2023-03-30T13:25:00Z">
              <w:r w:rsidRPr="00DC2757">
                <w:rPr>
                  <w:rFonts w:ascii="Arial" w:eastAsia="Times New Roman" w:hAnsi="Arial" w:cs="Arial"/>
                  <w:color w:val="222222"/>
                  <w:sz w:val="18"/>
                  <w:szCs w:val="18"/>
                </w:rPr>
                <w:t>&lt; 0.001</w:t>
              </w:r>
            </w:ins>
          </w:p>
        </w:tc>
      </w:tr>
      <w:tr w:rsidR="00BE0539" w:rsidRPr="00DC2757" w14:paraId="17307871" w14:textId="77777777" w:rsidTr="00E750DA">
        <w:trPr>
          <w:trHeight w:val="460"/>
          <w:ins w:id="6816" w:author="Commodore, Sarah" w:date="2023-03-30T13:25:00Z"/>
        </w:trPr>
        <w:tc>
          <w:tcPr>
            <w:tcW w:w="1960" w:type="dxa"/>
            <w:tcBorders>
              <w:top w:val="nil"/>
              <w:left w:val="nil"/>
              <w:bottom w:val="nil"/>
              <w:right w:val="nil"/>
            </w:tcBorders>
            <w:shd w:val="clear" w:color="000000" w:fill="FFFFFF"/>
            <w:vAlign w:val="center"/>
            <w:hideMark/>
          </w:tcPr>
          <w:p w14:paraId="559C0CE3" w14:textId="77777777" w:rsidR="00BE0539" w:rsidRPr="00DC2757" w:rsidRDefault="00BE0539" w:rsidP="00E750DA">
            <w:pPr>
              <w:spacing w:after="0" w:line="240" w:lineRule="auto"/>
              <w:rPr>
                <w:ins w:id="6817" w:author="Commodore, Sarah" w:date="2023-03-30T13:25:00Z"/>
                <w:rFonts w:ascii="Arial" w:eastAsia="Times New Roman" w:hAnsi="Arial" w:cs="Arial"/>
                <w:color w:val="222222"/>
                <w:sz w:val="18"/>
                <w:szCs w:val="18"/>
              </w:rPr>
            </w:pPr>
            <w:ins w:id="6818" w:author="Commodore, Sarah" w:date="2023-03-30T13:25:00Z">
              <w:r w:rsidRPr="00DC2757">
                <w:rPr>
                  <w:rFonts w:ascii="Arial" w:eastAsia="Times New Roman" w:hAnsi="Arial" w:cs="Arial"/>
                  <w:color w:val="222222"/>
                  <w:sz w:val="18"/>
                  <w:szCs w:val="18"/>
                </w:rPr>
                <w:lastRenderedPageBreak/>
                <w:t>ENSG00000163263</w:t>
              </w:r>
            </w:ins>
          </w:p>
        </w:tc>
        <w:tc>
          <w:tcPr>
            <w:tcW w:w="1360" w:type="dxa"/>
            <w:tcBorders>
              <w:top w:val="nil"/>
              <w:left w:val="nil"/>
              <w:bottom w:val="nil"/>
              <w:right w:val="nil"/>
            </w:tcBorders>
            <w:shd w:val="clear" w:color="000000" w:fill="FFFFFF"/>
            <w:vAlign w:val="center"/>
            <w:hideMark/>
          </w:tcPr>
          <w:p w14:paraId="5EA74983" w14:textId="77777777" w:rsidR="00BE0539" w:rsidRPr="00DC2757" w:rsidRDefault="00BE0539" w:rsidP="00E750DA">
            <w:pPr>
              <w:spacing w:after="0" w:line="240" w:lineRule="auto"/>
              <w:rPr>
                <w:ins w:id="6819" w:author="Commodore, Sarah" w:date="2023-03-30T13:25:00Z"/>
                <w:rFonts w:ascii="Arial" w:eastAsia="Times New Roman" w:hAnsi="Arial" w:cs="Arial"/>
                <w:i/>
                <w:iCs/>
                <w:color w:val="222222"/>
                <w:sz w:val="18"/>
                <w:szCs w:val="18"/>
              </w:rPr>
            </w:pPr>
            <w:ins w:id="6820" w:author="Commodore, Sarah" w:date="2023-03-30T13:25:00Z">
              <w:r w:rsidRPr="00DC2757">
                <w:rPr>
                  <w:rFonts w:ascii="Arial" w:eastAsia="Times New Roman" w:hAnsi="Arial" w:cs="Arial"/>
                  <w:i/>
                  <w:iCs/>
                  <w:color w:val="222222"/>
                  <w:sz w:val="18"/>
                  <w:szCs w:val="18"/>
                </w:rPr>
                <w:t>C1orf189</w:t>
              </w:r>
            </w:ins>
          </w:p>
        </w:tc>
        <w:tc>
          <w:tcPr>
            <w:tcW w:w="960" w:type="dxa"/>
            <w:tcBorders>
              <w:top w:val="nil"/>
              <w:left w:val="nil"/>
              <w:bottom w:val="nil"/>
              <w:right w:val="nil"/>
            </w:tcBorders>
            <w:shd w:val="clear" w:color="000000" w:fill="FFFFFF"/>
            <w:vAlign w:val="center"/>
            <w:hideMark/>
          </w:tcPr>
          <w:p w14:paraId="52BC19C1" w14:textId="77777777" w:rsidR="00BE0539" w:rsidRPr="00DC2757" w:rsidRDefault="00BE0539" w:rsidP="00E750DA">
            <w:pPr>
              <w:spacing w:after="0" w:line="240" w:lineRule="auto"/>
              <w:rPr>
                <w:ins w:id="6821" w:author="Commodore, Sarah" w:date="2023-03-30T13:25:00Z"/>
                <w:rFonts w:ascii="Arial" w:eastAsia="Times New Roman" w:hAnsi="Arial" w:cs="Arial"/>
                <w:color w:val="222222"/>
                <w:sz w:val="18"/>
                <w:szCs w:val="18"/>
              </w:rPr>
            </w:pPr>
            <w:ins w:id="6822" w:author="Commodore, Sarah" w:date="2023-03-30T13:25: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1534E1EC" w14:textId="77777777" w:rsidR="00BE0539" w:rsidRPr="00DC2757" w:rsidRDefault="00BE0539" w:rsidP="00E750DA">
            <w:pPr>
              <w:spacing w:after="0" w:line="240" w:lineRule="auto"/>
              <w:jc w:val="right"/>
              <w:rPr>
                <w:ins w:id="6823" w:author="Commodore, Sarah" w:date="2023-03-30T13:25:00Z"/>
                <w:rFonts w:ascii="Arial" w:eastAsia="Times New Roman" w:hAnsi="Arial" w:cs="Arial"/>
                <w:color w:val="222222"/>
                <w:sz w:val="18"/>
                <w:szCs w:val="18"/>
              </w:rPr>
            </w:pPr>
            <w:ins w:id="6824" w:author="Commodore, Sarah" w:date="2023-03-30T13:25:00Z">
              <w:r w:rsidRPr="00DC2757">
                <w:rPr>
                  <w:rFonts w:ascii="Arial" w:eastAsia="Times New Roman" w:hAnsi="Arial" w:cs="Arial"/>
                  <w:color w:val="222222"/>
                  <w:sz w:val="18"/>
                  <w:szCs w:val="18"/>
                </w:rPr>
                <w:t>-2.1</w:t>
              </w:r>
            </w:ins>
          </w:p>
        </w:tc>
        <w:tc>
          <w:tcPr>
            <w:tcW w:w="960" w:type="dxa"/>
            <w:tcBorders>
              <w:top w:val="nil"/>
              <w:left w:val="nil"/>
              <w:bottom w:val="nil"/>
              <w:right w:val="nil"/>
            </w:tcBorders>
            <w:shd w:val="clear" w:color="000000" w:fill="FFFFFF"/>
            <w:vAlign w:val="center"/>
            <w:hideMark/>
          </w:tcPr>
          <w:p w14:paraId="28CBE849" w14:textId="77777777" w:rsidR="00BE0539" w:rsidRPr="00DC2757" w:rsidRDefault="00BE0539" w:rsidP="00E750DA">
            <w:pPr>
              <w:spacing w:after="0" w:line="240" w:lineRule="auto"/>
              <w:jc w:val="right"/>
              <w:rPr>
                <w:ins w:id="6825" w:author="Commodore, Sarah" w:date="2023-03-30T13:25:00Z"/>
                <w:rFonts w:ascii="Arial" w:eastAsia="Times New Roman" w:hAnsi="Arial" w:cs="Arial"/>
                <w:color w:val="222222"/>
                <w:sz w:val="18"/>
                <w:szCs w:val="18"/>
              </w:rPr>
            </w:pPr>
            <w:ins w:id="6826" w:author="Commodore, Sarah" w:date="2023-03-30T13:25:00Z">
              <w:r w:rsidRPr="00DC2757">
                <w:rPr>
                  <w:rFonts w:ascii="Arial" w:eastAsia="Times New Roman" w:hAnsi="Arial" w:cs="Arial"/>
                  <w:color w:val="222222"/>
                  <w:sz w:val="18"/>
                  <w:szCs w:val="18"/>
                </w:rPr>
                <w:t>-2.4</w:t>
              </w:r>
            </w:ins>
          </w:p>
        </w:tc>
        <w:tc>
          <w:tcPr>
            <w:tcW w:w="960" w:type="dxa"/>
            <w:tcBorders>
              <w:top w:val="nil"/>
              <w:left w:val="nil"/>
              <w:bottom w:val="nil"/>
              <w:right w:val="nil"/>
            </w:tcBorders>
            <w:shd w:val="clear" w:color="000000" w:fill="FFFFFF"/>
            <w:vAlign w:val="center"/>
            <w:hideMark/>
          </w:tcPr>
          <w:p w14:paraId="319B1249" w14:textId="77777777" w:rsidR="00BE0539" w:rsidRPr="00DC2757" w:rsidRDefault="00BE0539" w:rsidP="00E750DA">
            <w:pPr>
              <w:spacing w:after="0" w:line="240" w:lineRule="auto"/>
              <w:jc w:val="center"/>
              <w:rPr>
                <w:ins w:id="6827" w:author="Commodore, Sarah" w:date="2023-03-30T13:25:00Z"/>
                <w:rFonts w:ascii="Arial" w:eastAsia="Times New Roman" w:hAnsi="Arial" w:cs="Arial"/>
                <w:color w:val="222222"/>
                <w:sz w:val="18"/>
                <w:szCs w:val="18"/>
              </w:rPr>
            </w:pPr>
            <w:ins w:id="6828" w:author="Commodore, Sarah" w:date="2023-03-30T13:25:00Z">
              <w:r w:rsidRPr="00DC2757">
                <w:rPr>
                  <w:rFonts w:ascii="Arial" w:eastAsia="Times New Roman" w:hAnsi="Arial" w:cs="Arial"/>
                  <w:color w:val="222222"/>
                  <w:sz w:val="18"/>
                  <w:szCs w:val="18"/>
                </w:rPr>
                <w:t>-0.3</w:t>
              </w:r>
            </w:ins>
          </w:p>
        </w:tc>
        <w:tc>
          <w:tcPr>
            <w:tcW w:w="960" w:type="dxa"/>
            <w:tcBorders>
              <w:top w:val="nil"/>
              <w:left w:val="nil"/>
              <w:bottom w:val="nil"/>
              <w:right w:val="nil"/>
            </w:tcBorders>
            <w:shd w:val="clear" w:color="000000" w:fill="FFFFFF"/>
            <w:vAlign w:val="center"/>
            <w:hideMark/>
          </w:tcPr>
          <w:p w14:paraId="2519453A" w14:textId="77777777" w:rsidR="00BE0539" w:rsidRPr="00DC2757" w:rsidRDefault="00BE0539" w:rsidP="00E750DA">
            <w:pPr>
              <w:spacing w:after="0" w:line="240" w:lineRule="auto"/>
              <w:jc w:val="center"/>
              <w:rPr>
                <w:ins w:id="6829" w:author="Commodore, Sarah" w:date="2023-03-30T13:25:00Z"/>
                <w:rFonts w:ascii="Arial" w:eastAsia="Times New Roman" w:hAnsi="Arial" w:cs="Arial"/>
                <w:color w:val="222222"/>
                <w:sz w:val="18"/>
                <w:szCs w:val="18"/>
              </w:rPr>
            </w:pPr>
            <w:ins w:id="6830" w:author="Commodore, Sarah" w:date="2023-03-30T13:25:00Z">
              <w:r w:rsidRPr="00DC2757">
                <w:rPr>
                  <w:rFonts w:ascii="Arial" w:eastAsia="Times New Roman" w:hAnsi="Arial" w:cs="Arial"/>
                  <w:color w:val="222222"/>
                  <w:sz w:val="18"/>
                  <w:szCs w:val="18"/>
                </w:rPr>
                <w:t>13.1</w:t>
              </w:r>
            </w:ins>
          </w:p>
        </w:tc>
        <w:tc>
          <w:tcPr>
            <w:tcW w:w="1120" w:type="dxa"/>
            <w:tcBorders>
              <w:top w:val="nil"/>
              <w:left w:val="nil"/>
              <w:bottom w:val="nil"/>
              <w:right w:val="nil"/>
            </w:tcBorders>
            <w:shd w:val="clear" w:color="000000" w:fill="FFFFFF"/>
            <w:vAlign w:val="center"/>
            <w:hideMark/>
          </w:tcPr>
          <w:p w14:paraId="55817937" w14:textId="77777777" w:rsidR="00BE0539" w:rsidRPr="00DC2757" w:rsidRDefault="00BE0539" w:rsidP="00E750DA">
            <w:pPr>
              <w:spacing w:after="0" w:line="240" w:lineRule="auto"/>
              <w:jc w:val="center"/>
              <w:rPr>
                <w:ins w:id="6831" w:author="Commodore, Sarah" w:date="2023-03-30T13:25:00Z"/>
                <w:rFonts w:ascii="Arial" w:eastAsia="Times New Roman" w:hAnsi="Arial" w:cs="Arial"/>
                <w:color w:val="222222"/>
                <w:sz w:val="18"/>
                <w:szCs w:val="18"/>
              </w:rPr>
            </w:pPr>
            <w:ins w:id="6832" w:author="Commodore, Sarah" w:date="2023-03-30T13:25: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63142731" w14:textId="77777777" w:rsidR="00BE0539" w:rsidRPr="00DC2757" w:rsidRDefault="00BE0539" w:rsidP="00E750DA">
            <w:pPr>
              <w:spacing w:after="0" w:line="240" w:lineRule="auto"/>
              <w:jc w:val="center"/>
              <w:rPr>
                <w:ins w:id="6833" w:author="Commodore, Sarah" w:date="2023-03-30T13:25:00Z"/>
                <w:rFonts w:ascii="Arial" w:eastAsia="Times New Roman" w:hAnsi="Arial" w:cs="Arial"/>
                <w:color w:val="222222"/>
                <w:sz w:val="18"/>
                <w:szCs w:val="18"/>
              </w:rPr>
            </w:pPr>
            <w:ins w:id="6834" w:author="Commodore, Sarah" w:date="2023-03-30T13:25:00Z">
              <w:r w:rsidRPr="00DC2757">
                <w:rPr>
                  <w:rFonts w:ascii="Arial" w:eastAsia="Times New Roman" w:hAnsi="Arial" w:cs="Arial"/>
                  <w:color w:val="222222"/>
                  <w:sz w:val="18"/>
                  <w:szCs w:val="18"/>
                </w:rPr>
                <w:t>&lt; 0.001</w:t>
              </w:r>
            </w:ins>
          </w:p>
        </w:tc>
      </w:tr>
      <w:tr w:rsidR="00BE0539" w:rsidRPr="00DC2757" w14:paraId="42795D46" w14:textId="77777777" w:rsidTr="00E750DA">
        <w:trPr>
          <w:trHeight w:val="460"/>
          <w:ins w:id="6835" w:author="Commodore, Sarah" w:date="2023-03-30T13:25:00Z"/>
        </w:trPr>
        <w:tc>
          <w:tcPr>
            <w:tcW w:w="1960" w:type="dxa"/>
            <w:tcBorders>
              <w:top w:val="nil"/>
              <w:left w:val="nil"/>
              <w:bottom w:val="nil"/>
              <w:right w:val="nil"/>
            </w:tcBorders>
            <w:shd w:val="clear" w:color="000000" w:fill="FFFFFF"/>
            <w:vAlign w:val="center"/>
            <w:hideMark/>
          </w:tcPr>
          <w:p w14:paraId="39894145" w14:textId="77777777" w:rsidR="00BE0539" w:rsidRPr="00DC2757" w:rsidRDefault="00BE0539" w:rsidP="00E750DA">
            <w:pPr>
              <w:spacing w:after="0" w:line="240" w:lineRule="auto"/>
              <w:rPr>
                <w:ins w:id="6836" w:author="Commodore, Sarah" w:date="2023-03-30T13:25:00Z"/>
                <w:rFonts w:ascii="Arial" w:eastAsia="Times New Roman" w:hAnsi="Arial" w:cs="Arial"/>
                <w:color w:val="222222"/>
                <w:sz w:val="18"/>
                <w:szCs w:val="18"/>
              </w:rPr>
            </w:pPr>
            <w:ins w:id="6837" w:author="Commodore, Sarah" w:date="2023-03-30T13:25:00Z">
              <w:r w:rsidRPr="00DC2757">
                <w:rPr>
                  <w:rFonts w:ascii="Arial" w:eastAsia="Times New Roman" w:hAnsi="Arial" w:cs="Arial"/>
                  <w:color w:val="222222"/>
                  <w:sz w:val="18"/>
                  <w:szCs w:val="18"/>
                </w:rPr>
                <w:t>ENSG00000197653</w:t>
              </w:r>
            </w:ins>
          </w:p>
        </w:tc>
        <w:tc>
          <w:tcPr>
            <w:tcW w:w="1360" w:type="dxa"/>
            <w:tcBorders>
              <w:top w:val="nil"/>
              <w:left w:val="nil"/>
              <w:bottom w:val="nil"/>
              <w:right w:val="nil"/>
            </w:tcBorders>
            <w:shd w:val="clear" w:color="000000" w:fill="FFFFFF"/>
            <w:vAlign w:val="center"/>
            <w:hideMark/>
          </w:tcPr>
          <w:p w14:paraId="6199D313" w14:textId="77777777" w:rsidR="00BE0539" w:rsidRPr="00DC2757" w:rsidRDefault="00BE0539" w:rsidP="00E750DA">
            <w:pPr>
              <w:spacing w:after="0" w:line="240" w:lineRule="auto"/>
              <w:rPr>
                <w:ins w:id="6838" w:author="Commodore, Sarah" w:date="2023-03-30T13:25:00Z"/>
                <w:rFonts w:ascii="Arial" w:eastAsia="Times New Roman" w:hAnsi="Arial" w:cs="Arial"/>
                <w:i/>
                <w:iCs/>
                <w:color w:val="222222"/>
                <w:sz w:val="18"/>
                <w:szCs w:val="18"/>
              </w:rPr>
            </w:pPr>
            <w:ins w:id="6839" w:author="Commodore, Sarah" w:date="2023-03-30T13:25:00Z">
              <w:r w:rsidRPr="00DC2757">
                <w:rPr>
                  <w:rFonts w:ascii="Arial" w:eastAsia="Times New Roman" w:hAnsi="Arial" w:cs="Arial"/>
                  <w:i/>
                  <w:iCs/>
                  <w:color w:val="222222"/>
                  <w:sz w:val="18"/>
                  <w:szCs w:val="18"/>
                </w:rPr>
                <w:t>DNAH10</w:t>
              </w:r>
            </w:ins>
          </w:p>
        </w:tc>
        <w:tc>
          <w:tcPr>
            <w:tcW w:w="960" w:type="dxa"/>
            <w:tcBorders>
              <w:top w:val="nil"/>
              <w:left w:val="nil"/>
              <w:bottom w:val="nil"/>
              <w:right w:val="nil"/>
            </w:tcBorders>
            <w:shd w:val="clear" w:color="000000" w:fill="FFFFFF"/>
            <w:vAlign w:val="center"/>
            <w:hideMark/>
          </w:tcPr>
          <w:p w14:paraId="65436607" w14:textId="77777777" w:rsidR="00BE0539" w:rsidRPr="00DC2757" w:rsidRDefault="00BE0539" w:rsidP="00E750DA">
            <w:pPr>
              <w:spacing w:after="0" w:line="240" w:lineRule="auto"/>
              <w:rPr>
                <w:ins w:id="6840" w:author="Commodore, Sarah" w:date="2023-03-30T13:25:00Z"/>
                <w:rFonts w:ascii="Arial" w:eastAsia="Times New Roman" w:hAnsi="Arial" w:cs="Arial"/>
                <w:color w:val="222222"/>
                <w:sz w:val="18"/>
                <w:szCs w:val="18"/>
              </w:rPr>
            </w:pPr>
            <w:ins w:id="6841" w:author="Commodore, Sarah" w:date="2023-03-30T13:25: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65AE0A7C" w14:textId="77777777" w:rsidR="00BE0539" w:rsidRPr="00DC2757" w:rsidRDefault="00BE0539" w:rsidP="00E750DA">
            <w:pPr>
              <w:spacing w:after="0" w:line="240" w:lineRule="auto"/>
              <w:jc w:val="right"/>
              <w:rPr>
                <w:ins w:id="6842" w:author="Commodore, Sarah" w:date="2023-03-30T13:25:00Z"/>
                <w:rFonts w:ascii="Arial" w:eastAsia="Times New Roman" w:hAnsi="Arial" w:cs="Arial"/>
                <w:color w:val="222222"/>
                <w:sz w:val="18"/>
                <w:szCs w:val="18"/>
              </w:rPr>
            </w:pPr>
            <w:ins w:id="6843" w:author="Commodore, Sarah" w:date="2023-03-30T13:25:00Z">
              <w:r w:rsidRPr="00DC2757">
                <w:rPr>
                  <w:rFonts w:ascii="Arial" w:eastAsia="Times New Roman" w:hAnsi="Arial" w:cs="Arial"/>
                  <w:color w:val="222222"/>
                  <w:sz w:val="18"/>
                  <w:szCs w:val="18"/>
                </w:rPr>
                <w:t>-2.4</w:t>
              </w:r>
            </w:ins>
          </w:p>
        </w:tc>
        <w:tc>
          <w:tcPr>
            <w:tcW w:w="960" w:type="dxa"/>
            <w:tcBorders>
              <w:top w:val="nil"/>
              <w:left w:val="nil"/>
              <w:bottom w:val="nil"/>
              <w:right w:val="nil"/>
            </w:tcBorders>
            <w:shd w:val="clear" w:color="000000" w:fill="FFFFFF"/>
            <w:vAlign w:val="center"/>
            <w:hideMark/>
          </w:tcPr>
          <w:p w14:paraId="60D51F1F" w14:textId="77777777" w:rsidR="00BE0539" w:rsidRPr="00DC2757" w:rsidRDefault="00BE0539" w:rsidP="00E750DA">
            <w:pPr>
              <w:spacing w:after="0" w:line="240" w:lineRule="auto"/>
              <w:jc w:val="right"/>
              <w:rPr>
                <w:ins w:id="6844" w:author="Commodore, Sarah" w:date="2023-03-30T13:25:00Z"/>
                <w:rFonts w:ascii="Arial" w:eastAsia="Times New Roman" w:hAnsi="Arial" w:cs="Arial"/>
                <w:color w:val="222222"/>
                <w:sz w:val="18"/>
                <w:szCs w:val="18"/>
              </w:rPr>
            </w:pPr>
            <w:ins w:id="6845" w:author="Commodore, Sarah" w:date="2023-03-30T13:25:00Z">
              <w:r w:rsidRPr="00DC2757">
                <w:rPr>
                  <w:rFonts w:ascii="Arial" w:eastAsia="Times New Roman" w:hAnsi="Arial" w:cs="Arial"/>
                  <w:color w:val="222222"/>
                  <w:sz w:val="18"/>
                  <w:szCs w:val="18"/>
                </w:rPr>
                <w:t>-2.7</w:t>
              </w:r>
            </w:ins>
          </w:p>
        </w:tc>
        <w:tc>
          <w:tcPr>
            <w:tcW w:w="960" w:type="dxa"/>
            <w:tcBorders>
              <w:top w:val="nil"/>
              <w:left w:val="nil"/>
              <w:bottom w:val="nil"/>
              <w:right w:val="nil"/>
            </w:tcBorders>
            <w:shd w:val="clear" w:color="000000" w:fill="FFFFFF"/>
            <w:vAlign w:val="center"/>
            <w:hideMark/>
          </w:tcPr>
          <w:p w14:paraId="6B17CD90" w14:textId="77777777" w:rsidR="00BE0539" w:rsidRPr="00DC2757" w:rsidRDefault="00BE0539" w:rsidP="00E750DA">
            <w:pPr>
              <w:spacing w:after="0" w:line="240" w:lineRule="auto"/>
              <w:jc w:val="center"/>
              <w:rPr>
                <w:ins w:id="6846" w:author="Commodore, Sarah" w:date="2023-03-30T13:25:00Z"/>
                <w:rFonts w:ascii="Arial" w:eastAsia="Times New Roman" w:hAnsi="Arial" w:cs="Arial"/>
                <w:color w:val="222222"/>
                <w:sz w:val="18"/>
                <w:szCs w:val="18"/>
              </w:rPr>
            </w:pPr>
            <w:ins w:id="6847" w:author="Commodore, Sarah" w:date="2023-03-30T13:25:00Z">
              <w:r w:rsidRPr="00DC2757">
                <w:rPr>
                  <w:rFonts w:ascii="Arial" w:eastAsia="Times New Roman" w:hAnsi="Arial" w:cs="Arial"/>
                  <w:color w:val="222222"/>
                  <w:sz w:val="18"/>
                  <w:szCs w:val="18"/>
                </w:rPr>
                <w:t>-0.3</w:t>
              </w:r>
            </w:ins>
          </w:p>
        </w:tc>
        <w:tc>
          <w:tcPr>
            <w:tcW w:w="960" w:type="dxa"/>
            <w:tcBorders>
              <w:top w:val="nil"/>
              <w:left w:val="nil"/>
              <w:bottom w:val="nil"/>
              <w:right w:val="nil"/>
            </w:tcBorders>
            <w:shd w:val="clear" w:color="000000" w:fill="FFFFFF"/>
            <w:vAlign w:val="center"/>
            <w:hideMark/>
          </w:tcPr>
          <w:p w14:paraId="0B35FD55" w14:textId="77777777" w:rsidR="00BE0539" w:rsidRPr="00DC2757" w:rsidRDefault="00BE0539" w:rsidP="00E750DA">
            <w:pPr>
              <w:spacing w:after="0" w:line="240" w:lineRule="auto"/>
              <w:jc w:val="center"/>
              <w:rPr>
                <w:ins w:id="6848" w:author="Commodore, Sarah" w:date="2023-03-30T13:25:00Z"/>
                <w:rFonts w:ascii="Arial" w:eastAsia="Times New Roman" w:hAnsi="Arial" w:cs="Arial"/>
                <w:color w:val="222222"/>
                <w:sz w:val="18"/>
                <w:szCs w:val="18"/>
              </w:rPr>
            </w:pPr>
            <w:ins w:id="6849" w:author="Commodore, Sarah" w:date="2023-03-30T13:25:00Z">
              <w:r w:rsidRPr="00DC2757">
                <w:rPr>
                  <w:rFonts w:ascii="Arial" w:eastAsia="Times New Roman" w:hAnsi="Arial" w:cs="Arial"/>
                  <w:color w:val="222222"/>
                  <w:sz w:val="18"/>
                  <w:szCs w:val="18"/>
                </w:rPr>
                <w:t>12.3</w:t>
              </w:r>
            </w:ins>
          </w:p>
        </w:tc>
        <w:tc>
          <w:tcPr>
            <w:tcW w:w="1120" w:type="dxa"/>
            <w:tcBorders>
              <w:top w:val="nil"/>
              <w:left w:val="nil"/>
              <w:bottom w:val="nil"/>
              <w:right w:val="nil"/>
            </w:tcBorders>
            <w:shd w:val="clear" w:color="000000" w:fill="FFFFFF"/>
            <w:vAlign w:val="center"/>
            <w:hideMark/>
          </w:tcPr>
          <w:p w14:paraId="31446EA3" w14:textId="77777777" w:rsidR="00BE0539" w:rsidRPr="00DC2757" w:rsidRDefault="00BE0539" w:rsidP="00E750DA">
            <w:pPr>
              <w:spacing w:after="0" w:line="240" w:lineRule="auto"/>
              <w:jc w:val="center"/>
              <w:rPr>
                <w:ins w:id="6850" w:author="Commodore, Sarah" w:date="2023-03-30T13:25:00Z"/>
                <w:rFonts w:ascii="Arial" w:eastAsia="Times New Roman" w:hAnsi="Arial" w:cs="Arial"/>
                <w:color w:val="222222"/>
                <w:sz w:val="18"/>
                <w:szCs w:val="18"/>
              </w:rPr>
            </w:pPr>
            <w:ins w:id="6851" w:author="Commodore, Sarah" w:date="2023-03-30T13:25: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29552501" w14:textId="77777777" w:rsidR="00BE0539" w:rsidRPr="00DC2757" w:rsidRDefault="00BE0539" w:rsidP="00E750DA">
            <w:pPr>
              <w:spacing w:after="0" w:line="240" w:lineRule="auto"/>
              <w:jc w:val="center"/>
              <w:rPr>
                <w:ins w:id="6852" w:author="Commodore, Sarah" w:date="2023-03-30T13:25:00Z"/>
                <w:rFonts w:ascii="Arial" w:eastAsia="Times New Roman" w:hAnsi="Arial" w:cs="Arial"/>
                <w:color w:val="222222"/>
                <w:sz w:val="18"/>
                <w:szCs w:val="18"/>
              </w:rPr>
            </w:pPr>
            <w:ins w:id="6853" w:author="Commodore, Sarah" w:date="2023-03-30T13:25:00Z">
              <w:r w:rsidRPr="00DC2757">
                <w:rPr>
                  <w:rFonts w:ascii="Arial" w:eastAsia="Times New Roman" w:hAnsi="Arial" w:cs="Arial"/>
                  <w:color w:val="222222"/>
                  <w:sz w:val="18"/>
                  <w:szCs w:val="18"/>
                </w:rPr>
                <w:t>&lt; 0.001</w:t>
              </w:r>
            </w:ins>
          </w:p>
        </w:tc>
      </w:tr>
      <w:tr w:rsidR="00BE0539" w:rsidRPr="00DC2757" w14:paraId="4CDD95F7" w14:textId="77777777" w:rsidTr="00E750DA">
        <w:trPr>
          <w:trHeight w:val="460"/>
          <w:ins w:id="6854" w:author="Commodore, Sarah" w:date="2023-03-30T13:25:00Z"/>
        </w:trPr>
        <w:tc>
          <w:tcPr>
            <w:tcW w:w="1960" w:type="dxa"/>
            <w:tcBorders>
              <w:top w:val="nil"/>
              <w:left w:val="nil"/>
              <w:bottom w:val="nil"/>
              <w:right w:val="nil"/>
            </w:tcBorders>
            <w:shd w:val="clear" w:color="000000" w:fill="FFFFFF"/>
            <w:vAlign w:val="center"/>
            <w:hideMark/>
          </w:tcPr>
          <w:p w14:paraId="44FC0BF7" w14:textId="77777777" w:rsidR="00BE0539" w:rsidRPr="00DC2757" w:rsidRDefault="00BE0539" w:rsidP="00E750DA">
            <w:pPr>
              <w:spacing w:after="0" w:line="240" w:lineRule="auto"/>
              <w:rPr>
                <w:ins w:id="6855" w:author="Commodore, Sarah" w:date="2023-03-30T13:25:00Z"/>
                <w:rFonts w:ascii="Arial" w:eastAsia="Times New Roman" w:hAnsi="Arial" w:cs="Arial"/>
                <w:color w:val="222222"/>
                <w:sz w:val="18"/>
                <w:szCs w:val="18"/>
              </w:rPr>
            </w:pPr>
            <w:ins w:id="6856" w:author="Commodore, Sarah" w:date="2023-03-30T13:25:00Z">
              <w:r w:rsidRPr="00DC2757">
                <w:rPr>
                  <w:rFonts w:ascii="Arial" w:eastAsia="Times New Roman" w:hAnsi="Arial" w:cs="Arial"/>
                  <w:color w:val="222222"/>
                  <w:sz w:val="18"/>
                  <w:szCs w:val="18"/>
                </w:rPr>
                <w:t>ENSG00000186976</w:t>
              </w:r>
            </w:ins>
          </w:p>
        </w:tc>
        <w:tc>
          <w:tcPr>
            <w:tcW w:w="1360" w:type="dxa"/>
            <w:tcBorders>
              <w:top w:val="nil"/>
              <w:left w:val="nil"/>
              <w:bottom w:val="nil"/>
              <w:right w:val="nil"/>
            </w:tcBorders>
            <w:shd w:val="clear" w:color="000000" w:fill="FFFFFF"/>
            <w:vAlign w:val="center"/>
            <w:hideMark/>
          </w:tcPr>
          <w:p w14:paraId="1463CBCA" w14:textId="77777777" w:rsidR="00BE0539" w:rsidRPr="00DC2757" w:rsidRDefault="00BE0539" w:rsidP="00E750DA">
            <w:pPr>
              <w:spacing w:after="0" w:line="240" w:lineRule="auto"/>
              <w:rPr>
                <w:ins w:id="6857" w:author="Commodore, Sarah" w:date="2023-03-30T13:25:00Z"/>
                <w:rFonts w:ascii="Arial" w:eastAsia="Times New Roman" w:hAnsi="Arial" w:cs="Arial"/>
                <w:i/>
                <w:iCs/>
                <w:color w:val="222222"/>
                <w:sz w:val="18"/>
                <w:szCs w:val="18"/>
              </w:rPr>
            </w:pPr>
            <w:ins w:id="6858" w:author="Commodore, Sarah" w:date="2023-03-30T13:25:00Z">
              <w:r w:rsidRPr="00DC2757">
                <w:rPr>
                  <w:rFonts w:ascii="Arial" w:eastAsia="Times New Roman" w:hAnsi="Arial" w:cs="Arial"/>
                  <w:i/>
                  <w:iCs/>
                  <w:color w:val="222222"/>
                  <w:sz w:val="18"/>
                  <w:szCs w:val="18"/>
                </w:rPr>
                <w:t>EFCAB6</w:t>
              </w:r>
            </w:ins>
          </w:p>
        </w:tc>
        <w:tc>
          <w:tcPr>
            <w:tcW w:w="960" w:type="dxa"/>
            <w:tcBorders>
              <w:top w:val="nil"/>
              <w:left w:val="nil"/>
              <w:bottom w:val="nil"/>
              <w:right w:val="nil"/>
            </w:tcBorders>
            <w:shd w:val="clear" w:color="000000" w:fill="FFFFFF"/>
            <w:vAlign w:val="center"/>
            <w:hideMark/>
          </w:tcPr>
          <w:p w14:paraId="538DBBAE" w14:textId="77777777" w:rsidR="00BE0539" w:rsidRPr="00DC2757" w:rsidRDefault="00BE0539" w:rsidP="00E750DA">
            <w:pPr>
              <w:spacing w:after="0" w:line="240" w:lineRule="auto"/>
              <w:rPr>
                <w:ins w:id="6859" w:author="Commodore, Sarah" w:date="2023-03-30T13:25:00Z"/>
                <w:rFonts w:ascii="Arial" w:eastAsia="Times New Roman" w:hAnsi="Arial" w:cs="Arial"/>
                <w:color w:val="222222"/>
                <w:sz w:val="18"/>
                <w:szCs w:val="18"/>
              </w:rPr>
            </w:pPr>
            <w:ins w:id="6860" w:author="Commodore, Sarah" w:date="2023-03-30T13:25: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7F65DDFF" w14:textId="77777777" w:rsidR="00BE0539" w:rsidRPr="00DC2757" w:rsidRDefault="00BE0539" w:rsidP="00E750DA">
            <w:pPr>
              <w:spacing w:after="0" w:line="240" w:lineRule="auto"/>
              <w:jc w:val="right"/>
              <w:rPr>
                <w:ins w:id="6861" w:author="Commodore, Sarah" w:date="2023-03-30T13:25:00Z"/>
                <w:rFonts w:ascii="Arial" w:eastAsia="Times New Roman" w:hAnsi="Arial" w:cs="Arial"/>
                <w:color w:val="222222"/>
                <w:sz w:val="18"/>
                <w:szCs w:val="18"/>
              </w:rPr>
            </w:pPr>
            <w:ins w:id="6862" w:author="Commodore, Sarah" w:date="2023-03-30T13:25: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02026D09" w14:textId="77777777" w:rsidR="00BE0539" w:rsidRPr="00DC2757" w:rsidRDefault="00BE0539" w:rsidP="00E750DA">
            <w:pPr>
              <w:spacing w:after="0" w:line="240" w:lineRule="auto"/>
              <w:jc w:val="right"/>
              <w:rPr>
                <w:ins w:id="6863" w:author="Commodore, Sarah" w:date="2023-03-30T13:25:00Z"/>
                <w:rFonts w:ascii="Arial" w:eastAsia="Times New Roman" w:hAnsi="Arial" w:cs="Arial"/>
                <w:color w:val="222222"/>
                <w:sz w:val="18"/>
                <w:szCs w:val="18"/>
              </w:rPr>
            </w:pPr>
            <w:ins w:id="6864" w:author="Commodore, Sarah" w:date="2023-03-30T13:25:00Z">
              <w:r w:rsidRPr="00DC2757">
                <w:rPr>
                  <w:rFonts w:ascii="Arial" w:eastAsia="Times New Roman" w:hAnsi="Arial" w:cs="Arial"/>
                  <w:color w:val="222222"/>
                  <w:sz w:val="18"/>
                  <w:szCs w:val="18"/>
                </w:rPr>
                <w:t>-2.5</w:t>
              </w:r>
            </w:ins>
          </w:p>
        </w:tc>
        <w:tc>
          <w:tcPr>
            <w:tcW w:w="960" w:type="dxa"/>
            <w:tcBorders>
              <w:top w:val="nil"/>
              <w:left w:val="nil"/>
              <w:bottom w:val="nil"/>
              <w:right w:val="nil"/>
            </w:tcBorders>
            <w:shd w:val="clear" w:color="000000" w:fill="FFFFFF"/>
            <w:vAlign w:val="center"/>
            <w:hideMark/>
          </w:tcPr>
          <w:p w14:paraId="321DAD3D" w14:textId="77777777" w:rsidR="00BE0539" w:rsidRPr="00DC2757" w:rsidRDefault="00BE0539" w:rsidP="00E750DA">
            <w:pPr>
              <w:spacing w:after="0" w:line="240" w:lineRule="auto"/>
              <w:jc w:val="center"/>
              <w:rPr>
                <w:ins w:id="6865" w:author="Commodore, Sarah" w:date="2023-03-30T13:25:00Z"/>
                <w:rFonts w:ascii="Arial" w:eastAsia="Times New Roman" w:hAnsi="Arial" w:cs="Arial"/>
                <w:color w:val="222222"/>
                <w:sz w:val="18"/>
                <w:szCs w:val="18"/>
              </w:rPr>
            </w:pPr>
            <w:ins w:id="6866" w:author="Commodore, Sarah" w:date="2023-03-30T13:25:00Z">
              <w:r w:rsidRPr="00DC2757">
                <w:rPr>
                  <w:rFonts w:ascii="Arial" w:eastAsia="Times New Roman" w:hAnsi="Arial" w:cs="Arial"/>
                  <w:color w:val="222222"/>
                  <w:sz w:val="18"/>
                  <w:szCs w:val="18"/>
                </w:rPr>
                <w:t>-0.2</w:t>
              </w:r>
            </w:ins>
          </w:p>
        </w:tc>
        <w:tc>
          <w:tcPr>
            <w:tcW w:w="960" w:type="dxa"/>
            <w:tcBorders>
              <w:top w:val="nil"/>
              <w:left w:val="nil"/>
              <w:bottom w:val="nil"/>
              <w:right w:val="nil"/>
            </w:tcBorders>
            <w:shd w:val="clear" w:color="000000" w:fill="FFFFFF"/>
            <w:vAlign w:val="center"/>
            <w:hideMark/>
          </w:tcPr>
          <w:p w14:paraId="378BD521" w14:textId="77777777" w:rsidR="00BE0539" w:rsidRPr="00DC2757" w:rsidRDefault="00BE0539" w:rsidP="00E750DA">
            <w:pPr>
              <w:spacing w:after="0" w:line="240" w:lineRule="auto"/>
              <w:jc w:val="center"/>
              <w:rPr>
                <w:ins w:id="6867" w:author="Commodore, Sarah" w:date="2023-03-30T13:25:00Z"/>
                <w:rFonts w:ascii="Arial" w:eastAsia="Times New Roman" w:hAnsi="Arial" w:cs="Arial"/>
                <w:color w:val="222222"/>
                <w:sz w:val="18"/>
                <w:szCs w:val="18"/>
              </w:rPr>
            </w:pPr>
            <w:ins w:id="6868" w:author="Commodore, Sarah" w:date="2023-03-30T13:25:00Z">
              <w:r w:rsidRPr="00DC2757">
                <w:rPr>
                  <w:rFonts w:ascii="Arial" w:eastAsia="Times New Roman" w:hAnsi="Arial" w:cs="Arial"/>
                  <w:color w:val="222222"/>
                  <w:sz w:val="18"/>
                  <w:szCs w:val="18"/>
                </w:rPr>
                <w:t>10.1</w:t>
              </w:r>
            </w:ins>
          </w:p>
        </w:tc>
        <w:tc>
          <w:tcPr>
            <w:tcW w:w="1120" w:type="dxa"/>
            <w:tcBorders>
              <w:top w:val="nil"/>
              <w:left w:val="nil"/>
              <w:bottom w:val="nil"/>
              <w:right w:val="nil"/>
            </w:tcBorders>
            <w:shd w:val="clear" w:color="000000" w:fill="FFFFFF"/>
            <w:vAlign w:val="center"/>
            <w:hideMark/>
          </w:tcPr>
          <w:p w14:paraId="0A7C26E9" w14:textId="77777777" w:rsidR="00BE0539" w:rsidRPr="00DC2757" w:rsidRDefault="00BE0539" w:rsidP="00E750DA">
            <w:pPr>
              <w:spacing w:after="0" w:line="240" w:lineRule="auto"/>
              <w:jc w:val="center"/>
              <w:rPr>
                <w:ins w:id="6869" w:author="Commodore, Sarah" w:date="2023-03-30T13:25:00Z"/>
                <w:rFonts w:ascii="Arial" w:eastAsia="Times New Roman" w:hAnsi="Arial" w:cs="Arial"/>
                <w:color w:val="222222"/>
                <w:sz w:val="18"/>
                <w:szCs w:val="18"/>
              </w:rPr>
            </w:pPr>
            <w:ins w:id="6870" w:author="Commodore, Sarah" w:date="2023-03-30T13:25: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57ED7CE7" w14:textId="77777777" w:rsidR="00BE0539" w:rsidRPr="00DC2757" w:rsidRDefault="00BE0539" w:rsidP="00E750DA">
            <w:pPr>
              <w:spacing w:after="0" w:line="240" w:lineRule="auto"/>
              <w:jc w:val="center"/>
              <w:rPr>
                <w:ins w:id="6871" w:author="Commodore, Sarah" w:date="2023-03-30T13:25:00Z"/>
                <w:rFonts w:ascii="Arial" w:eastAsia="Times New Roman" w:hAnsi="Arial" w:cs="Arial"/>
                <w:color w:val="222222"/>
                <w:sz w:val="18"/>
                <w:szCs w:val="18"/>
              </w:rPr>
            </w:pPr>
            <w:ins w:id="6872" w:author="Commodore, Sarah" w:date="2023-03-30T13:25:00Z">
              <w:r w:rsidRPr="00DC2757">
                <w:rPr>
                  <w:rFonts w:ascii="Arial" w:eastAsia="Times New Roman" w:hAnsi="Arial" w:cs="Arial"/>
                  <w:color w:val="222222"/>
                  <w:sz w:val="18"/>
                  <w:szCs w:val="18"/>
                </w:rPr>
                <w:t>&lt; 0.001</w:t>
              </w:r>
            </w:ins>
          </w:p>
        </w:tc>
      </w:tr>
      <w:tr w:rsidR="00BE0539" w:rsidRPr="00DC2757" w14:paraId="4191B80E" w14:textId="77777777" w:rsidTr="00E750DA">
        <w:trPr>
          <w:trHeight w:val="470"/>
          <w:ins w:id="6873" w:author="Commodore, Sarah" w:date="2023-03-30T13:25:00Z"/>
        </w:trPr>
        <w:tc>
          <w:tcPr>
            <w:tcW w:w="1960" w:type="dxa"/>
            <w:tcBorders>
              <w:top w:val="nil"/>
              <w:left w:val="nil"/>
              <w:bottom w:val="single" w:sz="8" w:space="0" w:color="auto"/>
              <w:right w:val="nil"/>
            </w:tcBorders>
            <w:shd w:val="clear" w:color="000000" w:fill="FFFFFF"/>
            <w:vAlign w:val="center"/>
            <w:hideMark/>
          </w:tcPr>
          <w:p w14:paraId="6BCEFBB8" w14:textId="77777777" w:rsidR="00BE0539" w:rsidRPr="00DC2757" w:rsidRDefault="00BE0539" w:rsidP="00E750DA">
            <w:pPr>
              <w:spacing w:after="0" w:line="240" w:lineRule="auto"/>
              <w:rPr>
                <w:ins w:id="6874" w:author="Commodore, Sarah" w:date="2023-03-30T13:25:00Z"/>
                <w:rFonts w:ascii="Arial" w:eastAsia="Times New Roman" w:hAnsi="Arial" w:cs="Arial"/>
                <w:color w:val="222222"/>
                <w:sz w:val="18"/>
                <w:szCs w:val="18"/>
              </w:rPr>
            </w:pPr>
            <w:ins w:id="6875" w:author="Commodore, Sarah" w:date="2023-03-30T13:25:00Z">
              <w:r w:rsidRPr="00DC2757">
                <w:rPr>
                  <w:rFonts w:ascii="Arial" w:eastAsia="Times New Roman" w:hAnsi="Arial" w:cs="Arial"/>
                  <w:color w:val="222222"/>
                  <w:sz w:val="18"/>
                  <w:szCs w:val="18"/>
                </w:rPr>
                <w:t>ENSG00000172955</w:t>
              </w:r>
            </w:ins>
          </w:p>
        </w:tc>
        <w:tc>
          <w:tcPr>
            <w:tcW w:w="1360" w:type="dxa"/>
            <w:tcBorders>
              <w:top w:val="nil"/>
              <w:left w:val="nil"/>
              <w:bottom w:val="single" w:sz="8" w:space="0" w:color="auto"/>
              <w:right w:val="nil"/>
            </w:tcBorders>
            <w:shd w:val="clear" w:color="000000" w:fill="FFFFFF"/>
            <w:vAlign w:val="center"/>
            <w:hideMark/>
          </w:tcPr>
          <w:p w14:paraId="7E9BBD9F" w14:textId="77777777" w:rsidR="00BE0539" w:rsidRPr="00DC2757" w:rsidRDefault="00BE0539" w:rsidP="00E750DA">
            <w:pPr>
              <w:spacing w:after="0" w:line="240" w:lineRule="auto"/>
              <w:rPr>
                <w:ins w:id="6876" w:author="Commodore, Sarah" w:date="2023-03-30T13:25:00Z"/>
                <w:rFonts w:ascii="Arial" w:eastAsia="Times New Roman" w:hAnsi="Arial" w:cs="Arial"/>
                <w:i/>
                <w:iCs/>
                <w:color w:val="222222"/>
                <w:sz w:val="18"/>
                <w:szCs w:val="18"/>
              </w:rPr>
            </w:pPr>
            <w:ins w:id="6877" w:author="Commodore, Sarah" w:date="2023-03-30T13:25:00Z">
              <w:r w:rsidRPr="00DC2757">
                <w:rPr>
                  <w:rFonts w:ascii="Arial" w:eastAsia="Times New Roman" w:hAnsi="Arial" w:cs="Arial"/>
                  <w:i/>
                  <w:iCs/>
                  <w:color w:val="222222"/>
                  <w:sz w:val="18"/>
                  <w:szCs w:val="18"/>
                </w:rPr>
                <w:t>ADH6</w:t>
              </w:r>
            </w:ins>
          </w:p>
        </w:tc>
        <w:tc>
          <w:tcPr>
            <w:tcW w:w="960" w:type="dxa"/>
            <w:tcBorders>
              <w:top w:val="nil"/>
              <w:left w:val="nil"/>
              <w:bottom w:val="single" w:sz="8" w:space="0" w:color="auto"/>
              <w:right w:val="nil"/>
            </w:tcBorders>
            <w:shd w:val="clear" w:color="000000" w:fill="FFFFFF"/>
            <w:vAlign w:val="center"/>
            <w:hideMark/>
          </w:tcPr>
          <w:p w14:paraId="37C67FAA" w14:textId="77777777" w:rsidR="00BE0539" w:rsidRPr="00DC2757" w:rsidRDefault="00BE0539" w:rsidP="00E750DA">
            <w:pPr>
              <w:spacing w:after="0" w:line="240" w:lineRule="auto"/>
              <w:rPr>
                <w:ins w:id="6878" w:author="Commodore, Sarah" w:date="2023-03-30T13:25:00Z"/>
                <w:rFonts w:ascii="Arial" w:eastAsia="Times New Roman" w:hAnsi="Arial" w:cs="Arial"/>
                <w:color w:val="222222"/>
                <w:sz w:val="18"/>
                <w:szCs w:val="18"/>
              </w:rPr>
            </w:pPr>
            <w:ins w:id="6879" w:author="Commodore, Sarah" w:date="2023-03-30T13:25:00Z">
              <w:r w:rsidRPr="00DC2757">
                <w:rPr>
                  <w:rFonts w:ascii="Arial" w:eastAsia="Times New Roman" w:hAnsi="Arial" w:cs="Arial"/>
                  <w:color w:val="222222"/>
                  <w:sz w:val="18"/>
                  <w:szCs w:val="18"/>
                </w:rPr>
                <w:t>protein coding</w:t>
              </w:r>
            </w:ins>
          </w:p>
        </w:tc>
        <w:tc>
          <w:tcPr>
            <w:tcW w:w="960" w:type="dxa"/>
            <w:tcBorders>
              <w:top w:val="nil"/>
              <w:left w:val="nil"/>
              <w:bottom w:val="single" w:sz="8" w:space="0" w:color="auto"/>
              <w:right w:val="nil"/>
            </w:tcBorders>
            <w:shd w:val="clear" w:color="000000" w:fill="FFFFFF"/>
            <w:vAlign w:val="center"/>
            <w:hideMark/>
          </w:tcPr>
          <w:p w14:paraId="551C5CD2" w14:textId="77777777" w:rsidR="00BE0539" w:rsidRPr="00DC2757" w:rsidRDefault="00BE0539" w:rsidP="00E750DA">
            <w:pPr>
              <w:spacing w:after="0" w:line="240" w:lineRule="auto"/>
              <w:jc w:val="right"/>
              <w:rPr>
                <w:ins w:id="6880" w:author="Commodore, Sarah" w:date="2023-03-30T13:25:00Z"/>
                <w:rFonts w:ascii="Arial" w:eastAsia="Times New Roman" w:hAnsi="Arial" w:cs="Arial"/>
                <w:color w:val="222222"/>
                <w:sz w:val="18"/>
                <w:szCs w:val="18"/>
              </w:rPr>
            </w:pPr>
            <w:ins w:id="6881" w:author="Commodore, Sarah" w:date="2023-03-30T13:25:00Z">
              <w:r w:rsidRPr="00DC2757">
                <w:rPr>
                  <w:rFonts w:ascii="Arial" w:eastAsia="Times New Roman" w:hAnsi="Arial" w:cs="Arial"/>
                  <w:color w:val="222222"/>
                  <w:sz w:val="18"/>
                  <w:szCs w:val="18"/>
                </w:rPr>
                <w:t>-2.9</w:t>
              </w:r>
            </w:ins>
          </w:p>
        </w:tc>
        <w:tc>
          <w:tcPr>
            <w:tcW w:w="960" w:type="dxa"/>
            <w:tcBorders>
              <w:top w:val="nil"/>
              <w:left w:val="nil"/>
              <w:bottom w:val="single" w:sz="8" w:space="0" w:color="auto"/>
              <w:right w:val="nil"/>
            </w:tcBorders>
            <w:shd w:val="clear" w:color="000000" w:fill="FFFFFF"/>
            <w:vAlign w:val="center"/>
            <w:hideMark/>
          </w:tcPr>
          <w:p w14:paraId="3C21C9BE" w14:textId="77777777" w:rsidR="00BE0539" w:rsidRPr="00DC2757" w:rsidRDefault="00BE0539" w:rsidP="00E750DA">
            <w:pPr>
              <w:spacing w:after="0" w:line="240" w:lineRule="auto"/>
              <w:jc w:val="right"/>
              <w:rPr>
                <w:ins w:id="6882" w:author="Commodore, Sarah" w:date="2023-03-30T13:25:00Z"/>
                <w:rFonts w:ascii="Arial" w:eastAsia="Times New Roman" w:hAnsi="Arial" w:cs="Arial"/>
                <w:color w:val="222222"/>
                <w:sz w:val="18"/>
                <w:szCs w:val="18"/>
              </w:rPr>
            </w:pPr>
            <w:ins w:id="6883" w:author="Commodore, Sarah" w:date="2023-03-30T13:25:00Z">
              <w:r w:rsidRPr="00DC2757">
                <w:rPr>
                  <w:rFonts w:ascii="Arial" w:eastAsia="Times New Roman" w:hAnsi="Arial" w:cs="Arial"/>
                  <w:color w:val="222222"/>
                  <w:sz w:val="18"/>
                  <w:szCs w:val="18"/>
                </w:rPr>
                <w:t>-3.3</w:t>
              </w:r>
            </w:ins>
          </w:p>
        </w:tc>
        <w:tc>
          <w:tcPr>
            <w:tcW w:w="960" w:type="dxa"/>
            <w:tcBorders>
              <w:top w:val="nil"/>
              <w:left w:val="nil"/>
              <w:bottom w:val="single" w:sz="8" w:space="0" w:color="auto"/>
              <w:right w:val="nil"/>
            </w:tcBorders>
            <w:shd w:val="clear" w:color="000000" w:fill="FFFFFF"/>
            <w:vAlign w:val="center"/>
            <w:hideMark/>
          </w:tcPr>
          <w:p w14:paraId="7745559D" w14:textId="77777777" w:rsidR="00BE0539" w:rsidRPr="00DC2757" w:rsidRDefault="00BE0539" w:rsidP="00E750DA">
            <w:pPr>
              <w:spacing w:after="0" w:line="240" w:lineRule="auto"/>
              <w:jc w:val="center"/>
              <w:rPr>
                <w:ins w:id="6884" w:author="Commodore, Sarah" w:date="2023-03-30T13:25:00Z"/>
                <w:rFonts w:ascii="Arial" w:eastAsia="Times New Roman" w:hAnsi="Arial" w:cs="Arial"/>
                <w:color w:val="222222"/>
                <w:sz w:val="18"/>
                <w:szCs w:val="18"/>
              </w:rPr>
            </w:pPr>
            <w:ins w:id="6885" w:author="Commodore, Sarah" w:date="2023-03-30T13:25:00Z">
              <w:r w:rsidRPr="00DC2757">
                <w:rPr>
                  <w:rFonts w:ascii="Arial" w:eastAsia="Times New Roman" w:hAnsi="Arial" w:cs="Arial"/>
                  <w:color w:val="222222"/>
                  <w:sz w:val="18"/>
                  <w:szCs w:val="18"/>
                </w:rPr>
                <w:t>-0.4</w:t>
              </w:r>
            </w:ins>
          </w:p>
        </w:tc>
        <w:tc>
          <w:tcPr>
            <w:tcW w:w="960" w:type="dxa"/>
            <w:tcBorders>
              <w:top w:val="nil"/>
              <w:left w:val="nil"/>
              <w:bottom w:val="single" w:sz="8" w:space="0" w:color="auto"/>
              <w:right w:val="nil"/>
            </w:tcBorders>
            <w:shd w:val="clear" w:color="000000" w:fill="FFFFFF"/>
            <w:vAlign w:val="center"/>
            <w:hideMark/>
          </w:tcPr>
          <w:p w14:paraId="39F24ED6" w14:textId="77777777" w:rsidR="00BE0539" w:rsidRPr="00DC2757" w:rsidRDefault="00BE0539" w:rsidP="00E750DA">
            <w:pPr>
              <w:spacing w:after="0" w:line="240" w:lineRule="auto"/>
              <w:jc w:val="center"/>
              <w:rPr>
                <w:ins w:id="6886" w:author="Commodore, Sarah" w:date="2023-03-30T13:25:00Z"/>
                <w:rFonts w:ascii="Arial" w:eastAsia="Times New Roman" w:hAnsi="Arial" w:cs="Arial"/>
                <w:color w:val="222222"/>
                <w:sz w:val="18"/>
                <w:szCs w:val="18"/>
              </w:rPr>
            </w:pPr>
            <w:ins w:id="6887" w:author="Commodore, Sarah" w:date="2023-03-30T13:25:00Z">
              <w:r w:rsidRPr="00DC2757">
                <w:rPr>
                  <w:rFonts w:ascii="Arial" w:eastAsia="Times New Roman" w:hAnsi="Arial" w:cs="Arial"/>
                  <w:color w:val="222222"/>
                  <w:sz w:val="18"/>
                  <w:szCs w:val="18"/>
                </w:rPr>
                <w:t>14.5</w:t>
              </w:r>
            </w:ins>
          </w:p>
        </w:tc>
        <w:tc>
          <w:tcPr>
            <w:tcW w:w="1120" w:type="dxa"/>
            <w:tcBorders>
              <w:top w:val="nil"/>
              <w:left w:val="nil"/>
              <w:bottom w:val="single" w:sz="8" w:space="0" w:color="auto"/>
              <w:right w:val="nil"/>
            </w:tcBorders>
            <w:shd w:val="clear" w:color="000000" w:fill="FFFFFF"/>
            <w:vAlign w:val="center"/>
            <w:hideMark/>
          </w:tcPr>
          <w:p w14:paraId="1FC749AD" w14:textId="77777777" w:rsidR="00BE0539" w:rsidRPr="00DC2757" w:rsidRDefault="00BE0539" w:rsidP="00E750DA">
            <w:pPr>
              <w:spacing w:after="0" w:line="240" w:lineRule="auto"/>
              <w:jc w:val="center"/>
              <w:rPr>
                <w:ins w:id="6888" w:author="Commodore, Sarah" w:date="2023-03-30T13:25:00Z"/>
                <w:rFonts w:ascii="Arial" w:eastAsia="Times New Roman" w:hAnsi="Arial" w:cs="Arial"/>
                <w:color w:val="222222"/>
                <w:sz w:val="18"/>
                <w:szCs w:val="18"/>
              </w:rPr>
            </w:pPr>
            <w:ins w:id="6889" w:author="Commodore, Sarah" w:date="2023-03-30T13:25:00Z">
              <w:r w:rsidRPr="00DC2757">
                <w:rPr>
                  <w:rFonts w:ascii="Arial" w:eastAsia="Times New Roman" w:hAnsi="Arial" w:cs="Arial"/>
                  <w:color w:val="222222"/>
                  <w:sz w:val="18"/>
                  <w:szCs w:val="18"/>
                </w:rPr>
                <w:t>&lt; 0.001</w:t>
              </w:r>
            </w:ins>
          </w:p>
        </w:tc>
        <w:tc>
          <w:tcPr>
            <w:tcW w:w="1120" w:type="dxa"/>
            <w:tcBorders>
              <w:top w:val="nil"/>
              <w:left w:val="nil"/>
              <w:bottom w:val="single" w:sz="8" w:space="0" w:color="auto"/>
              <w:right w:val="nil"/>
            </w:tcBorders>
            <w:shd w:val="clear" w:color="000000" w:fill="FFFFFF"/>
            <w:vAlign w:val="center"/>
            <w:hideMark/>
          </w:tcPr>
          <w:p w14:paraId="3B6234D6" w14:textId="77777777" w:rsidR="00BE0539" w:rsidRPr="00DC2757" w:rsidRDefault="00BE0539" w:rsidP="00E750DA">
            <w:pPr>
              <w:spacing w:after="0" w:line="240" w:lineRule="auto"/>
              <w:jc w:val="center"/>
              <w:rPr>
                <w:ins w:id="6890" w:author="Commodore, Sarah" w:date="2023-03-30T13:25:00Z"/>
                <w:rFonts w:ascii="Arial" w:eastAsia="Times New Roman" w:hAnsi="Arial" w:cs="Arial"/>
                <w:color w:val="222222"/>
                <w:sz w:val="18"/>
                <w:szCs w:val="18"/>
              </w:rPr>
            </w:pPr>
            <w:ins w:id="6891" w:author="Commodore, Sarah" w:date="2023-03-30T13:25:00Z">
              <w:r w:rsidRPr="00DC2757">
                <w:rPr>
                  <w:rFonts w:ascii="Arial" w:eastAsia="Times New Roman" w:hAnsi="Arial" w:cs="Arial"/>
                  <w:color w:val="222222"/>
                  <w:sz w:val="18"/>
                  <w:szCs w:val="18"/>
                </w:rPr>
                <w:t>&lt; 0.001</w:t>
              </w:r>
            </w:ins>
          </w:p>
        </w:tc>
      </w:tr>
    </w:tbl>
    <w:p w14:paraId="0E4EC16A" w14:textId="77777777" w:rsidR="00BE0539" w:rsidRDefault="00BE0539" w:rsidP="00BE0539">
      <w:pPr>
        <w:pStyle w:val="EndNoteBibliography"/>
        <w:spacing w:line="276" w:lineRule="auto"/>
        <w:ind w:left="720" w:hanging="720"/>
        <w:jc w:val="both"/>
        <w:rPr>
          <w:ins w:id="6892" w:author="Commodore, Sarah" w:date="2023-03-30T13:25:00Z"/>
          <w:b/>
          <w:bCs/>
        </w:rPr>
      </w:pPr>
    </w:p>
    <w:tbl>
      <w:tblPr>
        <w:tblW w:w="7180" w:type="dxa"/>
        <w:tblLook w:val="04A0" w:firstRow="1" w:lastRow="0" w:firstColumn="1" w:lastColumn="0" w:noHBand="0" w:noVBand="1"/>
      </w:tblPr>
      <w:tblGrid>
        <w:gridCol w:w="987"/>
        <w:gridCol w:w="1542"/>
        <w:gridCol w:w="882"/>
        <w:gridCol w:w="695"/>
        <w:gridCol w:w="551"/>
        <w:gridCol w:w="578"/>
        <w:gridCol w:w="504"/>
        <w:gridCol w:w="1441"/>
      </w:tblGrid>
      <w:tr w:rsidR="00BE0539" w:rsidRPr="00DC2757" w14:paraId="106751D8" w14:textId="77777777" w:rsidTr="00E750DA">
        <w:trPr>
          <w:trHeight w:val="580"/>
          <w:ins w:id="6893" w:author="Commodore, Sarah" w:date="2023-03-30T13:25:00Z"/>
        </w:trPr>
        <w:tc>
          <w:tcPr>
            <w:tcW w:w="7180" w:type="dxa"/>
            <w:gridSpan w:val="8"/>
            <w:tcBorders>
              <w:top w:val="nil"/>
              <w:left w:val="nil"/>
              <w:bottom w:val="single" w:sz="8" w:space="0" w:color="auto"/>
              <w:right w:val="nil"/>
            </w:tcBorders>
            <w:shd w:val="clear" w:color="000000" w:fill="FFFFFF"/>
            <w:vAlign w:val="bottom"/>
            <w:hideMark/>
          </w:tcPr>
          <w:p w14:paraId="7E5EA831" w14:textId="1602CE47" w:rsidR="00BE0539" w:rsidRPr="00DC2757" w:rsidRDefault="00BE0539" w:rsidP="00E750DA">
            <w:pPr>
              <w:spacing w:after="0" w:line="240" w:lineRule="auto"/>
              <w:rPr>
                <w:ins w:id="6894" w:author="Commodore, Sarah" w:date="2023-03-30T13:25:00Z"/>
                <w:rFonts w:ascii="Arial" w:eastAsia="Times New Roman" w:hAnsi="Arial" w:cs="Arial"/>
                <w:b/>
                <w:bCs/>
                <w:color w:val="333333"/>
                <w:sz w:val="14"/>
                <w:szCs w:val="14"/>
              </w:rPr>
            </w:pPr>
            <w:bookmarkStart w:id="6895" w:name="RANGE!A1:H12"/>
            <w:ins w:id="6896" w:author="Commodore, Sarah" w:date="2023-03-30T13:25:00Z">
              <w:r w:rsidRPr="00DC2757">
                <w:rPr>
                  <w:rFonts w:ascii="Arial" w:eastAsia="Times New Roman" w:hAnsi="Arial" w:cs="Arial"/>
                  <w:b/>
                  <w:bCs/>
                  <w:color w:val="333333"/>
                  <w:sz w:val="14"/>
                  <w:szCs w:val="14"/>
                </w:rPr>
                <w:t>Supplementary Table 3: Top 10 Targeted CpG Sites by p-value based on the targeted epigenome wide analysis</w:t>
              </w:r>
            </w:ins>
            <w:bookmarkEnd w:id="6895"/>
            <w:ins w:id="6897" w:author="Commodore, Sarah" w:date="2023-03-30T13:30:00Z">
              <w:r w:rsidR="005E6BAA">
                <w:rPr>
                  <w:rFonts w:ascii="Arial" w:eastAsia="Times New Roman" w:hAnsi="Arial" w:cs="Arial"/>
                  <w:b/>
                  <w:bCs/>
                  <w:color w:val="333333"/>
                  <w:sz w:val="14"/>
                  <w:szCs w:val="14"/>
                </w:rPr>
                <w:t xml:space="preserve">. + </w:t>
              </w:r>
            </w:ins>
            <w:ins w:id="6898" w:author="Commodore, Sarah" w:date="2023-03-30T13:31:00Z">
              <w:r w:rsidR="005E6BAA">
                <w:rPr>
                  <w:rFonts w:ascii="Arial" w:eastAsia="Times New Roman" w:hAnsi="Arial" w:cs="Arial"/>
                  <w:b/>
                  <w:bCs/>
                  <w:color w:val="333333"/>
                  <w:sz w:val="14"/>
                  <w:szCs w:val="14"/>
                </w:rPr>
                <w:t xml:space="preserve">and - </w:t>
              </w:r>
            </w:ins>
            <w:ins w:id="6899" w:author="Commodore, Sarah" w:date="2023-03-30T13:30:00Z">
              <w:r w:rsidR="005E6BAA">
                <w:rPr>
                  <w:rFonts w:ascii="Arial" w:eastAsia="Times New Roman" w:hAnsi="Arial" w:cs="Arial"/>
                  <w:b/>
                  <w:bCs/>
                  <w:color w:val="333333"/>
                  <w:sz w:val="14"/>
                  <w:szCs w:val="14"/>
                </w:rPr>
                <w:t>indicate increased</w:t>
              </w:r>
            </w:ins>
            <w:ins w:id="6900" w:author="Commodore, Sarah" w:date="2023-03-30T13:31:00Z">
              <w:r w:rsidR="005E6BAA">
                <w:rPr>
                  <w:rFonts w:ascii="Arial" w:eastAsia="Times New Roman" w:hAnsi="Arial" w:cs="Arial"/>
                  <w:b/>
                  <w:bCs/>
                  <w:color w:val="333333"/>
                  <w:sz w:val="14"/>
                  <w:szCs w:val="14"/>
                </w:rPr>
                <w:t xml:space="preserve"> and decreased</w:t>
              </w:r>
            </w:ins>
            <w:ins w:id="6901" w:author="Commodore, Sarah" w:date="2023-03-30T13:30:00Z">
              <w:r w:rsidR="005E6BAA">
                <w:rPr>
                  <w:rFonts w:ascii="Arial" w:eastAsia="Times New Roman" w:hAnsi="Arial" w:cs="Arial"/>
                  <w:b/>
                  <w:bCs/>
                  <w:color w:val="333333"/>
                  <w:sz w:val="14"/>
                  <w:szCs w:val="14"/>
                </w:rPr>
                <w:t xml:space="preserve"> gene regula</w:t>
              </w:r>
            </w:ins>
            <w:ins w:id="6902" w:author="Commodore, Sarah" w:date="2023-03-30T13:31:00Z">
              <w:r w:rsidR="005E6BAA">
                <w:rPr>
                  <w:rFonts w:ascii="Arial" w:eastAsia="Times New Roman" w:hAnsi="Arial" w:cs="Arial"/>
                  <w:b/>
                  <w:bCs/>
                  <w:color w:val="333333"/>
                  <w:sz w:val="14"/>
                  <w:szCs w:val="14"/>
                </w:rPr>
                <w:t>tion respectively</w:t>
              </w:r>
            </w:ins>
          </w:p>
        </w:tc>
      </w:tr>
      <w:tr w:rsidR="00BE0539" w:rsidRPr="00DC2757" w14:paraId="22D7A2E9" w14:textId="77777777" w:rsidTr="00E750DA">
        <w:trPr>
          <w:trHeight w:val="290"/>
          <w:ins w:id="6903" w:author="Commodore, Sarah" w:date="2023-03-30T13:25:00Z"/>
        </w:trPr>
        <w:tc>
          <w:tcPr>
            <w:tcW w:w="860" w:type="dxa"/>
            <w:tcBorders>
              <w:top w:val="nil"/>
              <w:left w:val="nil"/>
              <w:bottom w:val="single" w:sz="8" w:space="0" w:color="auto"/>
              <w:right w:val="nil"/>
            </w:tcBorders>
            <w:shd w:val="clear" w:color="000000" w:fill="FFFFFF"/>
            <w:vAlign w:val="bottom"/>
            <w:hideMark/>
          </w:tcPr>
          <w:p w14:paraId="66BB90A0" w14:textId="77777777" w:rsidR="00BE0539" w:rsidRPr="00DC2757" w:rsidRDefault="00BE0539" w:rsidP="00E750DA">
            <w:pPr>
              <w:spacing w:after="0" w:line="240" w:lineRule="auto"/>
              <w:jc w:val="center"/>
              <w:rPr>
                <w:ins w:id="6904" w:author="Commodore, Sarah" w:date="2023-03-30T13:25:00Z"/>
                <w:rFonts w:ascii="Arial" w:eastAsia="Times New Roman" w:hAnsi="Arial" w:cs="Arial"/>
                <w:color w:val="333333"/>
                <w:sz w:val="14"/>
                <w:szCs w:val="14"/>
              </w:rPr>
            </w:pPr>
            <w:ins w:id="6905" w:author="Commodore, Sarah" w:date="2023-03-30T13:25:00Z">
              <w:r w:rsidRPr="00DC2757">
                <w:rPr>
                  <w:rFonts w:ascii="Arial" w:eastAsia="Times New Roman" w:hAnsi="Arial" w:cs="Arial"/>
                  <w:color w:val="333333"/>
                  <w:sz w:val="14"/>
                  <w:szCs w:val="14"/>
                </w:rPr>
                <w:t>CpG</w:t>
              </w:r>
            </w:ins>
          </w:p>
        </w:tc>
        <w:tc>
          <w:tcPr>
            <w:tcW w:w="1640" w:type="dxa"/>
            <w:tcBorders>
              <w:top w:val="nil"/>
              <w:left w:val="nil"/>
              <w:bottom w:val="single" w:sz="8" w:space="0" w:color="auto"/>
              <w:right w:val="nil"/>
            </w:tcBorders>
            <w:shd w:val="clear" w:color="000000" w:fill="FFFFFF"/>
            <w:vAlign w:val="bottom"/>
            <w:hideMark/>
          </w:tcPr>
          <w:p w14:paraId="44A83D11" w14:textId="77777777" w:rsidR="00BE0539" w:rsidRPr="00DC2757" w:rsidRDefault="00BE0539" w:rsidP="00E750DA">
            <w:pPr>
              <w:spacing w:after="0" w:line="240" w:lineRule="auto"/>
              <w:jc w:val="center"/>
              <w:rPr>
                <w:ins w:id="6906" w:author="Commodore, Sarah" w:date="2023-03-30T13:25:00Z"/>
                <w:rFonts w:ascii="Arial" w:eastAsia="Times New Roman" w:hAnsi="Arial" w:cs="Arial"/>
                <w:color w:val="333333"/>
                <w:sz w:val="14"/>
                <w:szCs w:val="14"/>
              </w:rPr>
            </w:pPr>
            <w:ins w:id="6907" w:author="Commodore, Sarah" w:date="2023-03-30T13:25:00Z">
              <w:r w:rsidRPr="00DC2757">
                <w:rPr>
                  <w:rFonts w:ascii="Arial" w:eastAsia="Times New Roman" w:hAnsi="Arial" w:cs="Arial"/>
                  <w:color w:val="333333"/>
                  <w:sz w:val="14"/>
                  <w:szCs w:val="14"/>
                </w:rPr>
                <w:t>Associated Gene Name</w:t>
              </w:r>
            </w:ins>
          </w:p>
        </w:tc>
        <w:tc>
          <w:tcPr>
            <w:tcW w:w="900" w:type="dxa"/>
            <w:tcBorders>
              <w:top w:val="nil"/>
              <w:left w:val="nil"/>
              <w:bottom w:val="single" w:sz="8" w:space="0" w:color="auto"/>
              <w:right w:val="nil"/>
            </w:tcBorders>
            <w:shd w:val="clear" w:color="000000" w:fill="FFFFFF"/>
            <w:vAlign w:val="bottom"/>
            <w:hideMark/>
          </w:tcPr>
          <w:p w14:paraId="053B8115" w14:textId="77777777" w:rsidR="00BE0539" w:rsidRPr="00DC2757" w:rsidRDefault="00BE0539" w:rsidP="00E750DA">
            <w:pPr>
              <w:spacing w:after="0" w:line="240" w:lineRule="auto"/>
              <w:jc w:val="center"/>
              <w:rPr>
                <w:ins w:id="6908" w:author="Commodore, Sarah" w:date="2023-03-30T13:25:00Z"/>
                <w:rFonts w:ascii="Arial" w:eastAsia="Times New Roman" w:hAnsi="Arial" w:cs="Arial"/>
                <w:color w:val="333333"/>
                <w:sz w:val="14"/>
                <w:szCs w:val="14"/>
              </w:rPr>
            </w:pPr>
            <w:ins w:id="6909" w:author="Commodore, Sarah" w:date="2023-03-30T13:25:00Z">
              <w:r w:rsidRPr="00DC2757">
                <w:rPr>
                  <w:rFonts w:ascii="Arial" w:eastAsia="Times New Roman" w:hAnsi="Arial" w:cs="Arial"/>
                  <w:color w:val="333333"/>
                  <w:sz w:val="14"/>
                  <w:szCs w:val="14"/>
                </w:rPr>
                <w:t>Estimate (M)</w:t>
              </w:r>
            </w:ins>
          </w:p>
        </w:tc>
        <w:tc>
          <w:tcPr>
            <w:tcW w:w="720" w:type="dxa"/>
            <w:tcBorders>
              <w:top w:val="nil"/>
              <w:left w:val="nil"/>
              <w:bottom w:val="single" w:sz="8" w:space="0" w:color="auto"/>
              <w:right w:val="nil"/>
            </w:tcBorders>
            <w:shd w:val="clear" w:color="000000" w:fill="FFFFFF"/>
            <w:vAlign w:val="bottom"/>
            <w:hideMark/>
          </w:tcPr>
          <w:p w14:paraId="56D3B62E" w14:textId="77777777" w:rsidR="00BE0539" w:rsidRPr="00DC2757" w:rsidRDefault="00BE0539" w:rsidP="00E750DA">
            <w:pPr>
              <w:spacing w:after="0" w:line="240" w:lineRule="auto"/>
              <w:jc w:val="center"/>
              <w:rPr>
                <w:ins w:id="6910" w:author="Commodore, Sarah" w:date="2023-03-30T13:25:00Z"/>
                <w:rFonts w:ascii="Arial" w:eastAsia="Times New Roman" w:hAnsi="Arial" w:cs="Arial"/>
                <w:color w:val="333333"/>
                <w:sz w:val="14"/>
                <w:szCs w:val="14"/>
              </w:rPr>
            </w:pPr>
            <w:ins w:id="6911" w:author="Commodore, Sarah" w:date="2023-03-30T13:25:00Z">
              <w:r w:rsidRPr="00DC2757">
                <w:rPr>
                  <w:rFonts w:ascii="Arial" w:eastAsia="Times New Roman" w:hAnsi="Arial" w:cs="Arial"/>
                  <w:color w:val="333333"/>
                  <w:sz w:val="14"/>
                  <w:szCs w:val="14"/>
                </w:rPr>
                <w:t>Std. Error</w:t>
              </w:r>
            </w:ins>
          </w:p>
        </w:tc>
        <w:tc>
          <w:tcPr>
            <w:tcW w:w="520" w:type="dxa"/>
            <w:tcBorders>
              <w:top w:val="nil"/>
              <w:left w:val="nil"/>
              <w:bottom w:val="single" w:sz="8" w:space="0" w:color="auto"/>
              <w:right w:val="nil"/>
            </w:tcBorders>
            <w:shd w:val="clear" w:color="000000" w:fill="FFFFFF"/>
            <w:vAlign w:val="bottom"/>
            <w:hideMark/>
          </w:tcPr>
          <w:p w14:paraId="1300DB5B" w14:textId="77777777" w:rsidR="00BE0539" w:rsidRPr="00DC2757" w:rsidRDefault="00BE0539" w:rsidP="00E750DA">
            <w:pPr>
              <w:spacing w:after="0" w:line="240" w:lineRule="auto"/>
              <w:jc w:val="center"/>
              <w:rPr>
                <w:ins w:id="6912" w:author="Commodore, Sarah" w:date="2023-03-30T13:25:00Z"/>
                <w:rFonts w:ascii="Arial" w:eastAsia="Times New Roman" w:hAnsi="Arial" w:cs="Arial"/>
                <w:color w:val="333333"/>
                <w:sz w:val="14"/>
                <w:szCs w:val="14"/>
              </w:rPr>
            </w:pPr>
            <w:ins w:id="6913" w:author="Commodore, Sarah" w:date="2023-03-30T13:25:00Z">
              <w:r w:rsidRPr="00DC2757">
                <w:rPr>
                  <w:rFonts w:ascii="Arial" w:eastAsia="Times New Roman" w:hAnsi="Arial" w:cs="Arial"/>
                  <w:color w:val="333333"/>
                  <w:sz w:val="14"/>
                  <w:szCs w:val="14"/>
                </w:rPr>
                <w:t>t value</w:t>
              </w:r>
            </w:ins>
          </w:p>
        </w:tc>
        <w:tc>
          <w:tcPr>
            <w:tcW w:w="580" w:type="dxa"/>
            <w:tcBorders>
              <w:top w:val="nil"/>
              <w:left w:val="nil"/>
              <w:bottom w:val="single" w:sz="8" w:space="0" w:color="auto"/>
              <w:right w:val="nil"/>
            </w:tcBorders>
            <w:shd w:val="clear" w:color="000000" w:fill="FFFFFF"/>
            <w:vAlign w:val="bottom"/>
            <w:hideMark/>
          </w:tcPr>
          <w:p w14:paraId="22EBE0F7" w14:textId="77777777" w:rsidR="00BE0539" w:rsidRPr="00DC2757" w:rsidRDefault="00BE0539" w:rsidP="00E750DA">
            <w:pPr>
              <w:spacing w:after="0" w:line="240" w:lineRule="auto"/>
              <w:jc w:val="center"/>
              <w:rPr>
                <w:ins w:id="6914" w:author="Commodore, Sarah" w:date="2023-03-30T13:25:00Z"/>
                <w:rFonts w:ascii="Arial" w:eastAsia="Times New Roman" w:hAnsi="Arial" w:cs="Arial"/>
                <w:color w:val="333333"/>
                <w:sz w:val="14"/>
                <w:szCs w:val="14"/>
              </w:rPr>
            </w:pPr>
            <w:ins w:id="6915" w:author="Commodore, Sarah" w:date="2023-03-30T13:25:00Z">
              <w:r w:rsidRPr="00DC2757">
                <w:rPr>
                  <w:rFonts w:ascii="Arial" w:eastAsia="Times New Roman" w:hAnsi="Arial" w:cs="Arial"/>
                  <w:color w:val="333333"/>
                  <w:sz w:val="14"/>
                  <w:szCs w:val="14"/>
                </w:rPr>
                <w:t>p-value</w:t>
              </w:r>
            </w:ins>
          </w:p>
        </w:tc>
        <w:tc>
          <w:tcPr>
            <w:tcW w:w="440" w:type="dxa"/>
            <w:tcBorders>
              <w:top w:val="nil"/>
              <w:left w:val="nil"/>
              <w:bottom w:val="single" w:sz="8" w:space="0" w:color="auto"/>
              <w:right w:val="nil"/>
            </w:tcBorders>
            <w:shd w:val="clear" w:color="000000" w:fill="FFFFFF"/>
            <w:vAlign w:val="bottom"/>
            <w:hideMark/>
          </w:tcPr>
          <w:p w14:paraId="4E223254" w14:textId="77777777" w:rsidR="00BE0539" w:rsidRPr="00DC2757" w:rsidRDefault="00BE0539" w:rsidP="00E750DA">
            <w:pPr>
              <w:spacing w:after="0" w:line="240" w:lineRule="auto"/>
              <w:jc w:val="center"/>
              <w:rPr>
                <w:ins w:id="6916" w:author="Commodore, Sarah" w:date="2023-03-30T13:25:00Z"/>
                <w:rFonts w:ascii="Arial" w:eastAsia="Times New Roman" w:hAnsi="Arial" w:cs="Arial"/>
                <w:color w:val="333333"/>
                <w:sz w:val="14"/>
                <w:szCs w:val="14"/>
              </w:rPr>
            </w:pPr>
            <w:ins w:id="6917" w:author="Commodore, Sarah" w:date="2023-03-30T13:25:00Z">
              <w:r w:rsidRPr="00DC2757">
                <w:rPr>
                  <w:rFonts w:ascii="Arial" w:eastAsia="Times New Roman" w:hAnsi="Arial" w:cs="Arial"/>
                  <w:color w:val="333333"/>
                  <w:sz w:val="14"/>
                  <w:szCs w:val="14"/>
                </w:rPr>
                <w:t>FDR</w:t>
              </w:r>
            </w:ins>
          </w:p>
        </w:tc>
        <w:tc>
          <w:tcPr>
            <w:tcW w:w="1520" w:type="dxa"/>
            <w:tcBorders>
              <w:top w:val="nil"/>
              <w:left w:val="nil"/>
              <w:bottom w:val="single" w:sz="8" w:space="0" w:color="auto"/>
              <w:right w:val="nil"/>
            </w:tcBorders>
            <w:shd w:val="clear" w:color="000000" w:fill="FFFFFF"/>
            <w:vAlign w:val="bottom"/>
            <w:hideMark/>
          </w:tcPr>
          <w:p w14:paraId="10F1AF1D" w14:textId="23FD0706" w:rsidR="00BE0539" w:rsidRPr="00DC2757" w:rsidRDefault="00BE0539" w:rsidP="00E750DA">
            <w:pPr>
              <w:spacing w:after="0" w:line="240" w:lineRule="auto"/>
              <w:jc w:val="center"/>
              <w:rPr>
                <w:ins w:id="6918" w:author="Commodore, Sarah" w:date="2023-03-30T13:25:00Z"/>
                <w:rFonts w:ascii="Arial" w:eastAsia="Times New Roman" w:hAnsi="Arial" w:cs="Arial"/>
                <w:color w:val="333333"/>
                <w:sz w:val="14"/>
                <w:szCs w:val="14"/>
              </w:rPr>
            </w:pPr>
            <w:ins w:id="6919" w:author="Commodore, Sarah" w:date="2023-03-30T13:25:00Z">
              <w:r w:rsidRPr="00DC2757">
                <w:rPr>
                  <w:rFonts w:ascii="Arial" w:eastAsia="Times New Roman" w:hAnsi="Arial" w:cs="Arial"/>
                  <w:color w:val="333333"/>
                  <w:sz w:val="14"/>
                  <w:szCs w:val="14"/>
                </w:rPr>
                <w:t>Associated Gene Reg</w:t>
              </w:r>
            </w:ins>
            <w:ins w:id="6920" w:author="Commodore, Sarah" w:date="2023-03-30T13:31:00Z">
              <w:r w:rsidR="005E6BAA">
                <w:rPr>
                  <w:rFonts w:ascii="Arial" w:eastAsia="Times New Roman" w:hAnsi="Arial" w:cs="Arial"/>
                  <w:color w:val="333333"/>
                  <w:sz w:val="14"/>
                  <w:szCs w:val="14"/>
                </w:rPr>
                <w:t>ulation</w:t>
              </w:r>
            </w:ins>
            <w:ins w:id="6921" w:author="Commodore, Sarah" w:date="2023-03-30T13:25:00Z">
              <w:r w:rsidRPr="00DC2757">
                <w:rPr>
                  <w:rFonts w:ascii="Arial" w:eastAsia="Times New Roman" w:hAnsi="Arial" w:cs="Arial"/>
                  <w:color w:val="333333"/>
                  <w:sz w:val="14"/>
                  <w:szCs w:val="14"/>
                </w:rPr>
                <w:t>.</w:t>
              </w:r>
            </w:ins>
          </w:p>
        </w:tc>
      </w:tr>
      <w:tr w:rsidR="00BE0539" w:rsidRPr="00DC2757" w14:paraId="42D749F0" w14:textId="77777777" w:rsidTr="00E750DA">
        <w:trPr>
          <w:trHeight w:val="280"/>
          <w:ins w:id="6922" w:author="Commodore, Sarah" w:date="2023-03-30T13:25:00Z"/>
        </w:trPr>
        <w:tc>
          <w:tcPr>
            <w:tcW w:w="860" w:type="dxa"/>
            <w:tcBorders>
              <w:top w:val="nil"/>
              <w:left w:val="nil"/>
              <w:bottom w:val="nil"/>
              <w:right w:val="nil"/>
            </w:tcBorders>
            <w:shd w:val="clear" w:color="000000" w:fill="FFFFFF"/>
            <w:vAlign w:val="bottom"/>
            <w:hideMark/>
          </w:tcPr>
          <w:p w14:paraId="45918109" w14:textId="77777777" w:rsidR="00BE0539" w:rsidRPr="00DC2757" w:rsidRDefault="00BE0539" w:rsidP="00E750DA">
            <w:pPr>
              <w:spacing w:after="0" w:line="240" w:lineRule="auto"/>
              <w:jc w:val="center"/>
              <w:rPr>
                <w:ins w:id="6923" w:author="Commodore, Sarah" w:date="2023-03-30T13:25:00Z"/>
                <w:rFonts w:ascii="Arial" w:eastAsia="Times New Roman" w:hAnsi="Arial" w:cs="Arial"/>
                <w:color w:val="333333"/>
                <w:sz w:val="14"/>
                <w:szCs w:val="14"/>
              </w:rPr>
            </w:pPr>
            <w:ins w:id="6924" w:author="Commodore, Sarah" w:date="2023-03-30T13:25:00Z">
              <w:r w:rsidRPr="00DC2757">
                <w:rPr>
                  <w:rFonts w:ascii="Arial" w:eastAsia="Times New Roman" w:hAnsi="Arial" w:cs="Arial"/>
                  <w:color w:val="333333"/>
                  <w:sz w:val="14"/>
                  <w:szCs w:val="14"/>
                </w:rPr>
                <w:t>cg02123174</w:t>
              </w:r>
            </w:ins>
          </w:p>
        </w:tc>
        <w:tc>
          <w:tcPr>
            <w:tcW w:w="1640" w:type="dxa"/>
            <w:tcBorders>
              <w:top w:val="nil"/>
              <w:left w:val="nil"/>
              <w:bottom w:val="nil"/>
              <w:right w:val="nil"/>
            </w:tcBorders>
            <w:shd w:val="clear" w:color="000000" w:fill="FFFFFF"/>
            <w:vAlign w:val="bottom"/>
            <w:hideMark/>
          </w:tcPr>
          <w:p w14:paraId="7A101F8A" w14:textId="77777777" w:rsidR="00BE0539" w:rsidRPr="00DC2757" w:rsidRDefault="00BE0539" w:rsidP="00E750DA">
            <w:pPr>
              <w:spacing w:after="0" w:line="240" w:lineRule="auto"/>
              <w:jc w:val="center"/>
              <w:rPr>
                <w:ins w:id="6925" w:author="Commodore, Sarah" w:date="2023-03-30T13:25:00Z"/>
                <w:rFonts w:ascii="Arial" w:eastAsia="Times New Roman" w:hAnsi="Arial" w:cs="Arial"/>
                <w:color w:val="333333"/>
                <w:sz w:val="14"/>
                <w:szCs w:val="14"/>
              </w:rPr>
            </w:pPr>
            <w:ins w:id="6926" w:author="Commodore, Sarah" w:date="2023-03-30T13:25:00Z">
              <w:r w:rsidRPr="00DC2757">
                <w:rPr>
                  <w:rFonts w:ascii="Arial" w:eastAsia="Times New Roman" w:hAnsi="Arial" w:cs="Arial"/>
                  <w:color w:val="333333"/>
                  <w:sz w:val="14"/>
                  <w:szCs w:val="14"/>
                </w:rPr>
                <w:t>REXO1</w:t>
              </w:r>
            </w:ins>
          </w:p>
        </w:tc>
        <w:tc>
          <w:tcPr>
            <w:tcW w:w="900" w:type="dxa"/>
            <w:tcBorders>
              <w:top w:val="nil"/>
              <w:left w:val="nil"/>
              <w:bottom w:val="nil"/>
              <w:right w:val="nil"/>
            </w:tcBorders>
            <w:shd w:val="clear" w:color="000000" w:fill="FFFFFF"/>
            <w:vAlign w:val="bottom"/>
            <w:hideMark/>
          </w:tcPr>
          <w:p w14:paraId="5796F934" w14:textId="77777777" w:rsidR="00BE0539" w:rsidRPr="00DC2757" w:rsidRDefault="00BE0539" w:rsidP="00E750DA">
            <w:pPr>
              <w:spacing w:after="0" w:line="240" w:lineRule="auto"/>
              <w:jc w:val="center"/>
              <w:rPr>
                <w:ins w:id="6927" w:author="Commodore, Sarah" w:date="2023-03-30T13:25:00Z"/>
                <w:rFonts w:ascii="Arial" w:eastAsia="Times New Roman" w:hAnsi="Arial" w:cs="Arial"/>
                <w:color w:val="333333"/>
                <w:sz w:val="14"/>
                <w:szCs w:val="14"/>
              </w:rPr>
            </w:pPr>
            <w:ins w:id="6928" w:author="Commodore, Sarah" w:date="2023-03-30T13:25:00Z">
              <w:r w:rsidRPr="00DC2757">
                <w:rPr>
                  <w:rFonts w:ascii="Arial" w:eastAsia="Times New Roman" w:hAnsi="Arial" w:cs="Arial"/>
                  <w:color w:val="333333"/>
                  <w:sz w:val="14"/>
                  <w:szCs w:val="14"/>
                </w:rPr>
                <w:t>−0.3</w:t>
              </w:r>
            </w:ins>
          </w:p>
        </w:tc>
        <w:tc>
          <w:tcPr>
            <w:tcW w:w="720" w:type="dxa"/>
            <w:tcBorders>
              <w:top w:val="nil"/>
              <w:left w:val="nil"/>
              <w:bottom w:val="nil"/>
              <w:right w:val="nil"/>
            </w:tcBorders>
            <w:shd w:val="clear" w:color="000000" w:fill="FFFFFF"/>
            <w:vAlign w:val="bottom"/>
            <w:hideMark/>
          </w:tcPr>
          <w:p w14:paraId="55E31455" w14:textId="77777777" w:rsidR="00BE0539" w:rsidRPr="00DC2757" w:rsidRDefault="00BE0539" w:rsidP="00E750DA">
            <w:pPr>
              <w:spacing w:after="0" w:line="240" w:lineRule="auto"/>
              <w:jc w:val="center"/>
              <w:rPr>
                <w:ins w:id="6929" w:author="Commodore, Sarah" w:date="2023-03-30T13:25:00Z"/>
                <w:rFonts w:ascii="Arial" w:eastAsia="Times New Roman" w:hAnsi="Arial" w:cs="Arial"/>
                <w:color w:val="333333"/>
                <w:sz w:val="14"/>
                <w:szCs w:val="14"/>
              </w:rPr>
            </w:pPr>
            <w:ins w:id="6930" w:author="Commodore, Sarah" w:date="2023-03-30T13:25:00Z">
              <w:r w:rsidRPr="00DC2757">
                <w:rPr>
                  <w:rFonts w:ascii="Arial" w:eastAsia="Times New Roman" w:hAnsi="Arial" w:cs="Arial"/>
                  <w:color w:val="333333"/>
                  <w:sz w:val="14"/>
                  <w:szCs w:val="14"/>
                </w:rPr>
                <w:t>0.07</w:t>
              </w:r>
            </w:ins>
          </w:p>
        </w:tc>
        <w:tc>
          <w:tcPr>
            <w:tcW w:w="520" w:type="dxa"/>
            <w:tcBorders>
              <w:top w:val="nil"/>
              <w:left w:val="nil"/>
              <w:bottom w:val="nil"/>
              <w:right w:val="nil"/>
            </w:tcBorders>
            <w:shd w:val="clear" w:color="000000" w:fill="FFFFFF"/>
            <w:vAlign w:val="bottom"/>
            <w:hideMark/>
          </w:tcPr>
          <w:p w14:paraId="038FF5EC" w14:textId="77777777" w:rsidR="00BE0539" w:rsidRPr="00DC2757" w:rsidRDefault="00BE0539" w:rsidP="00E750DA">
            <w:pPr>
              <w:spacing w:after="0" w:line="240" w:lineRule="auto"/>
              <w:jc w:val="center"/>
              <w:rPr>
                <w:ins w:id="6931" w:author="Commodore, Sarah" w:date="2023-03-30T13:25:00Z"/>
                <w:rFonts w:ascii="Arial" w:eastAsia="Times New Roman" w:hAnsi="Arial" w:cs="Arial"/>
                <w:color w:val="333333"/>
                <w:sz w:val="14"/>
                <w:szCs w:val="14"/>
              </w:rPr>
            </w:pPr>
            <w:ins w:id="6932" w:author="Commodore, Sarah" w:date="2023-03-30T13:25:00Z">
              <w:r w:rsidRPr="00DC2757">
                <w:rPr>
                  <w:rFonts w:ascii="Arial" w:eastAsia="Times New Roman" w:hAnsi="Arial" w:cs="Arial"/>
                  <w:color w:val="333333"/>
                  <w:sz w:val="14"/>
                  <w:szCs w:val="14"/>
                </w:rPr>
                <w:t>−5.2</w:t>
              </w:r>
            </w:ins>
          </w:p>
        </w:tc>
        <w:tc>
          <w:tcPr>
            <w:tcW w:w="580" w:type="dxa"/>
            <w:tcBorders>
              <w:top w:val="nil"/>
              <w:left w:val="nil"/>
              <w:bottom w:val="nil"/>
              <w:right w:val="nil"/>
            </w:tcBorders>
            <w:shd w:val="clear" w:color="000000" w:fill="FFFFFF"/>
            <w:vAlign w:val="bottom"/>
            <w:hideMark/>
          </w:tcPr>
          <w:p w14:paraId="44DA0792" w14:textId="77777777" w:rsidR="00BE0539" w:rsidRPr="00DC2757" w:rsidRDefault="00BE0539" w:rsidP="00E750DA">
            <w:pPr>
              <w:spacing w:after="0" w:line="240" w:lineRule="auto"/>
              <w:jc w:val="center"/>
              <w:rPr>
                <w:ins w:id="6933" w:author="Commodore, Sarah" w:date="2023-03-30T13:25:00Z"/>
                <w:rFonts w:ascii="Arial" w:eastAsia="Times New Roman" w:hAnsi="Arial" w:cs="Arial"/>
                <w:color w:val="333333"/>
                <w:sz w:val="14"/>
                <w:szCs w:val="14"/>
              </w:rPr>
            </w:pPr>
            <w:ins w:id="6934" w:author="Commodore, Sarah" w:date="2023-03-30T13:25: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7B6145A6" w14:textId="77777777" w:rsidR="00BE0539" w:rsidRPr="00DC2757" w:rsidRDefault="00BE0539" w:rsidP="00E750DA">
            <w:pPr>
              <w:spacing w:after="0" w:line="240" w:lineRule="auto"/>
              <w:jc w:val="center"/>
              <w:rPr>
                <w:ins w:id="6935" w:author="Commodore, Sarah" w:date="2023-03-30T13:25:00Z"/>
                <w:rFonts w:ascii="Arial" w:eastAsia="Times New Roman" w:hAnsi="Arial" w:cs="Arial"/>
                <w:color w:val="333333"/>
                <w:sz w:val="14"/>
                <w:szCs w:val="14"/>
              </w:rPr>
            </w:pPr>
            <w:ins w:id="6936" w:author="Commodore, Sarah" w:date="2023-03-30T13:25:00Z">
              <w:r w:rsidRPr="00DC2757">
                <w:rPr>
                  <w:rFonts w:ascii="Arial" w:eastAsia="Times New Roman" w:hAnsi="Arial" w:cs="Arial"/>
                  <w:color w:val="333333"/>
                  <w:sz w:val="14"/>
                  <w:szCs w:val="14"/>
                </w:rPr>
                <w:t>0.01</w:t>
              </w:r>
            </w:ins>
          </w:p>
        </w:tc>
        <w:tc>
          <w:tcPr>
            <w:tcW w:w="1520" w:type="dxa"/>
            <w:tcBorders>
              <w:top w:val="nil"/>
              <w:left w:val="nil"/>
              <w:bottom w:val="nil"/>
              <w:right w:val="nil"/>
            </w:tcBorders>
            <w:shd w:val="clear" w:color="000000" w:fill="FFFFFF"/>
            <w:vAlign w:val="bottom"/>
            <w:hideMark/>
          </w:tcPr>
          <w:p w14:paraId="5DB9FACC" w14:textId="77777777" w:rsidR="00BE0539" w:rsidRPr="00DC2757" w:rsidRDefault="00BE0539" w:rsidP="00E750DA">
            <w:pPr>
              <w:spacing w:after="0" w:line="240" w:lineRule="auto"/>
              <w:jc w:val="center"/>
              <w:rPr>
                <w:ins w:id="6937" w:author="Commodore, Sarah" w:date="2023-03-30T13:25:00Z"/>
                <w:rFonts w:ascii="Arial" w:eastAsia="Times New Roman" w:hAnsi="Arial" w:cs="Arial"/>
                <w:color w:val="333333"/>
                <w:sz w:val="14"/>
                <w:szCs w:val="14"/>
              </w:rPr>
            </w:pPr>
            <w:ins w:id="6938" w:author="Commodore, Sarah" w:date="2023-03-30T13:25:00Z">
              <w:r w:rsidRPr="00DC2757">
                <w:rPr>
                  <w:rFonts w:ascii="Arial" w:eastAsia="Times New Roman" w:hAnsi="Arial" w:cs="Arial"/>
                  <w:color w:val="333333"/>
                  <w:sz w:val="14"/>
                  <w:szCs w:val="14"/>
                </w:rPr>
                <w:t>+</w:t>
              </w:r>
            </w:ins>
          </w:p>
        </w:tc>
      </w:tr>
      <w:tr w:rsidR="00BE0539" w:rsidRPr="00DC2757" w14:paraId="48A948CD" w14:textId="77777777" w:rsidTr="00E750DA">
        <w:trPr>
          <w:trHeight w:val="280"/>
          <w:ins w:id="6939" w:author="Commodore, Sarah" w:date="2023-03-30T13:25:00Z"/>
        </w:trPr>
        <w:tc>
          <w:tcPr>
            <w:tcW w:w="860" w:type="dxa"/>
            <w:tcBorders>
              <w:top w:val="nil"/>
              <w:left w:val="nil"/>
              <w:bottom w:val="nil"/>
              <w:right w:val="nil"/>
            </w:tcBorders>
            <w:shd w:val="clear" w:color="000000" w:fill="FFFFFF"/>
            <w:vAlign w:val="bottom"/>
            <w:hideMark/>
          </w:tcPr>
          <w:p w14:paraId="583C5042" w14:textId="77777777" w:rsidR="00BE0539" w:rsidRPr="00DC2757" w:rsidRDefault="00BE0539" w:rsidP="00E750DA">
            <w:pPr>
              <w:spacing w:after="0" w:line="240" w:lineRule="auto"/>
              <w:jc w:val="center"/>
              <w:rPr>
                <w:ins w:id="6940" w:author="Commodore, Sarah" w:date="2023-03-30T13:25:00Z"/>
                <w:rFonts w:ascii="Arial" w:eastAsia="Times New Roman" w:hAnsi="Arial" w:cs="Arial"/>
                <w:color w:val="333333"/>
                <w:sz w:val="14"/>
                <w:szCs w:val="14"/>
              </w:rPr>
            </w:pPr>
            <w:ins w:id="6941" w:author="Commodore, Sarah" w:date="2023-03-30T13:25:00Z">
              <w:r w:rsidRPr="00DC2757">
                <w:rPr>
                  <w:rFonts w:ascii="Arial" w:eastAsia="Times New Roman" w:hAnsi="Arial" w:cs="Arial"/>
                  <w:color w:val="333333"/>
                  <w:sz w:val="14"/>
                  <w:szCs w:val="14"/>
                </w:rPr>
                <w:t>cg11903190</w:t>
              </w:r>
            </w:ins>
          </w:p>
        </w:tc>
        <w:tc>
          <w:tcPr>
            <w:tcW w:w="1640" w:type="dxa"/>
            <w:tcBorders>
              <w:top w:val="nil"/>
              <w:left w:val="nil"/>
              <w:bottom w:val="nil"/>
              <w:right w:val="nil"/>
            </w:tcBorders>
            <w:shd w:val="clear" w:color="000000" w:fill="FFFFFF"/>
            <w:vAlign w:val="bottom"/>
            <w:hideMark/>
          </w:tcPr>
          <w:p w14:paraId="1CDFC62D" w14:textId="77777777" w:rsidR="00BE0539" w:rsidRPr="00DC2757" w:rsidRDefault="00BE0539" w:rsidP="00E750DA">
            <w:pPr>
              <w:spacing w:after="0" w:line="240" w:lineRule="auto"/>
              <w:jc w:val="center"/>
              <w:rPr>
                <w:ins w:id="6942" w:author="Commodore, Sarah" w:date="2023-03-30T13:25:00Z"/>
                <w:rFonts w:ascii="Arial" w:eastAsia="Times New Roman" w:hAnsi="Arial" w:cs="Arial"/>
                <w:color w:val="333333"/>
                <w:sz w:val="14"/>
                <w:szCs w:val="14"/>
              </w:rPr>
            </w:pPr>
            <w:ins w:id="6943" w:author="Commodore, Sarah" w:date="2023-03-30T13:25:00Z">
              <w:r w:rsidRPr="00DC2757">
                <w:rPr>
                  <w:rFonts w:ascii="Arial" w:eastAsia="Times New Roman" w:hAnsi="Arial" w:cs="Arial"/>
                  <w:color w:val="333333"/>
                  <w:sz w:val="14"/>
                  <w:szCs w:val="14"/>
                </w:rPr>
                <w:t>CERK</w:t>
              </w:r>
            </w:ins>
          </w:p>
        </w:tc>
        <w:tc>
          <w:tcPr>
            <w:tcW w:w="900" w:type="dxa"/>
            <w:tcBorders>
              <w:top w:val="nil"/>
              <w:left w:val="nil"/>
              <w:bottom w:val="nil"/>
              <w:right w:val="nil"/>
            </w:tcBorders>
            <w:shd w:val="clear" w:color="000000" w:fill="FFFFFF"/>
            <w:vAlign w:val="bottom"/>
            <w:hideMark/>
          </w:tcPr>
          <w:p w14:paraId="4FC269CA" w14:textId="77777777" w:rsidR="00BE0539" w:rsidRPr="00DC2757" w:rsidRDefault="00BE0539" w:rsidP="00E750DA">
            <w:pPr>
              <w:spacing w:after="0" w:line="240" w:lineRule="auto"/>
              <w:jc w:val="center"/>
              <w:rPr>
                <w:ins w:id="6944" w:author="Commodore, Sarah" w:date="2023-03-30T13:25:00Z"/>
                <w:rFonts w:ascii="Arial" w:eastAsia="Times New Roman" w:hAnsi="Arial" w:cs="Arial"/>
                <w:color w:val="333333"/>
                <w:sz w:val="14"/>
                <w:szCs w:val="14"/>
              </w:rPr>
            </w:pPr>
            <w:ins w:id="6945" w:author="Commodore, Sarah" w:date="2023-03-30T13:25:00Z">
              <w:r w:rsidRPr="00DC2757">
                <w:rPr>
                  <w:rFonts w:ascii="Arial" w:eastAsia="Times New Roman" w:hAnsi="Arial" w:cs="Arial"/>
                  <w:color w:val="333333"/>
                  <w:sz w:val="14"/>
                  <w:szCs w:val="14"/>
                </w:rPr>
                <w:t>0.3</w:t>
              </w:r>
            </w:ins>
          </w:p>
        </w:tc>
        <w:tc>
          <w:tcPr>
            <w:tcW w:w="720" w:type="dxa"/>
            <w:tcBorders>
              <w:top w:val="nil"/>
              <w:left w:val="nil"/>
              <w:bottom w:val="nil"/>
              <w:right w:val="nil"/>
            </w:tcBorders>
            <w:shd w:val="clear" w:color="000000" w:fill="FFFFFF"/>
            <w:vAlign w:val="bottom"/>
            <w:hideMark/>
          </w:tcPr>
          <w:p w14:paraId="7061421F" w14:textId="77777777" w:rsidR="00BE0539" w:rsidRPr="00DC2757" w:rsidRDefault="00BE0539" w:rsidP="00E750DA">
            <w:pPr>
              <w:spacing w:after="0" w:line="240" w:lineRule="auto"/>
              <w:jc w:val="center"/>
              <w:rPr>
                <w:ins w:id="6946" w:author="Commodore, Sarah" w:date="2023-03-30T13:25:00Z"/>
                <w:rFonts w:ascii="Arial" w:eastAsia="Times New Roman" w:hAnsi="Arial" w:cs="Arial"/>
                <w:color w:val="333333"/>
                <w:sz w:val="14"/>
                <w:szCs w:val="14"/>
              </w:rPr>
            </w:pPr>
            <w:ins w:id="6947" w:author="Commodore, Sarah" w:date="2023-03-30T13:25:00Z">
              <w:r w:rsidRPr="00DC2757">
                <w:rPr>
                  <w:rFonts w:ascii="Arial" w:eastAsia="Times New Roman" w:hAnsi="Arial" w:cs="Arial"/>
                  <w:color w:val="333333"/>
                  <w:sz w:val="14"/>
                  <w:szCs w:val="14"/>
                </w:rPr>
                <w:t>0.06</w:t>
              </w:r>
            </w:ins>
          </w:p>
        </w:tc>
        <w:tc>
          <w:tcPr>
            <w:tcW w:w="520" w:type="dxa"/>
            <w:tcBorders>
              <w:top w:val="nil"/>
              <w:left w:val="nil"/>
              <w:bottom w:val="nil"/>
              <w:right w:val="nil"/>
            </w:tcBorders>
            <w:shd w:val="clear" w:color="000000" w:fill="FFFFFF"/>
            <w:vAlign w:val="bottom"/>
            <w:hideMark/>
          </w:tcPr>
          <w:p w14:paraId="5E329400" w14:textId="77777777" w:rsidR="00BE0539" w:rsidRPr="00DC2757" w:rsidRDefault="00BE0539" w:rsidP="00E750DA">
            <w:pPr>
              <w:spacing w:after="0" w:line="240" w:lineRule="auto"/>
              <w:jc w:val="center"/>
              <w:rPr>
                <w:ins w:id="6948" w:author="Commodore, Sarah" w:date="2023-03-30T13:25:00Z"/>
                <w:rFonts w:ascii="Arial" w:eastAsia="Times New Roman" w:hAnsi="Arial" w:cs="Arial"/>
                <w:color w:val="333333"/>
                <w:sz w:val="14"/>
                <w:szCs w:val="14"/>
              </w:rPr>
            </w:pPr>
            <w:ins w:id="6949" w:author="Commodore, Sarah" w:date="2023-03-30T13:25:00Z">
              <w:r w:rsidRPr="00DC2757">
                <w:rPr>
                  <w:rFonts w:ascii="Arial" w:eastAsia="Times New Roman" w:hAnsi="Arial" w:cs="Arial"/>
                  <w:color w:val="333333"/>
                  <w:sz w:val="14"/>
                  <w:szCs w:val="14"/>
                </w:rPr>
                <w:t>4.5</w:t>
              </w:r>
            </w:ins>
          </w:p>
        </w:tc>
        <w:tc>
          <w:tcPr>
            <w:tcW w:w="580" w:type="dxa"/>
            <w:tcBorders>
              <w:top w:val="nil"/>
              <w:left w:val="nil"/>
              <w:bottom w:val="nil"/>
              <w:right w:val="nil"/>
            </w:tcBorders>
            <w:shd w:val="clear" w:color="000000" w:fill="FFFFFF"/>
            <w:vAlign w:val="bottom"/>
            <w:hideMark/>
          </w:tcPr>
          <w:p w14:paraId="55649DD7" w14:textId="77777777" w:rsidR="00BE0539" w:rsidRPr="00DC2757" w:rsidRDefault="00BE0539" w:rsidP="00E750DA">
            <w:pPr>
              <w:spacing w:after="0" w:line="240" w:lineRule="auto"/>
              <w:jc w:val="center"/>
              <w:rPr>
                <w:ins w:id="6950" w:author="Commodore, Sarah" w:date="2023-03-30T13:25:00Z"/>
                <w:rFonts w:ascii="Arial" w:eastAsia="Times New Roman" w:hAnsi="Arial" w:cs="Arial"/>
                <w:color w:val="333333"/>
                <w:sz w:val="14"/>
                <w:szCs w:val="14"/>
              </w:rPr>
            </w:pPr>
            <w:ins w:id="6951" w:author="Commodore, Sarah" w:date="2023-03-30T13:25: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100812C8" w14:textId="77777777" w:rsidR="00BE0539" w:rsidRPr="00DC2757" w:rsidRDefault="00BE0539" w:rsidP="00E750DA">
            <w:pPr>
              <w:spacing w:after="0" w:line="240" w:lineRule="auto"/>
              <w:jc w:val="center"/>
              <w:rPr>
                <w:ins w:id="6952" w:author="Commodore, Sarah" w:date="2023-03-30T13:25:00Z"/>
                <w:rFonts w:ascii="Arial" w:eastAsia="Times New Roman" w:hAnsi="Arial" w:cs="Arial"/>
                <w:color w:val="333333"/>
                <w:sz w:val="14"/>
                <w:szCs w:val="14"/>
              </w:rPr>
            </w:pPr>
            <w:ins w:id="6953" w:author="Commodore, Sarah" w:date="2023-03-30T13:25:00Z">
              <w:r w:rsidRPr="00DC2757">
                <w:rPr>
                  <w:rFonts w:ascii="Arial" w:eastAsia="Times New Roman" w:hAnsi="Arial" w:cs="Arial"/>
                  <w:color w:val="333333"/>
                  <w:sz w:val="14"/>
                  <w:szCs w:val="14"/>
                </w:rPr>
                <w:t>0.06</w:t>
              </w:r>
            </w:ins>
          </w:p>
        </w:tc>
        <w:tc>
          <w:tcPr>
            <w:tcW w:w="1520" w:type="dxa"/>
            <w:tcBorders>
              <w:top w:val="nil"/>
              <w:left w:val="nil"/>
              <w:bottom w:val="nil"/>
              <w:right w:val="nil"/>
            </w:tcBorders>
            <w:shd w:val="clear" w:color="000000" w:fill="FFFFFF"/>
            <w:vAlign w:val="bottom"/>
            <w:hideMark/>
          </w:tcPr>
          <w:p w14:paraId="20C535AF" w14:textId="77777777" w:rsidR="00BE0539" w:rsidRPr="00DC2757" w:rsidRDefault="00BE0539" w:rsidP="00E750DA">
            <w:pPr>
              <w:spacing w:after="0" w:line="240" w:lineRule="auto"/>
              <w:jc w:val="center"/>
              <w:rPr>
                <w:ins w:id="6954" w:author="Commodore, Sarah" w:date="2023-03-30T13:25:00Z"/>
                <w:rFonts w:ascii="Arial" w:eastAsia="Times New Roman" w:hAnsi="Arial" w:cs="Arial"/>
                <w:color w:val="333333"/>
                <w:sz w:val="14"/>
                <w:szCs w:val="14"/>
              </w:rPr>
            </w:pPr>
            <w:ins w:id="6955" w:author="Commodore, Sarah" w:date="2023-03-30T13:25:00Z">
              <w:r w:rsidRPr="00DC2757">
                <w:rPr>
                  <w:rFonts w:ascii="Arial" w:eastAsia="Times New Roman" w:hAnsi="Arial" w:cs="Arial"/>
                  <w:color w:val="333333"/>
                  <w:sz w:val="14"/>
                  <w:szCs w:val="14"/>
                </w:rPr>
                <w:t>+</w:t>
              </w:r>
            </w:ins>
          </w:p>
        </w:tc>
      </w:tr>
      <w:tr w:rsidR="00BE0539" w:rsidRPr="00DC2757" w14:paraId="63718286" w14:textId="77777777" w:rsidTr="00E750DA">
        <w:trPr>
          <w:trHeight w:val="280"/>
          <w:ins w:id="6956" w:author="Commodore, Sarah" w:date="2023-03-30T13:25:00Z"/>
        </w:trPr>
        <w:tc>
          <w:tcPr>
            <w:tcW w:w="860" w:type="dxa"/>
            <w:tcBorders>
              <w:top w:val="nil"/>
              <w:left w:val="nil"/>
              <w:bottom w:val="nil"/>
              <w:right w:val="nil"/>
            </w:tcBorders>
            <w:shd w:val="clear" w:color="000000" w:fill="FFFFFF"/>
            <w:vAlign w:val="bottom"/>
            <w:hideMark/>
          </w:tcPr>
          <w:p w14:paraId="215AAC3A" w14:textId="77777777" w:rsidR="00BE0539" w:rsidRPr="00DC2757" w:rsidRDefault="00BE0539" w:rsidP="00E750DA">
            <w:pPr>
              <w:spacing w:after="0" w:line="240" w:lineRule="auto"/>
              <w:jc w:val="center"/>
              <w:rPr>
                <w:ins w:id="6957" w:author="Commodore, Sarah" w:date="2023-03-30T13:25:00Z"/>
                <w:rFonts w:ascii="Arial" w:eastAsia="Times New Roman" w:hAnsi="Arial" w:cs="Arial"/>
                <w:color w:val="333333"/>
                <w:sz w:val="14"/>
                <w:szCs w:val="14"/>
              </w:rPr>
            </w:pPr>
            <w:ins w:id="6958" w:author="Commodore, Sarah" w:date="2023-03-30T13:25:00Z">
              <w:r w:rsidRPr="00DC2757">
                <w:rPr>
                  <w:rFonts w:ascii="Arial" w:eastAsia="Times New Roman" w:hAnsi="Arial" w:cs="Arial"/>
                  <w:color w:val="333333"/>
                  <w:sz w:val="14"/>
                  <w:szCs w:val="14"/>
                </w:rPr>
                <w:t>cg11171825</w:t>
              </w:r>
            </w:ins>
          </w:p>
        </w:tc>
        <w:tc>
          <w:tcPr>
            <w:tcW w:w="1640" w:type="dxa"/>
            <w:tcBorders>
              <w:top w:val="nil"/>
              <w:left w:val="nil"/>
              <w:bottom w:val="nil"/>
              <w:right w:val="nil"/>
            </w:tcBorders>
            <w:shd w:val="clear" w:color="000000" w:fill="FFFFFF"/>
            <w:vAlign w:val="bottom"/>
            <w:hideMark/>
          </w:tcPr>
          <w:p w14:paraId="2E8DF90D" w14:textId="77777777" w:rsidR="00BE0539" w:rsidRPr="00DC2757" w:rsidRDefault="00BE0539" w:rsidP="00E750DA">
            <w:pPr>
              <w:spacing w:after="0" w:line="240" w:lineRule="auto"/>
              <w:jc w:val="center"/>
              <w:rPr>
                <w:ins w:id="6959" w:author="Commodore, Sarah" w:date="2023-03-30T13:25:00Z"/>
                <w:rFonts w:ascii="Arial" w:eastAsia="Times New Roman" w:hAnsi="Arial" w:cs="Arial"/>
                <w:color w:val="333333"/>
                <w:sz w:val="14"/>
                <w:szCs w:val="14"/>
              </w:rPr>
            </w:pPr>
            <w:ins w:id="6960" w:author="Commodore, Sarah" w:date="2023-03-30T13:25:00Z">
              <w:r w:rsidRPr="00DC2757">
                <w:rPr>
                  <w:rFonts w:ascii="Arial" w:eastAsia="Times New Roman" w:hAnsi="Arial" w:cs="Arial"/>
                  <w:color w:val="333333"/>
                  <w:sz w:val="14"/>
                  <w:szCs w:val="14"/>
                </w:rPr>
                <w:t>PEX6</w:t>
              </w:r>
            </w:ins>
          </w:p>
        </w:tc>
        <w:tc>
          <w:tcPr>
            <w:tcW w:w="900" w:type="dxa"/>
            <w:tcBorders>
              <w:top w:val="nil"/>
              <w:left w:val="nil"/>
              <w:bottom w:val="nil"/>
              <w:right w:val="nil"/>
            </w:tcBorders>
            <w:shd w:val="clear" w:color="000000" w:fill="FFFFFF"/>
            <w:vAlign w:val="bottom"/>
            <w:hideMark/>
          </w:tcPr>
          <w:p w14:paraId="1798223F" w14:textId="77777777" w:rsidR="00BE0539" w:rsidRPr="00DC2757" w:rsidRDefault="00BE0539" w:rsidP="00E750DA">
            <w:pPr>
              <w:spacing w:after="0" w:line="240" w:lineRule="auto"/>
              <w:jc w:val="center"/>
              <w:rPr>
                <w:ins w:id="6961" w:author="Commodore, Sarah" w:date="2023-03-30T13:25:00Z"/>
                <w:rFonts w:ascii="Arial" w:eastAsia="Times New Roman" w:hAnsi="Arial" w:cs="Arial"/>
                <w:color w:val="333333"/>
                <w:sz w:val="14"/>
                <w:szCs w:val="14"/>
              </w:rPr>
            </w:pPr>
            <w:ins w:id="6962" w:author="Commodore, Sarah" w:date="2023-03-30T13:25:00Z">
              <w:r w:rsidRPr="00DC2757">
                <w:rPr>
                  <w:rFonts w:ascii="Arial" w:eastAsia="Times New Roman" w:hAnsi="Arial" w:cs="Arial"/>
                  <w:color w:val="333333"/>
                  <w:sz w:val="14"/>
                  <w:szCs w:val="14"/>
                </w:rPr>
                <w:t>−0.5</w:t>
              </w:r>
            </w:ins>
          </w:p>
        </w:tc>
        <w:tc>
          <w:tcPr>
            <w:tcW w:w="720" w:type="dxa"/>
            <w:tcBorders>
              <w:top w:val="nil"/>
              <w:left w:val="nil"/>
              <w:bottom w:val="nil"/>
              <w:right w:val="nil"/>
            </w:tcBorders>
            <w:shd w:val="clear" w:color="000000" w:fill="FFFFFF"/>
            <w:vAlign w:val="bottom"/>
            <w:hideMark/>
          </w:tcPr>
          <w:p w14:paraId="4266790B" w14:textId="77777777" w:rsidR="00BE0539" w:rsidRPr="00DC2757" w:rsidRDefault="00BE0539" w:rsidP="00E750DA">
            <w:pPr>
              <w:spacing w:after="0" w:line="240" w:lineRule="auto"/>
              <w:jc w:val="center"/>
              <w:rPr>
                <w:ins w:id="6963" w:author="Commodore, Sarah" w:date="2023-03-30T13:25:00Z"/>
                <w:rFonts w:ascii="Arial" w:eastAsia="Times New Roman" w:hAnsi="Arial" w:cs="Arial"/>
                <w:color w:val="333333"/>
                <w:sz w:val="14"/>
                <w:szCs w:val="14"/>
              </w:rPr>
            </w:pPr>
            <w:ins w:id="6964" w:author="Commodore, Sarah" w:date="2023-03-30T13:25:00Z">
              <w:r w:rsidRPr="00DC2757">
                <w:rPr>
                  <w:rFonts w:ascii="Arial" w:eastAsia="Times New Roman" w:hAnsi="Arial" w:cs="Arial"/>
                  <w:color w:val="333333"/>
                  <w:sz w:val="14"/>
                  <w:szCs w:val="14"/>
                </w:rPr>
                <w:t>0.11</w:t>
              </w:r>
            </w:ins>
          </w:p>
        </w:tc>
        <w:tc>
          <w:tcPr>
            <w:tcW w:w="520" w:type="dxa"/>
            <w:tcBorders>
              <w:top w:val="nil"/>
              <w:left w:val="nil"/>
              <w:bottom w:val="nil"/>
              <w:right w:val="nil"/>
            </w:tcBorders>
            <w:shd w:val="clear" w:color="000000" w:fill="FFFFFF"/>
            <w:vAlign w:val="bottom"/>
            <w:hideMark/>
          </w:tcPr>
          <w:p w14:paraId="703E70A3" w14:textId="77777777" w:rsidR="00BE0539" w:rsidRPr="00DC2757" w:rsidRDefault="00BE0539" w:rsidP="00E750DA">
            <w:pPr>
              <w:spacing w:after="0" w:line="240" w:lineRule="auto"/>
              <w:jc w:val="center"/>
              <w:rPr>
                <w:ins w:id="6965" w:author="Commodore, Sarah" w:date="2023-03-30T13:25:00Z"/>
                <w:rFonts w:ascii="Arial" w:eastAsia="Times New Roman" w:hAnsi="Arial" w:cs="Arial"/>
                <w:color w:val="333333"/>
                <w:sz w:val="14"/>
                <w:szCs w:val="14"/>
              </w:rPr>
            </w:pPr>
            <w:ins w:id="6966" w:author="Commodore, Sarah" w:date="2023-03-30T13:25:00Z">
              <w:r w:rsidRPr="00DC2757">
                <w:rPr>
                  <w:rFonts w:ascii="Arial" w:eastAsia="Times New Roman" w:hAnsi="Arial" w:cs="Arial"/>
                  <w:color w:val="333333"/>
                  <w:sz w:val="14"/>
                  <w:szCs w:val="14"/>
                </w:rPr>
                <w:t>−4.2</w:t>
              </w:r>
            </w:ins>
          </w:p>
        </w:tc>
        <w:tc>
          <w:tcPr>
            <w:tcW w:w="580" w:type="dxa"/>
            <w:tcBorders>
              <w:top w:val="nil"/>
              <w:left w:val="nil"/>
              <w:bottom w:val="nil"/>
              <w:right w:val="nil"/>
            </w:tcBorders>
            <w:shd w:val="clear" w:color="000000" w:fill="FFFFFF"/>
            <w:vAlign w:val="bottom"/>
            <w:hideMark/>
          </w:tcPr>
          <w:p w14:paraId="26740EA8" w14:textId="77777777" w:rsidR="00BE0539" w:rsidRPr="00DC2757" w:rsidRDefault="00BE0539" w:rsidP="00E750DA">
            <w:pPr>
              <w:spacing w:after="0" w:line="240" w:lineRule="auto"/>
              <w:jc w:val="center"/>
              <w:rPr>
                <w:ins w:id="6967" w:author="Commodore, Sarah" w:date="2023-03-30T13:25:00Z"/>
                <w:rFonts w:ascii="Arial" w:eastAsia="Times New Roman" w:hAnsi="Arial" w:cs="Arial"/>
                <w:color w:val="333333"/>
                <w:sz w:val="14"/>
                <w:szCs w:val="14"/>
              </w:rPr>
            </w:pPr>
            <w:ins w:id="6968" w:author="Commodore, Sarah" w:date="2023-03-30T13:25: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4D631D2B" w14:textId="77777777" w:rsidR="00BE0539" w:rsidRPr="00DC2757" w:rsidRDefault="00BE0539" w:rsidP="00E750DA">
            <w:pPr>
              <w:spacing w:after="0" w:line="240" w:lineRule="auto"/>
              <w:jc w:val="center"/>
              <w:rPr>
                <w:ins w:id="6969" w:author="Commodore, Sarah" w:date="2023-03-30T13:25:00Z"/>
                <w:rFonts w:ascii="Arial" w:eastAsia="Times New Roman" w:hAnsi="Arial" w:cs="Arial"/>
                <w:color w:val="333333"/>
                <w:sz w:val="14"/>
                <w:szCs w:val="14"/>
              </w:rPr>
            </w:pPr>
            <w:ins w:id="6970" w:author="Commodore, Sarah" w:date="2023-03-30T13:25: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6E62E82A" w14:textId="77777777" w:rsidR="00BE0539" w:rsidRPr="00DC2757" w:rsidRDefault="00BE0539" w:rsidP="00E750DA">
            <w:pPr>
              <w:spacing w:after="0" w:line="240" w:lineRule="auto"/>
              <w:jc w:val="center"/>
              <w:rPr>
                <w:ins w:id="6971" w:author="Commodore, Sarah" w:date="2023-03-30T13:25:00Z"/>
                <w:rFonts w:ascii="Arial" w:eastAsia="Times New Roman" w:hAnsi="Arial" w:cs="Arial"/>
                <w:color w:val="333333"/>
                <w:sz w:val="14"/>
                <w:szCs w:val="14"/>
              </w:rPr>
            </w:pPr>
            <w:ins w:id="6972" w:author="Commodore, Sarah" w:date="2023-03-30T13:25:00Z">
              <w:r w:rsidRPr="00DC2757">
                <w:rPr>
                  <w:rFonts w:ascii="Arial" w:eastAsia="Times New Roman" w:hAnsi="Arial" w:cs="Arial"/>
                  <w:color w:val="333333"/>
                  <w:sz w:val="14"/>
                  <w:szCs w:val="14"/>
                </w:rPr>
                <w:t>-</w:t>
              </w:r>
            </w:ins>
          </w:p>
        </w:tc>
      </w:tr>
      <w:tr w:rsidR="00BE0539" w:rsidRPr="00DC2757" w14:paraId="5108A785" w14:textId="77777777" w:rsidTr="00E750DA">
        <w:trPr>
          <w:trHeight w:val="280"/>
          <w:ins w:id="6973" w:author="Commodore, Sarah" w:date="2023-03-30T13:25:00Z"/>
        </w:trPr>
        <w:tc>
          <w:tcPr>
            <w:tcW w:w="860" w:type="dxa"/>
            <w:tcBorders>
              <w:top w:val="nil"/>
              <w:left w:val="nil"/>
              <w:bottom w:val="nil"/>
              <w:right w:val="nil"/>
            </w:tcBorders>
            <w:shd w:val="clear" w:color="000000" w:fill="FFFFFF"/>
            <w:vAlign w:val="bottom"/>
            <w:hideMark/>
          </w:tcPr>
          <w:p w14:paraId="14A944D8" w14:textId="77777777" w:rsidR="00BE0539" w:rsidRPr="00DC2757" w:rsidRDefault="00BE0539" w:rsidP="00E750DA">
            <w:pPr>
              <w:spacing w:after="0" w:line="240" w:lineRule="auto"/>
              <w:jc w:val="center"/>
              <w:rPr>
                <w:ins w:id="6974" w:author="Commodore, Sarah" w:date="2023-03-30T13:25:00Z"/>
                <w:rFonts w:ascii="Arial" w:eastAsia="Times New Roman" w:hAnsi="Arial" w:cs="Arial"/>
                <w:color w:val="333333"/>
                <w:sz w:val="14"/>
                <w:szCs w:val="14"/>
              </w:rPr>
            </w:pPr>
            <w:ins w:id="6975" w:author="Commodore, Sarah" w:date="2023-03-30T13:25:00Z">
              <w:r w:rsidRPr="00DC2757">
                <w:rPr>
                  <w:rFonts w:ascii="Arial" w:eastAsia="Times New Roman" w:hAnsi="Arial" w:cs="Arial"/>
                  <w:color w:val="333333"/>
                  <w:sz w:val="14"/>
                  <w:szCs w:val="14"/>
                </w:rPr>
                <w:t>cg05241917</w:t>
              </w:r>
            </w:ins>
          </w:p>
        </w:tc>
        <w:tc>
          <w:tcPr>
            <w:tcW w:w="1640" w:type="dxa"/>
            <w:tcBorders>
              <w:top w:val="nil"/>
              <w:left w:val="nil"/>
              <w:bottom w:val="nil"/>
              <w:right w:val="nil"/>
            </w:tcBorders>
            <w:shd w:val="clear" w:color="000000" w:fill="FFFFFF"/>
            <w:vAlign w:val="bottom"/>
            <w:hideMark/>
          </w:tcPr>
          <w:p w14:paraId="3CC2D71B" w14:textId="77777777" w:rsidR="00BE0539" w:rsidRPr="00DC2757" w:rsidRDefault="00BE0539" w:rsidP="00E750DA">
            <w:pPr>
              <w:spacing w:after="0" w:line="240" w:lineRule="auto"/>
              <w:jc w:val="center"/>
              <w:rPr>
                <w:ins w:id="6976" w:author="Commodore, Sarah" w:date="2023-03-30T13:25:00Z"/>
                <w:rFonts w:ascii="Arial" w:eastAsia="Times New Roman" w:hAnsi="Arial" w:cs="Arial"/>
                <w:color w:val="333333"/>
                <w:sz w:val="14"/>
                <w:szCs w:val="14"/>
              </w:rPr>
            </w:pPr>
            <w:ins w:id="6977" w:author="Commodore, Sarah" w:date="2023-03-30T13:25:00Z">
              <w:r w:rsidRPr="00DC2757">
                <w:rPr>
                  <w:rFonts w:ascii="Arial" w:eastAsia="Times New Roman" w:hAnsi="Arial" w:cs="Arial"/>
                  <w:color w:val="333333"/>
                  <w:sz w:val="14"/>
                  <w:szCs w:val="14"/>
                </w:rPr>
                <w:t>ACE2</w:t>
              </w:r>
            </w:ins>
          </w:p>
        </w:tc>
        <w:tc>
          <w:tcPr>
            <w:tcW w:w="900" w:type="dxa"/>
            <w:tcBorders>
              <w:top w:val="nil"/>
              <w:left w:val="nil"/>
              <w:bottom w:val="nil"/>
              <w:right w:val="nil"/>
            </w:tcBorders>
            <w:shd w:val="clear" w:color="000000" w:fill="FFFFFF"/>
            <w:vAlign w:val="bottom"/>
            <w:hideMark/>
          </w:tcPr>
          <w:p w14:paraId="19C2E8F9" w14:textId="77777777" w:rsidR="00BE0539" w:rsidRPr="00DC2757" w:rsidRDefault="00BE0539" w:rsidP="00E750DA">
            <w:pPr>
              <w:spacing w:after="0" w:line="240" w:lineRule="auto"/>
              <w:jc w:val="center"/>
              <w:rPr>
                <w:ins w:id="6978" w:author="Commodore, Sarah" w:date="2023-03-30T13:25:00Z"/>
                <w:rFonts w:ascii="Arial" w:eastAsia="Times New Roman" w:hAnsi="Arial" w:cs="Arial"/>
                <w:color w:val="333333"/>
                <w:sz w:val="14"/>
                <w:szCs w:val="14"/>
              </w:rPr>
            </w:pPr>
            <w:ins w:id="6979" w:author="Commodore, Sarah" w:date="2023-03-30T13:25:00Z">
              <w:r w:rsidRPr="00DC2757">
                <w:rPr>
                  <w:rFonts w:ascii="Arial" w:eastAsia="Times New Roman" w:hAnsi="Arial" w:cs="Arial"/>
                  <w:color w:val="333333"/>
                  <w:sz w:val="14"/>
                  <w:szCs w:val="14"/>
                </w:rPr>
                <w:t>−0.5</w:t>
              </w:r>
            </w:ins>
          </w:p>
        </w:tc>
        <w:tc>
          <w:tcPr>
            <w:tcW w:w="720" w:type="dxa"/>
            <w:tcBorders>
              <w:top w:val="nil"/>
              <w:left w:val="nil"/>
              <w:bottom w:val="nil"/>
              <w:right w:val="nil"/>
            </w:tcBorders>
            <w:shd w:val="clear" w:color="000000" w:fill="FFFFFF"/>
            <w:vAlign w:val="bottom"/>
            <w:hideMark/>
          </w:tcPr>
          <w:p w14:paraId="65705AD7" w14:textId="77777777" w:rsidR="00BE0539" w:rsidRPr="00DC2757" w:rsidRDefault="00BE0539" w:rsidP="00E750DA">
            <w:pPr>
              <w:spacing w:after="0" w:line="240" w:lineRule="auto"/>
              <w:jc w:val="center"/>
              <w:rPr>
                <w:ins w:id="6980" w:author="Commodore, Sarah" w:date="2023-03-30T13:25:00Z"/>
                <w:rFonts w:ascii="Arial" w:eastAsia="Times New Roman" w:hAnsi="Arial" w:cs="Arial"/>
                <w:color w:val="333333"/>
                <w:sz w:val="14"/>
                <w:szCs w:val="14"/>
              </w:rPr>
            </w:pPr>
            <w:ins w:id="6981" w:author="Commodore, Sarah" w:date="2023-03-30T13:25:00Z">
              <w:r w:rsidRPr="00DC2757">
                <w:rPr>
                  <w:rFonts w:ascii="Arial" w:eastAsia="Times New Roman" w:hAnsi="Arial" w:cs="Arial"/>
                  <w:color w:val="333333"/>
                  <w:sz w:val="14"/>
                  <w:szCs w:val="14"/>
                </w:rPr>
                <w:t>0.11</w:t>
              </w:r>
            </w:ins>
          </w:p>
        </w:tc>
        <w:tc>
          <w:tcPr>
            <w:tcW w:w="520" w:type="dxa"/>
            <w:tcBorders>
              <w:top w:val="nil"/>
              <w:left w:val="nil"/>
              <w:bottom w:val="nil"/>
              <w:right w:val="nil"/>
            </w:tcBorders>
            <w:shd w:val="clear" w:color="000000" w:fill="FFFFFF"/>
            <w:vAlign w:val="bottom"/>
            <w:hideMark/>
          </w:tcPr>
          <w:p w14:paraId="2259E7C3" w14:textId="77777777" w:rsidR="00BE0539" w:rsidRPr="00DC2757" w:rsidRDefault="00BE0539" w:rsidP="00E750DA">
            <w:pPr>
              <w:spacing w:after="0" w:line="240" w:lineRule="auto"/>
              <w:jc w:val="center"/>
              <w:rPr>
                <w:ins w:id="6982" w:author="Commodore, Sarah" w:date="2023-03-30T13:25:00Z"/>
                <w:rFonts w:ascii="Arial" w:eastAsia="Times New Roman" w:hAnsi="Arial" w:cs="Arial"/>
                <w:color w:val="333333"/>
                <w:sz w:val="14"/>
                <w:szCs w:val="14"/>
              </w:rPr>
            </w:pPr>
            <w:ins w:id="6983" w:author="Commodore, Sarah" w:date="2023-03-30T13:25:00Z">
              <w:r w:rsidRPr="00DC2757">
                <w:rPr>
                  <w:rFonts w:ascii="Arial" w:eastAsia="Times New Roman" w:hAnsi="Arial" w:cs="Arial"/>
                  <w:color w:val="333333"/>
                  <w:sz w:val="14"/>
                  <w:szCs w:val="14"/>
                </w:rPr>
                <w:t>−4.2</w:t>
              </w:r>
            </w:ins>
          </w:p>
        </w:tc>
        <w:tc>
          <w:tcPr>
            <w:tcW w:w="580" w:type="dxa"/>
            <w:tcBorders>
              <w:top w:val="nil"/>
              <w:left w:val="nil"/>
              <w:bottom w:val="nil"/>
              <w:right w:val="nil"/>
            </w:tcBorders>
            <w:shd w:val="clear" w:color="000000" w:fill="FFFFFF"/>
            <w:vAlign w:val="bottom"/>
            <w:hideMark/>
          </w:tcPr>
          <w:p w14:paraId="6E1CEEC4" w14:textId="77777777" w:rsidR="00BE0539" w:rsidRPr="00DC2757" w:rsidRDefault="00BE0539" w:rsidP="00E750DA">
            <w:pPr>
              <w:spacing w:after="0" w:line="240" w:lineRule="auto"/>
              <w:jc w:val="center"/>
              <w:rPr>
                <w:ins w:id="6984" w:author="Commodore, Sarah" w:date="2023-03-30T13:25:00Z"/>
                <w:rFonts w:ascii="Arial" w:eastAsia="Times New Roman" w:hAnsi="Arial" w:cs="Arial"/>
                <w:color w:val="333333"/>
                <w:sz w:val="14"/>
                <w:szCs w:val="14"/>
              </w:rPr>
            </w:pPr>
            <w:ins w:id="6985" w:author="Commodore, Sarah" w:date="2023-03-30T13:25: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6700C79E" w14:textId="77777777" w:rsidR="00BE0539" w:rsidRPr="00DC2757" w:rsidRDefault="00BE0539" w:rsidP="00E750DA">
            <w:pPr>
              <w:spacing w:after="0" w:line="240" w:lineRule="auto"/>
              <w:jc w:val="center"/>
              <w:rPr>
                <w:ins w:id="6986" w:author="Commodore, Sarah" w:date="2023-03-30T13:25:00Z"/>
                <w:rFonts w:ascii="Arial" w:eastAsia="Times New Roman" w:hAnsi="Arial" w:cs="Arial"/>
                <w:color w:val="333333"/>
                <w:sz w:val="14"/>
                <w:szCs w:val="14"/>
              </w:rPr>
            </w:pPr>
            <w:ins w:id="6987" w:author="Commodore, Sarah" w:date="2023-03-30T13:25: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23F6E053" w14:textId="77777777" w:rsidR="00BE0539" w:rsidRPr="00DC2757" w:rsidRDefault="00BE0539" w:rsidP="00E750DA">
            <w:pPr>
              <w:spacing w:after="0" w:line="240" w:lineRule="auto"/>
              <w:jc w:val="center"/>
              <w:rPr>
                <w:ins w:id="6988" w:author="Commodore, Sarah" w:date="2023-03-30T13:25:00Z"/>
                <w:rFonts w:ascii="Arial" w:eastAsia="Times New Roman" w:hAnsi="Arial" w:cs="Arial"/>
                <w:color w:val="333333"/>
                <w:sz w:val="14"/>
                <w:szCs w:val="14"/>
              </w:rPr>
            </w:pPr>
            <w:ins w:id="6989" w:author="Commodore, Sarah" w:date="2023-03-30T13:25:00Z">
              <w:r w:rsidRPr="00DC2757">
                <w:rPr>
                  <w:rFonts w:ascii="Arial" w:eastAsia="Times New Roman" w:hAnsi="Arial" w:cs="Arial"/>
                  <w:color w:val="333333"/>
                  <w:sz w:val="14"/>
                  <w:szCs w:val="14"/>
                </w:rPr>
                <w:t>-</w:t>
              </w:r>
            </w:ins>
          </w:p>
        </w:tc>
      </w:tr>
      <w:tr w:rsidR="00BE0539" w:rsidRPr="00DC2757" w14:paraId="5CA21736" w14:textId="77777777" w:rsidTr="00E750DA">
        <w:trPr>
          <w:trHeight w:val="280"/>
          <w:ins w:id="6990" w:author="Commodore, Sarah" w:date="2023-03-30T13:25:00Z"/>
        </w:trPr>
        <w:tc>
          <w:tcPr>
            <w:tcW w:w="860" w:type="dxa"/>
            <w:tcBorders>
              <w:top w:val="nil"/>
              <w:left w:val="nil"/>
              <w:bottom w:val="nil"/>
              <w:right w:val="nil"/>
            </w:tcBorders>
            <w:shd w:val="clear" w:color="000000" w:fill="FFFFFF"/>
            <w:vAlign w:val="bottom"/>
            <w:hideMark/>
          </w:tcPr>
          <w:p w14:paraId="540F6B36" w14:textId="77777777" w:rsidR="00BE0539" w:rsidRPr="00DC2757" w:rsidRDefault="00BE0539" w:rsidP="00E750DA">
            <w:pPr>
              <w:spacing w:after="0" w:line="240" w:lineRule="auto"/>
              <w:jc w:val="center"/>
              <w:rPr>
                <w:ins w:id="6991" w:author="Commodore, Sarah" w:date="2023-03-30T13:25:00Z"/>
                <w:rFonts w:ascii="Arial" w:eastAsia="Times New Roman" w:hAnsi="Arial" w:cs="Arial"/>
                <w:color w:val="333333"/>
                <w:sz w:val="14"/>
                <w:szCs w:val="14"/>
              </w:rPr>
            </w:pPr>
            <w:ins w:id="6992" w:author="Commodore, Sarah" w:date="2023-03-30T13:25:00Z">
              <w:r w:rsidRPr="00DC2757">
                <w:rPr>
                  <w:rFonts w:ascii="Arial" w:eastAsia="Times New Roman" w:hAnsi="Arial" w:cs="Arial"/>
                  <w:color w:val="333333"/>
                  <w:sz w:val="14"/>
                  <w:szCs w:val="14"/>
                </w:rPr>
                <w:t>cg16232530</w:t>
              </w:r>
            </w:ins>
          </w:p>
        </w:tc>
        <w:tc>
          <w:tcPr>
            <w:tcW w:w="1640" w:type="dxa"/>
            <w:tcBorders>
              <w:top w:val="nil"/>
              <w:left w:val="nil"/>
              <w:bottom w:val="nil"/>
              <w:right w:val="nil"/>
            </w:tcBorders>
            <w:shd w:val="clear" w:color="000000" w:fill="FFFFFF"/>
            <w:vAlign w:val="bottom"/>
            <w:hideMark/>
          </w:tcPr>
          <w:p w14:paraId="6E90E4E9" w14:textId="77777777" w:rsidR="00BE0539" w:rsidRPr="00DC2757" w:rsidRDefault="00BE0539" w:rsidP="00E750DA">
            <w:pPr>
              <w:spacing w:after="0" w:line="240" w:lineRule="auto"/>
              <w:jc w:val="center"/>
              <w:rPr>
                <w:ins w:id="6993" w:author="Commodore, Sarah" w:date="2023-03-30T13:25:00Z"/>
                <w:rFonts w:ascii="Arial" w:eastAsia="Times New Roman" w:hAnsi="Arial" w:cs="Arial"/>
                <w:color w:val="333333"/>
                <w:sz w:val="14"/>
                <w:szCs w:val="14"/>
              </w:rPr>
            </w:pPr>
            <w:ins w:id="6994" w:author="Commodore, Sarah" w:date="2023-03-30T13:25:00Z">
              <w:r w:rsidRPr="00DC2757">
                <w:rPr>
                  <w:rFonts w:ascii="Arial" w:eastAsia="Times New Roman" w:hAnsi="Arial" w:cs="Arial"/>
                  <w:color w:val="333333"/>
                  <w:sz w:val="14"/>
                  <w:szCs w:val="14"/>
                </w:rPr>
                <w:t>C7orf50</w:t>
              </w:r>
            </w:ins>
          </w:p>
        </w:tc>
        <w:tc>
          <w:tcPr>
            <w:tcW w:w="900" w:type="dxa"/>
            <w:tcBorders>
              <w:top w:val="nil"/>
              <w:left w:val="nil"/>
              <w:bottom w:val="nil"/>
              <w:right w:val="nil"/>
            </w:tcBorders>
            <w:shd w:val="clear" w:color="000000" w:fill="FFFFFF"/>
            <w:vAlign w:val="bottom"/>
            <w:hideMark/>
          </w:tcPr>
          <w:p w14:paraId="47AAA6DF" w14:textId="77777777" w:rsidR="00BE0539" w:rsidRPr="00DC2757" w:rsidRDefault="00BE0539" w:rsidP="00E750DA">
            <w:pPr>
              <w:spacing w:after="0" w:line="240" w:lineRule="auto"/>
              <w:jc w:val="center"/>
              <w:rPr>
                <w:ins w:id="6995" w:author="Commodore, Sarah" w:date="2023-03-30T13:25:00Z"/>
                <w:rFonts w:ascii="Arial" w:eastAsia="Times New Roman" w:hAnsi="Arial" w:cs="Arial"/>
                <w:color w:val="333333"/>
                <w:sz w:val="14"/>
                <w:szCs w:val="14"/>
              </w:rPr>
            </w:pPr>
            <w:ins w:id="6996" w:author="Commodore, Sarah" w:date="2023-03-30T13:25:00Z">
              <w:r w:rsidRPr="00DC2757">
                <w:rPr>
                  <w:rFonts w:ascii="Arial" w:eastAsia="Times New Roman" w:hAnsi="Arial" w:cs="Arial"/>
                  <w:color w:val="333333"/>
                  <w:sz w:val="14"/>
                  <w:szCs w:val="14"/>
                </w:rPr>
                <w:t>−0.4</w:t>
              </w:r>
            </w:ins>
          </w:p>
        </w:tc>
        <w:tc>
          <w:tcPr>
            <w:tcW w:w="720" w:type="dxa"/>
            <w:tcBorders>
              <w:top w:val="nil"/>
              <w:left w:val="nil"/>
              <w:bottom w:val="nil"/>
              <w:right w:val="nil"/>
            </w:tcBorders>
            <w:shd w:val="clear" w:color="000000" w:fill="FFFFFF"/>
            <w:vAlign w:val="bottom"/>
            <w:hideMark/>
          </w:tcPr>
          <w:p w14:paraId="78D085F6" w14:textId="77777777" w:rsidR="00BE0539" w:rsidRPr="00DC2757" w:rsidRDefault="00BE0539" w:rsidP="00E750DA">
            <w:pPr>
              <w:spacing w:after="0" w:line="240" w:lineRule="auto"/>
              <w:jc w:val="center"/>
              <w:rPr>
                <w:ins w:id="6997" w:author="Commodore, Sarah" w:date="2023-03-30T13:25:00Z"/>
                <w:rFonts w:ascii="Arial" w:eastAsia="Times New Roman" w:hAnsi="Arial" w:cs="Arial"/>
                <w:color w:val="333333"/>
                <w:sz w:val="14"/>
                <w:szCs w:val="14"/>
              </w:rPr>
            </w:pPr>
            <w:ins w:id="6998" w:author="Commodore, Sarah" w:date="2023-03-30T13:25:00Z">
              <w:r w:rsidRPr="00DC2757">
                <w:rPr>
                  <w:rFonts w:ascii="Arial" w:eastAsia="Times New Roman" w:hAnsi="Arial" w:cs="Arial"/>
                  <w:color w:val="333333"/>
                  <w:sz w:val="14"/>
                  <w:szCs w:val="14"/>
                </w:rPr>
                <w:t>0.10</w:t>
              </w:r>
            </w:ins>
          </w:p>
        </w:tc>
        <w:tc>
          <w:tcPr>
            <w:tcW w:w="520" w:type="dxa"/>
            <w:tcBorders>
              <w:top w:val="nil"/>
              <w:left w:val="nil"/>
              <w:bottom w:val="nil"/>
              <w:right w:val="nil"/>
            </w:tcBorders>
            <w:shd w:val="clear" w:color="000000" w:fill="FFFFFF"/>
            <w:vAlign w:val="bottom"/>
            <w:hideMark/>
          </w:tcPr>
          <w:p w14:paraId="72B01D1C" w14:textId="77777777" w:rsidR="00BE0539" w:rsidRPr="00DC2757" w:rsidRDefault="00BE0539" w:rsidP="00E750DA">
            <w:pPr>
              <w:spacing w:after="0" w:line="240" w:lineRule="auto"/>
              <w:jc w:val="center"/>
              <w:rPr>
                <w:ins w:id="6999" w:author="Commodore, Sarah" w:date="2023-03-30T13:25:00Z"/>
                <w:rFonts w:ascii="Arial" w:eastAsia="Times New Roman" w:hAnsi="Arial" w:cs="Arial"/>
                <w:color w:val="333333"/>
                <w:sz w:val="14"/>
                <w:szCs w:val="14"/>
              </w:rPr>
            </w:pPr>
            <w:ins w:id="7000" w:author="Commodore, Sarah" w:date="2023-03-30T13:25:00Z">
              <w:r w:rsidRPr="00DC2757">
                <w:rPr>
                  <w:rFonts w:ascii="Arial" w:eastAsia="Times New Roman" w:hAnsi="Arial" w:cs="Arial"/>
                  <w:color w:val="333333"/>
                  <w:sz w:val="14"/>
                  <w:szCs w:val="14"/>
                </w:rPr>
                <w:t>−4.3</w:t>
              </w:r>
            </w:ins>
          </w:p>
        </w:tc>
        <w:tc>
          <w:tcPr>
            <w:tcW w:w="580" w:type="dxa"/>
            <w:tcBorders>
              <w:top w:val="nil"/>
              <w:left w:val="nil"/>
              <w:bottom w:val="nil"/>
              <w:right w:val="nil"/>
            </w:tcBorders>
            <w:shd w:val="clear" w:color="000000" w:fill="FFFFFF"/>
            <w:vAlign w:val="bottom"/>
            <w:hideMark/>
          </w:tcPr>
          <w:p w14:paraId="6959A6FE" w14:textId="77777777" w:rsidR="00BE0539" w:rsidRPr="00DC2757" w:rsidRDefault="00BE0539" w:rsidP="00E750DA">
            <w:pPr>
              <w:spacing w:after="0" w:line="240" w:lineRule="auto"/>
              <w:jc w:val="center"/>
              <w:rPr>
                <w:ins w:id="7001" w:author="Commodore, Sarah" w:date="2023-03-30T13:25:00Z"/>
                <w:rFonts w:ascii="Arial" w:eastAsia="Times New Roman" w:hAnsi="Arial" w:cs="Arial"/>
                <w:color w:val="333333"/>
                <w:sz w:val="14"/>
                <w:szCs w:val="14"/>
              </w:rPr>
            </w:pPr>
            <w:ins w:id="7002" w:author="Commodore, Sarah" w:date="2023-03-30T13:25: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2F6846CD" w14:textId="77777777" w:rsidR="00BE0539" w:rsidRPr="00DC2757" w:rsidRDefault="00BE0539" w:rsidP="00E750DA">
            <w:pPr>
              <w:spacing w:after="0" w:line="240" w:lineRule="auto"/>
              <w:jc w:val="center"/>
              <w:rPr>
                <w:ins w:id="7003" w:author="Commodore, Sarah" w:date="2023-03-30T13:25:00Z"/>
                <w:rFonts w:ascii="Arial" w:eastAsia="Times New Roman" w:hAnsi="Arial" w:cs="Arial"/>
                <w:color w:val="333333"/>
                <w:sz w:val="14"/>
                <w:szCs w:val="14"/>
              </w:rPr>
            </w:pPr>
            <w:ins w:id="7004" w:author="Commodore, Sarah" w:date="2023-03-30T13:25: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4E70E8DC" w14:textId="77777777" w:rsidR="00BE0539" w:rsidRPr="00DC2757" w:rsidRDefault="00BE0539" w:rsidP="00E750DA">
            <w:pPr>
              <w:spacing w:after="0" w:line="240" w:lineRule="auto"/>
              <w:jc w:val="center"/>
              <w:rPr>
                <w:ins w:id="7005" w:author="Commodore, Sarah" w:date="2023-03-30T13:25:00Z"/>
                <w:rFonts w:ascii="Arial" w:eastAsia="Times New Roman" w:hAnsi="Arial" w:cs="Arial"/>
                <w:color w:val="333333"/>
                <w:sz w:val="14"/>
                <w:szCs w:val="14"/>
              </w:rPr>
            </w:pPr>
            <w:ins w:id="7006" w:author="Commodore, Sarah" w:date="2023-03-30T13:25:00Z">
              <w:r w:rsidRPr="00DC2757">
                <w:rPr>
                  <w:rFonts w:ascii="Arial" w:eastAsia="Times New Roman" w:hAnsi="Arial" w:cs="Arial"/>
                  <w:color w:val="333333"/>
                  <w:sz w:val="14"/>
                  <w:szCs w:val="14"/>
                </w:rPr>
                <w:t>-</w:t>
              </w:r>
            </w:ins>
          </w:p>
        </w:tc>
      </w:tr>
      <w:tr w:rsidR="00BE0539" w:rsidRPr="00DC2757" w14:paraId="3E0088BA" w14:textId="77777777" w:rsidTr="00E750DA">
        <w:trPr>
          <w:trHeight w:val="280"/>
          <w:ins w:id="7007" w:author="Commodore, Sarah" w:date="2023-03-30T13:25:00Z"/>
        </w:trPr>
        <w:tc>
          <w:tcPr>
            <w:tcW w:w="860" w:type="dxa"/>
            <w:tcBorders>
              <w:top w:val="nil"/>
              <w:left w:val="nil"/>
              <w:bottom w:val="nil"/>
              <w:right w:val="nil"/>
            </w:tcBorders>
            <w:shd w:val="clear" w:color="000000" w:fill="FFFFFF"/>
            <w:vAlign w:val="bottom"/>
            <w:hideMark/>
          </w:tcPr>
          <w:p w14:paraId="516163E8" w14:textId="77777777" w:rsidR="00BE0539" w:rsidRPr="00DC2757" w:rsidRDefault="00BE0539" w:rsidP="00E750DA">
            <w:pPr>
              <w:spacing w:after="0" w:line="240" w:lineRule="auto"/>
              <w:jc w:val="center"/>
              <w:rPr>
                <w:ins w:id="7008" w:author="Commodore, Sarah" w:date="2023-03-30T13:25:00Z"/>
                <w:rFonts w:ascii="Arial" w:eastAsia="Times New Roman" w:hAnsi="Arial" w:cs="Arial"/>
                <w:color w:val="333333"/>
                <w:sz w:val="14"/>
                <w:szCs w:val="14"/>
              </w:rPr>
            </w:pPr>
            <w:ins w:id="7009" w:author="Commodore, Sarah" w:date="2023-03-30T13:25:00Z">
              <w:r w:rsidRPr="00DC2757">
                <w:rPr>
                  <w:rFonts w:ascii="Arial" w:eastAsia="Times New Roman" w:hAnsi="Arial" w:cs="Arial"/>
                  <w:color w:val="333333"/>
                  <w:sz w:val="14"/>
                  <w:szCs w:val="14"/>
                </w:rPr>
                <w:t>cg06790566</w:t>
              </w:r>
            </w:ins>
          </w:p>
        </w:tc>
        <w:tc>
          <w:tcPr>
            <w:tcW w:w="1640" w:type="dxa"/>
            <w:tcBorders>
              <w:top w:val="nil"/>
              <w:left w:val="nil"/>
              <w:bottom w:val="nil"/>
              <w:right w:val="nil"/>
            </w:tcBorders>
            <w:shd w:val="clear" w:color="000000" w:fill="FFFFFF"/>
            <w:vAlign w:val="bottom"/>
            <w:hideMark/>
          </w:tcPr>
          <w:p w14:paraId="2042ADB3" w14:textId="77777777" w:rsidR="00BE0539" w:rsidRPr="00DC2757" w:rsidRDefault="00BE0539" w:rsidP="00E750DA">
            <w:pPr>
              <w:spacing w:after="0" w:line="240" w:lineRule="auto"/>
              <w:jc w:val="center"/>
              <w:rPr>
                <w:ins w:id="7010" w:author="Commodore, Sarah" w:date="2023-03-30T13:25:00Z"/>
                <w:rFonts w:ascii="Arial" w:eastAsia="Times New Roman" w:hAnsi="Arial" w:cs="Arial"/>
                <w:color w:val="333333"/>
                <w:sz w:val="14"/>
                <w:szCs w:val="14"/>
              </w:rPr>
            </w:pPr>
            <w:ins w:id="7011" w:author="Commodore, Sarah" w:date="2023-03-30T13:25:00Z">
              <w:r w:rsidRPr="00DC2757">
                <w:rPr>
                  <w:rFonts w:ascii="Arial" w:eastAsia="Times New Roman" w:hAnsi="Arial" w:cs="Arial"/>
                  <w:color w:val="333333"/>
                  <w:sz w:val="14"/>
                  <w:szCs w:val="14"/>
                </w:rPr>
                <w:t>CDH22</w:t>
              </w:r>
            </w:ins>
          </w:p>
        </w:tc>
        <w:tc>
          <w:tcPr>
            <w:tcW w:w="900" w:type="dxa"/>
            <w:tcBorders>
              <w:top w:val="nil"/>
              <w:left w:val="nil"/>
              <w:bottom w:val="nil"/>
              <w:right w:val="nil"/>
            </w:tcBorders>
            <w:shd w:val="clear" w:color="000000" w:fill="FFFFFF"/>
            <w:vAlign w:val="bottom"/>
            <w:hideMark/>
          </w:tcPr>
          <w:p w14:paraId="390E6D84" w14:textId="77777777" w:rsidR="00BE0539" w:rsidRPr="00DC2757" w:rsidRDefault="00BE0539" w:rsidP="00E750DA">
            <w:pPr>
              <w:spacing w:after="0" w:line="240" w:lineRule="auto"/>
              <w:jc w:val="center"/>
              <w:rPr>
                <w:ins w:id="7012" w:author="Commodore, Sarah" w:date="2023-03-30T13:25:00Z"/>
                <w:rFonts w:ascii="Arial" w:eastAsia="Times New Roman" w:hAnsi="Arial" w:cs="Arial"/>
                <w:color w:val="333333"/>
                <w:sz w:val="14"/>
                <w:szCs w:val="14"/>
              </w:rPr>
            </w:pPr>
            <w:ins w:id="7013" w:author="Commodore, Sarah" w:date="2023-03-30T13:25:00Z">
              <w:r w:rsidRPr="00DC2757">
                <w:rPr>
                  <w:rFonts w:ascii="Arial" w:eastAsia="Times New Roman" w:hAnsi="Arial" w:cs="Arial"/>
                  <w:color w:val="333333"/>
                  <w:sz w:val="14"/>
                  <w:szCs w:val="14"/>
                </w:rPr>
                <w:t>−0.3</w:t>
              </w:r>
            </w:ins>
          </w:p>
        </w:tc>
        <w:tc>
          <w:tcPr>
            <w:tcW w:w="720" w:type="dxa"/>
            <w:tcBorders>
              <w:top w:val="nil"/>
              <w:left w:val="nil"/>
              <w:bottom w:val="nil"/>
              <w:right w:val="nil"/>
            </w:tcBorders>
            <w:shd w:val="clear" w:color="000000" w:fill="FFFFFF"/>
            <w:vAlign w:val="bottom"/>
            <w:hideMark/>
          </w:tcPr>
          <w:p w14:paraId="798C3159" w14:textId="77777777" w:rsidR="00BE0539" w:rsidRPr="00DC2757" w:rsidRDefault="00BE0539" w:rsidP="00E750DA">
            <w:pPr>
              <w:spacing w:after="0" w:line="240" w:lineRule="auto"/>
              <w:jc w:val="center"/>
              <w:rPr>
                <w:ins w:id="7014" w:author="Commodore, Sarah" w:date="2023-03-30T13:25:00Z"/>
                <w:rFonts w:ascii="Arial" w:eastAsia="Times New Roman" w:hAnsi="Arial" w:cs="Arial"/>
                <w:color w:val="333333"/>
                <w:sz w:val="14"/>
                <w:szCs w:val="14"/>
              </w:rPr>
            </w:pPr>
            <w:ins w:id="7015" w:author="Commodore, Sarah" w:date="2023-03-30T13:25:00Z">
              <w:r w:rsidRPr="00DC2757">
                <w:rPr>
                  <w:rFonts w:ascii="Arial" w:eastAsia="Times New Roman" w:hAnsi="Arial" w:cs="Arial"/>
                  <w:color w:val="333333"/>
                  <w:sz w:val="14"/>
                  <w:szCs w:val="14"/>
                </w:rPr>
                <w:t>0.08</w:t>
              </w:r>
            </w:ins>
          </w:p>
        </w:tc>
        <w:tc>
          <w:tcPr>
            <w:tcW w:w="520" w:type="dxa"/>
            <w:tcBorders>
              <w:top w:val="nil"/>
              <w:left w:val="nil"/>
              <w:bottom w:val="nil"/>
              <w:right w:val="nil"/>
            </w:tcBorders>
            <w:shd w:val="clear" w:color="000000" w:fill="FFFFFF"/>
            <w:vAlign w:val="bottom"/>
            <w:hideMark/>
          </w:tcPr>
          <w:p w14:paraId="124E1FB7" w14:textId="77777777" w:rsidR="00BE0539" w:rsidRPr="00DC2757" w:rsidRDefault="00BE0539" w:rsidP="00E750DA">
            <w:pPr>
              <w:spacing w:after="0" w:line="240" w:lineRule="auto"/>
              <w:jc w:val="center"/>
              <w:rPr>
                <w:ins w:id="7016" w:author="Commodore, Sarah" w:date="2023-03-30T13:25:00Z"/>
                <w:rFonts w:ascii="Arial" w:eastAsia="Times New Roman" w:hAnsi="Arial" w:cs="Arial"/>
                <w:color w:val="333333"/>
                <w:sz w:val="14"/>
                <w:szCs w:val="14"/>
              </w:rPr>
            </w:pPr>
            <w:ins w:id="7017" w:author="Commodore, Sarah" w:date="2023-03-30T13:25:00Z">
              <w:r w:rsidRPr="00DC2757">
                <w:rPr>
                  <w:rFonts w:ascii="Arial" w:eastAsia="Times New Roman" w:hAnsi="Arial" w:cs="Arial"/>
                  <w:color w:val="333333"/>
                  <w:sz w:val="14"/>
                  <w:szCs w:val="14"/>
                </w:rPr>
                <w:t>−4.4</w:t>
              </w:r>
            </w:ins>
          </w:p>
        </w:tc>
        <w:tc>
          <w:tcPr>
            <w:tcW w:w="580" w:type="dxa"/>
            <w:tcBorders>
              <w:top w:val="nil"/>
              <w:left w:val="nil"/>
              <w:bottom w:val="nil"/>
              <w:right w:val="nil"/>
            </w:tcBorders>
            <w:shd w:val="clear" w:color="000000" w:fill="FFFFFF"/>
            <w:vAlign w:val="bottom"/>
            <w:hideMark/>
          </w:tcPr>
          <w:p w14:paraId="5A237709" w14:textId="77777777" w:rsidR="00BE0539" w:rsidRPr="00DC2757" w:rsidRDefault="00BE0539" w:rsidP="00E750DA">
            <w:pPr>
              <w:spacing w:after="0" w:line="240" w:lineRule="auto"/>
              <w:jc w:val="center"/>
              <w:rPr>
                <w:ins w:id="7018" w:author="Commodore, Sarah" w:date="2023-03-30T13:25:00Z"/>
                <w:rFonts w:ascii="Arial" w:eastAsia="Times New Roman" w:hAnsi="Arial" w:cs="Arial"/>
                <w:color w:val="333333"/>
                <w:sz w:val="14"/>
                <w:szCs w:val="14"/>
              </w:rPr>
            </w:pPr>
            <w:ins w:id="7019" w:author="Commodore, Sarah" w:date="2023-03-30T13:25: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1D9A8005" w14:textId="77777777" w:rsidR="00BE0539" w:rsidRPr="00DC2757" w:rsidRDefault="00BE0539" w:rsidP="00E750DA">
            <w:pPr>
              <w:spacing w:after="0" w:line="240" w:lineRule="auto"/>
              <w:jc w:val="center"/>
              <w:rPr>
                <w:ins w:id="7020" w:author="Commodore, Sarah" w:date="2023-03-30T13:25:00Z"/>
                <w:rFonts w:ascii="Arial" w:eastAsia="Times New Roman" w:hAnsi="Arial" w:cs="Arial"/>
                <w:color w:val="333333"/>
                <w:sz w:val="14"/>
                <w:szCs w:val="14"/>
              </w:rPr>
            </w:pPr>
            <w:ins w:id="7021" w:author="Commodore, Sarah" w:date="2023-03-30T13:25: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4B2DFAEF" w14:textId="77777777" w:rsidR="00BE0539" w:rsidRPr="00DC2757" w:rsidRDefault="00BE0539" w:rsidP="00E750DA">
            <w:pPr>
              <w:spacing w:after="0" w:line="240" w:lineRule="auto"/>
              <w:jc w:val="center"/>
              <w:rPr>
                <w:ins w:id="7022" w:author="Commodore, Sarah" w:date="2023-03-30T13:25:00Z"/>
                <w:rFonts w:ascii="Arial" w:eastAsia="Times New Roman" w:hAnsi="Arial" w:cs="Arial"/>
                <w:color w:val="333333"/>
                <w:sz w:val="14"/>
                <w:szCs w:val="14"/>
              </w:rPr>
            </w:pPr>
            <w:ins w:id="7023" w:author="Commodore, Sarah" w:date="2023-03-30T13:25:00Z">
              <w:r w:rsidRPr="00DC2757">
                <w:rPr>
                  <w:rFonts w:ascii="Arial" w:eastAsia="Times New Roman" w:hAnsi="Arial" w:cs="Arial"/>
                  <w:color w:val="333333"/>
                  <w:sz w:val="14"/>
                  <w:szCs w:val="14"/>
                </w:rPr>
                <w:t>-</w:t>
              </w:r>
            </w:ins>
          </w:p>
        </w:tc>
      </w:tr>
      <w:tr w:rsidR="00BE0539" w:rsidRPr="00DC2757" w14:paraId="03B60C6E" w14:textId="77777777" w:rsidTr="00E750DA">
        <w:trPr>
          <w:trHeight w:val="280"/>
          <w:ins w:id="7024" w:author="Commodore, Sarah" w:date="2023-03-30T13:25:00Z"/>
        </w:trPr>
        <w:tc>
          <w:tcPr>
            <w:tcW w:w="860" w:type="dxa"/>
            <w:tcBorders>
              <w:top w:val="nil"/>
              <w:left w:val="nil"/>
              <w:bottom w:val="nil"/>
              <w:right w:val="nil"/>
            </w:tcBorders>
            <w:shd w:val="clear" w:color="000000" w:fill="FFFFFF"/>
            <w:vAlign w:val="bottom"/>
            <w:hideMark/>
          </w:tcPr>
          <w:p w14:paraId="358A229C" w14:textId="77777777" w:rsidR="00BE0539" w:rsidRPr="00DC2757" w:rsidRDefault="00BE0539" w:rsidP="00E750DA">
            <w:pPr>
              <w:spacing w:after="0" w:line="240" w:lineRule="auto"/>
              <w:jc w:val="center"/>
              <w:rPr>
                <w:ins w:id="7025" w:author="Commodore, Sarah" w:date="2023-03-30T13:25:00Z"/>
                <w:rFonts w:ascii="Arial" w:eastAsia="Times New Roman" w:hAnsi="Arial" w:cs="Arial"/>
                <w:color w:val="333333"/>
                <w:sz w:val="14"/>
                <w:szCs w:val="14"/>
              </w:rPr>
            </w:pPr>
            <w:ins w:id="7026" w:author="Commodore, Sarah" w:date="2023-03-30T13:25:00Z">
              <w:r w:rsidRPr="00DC2757">
                <w:rPr>
                  <w:rFonts w:ascii="Arial" w:eastAsia="Times New Roman" w:hAnsi="Arial" w:cs="Arial"/>
                  <w:color w:val="333333"/>
                  <w:sz w:val="14"/>
                  <w:szCs w:val="14"/>
                </w:rPr>
                <w:t>cg04587192</w:t>
              </w:r>
            </w:ins>
          </w:p>
        </w:tc>
        <w:tc>
          <w:tcPr>
            <w:tcW w:w="1640" w:type="dxa"/>
            <w:tcBorders>
              <w:top w:val="nil"/>
              <w:left w:val="nil"/>
              <w:bottom w:val="nil"/>
              <w:right w:val="nil"/>
            </w:tcBorders>
            <w:shd w:val="clear" w:color="000000" w:fill="FFFFFF"/>
            <w:vAlign w:val="bottom"/>
            <w:hideMark/>
          </w:tcPr>
          <w:p w14:paraId="0F5E88C0" w14:textId="77777777" w:rsidR="00BE0539" w:rsidRPr="00DC2757" w:rsidRDefault="00BE0539" w:rsidP="00E750DA">
            <w:pPr>
              <w:spacing w:after="0" w:line="240" w:lineRule="auto"/>
              <w:jc w:val="center"/>
              <w:rPr>
                <w:ins w:id="7027" w:author="Commodore, Sarah" w:date="2023-03-30T13:25:00Z"/>
                <w:rFonts w:ascii="Arial" w:eastAsia="Times New Roman" w:hAnsi="Arial" w:cs="Arial"/>
                <w:color w:val="333333"/>
                <w:sz w:val="14"/>
                <w:szCs w:val="14"/>
              </w:rPr>
            </w:pPr>
            <w:ins w:id="7028" w:author="Commodore, Sarah" w:date="2023-03-30T13:25:00Z">
              <w:r w:rsidRPr="00DC2757">
                <w:rPr>
                  <w:rFonts w:ascii="Arial" w:eastAsia="Times New Roman" w:hAnsi="Arial" w:cs="Arial"/>
                  <w:color w:val="333333"/>
                  <w:sz w:val="14"/>
                  <w:szCs w:val="14"/>
                </w:rPr>
                <w:t>SRGAP3</w:t>
              </w:r>
            </w:ins>
          </w:p>
        </w:tc>
        <w:tc>
          <w:tcPr>
            <w:tcW w:w="900" w:type="dxa"/>
            <w:tcBorders>
              <w:top w:val="nil"/>
              <w:left w:val="nil"/>
              <w:bottom w:val="nil"/>
              <w:right w:val="nil"/>
            </w:tcBorders>
            <w:shd w:val="clear" w:color="000000" w:fill="FFFFFF"/>
            <w:vAlign w:val="bottom"/>
            <w:hideMark/>
          </w:tcPr>
          <w:p w14:paraId="38B0EB91" w14:textId="77777777" w:rsidR="00BE0539" w:rsidRPr="00DC2757" w:rsidRDefault="00BE0539" w:rsidP="00E750DA">
            <w:pPr>
              <w:spacing w:after="0" w:line="240" w:lineRule="auto"/>
              <w:jc w:val="center"/>
              <w:rPr>
                <w:ins w:id="7029" w:author="Commodore, Sarah" w:date="2023-03-30T13:25:00Z"/>
                <w:rFonts w:ascii="Arial" w:eastAsia="Times New Roman" w:hAnsi="Arial" w:cs="Arial"/>
                <w:color w:val="333333"/>
                <w:sz w:val="14"/>
                <w:szCs w:val="14"/>
              </w:rPr>
            </w:pPr>
            <w:ins w:id="7030" w:author="Commodore, Sarah" w:date="2023-03-30T13:25:00Z">
              <w:r w:rsidRPr="00DC2757">
                <w:rPr>
                  <w:rFonts w:ascii="Arial" w:eastAsia="Times New Roman" w:hAnsi="Arial" w:cs="Arial"/>
                  <w:color w:val="333333"/>
                  <w:sz w:val="14"/>
                  <w:szCs w:val="14"/>
                </w:rPr>
                <w:t>−0.3</w:t>
              </w:r>
            </w:ins>
          </w:p>
        </w:tc>
        <w:tc>
          <w:tcPr>
            <w:tcW w:w="720" w:type="dxa"/>
            <w:tcBorders>
              <w:top w:val="nil"/>
              <w:left w:val="nil"/>
              <w:bottom w:val="nil"/>
              <w:right w:val="nil"/>
            </w:tcBorders>
            <w:shd w:val="clear" w:color="000000" w:fill="FFFFFF"/>
            <w:vAlign w:val="bottom"/>
            <w:hideMark/>
          </w:tcPr>
          <w:p w14:paraId="7649EDE4" w14:textId="77777777" w:rsidR="00BE0539" w:rsidRPr="00DC2757" w:rsidRDefault="00BE0539" w:rsidP="00E750DA">
            <w:pPr>
              <w:spacing w:after="0" w:line="240" w:lineRule="auto"/>
              <w:jc w:val="center"/>
              <w:rPr>
                <w:ins w:id="7031" w:author="Commodore, Sarah" w:date="2023-03-30T13:25:00Z"/>
                <w:rFonts w:ascii="Arial" w:eastAsia="Times New Roman" w:hAnsi="Arial" w:cs="Arial"/>
                <w:color w:val="333333"/>
                <w:sz w:val="14"/>
                <w:szCs w:val="14"/>
              </w:rPr>
            </w:pPr>
            <w:ins w:id="7032" w:author="Commodore, Sarah" w:date="2023-03-30T13:25:00Z">
              <w:r w:rsidRPr="00DC2757">
                <w:rPr>
                  <w:rFonts w:ascii="Arial" w:eastAsia="Times New Roman" w:hAnsi="Arial" w:cs="Arial"/>
                  <w:color w:val="333333"/>
                  <w:sz w:val="14"/>
                  <w:szCs w:val="14"/>
                </w:rPr>
                <w:t>0.08</w:t>
              </w:r>
            </w:ins>
          </w:p>
        </w:tc>
        <w:tc>
          <w:tcPr>
            <w:tcW w:w="520" w:type="dxa"/>
            <w:tcBorders>
              <w:top w:val="nil"/>
              <w:left w:val="nil"/>
              <w:bottom w:val="nil"/>
              <w:right w:val="nil"/>
            </w:tcBorders>
            <w:shd w:val="clear" w:color="000000" w:fill="FFFFFF"/>
            <w:vAlign w:val="bottom"/>
            <w:hideMark/>
          </w:tcPr>
          <w:p w14:paraId="0D384A54" w14:textId="77777777" w:rsidR="00BE0539" w:rsidRPr="00DC2757" w:rsidRDefault="00BE0539" w:rsidP="00E750DA">
            <w:pPr>
              <w:spacing w:after="0" w:line="240" w:lineRule="auto"/>
              <w:jc w:val="center"/>
              <w:rPr>
                <w:ins w:id="7033" w:author="Commodore, Sarah" w:date="2023-03-30T13:25:00Z"/>
                <w:rFonts w:ascii="Arial" w:eastAsia="Times New Roman" w:hAnsi="Arial" w:cs="Arial"/>
                <w:color w:val="333333"/>
                <w:sz w:val="14"/>
                <w:szCs w:val="14"/>
              </w:rPr>
            </w:pPr>
            <w:ins w:id="7034" w:author="Commodore, Sarah" w:date="2023-03-30T13:25:00Z">
              <w:r w:rsidRPr="00DC2757">
                <w:rPr>
                  <w:rFonts w:ascii="Arial" w:eastAsia="Times New Roman" w:hAnsi="Arial" w:cs="Arial"/>
                  <w:color w:val="333333"/>
                  <w:sz w:val="14"/>
                  <w:szCs w:val="14"/>
                </w:rPr>
                <w:t>−4.3</w:t>
              </w:r>
            </w:ins>
          </w:p>
        </w:tc>
        <w:tc>
          <w:tcPr>
            <w:tcW w:w="580" w:type="dxa"/>
            <w:tcBorders>
              <w:top w:val="nil"/>
              <w:left w:val="nil"/>
              <w:bottom w:val="nil"/>
              <w:right w:val="nil"/>
            </w:tcBorders>
            <w:shd w:val="clear" w:color="000000" w:fill="FFFFFF"/>
            <w:vAlign w:val="bottom"/>
            <w:hideMark/>
          </w:tcPr>
          <w:p w14:paraId="43882DCA" w14:textId="77777777" w:rsidR="00BE0539" w:rsidRPr="00DC2757" w:rsidRDefault="00BE0539" w:rsidP="00E750DA">
            <w:pPr>
              <w:spacing w:after="0" w:line="240" w:lineRule="auto"/>
              <w:jc w:val="center"/>
              <w:rPr>
                <w:ins w:id="7035" w:author="Commodore, Sarah" w:date="2023-03-30T13:25:00Z"/>
                <w:rFonts w:ascii="Arial" w:eastAsia="Times New Roman" w:hAnsi="Arial" w:cs="Arial"/>
                <w:color w:val="333333"/>
                <w:sz w:val="14"/>
                <w:szCs w:val="14"/>
              </w:rPr>
            </w:pPr>
            <w:ins w:id="7036" w:author="Commodore, Sarah" w:date="2023-03-30T13:25: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5A517DD7" w14:textId="77777777" w:rsidR="00BE0539" w:rsidRPr="00DC2757" w:rsidRDefault="00BE0539" w:rsidP="00E750DA">
            <w:pPr>
              <w:spacing w:after="0" w:line="240" w:lineRule="auto"/>
              <w:jc w:val="center"/>
              <w:rPr>
                <w:ins w:id="7037" w:author="Commodore, Sarah" w:date="2023-03-30T13:25:00Z"/>
                <w:rFonts w:ascii="Arial" w:eastAsia="Times New Roman" w:hAnsi="Arial" w:cs="Arial"/>
                <w:color w:val="333333"/>
                <w:sz w:val="14"/>
                <w:szCs w:val="14"/>
              </w:rPr>
            </w:pPr>
            <w:ins w:id="7038" w:author="Commodore, Sarah" w:date="2023-03-30T13:25: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03558AAF" w14:textId="77777777" w:rsidR="00BE0539" w:rsidRPr="00DC2757" w:rsidRDefault="00BE0539" w:rsidP="00E750DA">
            <w:pPr>
              <w:spacing w:after="0" w:line="240" w:lineRule="auto"/>
              <w:jc w:val="center"/>
              <w:rPr>
                <w:ins w:id="7039" w:author="Commodore, Sarah" w:date="2023-03-30T13:25:00Z"/>
                <w:rFonts w:ascii="Arial" w:eastAsia="Times New Roman" w:hAnsi="Arial" w:cs="Arial"/>
                <w:color w:val="333333"/>
                <w:sz w:val="14"/>
                <w:szCs w:val="14"/>
              </w:rPr>
            </w:pPr>
            <w:ins w:id="7040" w:author="Commodore, Sarah" w:date="2023-03-30T13:25:00Z">
              <w:r w:rsidRPr="00DC2757">
                <w:rPr>
                  <w:rFonts w:ascii="Arial" w:eastAsia="Times New Roman" w:hAnsi="Arial" w:cs="Arial"/>
                  <w:color w:val="333333"/>
                  <w:sz w:val="14"/>
                  <w:szCs w:val="14"/>
                </w:rPr>
                <w:t>-</w:t>
              </w:r>
            </w:ins>
          </w:p>
        </w:tc>
      </w:tr>
      <w:tr w:rsidR="00BE0539" w:rsidRPr="00DC2757" w14:paraId="7A5EF1B1" w14:textId="77777777" w:rsidTr="00E750DA">
        <w:trPr>
          <w:trHeight w:val="280"/>
          <w:ins w:id="7041" w:author="Commodore, Sarah" w:date="2023-03-30T13:25:00Z"/>
        </w:trPr>
        <w:tc>
          <w:tcPr>
            <w:tcW w:w="860" w:type="dxa"/>
            <w:tcBorders>
              <w:top w:val="nil"/>
              <w:left w:val="nil"/>
              <w:bottom w:val="nil"/>
              <w:right w:val="nil"/>
            </w:tcBorders>
            <w:shd w:val="clear" w:color="000000" w:fill="FFFFFF"/>
            <w:vAlign w:val="bottom"/>
            <w:hideMark/>
          </w:tcPr>
          <w:p w14:paraId="7A079BEB" w14:textId="77777777" w:rsidR="00BE0539" w:rsidRPr="00DC2757" w:rsidRDefault="00BE0539" w:rsidP="00E750DA">
            <w:pPr>
              <w:spacing w:after="0" w:line="240" w:lineRule="auto"/>
              <w:jc w:val="center"/>
              <w:rPr>
                <w:ins w:id="7042" w:author="Commodore, Sarah" w:date="2023-03-30T13:25:00Z"/>
                <w:rFonts w:ascii="Arial" w:eastAsia="Times New Roman" w:hAnsi="Arial" w:cs="Arial"/>
                <w:color w:val="333333"/>
                <w:sz w:val="14"/>
                <w:szCs w:val="14"/>
              </w:rPr>
            </w:pPr>
            <w:ins w:id="7043" w:author="Commodore, Sarah" w:date="2023-03-30T13:25:00Z">
              <w:r w:rsidRPr="00DC2757">
                <w:rPr>
                  <w:rFonts w:ascii="Arial" w:eastAsia="Times New Roman" w:hAnsi="Arial" w:cs="Arial"/>
                  <w:color w:val="333333"/>
                  <w:sz w:val="14"/>
                  <w:szCs w:val="14"/>
                </w:rPr>
                <w:t>cg23918706</w:t>
              </w:r>
            </w:ins>
          </w:p>
        </w:tc>
        <w:tc>
          <w:tcPr>
            <w:tcW w:w="1640" w:type="dxa"/>
            <w:tcBorders>
              <w:top w:val="nil"/>
              <w:left w:val="nil"/>
              <w:bottom w:val="nil"/>
              <w:right w:val="nil"/>
            </w:tcBorders>
            <w:shd w:val="clear" w:color="000000" w:fill="FFFFFF"/>
            <w:vAlign w:val="bottom"/>
            <w:hideMark/>
          </w:tcPr>
          <w:p w14:paraId="10F57CE9" w14:textId="77777777" w:rsidR="00BE0539" w:rsidRPr="00DC2757" w:rsidRDefault="00BE0539" w:rsidP="00E750DA">
            <w:pPr>
              <w:spacing w:after="0" w:line="240" w:lineRule="auto"/>
              <w:jc w:val="center"/>
              <w:rPr>
                <w:ins w:id="7044" w:author="Commodore, Sarah" w:date="2023-03-30T13:25:00Z"/>
                <w:rFonts w:ascii="Arial" w:eastAsia="Times New Roman" w:hAnsi="Arial" w:cs="Arial"/>
                <w:color w:val="333333"/>
                <w:sz w:val="14"/>
                <w:szCs w:val="14"/>
              </w:rPr>
            </w:pPr>
            <w:ins w:id="7045" w:author="Commodore, Sarah" w:date="2023-03-30T13:25:00Z">
              <w:r w:rsidRPr="00DC2757">
                <w:rPr>
                  <w:rFonts w:ascii="Arial" w:eastAsia="Times New Roman" w:hAnsi="Arial" w:cs="Arial"/>
                  <w:color w:val="333333"/>
                  <w:sz w:val="14"/>
                  <w:szCs w:val="14"/>
                </w:rPr>
                <w:t>ZC2HC1C</w:t>
              </w:r>
            </w:ins>
          </w:p>
        </w:tc>
        <w:tc>
          <w:tcPr>
            <w:tcW w:w="900" w:type="dxa"/>
            <w:tcBorders>
              <w:top w:val="nil"/>
              <w:left w:val="nil"/>
              <w:bottom w:val="nil"/>
              <w:right w:val="nil"/>
            </w:tcBorders>
            <w:shd w:val="clear" w:color="000000" w:fill="FFFFFF"/>
            <w:vAlign w:val="bottom"/>
            <w:hideMark/>
          </w:tcPr>
          <w:p w14:paraId="34C5B7E8" w14:textId="77777777" w:rsidR="00BE0539" w:rsidRPr="00DC2757" w:rsidRDefault="00BE0539" w:rsidP="00E750DA">
            <w:pPr>
              <w:spacing w:after="0" w:line="240" w:lineRule="auto"/>
              <w:jc w:val="center"/>
              <w:rPr>
                <w:ins w:id="7046" w:author="Commodore, Sarah" w:date="2023-03-30T13:25:00Z"/>
                <w:rFonts w:ascii="Arial" w:eastAsia="Times New Roman" w:hAnsi="Arial" w:cs="Arial"/>
                <w:color w:val="333333"/>
                <w:sz w:val="14"/>
                <w:szCs w:val="14"/>
              </w:rPr>
            </w:pPr>
            <w:ins w:id="7047" w:author="Commodore, Sarah" w:date="2023-03-30T13:25:00Z">
              <w:r w:rsidRPr="00DC2757">
                <w:rPr>
                  <w:rFonts w:ascii="Arial" w:eastAsia="Times New Roman" w:hAnsi="Arial" w:cs="Arial"/>
                  <w:color w:val="333333"/>
                  <w:sz w:val="14"/>
                  <w:szCs w:val="14"/>
                </w:rPr>
                <w:t>0.1</w:t>
              </w:r>
            </w:ins>
          </w:p>
        </w:tc>
        <w:tc>
          <w:tcPr>
            <w:tcW w:w="720" w:type="dxa"/>
            <w:tcBorders>
              <w:top w:val="nil"/>
              <w:left w:val="nil"/>
              <w:bottom w:val="nil"/>
              <w:right w:val="nil"/>
            </w:tcBorders>
            <w:shd w:val="clear" w:color="000000" w:fill="FFFFFF"/>
            <w:vAlign w:val="bottom"/>
            <w:hideMark/>
          </w:tcPr>
          <w:p w14:paraId="202D2124" w14:textId="77777777" w:rsidR="00BE0539" w:rsidRPr="00DC2757" w:rsidRDefault="00BE0539" w:rsidP="00E750DA">
            <w:pPr>
              <w:spacing w:after="0" w:line="240" w:lineRule="auto"/>
              <w:jc w:val="center"/>
              <w:rPr>
                <w:ins w:id="7048" w:author="Commodore, Sarah" w:date="2023-03-30T13:25:00Z"/>
                <w:rFonts w:ascii="Arial" w:eastAsia="Times New Roman" w:hAnsi="Arial" w:cs="Arial"/>
                <w:color w:val="333333"/>
                <w:sz w:val="14"/>
                <w:szCs w:val="14"/>
              </w:rPr>
            </w:pPr>
            <w:ins w:id="7049" w:author="Commodore, Sarah" w:date="2023-03-30T13:25:00Z">
              <w:r w:rsidRPr="00DC2757">
                <w:rPr>
                  <w:rFonts w:ascii="Arial" w:eastAsia="Times New Roman" w:hAnsi="Arial" w:cs="Arial"/>
                  <w:color w:val="333333"/>
                  <w:sz w:val="14"/>
                  <w:szCs w:val="14"/>
                </w:rPr>
                <w:t>0.04</w:t>
              </w:r>
            </w:ins>
          </w:p>
        </w:tc>
        <w:tc>
          <w:tcPr>
            <w:tcW w:w="520" w:type="dxa"/>
            <w:tcBorders>
              <w:top w:val="nil"/>
              <w:left w:val="nil"/>
              <w:bottom w:val="nil"/>
              <w:right w:val="nil"/>
            </w:tcBorders>
            <w:shd w:val="clear" w:color="000000" w:fill="FFFFFF"/>
            <w:vAlign w:val="bottom"/>
            <w:hideMark/>
          </w:tcPr>
          <w:p w14:paraId="7E5D1E18" w14:textId="77777777" w:rsidR="00BE0539" w:rsidRPr="00DC2757" w:rsidRDefault="00BE0539" w:rsidP="00E750DA">
            <w:pPr>
              <w:spacing w:after="0" w:line="240" w:lineRule="auto"/>
              <w:jc w:val="center"/>
              <w:rPr>
                <w:ins w:id="7050" w:author="Commodore, Sarah" w:date="2023-03-30T13:25:00Z"/>
                <w:rFonts w:ascii="Arial" w:eastAsia="Times New Roman" w:hAnsi="Arial" w:cs="Arial"/>
                <w:color w:val="333333"/>
                <w:sz w:val="14"/>
                <w:szCs w:val="14"/>
              </w:rPr>
            </w:pPr>
            <w:ins w:id="7051" w:author="Commodore, Sarah" w:date="2023-03-30T13:25:00Z">
              <w:r w:rsidRPr="00DC2757">
                <w:rPr>
                  <w:rFonts w:ascii="Arial" w:eastAsia="Times New Roman" w:hAnsi="Arial" w:cs="Arial"/>
                  <w:color w:val="333333"/>
                  <w:sz w:val="14"/>
                  <w:szCs w:val="14"/>
                </w:rPr>
                <w:t>4.2</w:t>
              </w:r>
            </w:ins>
          </w:p>
        </w:tc>
        <w:tc>
          <w:tcPr>
            <w:tcW w:w="580" w:type="dxa"/>
            <w:tcBorders>
              <w:top w:val="nil"/>
              <w:left w:val="nil"/>
              <w:bottom w:val="nil"/>
              <w:right w:val="nil"/>
            </w:tcBorders>
            <w:shd w:val="clear" w:color="000000" w:fill="FFFFFF"/>
            <w:vAlign w:val="bottom"/>
            <w:hideMark/>
          </w:tcPr>
          <w:p w14:paraId="55586B83" w14:textId="77777777" w:rsidR="00BE0539" w:rsidRPr="00DC2757" w:rsidRDefault="00BE0539" w:rsidP="00E750DA">
            <w:pPr>
              <w:spacing w:after="0" w:line="240" w:lineRule="auto"/>
              <w:jc w:val="center"/>
              <w:rPr>
                <w:ins w:id="7052" w:author="Commodore, Sarah" w:date="2023-03-30T13:25:00Z"/>
                <w:rFonts w:ascii="Arial" w:eastAsia="Times New Roman" w:hAnsi="Arial" w:cs="Arial"/>
                <w:color w:val="333333"/>
                <w:sz w:val="14"/>
                <w:szCs w:val="14"/>
              </w:rPr>
            </w:pPr>
            <w:ins w:id="7053" w:author="Commodore, Sarah" w:date="2023-03-30T13:25: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3C2176E7" w14:textId="77777777" w:rsidR="00BE0539" w:rsidRPr="00DC2757" w:rsidRDefault="00BE0539" w:rsidP="00E750DA">
            <w:pPr>
              <w:spacing w:after="0" w:line="240" w:lineRule="auto"/>
              <w:jc w:val="center"/>
              <w:rPr>
                <w:ins w:id="7054" w:author="Commodore, Sarah" w:date="2023-03-30T13:25:00Z"/>
                <w:rFonts w:ascii="Arial" w:eastAsia="Times New Roman" w:hAnsi="Arial" w:cs="Arial"/>
                <w:color w:val="333333"/>
                <w:sz w:val="14"/>
                <w:szCs w:val="14"/>
              </w:rPr>
            </w:pPr>
            <w:ins w:id="7055" w:author="Commodore, Sarah" w:date="2023-03-30T13:25: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6ADB4E7D" w14:textId="77777777" w:rsidR="00BE0539" w:rsidRPr="00DC2757" w:rsidRDefault="00BE0539" w:rsidP="00E750DA">
            <w:pPr>
              <w:spacing w:after="0" w:line="240" w:lineRule="auto"/>
              <w:jc w:val="center"/>
              <w:rPr>
                <w:ins w:id="7056" w:author="Commodore, Sarah" w:date="2023-03-30T13:25:00Z"/>
                <w:rFonts w:ascii="Arial" w:eastAsia="Times New Roman" w:hAnsi="Arial" w:cs="Arial"/>
                <w:color w:val="333333"/>
                <w:sz w:val="14"/>
                <w:szCs w:val="14"/>
              </w:rPr>
            </w:pPr>
            <w:ins w:id="7057" w:author="Commodore, Sarah" w:date="2023-03-30T13:25:00Z">
              <w:r w:rsidRPr="00DC2757">
                <w:rPr>
                  <w:rFonts w:ascii="Arial" w:eastAsia="Times New Roman" w:hAnsi="Arial" w:cs="Arial"/>
                  <w:color w:val="333333"/>
                  <w:sz w:val="14"/>
                  <w:szCs w:val="14"/>
                </w:rPr>
                <w:t>-</w:t>
              </w:r>
            </w:ins>
          </w:p>
        </w:tc>
      </w:tr>
      <w:tr w:rsidR="00BE0539" w:rsidRPr="00DC2757" w14:paraId="0BC116F1" w14:textId="77777777" w:rsidTr="00E750DA">
        <w:trPr>
          <w:trHeight w:val="280"/>
          <w:ins w:id="7058" w:author="Commodore, Sarah" w:date="2023-03-30T13:25:00Z"/>
        </w:trPr>
        <w:tc>
          <w:tcPr>
            <w:tcW w:w="860" w:type="dxa"/>
            <w:tcBorders>
              <w:top w:val="nil"/>
              <w:left w:val="nil"/>
              <w:bottom w:val="nil"/>
              <w:right w:val="nil"/>
            </w:tcBorders>
            <w:shd w:val="clear" w:color="000000" w:fill="FFFFFF"/>
            <w:vAlign w:val="bottom"/>
            <w:hideMark/>
          </w:tcPr>
          <w:p w14:paraId="276AFCE0" w14:textId="77777777" w:rsidR="00BE0539" w:rsidRPr="00DC2757" w:rsidRDefault="00BE0539" w:rsidP="00E750DA">
            <w:pPr>
              <w:spacing w:after="0" w:line="240" w:lineRule="auto"/>
              <w:jc w:val="center"/>
              <w:rPr>
                <w:ins w:id="7059" w:author="Commodore, Sarah" w:date="2023-03-30T13:25:00Z"/>
                <w:rFonts w:ascii="Arial" w:eastAsia="Times New Roman" w:hAnsi="Arial" w:cs="Arial"/>
                <w:color w:val="333333"/>
                <w:sz w:val="14"/>
                <w:szCs w:val="14"/>
              </w:rPr>
            </w:pPr>
            <w:ins w:id="7060" w:author="Commodore, Sarah" w:date="2023-03-30T13:25:00Z">
              <w:r w:rsidRPr="00DC2757">
                <w:rPr>
                  <w:rFonts w:ascii="Arial" w:eastAsia="Times New Roman" w:hAnsi="Arial" w:cs="Arial"/>
                  <w:color w:val="333333"/>
                  <w:sz w:val="14"/>
                  <w:szCs w:val="14"/>
                </w:rPr>
                <w:t>cg23918706</w:t>
              </w:r>
            </w:ins>
          </w:p>
        </w:tc>
        <w:tc>
          <w:tcPr>
            <w:tcW w:w="1640" w:type="dxa"/>
            <w:tcBorders>
              <w:top w:val="nil"/>
              <w:left w:val="nil"/>
              <w:bottom w:val="nil"/>
              <w:right w:val="nil"/>
            </w:tcBorders>
            <w:shd w:val="clear" w:color="000000" w:fill="FFFFFF"/>
            <w:vAlign w:val="bottom"/>
            <w:hideMark/>
          </w:tcPr>
          <w:p w14:paraId="4E73F4AA" w14:textId="77777777" w:rsidR="00BE0539" w:rsidRPr="00DC2757" w:rsidRDefault="00BE0539" w:rsidP="00E750DA">
            <w:pPr>
              <w:spacing w:after="0" w:line="240" w:lineRule="auto"/>
              <w:jc w:val="center"/>
              <w:rPr>
                <w:ins w:id="7061" w:author="Commodore, Sarah" w:date="2023-03-30T13:25:00Z"/>
                <w:rFonts w:ascii="Arial" w:eastAsia="Times New Roman" w:hAnsi="Arial" w:cs="Arial"/>
                <w:color w:val="333333"/>
                <w:sz w:val="14"/>
                <w:szCs w:val="14"/>
              </w:rPr>
            </w:pPr>
            <w:ins w:id="7062" w:author="Commodore, Sarah" w:date="2023-03-30T13:25:00Z">
              <w:r w:rsidRPr="00DC2757">
                <w:rPr>
                  <w:rFonts w:ascii="Arial" w:eastAsia="Times New Roman" w:hAnsi="Arial" w:cs="Arial"/>
                  <w:color w:val="333333"/>
                  <w:sz w:val="14"/>
                  <w:szCs w:val="14"/>
                </w:rPr>
                <w:t>ACYP1</w:t>
              </w:r>
            </w:ins>
          </w:p>
        </w:tc>
        <w:tc>
          <w:tcPr>
            <w:tcW w:w="900" w:type="dxa"/>
            <w:tcBorders>
              <w:top w:val="nil"/>
              <w:left w:val="nil"/>
              <w:bottom w:val="nil"/>
              <w:right w:val="nil"/>
            </w:tcBorders>
            <w:shd w:val="clear" w:color="000000" w:fill="FFFFFF"/>
            <w:vAlign w:val="bottom"/>
            <w:hideMark/>
          </w:tcPr>
          <w:p w14:paraId="517E0F0C" w14:textId="77777777" w:rsidR="00BE0539" w:rsidRPr="00DC2757" w:rsidRDefault="00BE0539" w:rsidP="00E750DA">
            <w:pPr>
              <w:spacing w:after="0" w:line="240" w:lineRule="auto"/>
              <w:jc w:val="center"/>
              <w:rPr>
                <w:ins w:id="7063" w:author="Commodore, Sarah" w:date="2023-03-30T13:25:00Z"/>
                <w:rFonts w:ascii="Arial" w:eastAsia="Times New Roman" w:hAnsi="Arial" w:cs="Arial"/>
                <w:color w:val="333333"/>
                <w:sz w:val="14"/>
                <w:szCs w:val="14"/>
              </w:rPr>
            </w:pPr>
            <w:ins w:id="7064" w:author="Commodore, Sarah" w:date="2023-03-30T13:25:00Z">
              <w:r w:rsidRPr="00DC2757">
                <w:rPr>
                  <w:rFonts w:ascii="Arial" w:eastAsia="Times New Roman" w:hAnsi="Arial" w:cs="Arial"/>
                  <w:color w:val="333333"/>
                  <w:sz w:val="14"/>
                  <w:szCs w:val="14"/>
                </w:rPr>
                <w:t>0.1</w:t>
              </w:r>
            </w:ins>
          </w:p>
        </w:tc>
        <w:tc>
          <w:tcPr>
            <w:tcW w:w="720" w:type="dxa"/>
            <w:tcBorders>
              <w:top w:val="nil"/>
              <w:left w:val="nil"/>
              <w:bottom w:val="nil"/>
              <w:right w:val="nil"/>
            </w:tcBorders>
            <w:shd w:val="clear" w:color="000000" w:fill="FFFFFF"/>
            <w:vAlign w:val="bottom"/>
            <w:hideMark/>
          </w:tcPr>
          <w:p w14:paraId="6C1431C6" w14:textId="77777777" w:rsidR="00BE0539" w:rsidRPr="00DC2757" w:rsidRDefault="00BE0539" w:rsidP="00E750DA">
            <w:pPr>
              <w:spacing w:after="0" w:line="240" w:lineRule="auto"/>
              <w:jc w:val="center"/>
              <w:rPr>
                <w:ins w:id="7065" w:author="Commodore, Sarah" w:date="2023-03-30T13:25:00Z"/>
                <w:rFonts w:ascii="Arial" w:eastAsia="Times New Roman" w:hAnsi="Arial" w:cs="Arial"/>
                <w:color w:val="333333"/>
                <w:sz w:val="14"/>
                <w:szCs w:val="14"/>
              </w:rPr>
            </w:pPr>
            <w:ins w:id="7066" w:author="Commodore, Sarah" w:date="2023-03-30T13:25:00Z">
              <w:r w:rsidRPr="00DC2757">
                <w:rPr>
                  <w:rFonts w:ascii="Arial" w:eastAsia="Times New Roman" w:hAnsi="Arial" w:cs="Arial"/>
                  <w:color w:val="333333"/>
                  <w:sz w:val="14"/>
                  <w:szCs w:val="14"/>
                </w:rPr>
                <w:t>0.04</w:t>
              </w:r>
            </w:ins>
          </w:p>
        </w:tc>
        <w:tc>
          <w:tcPr>
            <w:tcW w:w="520" w:type="dxa"/>
            <w:tcBorders>
              <w:top w:val="nil"/>
              <w:left w:val="nil"/>
              <w:bottom w:val="nil"/>
              <w:right w:val="nil"/>
            </w:tcBorders>
            <w:shd w:val="clear" w:color="000000" w:fill="FFFFFF"/>
            <w:vAlign w:val="bottom"/>
            <w:hideMark/>
          </w:tcPr>
          <w:p w14:paraId="5DC660C7" w14:textId="77777777" w:rsidR="00BE0539" w:rsidRPr="00DC2757" w:rsidRDefault="00BE0539" w:rsidP="00E750DA">
            <w:pPr>
              <w:spacing w:after="0" w:line="240" w:lineRule="auto"/>
              <w:jc w:val="center"/>
              <w:rPr>
                <w:ins w:id="7067" w:author="Commodore, Sarah" w:date="2023-03-30T13:25:00Z"/>
                <w:rFonts w:ascii="Arial" w:eastAsia="Times New Roman" w:hAnsi="Arial" w:cs="Arial"/>
                <w:color w:val="333333"/>
                <w:sz w:val="14"/>
                <w:szCs w:val="14"/>
              </w:rPr>
            </w:pPr>
            <w:ins w:id="7068" w:author="Commodore, Sarah" w:date="2023-03-30T13:25:00Z">
              <w:r w:rsidRPr="00DC2757">
                <w:rPr>
                  <w:rFonts w:ascii="Arial" w:eastAsia="Times New Roman" w:hAnsi="Arial" w:cs="Arial"/>
                  <w:color w:val="333333"/>
                  <w:sz w:val="14"/>
                  <w:szCs w:val="14"/>
                </w:rPr>
                <w:t>4.2</w:t>
              </w:r>
            </w:ins>
          </w:p>
        </w:tc>
        <w:tc>
          <w:tcPr>
            <w:tcW w:w="580" w:type="dxa"/>
            <w:tcBorders>
              <w:top w:val="nil"/>
              <w:left w:val="nil"/>
              <w:bottom w:val="nil"/>
              <w:right w:val="nil"/>
            </w:tcBorders>
            <w:shd w:val="clear" w:color="000000" w:fill="FFFFFF"/>
            <w:vAlign w:val="bottom"/>
            <w:hideMark/>
          </w:tcPr>
          <w:p w14:paraId="1E7BA935" w14:textId="77777777" w:rsidR="00BE0539" w:rsidRPr="00DC2757" w:rsidRDefault="00BE0539" w:rsidP="00E750DA">
            <w:pPr>
              <w:spacing w:after="0" w:line="240" w:lineRule="auto"/>
              <w:jc w:val="center"/>
              <w:rPr>
                <w:ins w:id="7069" w:author="Commodore, Sarah" w:date="2023-03-30T13:25:00Z"/>
                <w:rFonts w:ascii="Arial" w:eastAsia="Times New Roman" w:hAnsi="Arial" w:cs="Arial"/>
                <w:color w:val="333333"/>
                <w:sz w:val="14"/>
                <w:szCs w:val="14"/>
              </w:rPr>
            </w:pPr>
            <w:ins w:id="7070" w:author="Commodore, Sarah" w:date="2023-03-30T13:25: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091713D9" w14:textId="77777777" w:rsidR="00BE0539" w:rsidRPr="00DC2757" w:rsidRDefault="00BE0539" w:rsidP="00E750DA">
            <w:pPr>
              <w:spacing w:after="0" w:line="240" w:lineRule="auto"/>
              <w:jc w:val="center"/>
              <w:rPr>
                <w:ins w:id="7071" w:author="Commodore, Sarah" w:date="2023-03-30T13:25:00Z"/>
                <w:rFonts w:ascii="Arial" w:eastAsia="Times New Roman" w:hAnsi="Arial" w:cs="Arial"/>
                <w:color w:val="333333"/>
                <w:sz w:val="14"/>
                <w:szCs w:val="14"/>
              </w:rPr>
            </w:pPr>
            <w:ins w:id="7072" w:author="Commodore, Sarah" w:date="2023-03-30T13:25: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55612B25" w14:textId="77777777" w:rsidR="00BE0539" w:rsidRPr="00DC2757" w:rsidRDefault="00BE0539" w:rsidP="00E750DA">
            <w:pPr>
              <w:spacing w:after="0" w:line="240" w:lineRule="auto"/>
              <w:jc w:val="center"/>
              <w:rPr>
                <w:ins w:id="7073" w:author="Commodore, Sarah" w:date="2023-03-30T13:25:00Z"/>
                <w:rFonts w:ascii="Arial" w:eastAsia="Times New Roman" w:hAnsi="Arial" w:cs="Arial"/>
                <w:color w:val="333333"/>
                <w:sz w:val="14"/>
                <w:szCs w:val="14"/>
              </w:rPr>
            </w:pPr>
            <w:ins w:id="7074" w:author="Commodore, Sarah" w:date="2023-03-30T13:25:00Z">
              <w:r w:rsidRPr="00DC2757">
                <w:rPr>
                  <w:rFonts w:ascii="Arial" w:eastAsia="Times New Roman" w:hAnsi="Arial" w:cs="Arial"/>
                  <w:color w:val="333333"/>
                  <w:sz w:val="14"/>
                  <w:szCs w:val="14"/>
                </w:rPr>
                <w:t>-</w:t>
              </w:r>
            </w:ins>
          </w:p>
        </w:tc>
      </w:tr>
      <w:tr w:rsidR="00BE0539" w:rsidRPr="00DC2757" w14:paraId="22D1287D" w14:textId="77777777" w:rsidTr="00E750DA">
        <w:trPr>
          <w:trHeight w:val="290"/>
          <w:ins w:id="7075" w:author="Commodore, Sarah" w:date="2023-03-30T13:25:00Z"/>
        </w:trPr>
        <w:tc>
          <w:tcPr>
            <w:tcW w:w="860" w:type="dxa"/>
            <w:tcBorders>
              <w:top w:val="nil"/>
              <w:left w:val="nil"/>
              <w:bottom w:val="single" w:sz="8" w:space="0" w:color="auto"/>
              <w:right w:val="nil"/>
            </w:tcBorders>
            <w:shd w:val="clear" w:color="000000" w:fill="FFFFFF"/>
            <w:vAlign w:val="bottom"/>
            <w:hideMark/>
          </w:tcPr>
          <w:p w14:paraId="0999CFA1" w14:textId="77777777" w:rsidR="00BE0539" w:rsidRPr="00DC2757" w:rsidRDefault="00BE0539" w:rsidP="00E750DA">
            <w:pPr>
              <w:spacing w:after="0" w:line="240" w:lineRule="auto"/>
              <w:jc w:val="center"/>
              <w:rPr>
                <w:ins w:id="7076" w:author="Commodore, Sarah" w:date="2023-03-30T13:25:00Z"/>
                <w:rFonts w:ascii="Arial" w:eastAsia="Times New Roman" w:hAnsi="Arial" w:cs="Arial"/>
                <w:color w:val="333333"/>
                <w:sz w:val="14"/>
                <w:szCs w:val="14"/>
              </w:rPr>
            </w:pPr>
            <w:ins w:id="7077" w:author="Commodore, Sarah" w:date="2023-03-30T13:25:00Z">
              <w:r w:rsidRPr="00DC2757">
                <w:rPr>
                  <w:rFonts w:ascii="Arial" w:eastAsia="Times New Roman" w:hAnsi="Arial" w:cs="Arial"/>
                  <w:color w:val="333333"/>
                  <w:sz w:val="14"/>
                  <w:szCs w:val="14"/>
                </w:rPr>
                <w:t>cg15994418</w:t>
              </w:r>
            </w:ins>
          </w:p>
        </w:tc>
        <w:tc>
          <w:tcPr>
            <w:tcW w:w="1640" w:type="dxa"/>
            <w:tcBorders>
              <w:top w:val="nil"/>
              <w:left w:val="nil"/>
              <w:bottom w:val="single" w:sz="8" w:space="0" w:color="auto"/>
              <w:right w:val="nil"/>
            </w:tcBorders>
            <w:shd w:val="clear" w:color="000000" w:fill="FFFFFF"/>
            <w:vAlign w:val="bottom"/>
            <w:hideMark/>
          </w:tcPr>
          <w:p w14:paraId="6CBF102E" w14:textId="77777777" w:rsidR="00BE0539" w:rsidRPr="00DC2757" w:rsidRDefault="00BE0539" w:rsidP="00E750DA">
            <w:pPr>
              <w:spacing w:after="0" w:line="240" w:lineRule="auto"/>
              <w:jc w:val="center"/>
              <w:rPr>
                <w:ins w:id="7078" w:author="Commodore, Sarah" w:date="2023-03-30T13:25:00Z"/>
                <w:rFonts w:ascii="Arial" w:eastAsia="Times New Roman" w:hAnsi="Arial" w:cs="Arial"/>
                <w:color w:val="333333"/>
                <w:sz w:val="14"/>
                <w:szCs w:val="14"/>
              </w:rPr>
            </w:pPr>
            <w:ins w:id="7079" w:author="Commodore, Sarah" w:date="2023-03-30T13:25:00Z">
              <w:r w:rsidRPr="00DC2757">
                <w:rPr>
                  <w:rFonts w:ascii="Arial" w:eastAsia="Times New Roman" w:hAnsi="Arial" w:cs="Arial"/>
                  <w:color w:val="333333"/>
                  <w:sz w:val="14"/>
                  <w:szCs w:val="14"/>
                </w:rPr>
                <w:t>RAB35</w:t>
              </w:r>
            </w:ins>
          </w:p>
        </w:tc>
        <w:tc>
          <w:tcPr>
            <w:tcW w:w="900" w:type="dxa"/>
            <w:tcBorders>
              <w:top w:val="nil"/>
              <w:left w:val="nil"/>
              <w:bottom w:val="single" w:sz="8" w:space="0" w:color="auto"/>
              <w:right w:val="nil"/>
            </w:tcBorders>
            <w:shd w:val="clear" w:color="000000" w:fill="FFFFFF"/>
            <w:vAlign w:val="bottom"/>
            <w:hideMark/>
          </w:tcPr>
          <w:p w14:paraId="78DC937E" w14:textId="77777777" w:rsidR="00BE0539" w:rsidRPr="00DC2757" w:rsidRDefault="00BE0539" w:rsidP="00E750DA">
            <w:pPr>
              <w:spacing w:after="0" w:line="240" w:lineRule="auto"/>
              <w:jc w:val="center"/>
              <w:rPr>
                <w:ins w:id="7080" w:author="Commodore, Sarah" w:date="2023-03-30T13:25:00Z"/>
                <w:rFonts w:ascii="Arial" w:eastAsia="Times New Roman" w:hAnsi="Arial" w:cs="Arial"/>
                <w:color w:val="333333"/>
                <w:sz w:val="14"/>
                <w:szCs w:val="14"/>
              </w:rPr>
            </w:pPr>
            <w:ins w:id="7081" w:author="Commodore, Sarah" w:date="2023-03-30T13:25:00Z">
              <w:r w:rsidRPr="00DC2757">
                <w:rPr>
                  <w:rFonts w:ascii="Arial" w:eastAsia="Times New Roman" w:hAnsi="Arial" w:cs="Arial"/>
                  <w:color w:val="333333"/>
                  <w:sz w:val="14"/>
                  <w:szCs w:val="14"/>
                </w:rPr>
                <w:t>0.2</w:t>
              </w:r>
            </w:ins>
          </w:p>
        </w:tc>
        <w:tc>
          <w:tcPr>
            <w:tcW w:w="720" w:type="dxa"/>
            <w:tcBorders>
              <w:top w:val="nil"/>
              <w:left w:val="nil"/>
              <w:bottom w:val="single" w:sz="8" w:space="0" w:color="auto"/>
              <w:right w:val="nil"/>
            </w:tcBorders>
            <w:shd w:val="clear" w:color="000000" w:fill="FFFFFF"/>
            <w:vAlign w:val="bottom"/>
            <w:hideMark/>
          </w:tcPr>
          <w:p w14:paraId="4113406F" w14:textId="77777777" w:rsidR="00BE0539" w:rsidRPr="00DC2757" w:rsidRDefault="00BE0539" w:rsidP="00E750DA">
            <w:pPr>
              <w:spacing w:after="0" w:line="240" w:lineRule="auto"/>
              <w:jc w:val="center"/>
              <w:rPr>
                <w:ins w:id="7082" w:author="Commodore, Sarah" w:date="2023-03-30T13:25:00Z"/>
                <w:rFonts w:ascii="Arial" w:eastAsia="Times New Roman" w:hAnsi="Arial" w:cs="Arial"/>
                <w:color w:val="333333"/>
                <w:sz w:val="14"/>
                <w:szCs w:val="14"/>
              </w:rPr>
            </w:pPr>
            <w:ins w:id="7083" w:author="Commodore, Sarah" w:date="2023-03-30T13:25:00Z">
              <w:r w:rsidRPr="00DC2757">
                <w:rPr>
                  <w:rFonts w:ascii="Arial" w:eastAsia="Times New Roman" w:hAnsi="Arial" w:cs="Arial"/>
                  <w:color w:val="333333"/>
                  <w:sz w:val="14"/>
                  <w:szCs w:val="14"/>
                </w:rPr>
                <w:t>0.05</w:t>
              </w:r>
            </w:ins>
          </w:p>
        </w:tc>
        <w:tc>
          <w:tcPr>
            <w:tcW w:w="520" w:type="dxa"/>
            <w:tcBorders>
              <w:top w:val="nil"/>
              <w:left w:val="nil"/>
              <w:bottom w:val="single" w:sz="8" w:space="0" w:color="auto"/>
              <w:right w:val="nil"/>
            </w:tcBorders>
            <w:shd w:val="clear" w:color="000000" w:fill="FFFFFF"/>
            <w:vAlign w:val="bottom"/>
            <w:hideMark/>
          </w:tcPr>
          <w:p w14:paraId="1A9BBF50" w14:textId="77777777" w:rsidR="00BE0539" w:rsidRPr="00DC2757" w:rsidRDefault="00BE0539" w:rsidP="00E750DA">
            <w:pPr>
              <w:spacing w:after="0" w:line="240" w:lineRule="auto"/>
              <w:jc w:val="center"/>
              <w:rPr>
                <w:ins w:id="7084" w:author="Commodore, Sarah" w:date="2023-03-30T13:25:00Z"/>
                <w:rFonts w:ascii="Arial" w:eastAsia="Times New Roman" w:hAnsi="Arial" w:cs="Arial"/>
                <w:color w:val="333333"/>
                <w:sz w:val="14"/>
                <w:szCs w:val="14"/>
              </w:rPr>
            </w:pPr>
            <w:ins w:id="7085" w:author="Commodore, Sarah" w:date="2023-03-30T13:25:00Z">
              <w:r w:rsidRPr="00DC2757">
                <w:rPr>
                  <w:rFonts w:ascii="Arial" w:eastAsia="Times New Roman" w:hAnsi="Arial" w:cs="Arial"/>
                  <w:color w:val="333333"/>
                  <w:sz w:val="14"/>
                  <w:szCs w:val="14"/>
                </w:rPr>
                <w:t>3.9</w:t>
              </w:r>
            </w:ins>
          </w:p>
        </w:tc>
        <w:tc>
          <w:tcPr>
            <w:tcW w:w="580" w:type="dxa"/>
            <w:tcBorders>
              <w:top w:val="nil"/>
              <w:left w:val="nil"/>
              <w:bottom w:val="single" w:sz="8" w:space="0" w:color="auto"/>
              <w:right w:val="nil"/>
            </w:tcBorders>
            <w:shd w:val="clear" w:color="000000" w:fill="FFFFFF"/>
            <w:vAlign w:val="bottom"/>
            <w:hideMark/>
          </w:tcPr>
          <w:p w14:paraId="6407237F" w14:textId="77777777" w:rsidR="00BE0539" w:rsidRPr="00DC2757" w:rsidRDefault="00BE0539" w:rsidP="00E750DA">
            <w:pPr>
              <w:spacing w:after="0" w:line="240" w:lineRule="auto"/>
              <w:jc w:val="center"/>
              <w:rPr>
                <w:ins w:id="7086" w:author="Commodore, Sarah" w:date="2023-03-30T13:25:00Z"/>
                <w:rFonts w:ascii="Arial" w:eastAsia="Times New Roman" w:hAnsi="Arial" w:cs="Arial"/>
                <w:color w:val="333333"/>
                <w:sz w:val="14"/>
                <w:szCs w:val="14"/>
              </w:rPr>
            </w:pPr>
            <w:ins w:id="7087" w:author="Commodore, Sarah" w:date="2023-03-30T13:25:00Z">
              <w:r w:rsidRPr="00DC2757">
                <w:rPr>
                  <w:rFonts w:ascii="Arial" w:eastAsia="Times New Roman" w:hAnsi="Arial" w:cs="Arial"/>
                  <w:color w:val="333333"/>
                  <w:sz w:val="14"/>
                  <w:szCs w:val="14"/>
                </w:rPr>
                <w:t>&lt; 0.001</w:t>
              </w:r>
            </w:ins>
          </w:p>
        </w:tc>
        <w:tc>
          <w:tcPr>
            <w:tcW w:w="440" w:type="dxa"/>
            <w:tcBorders>
              <w:top w:val="nil"/>
              <w:left w:val="nil"/>
              <w:bottom w:val="single" w:sz="8" w:space="0" w:color="auto"/>
              <w:right w:val="nil"/>
            </w:tcBorders>
            <w:shd w:val="clear" w:color="000000" w:fill="FFFFFF"/>
            <w:vAlign w:val="bottom"/>
            <w:hideMark/>
          </w:tcPr>
          <w:p w14:paraId="00E9AB43" w14:textId="77777777" w:rsidR="00BE0539" w:rsidRPr="00DC2757" w:rsidRDefault="00BE0539" w:rsidP="00E750DA">
            <w:pPr>
              <w:spacing w:after="0" w:line="240" w:lineRule="auto"/>
              <w:jc w:val="center"/>
              <w:rPr>
                <w:ins w:id="7088" w:author="Commodore, Sarah" w:date="2023-03-30T13:25:00Z"/>
                <w:rFonts w:ascii="Arial" w:eastAsia="Times New Roman" w:hAnsi="Arial" w:cs="Arial"/>
                <w:color w:val="333333"/>
                <w:sz w:val="14"/>
                <w:szCs w:val="14"/>
              </w:rPr>
            </w:pPr>
            <w:ins w:id="7089" w:author="Commodore, Sarah" w:date="2023-03-30T13:25:00Z">
              <w:r w:rsidRPr="00DC2757">
                <w:rPr>
                  <w:rFonts w:ascii="Arial" w:eastAsia="Times New Roman" w:hAnsi="Arial" w:cs="Arial"/>
                  <w:color w:val="333333"/>
                  <w:sz w:val="14"/>
                  <w:szCs w:val="14"/>
                </w:rPr>
                <w:t>0.16</w:t>
              </w:r>
            </w:ins>
          </w:p>
        </w:tc>
        <w:tc>
          <w:tcPr>
            <w:tcW w:w="1520" w:type="dxa"/>
            <w:tcBorders>
              <w:top w:val="nil"/>
              <w:left w:val="nil"/>
              <w:bottom w:val="single" w:sz="8" w:space="0" w:color="auto"/>
              <w:right w:val="nil"/>
            </w:tcBorders>
            <w:shd w:val="clear" w:color="000000" w:fill="FFFFFF"/>
            <w:vAlign w:val="bottom"/>
            <w:hideMark/>
          </w:tcPr>
          <w:p w14:paraId="1F5BE0F0" w14:textId="77777777" w:rsidR="00BE0539" w:rsidRPr="00DC2757" w:rsidRDefault="00BE0539" w:rsidP="00E750DA">
            <w:pPr>
              <w:spacing w:after="0" w:line="240" w:lineRule="auto"/>
              <w:jc w:val="center"/>
              <w:rPr>
                <w:ins w:id="7090" w:author="Commodore, Sarah" w:date="2023-03-30T13:25:00Z"/>
                <w:rFonts w:ascii="Arial" w:eastAsia="Times New Roman" w:hAnsi="Arial" w:cs="Arial"/>
                <w:color w:val="333333"/>
                <w:sz w:val="14"/>
                <w:szCs w:val="14"/>
              </w:rPr>
            </w:pPr>
            <w:ins w:id="7091" w:author="Commodore, Sarah" w:date="2023-03-30T13:25:00Z">
              <w:r w:rsidRPr="00DC2757">
                <w:rPr>
                  <w:rFonts w:ascii="Arial" w:eastAsia="Times New Roman" w:hAnsi="Arial" w:cs="Arial"/>
                  <w:color w:val="333333"/>
                  <w:sz w:val="14"/>
                  <w:szCs w:val="14"/>
                </w:rPr>
                <w:t>+</w:t>
              </w:r>
            </w:ins>
          </w:p>
        </w:tc>
      </w:tr>
    </w:tbl>
    <w:p w14:paraId="4D0B0575" w14:textId="77777777" w:rsidR="00BE0539" w:rsidRDefault="00BE0539" w:rsidP="00BE0539">
      <w:pPr>
        <w:pStyle w:val="EndNoteBibliography"/>
        <w:spacing w:line="276" w:lineRule="auto"/>
        <w:ind w:left="720" w:hanging="720"/>
        <w:jc w:val="both"/>
        <w:rPr>
          <w:ins w:id="7092" w:author="Commodore, Sarah" w:date="2023-03-30T13:25:00Z"/>
          <w:b/>
          <w:bCs/>
        </w:rPr>
      </w:pPr>
    </w:p>
    <w:tbl>
      <w:tblPr>
        <w:tblW w:w="13196" w:type="dxa"/>
        <w:tblLook w:val="04A0" w:firstRow="1" w:lastRow="0" w:firstColumn="1" w:lastColumn="0" w:noHBand="0" w:noVBand="1"/>
      </w:tblPr>
      <w:tblGrid>
        <w:gridCol w:w="1119"/>
        <w:gridCol w:w="995"/>
        <w:gridCol w:w="995"/>
        <w:gridCol w:w="792"/>
        <w:gridCol w:w="683"/>
        <w:gridCol w:w="6655"/>
        <w:gridCol w:w="1719"/>
        <w:gridCol w:w="956"/>
        <w:gridCol w:w="956"/>
      </w:tblGrid>
      <w:tr w:rsidR="00BE0539" w:rsidRPr="00DC2757" w14:paraId="56926FE0" w14:textId="77777777" w:rsidTr="00E750DA">
        <w:trPr>
          <w:trHeight w:val="520"/>
          <w:ins w:id="7093" w:author="Commodore, Sarah" w:date="2023-03-30T13:25:00Z"/>
        </w:trPr>
        <w:tc>
          <w:tcPr>
            <w:tcW w:w="13196" w:type="dxa"/>
            <w:gridSpan w:val="9"/>
            <w:tcBorders>
              <w:top w:val="nil"/>
              <w:left w:val="nil"/>
              <w:bottom w:val="single" w:sz="8" w:space="0" w:color="auto"/>
              <w:right w:val="nil"/>
            </w:tcBorders>
            <w:shd w:val="clear" w:color="000000" w:fill="FFFFFF"/>
            <w:vAlign w:val="center"/>
            <w:hideMark/>
          </w:tcPr>
          <w:p w14:paraId="3ADD4AFC" w14:textId="77777777" w:rsidR="00BE0539" w:rsidRPr="00DC2757" w:rsidRDefault="00BE0539" w:rsidP="00E750DA">
            <w:pPr>
              <w:spacing w:after="0" w:line="240" w:lineRule="auto"/>
              <w:rPr>
                <w:ins w:id="7094" w:author="Commodore, Sarah" w:date="2023-03-30T13:25:00Z"/>
                <w:rFonts w:ascii="Arial" w:eastAsia="Times New Roman" w:hAnsi="Arial" w:cs="Arial"/>
                <w:b/>
                <w:bCs/>
                <w:color w:val="333333"/>
                <w:sz w:val="16"/>
                <w:szCs w:val="16"/>
              </w:rPr>
            </w:pPr>
            <w:ins w:id="7095" w:author="Commodore, Sarah" w:date="2023-03-30T13:25:00Z">
              <w:r w:rsidRPr="00DC2757">
                <w:rPr>
                  <w:rFonts w:ascii="Arial" w:eastAsia="Times New Roman" w:hAnsi="Arial" w:cs="Arial"/>
                  <w:b/>
                  <w:bCs/>
                  <w:color w:val="333333"/>
                  <w:sz w:val="16"/>
                  <w:szCs w:val="16"/>
                </w:rPr>
                <w:t>Supplementary Table 4: Top differentially methylated regions (DMRs) by Sidak-adjusted p-values</w:t>
              </w:r>
            </w:ins>
          </w:p>
        </w:tc>
      </w:tr>
      <w:tr w:rsidR="00BE0539" w:rsidRPr="00DC2757" w14:paraId="22E78B2C" w14:textId="77777777" w:rsidTr="00E750DA">
        <w:trPr>
          <w:trHeight w:val="930"/>
          <w:ins w:id="7096" w:author="Commodore, Sarah" w:date="2023-03-30T13:25:00Z"/>
        </w:trPr>
        <w:tc>
          <w:tcPr>
            <w:tcW w:w="933" w:type="dxa"/>
            <w:tcBorders>
              <w:top w:val="nil"/>
              <w:left w:val="nil"/>
              <w:bottom w:val="single" w:sz="8" w:space="0" w:color="auto"/>
              <w:right w:val="nil"/>
            </w:tcBorders>
            <w:shd w:val="clear" w:color="000000" w:fill="FFFFFF"/>
            <w:vAlign w:val="bottom"/>
            <w:hideMark/>
          </w:tcPr>
          <w:p w14:paraId="4ADAC568" w14:textId="77777777" w:rsidR="00BE0539" w:rsidRPr="00DC2757" w:rsidRDefault="00BE0539" w:rsidP="00E750DA">
            <w:pPr>
              <w:spacing w:after="0" w:line="240" w:lineRule="auto"/>
              <w:jc w:val="center"/>
              <w:rPr>
                <w:ins w:id="7097" w:author="Commodore, Sarah" w:date="2023-03-30T13:25:00Z"/>
                <w:rFonts w:ascii="Arial" w:eastAsia="Times New Roman" w:hAnsi="Arial" w:cs="Arial"/>
                <w:b/>
                <w:bCs/>
                <w:color w:val="333333"/>
                <w:sz w:val="14"/>
                <w:szCs w:val="14"/>
              </w:rPr>
            </w:pPr>
            <w:ins w:id="7098" w:author="Commodore, Sarah" w:date="2023-03-30T13:25:00Z">
              <w:r w:rsidRPr="00DC2757">
                <w:rPr>
                  <w:rFonts w:ascii="Arial" w:eastAsia="Times New Roman" w:hAnsi="Arial" w:cs="Arial"/>
                  <w:b/>
                  <w:bCs/>
                  <w:color w:val="333333"/>
                  <w:sz w:val="14"/>
                  <w:szCs w:val="14"/>
                </w:rPr>
                <w:t>Chromosome on which the DMR occurs</w:t>
              </w:r>
            </w:ins>
          </w:p>
        </w:tc>
        <w:tc>
          <w:tcPr>
            <w:tcW w:w="809" w:type="dxa"/>
            <w:tcBorders>
              <w:top w:val="nil"/>
              <w:left w:val="nil"/>
              <w:bottom w:val="single" w:sz="8" w:space="0" w:color="auto"/>
              <w:right w:val="nil"/>
            </w:tcBorders>
            <w:shd w:val="clear" w:color="000000" w:fill="FFFFFF"/>
            <w:vAlign w:val="bottom"/>
            <w:hideMark/>
          </w:tcPr>
          <w:p w14:paraId="45D4093D" w14:textId="77777777" w:rsidR="00BE0539" w:rsidRPr="00DC2757" w:rsidRDefault="00BE0539" w:rsidP="00E750DA">
            <w:pPr>
              <w:spacing w:after="0" w:line="240" w:lineRule="auto"/>
              <w:jc w:val="center"/>
              <w:rPr>
                <w:ins w:id="7099" w:author="Commodore, Sarah" w:date="2023-03-30T13:25:00Z"/>
                <w:rFonts w:ascii="Arial" w:eastAsia="Times New Roman" w:hAnsi="Arial" w:cs="Arial"/>
                <w:b/>
                <w:bCs/>
                <w:color w:val="333333"/>
                <w:sz w:val="14"/>
                <w:szCs w:val="14"/>
              </w:rPr>
            </w:pPr>
            <w:ins w:id="7100" w:author="Commodore, Sarah" w:date="2023-03-30T13:25:00Z">
              <w:r w:rsidRPr="00DC2757">
                <w:rPr>
                  <w:rFonts w:ascii="Arial" w:eastAsia="Times New Roman" w:hAnsi="Arial" w:cs="Arial"/>
                  <w:b/>
                  <w:bCs/>
                  <w:color w:val="333333"/>
                  <w:sz w:val="14"/>
                  <w:szCs w:val="14"/>
                </w:rPr>
                <w:t>Starting base of the DMR</w:t>
              </w:r>
            </w:ins>
          </w:p>
        </w:tc>
        <w:tc>
          <w:tcPr>
            <w:tcW w:w="809" w:type="dxa"/>
            <w:tcBorders>
              <w:top w:val="nil"/>
              <w:left w:val="nil"/>
              <w:bottom w:val="single" w:sz="8" w:space="0" w:color="auto"/>
              <w:right w:val="nil"/>
            </w:tcBorders>
            <w:shd w:val="clear" w:color="000000" w:fill="FFFFFF"/>
            <w:vAlign w:val="bottom"/>
            <w:hideMark/>
          </w:tcPr>
          <w:p w14:paraId="7273368F" w14:textId="77777777" w:rsidR="00BE0539" w:rsidRPr="00DC2757" w:rsidRDefault="00BE0539" w:rsidP="00E750DA">
            <w:pPr>
              <w:spacing w:after="0" w:line="240" w:lineRule="auto"/>
              <w:jc w:val="center"/>
              <w:rPr>
                <w:ins w:id="7101" w:author="Commodore, Sarah" w:date="2023-03-30T13:25:00Z"/>
                <w:rFonts w:ascii="Arial" w:eastAsia="Times New Roman" w:hAnsi="Arial" w:cs="Arial"/>
                <w:b/>
                <w:bCs/>
                <w:color w:val="333333"/>
                <w:sz w:val="14"/>
                <w:szCs w:val="14"/>
              </w:rPr>
            </w:pPr>
            <w:ins w:id="7102" w:author="Commodore, Sarah" w:date="2023-03-30T13:25:00Z">
              <w:r w:rsidRPr="00DC2757">
                <w:rPr>
                  <w:rFonts w:ascii="Arial" w:eastAsia="Times New Roman" w:hAnsi="Arial" w:cs="Arial"/>
                  <w:b/>
                  <w:bCs/>
                  <w:color w:val="333333"/>
                  <w:sz w:val="14"/>
                  <w:szCs w:val="14"/>
                </w:rPr>
                <w:t>Ending base of the DMR</w:t>
              </w:r>
            </w:ins>
          </w:p>
        </w:tc>
        <w:tc>
          <w:tcPr>
            <w:tcW w:w="606" w:type="dxa"/>
            <w:tcBorders>
              <w:top w:val="nil"/>
              <w:left w:val="nil"/>
              <w:bottom w:val="single" w:sz="8" w:space="0" w:color="auto"/>
              <w:right w:val="nil"/>
            </w:tcBorders>
            <w:shd w:val="clear" w:color="000000" w:fill="FFFFFF"/>
            <w:vAlign w:val="bottom"/>
            <w:hideMark/>
          </w:tcPr>
          <w:p w14:paraId="4900FE24" w14:textId="77777777" w:rsidR="00BE0539" w:rsidRPr="00DC2757" w:rsidRDefault="00BE0539" w:rsidP="00E750DA">
            <w:pPr>
              <w:spacing w:after="0" w:line="240" w:lineRule="auto"/>
              <w:jc w:val="center"/>
              <w:rPr>
                <w:ins w:id="7103" w:author="Commodore, Sarah" w:date="2023-03-30T13:25:00Z"/>
                <w:rFonts w:ascii="Arial" w:eastAsia="Times New Roman" w:hAnsi="Arial" w:cs="Arial"/>
                <w:b/>
                <w:bCs/>
                <w:color w:val="333333"/>
                <w:sz w:val="14"/>
                <w:szCs w:val="14"/>
              </w:rPr>
            </w:pPr>
            <w:ins w:id="7104" w:author="Commodore, Sarah" w:date="2023-03-30T13:25:00Z">
              <w:r w:rsidRPr="00DC2757">
                <w:rPr>
                  <w:rFonts w:ascii="Arial" w:eastAsia="Times New Roman" w:hAnsi="Arial" w:cs="Arial"/>
                  <w:b/>
                  <w:bCs/>
                  <w:color w:val="333333"/>
                  <w:sz w:val="14"/>
                  <w:szCs w:val="14"/>
                </w:rPr>
                <w:t>Sidak-adjusted p-value</w:t>
              </w:r>
            </w:ins>
          </w:p>
        </w:tc>
        <w:tc>
          <w:tcPr>
            <w:tcW w:w="497" w:type="dxa"/>
            <w:tcBorders>
              <w:top w:val="nil"/>
              <w:left w:val="nil"/>
              <w:bottom w:val="single" w:sz="8" w:space="0" w:color="auto"/>
              <w:right w:val="nil"/>
            </w:tcBorders>
            <w:shd w:val="clear" w:color="000000" w:fill="FFFFFF"/>
            <w:vAlign w:val="bottom"/>
            <w:hideMark/>
          </w:tcPr>
          <w:p w14:paraId="46227E06" w14:textId="77777777" w:rsidR="00BE0539" w:rsidRPr="00DC2757" w:rsidRDefault="00BE0539" w:rsidP="00E750DA">
            <w:pPr>
              <w:spacing w:after="0" w:line="240" w:lineRule="auto"/>
              <w:jc w:val="center"/>
              <w:rPr>
                <w:ins w:id="7105" w:author="Commodore, Sarah" w:date="2023-03-30T13:25:00Z"/>
                <w:rFonts w:ascii="Arial" w:eastAsia="Times New Roman" w:hAnsi="Arial" w:cs="Arial"/>
                <w:b/>
                <w:bCs/>
                <w:color w:val="333333"/>
                <w:sz w:val="14"/>
                <w:szCs w:val="14"/>
              </w:rPr>
            </w:pPr>
            <w:ins w:id="7106" w:author="Commodore, Sarah" w:date="2023-03-30T13:25:00Z">
              <w:r w:rsidRPr="00DC2757">
                <w:rPr>
                  <w:rFonts w:ascii="Arial" w:eastAsia="Times New Roman" w:hAnsi="Arial" w:cs="Arial"/>
                  <w:b/>
                  <w:bCs/>
                  <w:color w:val="333333"/>
                  <w:sz w:val="14"/>
                  <w:szCs w:val="14"/>
                </w:rPr>
                <w:t># of CpG probes that occur within the DMR</w:t>
              </w:r>
            </w:ins>
          </w:p>
        </w:tc>
        <w:tc>
          <w:tcPr>
            <w:tcW w:w="6469" w:type="dxa"/>
            <w:tcBorders>
              <w:top w:val="nil"/>
              <w:left w:val="nil"/>
              <w:bottom w:val="single" w:sz="8" w:space="0" w:color="auto"/>
              <w:right w:val="nil"/>
            </w:tcBorders>
            <w:shd w:val="clear" w:color="000000" w:fill="FFFFFF"/>
            <w:vAlign w:val="bottom"/>
            <w:hideMark/>
          </w:tcPr>
          <w:p w14:paraId="344988F1" w14:textId="77777777" w:rsidR="00BE0539" w:rsidRPr="00DC2757" w:rsidRDefault="00BE0539" w:rsidP="00E750DA">
            <w:pPr>
              <w:spacing w:after="0" w:line="240" w:lineRule="auto"/>
              <w:rPr>
                <w:ins w:id="7107" w:author="Commodore, Sarah" w:date="2023-03-30T13:25:00Z"/>
                <w:rFonts w:ascii="Arial" w:eastAsia="Times New Roman" w:hAnsi="Arial" w:cs="Arial"/>
                <w:b/>
                <w:bCs/>
                <w:color w:val="333333"/>
                <w:sz w:val="14"/>
                <w:szCs w:val="14"/>
              </w:rPr>
            </w:pPr>
            <w:ins w:id="7108" w:author="Commodore, Sarah" w:date="2023-03-30T13:25:00Z">
              <w:r w:rsidRPr="00DC2757">
                <w:rPr>
                  <w:rFonts w:ascii="Arial" w:eastAsia="Times New Roman" w:hAnsi="Arial" w:cs="Arial"/>
                  <w:b/>
                  <w:bCs/>
                  <w:color w:val="333333"/>
                  <w:sz w:val="14"/>
                  <w:szCs w:val="14"/>
                </w:rPr>
                <w:t>List of CpG sites that occur within the DMR</w:t>
              </w:r>
            </w:ins>
          </w:p>
        </w:tc>
        <w:tc>
          <w:tcPr>
            <w:tcW w:w="1533" w:type="dxa"/>
            <w:tcBorders>
              <w:top w:val="nil"/>
              <w:left w:val="nil"/>
              <w:bottom w:val="single" w:sz="8" w:space="0" w:color="auto"/>
              <w:right w:val="nil"/>
            </w:tcBorders>
            <w:shd w:val="clear" w:color="000000" w:fill="FFFFFF"/>
            <w:vAlign w:val="bottom"/>
            <w:hideMark/>
          </w:tcPr>
          <w:p w14:paraId="04175A73" w14:textId="77777777" w:rsidR="00BE0539" w:rsidRPr="00DC2757" w:rsidRDefault="00BE0539" w:rsidP="00E750DA">
            <w:pPr>
              <w:spacing w:after="0" w:line="240" w:lineRule="auto"/>
              <w:jc w:val="center"/>
              <w:rPr>
                <w:ins w:id="7109" w:author="Commodore, Sarah" w:date="2023-03-30T13:25:00Z"/>
                <w:rFonts w:ascii="Arial" w:eastAsia="Times New Roman" w:hAnsi="Arial" w:cs="Arial"/>
                <w:b/>
                <w:bCs/>
                <w:color w:val="333333"/>
                <w:sz w:val="14"/>
                <w:szCs w:val="14"/>
              </w:rPr>
            </w:pPr>
            <w:ins w:id="7110" w:author="Commodore, Sarah" w:date="2023-03-30T13:25:00Z">
              <w:r w:rsidRPr="00DC2757">
                <w:rPr>
                  <w:rFonts w:ascii="Arial" w:eastAsia="Times New Roman" w:hAnsi="Arial" w:cs="Arial"/>
                  <w:b/>
                  <w:bCs/>
                  <w:color w:val="333333"/>
                  <w:sz w:val="14"/>
                  <w:szCs w:val="14"/>
                </w:rPr>
                <w:t>Associated UCSC gene names</w:t>
              </w:r>
            </w:ins>
          </w:p>
        </w:tc>
        <w:tc>
          <w:tcPr>
            <w:tcW w:w="770" w:type="dxa"/>
            <w:tcBorders>
              <w:top w:val="nil"/>
              <w:left w:val="nil"/>
              <w:bottom w:val="single" w:sz="8" w:space="0" w:color="auto"/>
              <w:right w:val="nil"/>
            </w:tcBorders>
            <w:shd w:val="clear" w:color="000000" w:fill="FFFFFF"/>
            <w:vAlign w:val="bottom"/>
            <w:hideMark/>
          </w:tcPr>
          <w:p w14:paraId="0EF5998A" w14:textId="77777777" w:rsidR="00BE0539" w:rsidRPr="00DC2757" w:rsidRDefault="00BE0539" w:rsidP="00E750DA">
            <w:pPr>
              <w:spacing w:after="0" w:line="240" w:lineRule="auto"/>
              <w:jc w:val="center"/>
              <w:rPr>
                <w:ins w:id="7111" w:author="Commodore, Sarah" w:date="2023-03-30T13:25:00Z"/>
                <w:rFonts w:ascii="Arial" w:eastAsia="Times New Roman" w:hAnsi="Arial" w:cs="Arial"/>
                <w:b/>
                <w:bCs/>
                <w:color w:val="333333"/>
                <w:sz w:val="14"/>
                <w:szCs w:val="14"/>
              </w:rPr>
            </w:pPr>
            <w:ins w:id="7112" w:author="Commodore, Sarah" w:date="2023-03-30T13:25:00Z">
              <w:r w:rsidRPr="00DC2757">
                <w:rPr>
                  <w:rFonts w:ascii="Arial" w:eastAsia="Times New Roman" w:hAnsi="Arial" w:cs="Arial"/>
                  <w:b/>
                  <w:bCs/>
                  <w:color w:val="333333"/>
                  <w:sz w:val="14"/>
                  <w:szCs w:val="14"/>
                </w:rPr>
                <w:t>Number of positively methylated probes in DMR</w:t>
              </w:r>
            </w:ins>
          </w:p>
        </w:tc>
        <w:tc>
          <w:tcPr>
            <w:tcW w:w="770" w:type="dxa"/>
            <w:tcBorders>
              <w:top w:val="nil"/>
              <w:left w:val="nil"/>
              <w:bottom w:val="single" w:sz="8" w:space="0" w:color="auto"/>
              <w:right w:val="nil"/>
            </w:tcBorders>
            <w:shd w:val="clear" w:color="000000" w:fill="FFFFFF"/>
            <w:vAlign w:val="bottom"/>
            <w:hideMark/>
          </w:tcPr>
          <w:p w14:paraId="7F0FF99A" w14:textId="77777777" w:rsidR="00BE0539" w:rsidRPr="00DC2757" w:rsidRDefault="00BE0539" w:rsidP="00E750DA">
            <w:pPr>
              <w:spacing w:after="0" w:line="240" w:lineRule="auto"/>
              <w:jc w:val="center"/>
              <w:rPr>
                <w:ins w:id="7113" w:author="Commodore, Sarah" w:date="2023-03-30T13:25:00Z"/>
                <w:rFonts w:ascii="Arial" w:eastAsia="Times New Roman" w:hAnsi="Arial" w:cs="Arial"/>
                <w:b/>
                <w:bCs/>
                <w:color w:val="333333"/>
                <w:sz w:val="14"/>
                <w:szCs w:val="14"/>
              </w:rPr>
            </w:pPr>
            <w:ins w:id="7114" w:author="Commodore, Sarah" w:date="2023-03-30T13:25:00Z">
              <w:r w:rsidRPr="00DC2757">
                <w:rPr>
                  <w:rFonts w:ascii="Arial" w:eastAsia="Times New Roman" w:hAnsi="Arial" w:cs="Arial"/>
                  <w:b/>
                  <w:bCs/>
                  <w:color w:val="333333"/>
                  <w:sz w:val="14"/>
                  <w:szCs w:val="14"/>
                </w:rPr>
                <w:t>Number of negatively methylated probes in DMR</w:t>
              </w:r>
            </w:ins>
          </w:p>
        </w:tc>
      </w:tr>
      <w:tr w:rsidR="00BE0539" w:rsidRPr="00DC2757" w14:paraId="777B9989" w14:textId="77777777" w:rsidTr="00E750DA">
        <w:trPr>
          <w:trHeight w:val="180"/>
          <w:ins w:id="7115" w:author="Commodore, Sarah" w:date="2023-03-30T13:25:00Z"/>
        </w:trPr>
        <w:tc>
          <w:tcPr>
            <w:tcW w:w="933" w:type="dxa"/>
            <w:tcBorders>
              <w:top w:val="nil"/>
              <w:left w:val="nil"/>
              <w:bottom w:val="nil"/>
              <w:right w:val="nil"/>
            </w:tcBorders>
            <w:shd w:val="clear" w:color="000000" w:fill="FFFFFF"/>
            <w:vAlign w:val="center"/>
            <w:hideMark/>
          </w:tcPr>
          <w:p w14:paraId="27D2E523" w14:textId="77777777" w:rsidR="00BE0539" w:rsidRPr="00DC2757" w:rsidRDefault="00BE0539" w:rsidP="00E750DA">
            <w:pPr>
              <w:spacing w:after="0" w:line="240" w:lineRule="auto"/>
              <w:jc w:val="center"/>
              <w:rPr>
                <w:ins w:id="7116" w:author="Commodore, Sarah" w:date="2023-03-30T13:25:00Z"/>
                <w:rFonts w:ascii="Arial" w:eastAsia="Times New Roman" w:hAnsi="Arial" w:cs="Arial"/>
                <w:color w:val="000000"/>
                <w:sz w:val="14"/>
                <w:szCs w:val="14"/>
              </w:rPr>
            </w:pPr>
            <w:ins w:id="7117" w:author="Commodore, Sarah" w:date="2023-03-30T13:25:00Z">
              <w:r w:rsidRPr="00DC2757">
                <w:rPr>
                  <w:rFonts w:ascii="Arial" w:eastAsia="Times New Roman" w:hAnsi="Arial" w:cs="Arial"/>
                  <w:color w:val="000000"/>
                  <w:sz w:val="14"/>
                  <w:szCs w:val="14"/>
                </w:rPr>
                <w:t>chr2</w:t>
              </w:r>
            </w:ins>
          </w:p>
        </w:tc>
        <w:tc>
          <w:tcPr>
            <w:tcW w:w="809" w:type="dxa"/>
            <w:tcBorders>
              <w:top w:val="nil"/>
              <w:left w:val="nil"/>
              <w:bottom w:val="nil"/>
              <w:right w:val="nil"/>
            </w:tcBorders>
            <w:shd w:val="clear" w:color="000000" w:fill="FFFFFF"/>
            <w:vAlign w:val="center"/>
            <w:hideMark/>
          </w:tcPr>
          <w:p w14:paraId="60AD347F" w14:textId="77777777" w:rsidR="00BE0539" w:rsidRPr="00DC2757" w:rsidRDefault="00BE0539" w:rsidP="00E750DA">
            <w:pPr>
              <w:spacing w:after="0" w:line="240" w:lineRule="auto"/>
              <w:jc w:val="center"/>
              <w:rPr>
                <w:ins w:id="7118" w:author="Commodore, Sarah" w:date="2023-03-30T13:25:00Z"/>
                <w:rFonts w:ascii="Arial" w:eastAsia="Times New Roman" w:hAnsi="Arial" w:cs="Arial"/>
                <w:color w:val="000000"/>
                <w:sz w:val="14"/>
                <w:szCs w:val="14"/>
              </w:rPr>
            </w:pPr>
            <w:ins w:id="7119" w:author="Commodore, Sarah" w:date="2023-03-30T13:25:00Z">
              <w:r w:rsidRPr="00DC2757">
                <w:rPr>
                  <w:rFonts w:ascii="Arial" w:eastAsia="Times New Roman" w:hAnsi="Arial" w:cs="Arial"/>
                  <w:color w:val="000000"/>
                  <w:sz w:val="14"/>
                  <w:szCs w:val="14"/>
                </w:rPr>
                <w:t>3,286,338</w:t>
              </w:r>
            </w:ins>
          </w:p>
        </w:tc>
        <w:tc>
          <w:tcPr>
            <w:tcW w:w="809" w:type="dxa"/>
            <w:tcBorders>
              <w:top w:val="nil"/>
              <w:left w:val="nil"/>
              <w:bottom w:val="nil"/>
              <w:right w:val="nil"/>
            </w:tcBorders>
            <w:shd w:val="clear" w:color="000000" w:fill="FFFFFF"/>
            <w:vAlign w:val="center"/>
            <w:hideMark/>
          </w:tcPr>
          <w:p w14:paraId="6FC3E299" w14:textId="77777777" w:rsidR="00BE0539" w:rsidRPr="00DC2757" w:rsidRDefault="00BE0539" w:rsidP="00E750DA">
            <w:pPr>
              <w:spacing w:after="0" w:line="240" w:lineRule="auto"/>
              <w:jc w:val="center"/>
              <w:rPr>
                <w:ins w:id="7120" w:author="Commodore, Sarah" w:date="2023-03-30T13:25:00Z"/>
                <w:rFonts w:ascii="Arial" w:eastAsia="Times New Roman" w:hAnsi="Arial" w:cs="Arial"/>
                <w:color w:val="000000"/>
                <w:sz w:val="14"/>
                <w:szCs w:val="14"/>
              </w:rPr>
            </w:pPr>
            <w:ins w:id="7121" w:author="Commodore, Sarah" w:date="2023-03-30T13:25:00Z">
              <w:r w:rsidRPr="00DC2757">
                <w:rPr>
                  <w:rFonts w:ascii="Arial" w:eastAsia="Times New Roman" w:hAnsi="Arial" w:cs="Arial"/>
                  <w:color w:val="000000"/>
                  <w:sz w:val="14"/>
                  <w:szCs w:val="14"/>
                </w:rPr>
                <w:t>3,286,686</w:t>
              </w:r>
            </w:ins>
          </w:p>
        </w:tc>
        <w:tc>
          <w:tcPr>
            <w:tcW w:w="606" w:type="dxa"/>
            <w:tcBorders>
              <w:top w:val="nil"/>
              <w:left w:val="nil"/>
              <w:bottom w:val="nil"/>
              <w:right w:val="nil"/>
            </w:tcBorders>
            <w:shd w:val="clear" w:color="000000" w:fill="FFFFFF"/>
            <w:vAlign w:val="center"/>
            <w:hideMark/>
          </w:tcPr>
          <w:p w14:paraId="48D8E817" w14:textId="77777777" w:rsidR="00BE0539" w:rsidRPr="00DC2757" w:rsidRDefault="00BE0539" w:rsidP="00E750DA">
            <w:pPr>
              <w:spacing w:after="0" w:line="240" w:lineRule="auto"/>
              <w:jc w:val="center"/>
              <w:rPr>
                <w:ins w:id="7122" w:author="Commodore, Sarah" w:date="2023-03-30T13:25:00Z"/>
                <w:rFonts w:ascii="Arial" w:eastAsia="Times New Roman" w:hAnsi="Arial" w:cs="Arial"/>
                <w:color w:val="000000"/>
                <w:sz w:val="14"/>
                <w:szCs w:val="14"/>
              </w:rPr>
            </w:pPr>
            <w:ins w:id="7123" w:author="Commodore, Sarah" w:date="2023-03-30T13:25:00Z">
              <w:r w:rsidRPr="00DC2757">
                <w:rPr>
                  <w:rFonts w:ascii="Arial" w:eastAsia="Times New Roman" w:hAnsi="Arial" w:cs="Arial"/>
                  <w:color w:val="000000"/>
                  <w:sz w:val="14"/>
                  <w:szCs w:val="14"/>
                </w:rPr>
                <w:t>&lt;0.001</w:t>
              </w:r>
            </w:ins>
          </w:p>
        </w:tc>
        <w:tc>
          <w:tcPr>
            <w:tcW w:w="497" w:type="dxa"/>
            <w:tcBorders>
              <w:top w:val="nil"/>
              <w:left w:val="nil"/>
              <w:bottom w:val="nil"/>
              <w:right w:val="nil"/>
            </w:tcBorders>
            <w:shd w:val="clear" w:color="000000" w:fill="FFFFFF"/>
            <w:vAlign w:val="center"/>
            <w:hideMark/>
          </w:tcPr>
          <w:p w14:paraId="444C9265" w14:textId="77777777" w:rsidR="00BE0539" w:rsidRPr="00DC2757" w:rsidRDefault="00BE0539" w:rsidP="00E750DA">
            <w:pPr>
              <w:spacing w:after="0" w:line="240" w:lineRule="auto"/>
              <w:jc w:val="center"/>
              <w:rPr>
                <w:ins w:id="7124" w:author="Commodore, Sarah" w:date="2023-03-30T13:25:00Z"/>
                <w:rFonts w:ascii="Arial" w:eastAsia="Times New Roman" w:hAnsi="Arial" w:cs="Arial"/>
                <w:color w:val="000000"/>
                <w:sz w:val="14"/>
                <w:szCs w:val="14"/>
              </w:rPr>
            </w:pPr>
            <w:ins w:id="7125" w:author="Commodore, Sarah" w:date="2023-03-30T13:25: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auto" w:fill="auto"/>
            <w:noWrap/>
            <w:vAlign w:val="bottom"/>
            <w:hideMark/>
          </w:tcPr>
          <w:p w14:paraId="489916F1" w14:textId="77777777" w:rsidR="00BE0539" w:rsidRPr="00DC2757" w:rsidRDefault="00BE0539" w:rsidP="00E750DA">
            <w:pPr>
              <w:spacing w:after="0" w:line="240" w:lineRule="auto"/>
              <w:rPr>
                <w:ins w:id="7126" w:author="Commodore, Sarah" w:date="2023-03-30T13:25:00Z"/>
                <w:rFonts w:ascii="Arial" w:eastAsia="Times New Roman" w:hAnsi="Arial" w:cs="Arial"/>
                <w:color w:val="000000"/>
                <w:sz w:val="14"/>
                <w:szCs w:val="14"/>
              </w:rPr>
            </w:pPr>
            <w:ins w:id="7127" w:author="Commodore, Sarah" w:date="2023-03-30T13:25:00Z">
              <w:r w:rsidRPr="00DC2757">
                <w:rPr>
                  <w:rFonts w:ascii="Arial" w:eastAsia="Times New Roman" w:hAnsi="Arial" w:cs="Arial"/>
                  <w:color w:val="000000"/>
                  <w:sz w:val="14"/>
                  <w:szCs w:val="14"/>
                </w:rPr>
                <w:t>cg13300473;cg15775218;cg15913725;cg25411977</w:t>
              </w:r>
            </w:ins>
          </w:p>
        </w:tc>
        <w:tc>
          <w:tcPr>
            <w:tcW w:w="1533" w:type="dxa"/>
            <w:tcBorders>
              <w:top w:val="nil"/>
              <w:left w:val="nil"/>
              <w:bottom w:val="nil"/>
              <w:right w:val="nil"/>
            </w:tcBorders>
            <w:shd w:val="clear" w:color="000000" w:fill="FFFFFF"/>
            <w:vAlign w:val="center"/>
            <w:hideMark/>
          </w:tcPr>
          <w:p w14:paraId="3411E4C2" w14:textId="77777777" w:rsidR="00BE0539" w:rsidRPr="00DC2757" w:rsidRDefault="00BE0539" w:rsidP="00E750DA">
            <w:pPr>
              <w:spacing w:after="0" w:line="240" w:lineRule="auto"/>
              <w:jc w:val="center"/>
              <w:rPr>
                <w:ins w:id="7128" w:author="Commodore, Sarah" w:date="2023-03-30T13:25:00Z"/>
                <w:rFonts w:ascii="Arial" w:eastAsia="Times New Roman" w:hAnsi="Arial" w:cs="Arial"/>
                <w:i/>
                <w:iCs/>
                <w:color w:val="000000"/>
                <w:sz w:val="14"/>
                <w:szCs w:val="14"/>
              </w:rPr>
            </w:pPr>
            <w:ins w:id="7129" w:author="Commodore, Sarah" w:date="2023-03-30T13:25:00Z">
              <w:r w:rsidRPr="00DC2757">
                <w:rPr>
                  <w:rFonts w:ascii="Arial" w:eastAsia="Times New Roman" w:hAnsi="Arial" w:cs="Arial"/>
                  <w:i/>
                  <w:iCs/>
                  <w:color w:val="000000"/>
                  <w:sz w:val="14"/>
                  <w:szCs w:val="14"/>
                </w:rPr>
                <w:t>EIPR1</w:t>
              </w:r>
            </w:ins>
          </w:p>
        </w:tc>
        <w:tc>
          <w:tcPr>
            <w:tcW w:w="770" w:type="dxa"/>
            <w:tcBorders>
              <w:top w:val="nil"/>
              <w:left w:val="nil"/>
              <w:bottom w:val="nil"/>
              <w:right w:val="nil"/>
            </w:tcBorders>
            <w:shd w:val="clear" w:color="000000" w:fill="FFFFFF"/>
            <w:vAlign w:val="center"/>
            <w:hideMark/>
          </w:tcPr>
          <w:p w14:paraId="2D81ABB6" w14:textId="77777777" w:rsidR="00BE0539" w:rsidRPr="00DC2757" w:rsidRDefault="00BE0539" w:rsidP="00E750DA">
            <w:pPr>
              <w:spacing w:after="0" w:line="240" w:lineRule="auto"/>
              <w:jc w:val="center"/>
              <w:rPr>
                <w:ins w:id="7130" w:author="Commodore, Sarah" w:date="2023-03-30T13:25:00Z"/>
                <w:rFonts w:ascii="Arial" w:eastAsia="Times New Roman" w:hAnsi="Arial" w:cs="Arial"/>
                <w:color w:val="000000"/>
                <w:sz w:val="14"/>
                <w:szCs w:val="14"/>
              </w:rPr>
            </w:pPr>
            <w:ins w:id="7131" w:author="Commodore, Sarah" w:date="2023-03-30T13:25:00Z">
              <w:r w:rsidRPr="00DC2757">
                <w:rPr>
                  <w:rFonts w:ascii="Arial" w:eastAsia="Times New Roman" w:hAnsi="Arial" w:cs="Arial"/>
                  <w:color w:val="000000"/>
                  <w:sz w:val="14"/>
                  <w:szCs w:val="14"/>
                </w:rPr>
                <w:t>4</w:t>
              </w:r>
            </w:ins>
          </w:p>
        </w:tc>
        <w:tc>
          <w:tcPr>
            <w:tcW w:w="770" w:type="dxa"/>
            <w:tcBorders>
              <w:top w:val="nil"/>
              <w:left w:val="nil"/>
              <w:bottom w:val="nil"/>
              <w:right w:val="nil"/>
            </w:tcBorders>
            <w:shd w:val="clear" w:color="000000" w:fill="FFFFFF"/>
            <w:vAlign w:val="center"/>
            <w:hideMark/>
          </w:tcPr>
          <w:p w14:paraId="62A538A9" w14:textId="77777777" w:rsidR="00BE0539" w:rsidRPr="00DC2757" w:rsidRDefault="00BE0539" w:rsidP="00E750DA">
            <w:pPr>
              <w:spacing w:after="0" w:line="240" w:lineRule="auto"/>
              <w:jc w:val="center"/>
              <w:rPr>
                <w:ins w:id="7132" w:author="Commodore, Sarah" w:date="2023-03-30T13:25:00Z"/>
                <w:rFonts w:ascii="Arial" w:eastAsia="Times New Roman" w:hAnsi="Arial" w:cs="Arial"/>
                <w:color w:val="000000"/>
                <w:sz w:val="14"/>
                <w:szCs w:val="14"/>
              </w:rPr>
            </w:pPr>
            <w:ins w:id="7133" w:author="Commodore, Sarah" w:date="2023-03-30T13:25:00Z">
              <w:r w:rsidRPr="00DC2757">
                <w:rPr>
                  <w:rFonts w:ascii="Arial" w:eastAsia="Times New Roman" w:hAnsi="Arial" w:cs="Arial"/>
                  <w:color w:val="000000"/>
                  <w:sz w:val="14"/>
                  <w:szCs w:val="14"/>
                </w:rPr>
                <w:t>0</w:t>
              </w:r>
            </w:ins>
          </w:p>
        </w:tc>
      </w:tr>
      <w:tr w:rsidR="00BE0539" w:rsidRPr="00DC2757" w14:paraId="351D02E9" w14:textId="77777777" w:rsidTr="00E750DA">
        <w:trPr>
          <w:trHeight w:val="180"/>
          <w:ins w:id="7134" w:author="Commodore, Sarah" w:date="2023-03-30T13:25:00Z"/>
        </w:trPr>
        <w:tc>
          <w:tcPr>
            <w:tcW w:w="933" w:type="dxa"/>
            <w:tcBorders>
              <w:top w:val="nil"/>
              <w:left w:val="nil"/>
              <w:bottom w:val="nil"/>
              <w:right w:val="nil"/>
            </w:tcBorders>
            <w:shd w:val="clear" w:color="000000" w:fill="FFFFFF"/>
            <w:vAlign w:val="center"/>
            <w:hideMark/>
          </w:tcPr>
          <w:p w14:paraId="5BBE1D6C" w14:textId="77777777" w:rsidR="00BE0539" w:rsidRPr="00DC2757" w:rsidRDefault="00BE0539" w:rsidP="00E750DA">
            <w:pPr>
              <w:spacing w:after="0" w:line="240" w:lineRule="auto"/>
              <w:jc w:val="center"/>
              <w:rPr>
                <w:ins w:id="7135" w:author="Commodore, Sarah" w:date="2023-03-30T13:25:00Z"/>
                <w:rFonts w:ascii="Arial" w:eastAsia="Times New Roman" w:hAnsi="Arial" w:cs="Arial"/>
                <w:color w:val="000000"/>
                <w:sz w:val="14"/>
                <w:szCs w:val="14"/>
              </w:rPr>
            </w:pPr>
            <w:ins w:id="7136" w:author="Commodore, Sarah" w:date="2023-03-30T13:25:00Z">
              <w:r w:rsidRPr="00DC2757">
                <w:rPr>
                  <w:rFonts w:ascii="Arial" w:eastAsia="Times New Roman" w:hAnsi="Arial" w:cs="Arial"/>
                  <w:color w:val="000000"/>
                  <w:sz w:val="14"/>
                  <w:szCs w:val="14"/>
                </w:rPr>
                <w:t>chr7</w:t>
              </w:r>
            </w:ins>
          </w:p>
        </w:tc>
        <w:tc>
          <w:tcPr>
            <w:tcW w:w="809" w:type="dxa"/>
            <w:tcBorders>
              <w:top w:val="nil"/>
              <w:left w:val="nil"/>
              <w:bottom w:val="nil"/>
              <w:right w:val="nil"/>
            </w:tcBorders>
            <w:shd w:val="clear" w:color="000000" w:fill="FFFFFF"/>
            <w:vAlign w:val="center"/>
            <w:hideMark/>
          </w:tcPr>
          <w:p w14:paraId="277B8D6E" w14:textId="77777777" w:rsidR="00BE0539" w:rsidRPr="00DC2757" w:rsidRDefault="00BE0539" w:rsidP="00E750DA">
            <w:pPr>
              <w:spacing w:after="0" w:line="240" w:lineRule="auto"/>
              <w:jc w:val="center"/>
              <w:rPr>
                <w:ins w:id="7137" w:author="Commodore, Sarah" w:date="2023-03-30T13:25:00Z"/>
                <w:rFonts w:ascii="Arial" w:eastAsia="Times New Roman" w:hAnsi="Arial" w:cs="Arial"/>
                <w:color w:val="000000"/>
                <w:sz w:val="14"/>
                <w:szCs w:val="14"/>
              </w:rPr>
            </w:pPr>
            <w:ins w:id="7138" w:author="Commodore, Sarah" w:date="2023-03-30T13:25:00Z">
              <w:r w:rsidRPr="00DC2757">
                <w:rPr>
                  <w:rFonts w:ascii="Arial" w:eastAsia="Times New Roman" w:hAnsi="Arial" w:cs="Arial"/>
                  <w:color w:val="000000"/>
                  <w:sz w:val="14"/>
                  <w:szCs w:val="14"/>
                </w:rPr>
                <w:t>113,350,088</w:t>
              </w:r>
            </w:ins>
          </w:p>
        </w:tc>
        <w:tc>
          <w:tcPr>
            <w:tcW w:w="809" w:type="dxa"/>
            <w:tcBorders>
              <w:top w:val="nil"/>
              <w:left w:val="nil"/>
              <w:bottom w:val="nil"/>
              <w:right w:val="nil"/>
            </w:tcBorders>
            <w:shd w:val="clear" w:color="000000" w:fill="FFFFFF"/>
            <w:vAlign w:val="center"/>
            <w:hideMark/>
          </w:tcPr>
          <w:p w14:paraId="49ED7C98" w14:textId="77777777" w:rsidR="00BE0539" w:rsidRPr="00DC2757" w:rsidRDefault="00BE0539" w:rsidP="00E750DA">
            <w:pPr>
              <w:spacing w:after="0" w:line="240" w:lineRule="auto"/>
              <w:jc w:val="center"/>
              <w:rPr>
                <w:ins w:id="7139" w:author="Commodore, Sarah" w:date="2023-03-30T13:25:00Z"/>
                <w:rFonts w:ascii="Arial" w:eastAsia="Times New Roman" w:hAnsi="Arial" w:cs="Arial"/>
                <w:color w:val="000000"/>
                <w:sz w:val="14"/>
                <w:szCs w:val="14"/>
              </w:rPr>
            </w:pPr>
            <w:ins w:id="7140" w:author="Commodore, Sarah" w:date="2023-03-30T13:25:00Z">
              <w:r w:rsidRPr="00DC2757">
                <w:rPr>
                  <w:rFonts w:ascii="Arial" w:eastAsia="Times New Roman" w:hAnsi="Arial" w:cs="Arial"/>
                  <w:color w:val="000000"/>
                  <w:sz w:val="14"/>
                  <w:szCs w:val="14"/>
                </w:rPr>
                <w:t>113,350,139</w:t>
              </w:r>
            </w:ins>
          </w:p>
        </w:tc>
        <w:tc>
          <w:tcPr>
            <w:tcW w:w="606" w:type="dxa"/>
            <w:tcBorders>
              <w:top w:val="nil"/>
              <w:left w:val="nil"/>
              <w:bottom w:val="nil"/>
              <w:right w:val="nil"/>
            </w:tcBorders>
            <w:shd w:val="clear" w:color="000000" w:fill="FFFFFF"/>
            <w:vAlign w:val="center"/>
            <w:hideMark/>
          </w:tcPr>
          <w:p w14:paraId="36D19F92" w14:textId="77777777" w:rsidR="00BE0539" w:rsidRPr="00DC2757" w:rsidRDefault="00BE0539" w:rsidP="00E750DA">
            <w:pPr>
              <w:spacing w:after="0" w:line="240" w:lineRule="auto"/>
              <w:jc w:val="center"/>
              <w:rPr>
                <w:ins w:id="7141" w:author="Commodore, Sarah" w:date="2023-03-30T13:25:00Z"/>
                <w:rFonts w:ascii="Arial" w:eastAsia="Times New Roman" w:hAnsi="Arial" w:cs="Arial"/>
                <w:color w:val="000000"/>
                <w:sz w:val="14"/>
                <w:szCs w:val="14"/>
              </w:rPr>
            </w:pPr>
            <w:ins w:id="7142" w:author="Commodore, Sarah" w:date="2023-03-30T13:25:00Z">
              <w:r w:rsidRPr="00DC2757">
                <w:rPr>
                  <w:rFonts w:ascii="Arial" w:eastAsia="Times New Roman" w:hAnsi="Arial" w:cs="Arial"/>
                  <w:color w:val="000000"/>
                  <w:sz w:val="14"/>
                  <w:szCs w:val="14"/>
                </w:rPr>
                <w:t>&lt;0.001</w:t>
              </w:r>
            </w:ins>
          </w:p>
        </w:tc>
        <w:tc>
          <w:tcPr>
            <w:tcW w:w="497" w:type="dxa"/>
            <w:tcBorders>
              <w:top w:val="nil"/>
              <w:left w:val="nil"/>
              <w:bottom w:val="nil"/>
              <w:right w:val="nil"/>
            </w:tcBorders>
            <w:shd w:val="clear" w:color="000000" w:fill="FFFFFF"/>
            <w:vAlign w:val="center"/>
            <w:hideMark/>
          </w:tcPr>
          <w:p w14:paraId="22E38167" w14:textId="77777777" w:rsidR="00BE0539" w:rsidRPr="00DC2757" w:rsidRDefault="00BE0539" w:rsidP="00E750DA">
            <w:pPr>
              <w:spacing w:after="0" w:line="240" w:lineRule="auto"/>
              <w:jc w:val="center"/>
              <w:rPr>
                <w:ins w:id="7143" w:author="Commodore, Sarah" w:date="2023-03-30T13:25:00Z"/>
                <w:rFonts w:ascii="Arial" w:eastAsia="Times New Roman" w:hAnsi="Arial" w:cs="Arial"/>
                <w:color w:val="000000"/>
                <w:sz w:val="14"/>
                <w:szCs w:val="14"/>
              </w:rPr>
            </w:pPr>
            <w:ins w:id="7144" w:author="Commodore, Sarah" w:date="2023-03-30T13:25:00Z">
              <w:r w:rsidRPr="00DC2757">
                <w:rPr>
                  <w:rFonts w:ascii="Arial" w:eastAsia="Times New Roman" w:hAnsi="Arial" w:cs="Arial"/>
                  <w:color w:val="000000"/>
                  <w:sz w:val="14"/>
                  <w:szCs w:val="14"/>
                </w:rPr>
                <w:t>1</w:t>
              </w:r>
            </w:ins>
          </w:p>
        </w:tc>
        <w:tc>
          <w:tcPr>
            <w:tcW w:w="6469" w:type="dxa"/>
            <w:tcBorders>
              <w:top w:val="nil"/>
              <w:left w:val="nil"/>
              <w:bottom w:val="nil"/>
              <w:right w:val="nil"/>
            </w:tcBorders>
            <w:shd w:val="clear" w:color="000000" w:fill="FFFFFF"/>
            <w:noWrap/>
            <w:vAlign w:val="bottom"/>
            <w:hideMark/>
          </w:tcPr>
          <w:p w14:paraId="0CE80C56" w14:textId="77777777" w:rsidR="00BE0539" w:rsidRPr="00DC2757" w:rsidRDefault="00BE0539" w:rsidP="00E750DA">
            <w:pPr>
              <w:spacing w:after="0" w:line="240" w:lineRule="auto"/>
              <w:rPr>
                <w:ins w:id="7145" w:author="Commodore, Sarah" w:date="2023-03-30T13:25:00Z"/>
                <w:rFonts w:ascii="Arial" w:eastAsia="Times New Roman" w:hAnsi="Arial" w:cs="Arial"/>
                <w:color w:val="000000"/>
                <w:sz w:val="14"/>
                <w:szCs w:val="14"/>
              </w:rPr>
            </w:pPr>
            <w:ins w:id="7146" w:author="Commodore, Sarah" w:date="2023-03-30T13:25:00Z">
              <w:r w:rsidRPr="00DC2757">
                <w:rPr>
                  <w:rFonts w:ascii="Arial" w:eastAsia="Times New Roman" w:hAnsi="Arial" w:cs="Arial"/>
                  <w:color w:val="000000"/>
                  <w:sz w:val="14"/>
                  <w:szCs w:val="14"/>
                </w:rPr>
                <w:t>cg14743902</w:t>
              </w:r>
            </w:ins>
          </w:p>
        </w:tc>
        <w:tc>
          <w:tcPr>
            <w:tcW w:w="1533" w:type="dxa"/>
            <w:tcBorders>
              <w:top w:val="nil"/>
              <w:left w:val="nil"/>
              <w:bottom w:val="nil"/>
              <w:right w:val="nil"/>
            </w:tcBorders>
            <w:shd w:val="clear" w:color="000000" w:fill="FFFFFF"/>
            <w:vAlign w:val="center"/>
            <w:hideMark/>
          </w:tcPr>
          <w:p w14:paraId="3D2DF065" w14:textId="77777777" w:rsidR="00BE0539" w:rsidRPr="00DC2757" w:rsidRDefault="00BE0539" w:rsidP="00E750DA">
            <w:pPr>
              <w:spacing w:after="0" w:line="240" w:lineRule="auto"/>
              <w:jc w:val="center"/>
              <w:rPr>
                <w:ins w:id="7147" w:author="Commodore, Sarah" w:date="2023-03-30T13:25:00Z"/>
                <w:rFonts w:ascii="Arial" w:eastAsia="Times New Roman" w:hAnsi="Arial" w:cs="Arial"/>
                <w:i/>
                <w:iCs/>
                <w:color w:val="000000"/>
                <w:sz w:val="14"/>
                <w:szCs w:val="14"/>
              </w:rPr>
            </w:pPr>
            <w:ins w:id="7148" w:author="Commodore, Sarah" w:date="2023-03-30T13:25:00Z">
              <w:r w:rsidRPr="00DC2757">
                <w:rPr>
                  <w:rFonts w:ascii="Arial" w:eastAsia="Times New Roman" w:hAnsi="Arial" w:cs="Arial"/>
                  <w:i/>
                  <w:iCs/>
                  <w:color w:val="000000"/>
                  <w:sz w:val="14"/>
                  <w:szCs w:val="14"/>
                </w:rPr>
                <w:t>PPP1R3A</w:t>
              </w:r>
            </w:ins>
          </w:p>
        </w:tc>
        <w:tc>
          <w:tcPr>
            <w:tcW w:w="770" w:type="dxa"/>
            <w:tcBorders>
              <w:top w:val="nil"/>
              <w:left w:val="nil"/>
              <w:bottom w:val="nil"/>
              <w:right w:val="nil"/>
            </w:tcBorders>
            <w:shd w:val="clear" w:color="000000" w:fill="FFFFFF"/>
            <w:vAlign w:val="center"/>
            <w:hideMark/>
          </w:tcPr>
          <w:p w14:paraId="266C3287" w14:textId="77777777" w:rsidR="00BE0539" w:rsidRPr="00DC2757" w:rsidRDefault="00BE0539" w:rsidP="00E750DA">
            <w:pPr>
              <w:spacing w:after="0" w:line="240" w:lineRule="auto"/>
              <w:jc w:val="center"/>
              <w:rPr>
                <w:ins w:id="7149" w:author="Commodore, Sarah" w:date="2023-03-30T13:25:00Z"/>
                <w:rFonts w:ascii="Arial" w:eastAsia="Times New Roman" w:hAnsi="Arial" w:cs="Arial"/>
                <w:color w:val="000000"/>
                <w:sz w:val="14"/>
                <w:szCs w:val="14"/>
              </w:rPr>
            </w:pPr>
            <w:ins w:id="7150" w:author="Commodore, Sarah" w:date="2023-03-30T13:25: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1FDB24BC" w14:textId="77777777" w:rsidR="00BE0539" w:rsidRPr="00DC2757" w:rsidRDefault="00BE0539" w:rsidP="00E750DA">
            <w:pPr>
              <w:spacing w:after="0" w:line="240" w:lineRule="auto"/>
              <w:jc w:val="center"/>
              <w:rPr>
                <w:ins w:id="7151" w:author="Commodore, Sarah" w:date="2023-03-30T13:25:00Z"/>
                <w:rFonts w:ascii="Arial" w:eastAsia="Times New Roman" w:hAnsi="Arial" w:cs="Arial"/>
                <w:color w:val="000000"/>
                <w:sz w:val="14"/>
                <w:szCs w:val="14"/>
              </w:rPr>
            </w:pPr>
            <w:ins w:id="7152" w:author="Commodore, Sarah" w:date="2023-03-30T13:25:00Z">
              <w:r w:rsidRPr="00DC2757">
                <w:rPr>
                  <w:rFonts w:ascii="Arial" w:eastAsia="Times New Roman" w:hAnsi="Arial" w:cs="Arial"/>
                  <w:color w:val="000000"/>
                  <w:sz w:val="14"/>
                  <w:szCs w:val="14"/>
                </w:rPr>
                <w:t>1</w:t>
              </w:r>
            </w:ins>
          </w:p>
        </w:tc>
      </w:tr>
      <w:tr w:rsidR="00BE0539" w:rsidRPr="00DC2757" w14:paraId="338C27F1" w14:textId="77777777" w:rsidTr="00E750DA">
        <w:trPr>
          <w:trHeight w:val="180"/>
          <w:ins w:id="7153" w:author="Commodore, Sarah" w:date="2023-03-30T13:25:00Z"/>
        </w:trPr>
        <w:tc>
          <w:tcPr>
            <w:tcW w:w="933" w:type="dxa"/>
            <w:tcBorders>
              <w:top w:val="nil"/>
              <w:left w:val="nil"/>
              <w:bottom w:val="nil"/>
              <w:right w:val="nil"/>
            </w:tcBorders>
            <w:shd w:val="clear" w:color="000000" w:fill="FFFFFF"/>
            <w:vAlign w:val="center"/>
            <w:hideMark/>
          </w:tcPr>
          <w:p w14:paraId="35056A7B" w14:textId="77777777" w:rsidR="00BE0539" w:rsidRPr="00DC2757" w:rsidRDefault="00BE0539" w:rsidP="00E750DA">
            <w:pPr>
              <w:spacing w:after="0" w:line="240" w:lineRule="auto"/>
              <w:jc w:val="center"/>
              <w:rPr>
                <w:ins w:id="7154" w:author="Commodore, Sarah" w:date="2023-03-30T13:25:00Z"/>
                <w:rFonts w:ascii="Arial" w:eastAsia="Times New Roman" w:hAnsi="Arial" w:cs="Arial"/>
                <w:color w:val="000000"/>
                <w:sz w:val="14"/>
                <w:szCs w:val="14"/>
              </w:rPr>
            </w:pPr>
            <w:ins w:id="7155" w:author="Commodore, Sarah" w:date="2023-03-30T13:25:00Z">
              <w:r w:rsidRPr="00DC2757">
                <w:rPr>
                  <w:rFonts w:ascii="Arial" w:eastAsia="Times New Roman" w:hAnsi="Arial" w:cs="Arial"/>
                  <w:color w:val="000000"/>
                  <w:sz w:val="14"/>
                  <w:szCs w:val="14"/>
                </w:rPr>
                <w:t>chr13</w:t>
              </w:r>
            </w:ins>
          </w:p>
        </w:tc>
        <w:tc>
          <w:tcPr>
            <w:tcW w:w="809" w:type="dxa"/>
            <w:tcBorders>
              <w:top w:val="nil"/>
              <w:left w:val="nil"/>
              <w:bottom w:val="nil"/>
              <w:right w:val="nil"/>
            </w:tcBorders>
            <w:shd w:val="clear" w:color="000000" w:fill="FFFFFF"/>
            <w:vAlign w:val="center"/>
            <w:hideMark/>
          </w:tcPr>
          <w:p w14:paraId="2BD2AF40" w14:textId="77777777" w:rsidR="00BE0539" w:rsidRPr="00DC2757" w:rsidRDefault="00BE0539" w:rsidP="00E750DA">
            <w:pPr>
              <w:spacing w:after="0" w:line="240" w:lineRule="auto"/>
              <w:jc w:val="center"/>
              <w:rPr>
                <w:ins w:id="7156" w:author="Commodore, Sarah" w:date="2023-03-30T13:25:00Z"/>
                <w:rFonts w:ascii="Arial" w:eastAsia="Times New Roman" w:hAnsi="Arial" w:cs="Arial"/>
                <w:color w:val="000000"/>
                <w:sz w:val="14"/>
                <w:szCs w:val="14"/>
              </w:rPr>
            </w:pPr>
            <w:ins w:id="7157" w:author="Commodore, Sarah" w:date="2023-03-30T13:25:00Z">
              <w:r w:rsidRPr="00DC2757">
                <w:rPr>
                  <w:rFonts w:ascii="Arial" w:eastAsia="Times New Roman" w:hAnsi="Arial" w:cs="Arial"/>
                  <w:color w:val="000000"/>
                  <w:sz w:val="14"/>
                  <w:szCs w:val="14"/>
                </w:rPr>
                <w:t>88,328,009</w:t>
              </w:r>
            </w:ins>
          </w:p>
        </w:tc>
        <w:tc>
          <w:tcPr>
            <w:tcW w:w="809" w:type="dxa"/>
            <w:tcBorders>
              <w:top w:val="nil"/>
              <w:left w:val="nil"/>
              <w:bottom w:val="nil"/>
              <w:right w:val="nil"/>
            </w:tcBorders>
            <w:shd w:val="clear" w:color="000000" w:fill="FFFFFF"/>
            <w:vAlign w:val="center"/>
            <w:hideMark/>
          </w:tcPr>
          <w:p w14:paraId="4C99F76D" w14:textId="77777777" w:rsidR="00BE0539" w:rsidRPr="00DC2757" w:rsidRDefault="00BE0539" w:rsidP="00E750DA">
            <w:pPr>
              <w:spacing w:after="0" w:line="240" w:lineRule="auto"/>
              <w:jc w:val="center"/>
              <w:rPr>
                <w:ins w:id="7158" w:author="Commodore, Sarah" w:date="2023-03-30T13:25:00Z"/>
                <w:rFonts w:ascii="Arial" w:eastAsia="Times New Roman" w:hAnsi="Arial" w:cs="Arial"/>
                <w:color w:val="000000"/>
                <w:sz w:val="14"/>
                <w:szCs w:val="14"/>
              </w:rPr>
            </w:pPr>
            <w:ins w:id="7159" w:author="Commodore, Sarah" w:date="2023-03-30T13:25:00Z">
              <w:r w:rsidRPr="00DC2757">
                <w:rPr>
                  <w:rFonts w:ascii="Arial" w:eastAsia="Times New Roman" w:hAnsi="Arial" w:cs="Arial"/>
                  <w:color w:val="000000"/>
                  <w:sz w:val="14"/>
                  <w:szCs w:val="14"/>
                </w:rPr>
                <w:t>88,328,522</w:t>
              </w:r>
            </w:ins>
          </w:p>
        </w:tc>
        <w:tc>
          <w:tcPr>
            <w:tcW w:w="606" w:type="dxa"/>
            <w:tcBorders>
              <w:top w:val="nil"/>
              <w:left w:val="nil"/>
              <w:bottom w:val="nil"/>
              <w:right w:val="nil"/>
            </w:tcBorders>
            <w:shd w:val="clear" w:color="000000" w:fill="FFFFFF"/>
            <w:vAlign w:val="center"/>
            <w:hideMark/>
          </w:tcPr>
          <w:p w14:paraId="49B5EDE2" w14:textId="77777777" w:rsidR="00BE0539" w:rsidRPr="00DC2757" w:rsidRDefault="00BE0539" w:rsidP="00E750DA">
            <w:pPr>
              <w:spacing w:after="0" w:line="240" w:lineRule="auto"/>
              <w:jc w:val="center"/>
              <w:rPr>
                <w:ins w:id="7160" w:author="Commodore, Sarah" w:date="2023-03-30T13:25:00Z"/>
                <w:rFonts w:ascii="Arial" w:eastAsia="Times New Roman" w:hAnsi="Arial" w:cs="Arial"/>
                <w:color w:val="000000"/>
                <w:sz w:val="14"/>
                <w:szCs w:val="14"/>
              </w:rPr>
            </w:pPr>
            <w:ins w:id="7161" w:author="Commodore, Sarah" w:date="2023-03-30T13:25:00Z">
              <w:r w:rsidRPr="00DC2757">
                <w:rPr>
                  <w:rFonts w:ascii="Arial" w:eastAsia="Times New Roman" w:hAnsi="Arial" w:cs="Arial"/>
                  <w:color w:val="000000"/>
                  <w:sz w:val="14"/>
                  <w:szCs w:val="14"/>
                </w:rPr>
                <w:t>&lt;0.001</w:t>
              </w:r>
            </w:ins>
          </w:p>
        </w:tc>
        <w:tc>
          <w:tcPr>
            <w:tcW w:w="497" w:type="dxa"/>
            <w:tcBorders>
              <w:top w:val="nil"/>
              <w:left w:val="nil"/>
              <w:bottom w:val="nil"/>
              <w:right w:val="nil"/>
            </w:tcBorders>
            <w:shd w:val="clear" w:color="000000" w:fill="FFFFFF"/>
            <w:vAlign w:val="center"/>
            <w:hideMark/>
          </w:tcPr>
          <w:p w14:paraId="6373D669" w14:textId="77777777" w:rsidR="00BE0539" w:rsidRPr="00DC2757" w:rsidRDefault="00BE0539" w:rsidP="00E750DA">
            <w:pPr>
              <w:spacing w:after="0" w:line="240" w:lineRule="auto"/>
              <w:jc w:val="center"/>
              <w:rPr>
                <w:ins w:id="7162" w:author="Commodore, Sarah" w:date="2023-03-30T13:25:00Z"/>
                <w:rFonts w:ascii="Arial" w:eastAsia="Times New Roman" w:hAnsi="Arial" w:cs="Arial"/>
                <w:color w:val="000000"/>
                <w:sz w:val="14"/>
                <w:szCs w:val="14"/>
              </w:rPr>
            </w:pPr>
            <w:ins w:id="7163" w:author="Commodore, Sarah" w:date="2023-03-30T13:25: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6DF555C8" w14:textId="77777777" w:rsidR="00BE0539" w:rsidRPr="00DC2757" w:rsidRDefault="00BE0539" w:rsidP="00E750DA">
            <w:pPr>
              <w:spacing w:after="0" w:line="240" w:lineRule="auto"/>
              <w:rPr>
                <w:ins w:id="7164" w:author="Commodore, Sarah" w:date="2023-03-30T13:25:00Z"/>
                <w:rFonts w:ascii="Arial" w:eastAsia="Times New Roman" w:hAnsi="Arial" w:cs="Arial"/>
                <w:color w:val="000000"/>
                <w:sz w:val="14"/>
                <w:szCs w:val="14"/>
              </w:rPr>
            </w:pPr>
            <w:ins w:id="7165" w:author="Commodore, Sarah" w:date="2023-03-30T13:25:00Z">
              <w:r w:rsidRPr="00DC2757">
                <w:rPr>
                  <w:rFonts w:ascii="Arial" w:eastAsia="Times New Roman" w:hAnsi="Arial" w:cs="Arial"/>
                  <w:color w:val="000000"/>
                  <w:sz w:val="14"/>
                  <w:szCs w:val="14"/>
                </w:rPr>
                <w:t>cg05757365;cg09823859;cg16787483;cg24626752;cg26168643</w:t>
              </w:r>
            </w:ins>
          </w:p>
        </w:tc>
        <w:tc>
          <w:tcPr>
            <w:tcW w:w="1533" w:type="dxa"/>
            <w:tcBorders>
              <w:top w:val="nil"/>
              <w:left w:val="nil"/>
              <w:bottom w:val="nil"/>
              <w:right w:val="nil"/>
            </w:tcBorders>
            <w:shd w:val="clear" w:color="000000" w:fill="FFFFFF"/>
            <w:vAlign w:val="center"/>
            <w:hideMark/>
          </w:tcPr>
          <w:p w14:paraId="77E8B91D" w14:textId="77777777" w:rsidR="00BE0539" w:rsidRPr="00DC2757" w:rsidRDefault="00BE0539" w:rsidP="00E750DA">
            <w:pPr>
              <w:spacing w:after="0" w:line="240" w:lineRule="auto"/>
              <w:jc w:val="center"/>
              <w:rPr>
                <w:ins w:id="7166" w:author="Commodore, Sarah" w:date="2023-03-30T13:25:00Z"/>
                <w:rFonts w:ascii="Arial" w:eastAsia="Times New Roman" w:hAnsi="Arial" w:cs="Arial"/>
                <w:i/>
                <w:iCs/>
                <w:color w:val="000000"/>
                <w:sz w:val="14"/>
                <w:szCs w:val="14"/>
              </w:rPr>
            </w:pPr>
            <w:ins w:id="7167" w:author="Commodore, Sarah" w:date="2023-03-30T13:25:00Z">
              <w:r w:rsidRPr="00DC2757">
                <w:rPr>
                  <w:rFonts w:ascii="Arial" w:eastAsia="Times New Roman" w:hAnsi="Arial" w:cs="Arial"/>
                  <w:i/>
                  <w:iCs/>
                  <w:color w:val="000000"/>
                  <w:sz w:val="14"/>
                  <w:szCs w:val="14"/>
                </w:rPr>
                <w:t>SLITRK5</w:t>
              </w:r>
            </w:ins>
          </w:p>
        </w:tc>
        <w:tc>
          <w:tcPr>
            <w:tcW w:w="770" w:type="dxa"/>
            <w:tcBorders>
              <w:top w:val="nil"/>
              <w:left w:val="nil"/>
              <w:bottom w:val="nil"/>
              <w:right w:val="nil"/>
            </w:tcBorders>
            <w:shd w:val="clear" w:color="000000" w:fill="FFFFFF"/>
            <w:vAlign w:val="center"/>
            <w:hideMark/>
          </w:tcPr>
          <w:p w14:paraId="36127743" w14:textId="77777777" w:rsidR="00BE0539" w:rsidRPr="00DC2757" w:rsidRDefault="00BE0539" w:rsidP="00E750DA">
            <w:pPr>
              <w:spacing w:after="0" w:line="240" w:lineRule="auto"/>
              <w:jc w:val="center"/>
              <w:rPr>
                <w:ins w:id="7168" w:author="Commodore, Sarah" w:date="2023-03-30T13:25:00Z"/>
                <w:rFonts w:ascii="Arial" w:eastAsia="Times New Roman" w:hAnsi="Arial" w:cs="Arial"/>
                <w:color w:val="000000"/>
                <w:sz w:val="14"/>
                <w:szCs w:val="14"/>
              </w:rPr>
            </w:pPr>
            <w:ins w:id="7169" w:author="Commodore, Sarah" w:date="2023-03-30T13:25: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7D760434" w14:textId="77777777" w:rsidR="00BE0539" w:rsidRPr="00DC2757" w:rsidRDefault="00BE0539" w:rsidP="00E750DA">
            <w:pPr>
              <w:spacing w:after="0" w:line="240" w:lineRule="auto"/>
              <w:jc w:val="center"/>
              <w:rPr>
                <w:ins w:id="7170" w:author="Commodore, Sarah" w:date="2023-03-30T13:25:00Z"/>
                <w:rFonts w:ascii="Arial" w:eastAsia="Times New Roman" w:hAnsi="Arial" w:cs="Arial"/>
                <w:color w:val="000000"/>
                <w:sz w:val="14"/>
                <w:szCs w:val="14"/>
              </w:rPr>
            </w:pPr>
            <w:ins w:id="7171" w:author="Commodore, Sarah" w:date="2023-03-30T13:25:00Z">
              <w:r w:rsidRPr="00DC2757">
                <w:rPr>
                  <w:rFonts w:ascii="Arial" w:eastAsia="Times New Roman" w:hAnsi="Arial" w:cs="Arial"/>
                  <w:color w:val="000000"/>
                  <w:sz w:val="14"/>
                  <w:szCs w:val="14"/>
                </w:rPr>
                <w:t>0</w:t>
              </w:r>
            </w:ins>
          </w:p>
        </w:tc>
      </w:tr>
      <w:tr w:rsidR="00BE0539" w:rsidRPr="00DC2757" w14:paraId="360A1DBC" w14:textId="77777777" w:rsidTr="00E750DA">
        <w:trPr>
          <w:trHeight w:val="360"/>
          <w:ins w:id="7172" w:author="Commodore, Sarah" w:date="2023-03-30T13:25:00Z"/>
        </w:trPr>
        <w:tc>
          <w:tcPr>
            <w:tcW w:w="933" w:type="dxa"/>
            <w:tcBorders>
              <w:top w:val="nil"/>
              <w:left w:val="nil"/>
              <w:bottom w:val="nil"/>
              <w:right w:val="nil"/>
            </w:tcBorders>
            <w:shd w:val="clear" w:color="000000" w:fill="FFFFFF"/>
            <w:vAlign w:val="center"/>
            <w:hideMark/>
          </w:tcPr>
          <w:p w14:paraId="22E51581" w14:textId="77777777" w:rsidR="00BE0539" w:rsidRPr="00DC2757" w:rsidRDefault="00BE0539" w:rsidP="00E750DA">
            <w:pPr>
              <w:spacing w:after="0" w:line="240" w:lineRule="auto"/>
              <w:jc w:val="center"/>
              <w:rPr>
                <w:ins w:id="7173" w:author="Commodore, Sarah" w:date="2023-03-30T13:25:00Z"/>
                <w:rFonts w:ascii="Arial" w:eastAsia="Times New Roman" w:hAnsi="Arial" w:cs="Arial"/>
                <w:color w:val="000000"/>
                <w:sz w:val="14"/>
                <w:szCs w:val="14"/>
              </w:rPr>
            </w:pPr>
            <w:ins w:id="7174" w:author="Commodore, Sarah" w:date="2023-03-30T13:25:00Z">
              <w:r w:rsidRPr="00DC2757">
                <w:rPr>
                  <w:rFonts w:ascii="Arial" w:eastAsia="Times New Roman" w:hAnsi="Arial" w:cs="Arial"/>
                  <w:color w:val="000000"/>
                  <w:sz w:val="14"/>
                  <w:szCs w:val="14"/>
                </w:rPr>
                <w:t>chr1</w:t>
              </w:r>
            </w:ins>
          </w:p>
        </w:tc>
        <w:tc>
          <w:tcPr>
            <w:tcW w:w="809" w:type="dxa"/>
            <w:tcBorders>
              <w:top w:val="nil"/>
              <w:left w:val="nil"/>
              <w:bottom w:val="nil"/>
              <w:right w:val="nil"/>
            </w:tcBorders>
            <w:shd w:val="clear" w:color="000000" w:fill="FFFFFF"/>
            <w:vAlign w:val="center"/>
            <w:hideMark/>
          </w:tcPr>
          <w:p w14:paraId="4976BE3E" w14:textId="77777777" w:rsidR="00BE0539" w:rsidRPr="00DC2757" w:rsidRDefault="00BE0539" w:rsidP="00E750DA">
            <w:pPr>
              <w:spacing w:after="0" w:line="240" w:lineRule="auto"/>
              <w:jc w:val="center"/>
              <w:rPr>
                <w:ins w:id="7175" w:author="Commodore, Sarah" w:date="2023-03-30T13:25:00Z"/>
                <w:rFonts w:ascii="Arial" w:eastAsia="Times New Roman" w:hAnsi="Arial" w:cs="Arial"/>
                <w:color w:val="000000"/>
                <w:sz w:val="14"/>
                <w:szCs w:val="14"/>
              </w:rPr>
            </w:pPr>
            <w:ins w:id="7176" w:author="Commodore, Sarah" w:date="2023-03-30T13:25:00Z">
              <w:r w:rsidRPr="00DC2757">
                <w:rPr>
                  <w:rFonts w:ascii="Arial" w:eastAsia="Times New Roman" w:hAnsi="Arial" w:cs="Arial"/>
                  <w:color w:val="000000"/>
                  <w:sz w:val="14"/>
                  <w:szCs w:val="14"/>
                </w:rPr>
                <w:t>19,971,709</w:t>
              </w:r>
            </w:ins>
          </w:p>
        </w:tc>
        <w:tc>
          <w:tcPr>
            <w:tcW w:w="809" w:type="dxa"/>
            <w:tcBorders>
              <w:top w:val="nil"/>
              <w:left w:val="nil"/>
              <w:bottom w:val="nil"/>
              <w:right w:val="nil"/>
            </w:tcBorders>
            <w:shd w:val="clear" w:color="000000" w:fill="FFFFFF"/>
            <w:vAlign w:val="center"/>
            <w:hideMark/>
          </w:tcPr>
          <w:p w14:paraId="6B6D3C31" w14:textId="77777777" w:rsidR="00BE0539" w:rsidRPr="00DC2757" w:rsidRDefault="00BE0539" w:rsidP="00E750DA">
            <w:pPr>
              <w:spacing w:after="0" w:line="240" w:lineRule="auto"/>
              <w:jc w:val="center"/>
              <w:rPr>
                <w:ins w:id="7177" w:author="Commodore, Sarah" w:date="2023-03-30T13:25:00Z"/>
                <w:rFonts w:ascii="Arial" w:eastAsia="Times New Roman" w:hAnsi="Arial" w:cs="Arial"/>
                <w:color w:val="000000"/>
                <w:sz w:val="14"/>
                <w:szCs w:val="14"/>
              </w:rPr>
            </w:pPr>
            <w:ins w:id="7178" w:author="Commodore, Sarah" w:date="2023-03-30T13:25:00Z">
              <w:r w:rsidRPr="00DC2757">
                <w:rPr>
                  <w:rFonts w:ascii="Arial" w:eastAsia="Times New Roman" w:hAnsi="Arial" w:cs="Arial"/>
                  <w:color w:val="000000"/>
                  <w:sz w:val="14"/>
                  <w:szCs w:val="14"/>
                </w:rPr>
                <w:t>19,972,201</w:t>
              </w:r>
            </w:ins>
          </w:p>
        </w:tc>
        <w:tc>
          <w:tcPr>
            <w:tcW w:w="606" w:type="dxa"/>
            <w:tcBorders>
              <w:top w:val="nil"/>
              <w:left w:val="nil"/>
              <w:bottom w:val="nil"/>
              <w:right w:val="nil"/>
            </w:tcBorders>
            <w:shd w:val="clear" w:color="000000" w:fill="FFFFFF"/>
            <w:vAlign w:val="center"/>
            <w:hideMark/>
          </w:tcPr>
          <w:p w14:paraId="58AB24AD" w14:textId="77777777" w:rsidR="00BE0539" w:rsidRPr="00DC2757" w:rsidRDefault="00BE0539" w:rsidP="00E750DA">
            <w:pPr>
              <w:spacing w:after="0" w:line="240" w:lineRule="auto"/>
              <w:jc w:val="center"/>
              <w:rPr>
                <w:ins w:id="7179" w:author="Commodore, Sarah" w:date="2023-03-30T13:25:00Z"/>
                <w:rFonts w:ascii="Arial" w:eastAsia="Times New Roman" w:hAnsi="Arial" w:cs="Arial"/>
                <w:color w:val="000000"/>
                <w:sz w:val="14"/>
                <w:szCs w:val="14"/>
              </w:rPr>
            </w:pPr>
            <w:ins w:id="7180" w:author="Commodore, Sarah" w:date="2023-03-30T13:25:00Z">
              <w:r w:rsidRPr="00DC2757">
                <w:rPr>
                  <w:rFonts w:ascii="Arial" w:eastAsia="Times New Roman" w:hAnsi="Arial" w:cs="Arial"/>
                  <w:color w:val="000000"/>
                  <w:sz w:val="14"/>
                  <w:szCs w:val="14"/>
                </w:rPr>
                <w:t>0.004</w:t>
              </w:r>
            </w:ins>
          </w:p>
        </w:tc>
        <w:tc>
          <w:tcPr>
            <w:tcW w:w="497" w:type="dxa"/>
            <w:tcBorders>
              <w:top w:val="nil"/>
              <w:left w:val="nil"/>
              <w:bottom w:val="nil"/>
              <w:right w:val="nil"/>
            </w:tcBorders>
            <w:shd w:val="clear" w:color="000000" w:fill="FFFFFF"/>
            <w:vAlign w:val="center"/>
            <w:hideMark/>
          </w:tcPr>
          <w:p w14:paraId="38AAEADF" w14:textId="77777777" w:rsidR="00BE0539" w:rsidRPr="00DC2757" w:rsidRDefault="00BE0539" w:rsidP="00E750DA">
            <w:pPr>
              <w:spacing w:after="0" w:line="240" w:lineRule="auto"/>
              <w:jc w:val="center"/>
              <w:rPr>
                <w:ins w:id="7181" w:author="Commodore, Sarah" w:date="2023-03-30T13:25:00Z"/>
                <w:rFonts w:ascii="Arial" w:eastAsia="Times New Roman" w:hAnsi="Arial" w:cs="Arial"/>
                <w:color w:val="000000"/>
                <w:sz w:val="14"/>
                <w:szCs w:val="14"/>
              </w:rPr>
            </w:pPr>
            <w:ins w:id="7182" w:author="Commodore, Sarah" w:date="2023-03-30T13:25: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100147AE" w14:textId="77777777" w:rsidR="00BE0539" w:rsidRPr="00DC2757" w:rsidRDefault="00BE0539" w:rsidP="00E750DA">
            <w:pPr>
              <w:spacing w:after="0" w:line="240" w:lineRule="auto"/>
              <w:rPr>
                <w:ins w:id="7183" w:author="Commodore, Sarah" w:date="2023-03-30T13:25:00Z"/>
                <w:rFonts w:ascii="Arial" w:eastAsia="Times New Roman" w:hAnsi="Arial" w:cs="Arial"/>
                <w:color w:val="000000"/>
                <w:sz w:val="14"/>
                <w:szCs w:val="14"/>
              </w:rPr>
            </w:pPr>
            <w:ins w:id="7184" w:author="Commodore, Sarah" w:date="2023-03-30T13:25:00Z">
              <w:r w:rsidRPr="00DC2757">
                <w:rPr>
                  <w:rFonts w:ascii="Arial" w:eastAsia="Times New Roman" w:hAnsi="Arial" w:cs="Arial"/>
                  <w:color w:val="000000"/>
                  <w:sz w:val="14"/>
                  <w:szCs w:val="14"/>
                </w:rPr>
                <w:t>cg03884082;cg10211745;cg15589641;cg18923740;cg19234140</w:t>
              </w:r>
            </w:ins>
          </w:p>
        </w:tc>
        <w:tc>
          <w:tcPr>
            <w:tcW w:w="1533" w:type="dxa"/>
            <w:tcBorders>
              <w:top w:val="nil"/>
              <w:left w:val="nil"/>
              <w:bottom w:val="nil"/>
              <w:right w:val="nil"/>
            </w:tcBorders>
            <w:shd w:val="clear" w:color="000000" w:fill="FFFFFF"/>
            <w:vAlign w:val="center"/>
            <w:hideMark/>
          </w:tcPr>
          <w:p w14:paraId="1C278972" w14:textId="77777777" w:rsidR="00BE0539" w:rsidRPr="00DC2757" w:rsidRDefault="00BE0539" w:rsidP="00E750DA">
            <w:pPr>
              <w:spacing w:after="0" w:line="240" w:lineRule="auto"/>
              <w:jc w:val="center"/>
              <w:rPr>
                <w:ins w:id="7185" w:author="Commodore, Sarah" w:date="2023-03-30T13:25:00Z"/>
                <w:rFonts w:ascii="Arial" w:eastAsia="Times New Roman" w:hAnsi="Arial" w:cs="Arial"/>
                <w:i/>
                <w:iCs/>
                <w:color w:val="000000"/>
                <w:sz w:val="14"/>
                <w:szCs w:val="14"/>
              </w:rPr>
            </w:pPr>
            <w:ins w:id="7186" w:author="Commodore, Sarah" w:date="2023-03-30T13:25:00Z">
              <w:r w:rsidRPr="00DC2757">
                <w:rPr>
                  <w:rFonts w:ascii="Arial" w:eastAsia="Times New Roman" w:hAnsi="Arial" w:cs="Arial"/>
                  <w:i/>
                  <w:iCs/>
                  <w:color w:val="000000"/>
                  <w:sz w:val="14"/>
                  <w:szCs w:val="14"/>
                </w:rPr>
                <w:t>NBL1;MICOS10-NBL1</w:t>
              </w:r>
            </w:ins>
          </w:p>
        </w:tc>
        <w:tc>
          <w:tcPr>
            <w:tcW w:w="770" w:type="dxa"/>
            <w:tcBorders>
              <w:top w:val="nil"/>
              <w:left w:val="nil"/>
              <w:bottom w:val="nil"/>
              <w:right w:val="nil"/>
            </w:tcBorders>
            <w:shd w:val="clear" w:color="000000" w:fill="FFFFFF"/>
            <w:vAlign w:val="center"/>
            <w:hideMark/>
          </w:tcPr>
          <w:p w14:paraId="33D0ACD6" w14:textId="77777777" w:rsidR="00BE0539" w:rsidRPr="00DC2757" w:rsidRDefault="00BE0539" w:rsidP="00E750DA">
            <w:pPr>
              <w:spacing w:after="0" w:line="240" w:lineRule="auto"/>
              <w:jc w:val="center"/>
              <w:rPr>
                <w:ins w:id="7187" w:author="Commodore, Sarah" w:date="2023-03-30T13:25:00Z"/>
                <w:rFonts w:ascii="Arial" w:eastAsia="Times New Roman" w:hAnsi="Arial" w:cs="Arial"/>
                <w:color w:val="000000"/>
                <w:sz w:val="14"/>
                <w:szCs w:val="14"/>
              </w:rPr>
            </w:pPr>
            <w:ins w:id="7188" w:author="Commodore, Sarah" w:date="2023-03-30T13:25: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67836016" w14:textId="77777777" w:rsidR="00BE0539" w:rsidRPr="00DC2757" w:rsidRDefault="00BE0539" w:rsidP="00E750DA">
            <w:pPr>
              <w:spacing w:after="0" w:line="240" w:lineRule="auto"/>
              <w:jc w:val="center"/>
              <w:rPr>
                <w:ins w:id="7189" w:author="Commodore, Sarah" w:date="2023-03-30T13:25:00Z"/>
                <w:rFonts w:ascii="Arial" w:eastAsia="Times New Roman" w:hAnsi="Arial" w:cs="Arial"/>
                <w:color w:val="000000"/>
                <w:sz w:val="14"/>
                <w:szCs w:val="14"/>
              </w:rPr>
            </w:pPr>
            <w:ins w:id="7190" w:author="Commodore, Sarah" w:date="2023-03-30T13:25:00Z">
              <w:r w:rsidRPr="00DC2757">
                <w:rPr>
                  <w:rFonts w:ascii="Arial" w:eastAsia="Times New Roman" w:hAnsi="Arial" w:cs="Arial"/>
                  <w:color w:val="000000"/>
                  <w:sz w:val="14"/>
                  <w:szCs w:val="14"/>
                </w:rPr>
                <w:t>0</w:t>
              </w:r>
            </w:ins>
          </w:p>
        </w:tc>
      </w:tr>
      <w:tr w:rsidR="00BE0539" w:rsidRPr="00DC2757" w14:paraId="1CC286E7" w14:textId="77777777" w:rsidTr="00E750DA">
        <w:trPr>
          <w:trHeight w:val="180"/>
          <w:ins w:id="7191" w:author="Commodore, Sarah" w:date="2023-03-30T13:25:00Z"/>
        </w:trPr>
        <w:tc>
          <w:tcPr>
            <w:tcW w:w="933" w:type="dxa"/>
            <w:tcBorders>
              <w:top w:val="nil"/>
              <w:left w:val="nil"/>
              <w:bottom w:val="nil"/>
              <w:right w:val="nil"/>
            </w:tcBorders>
            <w:shd w:val="clear" w:color="000000" w:fill="FFFFFF"/>
            <w:vAlign w:val="center"/>
            <w:hideMark/>
          </w:tcPr>
          <w:p w14:paraId="3D2384CC" w14:textId="77777777" w:rsidR="00BE0539" w:rsidRPr="00DC2757" w:rsidRDefault="00BE0539" w:rsidP="00E750DA">
            <w:pPr>
              <w:spacing w:after="0" w:line="240" w:lineRule="auto"/>
              <w:jc w:val="center"/>
              <w:rPr>
                <w:ins w:id="7192" w:author="Commodore, Sarah" w:date="2023-03-30T13:25:00Z"/>
                <w:rFonts w:ascii="Arial" w:eastAsia="Times New Roman" w:hAnsi="Arial" w:cs="Arial"/>
                <w:color w:val="000000"/>
                <w:sz w:val="14"/>
                <w:szCs w:val="14"/>
              </w:rPr>
            </w:pPr>
            <w:ins w:id="7193" w:author="Commodore, Sarah" w:date="2023-03-30T13:25:00Z">
              <w:r w:rsidRPr="00DC2757">
                <w:rPr>
                  <w:rFonts w:ascii="Arial" w:eastAsia="Times New Roman" w:hAnsi="Arial" w:cs="Arial"/>
                  <w:color w:val="000000"/>
                  <w:sz w:val="14"/>
                  <w:szCs w:val="14"/>
                </w:rPr>
                <w:t>chr12</w:t>
              </w:r>
            </w:ins>
          </w:p>
        </w:tc>
        <w:tc>
          <w:tcPr>
            <w:tcW w:w="809" w:type="dxa"/>
            <w:tcBorders>
              <w:top w:val="nil"/>
              <w:left w:val="nil"/>
              <w:bottom w:val="nil"/>
              <w:right w:val="nil"/>
            </w:tcBorders>
            <w:shd w:val="clear" w:color="000000" w:fill="FFFFFF"/>
            <w:vAlign w:val="center"/>
            <w:hideMark/>
          </w:tcPr>
          <w:p w14:paraId="16AA553D" w14:textId="77777777" w:rsidR="00BE0539" w:rsidRPr="00DC2757" w:rsidRDefault="00BE0539" w:rsidP="00E750DA">
            <w:pPr>
              <w:spacing w:after="0" w:line="240" w:lineRule="auto"/>
              <w:jc w:val="center"/>
              <w:rPr>
                <w:ins w:id="7194" w:author="Commodore, Sarah" w:date="2023-03-30T13:25:00Z"/>
                <w:rFonts w:ascii="Arial" w:eastAsia="Times New Roman" w:hAnsi="Arial" w:cs="Arial"/>
                <w:color w:val="000000"/>
                <w:sz w:val="14"/>
                <w:szCs w:val="14"/>
              </w:rPr>
            </w:pPr>
            <w:ins w:id="7195" w:author="Commodore, Sarah" w:date="2023-03-30T13:25:00Z">
              <w:r w:rsidRPr="00DC2757">
                <w:rPr>
                  <w:rFonts w:ascii="Arial" w:eastAsia="Times New Roman" w:hAnsi="Arial" w:cs="Arial"/>
                  <w:color w:val="000000"/>
                  <w:sz w:val="14"/>
                  <w:szCs w:val="14"/>
                </w:rPr>
                <w:t>132,639,764</w:t>
              </w:r>
            </w:ins>
          </w:p>
        </w:tc>
        <w:tc>
          <w:tcPr>
            <w:tcW w:w="809" w:type="dxa"/>
            <w:tcBorders>
              <w:top w:val="nil"/>
              <w:left w:val="nil"/>
              <w:bottom w:val="nil"/>
              <w:right w:val="nil"/>
            </w:tcBorders>
            <w:shd w:val="clear" w:color="000000" w:fill="FFFFFF"/>
            <w:vAlign w:val="center"/>
            <w:hideMark/>
          </w:tcPr>
          <w:p w14:paraId="1F94B172" w14:textId="77777777" w:rsidR="00BE0539" w:rsidRPr="00DC2757" w:rsidRDefault="00BE0539" w:rsidP="00E750DA">
            <w:pPr>
              <w:spacing w:after="0" w:line="240" w:lineRule="auto"/>
              <w:jc w:val="center"/>
              <w:rPr>
                <w:ins w:id="7196" w:author="Commodore, Sarah" w:date="2023-03-30T13:25:00Z"/>
                <w:rFonts w:ascii="Arial" w:eastAsia="Times New Roman" w:hAnsi="Arial" w:cs="Arial"/>
                <w:color w:val="000000"/>
                <w:sz w:val="14"/>
                <w:szCs w:val="14"/>
              </w:rPr>
            </w:pPr>
            <w:ins w:id="7197" w:author="Commodore, Sarah" w:date="2023-03-30T13:25:00Z">
              <w:r w:rsidRPr="00DC2757">
                <w:rPr>
                  <w:rFonts w:ascii="Arial" w:eastAsia="Times New Roman" w:hAnsi="Arial" w:cs="Arial"/>
                  <w:color w:val="000000"/>
                  <w:sz w:val="14"/>
                  <w:szCs w:val="14"/>
                </w:rPr>
                <w:t>132,640,226</w:t>
              </w:r>
            </w:ins>
          </w:p>
        </w:tc>
        <w:tc>
          <w:tcPr>
            <w:tcW w:w="606" w:type="dxa"/>
            <w:tcBorders>
              <w:top w:val="nil"/>
              <w:left w:val="nil"/>
              <w:bottom w:val="nil"/>
              <w:right w:val="nil"/>
            </w:tcBorders>
            <w:shd w:val="clear" w:color="000000" w:fill="FFFFFF"/>
            <w:vAlign w:val="center"/>
            <w:hideMark/>
          </w:tcPr>
          <w:p w14:paraId="2668234E" w14:textId="77777777" w:rsidR="00BE0539" w:rsidRPr="00DC2757" w:rsidRDefault="00BE0539" w:rsidP="00E750DA">
            <w:pPr>
              <w:spacing w:after="0" w:line="240" w:lineRule="auto"/>
              <w:jc w:val="center"/>
              <w:rPr>
                <w:ins w:id="7198" w:author="Commodore, Sarah" w:date="2023-03-30T13:25:00Z"/>
                <w:rFonts w:ascii="Arial" w:eastAsia="Times New Roman" w:hAnsi="Arial" w:cs="Arial"/>
                <w:color w:val="000000"/>
                <w:sz w:val="14"/>
                <w:szCs w:val="14"/>
              </w:rPr>
            </w:pPr>
            <w:ins w:id="7199" w:author="Commodore, Sarah" w:date="2023-03-30T13:25:00Z">
              <w:r w:rsidRPr="00DC2757">
                <w:rPr>
                  <w:rFonts w:ascii="Arial" w:eastAsia="Times New Roman" w:hAnsi="Arial" w:cs="Arial"/>
                  <w:color w:val="000000"/>
                  <w:sz w:val="14"/>
                  <w:szCs w:val="14"/>
                </w:rPr>
                <w:t>0.005</w:t>
              </w:r>
            </w:ins>
          </w:p>
        </w:tc>
        <w:tc>
          <w:tcPr>
            <w:tcW w:w="497" w:type="dxa"/>
            <w:tcBorders>
              <w:top w:val="nil"/>
              <w:left w:val="nil"/>
              <w:bottom w:val="nil"/>
              <w:right w:val="nil"/>
            </w:tcBorders>
            <w:shd w:val="clear" w:color="000000" w:fill="FFFFFF"/>
            <w:vAlign w:val="center"/>
            <w:hideMark/>
          </w:tcPr>
          <w:p w14:paraId="041F265B" w14:textId="77777777" w:rsidR="00BE0539" w:rsidRPr="00DC2757" w:rsidRDefault="00BE0539" w:rsidP="00E750DA">
            <w:pPr>
              <w:spacing w:after="0" w:line="240" w:lineRule="auto"/>
              <w:jc w:val="center"/>
              <w:rPr>
                <w:ins w:id="7200" w:author="Commodore, Sarah" w:date="2023-03-30T13:25:00Z"/>
                <w:rFonts w:ascii="Arial" w:eastAsia="Times New Roman" w:hAnsi="Arial" w:cs="Arial"/>
                <w:color w:val="000000"/>
                <w:sz w:val="14"/>
                <w:szCs w:val="14"/>
              </w:rPr>
            </w:pPr>
            <w:ins w:id="7201" w:author="Commodore, Sarah" w:date="2023-03-30T13:25:00Z">
              <w:r w:rsidRPr="00DC2757">
                <w:rPr>
                  <w:rFonts w:ascii="Arial" w:eastAsia="Times New Roman" w:hAnsi="Arial" w:cs="Arial"/>
                  <w:color w:val="000000"/>
                  <w:sz w:val="14"/>
                  <w:szCs w:val="14"/>
                </w:rPr>
                <w:t>3</w:t>
              </w:r>
            </w:ins>
          </w:p>
        </w:tc>
        <w:tc>
          <w:tcPr>
            <w:tcW w:w="6469" w:type="dxa"/>
            <w:tcBorders>
              <w:top w:val="nil"/>
              <w:left w:val="nil"/>
              <w:bottom w:val="nil"/>
              <w:right w:val="nil"/>
            </w:tcBorders>
            <w:shd w:val="clear" w:color="000000" w:fill="FFFFFF"/>
            <w:noWrap/>
            <w:vAlign w:val="bottom"/>
            <w:hideMark/>
          </w:tcPr>
          <w:p w14:paraId="3A0F1B52" w14:textId="77777777" w:rsidR="00BE0539" w:rsidRPr="00DC2757" w:rsidRDefault="00BE0539" w:rsidP="00E750DA">
            <w:pPr>
              <w:spacing w:after="0" w:line="240" w:lineRule="auto"/>
              <w:rPr>
                <w:ins w:id="7202" w:author="Commodore, Sarah" w:date="2023-03-30T13:25:00Z"/>
                <w:rFonts w:ascii="Arial" w:eastAsia="Times New Roman" w:hAnsi="Arial" w:cs="Arial"/>
                <w:color w:val="000000"/>
                <w:sz w:val="14"/>
                <w:szCs w:val="14"/>
              </w:rPr>
            </w:pPr>
            <w:ins w:id="7203" w:author="Commodore, Sarah" w:date="2023-03-30T13:25:00Z">
              <w:r w:rsidRPr="00DC2757">
                <w:rPr>
                  <w:rFonts w:ascii="Arial" w:eastAsia="Times New Roman" w:hAnsi="Arial" w:cs="Arial"/>
                  <w:color w:val="000000"/>
                  <w:sz w:val="14"/>
                  <w:szCs w:val="14"/>
                </w:rPr>
                <w:t>cg09451320;cg09957073;cg15321238</w:t>
              </w:r>
            </w:ins>
          </w:p>
        </w:tc>
        <w:tc>
          <w:tcPr>
            <w:tcW w:w="1533" w:type="dxa"/>
            <w:tcBorders>
              <w:top w:val="nil"/>
              <w:left w:val="nil"/>
              <w:bottom w:val="nil"/>
              <w:right w:val="nil"/>
            </w:tcBorders>
            <w:shd w:val="clear" w:color="000000" w:fill="FFFFFF"/>
            <w:vAlign w:val="center"/>
            <w:hideMark/>
          </w:tcPr>
          <w:p w14:paraId="7097DD59" w14:textId="77777777" w:rsidR="00BE0539" w:rsidRPr="00DC2757" w:rsidRDefault="00BE0539" w:rsidP="00E750DA">
            <w:pPr>
              <w:spacing w:after="0" w:line="240" w:lineRule="auto"/>
              <w:jc w:val="center"/>
              <w:rPr>
                <w:ins w:id="7204" w:author="Commodore, Sarah" w:date="2023-03-30T13:25:00Z"/>
                <w:rFonts w:ascii="Arial" w:eastAsia="Times New Roman" w:hAnsi="Arial" w:cs="Arial"/>
                <w:i/>
                <w:iCs/>
                <w:color w:val="000000"/>
                <w:sz w:val="14"/>
                <w:szCs w:val="14"/>
              </w:rPr>
            </w:pPr>
            <w:ins w:id="7205" w:author="Commodore, Sarah" w:date="2023-03-30T13:25:00Z">
              <w:r w:rsidRPr="00DC2757">
                <w:rPr>
                  <w:rFonts w:ascii="Arial" w:eastAsia="Times New Roman" w:hAnsi="Arial" w:cs="Arial"/>
                  <w:i/>
                  <w:iCs/>
                  <w:color w:val="000000"/>
                  <w:sz w:val="14"/>
                  <w:szCs w:val="14"/>
                </w:rPr>
                <w:t>NOC4L</w:t>
              </w:r>
            </w:ins>
          </w:p>
        </w:tc>
        <w:tc>
          <w:tcPr>
            <w:tcW w:w="770" w:type="dxa"/>
            <w:tcBorders>
              <w:top w:val="nil"/>
              <w:left w:val="nil"/>
              <w:bottom w:val="nil"/>
              <w:right w:val="nil"/>
            </w:tcBorders>
            <w:shd w:val="clear" w:color="000000" w:fill="FFFFFF"/>
            <w:vAlign w:val="center"/>
            <w:hideMark/>
          </w:tcPr>
          <w:p w14:paraId="0D1380E4" w14:textId="77777777" w:rsidR="00BE0539" w:rsidRPr="00DC2757" w:rsidRDefault="00BE0539" w:rsidP="00E750DA">
            <w:pPr>
              <w:spacing w:after="0" w:line="240" w:lineRule="auto"/>
              <w:jc w:val="center"/>
              <w:rPr>
                <w:ins w:id="7206" w:author="Commodore, Sarah" w:date="2023-03-30T13:25:00Z"/>
                <w:rFonts w:ascii="Arial" w:eastAsia="Times New Roman" w:hAnsi="Arial" w:cs="Arial"/>
                <w:color w:val="000000"/>
                <w:sz w:val="14"/>
                <w:szCs w:val="14"/>
              </w:rPr>
            </w:pPr>
            <w:ins w:id="7207" w:author="Commodore, Sarah" w:date="2023-03-30T13:25:00Z">
              <w:r w:rsidRPr="00DC2757">
                <w:rPr>
                  <w:rFonts w:ascii="Arial" w:eastAsia="Times New Roman" w:hAnsi="Arial" w:cs="Arial"/>
                  <w:color w:val="000000"/>
                  <w:sz w:val="14"/>
                  <w:szCs w:val="14"/>
                </w:rPr>
                <w:t>1</w:t>
              </w:r>
            </w:ins>
          </w:p>
        </w:tc>
        <w:tc>
          <w:tcPr>
            <w:tcW w:w="770" w:type="dxa"/>
            <w:tcBorders>
              <w:top w:val="nil"/>
              <w:left w:val="nil"/>
              <w:bottom w:val="nil"/>
              <w:right w:val="nil"/>
            </w:tcBorders>
            <w:shd w:val="clear" w:color="000000" w:fill="FFFFFF"/>
            <w:vAlign w:val="center"/>
            <w:hideMark/>
          </w:tcPr>
          <w:p w14:paraId="4044717C" w14:textId="77777777" w:rsidR="00BE0539" w:rsidRPr="00DC2757" w:rsidRDefault="00BE0539" w:rsidP="00E750DA">
            <w:pPr>
              <w:spacing w:after="0" w:line="240" w:lineRule="auto"/>
              <w:jc w:val="center"/>
              <w:rPr>
                <w:ins w:id="7208" w:author="Commodore, Sarah" w:date="2023-03-30T13:25:00Z"/>
                <w:rFonts w:ascii="Arial" w:eastAsia="Times New Roman" w:hAnsi="Arial" w:cs="Arial"/>
                <w:color w:val="000000"/>
                <w:sz w:val="14"/>
                <w:szCs w:val="14"/>
              </w:rPr>
            </w:pPr>
            <w:ins w:id="7209" w:author="Commodore, Sarah" w:date="2023-03-30T13:25:00Z">
              <w:r w:rsidRPr="00DC2757">
                <w:rPr>
                  <w:rFonts w:ascii="Arial" w:eastAsia="Times New Roman" w:hAnsi="Arial" w:cs="Arial"/>
                  <w:color w:val="000000"/>
                  <w:sz w:val="14"/>
                  <w:szCs w:val="14"/>
                </w:rPr>
                <w:t>2</w:t>
              </w:r>
            </w:ins>
          </w:p>
        </w:tc>
      </w:tr>
      <w:tr w:rsidR="00BE0539" w:rsidRPr="00DC2757" w14:paraId="195A7F6C" w14:textId="77777777" w:rsidTr="00E750DA">
        <w:trPr>
          <w:trHeight w:val="180"/>
          <w:ins w:id="7210" w:author="Commodore, Sarah" w:date="2023-03-30T13:25:00Z"/>
        </w:trPr>
        <w:tc>
          <w:tcPr>
            <w:tcW w:w="933" w:type="dxa"/>
            <w:tcBorders>
              <w:top w:val="nil"/>
              <w:left w:val="nil"/>
              <w:bottom w:val="nil"/>
              <w:right w:val="nil"/>
            </w:tcBorders>
            <w:shd w:val="clear" w:color="000000" w:fill="FFFFFF"/>
            <w:vAlign w:val="center"/>
            <w:hideMark/>
          </w:tcPr>
          <w:p w14:paraId="6DBE1220" w14:textId="77777777" w:rsidR="00BE0539" w:rsidRPr="00DC2757" w:rsidRDefault="00BE0539" w:rsidP="00E750DA">
            <w:pPr>
              <w:spacing w:after="0" w:line="240" w:lineRule="auto"/>
              <w:jc w:val="center"/>
              <w:rPr>
                <w:ins w:id="7211" w:author="Commodore, Sarah" w:date="2023-03-30T13:25:00Z"/>
                <w:rFonts w:ascii="Arial" w:eastAsia="Times New Roman" w:hAnsi="Arial" w:cs="Arial"/>
                <w:color w:val="000000"/>
                <w:sz w:val="14"/>
                <w:szCs w:val="14"/>
              </w:rPr>
            </w:pPr>
            <w:ins w:id="7212" w:author="Commodore, Sarah" w:date="2023-03-30T13:25:00Z">
              <w:r w:rsidRPr="00DC2757">
                <w:rPr>
                  <w:rFonts w:ascii="Arial" w:eastAsia="Times New Roman" w:hAnsi="Arial" w:cs="Arial"/>
                  <w:color w:val="000000"/>
                  <w:sz w:val="14"/>
                  <w:szCs w:val="14"/>
                </w:rPr>
                <w:t>chr8</w:t>
              </w:r>
            </w:ins>
          </w:p>
        </w:tc>
        <w:tc>
          <w:tcPr>
            <w:tcW w:w="809" w:type="dxa"/>
            <w:tcBorders>
              <w:top w:val="nil"/>
              <w:left w:val="nil"/>
              <w:bottom w:val="nil"/>
              <w:right w:val="nil"/>
            </w:tcBorders>
            <w:shd w:val="clear" w:color="000000" w:fill="FFFFFF"/>
            <w:vAlign w:val="center"/>
            <w:hideMark/>
          </w:tcPr>
          <w:p w14:paraId="2FCA3708" w14:textId="77777777" w:rsidR="00BE0539" w:rsidRPr="00DC2757" w:rsidRDefault="00BE0539" w:rsidP="00E750DA">
            <w:pPr>
              <w:spacing w:after="0" w:line="240" w:lineRule="auto"/>
              <w:jc w:val="center"/>
              <w:rPr>
                <w:ins w:id="7213" w:author="Commodore, Sarah" w:date="2023-03-30T13:25:00Z"/>
                <w:rFonts w:ascii="Arial" w:eastAsia="Times New Roman" w:hAnsi="Arial" w:cs="Arial"/>
                <w:color w:val="000000"/>
                <w:sz w:val="14"/>
                <w:szCs w:val="14"/>
              </w:rPr>
            </w:pPr>
            <w:ins w:id="7214" w:author="Commodore, Sarah" w:date="2023-03-30T13:25:00Z">
              <w:r w:rsidRPr="00DC2757">
                <w:rPr>
                  <w:rFonts w:ascii="Arial" w:eastAsia="Times New Roman" w:hAnsi="Arial" w:cs="Arial"/>
                  <w:color w:val="000000"/>
                  <w:sz w:val="14"/>
                  <w:szCs w:val="14"/>
                </w:rPr>
                <w:t>101,225,245</w:t>
              </w:r>
            </w:ins>
          </w:p>
        </w:tc>
        <w:tc>
          <w:tcPr>
            <w:tcW w:w="809" w:type="dxa"/>
            <w:tcBorders>
              <w:top w:val="nil"/>
              <w:left w:val="nil"/>
              <w:bottom w:val="nil"/>
              <w:right w:val="nil"/>
            </w:tcBorders>
            <w:shd w:val="clear" w:color="000000" w:fill="FFFFFF"/>
            <w:vAlign w:val="center"/>
            <w:hideMark/>
          </w:tcPr>
          <w:p w14:paraId="7BAE0CD6" w14:textId="77777777" w:rsidR="00BE0539" w:rsidRPr="00DC2757" w:rsidRDefault="00BE0539" w:rsidP="00E750DA">
            <w:pPr>
              <w:spacing w:after="0" w:line="240" w:lineRule="auto"/>
              <w:jc w:val="center"/>
              <w:rPr>
                <w:ins w:id="7215" w:author="Commodore, Sarah" w:date="2023-03-30T13:25:00Z"/>
                <w:rFonts w:ascii="Arial" w:eastAsia="Times New Roman" w:hAnsi="Arial" w:cs="Arial"/>
                <w:color w:val="000000"/>
                <w:sz w:val="14"/>
                <w:szCs w:val="14"/>
              </w:rPr>
            </w:pPr>
            <w:ins w:id="7216" w:author="Commodore, Sarah" w:date="2023-03-30T13:25:00Z">
              <w:r w:rsidRPr="00DC2757">
                <w:rPr>
                  <w:rFonts w:ascii="Arial" w:eastAsia="Times New Roman" w:hAnsi="Arial" w:cs="Arial"/>
                  <w:color w:val="000000"/>
                  <w:sz w:val="14"/>
                  <w:szCs w:val="14"/>
                </w:rPr>
                <w:t>101,225,953</w:t>
              </w:r>
            </w:ins>
          </w:p>
        </w:tc>
        <w:tc>
          <w:tcPr>
            <w:tcW w:w="606" w:type="dxa"/>
            <w:tcBorders>
              <w:top w:val="nil"/>
              <w:left w:val="nil"/>
              <w:bottom w:val="nil"/>
              <w:right w:val="nil"/>
            </w:tcBorders>
            <w:shd w:val="clear" w:color="000000" w:fill="FFFFFF"/>
            <w:vAlign w:val="center"/>
            <w:hideMark/>
          </w:tcPr>
          <w:p w14:paraId="5F2F7343" w14:textId="77777777" w:rsidR="00BE0539" w:rsidRPr="00DC2757" w:rsidRDefault="00BE0539" w:rsidP="00E750DA">
            <w:pPr>
              <w:spacing w:after="0" w:line="240" w:lineRule="auto"/>
              <w:jc w:val="center"/>
              <w:rPr>
                <w:ins w:id="7217" w:author="Commodore, Sarah" w:date="2023-03-30T13:25:00Z"/>
                <w:rFonts w:ascii="Arial" w:eastAsia="Times New Roman" w:hAnsi="Arial" w:cs="Arial"/>
                <w:color w:val="000000"/>
                <w:sz w:val="14"/>
                <w:szCs w:val="14"/>
              </w:rPr>
            </w:pPr>
            <w:ins w:id="7218" w:author="Commodore, Sarah" w:date="2023-03-30T13:25:00Z">
              <w:r w:rsidRPr="00DC2757">
                <w:rPr>
                  <w:rFonts w:ascii="Arial" w:eastAsia="Times New Roman" w:hAnsi="Arial" w:cs="Arial"/>
                  <w:color w:val="000000"/>
                  <w:sz w:val="14"/>
                  <w:szCs w:val="14"/>
                </w:rPr>
                <w:t>0.006</w:t>
              </w:r>
            </w:ins>
          </w:p>
        </w:tc>
        <w:tc>
          <w:tcPr>
            <w:tcW w:w="497" w:type="dxa"/>
            <w:tcBorders>
              <w:top w:val="nil"/>
              <w:left w:val="nil"/>
              <w:bottom w:val="nil"/>
              <w:right w:val="nil"/>
            </w:tcBorders>
            <w:shd w:val="clear" w:color="000000" w:fill="FFFFFF"/>
            <w:vAlign w:val="center"/>
            <w:hideMark/>
          </w:tcPr>
          <w:p w14:paraId="3A65C58E" w14:textId="77777777" w:rsidR="00BE0539" w:rsidRPr="00DC2757" w:rsidRDefault="00BE0539" w:rsidP="00E750DA">
            <w:pPr>
              <w:spacing w:after="0" w:line="240" w:lineRule="auto"/>
              <w:jc w:val="center"/>
              <w:rPr>
                <w:ins w:id="7219" w:author="Commodore, Sarah" w:date="2023-03-30T13:25:00Z"/>
                <w:rFonts w:ascii="Arial" w:eastAsia="Times New Roman" w:hAnsi="Arial" w:cs="Arial"/>
                <w:color w:val="000000"/>
                <w:sz w:val="14"/>
                <w:szCs w:val="14"/>
              </w:rPr>
            </w:pPr>
            <w:ins w:id="7220" w:author="Commodore, Sarah" w:date="2023-03-30T13:25:00Z">
              <w:r w:rsidRPr="00DC2757">
                <w:rPr>
                  <w:rFonts w:ascii="Arial" w:eastAsia="Times New Roman" w:hAnsi="Arial" w:cs="Arial"/>
                  <w:color w:val="000000"/>
                  <w:sz w:val="14"/>
                  <w:szCs w:val="14"/>
                </w:rPr>
                <w:t>6</w:t>
              </w:r>
            </w:ins>
          </w:p>
        </w:tc>
        <w:tc>
          <w:tcPr>
            <w:tcW w:w="6469" w:type="dxa"/>
            <w:tcBorders>
              <w:top w:val="nil"/>
              <w:left w:val="nil"/>
              <w:bottom w:val="nil"/>
              <w:right w:val="nil"/>
            </w:tcBorders>
            <w:shd w:val="clear" w:color="000000" w:fill="FFFFFF"/>
            <w:noWrap/>
            <w:vAlign w:val="bottom"/>
            <w:hideMark/>
          </w:tcPr>
          <w:p w14:paraId="6D58A7DC" w14:textId="77777777" w:rsidR="00BE0539" w:rsidRPr="00DC2757" w:rsidRDefault="00BE0539" w:rsidP="00E750DA">
            <w:pPr>
              <w:spacing w:after="0" w:line="240" w:lineRule="auto"/>
              <w:rPr>
                <w:ins w:id="7221" w:author="Commodore, Sarah" w:date="2023-03-30T13:25:00Z"/>
                <w:rFonts w:ascii="Arial" w:eastAsia="Times New Roman" w:hAnsi="Arial" w:cs="Arial"/>
                <w:color w:val="000000"/>
                <w:sz w:val="14"/>
                <w:szCs w:val="14"/>
              </w:rPr>
            </w:pPr>
            <w:ins w:id="7222" w:author="Commodore, Sarah" w:date="2023-03-30T13:25:00Z">
              <w:r w:rsidRPr="00DC2757">
                <w:rPr>
                  <w:rFonts w:ascii="Arial" w:eastAsia="Times New Roman" w:hAnsi="Arial" w:cs="Arial"/>
                  <w:color w:val="000000"/>
                  <w:sz w:val="14"/>
                  <w:szCs w:val="14"/>
                </w:rPr>
                <w:t>cg05800758;cg06790425;cg11067736;cg13687825;cg17103929;cg20270320</w:t>
              </w:r>
            </w:ins>
          </w:p>
        </w:tc>
        <w:tc>
          <w:tcPr>
            <w:tcW w:w="1533" w:type="dxa"/>
            <w:tcBorders>
              <w:top w:val="nil"/>
              <w:left w:val="nil"/>
              <w:bottom w:val="nil"/>
              <w:right w:val="nil"/>
            </w:tcBorders>
            <w:shd w:val="clear" w:color="000000" w:fill="FFFFFF"/>
            <w:vAlign w:val="center"/>
            <w:hideMark/>
          </w:tcPr>
          <w:p w14:paraId="7D2C8380" w14:textId="77777777" w:rsidR="00BE0539" w:rsidRPr="00DC2757" w:rsidRDefault="00BE0539" w:rsidP="00E750DA">
            <w:pPr>
              <w:spacing w:after="0" w:line="240" w:lineRule="auto"/>
              <w:jc w:val="center"/>
              <w:rPr>
                <w:ins w:id="7223" w:author="Commodore, Sarah" w:date="2023-03-30T13:25:00Z"/>
                <w:rFonts w:ascii="Arial" w:eastAsia="Times New Roman" w:hAnsi="Arial" w:cs="Arial"/>
                <w:i/>
                <w:iCs/>
                <w:color w:val="000000"/>
                <w:sz w:val="14"/>
                <w:szCs w:val="14"/>
              </w:rPr>
            </w:pPr>
            <w:ins w:id="7224" w:author="Commodore, Sarah" w:date="2023-03-30T13:25:00Z">
              <w:r w:rsidRPr="00DC2757">
                <w:rPr>
                  <w:rFonts w:ascii="Arial" w:eastAsia="Times New Roman" w:hAnsi="Arial" w:cs="Arial"/>
                  <w:i/>
                  <w:iCs/>
                  <w:color w:val="000000"/>
                  <w:sz w:val="14"/>
                  <w:szCs w:val="14"/>
                </w:rPr>
                <w:t>SPAG1</w:t>
              </w:r>
            </w:ins>
          </w:p>
        </w:tc>
        <w:tc>
          <w:tcPr>
            <w:tcW w:w="770" w:type="dxa"/>
            <w:tcBorders>
              <w:top w:val="nil"/>
              <w:left w:val="nil"/>
              <w:bottom w:val="nil"/>
              <w:right w:val="nil"/>
            </w:tcBorders>
            <w:shd w:val="clear" w:color="000000" w:fill="FFFFFF"/>
            <w:vAlign w:val="center"/>
            <w:hideMark/>
          </w:tcPr>
          <w:p w14:paraId="2FBDCAF3" w14:textId="77777777" w:rsidR="00BE0539" w:rsidRPr="00DC2757" w:rsidRDefault="00BE0539" w:rsidP="00E750DA">
            <w:pPr>
              <w:spacing w:after="0" w:line="240" w:lineRule="auto"/>
              <w:jc w:val="center"/>
              <w:rPr>
                <w:ins w:id="7225" w:author="Commodore, Sarah" w:date="2023-03-30T13:25:00Z"/>
                <w:rFonts w:ascii="Arial" w:eastAsia="Times New Roman" w:hAnsi="Arial" w:cs="Arial"/>
                <w:color w:val="000000"/>
                <w:sz w:val="14"/>
                <w:szCs w:val="14"/>
              </w:rPr>
            </w:pPr>
            <w:ins w:id="7226" w:author="Commodore, Sarah" w:date="2023-03-30T13:25: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1F1F9316" w14:textId="77777777" w:rsidR="00BE0539" w:rsidRPr="00DC2757" w:rsidRDefault="00BE0539" w:rsidP="00E750DA">
            <w:pPr>
              <w:spacing w:after="0" w:line="240" w:lineRule="auto"/>
              <w:jc w:val="center"/>
              <w:rPr>
                <w:ins w:id="7227" w:author="Commodore, Sarah" w:date="2023-03-30T13:25:00Z"/>
                <w:rFonts w:ascii="Arial" w:eastAsia="Times New Roman" w:hAnsi="Arial" w:cs="Arial"/>
                <w:color w:val="000000"/>
                <w:sz w:val="14"/>
                <w:szCs w:val="14"/>
              </w:rPr>
            </w:pPr>
            <w:ins w:id="7228" w:author="Commodore, Sarah" w:date="2023-03-30T13:25:00Z">
              <w:r w:rsidRPr="00DC2757">
                <w:rPr>
                  <w:rFonts w:ascii="Arial" w:eastAsia="Times New Roman" w:hAnsi="Arial" w:cs="Arial"/>
                  <w:color w:val="000000"/>
                  <w:sz w:val="14"/>
                  <w:szCs w:val="14"/>
                </w:rPr>
                <w:t>6</w:t>
              </w:r>
            </w:ins>
          </w:p>
        </w:tc>
      </w:tr>
      <w:tr w:rsidR="00BE0539" w:rsidRPr="00DC2757" w14:paraId="2F06012D" w14:textId="77777777" w:rsidTr="00E750DA">
        <w:trPr>
          <w:trHeight w:val="180"/>
          <w:ins w:id="7229" w:author="Commodore, Sarah" w:date="2023-03-30T13:25:00Z"/>
        </w:trPr>
        <w:tc>
          <w:tcPr>
            <w:tcW w:w="933" w:type="dxa"/>
            <w:tcBorders>
              <w:top w:val="nil"/>
              <w:left w:val="nil"/>
              <w:bottom w:val="nil"/>
              <w:right w:val="nil"/>
            </w:tcBorders>
            <w:shd w:val="clear" w:color="000000" w:fill="FFFFFF"/>
            <w:vAlign w:val="center"/>
            <w:hideMark/>
          </w:tcPr>
          <w:p w14:paraId="3FD71033" w14:textId="77777777" w:rsidR="00BE0539" w:rsidRPr="00DC2757" w:rsidRDefault="00BE0539" w:rsidP="00E750DA">
            <w:pPr>
              <w:spacing w:after="0" w:line="240" w:lineRule="auto"/>
              <w:jc w:val="center"/>
              <w:rPr>
                <w:ins w:id="7230" w:author="Commodore, Sarah" w:date="2023-03-30T13:25:00Z"/>
                <w:rFonts w:ascii="Arial" w:eastAsia="Times New Roman" w:hAnsi="Arial" w:cs="Arial"/>
                <w:color w:val="000000"/>
                <w:sz w:val="14"/>
                <w:szCs w:val="14"/>
              </w:rPr>
            </w:pPr>
            <w:ins w:id="7231" w:author="Commodore, Sarah" w:date="2023-03-30T13:25:00Z">
              <w:r w:rsidRPr="00DC2757">
                <w:rPr>
                  <w:rFonts w:ascii="Arial" w:eastAsia="Times New Roman" w:hAnsi="Arial" w:cs="Arial"/>
                  <w:color w:val="000000"/>
                  <w:sz w:val="14"/>
                  <w:szCs w:val="14"/>
                </w:rPr>
                <w:t>chr2</w:t>
              </w:r>
            </w:ins>
          </w:p>
        </w:tc>
        <w:tc>
          <w:tcPr>
            <w:tcW w:w="809" w:type="dxa"/>
            <w:tcBorders>
              <w:top w:val="nil"/>
              <w:left w:val="nil"/>
              <w:bottom w:val="nil"/>
              <w:right w:val="nil"/>
            </w:tcBorders>
            <w:shd w:val="clear" w:color="000000" w:fill="FFFFFF"/>
            <w:vAlign w:val="center"/>
            <w:hideMark/>
          </w:tcPr>
          <w:p w14:paraId="389556AF" w14:textId="77777777" w:rsidR="00BE0539" w:rsidRPr="00DC2757" w:rsidRDefault="00BE0539" w:rsidP="00E750DA">
            <w:pPr>
              <w:spacing w:after="0" w:line="240" w:lineRule="auto"/>
              <w:jc w:val="center"/>
              <w:rPr>
                <w:ins w:id="7232" w:author="Commodore, Sarah" w:date="2023-03-30T13:25:00Z"/>
                <w:rFonts w:ascii="Arial" w:eastAsia="Times New Roman" w:hAnsi="Arial" w:cs="Arial"/>
                <w:color w:val="000000"/>
                <w:sz w:val="14"/>
                <w:szCs w:val="14"/>
              </w:rPr>
            </w:pPr>
            <w:ins w:id="7233" w:author="Commodore, Sarah" w:date="2023-03-30T13:25:00Z">
              <w:r w:rsidRPr="00DC2757">
                <w:rPr>
                  <w:rFonts w:ascii="Arial" w:eastAsia="Times New Roman" w:hAnsi="Arial" w:cs="Arial"/>
                  <w:color w:val="000000"/>
                  <w:sz w:val="14"/>
                  <w:szCs w:val="14"/>
                </w:rPr>
                <w:t>240,270,992</w:t>
              </w:r>
            </w:ins>
          </w:p>
        </w:tc>
        <w:tc>
          <w:tcPr>
            <w:tcW w:w="809" w:type="dxa"/>
            <w:tcBorders>
              <w:top w:val="nil"/>
              <w:left w:val="nil"/>
              <w:bottom w:val="nil"/>
              <w:right w:val="nil"/>
            </w:tcBorders>
            <w:shd w:val="clear" w:color="000000" w:fill="FFFFFF"/>
            <w:vAlign w:val="center"/>
            <w:hideMark/>
          </w:tcPr>
          <w:p w14:paraId="542B4F77" w14:textId="77777777" w:rsidR="00BE0539" w:rsidRPr="00DC2757" w:rsidRDefault="00BE0539" w:rsidP="00E750DA">
            <w:pPr>
              <w:spacing w:after="0" w:line="240" w:lineRule="auto"/>
              <w:jc w:val="center"/>
              <w:rPr>
                <w:ins w:id="7234" w:author="Commodore, Sarah" w:date="2023-03-30T13:25:00Z"/>
                <w:rFonts w:ascii="Arial" w:eastAsia="Times New Roman" w:hAnsi="Arial" w:cs="Arial"/>
                <w:color w:val="000000"/>
                <w:sz w:val="14"/>
                <w:szCs w:val="14"/>
              </w:rPr>
            </w:pPr>
            <w:ins w:id="7235" w:author="Commodore, Sarah" w:date="2023-03-30T13:25:00Z">
              <w:r w:rsidRPr="00DC2757">
                <w:rPr>
                  <w:rFonts w:ascii="Arial" w:eastAsia="Times New Roman" w:hAnsi="Arial" w:cs="Arial"/>
                  <w:color w:val="000000"/>
                  <w:sz w:val="14"/>
                  <w:szCs w:val="14"/>
                </w:rPr>
                <w:t>240,271,327</w:t>
              </w:r>
            </w:ins>
          </w:p>
        </w:tc>
        <w:tc>
          <w:tcPr>
            <w:tcW w:w="606" w:type="dxa"/>
            <w:tcBorders>
              <w:top w:val="nil"/>
              <w:left w:val="nil"/>
              <w:bottom w:val="nil"/>
              <w:right w:val="nil"/>
            </w:tcBorders>
            <w:shd w:val="clear" w:color="000000" w:fill="FFFFFF"/>
            <w:vAlign w:val="center"/>
            <w:hideMark/>
          </w:tcPr>
          <w:p w14:paraId="1C94648B" w14:textId="77777777" w:rsidR="00BE0539" w:rsidRPr="00DC2757" w:rsidRDefault="00BE0539" w:rsidP="00E750DA">
            <w:pPr>
              <w:spacing w:after="0" w:line="240" w:lineRule="auto"/>
              <w:jc w:val="center"/>
              <w:rPr>
                <w:ins w:id="7236" w:author="Commodore, Sarah" w:date="2023-03-30T13:25:00Z"/>
                <w:rFonts w:ascii="Arial" w:eastAsia="Times New Roman" w:hAnsi="Arial" w:cs="Arial"/>
                <w:color w:val="000000"/>
                <w:sz w:val="14"/>
                <w:szCs w:val="14"/>
              </w:rPr>
            </w:pPr>
            <w:ins w:id="7237" w:author="Commodore, Sarah" w:date="2023-03-30T13:25:00Z">
              <w:r w:rsidRPr="00DC2757">
                <w:rPr>
                  <w:rFonts w:ascii="Arial" w:eastAsia="Times New Roman" w:hAnsi="Arial" w:cs="Arial"/>
                  <w:color w:val="000000"/>
                  <w:sz w:val="14"/>
                  <w:szCs w:val="14"/>
                </w:rPr>
                <w:t>0.007</w:t>
              </w:r>
            </w:ins>
          </w:p>
        </w:tc>
        <w:tc>
          <w:tcPr>
            <w:tcW w:w="497" w:type="dxa"/>
            <w:tcBorders>
              <w:top w:val="nil"/>
              <w:left w:val="nil"/>
              <w:bottom w:val="nil"/>
              <w:right w:val="nil"/>
            </w:tcBorders>
            <w:shd w:val="clear" w:color="000000" w:fill="FFFFFF"/>
            <w:vAlign w:val="center"/>
            <w:hideMark/>
          </w:tcPr>
          <w:p w14:paraId="03E1F9F2" w14:textId="77777777" w:rsidR="00BE0539" w:rsidRPr="00DC2757" w:rsidRDefault="00BE0539" w:rsidP="00E750DA">
            <w:pPr>
              <w:spacing w:after="0" w:line="240" w:lineRule="auto"/>
              <w:jc w:val="center"/>
              <w:rPr>
                <w:ins w:id="7238" w:author="Commodore, Sarah" w:date="2023-03-30T13:25:00Z"/>
                <w:rFonts w:ascii="Arial" w:eastAsia="Times New Roman" w:hAnsi="Arial" w:cs="Arial"/>
                <w:color w:val="000000"/>
                <w:sz w:val="14"/>
                <w:szCs w:val="14"/>
              </w:rPr>
            </w:pPr>
            <w:ins w:id="7239" w:author="Commodore, Sarah" w:date="2023-03-30T13:25: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0F3E7D67" w14:textId="77777777" w:rsidR="00BE0539" w:rsidRPr="00DC2757" w:rsidRDefault="00BE0539" w:rsidP="00E750DA">
            <w:pPr>
              <w:spacing w:after="0" w:line="240" w:lineRule="auto"/>
              <w:rPr>
                <w:ins w:id="7240" w:author="Commodore, Sarah" w:date="2023-03-30T13:25:00Z"/>
                <w:rFonts w:ascii="Arial" w:eastAsia="Times New Roman" w:hAnsi="Arial" w:cs="Arial"/>
                <w:color w:val="000000"/>
                <w:sz w:val="14"/>
                <w:szCs w:val="14"/>
              </w:rPr>
            </w:pPr>
            <w:ins w:id="7241" w:author="Commodore, Sarah" w:date="2023-03-30T13:25:00Z">
              <w:r w:rsidRPr="00DC2757">
                <w:rPr>
                  <w:rFonts w:ascii="Arial" w:eastAsia="Times New Roman" w:hAnsi="Arial" w:cs="Arial"/>
                  <w:color w:val="000000"/>
                  <w:sz w:val="14"/>
                  <w:szCs w:val="14"/>
                </w:rPr>
                <w:t>cg03585122;cg16299358;cg18803701;cg19770748;cg22009751</w:t>
              </w:r>
            </w:ins>
          </w:p>
        </w:tc>
        <w:tc>
          <w:tcPr>
            <w:tcW w:w="1533" w:type="dxa"/>
            <w:tcBorders>
              <w:top w:val="nil"/>
              <w:left w:val="nil"/>
              <w:bottom w:val="nil"/>
              <w:right w:val="nil"/>
            </w:tcBorders>
            <w:shd w:val="clear" w:color="000000" w:fill="FFFFFF"/>
            <w:vAlign w:val="center"/>
            <w:hideMark/>
          </w:tcPr>
          <w:p w14:paraId="6B5D8CA4" w14:textId="77777777" w:rsidR="00BE0539" w:rsidRPr="00DC2757" w:rsidRDefault="00BE0539" w:rsidP="00E750DA">
            <w:pPr>
              <w:spacing w:after="0" w:line="240" w:lineRule="auto"/>
              <w:jc w:val="center"/>
              <w:rPr>
                <w:ins w:id="7242" w:author="Commodore, Sarah" w:date="2023-03-30T13:25:00Z"/>
                <w:rFonts w:ascii="Arial" w:eastAsia="Times New Roman" w:hAnsi="Arial" w:cs="Arial"/>
                <w:i/>
                <w:iCs/>
                <w:color w:val="000000"/>
                <w:sz w:val="14"/>
                <w:szCs w:val="14"/>
              </w:rPr>
            </w:pPr>
            <w:ins w:id="7243" w:author="Commodore, Sarah" w:date="2023-03-30T13:25:00Z">
              <w:r w:rsidRPr="00DC2757">
                <w:rPr>
                  <w:rFonts w:ascii="Arial" w:eastAsia="Times New Roman" w:hAnsi="Arial" w:cs="Arial"/>
                  <w:i/>
                  <w:iCs/>
                  <w:color w:val="000000"/>
                  <w:sz w:val="14"/>
                  <w:szCs w:val="14"/>
                </w:rPr>
                <w:t>HDAC4</w:t>
              </w:r>
            </w:ins>
          </w:p>
        </w:tc>
        <w:tc>
          <w:tcPr>
            <w:tcW w:w="770" w:type="dxa"/>
            <w:tcBorders>
              <w:top w:val="nil"/>
              <w:left w:val="nil"/>
              <w:bottom w:val="nil"/>
              <w:right w:val="nil"/>
            </w:tcBorders>
            <w:shd w:val="clear" w:color="000000" w:fill="FFFFFF"/>
            <w:vAlign w:val="center"/>
            <w:hideMark/>
          </w:tcPr>
          <w:p w14:paraId="7EE96091" w14:textId="77777777" w:rsidR="00BE0539" w:rsidRPr="00DC2757" w:rsidRDefault="00BE0539" w:rsidP="00E750DA">
            <w:pPr>
              <w:spacing w:after="0" w:line="240" w:lineRule="auto"/>
              <w:jc w:val="center"/>
              <w:rPr>
                <w:ins w:id="7244" w:author="Commodore, Sarah" w:date="2023-03-30T13:25:00Z"/>
                <w:rFonts w:ascii="Arial" w:eastAsia="Times New Roman" w:hAnsi="Arial" w:cs="Arial"/>
                <w:color w:val="000000"/>
                <w:sz w:val="14"/>
                <w:szCs w:val="14"/>
              </w:rPr>
            </w:pPr>
            <w:ins w:id="7245" w:author="Commodore, Sarah" w:date="2023-03-30T13:25: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5A2A9794" w14:textId="77777777" w:rsidR="00BE0539" w:rsidRPr="00DC2757" w:rsidRDefault="00BE0539" w:rsidP="00E750DA">
            <w:pPr>
              <w:spacing w:after="0" w:line="240" w:lineRule="auto"/>
              <w:jc w:val="center"/>
              <w:rPr>
                <w:ins w:id="7246" w:author="Commodore, Sarah" w:date="2023-03-30T13:25:00Z"/>
                <w:rFonts w:ascii="Arial" w:eastAsia="Times New Roman" w:hAnsi="Arial" w:cs="Arial"/>
                <w:color w:val="000000"/>
                <w:sz w:val="14"/>
                <w:szCs w:val="14"/>
              </w:rPr>
            </w:pPr>
            <w:ins w:id="7247" w:author="Commodore, Sarah" w:date="2023-03-30T13:25:00Z">
              <w:r w:rsidRPr="00DC2757">
                <w:rPr>
                  <w:rFonts w:ascii="Arial" w:eastAsia="Times New Roman" w:hAnsi="Arial" w:cs="Arial"/>
                  <w:color w:val="000000"/>
                  <w:sz w:val="14"/>
                  <w:szCs w:val="14"/>
                </w:rPr>
                <w:t>0</w:t>
              </w:r>
            </w:ins>
          </w:p>
        </w:tc>
      </w:tr>
      <w:tr w:rsidR="00BE0539" w:rsidRPr="00DC2757" w14:paraId="0096F204" w14:textId="77777777" w:rsidTr="00E750DA">
        <w:trPr>
          <w:trHeight w:val="180"/>
          <w:ins w:id="7248" w:author="Commodore, Sarah" w:date="2023-03-30T13:25:00Z"/>
        </w:trPr>
        <w:tc>
          <w:tcPr>
            <w:tcW w:w="933" w:type="dxa"/>
            <w:tcBorders>
              <w:top w:val="nil"/>
              <w:left w:val="nil"/>
              <w:bottom w:val="nil"/>
              <w:right w:val="nil"/>
            </w:tcBorders>
            <w:shd w:val="clear" w:color="000000" w:fill="FFFFFF"/>
            <w:vAlign w:val="center"/>
            <w:hideMark/>
          </w:tcPr>
          <w:p w14:paraId="1467F138" w14:textId="77777777" w:rsidR="00BE0539" w:rsidRPr="00DC2757" w:rsidRDefault="00BE0539" w:rsidP="00E750DA">
            <w:pPr>
              <w:spacing w:after="0" w:line="240" w:lineRule="auto"/>
              <w:jc w:val="center"/>
              <w:rPr>
                <w:ins w:id="7249" w:author="Commodore, Sarah" w:date="2023-03-30T13:25:00Z"/>
                <w:rFonts w:ascii="Arial" w:eastAsia="Times New Roman" w:hAnsi="Arial" w:cs="Arial"/>
                <w:color w:val="000000"/>
                <w:sz w:val="14"/>
                <w:szCs w:val="14"/>
              </w:rPr>
            </w:pPr>
            <w:ins w:id="7250" w:author="Commodore, Sarah" w:date="2023-03-30T13:25:00Z">
              <w:r w:rsidRPr="00DC2757">
                <w:rPr>
                  <w:rFonts w:ascii="Arial" w:eastAsia="Times New Roman" w:hAnsi="Arial" w:cs="Arial"/>
                  <w:color w:val="000000"/>
                  <w:sz w:val="14"/>
                  <w:szCs w:val="14"/>
                </w:rPr>
                <w:t>chr18</w:t>
              </w:r>
            </w:ins>
          </w:p>
        </w:tc>
        <w:tc>
          <w:tcPr>
            <w:tcW w:w="809" w:type="dxa"/>
            <w:tcBorders>
              <w:top w:val="nil"/>
              <w:left w:val="nil"/>
              <w:bottom w:val="nil"/>
              <w:right w:val="nil"/>
            </w:tcBorders>
            <w:shd w:val="clear" w:color="000000" w:fill="FFFFFF"/>
            <w:vAlign w:val="center"/>
            <w:hideMark/>
          </w:tcPr>
          <w:p w14:paraId="729DAAF6" w14:textId="77777777" w:rsidR="00BE0539" w:rsidRPr="00DC2757" w:rsidRDefault="00BE0539" w:rsidP="00E750DA">
            <w:pPr>
              <w:spacing w:after="0" w:line="240" w:lineRule="auto"/>
              <w:jc w:val="center"/>
              <w:rPr>
                <w:ins w:id="7251" w:author="Commodore, Sarah" w:date="2023-03-30T13:25:00Z"/>
                <w:rFonts w:ascii="Arial" w:eastAsia="Times New Roman" w:hAnsi="Arial" w:cs="Arial"/>
                <w:color w:val="000000"/>
                <w:sz w:val="14"/>
                <w:szCs w:val="14"/>
              </w:rPr>
            </w:pPr>
            <w:ins w:id="7252" w:author="Commodore, Sarah" w:date="2023-03-30T13:25:00Z">
              <w:r w:rsidRPr="00DC2757">
                <w:rPr>
                  <w:rFonts w:ascii="Arial" w:eastAsia="Times New Roman" w:hAnsi="Arial" w:cs="Arial"/>
                  <w:color w:val="000000"/>
                  <w:sz w:val="14"/>
                  <w:szCs w:val="14"/>
                </w:rPr>
                <w:t>14,748,040</w:t>
              </w:r>
            </w:ins>
          </w:p>
        </w:tc>
        <w:tc>
          <w:tcPr>
            <w:tcW w:w="809" w:type="dxa"/>
            <w:tcBorders>
              <w:top w:val="nil"/>
              <w:left w:val="nil"/>
              <w:bottom w:val="nil"/>
              <w:right w:val="nil"/>
            </w:tcBorders>
            <w:shd w:val="clear" w:color="000000" w:fill="FFFFFF"/>
            <w:vAlign w:val="center"/>
            <w:hideMark/>
          </w:tcPr>
          <w:p w14:paraId="25B4935C" w14:textId="77777777" w:rsidR="00BE0539" w:rsidRPr="00DC2757" w:rsidRDefault="00BE0539" w:rsidP="00E750DA">
            <w:pPr>
              <w:spacing w:after="0" w:line="240" w:lineRule="auto"/>
              <w:jc w:val="center"/>
              <w:rPr>
                <w:ins w:id="7253" w:author="Commodore, Sarah" w:date="2023-03-30T13:25:00Z"/>
                <w:rFonts w:ascii="Arial" w:eastAsia="Times New Roman" w:hAnsi="Arial" w:cs="Arial"/>
                <w:color w:val="000000"/>
                <w:sz w:val="14"/>
                <w:szCs w:val="14"/>
              </w:rPr>
            </w:pPr>
            <w:ins w:id="7254" w:author="Commodore, Sarah" w:date="2023-03-30T13:25:00Z">
              <w:r w:rsidRPr="00DC2757">
                <w:rPr>
                  <w:rFonts w:ascii="Arial" w:eastAsia="Times New Roman" w:hAnsi="Arial" w:cs="Arial"/>
                  <w:color w:val="000000"/>
                  <w:sz w:val="14"/>
                  <w:szCs w:val="14"/>
                </w:rPr>
                <w:t>14,748,349</w:t>
              </w:r>
            </w:ins>
          </w:p>
        </w:tc>
        <w:tc>
          <w:tcPr>
            <w:tcW w:w="606" w:type="dxa"/>
            <w:tcBorders>
              <w:top w:val="nil"/>
              <w:left w:val="nil"/>
              <w:bottom w:val="nil"/>
              <w:right w:val="nil"/>
            </w:tcBorders>
            <w:shd w:val="clear" w:color="000000" w:fill="FFFFFF"/>
            <w:vAlign w:val="center"/>
            <w:hideMark/>
          </w:tcPr>
          <w:p w14:paraId="1B85EACB" w14:textId="77777777" w:rsidR="00BE0539" w:rsidRPr="00DC2757" w:rsidRDefault="00BE0539" w:rsidP="00E750DA">
            <w:pPr>
              <w:spacing w:after="0" w:line="240" w:lineRule="auto"/>
              <w:jc w:val="center"/>
              <w:rPr>
                <w:ins w:id="7255" w:author="Commodore, Sarah" w:date="2023-03-30T13:25:00Z"/>
                <w:rFonts w:ascii="Arial" w:eastAsia="Times New Roman" w:hAnsi="Arial" w:cs="Arial"/>
                <w:color w:val="000000"/>
                <w:sz w:val="14"/>
                <w:szCs w:val="14"/>
              </w:rPr>
            </w:pPr>
            <w:ins w:id="7256" w:author="Commodore, Sarah" w:date="2023-03-30T13:25:00Z">
              <w:r w:rsidRPr="00DC2757">
                <w:rPr>
                  <w:rFonts w:ascii="Arial" w:eastAsia="Times New Roman" w:hAnsi="Arial" w:cs="Arial"/>
                  <w:color w:val="000000"/>
                  <w:sz w:val="14"/>
                  <w:szCs w:val="14"/>
                </w:rPr>
                <w:t>0.014</w:t>
              </w:r>
            </w:ins>
          </w:p>
        </w:tc>
        <w:tc>
          <w:tcPr>
            <w:tcW w:w="497" w:type="dxa"/>
            <w:tcBorders>
              <w:top w:val="nil"/>
              <w:left w:val="nil"/>
              <w:bottom w:val="nil"/>
              <w:right w:val="nil"/>
            </w:tcBorders>
            <w:shd w:val="clear" w:color="000000" w:fill="FFFFFF"/>
            <w:vAlign w:val="center"/>
            <w:hideMark/>
          </w:tcPr>
          <w:p w14:paraId="7B8D3453" w14:textId="77777777" w:rsidR="00BE0539" w:rsidRPr="00DC2757" w:rsidRDefault="00BE0539" w:rsidP="00E750DA">
            <w:pPr>
              <w:spacing w:after="0" w:line="240" w:lineRule="auto"/>
              <w:jc w:val="center"/>
              <w:rPr>
                <w:ins w:id="7257" w:author="Commodore, Sarah" w:date="2023-03-30T13:25:00Z"/>
                <w:rFonts w:ascii="Arial" w:eastAsia="Times New Roman" w:hAnsi="Arial" w:cs="Arial"/>
                <w:color w:val="000000"/>
                <w:sz w:val="14"/>
                <w:szCs w:val="14"/>
              </w:rPr>
            </w:pPr>
            <w:ins w:id="7258" w:author="Commodore, Sarah" w:date="2023-03-30T13:25:00Z">
              <w:r w:rsidRPr="00DC2757">
                <w:rPr>
                  <w:rFonts w:ascii="Arial" w:eastAsia="Times New Roman" w:hAnsi="Arial" w:cs="Arial"/>
                  <w:color w:val="000000"/>
                  <w:sz w:val="14"/>
                  <w:szCs w:val="14"/>
                </w:rPr>
                <w:t>7</w:t>
              </w:r>
            </w:ins>
          </w:p>
        </w:tc>
        <w:tc>
          <w:tcPr>
            <w:tcW w:w="6469" w:type="dxa"/>
            <w:tcBorders>
              <w:top w:val="nil"/>
              <w:left w:val="nil"/>
              <w:bottom w:val="nil"/>
              <w:right w:val="nil"/>
            </w:tcBorders>
            <w:shd w:val="clear" w:color="000000" w:fill="FFFFFF"/>
            <w:noWrap/>
            <w:vAlign w:val="bottom"/>
            <w:hideMark/>
          </w:tcPr>
          <w:p w14:paraId="731D5866" w14:textId="77777777" w:rsidR="00BE0539" w:rsidRPr="00DC2757" w:rsidRDefault="00BE0539" w:rsidP="00E750DA">
            <w:pPr>
              <w:spacing w:after="0" w:line="240" w:lineRule="auto"/>
              <w:rPr>
                <w:ins w:id="7259" w:author="Commodore, Sarah" w:date="2023-03-30T13:25:00Z"/>
                <w:rFonts w:ascii="Arial" w:eastAsia="Times New Roman" w:hAnsi="Arial" w:cs="Arial"/>
                <w:color w:val="000000"/>
                <w:sz w:val="14"/>
                <w:szCs w:val="14"/>
              </w:rPr>
            </w:pPr>
            <w:ins w:id="7260" w:author="Commodore, Sarah" w:date="2023-03-30T13:25:00Z">
              <w:r w:rsidRPr="00DC2757">
                <w:rPr>
                  <w:rFonts w:ascii="Arial" w:eastAsia="Times New Roman" w:hAnsi="Arial" w:cs="Arial"/>
                  <w:color w:val="000000"/>
                  <w:sz w:val="14"/>
                  <w:szCs w:val="14"/>
                </w:rPr>
                <w:t>cg03014326;cg13266435;cg17014927;cg21281009;cg21293934;cg23703062;cg24061208</w:t>
              </w:r>
            </w:ins>
          </w:p>
        </w:tc>
        <w:tc>
          <w:tcPr>
            <w:tcW w:w="1533" w:type="dxa"/>
            <w:tcBorders>
              <w:top w:val="nil"/>
              <w:left w:val="nil"/>
              <w:bottom w:val="nil"/>
              <w:right w:val="nil"/>
            </w:tcBorders>
            <w:shd w:val="clear" w:color="000000" w:fill="FFFFFF"/>
            <w:vAlign w:val="center"/>
            <w:hideMark/>
          </w:tcPr>
          <w:p w14:paraId="47D531D2" w14:textId="77777777" w:rsidR="00BE0539" w:rsidRPr="00DC2757" w:rsidRDefault="00BE0539" w:rsidP="00E750DA">
            <w:pPr>
              <w:spacing w:after="0" w:line="240" w:lineRule="auto"/>
              <w:jc w:val="center"/>
              <w:rPr>
                <w:ins w:id="7261" w:author="Commodore, Sarah" w:date="2023-03-30T13:25:00Z"/>
                <w:rFonts w:ascii="Arial" w:eastAsia="Times New Roman" w:hAnsi="Arial" w:cs="Arial"/>
                <w:i/>
                <w:iCs/>
                <w:color w:val="000000"/>
                <w:sz w:val="14"/>
                <w:szCs w:val="14"/>
              </w:rPr>
            </w:pPr>
            <w:ins w:id="7262" w:author="Commodore, Sarah" w:date="2023-03-30T13:25:00Z">
              <w:r w:rsidRPr="00DC2757">
                <w:rPr>
                  <w:rFonts w:ascii="Arial" w:eastAsia="Times New Roman" w:hAnsi="Arial" w:cs="Arial"/>
                  <w:i/>
                  <w:iCs/>
                  <w:color w:val="000000"/>
                  <w:sz w:val="14"/>
                  <w:szCs w:val="14"/>
                </w:rPr>
                <w:t>ANKRD30B</w:t>
              </w:r>
            </w:ins>
          </w:p>
        </w:tc>
        <w:tc>
          <w:tcPr>
            <w:tcW w:w="770" w:type="dxa"/>
            <w:tcBorders>
              <w:top w:val="nil"/>
              <w:left w:val="nil"/>
              <w:bottom w:val="nil"/>
              <w:right w:val="nil"/>
            </w:tcBorders>
            <w:shd w:val="clear" w:color="000000" w:fill="FFFFFF"/>
            <w:vAlign w:val="center"/>
            <w:hideMark/>
          </w:tcPr>
          <w:p w14:paraId="58E52D5D" w14:textId="77777777" w:rsidR="00BE0539" w:rsidRPr="00DC2757" w:rsidRDefault="00BE0539" w:rsidP="00E750DA">
            <w:pPr>
              <w:spacing w:after="0" w:line="240" w:lineRule="auto"/>
              <w:jc w:val="center"/>
              <w:rPr>
                <w:ins w:id="7263" w:author="Commodore, Sarah" w:date="2023-03-30T13:25:00Z"/>
                <w:rFonts w:ascii="Arial" w:eastAsia="Times New Roman" w:hAnsi="Arial" w:cs="Arial"/>
                <w:color w:val="000000"/>
                <w:sz w:val="14"/>
                <w:szCs w:val="14"/>
              </w:rPr>
            </w:pPr>
            <w:ins w:id="7264" w:author="Commodore, Sarah" w:date="2023-03-30T13:25:00Z">
              <w:r w:rsidRPr="00DC2757">
                <w:rPr>
                  <w:rFonts w:ascii="Arial" w:eastAsia="Times New Roman" w:hAnsi="Arial" w:cs="Arial"/>
                  <w:color w:val="000000"/>
                  <w:sz w:val="14"/>
                  <w:szCs w:val="14"/>
                </w:rPr>
                <w:t>7</w:t>
              </w:r>
            </w:ins>
          </w:p>
        </w:tc>
        <w:tc>
          <w:tcPr>
            <w:tcW w:w="770" w:type="dxa"/>
            <w:tcBorders>
              <w:top w:val="nil"/>
              <w:left w:val="nil"/>
              <w:bottom w:val="nil"/>
              <w:right w:val="nil"/>
            </w:tcBorders>
            <w:shd w:val="clear" w:color="000000" w:fill="FFFFFF"/>
            <w:vAlign w:val="center"/>
            <w:hideMark/>
          </w:tcPr>
          <w:p w14:paraId="6B0A2E16" w14:textId="77777777" w:rsidR="00BE0539" w:rsidRPr="00DC2757" w:rsidRDefault="00BE0539" w:rsidP="00E750DA">
            <w:pPr>
              <w:spacing w:after="0" w:line="240" w:lineRule="auto"/>
              <w:jc w:val="center"/>
              <w:rPr>
                <w:ins w:id="7265" w:author="Commodore, Sarah" w:date="2023-03-30T13:25:00Z"/>
                <w:rFonts w:ascii="Arial" w:eastAsia="Times New Roman" w:hAnsi="Arial" w:cs="Arial"/>
                <w:color w:val="000000"/>
                <w:sz w:val="14"/>
                <w:szCs w:val="14"/>
              </w:rPr>
            </w:pPr>
            <w:ins w:id="7266" w:author="Commodore, Sarah" w:date="2023-03-30T13:25:00Z">
              <w:r w:rsidRPr="00DC2757">
                <w:rPr>
                  <w:rFonts w:ascii="Arial" w:eastAsia="Times New Roman" w:hAnsi="Arial" w:cs="Arial"/>
                  <w:color w:val="000000"/>
                  <w:sz w:val="14"/>
                  <w:szCs w:val="14"/>
                </w:rPr>
                <w:t>0</w:t>
              </w:r>
            </w:ins>
          </w:p>
        </w:tc>
      </w:tr>
      <w:tr w:rsidR="00BE0539" w:rsidRPr="00DC2757" w14:paraId="6A3FB3BA" w14:textId="77777777" w:rsidTr="00E750DA">
        <w:trPr>
          <w:trHeight w:val="180"/>
          <w:ins w:id="7267" w:author="Commodore, Sarah" w:date="2023-03-30T13:25:00Z"/>
        </w:trPr>
        <w:tc>
          <w:tcPr>
            <w:tcW w:w="933" w:type="dxa"/>
            <w:tcBorders>
              <w:top w:val="nil"/>
              <w:left w:val="nil"/>
              <w:bottom w:val="nil"/>
              <w:right w:val="nil"/>
            </w:tcBorders>
            <w:shd w:val="clear" w:color="000000" w:fill="FFFFFF"/>
            <w:vAlign w:val="center"/>
            <w:hideMark/>
          </w:tcPr>
          <w:p w14:paraId="39CF25D9" w14:textId="77777777" w:rsidR="00BE0539" w:rsidRPr="00DC2757" w:rsidRDefault="00BE0539" w:rsidP="00E750DA">
            <w:pPr>
              <w:spacing w:after="0" w:line="240" w:lineRule="auto"/>
              <w:jc w:val="center"/>
              <w:rPr>
                <w:ins w:id="7268" w:author="Commodore, Sarah" w:date="2023-03-30T13:25:00Z"/>
                <w:rFonts w:ascii="Arial" w:eastAsia="Times New Roman" w:hAnsi="Arial" w:cs="Arial"/>
                <w:color w:val="000000"/>
                <w:sz w:val="14"/>
                <w:szCs w:val="14"/>
              </w:rPr>
            </w:pPr>
            <w:ins w:id="7269" w:author="Commodore, Sarah" w:date="2023-03-30T13:25:00Z">
              <w:r w:rsidRPr="00DC2757">
                <w:rPr>
                  <w:rFonts w:ascii="Arial" w:eastAsia="Times New Roman" w:hAnsi="Arial" w:cs="Arial"/>
                  <w:color w:val="000000"/>
                  <w:sz w:val="14"/>
                  <w:szCs w:val="14"/>
                </w:rPr>
                <w:t>chr6</w:t>
              </w:r>
            </w:ins>
          </w:p>
        </w:tc>
        <w:tc>
          <w:tcPr>
            <w:tcW w:w="809" w:type="dxa"/>
            <w:tcBorders>
              <w:top w:val="nil"/>
              <w:left w:val="nil"/>
              <w:bottom w:val="nil"/>
              <w:right w:val="nil"/>
            </w:tcBorders>
            <w:shd w:val="clear" w:color="000000" w:fill="FFFFFF"/>
            <w:vAlign w:val="center"/>
            <w:hideMark/>
          </w:tcPr>
          <w:p w14:paraId="5AEBB79E" w14:textId="77777777" w:rsidR="00BE0539" w:rsidRPr="00DC2757" w:rsidRDefault="00BE0539" w:rsidP="00E750DA">
            <w:pPr>
              <w:spacing w:after="0" w:line="240" w:lineRule="auto"/>
              <w:jc w:val="center"/>
              <w:rPr>
                <w:ins w:id="7270" w:author="Commodore, Sarah" w:date="2023-03-30T13:25:00Z"/>
                <w:rFonts w:ascii="Arial" w:eastAsia="Times New Roman" w:hAnsi="Arial" w:cs="Arial"/>
                <w:color w:val="000000"/>
                <w:sz w:val="14"/>
                <w:szCs w:val="14"/>
              </w:rPr>
            </w:pPr>
            <w:ins w:id="7271" w:author="Commodore, Sarah" w:date="2023-03-30T13:25:00Z">
              <w:r w:rsidRPr="00DC2757">
                <w:rPr>
                  <w:rFonts w:ascii="Arial" w:eastAsia="Times New Roman" w:hAnsi="Arial" w:cs="Arial"/>
                  <w:color w:val="000000"/>
                  <w:sz w:val="14"/>
                  <w:szCs w:val="14"/>
                </w:rPr>
                <w:t>74,364,495</w:t>
              </w:r>
            </w:ins>
          </w:p>
        </w:tc>
        <w:tc>
          <w:tcPr>
            <w:tcW w:w="809" w:type="dxa"/>
            <w:tcBorders>
              <w:top w:val="nil"/>
              <w:left w:val="nil"/>
              <w:bottom w:val="nil"/>
              <w:right w:val="nil"/>
            </w:tcBorders>
            <w:shd w:val="clear" w:color="000000" w:fill="FFFFFF"/>
            <w:vAlign w:val="center"/>
            <w:hideMark/>
          </w:tcPr>
          <w:p w14:paraId="1FF02023" w14:textId="77777777" w:rsidR="00BE0539" w:rsidRPr="00DC2757" w:rsidRDefault="00BE0539" w:rsidP="00E750DA">
            <w:pPr>
              <w:spacing w:after="0" w:line="240" w:lineRule="auto"/>
              <w:jc w:val="center"/>
              <w:rPr>
                <w:ins w:id="7272" w:author="Commodore, Sarah" w:date="2023-03-30T13:25:00Z"/>
                <w:rFonts w:ascii="Arial" w:eastAsia="Times New Roman" w:hAnsi="Arial" w:cs="Arial"/>
                <w:color w:val="000000"/>
                <w:sz w:val="14"/>
                <w:szCs w:val="14"/>
              </w:rPr>
            </w:pPr>
            <w:ins w:id="7273" w:author="Commodore, Sarah" w:date="2023-03-30T13:25:00Z">
              <w:r w:rsidRPr="00DC2757">
                <w:rPr>
                  <w:rFonts w:ascii="Arial" w:eastAsia="Times New Roman" w:hAnsi="Arial" w:cs="Arial"/>
                  <w:color w:val="000000"/>
                  <w:sz w:val="14"/>
                  <w:szCs w:val="14"/>
                </w:rPr>
                <w:t>74,364,751</w:t>
              </w:r>
            </w:ins>
          </w:p>
        </w:tc>
        <w:tc>
          <w:tcPr>
            <w:tcW w:w="606" w:type="dxa"/>
            <w:tcBorders>
              <w:top w:val="nil"/>
              <w:left w:val="nil"/>
              <w:bottom w:val="nil"/>
              <w:right w:val="nil"/>
            </w:tcBorders>
            <w:shd w:val="clear" w:color="000000" w:fill="FFFFFF"/>
            <w:vAlign w:val="center"/>
            <w:hideMark/>
          </w:tcPr>
          <w:p w14:paraId="5A0D9C3B" w14:textId="77777777" w:rsidR="00BE0539" w:rsidRPr="00DC2757" w:rsidRDefault="00BE0539" w:rsidP="00E750DA">
            <w:pPr>
              <w:spacing w:after="0" w:line="240" w:lineRule="auto"/>
              <w:jc w:val="center"/>
              <w:rPr>
                <w:ins w:id="7274" w:author="Commodore, Sarah" w:date="2023-03-30T13:25:00Z"/>
                <w:rFonts w:ascii="Arial" w:eastAsia="Times New Roman" w:hAnsi="Arial" w:cs="Arial"/>
                <w:color w:val="000000"/>
                <w:sz w:val="14"/>
                <w:szCs w:val="14"/>
              </w:rPr>
            </w:pPr>
            <w:ins w:id="7275" w:author="Commodore, Sarah" w:date="2023-03-30T13:25:00Z">
              <w:r w:rsidRPr="00DC2757">
                <w:rPr>
                  <w:rFonts w:ascii="Arial" w:eastAsia="Times New Roman" w:hAnsi="Arial" w:cs="Arial"/>
                  <w:color w:val="000000"/>
                  <w:sz w:val="14"/>
                  <w:szCs w:val="14"/>
                </w:rPr>
                <w:t>0.018</w:t>
              </w:r>
            </w:ins>
          </w:p>
        </w:tc>
        <w:tc>
          <w:tcPr>
            <w:tcW w:w="497" w:type="dxa"/>
            <w:tcBorders>
              <w:top w:val="nil"/>
              <w:left w:val="nil"/>
              <w:bottom w:val="nil"/>
              <w:right w:val="nil"/>
            </w:tcBorders>
            <w:shd w:val="clear" w:color="000000" w:fill="FFFFFF"/>
            <w:vAlign w:val="center"/>
            <w:hideMark/>
          </w:tcPr>
          <w:p w14:paraId="572F6224" w14:textId="77777777" w:rsidR="00BE0539" w:rsidRPr="00DC2757" w:rsidRDefault="00BE0539" w:rsidP="00E750DA">
            <w:pPr>
              <w:spacing w:after="0" w:line="240" w:lineRule="auto"/>
              <w:jc w:val="center"/>
              <w:rPr>
                <w:ins w:id="7276" w:author="Commodore, Sarah" w:date="2023-03-30T13:25:00Z"/>
                <w:rFonts w:ascii="Arial" w:eastAsia="Times New Roman" w:hAnsi="Arial" w:cs="Arial"/>
                <w:color w:val="000000"/>
                <w:sz w:val="14"/>
                <w:szCs w:val="14"/>
              </w:rPr>
            </w:pPr>
            <w:ins w:id="7277" w:author="Commodore, Sarah" w:date="2023-03-30T13:25: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000000" w:fill="FFFFFF"/>
            <w:noWrap/>
            <w:vAlign w:val="bottom"/>
            <w:hideMark/>
          </w:tcPr>
          <w:p w14:paraId="4FD4EFB2" w14:textId="77777777" w:rsidR="00BE0539" w:rsidRPr="00DC2757" w:rsidRDefault="00BE0539" w:rsidP="00E750DA">
            <w:pPr>
              <w:spacing w:after="0" w:line="240" w:lineRule="auto"/>
              <w:rPr>
                <w:ins w:id="7278" w:author="Commodore, Sarah" w:date="2023-03-30T13:25:00Z"/>
                <w:rFonts w:ascii="Arial" w:eastAsia="Times New Roman" w:hAnsi="Arial" w:cs="Arial"/>
                <w:color w:val="000000"/>
                <w:sz w:val="14"/>
                <w:szCs w:val="14"/>
              </w:rPr>
            </w:pPr>
            <w:ins w:id="7279" w:author="Commodore, Sarah" w:date="2023-03-30T13:25:00Z">
              <w:r w:rsidRPr="00DC2757">
                <w:rPr>
                  <w:rFonts w:ascii="Arial" w:eastAsia="Times New Roman" w:hAnsi="Arial" w:cs="Arial"/>
                  <w:color w:val="000000"/>
                  <w:sz w:val="14"/>
                  <w:szCs w:val="14"/>
                </w:rPr>
                <w:t>cg09416149;cg11742202;cg13599248;cg15842366</w:t>
              </w:r>
            </w:ins>
          </w:p>
        </w:tc>
        <w:tc>
          <w:tcPr>
            <w:tcW w:w="1533" w:type="dxa"/>
            <w:tcBorders>
              <w:top w:val="nil"/>
              <w:left w:val="nil"/>
              <w:bottom w:val="nil"/>
              <w:right w:val="nil"/>
            </w:tcBorders>
            <w:shd w:val="clear" w:color="000000" w:fill="FFFFFF"/>
            <w:vAlign w:val="center"/>
            <w:hideMark/>
          </w:tcPr>
          <w:p w14:paraId="36FC59BB" w14:textId="77777777" w:rsidR="00BE0539" w:rsidRPr="00DC2757" w:rsidRDefault="00BE0539" w:rsidP="00E750DA">
            <w:pPr>
              <w:spacing w:after="0" w:line="240" w:lineRule="auto"/>
              <w:jc w:val="center"/>
              <w:rPr>
                <w:ins w:id="7280" w:author="Commodore, Sarah" w:date="2023-03-30T13:25:00Z"/>
                <w:rFonts w:ascii="Arial" w:eastAsia="Times New Roman" w:hAnsi="Arial" w:cs="Arial"/>
                <w:i/>
                <w:iCs/>
                <w:color w:val="000000"/>
                <w:sz w:val="14"/>
                <w:szCs w:val="14"/>
              </w:rPr>
            </w:pPr>
            <w:ins w:id="7281" w:author="Commodore, Sarah" w:date="2023-03-30T13:25:00Z">
              <w:r w:rsidRPr="00DC2757">
                <w:rPr>
                  <w:rFonts w:ascii="Arial" w:eastAsia="Times New Roman" w:hAnsi="Arial" w:cs="Arial"/>
                  <w:i/>
                  <w:iCs/>
                  <w:color w:val="000000"/>
                  <w:sz w:val="14"/>
                  <w:szCs w:val="14"/>
                </w:rPr>
                <w:t>SLC17A5</w:t>
              </w:r>
            </w:ins>
          </w:p>
        </w:tc>
        <w:tc>
          <w:tcPr>
            <w:tcW w:w="770" w:type="dxa"/>
            <w:tcBorders>
              <w:top w:val="nil"/>
              <w:left w:val="nil"/>
              <w:bottom w:val="nil"/>
              <w:right w:val="nil"/>
            </w:tcBorders>
            <w:shd w:val="clear" w:color="000000" w:fill="FFFFFF"/>
            <w:vAlign w:val="center"/>
            <w:hideMark/>
          </w:tcPr>
          <w:p w14:paraId="0A0B1B27" w14:textId="77777777" w:rsidR="00BE0539" w:rsidRPr="00DC2757" w:rsidRDefault="00BE0539" w:rsidP="00E750DA">
            <w:pPr>
              <w:spacing w:after="0" w:line="240" w:lineRule="auto"/>
              <w:jc w:val="center"/>
              <w:rPr>
                <w:ins w:id="7282" w:author="Commodore, Sarah" w:date="2023-03-30T13:25:00Z"/>
                <w:rFonts w:ascii="Arial" w:eastAsia="Times New Roman" w:hAnsi="Arial" w:cs="Arial"/>
                <w:color w:val="000000"/>
                <w:sz w:val="14"/>
                <w:szCs w:val="14"/>
              </w:rPr>
            </w:pPr>
            <w:ins w:id="7283" w:author="Commodore, Sarah" w:date="2023-03-30T13:25:00Z">
              <w:r w:rsidRPr="00DC2757">
                <w:rPr>
                  <w:rFonts w:ascii="Arial" w:eastAsia="Times New Roman" w:hAnsi="Arial" w:cs="Arial"/>
                  <w:color w:val="000000"/>
                  <w:sz w:val="14"/>
                  <w:szCs w:val="14"/>
                </w:rPr>
                <w:t>4</w:t>
              </w:r>
            </w:ins>
          </w:p>
        </w:tc>
        <w:tc>
          <w:tcPr>
            <w:tcW w:w="770" w:type="dxa"/>
            <w:tcBorders>
              <w:top w:val="nil"/>
              <w:left w:val="nil"/>
              <w:bottom w:val="nil"/>
              <w:right w:val="nil"/>
            </w:tcBorders>
            <w:shd w:val="clear" w:color="000000" w:fill="FFFFFF"/>
            <w:vAlign w:val="center"/>
            <w:hideMark/>
          </w:tcPr>
          <w:p w14:paraId="671D4DD4" w14:textId="77777777" w:rsidR="00BE0539" w:rsidRPr="00DC2757" w:rsidRDefault="00BE0539" w:rsidP="00E750DA">
            <w:pPr>
              <w:spacing w:after="0" w:line="240" w:lineRule="auto"/>
              <w:jc w:val="center"/>
              <w:rPr>
                <w:ins w:id="7284" w:author="Commodore, Sarah" w:date="2023-03-30T13:25:00Z"/>
                <w:rFonts w:ascii="Arial" w:eastAsia="Times New Roman" w:hAnsi="Arial" w:cs="Arial"/>
                <w:color w:val="000000"/>
                <w:sz w:val="14"/>
                <w:szCs w:val="14"/>
              </w:rPr>
            </w:pPr>
            <w:ins w:id="7285" w:author="Commodore, Sarah" w:date="2023-03-30T13:25:00Z">
              <w:r w:rsidRPr="00DC2757">
                <w:rPr>
                  <w:rFonts w:ascii="Arial" w:eastAsia="Times New Roman" w:hAnsi="Arial" w:cs="Arial"/>
                  <w:color w:val="000000"/>
                  <w:sz w:val="14"/>
                  <w:szCs w:val="14"/>
                </w:rPr>
                <w:t>0</w:t>
              </w:r>
            </w:ins>
          </w:p>
        </w:tc>
      </w:tr>
      <w:tr w:rsidR="00BE0539" w:rsidRPr="00DC2757" w14:paraId="6D158509" w14:textId="77777777" w:rsidTr="00E750DA">
        <w:trPr>
          <w:trHeight w:val="180"/>
          <w:ins w:id="7286" w:author="Commodore, Sarah" w:date="2023-03-30T13:25:00Z"/>
        </w:trPr>
        <w:tc>
          <w:tcPr>
            <w:tcW w:w="933" w:type="dxa"/>
            <w:tcBorders>
              <w:top w:val="nil"/>
              <w:left w:val="nil"/>
              <w:bottom w:val="nil"/>
              <w:right w:val="nil"/>
            </w:tcBorders>
            <w:shd w:val="clear" w:color="000000" w:fill="FFFFFF"/>
            <w:vAlign w:val="center"/>
            <w:hideMark/>
          </w:tcPr>
          <w:p w14:paraId="28DECE1F" w14:textId="77777777" w:rsidR="00BE0539" w:rsidRPr="00DC2757" w:rsidRDefault="00BE0539" w:rsidP="00E750DA">
            <w:pPr>
              <w:spacing w:after="0" w:line="240" w:lineRule="auto"/>
              <w:jc w:val="center"/>
              <w:rPr>
                <w:ins w:id="7287" w:author="Commodore, Sarah" w:date="2023-03-30T13:25:00Z"/>
                <w:rFonts w:ascii="Arial" w:eastAsia="Times New Roman" w:hAnsi="Arial" w:cs="Arial"/>
                <w:color w:val="000000"/>
                <w:sz w:val="14"/>
                <w:szCs w:val="14"/>
              </w:rPr>
            </w:pPr>
            <w:ins w:id="7288" w:author="Commodore, Sarah" w:date="2023-03-30T13:25:00Z">
              <w:r w:rsidRPr="00DC2757">
                <w:rPr>
                  <w:rFonts w:ascii="Arial" w:eastAsia="Times New Roman" w:hAnsi="Arial" w:cs="Arial"/>
                  <w:color w:val="000000"/>
                  <w:sz w:val="14"/>
                  <w:szCs w:val="14"/>
                </w:rPr>
                <w:t>chr15</w:t>
              </w:r>
            </w:ins>
          </w:p>
        </w:tc>
        <w:tc>
          <w:tcPr>
            <w:tcW w:w="809" w:type="dxa"/>
            <w:tcBorders>
              <w:top w:val="nil"/>
              <w:left w:val="nil"/>
              <w:bottom w:val="nil"/>
              <w:right w:val="nil"/>
            </w:tcBorders>
            <w:shd w:val="clear" w:color="000000" w:fill="FFFFFF"/>
            <w:vAlign w:val="center"/>
            <w:hideMark/>
          </w:tcPr>
          <w:p w14:paraId="06965627" w14:textId="77777777" w:rsidR="00BE0539" w:rsidRPr="00DC2757" w:rsidRDefault="00BE0539" w:rsidP="00E750DA">
            <w:pPr>
              <w:spacing w:after="0" w:line="240" w:lineRule="auto"/>
              <w:jc w:val="center"/>
              <w:rPr>
                <w:ins w:id="7289" w:author="Commodore, Sarah" w:date="2023-03-30T13:25:00Z"/>
                <w:rFonts w:ascii="Arial" w:eastAsia="Times New Roman" w:hAnsi="Arial" w:cs="Arial"/>
                <w:color w:val="000000"/>
                <w:sz w:val="14"/>
                <w:szCs w:val="14"/>
              </w:rPr>
            </w:pPr>
            <w:ins w:id="7290" w:author="Commodore, Sarah" w:date="2023-03-30T13:25:00Z">
              <w:r w:rsidRPr="00DC2757">
                <w:rPr>
                  <w:rFonts w:ascii="Arial" w:eastAsia="Times New Roman" w:hAnsi="Arial" w:cs="Arial"/>
                  <w:color w:val="000000"/>
                  <w:sz w:val="14"/>
                  <w:szCs w:val="14"/>
                </w:rPr>
                <w:t>74,495,109</w:t>
              </w:r>
            </w:ins>
          </w:p>
        </w:tc>
        <w:tc>
          <w:tcPr>
            <w:tcW w:w="809" w:type="dxa"/>
            <w:tcBorders>
              <w:top w:val="nil"/>
              <w:left w:val="nil"/>
              <w:bottom w:val="nil"/>
              <w:right w:val="nil"/>
            </w:tcBorders>
            <w:shd w:val="clear" w:color="000000" w:fill="FFFFFF"/>
            <w:vAlign w:val="center"/>
            <w:hideMark/>
          </w:tcPr>
          <w:p w14:paraId="5073D64E" w14:textId="77777777" w:rsidR="00BE0539" w:rsidRPr="00DC2757" w:rsidRDefault="00BE0539" w:rsidP="00E750DA">
            <w:pPr>
              <w:spacing w:after="0" w:line="240" w:lineRule="auto"/>
              <w:jc w:val="center"/>
              <w:rPr>
                <w:ins w:id="7291" w:author="Commodore, Sarah" w:date="2023-03-30T13:25:00Z"/>
                <w:rFonts w:ascii="Arial" w:eastAsia="Times New Roman" w:hAnsi="Arial" w:cs="Arial"/>
                <w:color w:val="000000"/>
                <w:sz w:val="14"/>
                <w:szCs w:val="14"/>
              </w:rPr>
            </w:pPr>
            <w:ins w:id="7292" w:author="Commodore, Sarah" w:date="2023-03-30T13:25:00Z">
              <w:r w:rsidRPr="00DC2757">
                <w:rPr>
                  <w:rFonts w:ascii="Arial" w:eastAsia="Times New Roman" w:hAnsi="Arial" w:cs="Arial"/>
                  <w:color w:val="000000"/>
                  <w:sz w:val="14"/>
                  <w:szCs w:val="14"/>
                </w:rPr>
                <w:t>74,495,452</w:t>
              </w:r>
            </w:ins>
          </w:p>
        </w:tc>
        <w:tc>
          <w:tcPr>
            <w:tcW w:w="606" w:type="dxa"/>
            <w:tcBorders>
              <w:top w:val="nil"/>
              <w:left w:val="nil"/>
              <w:bottom w:val="nil"/>
              <w:right w:val="nil"/>
            </w:tcBorders>
            <w:shd w:val="clear" w:color="000000" w:fill="FFFFFF"/>
            <w:vAlign w:val="center"/>
            <w:hideMark/>
          </w:tcPr>
          <w:p w14:paraId="06F15AC3" w14:textId="77777777" w:rsidR="00BE0539" w:rsidRPr="00DC2757" w:rsidRDefault="00BE0539" w:rsidP="00E750DA">
            <w:pPr>
              <w:spacing w:after="0" w:line="240" w:lineRule="auto"/>
              <w:jc w:val="center"/>
              <w:rPr>
                <w:ins w:id="7293" w:author="Commodore, Sarah" w:date="2023-03-30T13:25:00Z"/>
                <w:rFonts w:ascii="Arial" w:eastAsia="Times New Roman" w:hAnsi="Arial" w:cs="Arial"/>
                <w:color w:val="000000"/>
                <w:sz w:val="14"/>
                <w:szCs w:val="14"/>
              </w:rPr>
            </w:pPr>
            <w:ins w:id="7294" w:author="Commodore, Sarah" w:date="2023-03-30T13:25:00Z">
              <w:r w:rsidRPr="00DC2757">
                <w:rPr>
                  <w:rFonts w:ascii="Arial" w:eastAsia="Times New Roman" w:hAnsi="Arial" w:cs="Arial"/>
                  <w:color w:val="000000"/>
                  <w:sz w:val="14"/>
                  <w:szCs w:val="14"/>
                </w:rPr>
                <w:t>0.02</w:t>
              </w:r>
            </w:ins>
          </w:p>
        </w:tc>
        <w:tc>
          <w:tcPr>
            <w:tcW w:w="497" w:type="dxa"/>
            <w:tcBorders>
              <w:top w:val="nil"/>
              <w:left w:val="nil"/>
              <w:bottom w:val="nil"/>
              <w:right w:val="nil"/>
            </w:tcBorders>
            <w:shd w:val="clear" w:color="000000" w:fill="FFFFFF"/>
            <w:vAlign w:val="center"/>
            <w:hideMark/>
          </w:tcPr>
          <w:p w14:paraId="743397F2" w14:textId="77777777" w:rsidR="00BE0539" w:rsidRPr="00DC2757" w:rsidRDefault="00BE0539" w:rsidP="00E750DA">
            <w:pPr>
              <w:spacing w:after="0" w:line="240" w:lineRule="auto"/>
              <w:jc w:val="center"/>
              <w:rPr>
                <w:ins w:id="7295" w:author="Commodore, Sarah" w:date="2023-03-30T13:25:00Z"/>
                <w:rFonts w:ascii="Arial" w:eastAsia="Times New Roman" w:hAnsi="Arial" w:cs="Arial"/>
                <w:color w:val="000000"/>
                <w:sz w:val="14"/>
                <w:szCs w:val="14"/>
              </w:rPr>
            </w:pPr>
            <w:ins w:id="7296" w:author="Commodore, Sarah" w:date="2023-03-30T13:25:00Z">
              <w:r w:rsidRPr="00DC2757">
                <w:rPr>
                  <w:rFonts w:ascii="Arial" w:eastAsia="Times New Roman" w:hAnsi="Arial" w:cs="Arial"/>
                  <w:color w:val="000000"/>
                  <w:sz w:val="14"/>
                  <w:szCs w:val="14"/>
                </w:rPr>
                <w:t>6</w:t>
              </w:r>
            </w:ins>
          </w:p>
        </w:tc>
        <w:tc>
          <w:tcPr>
            <w:tcW w:w="6469" w:type="dxa"/>
            <w:tcBorders>
              <w:top w:val="nil"/>
              <w:left w:val="nil"/>
              <w:bottom w:val="nil"/>
              <w:right w:val="nil"/>
            </w:tcBorders>
            <w:shd w:val="clear" w:color="000000" w:fill="FFFFFF"/>
            <w:noWrap/>
            <w:vAlign w:val="bottom"/>
            <w:hideMark/>
          </w:tcPr>
          <w:p w14:paraId="7A590616" w14:textId="77777777" w:rsidR="00BE0539" w:rsidRPr="00DC2757" w:rsidRDefault="00BE0539" w:rsidP="00E750DA">
            <w:pPr>
              <w:spacing w:after="0" w:line="240" w:lineRule="auto"/>
              <w:rPr>
                <w:ins w:id="7297" w:author="Commodore, Sarah" w:date="2023-03-30T13:25:00Z"/>
                <w:rFonts w:ascii="Arial" w:eastAsia="Times New Roman" w:hAnsi="Arial" w:cs="Arial"/>
                <w:color w:val="000000"/>
                <w:sz w:val="14"/>
                <w:szCs w:val="14"/>
              </w:rPr>
            </w:pPr>
            <w:ins w:id="7298" w:author="Commodore, Sarah" w:date="2023-03-30T13:25:00Z">
              <w:r w:rsidRPr="00DC2757">
                <w:rPr>
                  <w:rFonts w:ascii="Arial" w:eastAsia="Times New Roman" w:hAnsi="Arial" w:cs="Arial"/>
                  <w:color w:val="000000"/>
                  <w:sz w:val="14"/>
                  <w:szCs w:val="14"/>
                </w:rPr>
                <w:t>cg00075967;cg11787522;cg14275207;cg15162876;cg18717554;cg26774156</w:t>
              </w:r>
            </w:ins>
          </w:p>
        </w:tc>
        <w:tc>
          <w:tcPr>
            <w:tcW w:w="1533" w:type="dxa"/>
            <w:tcBorders>
              <w:top w:val="nil"/>
              <w:left w:val="nil"/>
              <w:bottom w:val="nil"/>
              <w:right w:val="nil"/>
            </w:tcBorders>
            <w:shd w:val="clear" w:color="000000" w:fill="FFFFFF"/>
            <w:vAlign w:val="center"/>
            <w:hideMark/>
          </w:tcPr>
          <w:p w14:paraId="444B7ED7" w14:textId="77777777" w:rsidR="00BE0539" w:rsidRPr="00DC2757" w:rsidRDefault="00BE0539" w:rsidP="00E750DA">
            <w:pPr>
              <w:spacing w:after="0" w:line="240" w:lineRule="auto"/>
              <w:jc w:val="center"/>
              <w:rPr>
                <w:ins w:id="7299" w:author="Commodore, Sarah" w:date="2023-03-30T13:25:00Z"/>
                <w:rFonts w:ascii="Arial" w:eastAsia="Times New Roman" w:hAnsi="Arial" w:cs="Arial"/>
                <w:i/>
                <w:iCs/>
                <w:color w:val="000000"/>
                <w:sz w:val="14"/>
                <w:szCs w:val="14"/>
              </w:rPr>
            </w:pPr>
            <w:ins w:id="7300" w:author="Commodore, Sarah" w:date="2023-03-30T13:25:00Z">
              <w:r w:rsidRPr="00DC2757">
                <w:rPr>
                  <w:rFonts w:ascii="Arial" w:eastAsia="Times New Roman" w:hAnsi="Arial" w:cs="Arial"/>
                  <w:i/>
                  <w:iCs/>
                  <w:color w:val="000000"/>
                  <w:sz w:val="14"/>
                  <w:szCs w:val="14"/>
                </w:rPr>
                <w:t>STRA6</w:t>
              </w:r>
            </w:ins>
          </w:p>
        </w:tc>
        <w:tc>
          <w:tcPr>
            <w:tcW w:w="770" w:type="dxa"/>
            <w:tcBorders>
              <w:top w:val="nil"/>
              <w:left w:val="nil"/>
              <w:bottom w:val="nil"/>
              <w:right w:val="nil"/>
            </w:tcBorders>
            <w:shd w:val="clear" w:color="000000" w:fill="FFFFFF"/>
            <w:vAlign w:val="center"/>
            <w:hideMark/>
          </w:tcPr>
          <w:p w14:paraId="1F4DD9E5" w14:textId="77777777" w:rsidR="00BE0539" w:rsidRPr="00DC2757" w:rsidRDefault="00BE0539" w:rsidP="00E750DA">
            <w:pPr>
              <w:spacing w:after="0" w:line="240" w:lineRule="auto"/>
              <w:jc w:val="center"/>
              <w:rPr>
                <w:ins w:id="7301" w:author="Commodore, Sarah" w:date="2023-03-30T13:25:00Z"/>
                <w:rFonts w:ascii="Arial" w:eastAsia="Times New Roman" w:hAnsi="Arial" w:cs="Arial"/>
                <w:color w:val="000000"/>
                <w:sz w:val="14"/>
                <w:szCs w:val="14"/>
              </w:rPr>
            </w:pPr>
            <w:ins w:id="7302" w:author="Commodore, Sarah" w:date="2023-03-30T13:25: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08ACED3A" w14:textId="77777777" w:rsidR="00BE0539" w:rsidRPr="00DC2757" w:rsidRDefault="00BE0539" w:rsidP="00E750DA">
            <w:pPr>
              <w:spacing w:after="0" w:line="240" w:lineRule="auto"/>
              <w:jc w:val="center"/>
              <w:rPr>
                <w:ins w:id="7303" w:author="Commodore, Sarah" w:date="2023-03-30T13:25:00Z"/>
                <w:rFonts w:ascii="Arial" w:eastAsia="Times New Roman" w:hAnsi="Arial" w:cs="Arial"/>
                <w:color w:val="000000"/>
                <w:sz w:val="14"/>
                <w:szCs w:val="14"/>
              </w:rPr>
            </w:pPr>
            <w:ins w:id="7304" w:author="Commodore, Sarah" w:date="2023-03-30T13:25:00Z">
              <w:r w:rsidRPr="00DC2757">
                <w:rPr>
                  <w:rFonts w:ascii="Arial" w:eastAsia="Times New Roman" w:hAnsi="Arial" w:cs="Arial"/>
                  <w:color w:val="000000"/>
                  <w:sz w:val="14"/>
                  <w:szCs w:val="14"/>
                </w:rPr>
                <w:t>6</w:t>
              </w:r>
            </w:ins>
          </w:p>
        </w:tc>
      </w:tr>
      <w:tr w:rsidR="00BE0539" w:rsidRPr="00DC2757" w14:paraId="6B97EA64" w14:textId="77777777" w:rsidTr="00E750DA">
        <w:trPr>
          <w:trHeight w:val="180"/>
          <w:ins w:id="7305" w:author="Commodore, Sarah" w:date="2023-03-30T13:25:00Z"/>
        </w:trPr>
        <w:tc>
          <w:tcPr>
            <w:tcW w:w="933" w:type="dxa"/>
            <w:tcBorders>
              <w:top w:val="nil"/>
              <w:left w:val="nil"/>
              <w:bottom w:val="nil"/>
              <w:right w:val="nil"/>
            </w:tcBorders>
            <w:shd w:val="clear" w:color="000000" w:fill="FFFFFF"/>
            <w:vAlign w:val="center"/>
            <w:hideMark/>
          </w:tcPr>
          <w:p w14:paraId="6D9DA899" w14:textId="77777777" w:rsidR="00BE0539" w:rsidRPr="00DC2757" w:rsidRDefault="00BE0539" w:rsidP="00E750DA">
            <w:pPr>
              <w:spacing w:after="0" w:line="240" w:lineRule="auto"/>
              <w:jc w:val="center"/>
              <w:rPr>
                <w:ins w:id="7306" w:author="Commodore, Sarah" w:date="2023-03-30T13:25:00Z"/>
                <w:rFonts w:ascii="Arial" w:eastAsia="Times New Roman" w:hAnsi="Arial" w:cs="Arial"/>
                <w:color w:val="000000"/>
                <w:sz w:val="14"/>
                <w:szCs w:val="14"/>
              </w:rPr>
            </w:pPr>
            <w:ins w:id="7307" w:author="Commodore, Sarah" w:date="2023-03-30T13:25:00Z">
              <w:r w:rsidRPr="00DC2757">
                <w:rPr>
                  <w:rFonts w:ascii="Arial" w:eastAsia="Times New Roman" w:hAnsi="Arial" w:cs="Arial"/>
                  <w:color w:val="000000"/>
                  <w:sz w:val="14"/>
                  <w:szCs w:val="14"/>
                </w:rPr>
                <w:t>chr8</w:t>
              </w:r>
            </w:ins>
          </w:p>
        </w:tc>
        <w:tc>
          <w:tcPr>
            <w:tcW w:w="809" w:type="dxa"/>
            <w:tcBorders>
              <w:top w:val="nil"/>
              <w:left w:val="nil"/>
              <w:bottom w:val="nil"/>
              <w:right w:val="nil"/>
            </w:tcBorders>
            <w:shd w:val="clear" w:color="000000" w:fill="FFFFFF"/>
            <w:vAlign w:val="center"/>
            <w:hideMark/>
          </w:tcPr>
          <w:p w14:paraId="5459D903" w14:textId="77777777" w:rsidR="00BE0539" w:rsidRPr="00DC2757" w:rsidRDefault="00BE0539" w:rsidP="00E750DA">
            <w:pPr>
              <w:spacing w:after="0" w:line="240" w:lineRule="auto"/>
              <w:jc w:val="center"/>
              <w:rPr>
                <w:ins w:id="7308" w:author="Commodore, Sarah" w:date="2023-03-30T13:25:00Z"/>
                <w:rFonts w:ascii="Arial" w:eastAsia="Times New Roman" w:hAnsi="Arial" w:cs="Arial"/>
                <w:color w:val="000000"/>
                <w:sz w:val="14"/>
                <w:szCs w:val="14"/>
              </w:rPr>
            </w:pPr>
            <w:ins w:id="7309" w:author="Commodore, Sarah" w:date="2023-03-30T13:25:00Z">
              <w:r w:rsidRPr="00DC2757">
                <w:rPr>
                  <w:rFonts w:ascii="Arial" w:eastAsia="Times New Roman" w:hAnsi="Arial" w:cs="Arial"/>
                  <w:color w:val="000000"/>
                  <w:sz w:val="14"/>
                  <w:szCs w:val="14"/>
                </w:rPr>
                <w:t>51,095,593</w:t>
              </w:r>
            </w:ins>
          </w:p>
        </w:tc>
        <w:tc>
          <w:tcPr>
            <w:tcW w:w="809" w:type="dxa"/>
            <w:tcBorders>
              <w:top w:val="nil"/>
              <w:left w:val="nil"/>
              <w:bottom w:val="nil"/>
              <w:right w:val="nil"/>
            </w:tcBorders>
            <w:shd w:val="clear" w:color="000000" w:fill="FFFFFF"/>
            <w:vAlign w:val="center"/>
            <w:hideMark/>
          </w:tcPr>
          <w:p w14:paraId="15E7236E" w14:textId="77777777" w:rsidR="00BE0539" w:rsidRPr="00DC2757" w:rsidRDefault="00BE0539" w:rsidP="00E750DA">
            <w:pPr>
              <w:spacing w:after="0" w:line="240" w:lineRule="auto"/>
              <w:jc w:val="center"/>
              <w:rPr>
                <w:ins w:id="7310" w:author="Commodore, Sarah" w:date="2023-03-30T13:25:00Z"/>
                <w:rFonts w:ascii="Arial" w:eastAsia="Times New Roman" w:hAnsi="Arial" w:cs="Arial"/>
                <w:color w:val="000000"/>
                <w:sz w:val="14"/>
                <w:szCs w:val="14"/>
              </w:rPr>
            </w:pPr>
            <w:ins w:id="7311" w:author="Commodore, Sarah" w:date="2023-03-30T13:25:00Z">
              <w:r w:rsidRPr="00DC2757">
                <w:rPr>
                  <w:rFonts w:ascii="Arial" w:eastAsia="Times New Roman" w:hAnsi="Arial" w:cs="Arial"/>
                  <w:color w:val="000000"/>
                  <w:sz w:val="14"/>
                  <w:szCs w:val="14"/>
                </w:rPr>
                <w:t>51,095,883</w:t>
              </w:r>
            </w:ins>
          </w:p>
        </w:tc>
        <w:tc>
          <w:tcPr>
            <w:tcW w:w="606" w:type="dxa"/>
            <w:tcBorders>
              <w:top w:val="nil"/>
              <w:left w:val="nil"/>
              <w:bottom w:val="nil"/>
              <w:right w:val="nil"/>
            </w:tcBorders>
            <w:shd w:val="clear" w:color="000000" w:fill="FFFFFF"/>
            <w:vAlign w:val="center"/>
            <w:hideMark/>
          </w:tcPr>
          <w:p w14:paraId="5F46F68B" w14:textId="77777777" w:rsidR="00BE0539" w:rsidRPr="00DC2757" w:rsidRDefault="00BE0539" w:rsidP="00E750DA">
            <w:pPr>
              <w:spacing w:after="0" w:line="240" w:lineRule="auto"/>
              <w:jc w:val="center"/>
              <w:rPr>
                <w:ins w:id="7312" w:author="Commodore, Sarah" w:date="2023-03-30T13:25:00Z"/>
                <w:rFonts w:ascii="Arial" w:eastAsia="Times New Roman" w:hAnsi="Arial" w:cs="Arial"/>
                <w:color w:val="000000"/>
                <w:sz w:val="14"/>
                <w:szCs w:val="14"/>
              </w:rPr>
            </w:pPr>
            <w:ins w:id="7313" w:author="Commodore, Sarah" w:date="2023-03-30T13:25:00Z">
              <w:r w:rsidRPr="00DC2757">
                <w:rPr>
                  <w:rFonts w:ascii="Arial" w:eastAsia="Times New Roman" w:hAnsi="Arial" w:cs="Arial"/>
                  <w:color w:val="000000"/>
                  <w:sz w:val="14"/>
                  <w:szCs w:val="14"/>
                </w:rPr>
                <w:t>0.031</w:t>
              </w:r>
            </w:ins>
          </w:p>
        </w:tc>
        <w:tc>
          <w:tcPr>
            <w:tcW w:w="497" w:type="dxa"/>
            <w:tcBorders>
              <w:top w:val="nil"/>
              <w:left w:val="nil"/>
              <w:bottom w:val="nil"/>
              <w:right w:val="nil"/>
            </w:tcBorders>
            <w:shd w:val="clear" w:color="000000" w:fill="FFFFFF"/>
            <w:vAlign w:val="center"/>
            <w:hideMark/>
          </w:tcPr>
          <w:p w14:paraId="406D2C8E" w14:textId="77777777" w:rsidR="00BE0539" w:rsidRPr="00DC2757" w:rsidRDefault="00BE0539" w:rsidP="00E750DA">
            <w:pPr>
              <w:spacing w:after="0" w:line="240" w:lineRule="auto"/>
              <w:jc w:val="center"/>
              <w:rPr>
                <w:ins w:id="7314" w:author="Commodore, Sarah" w:date="2023-03-30T13:25:00Z"/>
                <w:rFonts w:ascii="Arial" w:eastAsia="Times New Roman" w:hAnsi="Arial" w:cs="Arial"/>
                <w:color w:val="000000"/>
                <w:sz w:val="14"/>
                <w:szCs w:val="14"/>
              </w:rPr>
            </w:pPr>
            <w:ins w:id="7315" w:author="Commodore, Sarah" w:date="2023-03-30T13:25:00Z">
              <w:r w:rsidRPr="00DC2757">
                <w:rPr>
                  <w:rFonts w:ascii="Arial" w:eastAsia="Times New Roman" w:hAnsi="Arial" w:cs="Arial"/>
                  <w:color w:val="000000"/>
                  <w:sz w:val="14"/>
                  <w:szCs w:val="14"/>
                </w:rPr>
                <w:t>2</w:t>
              </w:r>
            </w:ins>
          </w:p>
        </w:tc>
        <w:tc>
          <w:tcPr>
            <w:tcW w:w="6469" w:type="dxa"/>
            <w:tcBorders>
              <w:top w:val="nil"/>
              <w:left w:val="nil"/>
              <w:bottom w:val="nil"/>
              <w:right w:val="nil"/>
            </w:tcBorders>
            <w:shd w:val="clear" w:color="000000" w:fill="FFFFFF"/>
            <w:noWrap/>
            <w:vAlign w:val="bottom"/>
            <w:hideMark/>
          </w:tcPr>
          <w:p w14:paraId="3753194E" w14:textId="77777777" w:rsidR="00BE0539" w:rsidRPr="00DC2757" w:rsidRDefault="00BE0539" w:rsidP="00E750DA">
            <w:pPr>
              <w:spacing w:after="0" w:line="240" w:lineRule="auto"/>
              <w:rPr>
                <w:ins w:id="7316" w:author="Commodore, Sarah" w:date="2023-03-30T13:25:00Z"/>
                <w:rFonts w:ascii="Arial" w:eastAsia="Times New Roman" w:hAnsi="Arial" w:cs="Arial"/>
                <w:color w:val="000000"/>
                <w:sz w:val="14"/>
                <w:szCs w:val="14"/>
              </w:rPr>
            </w:pPr>
            <w:ins w:id="7317" w:author="Commodore, Sarah" w:date="2023-03-30T13:25:00Z">
              <w:r w:rsidRPr="00DC2757">
                <w:rPr>
                  <w:rFonts w:ascii="Arial" w:eastAsia="Times New Roman" w:hAnsi="Arial" w:cs="Arial"/>
                  <w:color w:val="000000"/>
                  <w:sz w:val="14"/>
                  <w:szCs w:val="14"/>
                </w:rPr>
                <w:t>cg01355823;cg23046386</w:t>
              </w:r>
            </w:ins>
          </w:p>
        </w:tc>
        <w:tc>
          <w:tcPr>
            <w:tcW w:w="1533" w:type="dxa"/>
            <w:tcBorders>
              <w:top w:val="nil"/>
              <w:left w:val="nil"/>
              <w:bottom w:val="nil"/>
              <w:right w:val="nil"/>
            </w:tcBorders>
            <w:shd w:val="clear" w:color="000000" w:fill="FFFFFF"/>
            <w:vAlign w:val="center"/>
            <w:hideMark/>
          </w:tcPr>
          <w:p w14:paraId="09FE9763" w14:textId="77777777" w:rsidR="00BE0539" w:rsidRPr="00DC2757" w:rsidRDefault="00BE0539" w:rsidP="00E750DA">
            <w:pPr>
              <w:spacing w:after="0" w:line="240" w:lineRule="auto"/>
              <w:jc w:val="center"/>
              <w:rPr>
                <w:ins w:id="7318" w:author="Commodore, Sarah" w:date="2023-03-30T13:25:00Z"/>
                <w:rFonts w:ascii="Arial" w:eastAsia="Times New Roman" w:hAnsi="Arial" w:cs="Arial"/>
                <w:i/>
                <w:iCs/>
                <w:color w:val="000000"/>
                <w:sz w:val="14"/>
                <w:szCs w:val="14"/>
              </w:rPr>
            </w:pPr>
            <w:ins w:id="7319" w:author="Commodore, Sarah" w:date="2023-03-30T13:25:00Z">
              <w:r w:rsidRPr="00DC2757">
                <w:rPr>
                  <w:rFonts w:ascii="Arial" w:eastAsia="Times New Roman" w:hAnsi="Arial" w:cs="Arial"/>
                  <w:i/>
                  <w:iCs/>
                  <w:color w:val="000000"/>
                  <w:sz w:val="14"/>
                  <w:szCs w:val="14"/>
                </w:rPr>
                <w:t>SNTG1</w:t>
              </w:r>
            </w:ins>
          </w:p>
        </w:tc>
        <w:tc>
          <w:tcPr>
            <w:tcW w:w="770" w:type="dxa"/>
            <w:tcBorders>
              <w:top w:val="nil"/>
              <w:left w:val="nil"/>
              <w:bottom w:val="nil"/>
              <w:right w:val="nil"/>
            </w:tcBorders>
            <w:shd w:val="clear" w:color="000000" w:fill="FFFFFF"/>
            <w:vAlign w:val="center"/>
            <w:hideMark/>
          </w:tcPr>
          <w:p w14:paraId="07026079" w14:textId="77777777" w:rsidR="00BE0539" w:rsidRPr="00DC2757" w:rsidRDefault="00BE0539" w:rsidP="00E750DA">
            <w:pPr>
              <w:spacing w:after="0" w:line="240" w:lineRule="auto"/>
              <w:jc w:val="center"/>
              <w:rPr>
                <w:ins w:id="7320" w:author="Commodore, Sarah" w:date="2023-03-30T13:25:00Z"/>
                <w:rFonts w:ascii="Arial" w:eastAsia="Times New Roman" w:hAnsi="Arial" w:cs="Arial"/>
                <w:color w:val="000000"/>
                <w:sz w:val="14"/>
                <w:szCs w:val="14"/>
              </w:rPr>
            </w:pPr>
            <w:ins w:id="7321" w:author="Commodore, Sarah" w:date="2023-03-30T13:25: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013BBB95" w14:textId="77777777" w:rsidR="00BE0539" w:rsidRPr="00DC2757" w:rsidRDefault="00BE0539" w:rsidP="00E750DA">
            <w:pPr>
              <w:spacing w:after="0" w:line="240" w:lineRule="auto"/>
              <w:jc w:val="center"/>
              <w:rPr>
                <w:ins w:id="7322" w:author="Commodore, Sarah" w:date="2023-03-30T13:25:00Z"/>
                <w:rFonts w:ascii="Arial" w:eastAsia="Times New Roman" w:hAnsi="Arial" w:cs="Arial"/>
                <w:color w:val="000000"/>
                <w:sz w:val="14"/>
                <w:szCs w:val="14"/>
              </w:rPr>
            </w:pPr>
            <w:ins w:id="7323" w:author="Commodore, Sarah" w:date="2023-03-30T13:25:00Z">
              <w:r w:rsidRPr="00DC2757">
                <w:rPr>
                  <w:rFonts w:ascii="Arial" w:eastAsia="Times New Roman" w:hAnsi="Arial" w:cs="Arial"/>
                  <w:color w:val="000000"/>
                  <w:sz w:val="14"/>
                  <w:szCs w:val="14"/>
                </w:rPr>
                <w:t>2</w:t>
              </w:r>
            </w:ins>
          </w:p>
        </w:tc>
      </w:tr>
      <w:tr w:rsidR="00BE0539" w:rsidRPr="00DC2757" w14:paraId="3234C22B" w14:textId="77777777" w:rsidTr="00E750DA">
        <w:trPr>
          <w:trHeight w:val="180"/>
          <w:ins w:id="7324" w:author="Commodore, Sarah" w:date="2023-03-30T13:25:00Z"/>
        </w:trPr>
        <w:tc>
          <w:tcPr>
            <w:tcW w:w="933" w:type="dxa"/>
            <w:tcBorders>
              <w:top w:val="nil"/>
              <w:left w:val="nil"/>
              <w:bottom w:val="nil"/>
              <w:right w:val="nil"/>
            </w:tcBorders>
            <w:shd w:val="clear" w:color="000000" w:fill="FFFFFF"/>
            <w:vAlign w:val="center"/>
            <w:hideMark/>
          </w:tcPr>
          <w:p w14:paraId="3E07DF10" w14:textId="77777777" w:rsidR="00BE0539" w:rsidRPr="00DC2757" w:rsidRDefault="00BE0539" w:rsidP="00E750DA">
            <w:pPr>
              <w:spacing w:after="0" w:line="240" w:lineRule="auto"/>
              <w:jc w:val="center"/>
              <w:rPr>
                <w:ins w:id="7325" w:author="Commodore, Sarah" w:date="2023-03-30T13:25:00Z"/>
                <w:rFonts w:ascii="Arial" w:eastAsia="Times New Roman" w:hAnsi="Arial" w:cs="Arial"/>
                <w:color w:val="000000"/>
                <w:sz w:val="14"/>
                <w:szCs w:val="14"/>
              </w:rPr>
            </w:pPr>
            <w:ins w:id="7326" w:author="Commodore, Sarah" w:date="2023-03-30T13:25:00Z">
              <w:r w:rsidRPr="00DC2757">
                <w:rPr>
                  <w:rFonts w:ascii="Arial" w:eastAsia="Times New Roman" w:hAnsi="Arial" w:cs="Arial"/>
                  <w:color w:val="000000"/>
                  <w:sz w:val="14"/>
                  <w:szCs w:val="14"/>
                </w:rPr>
                <w:t>chr8</w:t>
              </w:r>
            </w:ins>
          </w:p>
        </w:tc>
        <w:tc>
          <w:tcPr>
            <w:tcW w:w="809" w:type="dxa"/>
            <w:tcBorders>
              <w:top w:val="nil"/>
              <w:left w:val="nil"/>
              <w:bottom w:val="nil"/>
              <w:right w:val="nil"/>
            </w:tcBorders>
            <w:shd w:val="clear" w:color="000000" w:fill="FFFFFF"/>
            <w:vAlign w:val="center"/>
            <w:hideMark/>
          </w:tcPr>
          <w:p w14:paraId="4F053B02" w14:textId="77777777" w:rsidR="00BE0539" w:rsidRPr="00DC2757" w:rsidRDefault="00BE0539" w:rsidP="00E750DA">
            <w:pPr>
              <w:spacing w:after="0" w:line="240" w:lineRule="auto"/>
              <w:jc w:val="center"/>
              <w:rPr>
                <w:ins w:id="7327" w:author="Commodore, Sarah" w:date="2023-03-30T13:25:00Z"/>
                <w:rFonts w:ascii="Arial" w:eastAsia="Times New Roman" w:hAnsi="Arial" w:cs="Arial"/>
                <w:color w:val="000000"/>
                <w:sz w:val="14"/>
                <w:szCs w:val="14"/>
              </w:rPr>
            </w:pPr>
            <w:ins w:id="7328" w:author="Commodore, Sarah" w:date="2023-03-30T13:25:00Z">
              <w:r w:rsidRPr="00DC2757">
                <w:rPr>
                  <w:rFonts w:ascii="Arial" w:eastAsia="Times New Roman" w:hAnsi="Arial" w:cs="Arial"/>
                  <w:color w:val="000000"/>
                  <w:sz w:val="14"/>
                  <w:szCs w:val="14"/>
                </w:rPr>
                <w:t>23,711,711</w:t>
              </w:r>
            </w:ins>
          </w:p>
        </w:tc>
        <w:tc>
          <w:tcPr>
            <w:tcW w:w="809" w:type="dxa"/>
            <w:tcBorders>
              <w:top w:val="nil"/>
              <w:left w:val="nil"/>
              <w:bottom w:val="nil"/>
              <w:right w:val="nil"/>
            </w:tcBorders>
            <w:shd w:val="clear" w:color="000000" w:fill="FFFFFF"/>
            <w:vAlign w:val="center"/>
            <w:hideMark/>
          </w:tcPr>
          <w:p w14:paraId="16B59F89" w14:textId="77777777" w:rsidR="00BE0539" w:rsidRPr="00DC2757" w:rsidRDefault="00BE0539" w:rsidP="00E750DA">
            <w:pPr>
              <w:spacing w:after="0" w:line="240" w:lineRule="auto"/>
              <w:jc w:val="center"/>
              <w:rPr>
                <w:ins w:id="7329" w:author="Commodore, Sarah" w:date="2023-03-30T13:25:00Z"/>
                <w:rFonts w:ascii="Arial" w:eastAsia="Times New Roman" w:hAnsi="Arial" w:cs="Arial"/>
                <w:color w:val="000000"/>
                <w:sz w:val="14"/>
                <w:szCs w:val="14"/>
              </w:rPr>
            </w:pPr>
            <w:ins w:id="7330" w:author="Commodore, Sarah" w:date="2023-03-30T13:25:00Z">
              <w:r w:rsidRPr="00DC2757">
                <w:rPr>
                  <w:rFonts w:ascii="Arial" w:eastAsia="Times New Roman" w:hAnsi="Arial" w:cs="Arial"/>
                  <w:color w:val="000000"/>
                  <w:sz w:val="14"/>
                  <w:szCs w:val="14"/>
                </w:rPr>
                <w:t>23,712,025</w:t>
              </w:r>
            </w:ins>
          </w:p>
        </w:tc>
        <w:tc>
          <w:tcPr>
            <w:tcW w:w="606" w:type="dxa"/>
            <w:tcBorders>
              <w:top w:val="nil"/>
              <w:left w:val="nil"/>
              <w:bottom w:val="nil"/>
              <w:right w:val="nil"/>
            </w:tcBorders>
            <w:shd w:val="clear" w:color="000000" w:fill="FFFFFF"/>
            <w:vAlign w:val="center"/>
            <w:hideMark/>
          </w:tcPr>
          <w:p w14:paraId="50B5FC26" w14:textId="77777777" w:rsidR="00BE0539" w:rsidRPr="00DC2757" w:rsidRDefault="00BE0539" w:rsidP="00E750DA">
            <w:pPr>
              <w:spacing w:after="0" w:line="240" w:lineRule="auto"/>
              <w:jc w:val="center"/>
              <w:rPr>
                <w:ins w:id="7331" w:author="Commodore, Sarah" w:date="2023-03-30T13:25:00Z"/>
                <w:rFonts w:ascii="Arial" w:eastAsia="Times New Roman" w:hAnsi="Arial" w:cs="Arial"/>
                <w:color w:val="000000"/>
                <w:sz w:val="14"/>
                <w:szCs w:val="14"/>
              </w:rPr>
            </w:pPr>
            <w:ins w:id="7332" w:author="Commodore, Sarah" w:date="2023-03-30T13:25:00Z">
              <w:r w:rsidRPr="00DC2757">
                <w:rPr>
                  <w:rFonts w:ascii="Arial" w:eastAsia="Times New Roman" w:hAnsi="Arial" w:cs="Arial"/>
                  <w:color w:val="000000"/>
                  <w:sz w:val="14"/>
                  <w:szCs w:val="14"/>
                </w:rPr>
                <w:t>0.032</w:t>
              </w:r>
            </w:ins>
          </w:p>
        </w:tc>
        <w:tc>
          <w:tcPr>
            <w:tcW w:w="497" w:type="dxa"/>
            <w:tcBorders>
              <w:top w:val="nil"/>
              <w:left w:val="nil"/>
              <w:bottom w:val="nil"/>
              <w:right w:val="nil"/>
            </w:tcBorders>
            <w:shd w:val="clear" w:color="000000" w:fill="FFFFFF"/>
            <w:vAlign w:val="center"/>
            <w:hideMark/>
          </w:tcPr>
          <w:p w14:paraId="70970C2D" w14:textId="77777777" w:rsidR="00BE0539" w:rsidRPr="00DC2757" w:rsidRDefault="00BE0539" w:rsidP="00E750DA">
            <w:pPr>
              <w:spacing w:after="0" w:line="240" w:lineRule="auto"/>
              <w:jc w:val="center"/>
              <w:rPr>
                <w:ins w:id="7333" w:author="Commodore, Sarah" w:date="2023-03-30T13:25:00Z"/>
                <w:rFonts w:ascii="Arial" w:eastAsia="Times New Roman" w:hAnsi="Arial" w:cs="Arial"/>
                <w:color w:val="000000"/>
                <w:sz w:val="14"/>
                <w:szCs w:val="14"/>
              </w:rPr>
            </w:pPr>
            <w:ins w:id="7334" w:author="Commodore, Sarah" w:date="2023-03-30T13:25: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000000" w:fill="FFFFFF"/>
            <w:noWrap/>
            <w:vAlign w:val="bottom"/>
            <w:hideMark/>
          </w:tcPr>
          <w:p w14:paraId="6DBB1A66" w14:textId="77777777" w:rsidR="00BE0539" w:rsidRPr="00DC2757" w:rsidRDefault="00BE0539" w:rsidP="00E750DA">
            <w:pPr>
              <w:spacing w:after="0" w:line="240" w:lineRule="auto"/>
              <w:rPr>
                <w:ins w:id="7335" w:author="Commodore, Sarah" w:date="2023-03-30T13:25:00Z"/>
                <w:rFonts w:ascii="Arial" w:eastAsia="Times New Roman" w:hAnsi="Arial" w:cs="Arial"/>
                <w:color w:val="000000"/>
                <w:sz w:val="14"/>
                <w:szCs w:val="14"/>
              </w:rPr>
            </w:pPr>
            <w:ins w:id="7336" w:author="Commodore, Sarah" w:date="2023-03-30T13:25:00Z">
              <w:r w:rsidRPr="00DC2757">
                <w:rPr>
                  <w:rFonts w:ascii="Arial" w:eastAsia="Times New Roman" w:hAnsi="Arial" w:cs="Arial"/>
                  <w:color w:val="000000"/>
                  <w:sz w:val="14"/>
                  <w:szCs w:val="14"/>
                </w:rPr>
                <w:t>cg01798185;cg04252011;cg14599908;cg26321986</w:t>
              </w:r>
            </w:ins>
          </w:p>
        </w:tc>
        <w:tc>
          <w:tcPr>
            <w:tcW w:w="1533" w:type="dxa"/>
            <w:tcBorders>
              <w:top w:val="nil"/>
              <w:left w:val="nil"/>
              <w:bottom w:val="nil"/>
              <w:right w:val="nil"/>
            </w:tcBorders>
            <w:shd w:val="clear" w:color="000000" w:fill="FFFFFF"/>
            <w:vAlign w:val="center"/>
            <w:hideMark/>
          </w:tcPr>
          <w:p w14:paraId="3DF0A53B" w14:textId="77777777" w:rsidR="00BE0539" w:rsidRPr="00DC2757" w:rsidRDefault="00BE0539" w:rsidP="00E750DA">
            <w:pPr>
              <w:spacing w:after="0" w:line="240" w:lineRule="auto"/>
              <w:jc w:val="center"/>
              <w:rPr>
                <w:ins w:id="7337" w:author="Commodore, Sarah" w:date="2023-03-30T13:25:00Z"/>
                <w:rFonts w:ascii="Arial" w:eastAsia="Times New Roman" w:hAnsi="Arial" w:cs="Arial"/>
                <w:i/>
                <w:iCs/>
                <w:color w:val="000000"/>
                <w:sz w:val="14"/>
                <w:szCs w:val="14"/>
              </w:rPr>
            </w:pPr>
            <w:ins w:id="7338" w:author="Commodore, Sarah" w:date="2023-03-30T13:25:00Z">
              <w:r w:rsidRPr="00DC2757">
                <w:rPr>
                  <w:rFonts w:ascii="Arial" w:eastAsia="Times New Roman" w:hAnsi="Arial" w:cs="Arial"/>
                  <w:i/>
                  <w:iCs/>
                  <w:color w:val="000000"/>
                  <w:sz w:val="14"/>
                  <w:szCs w:val="14"/>
                </w:rPr>
                <w:t>STC1</w:t>
              </w:r>
            </w:ins>
          </w:p>
        </w:tc>
        <w:tc>
          <w:tcPr>
            <w:tcW w:w="770" w:type="dxa"/>
            <w:tcBorders>
              <w:top w:val="nil"/>
              <w:left w:val="nil"/>
              <w:bottom w:val="nil"/>
              <w:right w:val="nil"/>
            </w:tcBorders>
            <w:shd w:val="clear" w:color="000000" w:fill="FFFFFF"/>
            <w:vAlign w:val="center"/>
            <w:hideMark/>
          </w:tcPr>
          <w:p w14:paraId="53FF8ABF" w14:textId="77777777" w:rsidR="00BE0539" w:rsidRPr="00DC2757" w:rsidRDefault="00BE0539" w:rsidP="00E750DA">
            <w:pPr>
              <w:spacing w:after="0" w:line="240" w:lineRule="auto"/>
              <w:jc w:val="center"/>
              <w:rPr>
                <w:ins w:id="7339" w:author="Commodore, Sarah" w:date="2023-03-30T13:25:00Z"/>
                <w:rFonts w:ascii="Arial" w:eastAsia="Times New Roman" w:hAnsi="Arial" w:cs="Arial"/>
                <w:color w:val="000000"/>
                <w:sz w:val="14"/>
                <w:szCs w:val="14"/>
              </w:rPr>
            </w:pPr>
            <w:ins w:id="7340" w:author="Commodore, Sarah" w:date="2023-03-30T13:25: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0D7A91B7" w14:textId="77777777" w:rsidR="00BE0539" w:rsidRPr="00DC2757" w:rsidRDefault="00BE0539" w:rsidP="00E750DA">
            <w:pPr>
              <w:spacing w:after="0" w:line="240" w:lineRule="auto"/>
              <w:jc w:val="center"/>
              <w:rPr>
                <w:ins w:id="7341" w:author="Commodore, Sarah" w:date="2023-03-30T13:25:00Z"/>
                <w:rFonts w:ascii="Arial" w:eastAsia="Times New Roman" w:hAnsi="Arial" w:cs="Arial"/>
                <w:color w:val="000000"/>
                <w:sz w:val="14"/>
                <w:szCs w:val="14"/>
              </w:rPr>
            </w:pPr>
            <w:ins w:id="7342" w:author="Commodore, Sarah" w:date="2023-03-30T13:25:00Z">
              <w:r w:rsidRPr="00DC2757">
                <w:rPr>
                  <w:rFonts w:ascii="Arial" w:eastAsia="Times New Roman" w:hAnsi="Arial" w:cs="Arial"/>
                  <w:color w:val="000000"/>
                  <w:sz w:val="14"/>
                  <w:szCs w:val="14"/>
                </w:rPr>
                <w:t>4</w:t>
              </w:r>
            </w:ins>
          </w:p>
        </w:tc>
      </w:tr>
      <w:tr w:rsidR="00BE0539" w:rsidRPr="00DC2757" w14:paraId="5A6DD970" w14:textId="77777777" w:rsidTr="00E750DA">
        <w:trPr>
          <w:trHeight w:val="180"/>
          <w:ins w:id="7343" w:author="Commodore, Sarah" w:date="2023-03-30T13:25:00Z"/>
        </w:trPr>
        <w:tc>
          <w:tcPr>
            <w:tcW w:w="933" w:type="dxa"/>
            <w:tcBorders>
              <w:top w:val="nil"/>
              <w:left w:val="nil"/>
              <w:bottom w:val="nil"/>
              <w:right w:val="nil"/>
            </w:tcBorders>
            <w:shd w:val="clear" w:color="000000" w:fill="FFFFFF"/>
            <w:vAlign w:val="center"/>
            <w:hideMark/>
          </w:tcPr>
          <w:p w14:paraId="2D09B74D" w14:textId="77777777" w:rsidR="00BE0539" w:rsidRPr="00DC2757" w:rsidRDefault="00BE0539" w:rsidP="00E750DA">
            <w:pPr>
              <w:spacing w:after="0" w:line="240" w:lineRule="auto"/>
              <w:jc w:val="center"/>
              <w:rPr>
                <w:ins w:id="7344" w:author="Commodore, Sarah" w:date="2023-03-30T13:25:00Z"/>
                <w:rFonts w:ascii="Arial" w:eastAsia="Times New Roman" w:hAnsi="Arial" w:cs="Arial"/>
                <w:color w:val="000000"/>
                <w:sz w:val="14"/>
                <w:szCs w:val="14"/>
              </w:rPr>
            </w:pPr>
            <w:ins w:id="7345" w:author="Commodore, Sarah" w:date="2023-03-30T13:25:00Z">
              <w:r w:rsidRPr="00DC2757">
                <w:rPr>
                  <w:rFonts w:ascii="Arial" w:eastAsia="Times New Roman" w:hAnsi="Arial" w:cs="Arial"/>
                  <w:color w:val="000000"/>
                  <w:sz w:val="14"/>
                  <w:szCs w:val="14"/>
                </w:rPr>
                <w:t>chr15</w:t>
              </w:r>
            </w:ins>
          </w:p>
        </w:tc>
        <w:tc>
          <w:tcPr>
            <w:tcW w:w="809" w:type="dxa"/>
            <w:tcBorders>
              <w:top w:val="nil"/>
              <w:left w:val="nil"/>
              <w:bottom w:val="nil"/>
              <w:right w:val="nil"/>
            </w:tcBorders>
            <w:shd w:val="clear" w:color="000000" w:fill="FFFFFF"/>
            <w:vAlign w:val="center"/>
            <w:hideMark/>
          </w:tcPr>
          <w:p w14:paraId="68C9C9FB" w14:textId="77777777" w:rsidR="00BE0539" w:rsidRPr="00DC2757" w:rsidRDefault="00BE0539" w:rsidP="00E750DA">
            <w:pPr>
              <w:spacing w:after="0" w:line="240" w:lineRule="auto"/>
              <w:jc w:val="center"/>
              <w:rPr>
                <w:ins w:id="7346" w:author="Commodore, Sarah" w:date="2023-03-30T13:25:00Z"/>
                <w:rFonts w:ascii="Arial" w:eastAsia="Times New Roman" w:hAnsi="Arial" w:cs="Arial"/>
                <w:color w:val="000000"/>
                <w:sz w:val="14"/>
                <w:szCs w:val="14"/>
              </w:rPr>
            </w:pPr>
            <w:ins w:id="7347" w:author="Commodore, Sarah" w:date="2023-03-30T13:25:00Z">
              <w:r w:rsidRPr="00DC2757">
                <w:rPr>
                  <w:rFonts w:ascii="Arial" w:eastAsia="Times New Roman" w:hAnsi="Arial" w:cs="Arial"/>
                  <w:color w:val="000000"/>
                  <w:sz w:val="14"/>
                  <w:szCs w:val="14"/>
                </w:rPr>
                <w:t>69,351,555</w:t>
              </w:r>
            </w:ins>
          </w:p>
        </w:tc>
        <w:tc>
          <w:tcPr>
            <w:tcW w:w="809" w:type="dxa"/>
            <w:tcBorders>
              <w:top w:val="nil"/>
              <w:left w:val="nil"/>
              <w:bottom w:val="nil"/>
              <w:right w:val="nil"/>
            </w:tcBorders>
            <w:shd w:val="clear" w:color="000000" w:fill="FFFFFF"/>
            <w:vAlign w:val="center"/>
            <w:hideMark/>
          </w:tcPr>
          <w:p w14:paraId="20568730" w14:textId="77777777" w:rsidR="00BE0539" w:rsidRPr="00DC2757" w:rsidRDefault="00BE0539" w:rsidP="00E750DA">
            <w:pPr>
              <w:spacing w:after="0" w:line="240" w:lineRule="auto"/>
              <w:jc w:val="center"/>
              <w:rPr>
                <w:ins w:id="7348" w:author="Commodore, Sarah" w:date="2023-03-30T13:25:00Z"/>
                <w:rFonts w:ascii="Arial" w:eastAsia="Times New Roman" w:hAnsi="Arial" w:cs="Arial"/>
                <w:color w:val="000000"/>
                <w:sz w:val="14"/>
                <w:szCs w:val="14"/>
              </w:rPr>
            </w:pPr>
            <w:ins w:id="7349" w:author="Commodore, Sarah" w:date="2023-03-30T13:25:00Z">
              <w:r w:rsidRPr="00DC2757">
                <w:rPr>
                  <w:rFonts w:ascii="Arial" w:eastAsia="Times New Roman" w:hAnsi="Arial" w:cs="Arial"/>
                  <w:color w:val="000000"/>
                  <w:sz w:val="14"/>
                  <w:szCs w:val="14"/>
                </w:rPr>
                <w:t>69,351,865</w:t>
              </w:r>
            </w:ins>
          </w:p>
        </w:tc>
        <w:tc>
          <w:tcPr>
            <w:tcW w:w="606" w:type="dxa"/>
            <w:tcBorders>
              <w:top w:val="nil"/>
              <w:left w:val="nil"/>
              <w:bottom w:val="nil"/>
              <w:right w:val="nil"/>
            </w:tcBorders>
            <w:shd w:val="clear" w:color="000000" w:fill="FFFFFF"/>
            <w:vAlign w:val="center"/>
            <w:hideMark/>
          </w:tcPr>
          <w:p w14:paraId="328D1095" w14:textId="77777777" w:rsidR="00BE0539" w:rsidRPr="00DC2757" w:rsidRDefault="00BE0539" w:rsidP="00E750DA">
            <w:pPr>
              <w:spacing w:after="0" w:line="240" w:lineRule="auto"/>
              <w:jc w:val="center"/>
              <w:rPr>
                <w:ins w:id="7350" w:author="Commodore, Sarah" w:date="2023-03-30T13:25:00Z"/>
                <w:rFonts w:ascii="Arial" w:eastAsia="Times New Roman" w:hAnsi="Arial" w:cs="Arial"/>
                <w:color w:val="000000"/>
                <w:sz w:val="14"/>
                <w:szCs w:val="14"/>
              </w:rPr>
            </w:pPr>
            <w:ins w:id="7351" w:author="Commodore, Sarah" w:date="2023-03-30T13:25:00Z">
              <w:r w:rsidRPr="00DC2757">
                <w:rPr>
                  <w:rFonts w:ascii="Arial" w:eastAsia="Times New Roman" w:hAnsi="Arial" w:cs="Arial"/>
                  <w:color w:val="000000"/>
                  <w:sz w:val="14"/>
                  <w:szCs w:val="14"/>
                </w:rPr>
                <w:t>0.034</w:t>
              </w:r>
            </w:ins>
          </w:p>
        </w:tc>
        <w:tc>
          <w:tcPr>
            <w:tcW w:w="497" w:type="dxa"/>
            <w:tcBorders>
              <w:top w:val="nil"/>
              <w:left w:val="nil"/>
              <w:bottom w:val="nil"/>
              <w:right w:val="nil"/>
            </w:tcBorders>
            <w:shd w:val="clear" w:color="000000" w:fill="FFFFFF"/>
            <w:vAlign w:val="center"/>
            <w:hideMark/>
          </w:tcPr>
          <w:p w14:paraId="68C1FD4B" w14:textId="77777777" w:rsidR="00BE0539" w:rsidRPr="00DC2757" w:rsidRDefault="00BE0539" w:rsidP="00E750DA">
            <w:pPr>
              <w:spacing w:after="0" w:line="240" w:lineRule="auto"/>
              <w:jc w:val="center"/>
              <w:rPr>
                <w:ins w:id="7352" w:author="Commodore, Sarah" w:date="2023-03-30T13:25:00Z"/>
                <w:rFonts w:ascii="Arial" w:eastAsia="Times New Roman" w:hAnsi="Arial" w:cs="Arial"/>
                <w:color w:val="000000"/>
                <w:sz w:val="14"/>
                <w:szCs w:val="14"/>
              </w:rPr>
            </w:pPr>
            <w:ins w:id="7353" w:author="Commodore, Sarah" w:date="2023-03-30T13:25:00Z">
              <w:r w:rsidRPr="00DC2757">
                <w:rPr>
                  <w:rFonts w:ascii="Arial" w:eastAsia="Times New Roman" w:hAnsi="Arial" w:cs="Arial"/>
                  <w:color w:val="000000"/>
                  <w:sz w:val="14"/>
                  <w:szCs w:val="14"/>
                </w:rPr>
                <w:t>2</w:t>
              </w:r>
            </w:ins>
          </w:p>
        </w:tc>
        <w:tc>
          <w:tcPr>
            <w:tcW w:w="6469" w:type="dxa"/>
            <w:tcBorders>
              <w:top w:val="nil"/>
              <w:left w:val="nil"/>
              <w:bottom w:val="nil"/>
              <w:right w:val="nil"/>
            </w:tcBorders>
            <w:shd w:val="clear" w:color="000000" w:fill="FFFFFF"/>
            <w:noWrap/>
            <w:vAlign w:val="bottom"/>
            <w:hideMark/>
          </w:tcPr>
          <w:p w14:paraId="751F05ED" w14:textId="77777777" w:rsidR="00BE0539" w:rsidRPr="00DC2757" w:rsidRDefault="00BE0539" w:rsidP="00E750DA">
            <w:pPr>
              <w:spacing w:after="0" w:line="240" w:lineRule="auto"/>
              <w:rPr>
                <w:ins w:id="7354" w:author="Commodore, Sarah" w:date="2023-03-30T13:25:00Z"/>
                <w:rFonts w:ascii="Arial" w:eastAsia="Times New Roman" w:hAnsi="Arial" w:cs="Arial"/>
                <w:color w:val="000000"/>
                <w:sz w:val="14"/>
                <w:szCs w:val="14"/>
              </w:rPr>
            </w:pPr>
            <w:ins w:id="7355" w:author="Commodore, Sarah" w:date="2023-03-30T13:25:00Z">
              <w:r w:rsidRPr="00DC2757">
                <w:rPr>
                  <w:rFonts w:ascii="Arial" w:eastAsia="Times New Roman" w:hAnsi="Arial" w:cs="Arial"/>
                  <w:color w:val="000000"/>
                  <w:sz w:val="14"/>
                  <w:szCs w:val="14"/>
                </w:rPr>
                <w:t>cg11155172;cg13323256</w:t>
              </w:r>
            </w:ins>
          </w:p>
        </w:tc>
        <w:tc>
          <w:tcPr>
            <w:tcW w:w="1533" w:type="dxa"/>
            <w:tcBorders>
              <w:top w:val="nil"/>
              <w:left w:val="nil"/>
              <w:bottom w:val="nil"/>
              <w:right w:val="nil"/>
            </w:tcBorders>
            <w:shd w:val="clear" w:color="000000" w:fill="FFFFFF"/>
            <w:vAlign w:val="center"/>
            <w:hideMark/>
          </w:tcPr>
          <w:p w14:paraId="42335394" w14:textId="77777777" w:rsidR="00BE0539" w:rsidRPr="00DC2757" w:rsidRDefault="00BE0539" w:rsidP="00E750DA">
            <w:pPr>
              <w:spacing w:after="0" w:line="240" w:lineRule="auto"/>
              <w:jc w:val="center"/>
              <w:rPr>
                <w:ins w:id="7356" w:author="Commodore, Sarah" w:date="2023-03-30T13:25:00Z"/>
                <w:rFonts w:ascii="Arial" w:eastAsia="Times New Roman" w:hAnsi="Arial" w:cs="Arial"/>
                <w:i/>
                <w:iCs/>
                <w:color w:val="000000"/>
                <w:sz w:val="14"/>
                <w:szCs w:val="14"/>
              </w:rPr>
            </w:pPr>
            <w:ins w:id="7357" w:author="Commodore, Sarah" w:date="2023-03-30T13:25:00Z">
              <w:r w:rsidRPr="00DC2757">
                <w:rPr>
                  <w:rFonts w:ascii="Arial" w:eastAsia="Times New Roman" w:hAnsi="Arial" w:cs="Arial"/>
                  <w:i/>
                  <w:iCs/>
                  <w:color w:val="000000"/>
                  <w:sz w:val="14"/>
                  <w:szCs w:val="14"/>
                </w:rPr>
                <w:t>NOX5</w:t>
              </w:r>
            </w:ins>
          </w:p>
        </w:tc>
        <w:tc>
          <w:tcPr>
            <w:tcW w:w="770" w:type="dxa"/>
            <w:tcBorders>
              <w:top w:val="nil"/>
              <w:left w:val="nil"/>
              <w:bottom w:val="nil"/>
              <w:right w:val="nil"/>
            </w:tcBorders>
            <w:shd w:val="clear" w:color="000000" w:fill="FFFFFF"/>
            <w:vAlign w:val="center"/>
            <w:hideMark/>
          </w:tcPr>
          <w:p w14:paraId="461A1F9E" w14:textId="77777777" w:rsidR="00BE0539" w:rsidRPr="00DC2757" w:rsidRDefault="00BE0539" w:rsidP="00E750DA">
            <w:pPr>
              <w:spacing w:after="0" w:line="240" w:lineRule="auto"/>
              <w:jc w:val="center"/>
              <w:rPr>
                <w:ins w:id="7358" w:author="Commodore, Sarah" w:date="2023-03-30T13:25:00Z"/>
                <w:rFonts w:ascii="Arial" w:eastAsia="Times New Roman" w:hAnsi="Arial" w:cs="Arial"/>
                <w:color w:val="000000"/>
                <w:sz w:val="14"/>
                <w:szCs w:val="14"/>
              </w:rPr>
            </w:pPr>
            <w:ins w:id="7359" w:author="Commodore, Sarah" w:date="2023-03-30T13:25: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733BDBD8" w14:textId="77777777" w:rsidR="00BE0539" w:rsidRPr="00DC2757" w:rsidRDefault="00BE0539" w:rsidP="00E750DA">
            <w:pPr>
              <w:spacing w:after="0" w:line="240" w:lineRule="auto"/>
              <w:jc w:val="center"/>
              <w:rPr>
                <w:ins w:id="7360" w:author="Commodore, Sarah" w:date="2023-03-30T13:25:00Z"/>
                <w:rFonts w:ascii="Arial" w:eastAsia="Times New Roman" w:hAnsi="Arial" w:cs="Arial"/>
                <w:color w:val="000000"/>
                <w:sz w:val="14"/>
                <w:szCs w:val="14"/>
              </w:rPr>
            </w:pPr>
            <w:ins w:id="7361" w:author="Commodore, Sarah" w:date="2023-03-30T13:25:00Z">
              <w:r w:rsidRPr="00DC2757">
                <w:rPr>
                  <w:rFonts w:ascii="Arial" w:eastAsia="Times New Roman" w:hAnsi="Arial" w:cs="Arial"/>
                  <w:color w:val="000000"/>
                  <w:sz w:val="14"/>
                  <w:szCs w:val="14"/>
                </w:rPr>
                <w:t>2</w:t>
              </w:r>
            </w:ins>
          </w:p>
        </w:tc>
      </w:tr>
      <w:tr w:rsidR="00BE0539" w:rsidRPr="00DC2757" w14:paraId="2A27F734" w14:textId="77777777" w:rsidTr="00E750DA">
        <w:trPr>
          <w:trHeight w:val="360"/>
          <w:ins w:id="7362" w:author="Commodore, Sarah" w:date="2023-03-30T13:25:00Z"/>
        </w:trPr>
        <w:tc>
          <w:tcPr>
            <w:tcW w:w="933" w:type="dxa"/>
            <w:tcBorders>
              <w:top w:val="nil"/>
              <w:left w:val="nil"/>
              <w:bottom w:val="nil"/>
              <w:right w:val="nil"/>
            </w:tcBorders>
            <w:shd w:val="clear" w:color="000000" w:fill="FFFFFF"/>
            <w:vAlign w:val="center"/>
            <w:hideMark/>
          </w:tcPr>
          <w:p w14:paraId="433B9426" w14:textId="77777777" w:rsidR="00BE0539" w:rsidRPr="00DC2757" w:rsidRDefault="00BE0539" w:rsidP="00E750DA">
            <w:pPr>
              <w:spacing w:after="0" w:line="240" w:lineRule="auto"/>
              <w:jc w:val="center"/>
              <w:rPr>
                <w:ins w:id="7363" w:author="Commodore, Sarah" w:date="2023-03-30T13:25:00Z"/>
                <w:rFonts w:ascii="Arial" w:eastAsia="Times New Roman" w:hAnsi="Arial" w:cs="Arial"/>
                <w:color w:val="000000"/>
                <w:sz w:val="14"/>
                <w:szCs w:val="14"/>
              </w:rPr>
            </w:pPr>
            <w:ins w:id="7364" w:author="Commodore, Sarah" w:date="2023-03-30T13:25:00Z">
              <w:r w:rsidRPr="00DC2757">
                <w:rPr>
                  <w:rFonts w:ascii="Arial" w:eastAsia="Times New Roman" w:hAnsi="Arial" w:cs="Arial"/>
                  <w:color w:val="000000"/>
                  <w:sz w:val="14"/>
                  <w:szCs w:val="14"/>
                </w:rPr>
                <w:t>chr2</w:t>
              </w:r>
            </w:ins>
          </w:p>
        </w:tc>
        <w:tc>
          <w:tcPr>
            <w:tcW w:w="809" w:type="dxa"/>
            <w:tcBorders>
              <w:top w:val="nil"/>
              <w:left w:val="nil"/>
              <w:bottom w:val="nil"/>
              <w:right w:val="nil"/>
            </w:tcBorders>
            <w:shd w:val="clear" w:color="000000" w:fill="FFFFFF"/>
            <w:vAlign w:val="center"/>
            <w:hideMark/>
          </w:tcPr>
          <w:p w14:paraId="5FAF5650" w14:textId="77777777" w:rsidR="00BE0539" w:rsidRPr="00DC2757" w:rsidRDefault="00BE0539" w:rsidP="00E750DA">
            <w:pPr>
              <w:spacing w:after="0" w:line="240" w:lineRule="auto"/>
              <w:jc w:val="center"/>
              <w:rPr>
                <w:ins w:id="7365" w:author="Commodore, Sarah" w:date="2023-03-30T13:25:00Z"/>
                <w:rFonts w:ascii="Arial" w:eastAsia="Times New Roman" w:hAnsi="Arial" w:cs="Arial"/>
                <w:color w:val="000000"/>
                <w:sz w:val="14"/>
                <w:szCs w:val="14"/>
              </w:rPr>
            </w:pPr>
            <w:ins w:id="7366" w:author="Commodore, Sarah" w:date="2023-03-30T13:25:00Z">
              <w:r w:rsidRPr="00DC2757">
                <w:rPr>
                  <w:rFonts w:ascii="Arial" w:eastAsia="Times New Roman" w:hAnsi="Arial" w:cs="Arial"/>
                  <w:color w:val="000000"/>
                  <w:sz w:val="14"/>
                  <w:szCs w:val="14"/>
                </w:rPr>
                <w:t>239,628,789</w:t>
              </w:r>
            </w:ins>
          </w:p>
        </w:tc>
        <w:tc>
          <w:tcPr>
            <w:tcW w:w="809" w:type="dxa"/>
            <w:tcBorders>
              <w:top w:val="nil"/>
              <w:left w:val="nil"/>
              <w:bottom w:val="nil"/>
              <w:right w:val="nil"/>
            </w:tcBorders>
            <w:shd w:val="clear" w:color="000000" w:fill="FFFFFF"/>
            <w:vAlign w:val="center"/>
            <w:hideMark/>
          </w:tcPr>
          <w:p w14:paraId="648F131A" w14:textId="77777777" w:rsidR="00BE0539" w:rsidRPr="00DC2757" w:rsidRDefault="00BE0539" w:rsidP="00E750DA">
            <w:pPr>
              <w:spacing w:after="0" w:line="240" w:lineRule="auto"/>
              <w:jc w:val="center"/>
              <w:rPr>
                <w:ins w:id="7367" w:author="Commodore, Sarah" w:date="2023-03-30T13:25:00Z"/>
                <w:rFonts w:ascii="Arial" w:eastAsia="Times New Roman" w:hAnsi="Arial" w:cs="Arial"/>
                <w:color w:val="000000"/>
                <w:sz w:val="14"/>
                <w:szCs w:val="14"/>
              </w:rPr>
            </w:pPr>
            <w:ins w:id="7368" w:author="Commodore, Sarah" w:date="2023-03-30T13:25:00Z">
              <w:r w:rsidRPr="00DC2757">
                <w:rPr>
                  <w:rFonts w:ascii="Arial" w:eastAsia="Times New Roman" w:hAnsi="Arial" w:cs="Arial"/>
                  <w:color w:val="000000"/>
                  <w:sz w:val="14"/>
                  <w:szCs w:val="14"/>
                </w:rPr>
                <w:t>239,629,025</w:t>
              </w:r>
            </w:ins>
          </w:p>
        </w:tc>
        <w:tc>
          <w:tcPr>
            <w:tcW w:w="606" w:type="dxa"/>
            <w:tcBorders>
              <w:top w:val="nil"/>
              <w:left w:val="nil"/>
              <w:bottom w:val="nil"/>
              <w:right w:val="nil"/>
            </w:tcBorders>
            <w:shd w:val="clear" w:color="000000" w:fill="FFFFFF"/>
            <w:vAlign w:val="center"/>
            <w:hideMark/>
          </w:tcPr>
          <w:p w14:paraId="5FDCB6B1" w14:textId="77777777" w:rsidR="00BE0539" w:rsidRPr="00DC2757" w:rsidRDefault="00BE0539" w:rsidP="00E750DA">
            <w:pPr>
              <w:spacing w:after="0" w:line="240" w:lineRule="auto"/>
              <w:jc w:val="center"/>
              <w:rPr>
                <w:ins w:id="7369" w:author="Commodore, Sarah" w:date="2023-03-30T13:25:00Z"/>
                <w:rFonts w:ascii="Arial" w:eastAsia="Times New Roman" w:hAnsi="Arial" w:cs="Arial"/>
                <w:color w:val="000000"/>
                <w:sz w:val="14"/>
                <w:szCs w:val="14"/>
              </w:rPr>
            </w:pPr>
            <w:ins w:id="7370" w:author="Commodore, Sarah" w:date="2023-03-30T13:25:00Z">
              <w:r w:rsidRPr="00DC2757">
                <w:rPr>
                  <w:rFonts w:ascii="Arial" w:eastAsia="Times New Roman" w:hAnsi="Arial" w:cs="Arial"/>
                  <w:color w:val="000000"/>
                  <w:sz w:val="14"/>
                  <w:szCs w:val="14"/>
                </w:rPr>
                <w:t>0.036</w:t>
              </w:r>
            </w:ins>
          </w:p>
        </w:tc>
        <w:tc>
          <w:tcPr>
            <w:tcW w:w="497" w:type="dxa"/>
            <w:tcBorders>
              <w:top w:val="nil"/>
              <w:left w:val="nil"/>
              <w:bottom w:val="nil"/>
              <w:right w:val="nil"/>
            </w:tcBorders>
            <w:shd w:val="clear" w:color="000000" w:fill="FFFFFF"/>
            <w:vAlign w:val="center"/>
            <w:hideMark/>
          </w:tcPr>
          <w:p w14:paraId="315993DF" w14:textId="77777777" w:rsidR="00BE0539" w:rsidRPr="00DC2757" w:rsidRDefault="00BE0539" w:rsidP="00E750DA">
            <w:pPr>
              <w:spacing w:after="0" w:line="240" w:lineRule="auto"/>
              <w:jc w:val="center"/>
              <w:rPr>
                <w:ins w:id="7371" w:author="Commodore, Sarah" w:date="2023-03-30T13:25:00Z"/>
                <w:rFonts w:ascii="Arial" w:eastAsia="Times New Roman" w:hAnsi="Arial" w:cs="Arial"/>
                <w:color w:val="000000"/>
                <w:sz w:val="14"/>
                <w:szCs w:val="14"/>
              </w:rPr>
            </w:pPr>
            <w:ins w:id="7372" w:author="Commodore, Sarah" w:date="2023-03-30T13:25: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000000" w:fill="FFFFFF"/>
            <w:noWrap/>
            <w:vAlign w:val="bottom"/>
            <w:hideMark/>
          </w:tcPr>
          <w:p w14:paraId="548A973F" w14:textId="77777777" w:rsidR="00BE0539" w:rsidRPr="00DC2757" w:rsidRDefault="00BE0539" w:rsidP="00E750DA">
            <w:pPr>
              <w:spacing w:after="0" w:line="240" w:lineRule="auto"/>
              <w:rPr>
                <w:ins w:id="7373" w:author="Commodore, Sarah" w:date="2023-03-30T13:25:00Z"/>
                <w:rFonts w:ascii="Arial" w:eastAsia="Times New Roman" w:hAnsi="Arial" w:cs="Arial"/>
                <w:color w:val="000000"/>
                <w:sz w:val="14"/>
                <w:szCs w:val="14"/>
              </w:rPr>
            </w:pPr>
            <w:ins w:id="7374" w:author="Commodore, Sarah" w:date="2023-03-30T13:25:00Z">
              <w:r w:rsidRPr="00DC2757">
                <w:rPr>
                  <w:rFonts w:ascii="Arial" w:eastAsia="Times New Roman" w:hAnsi="Arial" w:cs="Arial"/>
                  <w:color w:val="000000"/>
                  <w:sz w:val="14"/>
                  <w:szCs w:val="14"/>
                </w:rPr>
                <w:t>cg05634047;cg06624310;cg17487719;cg25556432</w:t>
              </w:r>
            </w:ins>
          </w:p>
        </w:tc>
        <w:tc>
          <w:tcPr>
            <w:tcW w:w="1533" w:type="dxa"/>
            <w:tcBorders>
              <w:top w:val="nil"/>
              <w:left w:val="nil"/>
              <w:bottom w:val="nil"/>
              <w:right w:val="nil"/>
            </w:tcBorders>
            <w:shd w:val="clear" w:color="000000" w:fill="FFFFFF"/>
            <w:vAlign w:val="center"/>
            <w:hideMark/>
          </w:tcPr>
          <w:p w14:paraId="63D91F6E" w14:textId="77777777" w:rsidR="00BE0539" w:rsidRPr="00DC2757" w:rsidRDefault="00BE0539" w:rsidP="00E750DA">
            <w:pPr>
              <w:spacing w:after="0" w:line="240" w:lineRule="auto"/>
              <w:jc w:val="center"/>
              <w:rPr>
                <w:ins w:id="7375" w:author="Commodore, Sarah" w:date="2023-03-30T13:25:00Z"/>
                <w:rFonts w:ascii="Arial" w:eastAsia="Times New Roman" w:hAnsi="Arial" w:cs="Arial"/>
                <w:i/>
                <w:iCs/>
                <w:color w:val="000000"/>
                <w:sz w:val="14"/>
                <w:szCs w:val="14"/>
              </w:rPr>
            </w:pPr>
            <w:ins w:id="7376" w:author="Commodore, Sarah" w:date="2023-03-30T13:25:00Z">
              <w:r w:rsidRPr="00DC2757">
                <w:rPr>
                  <w:rFonts w:ascii="Arial" w:eastAsia="Times New Roman" w:hAnsi="Arial" w:cs="Arial"/>
                  <w:i/>
                  <w:iCs/>
                  <w:color w:val="000000"/>
                  <w:sz w:val="14"/>
                  <w:szCs w:val="14"/>
                </w:rPr>
                <w:t>LOC100287387</w:t>
              </w:r>
            </w:ins>
          </w:p>
        </w:tc>
        <w:tc>
          <w:tcPr>
            <w:tcW w:w="770" w:type="dxa"/>
            <w:tcBorders>
              <w:top w:val="nil"/>
              <w:left w:val="nil"/>
              <w:bottom w:val="nil"/>
              <w:right w:val="nil"/>
            </w:tcBorders>
            <w:shd w:val="clear" w:color="000000" w:fill="FFFFFF"/>
            <w:vAlign w:val="center"/>
            <w:hideMark/>
          </w:tcPr>
          <w:p w14:paraId="1B97AD1C" w14:textId="77777777" w:rsidR="00BE0539" w:rsidRPr="00DC2757" w:rsidRDefault="00BE0539" w:rsidP="00E750DA">
            <w:pPr>
              <w:spacing w:after="0" w:line="240" w:lineRule="auto"/>
              <w:jc w:val="center"/>
              <w:rPr>
                <w:ins w:id="7377" w:author="Commodore, Sarah" w:date="2023-03-30T13:25:00Z"/>
                <w:rFonts w:ascii="Arial" w:eastAsia="Times New Roman" w:hAnsi="Arial" w:cs="Arial"/>
                <w:color w:val="000000"/>
                <w:sz w:val="14"/>
                <w:szCs w:val="14"/>
              </w:rPr>
            </w:pPr>
            <w:ins w:id="7378" w:author="Commodore, Sarah" w:date="2023-03-30T13:25: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24D8BF19" w14:textId="77777777" w:rsidR="00BE0539" w:rsidRPr="00DC2757" w:rsidRDefault="00BE0539" w:rsidP="00E750DA">
            <w:pPr>
              <w:spacing w:after="0" w:line="240" w:lineRule="auto"/>
              <w:jc w:val="center"/>
              <w:rPr>
                <w:ins w:id="7379" w:author="Commodore, Sarah" w:date="2023-03-30T13:25:00Z"/>
                <w:rFonts w:ascii="Arial" w:eastAsia="Times New Roman" w:hAnsi="Arial" w:cs="Arial"/>
                <w:color w:val="000000"/>
                <w:sz w:val="14"/>
                <w:szCs w:val="14"/>
              </w:rPr>
            </w:pPr>
            <w:ins w:id="7380" w:author="Commodore, Sarah" w:date="2023-03-30T13:25:00Z">
              <w:r w:rsidRPr="00DC2757">
                <w:rPr>
                  <w:rFonts w:ascii="Arial" w:eastAsia="Times New Roman" w:hAnsi="Arial" w:cs="Arial"/>
                  <w:color w:val="000000"/>
                  <w:sz w:val="14"/>
                  <w:szCs w:val="14"/>
                </w:rPr>
                <w:t>4</w:t>
              </w:r>
            </w:ins>
          </w:p>
        </w:tc>
      </w:tr>
      <w:tr w:rsidR="00BE0539" w:rsidRPr="00DC2757" w14:paraId="2BF10502" w14:textId="77777777" w:rsidTr="00E750DA">
        <w:trPr>
          <w:trHeight w:val="180"/>
          <w:ins w:id="7381" w:author="Commodore, Sarah" w:date="2023-03-30T13:25:00Z"/>
        </w:trPr>
        <w:tc>
          <w:tcPr>
            <w:tcW w:w="933" w:type="dxa"/>
            <w:tcBorders>
              <w:top w:val="nil"/>
              <w:left w:val="nil"/>
              <w:bottom w:val="nil"/>
              <w:right w:val="nil"/>
            </w:tcBorders>
            <w:shd w:val="clear" w:color="000000" w:fill="FFFFFF"/>
            <w:vAlign w:val="center"/>
            <w:hideMark/>
          </w:tcPr>
          <w:p w14:paraId="5A43468D" w14:textId="77777777" w:rsidR="00BE0539" w:rsidRPr="00DC2757" w:rsidRDefault="00BE0539" w:rsidP="00E750DA">
            <w:pPr>
              <w:spacing w:after="0" w:line="240" w:lineRule="auto"/>
              <w:jc w:val="center"/>
              <w:rPr>
                <w:ins w:id="7382" w:author="Commodore, Sarah" w:date="2023-03-30T13:25:00Z"/>
                <w:rFonts w:ascii="Arial" w:eastAsia="Times New Roman" w:hAnsi="Arial" w:cs="Arial"/>
                <w:color w:val="000000"/>
                <w:sz w:val="14"/>
                <w:szCs w:val="14"/>
              </w:rPr>
            </w:pPr>
            <w:ins w:id="7383" w:author="Commodore, Sarah" w:date="2023-03-30T13:25:00Z">
              <w:r w:rsidRPr="00DC2757">
                <w:rPr>
                  <w:rFonts w:ascii="Arial" w:eastAsia="Times New Roman" w:hAnsi="Arial" w:cs="Arial"/>
                  <w:color w:val="000000"/>
                  <w:sz w:val="14"/>
                  <w:szCs w:val="14"/>
                </w:rPr>
                <w:t>chr8</w:t>
              </w:r>
            </w:ins>
          </w:p>
        </w:tc>
        <w:tc>
          <w:tcPr>
            <w:tcW w:w="809" w:type="dxa"/>
            <w:tcBorders>
              <w:top w:val="nil"/>
              <w:left w:val="nil"/>
              <w:bottom w:val="nil"/>
              <w:right w:val="nil"/>
            </w:tcBorders>
            <w:shd w:val="clear" w:color="000000" w:fill="FFFFFF"/>
            <w:vAlign w:val="center"/>
            <w:hideMark/>
          </w:tcPr>
          <w:p w14:paraId="61F6860F" w14:textId="77777777" w:rsidR="00BE0539" w:rsidRPr="00DC2757" w:rsidRDefault="00BE0539" w:rsidP="00E750DA">
            <w:pPr>
              <w:spacing w:after="0" w:line="240" w:lineRule="auto"/>
              <w:jc w:val="center"/>
              <w:rPr>
                <w:ins w:id="7384" w:author="Commodore, Sarah" w:date="2023-03-30T13:25:00Z"/>
                <w:rFonts w:ascii="Arial" w:eastAsia="Times New Roman" w:hAnsi="Arial" w:cs="Arial"/>
                <w:color w:val="000000"/>
                <w:sz w:val="14"/>
                <w:szCs w:val="14"/>
              </w:rPr>
            </w:pPr>
            <w:ins w:id="7385" w:author="Commodore, Sarah" w:date="2023-03-30T13:25:00Z">
              <w:r w:rsidRPr="00DC2757">
                <w:rPr>
                  <w:rFonts w:ascii="Arial" w:eastAsia="Times New Roman" w:hAnsi="Arial" w:cs="Arial"/>
                  <w:color w:val="000000"/>
                  <w:sz w:val="14"/>
                  <w:szCs w:val="14"/>
                </w:rPr>
                <w:t>142,482,939</w:t>
              </w:r>
            </w:ins>
          </w:p>
        </w:tc>
        <w:tc>
          <w:tcPr>
            <w:tcW w:w="809" w:type="dxa"/>
            <w:tcBorders>
              <w:top w:val="nil"/>
              <w:left w:val="nil"/>
              <w:bottom w:val="nil"/>
              <w:right w:val="nil"/>
            </w:tcBorders>
            <w:shd w:val="clear" w:color="000000" w:fill="FFFFFF"/>
            <w:vAlign w:val="center"/>
            <w:hideMark/>
          </w:tcPr>
          <w:p w14:paraId="4981CA6F" w14:textId="77777777" w:rsidR="00BE0539" w:rsidRPr="00DC2757" w:rsidRDefault="00BE0539" w:rsidP="00E750DA">
            <w:pPr>
              <w:spacing w:after="0" w:line="240" w:lineRule="auto"/>
              <w:jc w:val="center"/>
              <w:rPr>
                <w:ins w:id="7386" w:author="Commodore, Sarah" w:date="2023-03-30T13:25:00Z"/>
                <w:rFonts w:ascii="Arial" w:eastAsia="Times New Roman" w:hAnsi="Arial" w:cs="Arial"/>
                <w:color w:val="000000"/>
                <w:sz w:val="14"/>
                <w:szCs w:val="14"/>
              </w:rPr>
            </w:pPr>
            <w:ins w:id="7387" w:author="Commodore, Sarah" w:date="2023-03-30T13:25:00Z">
              <w:r w:rsidRPr="00DC2757">
                <w:rPr>
                  <w:rFonts w:ascii="Arial" w:eastAsia="Times New Roman" w:hAnsi="Arial" w:cs="Arial"/>
                  <w:color w:val="000000"/>
                  <w:sz w:val="14"/>
                  <w:szCs w:val="14"/>
                </w:rPr>
                <w:t>142,483,073</w:t>
              </w:r>
            </w:ins>
          </w:p>
        </w:tc>
        <w:tc>
          <w:tcPr>
            <w:tcW w:w="606" w:type="dxa"/>
            <w:tcBorders>
              <w:top w:val="nil"/>
              <w:left w:val="nil"/>
              <w:bottom w:val="nil"/>
              <w:right w:val="nil"/>
            </w:tcBorders>
            <w:shd w:val="clear" w:color="000000" w:fill="FFFFFF"/>
            <w:vAlign w:val="center"/>
            <w:hideMark/>
          </w:tcPr>
          <w:p w14:paraId="133FEE20" w14:textId="77777777" w:rsidR="00BE0539" w:rsidRPr="00DC2757" w:rsidRDefault="00BE0539" w:rsidP="00E750DA">
            <w:pPr>
              <w:spacing w:after="0" w:line="240" w:lineRule="auto"/>
              <w:jc w:val="center"/>
              <w:rPr>
                <w:ins w:id="7388" w:author="Commodore, Sarah" w:date="2023-03-30T13:25:00Z"/>
                <w:rFonts w:ascii="Arial" w:eastAsia="Times New Roman" w:hAnsi="Arial" w:cs="Arial"/>
                <w:color w:val="000000"/>
                <w:sz w:val="14"/>
                <w:szCs w:val="14"/>
              </w:rPr>
            </w:pPr>
            <w:ins w:id="7389" w:author="Commodore, Sarah" w:date="2023-03-30T13:25:00Z">
              <w:r w:rsidRPr="00DC2757">
                <w:rPr>
                  <w:rFonts w:ascii="Arial" w:eastAsia="Times New Roman" w:hAnsi="Arial" w:cs="Arial"/>
                  <w:color w:val="000000"/>
                  <w:sz w:val="14"/>
                  <w:szCs w:val="14"/>
                </w:rPr>
                <w:t>0.037</w:t>
              </w:r>
            </w:ins>
          </w:p>
        </w:tc>
        <w:tc>
          <w:tcPr>
            <w:tcW w:w="497" w:type="dxa"/>
            <w:tcBorders>
              <w:top w:val="nil"/>
              <w:left w:val="nil"/>
              <w:bottom w:val="nil"/>
              <w:right w:val="nil"/>
            </w:tcBorders>
            <w:shd w:val="clear" w:color="000000" w:fill="FFFFFF"/>
            <w:vAlign w:val="center"/>
            <w:hideMark/>
          </w:tcPr>
          <w:p w14:paraId="169F0763" w14:textId="77777777" w:rsidR="00BE0539" w:rsidRPr="00DC2757" w:rsidRDefault="00BE0539" w:rsidP="00E750DA">
            <w:pPr>
              <w:spacing w:after="0" w:line="240" w:lineRule="auto"/>
              <w:jc w:val="center"/>
              <w:rPr>
                <w:ins w:id="7390" w:author="Commodore, Sarah" w:date="2023-03-30T13:25:00Z"/>
                <w:rFonts w:ascii="Arial" w:eastAsia="Times New Roman" w:hAnsi="Arial" w:cs="Arial"/>
                <w:color w:val="000000"/>
                <w:sz w:val="14"/>
                <w:szCs w:val="14"/>
              </w:rPr>
            </w:pPr>
            <w:ins w:id="7391" w:author="Commodore, Sarah" w:date="2023-03-30T13:25:00Z">
              <w:r w:rsidRPr="00DC2757">
                <w:rPr>
                  <w:rFonts w:ascii="Arial" w:eastAsia="Times New Roman" w:hAnsi="Arial" w:cs="Arial"/>
                  <w:color w:val="000000"/>
                  <w:sz w:val="14"/>
                  <w:szCs w:val="14"/>
                </w:rPr>
                <w:t>2</w:t>
              </w:r>
            </w:ins>
          </w:p>
        </w:tc>
        <w:tc>
          <w:tcPr>
            <w:tcW w:w="6469" w:type="dxa"/>
            <w:tcBorders>
              <w:top w:val="nil"/>
              <w:left w:val="nil"/>
              <w:bottom w:val="nil"/>
              <w:right w:val="nil"/>
            </w:tcBorders>
            <w:shd w:val="clear" w:color="000000" w:fill="FFFFFF"/>
            <w:noWrap/>
            <w:vAlign w:val="bottom"/>
            <w:hideMark/>
          </w:tcPr>
          <w:p w14:paraId="6DEB188F" w14:textId="77777777" w:rsidR="00BE0539" w:rsidRPr="00DC2757" w:rsidRDefault="00BE0539" w:rsidP="00E750DA">
            <w:pPr>
              <w:spacing w:after="0" w:line="240" w:lineRule="auto"/>
              <w:rPr>
                <w:ins w:id="7392" w:author="Commodore, Sarah" w:date="2023-03-30T13:25:00Z"/>
                <w:rFonts w:ascii="Arial" w:eastAsia="Times New Roman" w:hAnsi="Arial" w:cs="Arial"/>
                <w:color w:val="000000"/>
                <w:sz w:val="14"/>
                <w:szCs w:val="14"/>
              </w:rPr>
            </w:pPr>
            <w:ins w:id="7393" w:author="Commodore, Sarah" w:date="2023-03-30T13:25:00Z">
              <w:r w:rsidRPr="00DC2757">
                <w:rPr>
                  <w:rFonts w:ascii="Arial" w:eastAsia="Times New Roman" w:hAnsi="Arial" w:cs="Arial"/>
                  <w:color w:val="000000"/>
                  <w:sz w:val="14"/>
                  <w:szCs w:val="14"/>
                </w:rPr>
                <w:t>cg19593660;cg22226804</w:t>
              </w:r>
            </w:ins>
          </w:p>
        </w:tc>
        <w:tc>
          <w:tcPr>
            <w:tcW w:w="1533" w:type="dxa"/>
            <w:tcBorders>
              <w:top w:val="nil"/>
              <w:left w:val="nil"/>
              <w:bottom w:val="nil"/>
              <w:right w:val="nil"/>
            </w:tcBorders>
            <w:shd w:val="clear" w:color="000000" w:fill="FFFFFF"/>
            <w:vAlign w:val="center"/>
            <w:hideMark/>
          </w:tcPr>
          <w:p w14:paraId="6F1A1D9B" w14:textId="77777777" w:rsidR="00BE0539" w:rsidRPr="00DC2757" w:rsidRDefault="00BE0539" w:rsidP="00E750DA">
            <w:pPr>
              <w:spacing w:after="0" w:line="240" w:lineRule="auto"/>
              <w:jc w:val="center"/>
              <w:rPr>
                <w:ins w:id="7394" w:author="Commodore, Sarah" w:date="2023-03-30T13:25:00Z"/>
                <w:rFonts w:ascii="Arial" w:eastAsia="Times New Roman" w:hAnsi="Arial" w:cs="Arial"/>
                <w:i/>
                <w:iCs/>
                <w:color w:val="000000"/>
                <w:sz w:val="14"/>
                <w:szCs w:val="14"/>
              </w:rPr>
            </w:pPr>
            <w:ins w:id="7395" w:author="Commodore, Sarah" w:date="2023-03-30T13:25:00Z">
              <w:r w:rsidRPr="00DC2757">
                <w:rPr>
                  <w:rFonts w:ascii="Arial" w:eastAsia="Times New Roman" w:hAnsi="Arial" w:cs="Arial"/>
                  <w:i/>
                  <w:iCs/>
                  <w:color w:val="000000"/>
                  <w:sz w:val="14"/>
                  <w:szCs w:val="14"/>
                </w:rPr>
                <w:t>MROH5</w:t>
              </w:r>
            </w:ins>
          </w:p>
        </w:tc>
        <w:tc>
          <w:tcPr>
            <w:tcW w:w="770" w:type="dxa"/>
            <w:tcBorders>
              <w:top w:val="nil"/>
              <w:left w:val="nil"/>
              <w:bottom w:val="nil"/>
              <w:right w:val="nil"/>
            </w:tcBorders>
            <w:shd w:val="clear" w:color="000000" w:fill="FFFFFF"/>
            <w:vAlign w:val="center"/>
            <w:hideMark/>
          </w:tcPr>
          <w:p w14:paraId="57EEC6A8" w14:textId="77777777" w:rsidR="00BE0539" w:rsidRPr="00DC2757" w:rsidRDefault="00BE0539" w:rsidP="00E750DA">
            <w:pPr>
              <w:spacing w:after="0" w:line="240" w:lineRule="auto"/>
              <w:jc w:val="center"/>
              <w:rPr>
                <w:ins w:id="7396" w:author="Commodore, Sarah" w:date="2023-03-30T13:25:00Z"/>
                <w:rFonts w:ascii="Arial" w:eastAsia="Times New Roman" w:hAnsi="Arial" w:cs="Arial"/>
                <w:color w:val="000000"/>
                <w:sz w:val="14"/>
                <w:szCs w:val="14"/>
              </w:rPr>
            </w:pPr>
            <w:ins w:id="7397" w:author="Commodore, Sarah" w:date="2023-03-30T13:25: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7E4804E7" w14:textId="77777777" w:rsidR="00BE0539" w:rsidRPr="00DC2757" w:rsidRDefault="00BE0539" w:rsidP="00E750DA">
            <w:pPr>
              <w:spacing w:after="0" w:line="240" w:lineRule="auto"/>
              <w:jc w:val="center"/>
              <w:rPr>
                <w:ins w:id="7398" w:author="Commodore, Sarah" w:date="2023-03-30T13:25:00Z"/>
                <w:rFonts w:ascii="Arial" w:eastAsia="Times New Roman" w:hAnsi="Arial" w:cs="Arial"/>
                <w:color w:val="000000"/>
                <w:sz w:val="14"/>
                <w:szCs w:val="14"/>
              </w:rPr>
            </w:pPr>
            <w:ins w:id="7399" w:author="Commodore, Sarah" w:date="2023-03-30T13:25:00Z">
              <w:r w:rsidRPr="00DC2757">
                <w:rPr>
                  <w:rFonts w:ascii="Arial" w:eastAsia="Times New Roman" w:hAnsi="Arial" w:cs="Arial"/>
                  <w:color w:val="000000"/>
                  <w:sz w:val="14"/>
                  <w:szCs w:val="14"/>
                </w:rPr>
                <w:t>2</w:t>
              </w:r>
            </w:ins>
          </w:p>
        </w:tc>
      </w:tr>
      <w:tr w:rsidR="00BE0539" w:rsidRPr="00DC2757" w14:paraId="56054E7A" w14:textId="77777777" w:rsidTr="00E750DA">
        <w:trPr>
          <w:trHeight w:val="360"/>
          <w:ins w:id="7400" w:author="Commodore, Sarah" w:date="2023-03-30T13:25:00Z"/>
        </w:trPr>
        <w:tc>
          <w:tcPr>
            <w:tcW w:w="933" w:type="dxa"/>
            <w:tcBorders>
              <w:top w:val="nil"/>
              <w:left w:val="nil"/>
              <w:bottom w:val="nil"/>
              <w:right w:val="nil"/>
            </w:tcBorders>
            <w:shd w:val="clear" w:color="000000" w:fill="FFFFFF"/>
            <w:vAlign w:val="center"/>
            <w:hideMark/>
          </w:tcPr>
          <w:p w14:paraId="5859F790" w14:textId="77777777" w:rsidR="00BE0539" w:rsidRPr="00DC2757" w:rsidRDefault="00BE0539" w:rsidP="00E750DA">
            <w:pPr>
              <w:spacing w:after="0" w:line="240" w:lineRule="auto"/>
              <w:jc w:val="center"/>
              <w:rPr>
                <w:ins w:id="7401" w:author="Commodore, Sarah" w:date="2023-03-30T13:25:00Z"/>
                <w:rFonts w:ascii="Arial" w:eastAsia="Times New Roman" w:hAnsi="Arial" w:cs="Arial"/>
                <w:color w:val="000000"/>
                <w:sz w:val="14"/>
                <w:szCs w:val="14"/>
              </w:rPr>
            </w:pPr>
            <w:ins w:id="7402" w:author="Commodore, Sarah" w:date="2023-03-30T13:25:00Z">
              <w:r w:rsidRPr="00DC2757">
                <w:rPr>
                  <w:rFonts w:ascii="Arial" w:eastAsia="Times New Roman" w:hAnsi="Arial" w:cs="Arial"/>
                  <w:color w:val="000000"/>
                  <w:sz w:val="14"/>
                  <w:szCs w:val="14"/>
                </w:rPr>
                <w:t>chr19</w:t>
              </w:r>
            </w:ins>
          </w:p>
        </w:tc>
        <w:tc>
          <w:tcPr>
            <w:tcW w:w="809" w:type="dxa"/>
            <w:tcBorders>
              <w:top w:val="nil"/>
              <w:left w:val="nil"/>
              <w:bottom w:val="nil"/>
              <w:right w:val="nil"/>
            </w:tcBorders>
            <w:shd w:val="clear" w:color="000000" w:fill="FFFFFF"/>
            <w:vAlign w:val="center"/>
            <w:hideMark/>
          </w:tcPr>
          <w:p w14:paraId="0E7B475A" w14:textId="77777777" w:rsidR="00BE0539" w:rsidRPr="00DC2757" w:rsidRDefault="00BE0539" w:rsidP="00E750DA">
            <w:pPr>
              <w:spacing w:after="0" w:line="240" w:lineRule="auto"/>
              <w:jc w:val="center"/>
              <w:rPr>
                <w:ins w:id="7403" w:author="Commodore, Sarah" w:date="2023-03-30T13:25:00Z"/>
                <w:rFonts w:ascii="Arial" w:eastAsia="Times New Roman" w:hAnsi="Arial" w:cs="Arial"/>
                <w:color w:val="000000"/>
                <w:sz w:val="14"/>
                <w:szCs w:val="14"/>
              </w:rPr>
            </w:pPr>
            <w:ins w:id="7404" w:author="Commodore, Sarah" w:date="2023-03-30T13:25:00Z">
              <w:r w:rsidRPr="00DC2757">
                <w:rPr>
                  <w:rFonts w:ascii="Arial" w:eastAsia="Times New Roman" w:hAnsi="Arial" w:cs="Arial"/>
                  <w:color w:val="000000"/>
                  <w:sz w:val="14"/>
                  <w:szCs w:val="14"/>
                </w:rPr>
                <w:t>1,823,032</w:t>
              </w:r>
            </w:ins>
          </w:p>
        </w:tc>
        <w:tc>
          <w:tcPr>
            <w:tcW w:w="809" w:type="dxa"/>
            <w:tcBorders>
              <w:top w:val="nil"/>
              <w:left w:val="nil"/>
              <w:bottom w:val="nil"/>
              <w:right w:val="nil"/>
            </w:tcBorders>
            <w:shd w:val="clear" w:color="000000" w:fill="FFFFFF"/>
            <w:vAlign w:val="center"/>
            <w:hideMark/>
          </w:tcPr>
          <w:p w14:paraId="2A6CFAB9" w14:textId="77777777" w:rsidR="00BE0539" w:rsidRPr="00DC2757" w:rsidRDefault="00BE0539" w:rsidP="00E750DA">
            <w:pPr>
              <w:spacing w:after="0" w:line="240" w:lineRule="auto"/>
              <w:jc w:val="center"/>
              <w:rPr>
                <w:ins w:id="7405" w:author="Commodore, Sarah" w:date="2023-03-30T13:25:00Z"/>
                <w:rFonts w:ascii="Arial" w:eastAsia="Times New Roman" w:hAnsi="Arial" w:cs="Arial"/>
                <w:color w:val="000000"/>
                <w:sz w:val="14"/>
                <w:szCs w:val="14"/>
              </w:rPr>
            </w:pPr>
            <w:ins w:id="7406" w:author="Commodore, Sarah" w:date="2023-03-30T13:25:00Z">
              <w:r w:rsidRPr="00DC2757">
                <w:rPr>
                  <w:rFonts w:ascii="Arial" w:eastAsia="Times New Roman" w:hAnsi="Arial" w:cs="Arial"/>
                  <w:color w:val="000000"/>
                  <w:sz w:val="14"/>
                  <w:szCs w:val="14"/>
                </w:rPr>
                <w:t>1,823,083</w:t>
              </w:r>
            </w:ins>
          </w:p>
        </w:tc>
        <w:tc>
          <w:tcPr>
            <w:tcW w:w="606" w:type="dxa"/>
            <w:tcBorders>
              <w:top w:val="nil"/>
              <w:left w:val="nil"/>
              <w:bottom w:val="nil"/>
              <w:right w:val="nil"/>
            </w:tcBorders>
            <w:shd w:val="clear" w:color="000000" w:fill="FFFFFF"/>
            <w:vAlign w:val="center"/>
            <w:hideMark/>
          </w:tcPr>
          <w:p w14:paraId="31DB596F" w14:textId="77777777" w:rsidR="00BE0539" w:rsidRPr="00DC2757" w:rsidRDefault="00BE0539" w:rsidP="00E750DA">
            <w:pPr>
              <w:spacing w:after="0" w:line="240" w:lineRule="auto"/>
              <w:jc w:val="center"/>
              <w:rPr>
                <w:ins w:id="7407" w:author="Commodore, Sarah" w:date="2023-03-30T13:25:00Z"/>
                <w:rFonts w:ascii="Arial" w:eastAsia="Times New Roman" w:hAnsi="Arial" w:cs="Arial"/>
                <w:color w:val="000000"/>
                <w:sz w:val="14"/>
                <w:szCs w:val="14"/>
              </w:rPr>
            </w:pPr>
            <w:ins w:id="7408" w:author="Commodore, Sarah" w:date="2023-03-30T13:25:00Z">
              <w:r w:rsidRPr="00DC2757">
                <w:rPr>
                  <w:rFonts w:ascii="Arial" w:eastAsia="Times New Roman" w:hAnsi="Arial" w:cs="Arial"/>
                  <w:color w:val="000000"/>
                  <w:sz w:val="14"/>
                  <w:szCs w:val="14"/>
                </w:rPr>
                <w:t>0.037</w:t>
              </w:r>
            </w:ins>
          </w:p>
        </w:tc>
        <w:tc>
          <w:tcPr>
            <w:tcW w:w="497" w:type="dxa"/>
            <w:tcBorders>
              <w:top w:val="nil"/>
              <w:left w:val="nil"/>
              <w:bottom w:val="nil"/>
              <w:right w:val="nil"/>
            </w:tcBorders>
            <w:shd w:val="clear" w:color="000000" w:fill="FFFFFF"/>
            <w:vAlign w:val="center"/>
            <w:hideMark/>
          </w:tcPr>
          <w:p w14:paraId="4702C314" w14:textId="77777777" w:rsidR="00BE0539" w:rsidRPr="00DC2757" w:rsidRDefault="00BE0539" w:rsidP="00E750DA">
            <w:pPr>
              <w:spacing w:after="0" w:line="240" w:lineRule="auto"/>
              <w:jc w:val="center"/>
              <w:rPr>
                <w:ins w:id="7409" w:author="Commodore, Sarah" w:date="2023-03-30T13:25:00Z"/>
                <w:rFonts w:ascii="Arial" w:eastAsia="Times New Roman" w:hAnsi="Arial" w:cs="Arial"/>
                <w:color w:val="000000"/>
                <w:sz w:val="14"/>
                <w:szCs w:val="14"/>
              </w:rPr>
            </w:pPr>
            <w:ins w:id="7410" w:author="Commodore, Sarah" w:date="2023-03-30T13:25:00Z">
              <w:r w:rsidRPr="00DC2757">
                <w:rPr>
                  <w:rFonts w:ascii="Arial" w:eastAsia="Times New Roman" w:hAnsi="Arial" w:cs="Arial"/>
                  <w:color w:val="000000"/>
                  <w:sz w:val="14"/>
                  <w:szCs w:val="14"/>
                </w:rPr>
                <w:t>1</w:t>
              </w:r>
            </w:ins>
          </w:p>
        </w:tc>
        <w:tc>
          <w:tcPr>
            <w:tcW w:w="6469" w:type="dxa"/>
            <w:tcBorders>
              <w:top w:val="nil"/>
              <w:left w:val="nil"/>
              <w:bottom w:val="nil"/>
              <w:right w:val="nil"/>
            </w:tcBorders>
            <w:shd w:val="clear" w:color="000000" w:fill="FFFFFF"/>
            <w:noWrap/>
            <w:vAlign w:val="bottom"/>
            <w:hideMark/>
          </w:tcPr>
          <w:p w14:paraId="5002A23E" w14:textId="77777777" w:rsidR="00BE0539" w:rsidRPr="00DC2757" w:rsidRDefault="00BE0539" w:rsidP="00E750DA">
            <w:pPr>
              <w:spacing w:after="0" w:line="240" w:lineRule="auto"/>
              <w:rPr>
                <w:ins w:id="7411" w:author="Commodore, Sarah" w:date="2023-03-30T13:25:00Z"/>
                <w:rFonts w:ascii="Arial" w:eastAsia="Times New Roman" w:hAnsi="Arial" w:cs="Arial"/>
                <w:color w:val="000000"/>
                <w:sz w:val="14"/>
                <w:szCs w:val="14"/>
              </w:rPr>
            </w:pPr>
            <w:ins w:id="7412" w:author="Commodore, Sarah" w:date="2023-03-30T13:25:00Z">
              <w:r w:rsidRPr="00DC2757">
                <w:rPr>
                  <w:rFonts w:ascii="Arial" w:eastAsia="Times New Roman" w:hAnsi="Arial" w:cs="Arial"/>
                  <w:color w:val="000000"/>
                  <w:sz w:val="14"/>
                  <w:szCs w:val="14"/>
                </w:rPr>
                <w:t>cg02123174</w:t>
              </w:r>
            </w:ins>
          </w:p>
        </w:tc>
        <w:tc>
          <w:tcPr>
            <w:tcW w:w="1533" w:type="dxa"/>
            <w:tcBorders>
              <w:top w:val="nil"/>
              <w:left w:val="nil"/>
              <w:bottom w:val="nil"/>
              <w:right w:val="nil"/>
            </w:tcBorders>
            <w:shd w:val="clear" w:color="000000" w:fill="FFFFFF"/>
            <w:vAlign w:val="center"/>
            <w:hideMark/>
          </w:tcPr>
          <w:p w14:paraId="10170569" w14:textId="77777777" w:rsidR="00BE0539" w:rsidRPr="00DC2757" w:rsidRDefault="00BE0539" w:rsidP="00E750DA">
            <w:pPr>
              <w:spacing w:after="0" w:line="240" w:lineRule="auto"/>
              <w:jc w:val="center"/>
              <w:rPr>
                <w:ins w:id="7413" w:author="Commodore, Sarah" w:date="2023-03-30T13:25:00Z"/>
                <w:rFonts w:ascii="Arial" w:eastAsia="Times New Roman" w:hAnsi="Arial" w:cs="Arial"/>
                <w:i/>
                <w:iCs/>
                <w:color w:val="000000"/>
                <w:sz w:val="14"/>
                <w:szCs w:val="14"/>
              </w:rPr>
            </w:pPr>
            <w:ins w:id="7414" w:author="Commodore, Sarah" w:date="2023-03-30T13:25:00Z">
              <w:r w:rsidRPr="00DC2757">
                <w:rPr>
                  <w:rFonts w:ascii="Arial" w:eastAsia="Times New Roman" w:hAnsi="Arial" w:cs="Arial"/>
                  <w:i/>
                  <w:iCs/>
                  <w:color w:val="000000"/>
                  <w:sz w:val="14"/>
                  <w:szCs w:val="14"/>
                </w:rPr>
                <w:t>LOC100288123;REXO1</w:t>
              </w:r>
            </w:ins>
          </w:p>
        </w:tc>
        <w:tc>
          <w:tcPr>
            <w:tcW w:w="770" w:type="dxa"/>
            <w:tcBorders>
              <w:top w:val="nil"/>
              <w:left w:val="nil"/>
              <w:bottom w:val="nil"/>
              <w:right w:val="nil"/>
            </w:tcBorders>
            <w:shd w:val="clear" w:color="000000" w:fill="FFFFFF"/>
            <w:vAlign w:val="center"/>
            <w:hideMark/>
          </w:tcPr>
          <w:p w14:paraId="5E373B4D" w14:textId="77777777" w:rsidR="00BE0539" w:rsidRPr="00DC2757" w:rsidRDefault="00BE0539" w:rsidP="00E750DA">
            <w:pPr>
              <w:spacing w:after="0" w:line="240" w:lineRule="auto"/>
              <w:jc w:val="center"/>
              <w:rPr>
                <w:ins w:id="7415" w:author="Commodore, Sarah" w:date="2023-03-30T13:25:00Z"/>
                <w:rFonts w:ascii="Arial" w:eastAsia="Times New Roman" w:hAnsi="Arial" w:cs="Arial"/>
                <w:color w:val="000000"/>
                <w:sz w:val="14"/>
                <w:szCs w:val="14"/>
              </w:rPr>
            </w:pPr>
            <w:ins w:id="7416" w:author="Commodore, Sarah" w:date="2023-03-30T13:25: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07EACE9F" w14:textId="77777777" w:rsidR="00BE0539" w:rsidRPr="00DC2757" w:rsidRDefault="00BE0539" w:rsidP="00E750DA">
            <w:pPr>
              <w:spacing w:after="0" w:line="240" w:lineRule="auto"/>
              <w:jc w:val="center"/>
              <w:rPr>
                <w:ins w:id="7417" w:author="Commodore, Sarah" w:date="2023-03-30T13:25:00Z"/>
                <w:rFonts w:ascii="Arial" w:eastAsia="Times New Roman" w:hAnsi="Arial" w:cs="Arial"/>
                <w:color w:val="000000"/>
                <w:sz w:val="14"/>
                <w:szCs w:val="14"/>
              </w:rPr>
            </w:pPr>
            <w:ins w:id="7418" w:author="Commodore, Sarah" w:date="2023-03-30T13:25:00Z">
              <w:r w:rsidRPr="00DC2757">
                <w:rPr>
                  <w:rFonts w:ascii="Arial" w:eastAsia="Times New Roman" w:hAnsi="Arial" w:cs="Arial"/>
                  <w:color w:val="000000"/>
                  <w:sz w:val="14"/>
                  <w:szCs w:val="14"/>
                </w:rPr>
                <w:t>1</w:t>
              </w:r>
            </w:ins>
          </w:p>
        </w:tc>
      </w:tr>
      <w:tr w:rsidR="00BE0539" w:rsidRPr="00DC2757" w14:paraId="090BF1A6" w14:textId="77777777" w:rsidTr="00E750DA">
        <w:trPr>
          <w:trHeight w:val="180"/>
          <w:ins w:id="7419" w:author="Commodore, Sarah" w:date="2023-03-30T13:25:00Z"/>
        </w:trPr>
        <w:tc>
          <w:tcPr>
            <w:tcW w:w="933" w:type="dxa"/>
            <w:tcBorders>
              <w:top w:val="nil"/>
              <w:left w:val="nil"/>
              <w:bottom w:val="nil"/>
              <w:right w:val="nil"/>
            </w:tcBorders>
            <w:shd w:val="clear" w:color="000000" w:fill="FFFFFF"/>
            <w:vAlign w:val="center"/>
            <w:hideMark/>
          </w:tcPr>
          <w:p w14:paraId="24A07850" w14:textId="77777777" w:rsidR="00BE0539" w:rsidRPr="00DC2757" w:rsidRDefault="00BE0539" w:rsidP="00E750DA">
            <w:pPr>
              <w:spacing w:after="0" w:line="240" w:lineRule="auto"/>
              <w:jc w:val="center"/>
              <w:rPr>
                <w:ins w:id="7420" w:author="Commodore, Sarah" w:date="2023-03-30T13:25:00Z"/>
                <w:rFonts w:ascii="Arial" w:eastAsia="Times New Roman" w:hAnsi="Arial" w:cs="Arial"/>
                <w:color w:val="000000"/>
                <w:sz w:val="14"/>
                <w:szCs w:val="14"/>
              </w:rPr>
            </w:pPr>
            <w:ins w:id="7421" w:author="Commodore, Sarah" w:date="2023-03-30T13:25:00Z">
              <w:r w:rsidRPr="00DC2757">
                <w:rPr>
                  <w:rFonts w:ascii="Arial" w:eastAsia="Times New Roman" w:hAnsi="Arial" w:cs="Arial"/>
                  <w:color w:val="000000"/>
                  <w:sz w:val="14"/>
                  <w:szCs w:val="14"/>
                </w:rPr>
                <w:t>chr4</w:t>
              </w:r>
            </w:ins>
          </w:p>
        </w:tc>
        <w:tc>
          <w:tcPr>
            <w:tcW w:w="809" w:type="dxa"/>
            <w:tcBorders>
              <w:top w:val="nil"/>
              <w:left w:val="nil"/>
              <w:bottom w:val="nil"/>
              <w:right w:val="nil"/>
            </w:tcBorders>
            <w:shd w:val="clear" w:color="000000" w:fill="FFFFFF"/>
            <w:vAlign w:val="center"/>
            <w:hideMark/>
          </w:tcPr>
          <w:p w14:paraId="3B344E4F" w14:textId="77777777" w:rsidR="00BE0539" w:rsidRPr="00DC2757" w:rsidRDefault="00BE0539" w:rsidP="00E750DA">
            <w:pPr>
              <w:spacing w:after="0" w:line="240" w:lineRule="auto"/>
              <w:jc w:val="center"/>
              <w:rPr>
                <w:ins w:id="7422" w:author="Commodore, Sarah" w:date="2023-03-30T13:25:00Z"/>
                <w:rFonts w:ascii="Arial" w:eastAsia="Times New Roman" w:hAnsi="Arial" w:cs="Arial"/>
                <w:color w:val="000000"/>
                <w:sz w:val="14"/>
                <w:szCs w:val="14"/>
              </w:rPr>
            </w:pPr>
            <w:ins w:id="7423" w:author="Commodore, Sarah" w:date="2023-03-30T13:25:00Z">
              <w:r w:rsidRPr="00DC2757">
                <w:rPr>
                  <w:rFonts w:ascii="Arial" w:eastAsia="Times New Roman" w:hAnsi="Arial" w:cs="Arial"/>
                  <w:color w:val="000000"/>
                  <w:sz w:val="14"/>
                  <w:szCs w:val="14"/>
                </w:rPr>
                <w:t>1,512,820</w:t>
              </w:r>
            </w:ins>
          </w:p>
        </w:tc>
        <w:tc>
          <w:tcPr>
            <w:tcW w:w="809" w:type="dxa"/>
            <w:tcBorders>
              <w:top w:val="nil"/>
              <w:left w:val="nil"/>
              <w:bottom w:val="nil"/>
              <w:right w:val="nil"/>
            </w:tcBorders>
            <w:shd w:val="clear" w:color="000000" w:fill="FFFFFF"/>
            <w:vAlign w:val="center"/>
            <w:hideMark/>
          </w:tcPr>
          <w:p w14:paraId="60ACFDD8" w14:textId="77777777" w:rsidR="00BE0539" w:rsidRPr="00DC2757" w:rsidRDefault="00BE0539" w:rsidP="00E750DA">
            <w:pPr>
              <w:spacing w:after="0" w:line="240" w:lineRule="auto"/>
              <w:jc w:val="center"/>
              <w:rPr>
                <w:ins w:id="7424" w:author="Commodore, Sarah" w:date="2023-03-30T13:25:00Z"/>
                <w:rFonts w:ascii="Arial" w:eastAsia="Times New Roman" w:hAnsi="Arial" w:cs="Arial"/>
                <w:color w:val="000000"/>
                <w:sz w:val="14"/>
                <w:szCs w:val="14"/>
              </w:rPr>
            </w:pPr>
            <w:ins w:id="7425" w:author="Commodore, Sarah" w:date="2023-03-30T13:25:00Z">
              <w:r w:rsidRPr="00DC2757">
                <w:rPr>
                  <w:rFonts w:ascii="Arial" w:eastAsia="Times New Roman" w:hAnsi="Arial" w:cs="Arial"/>
                  <w:color w:val="000000"/>
                  <w:sz w:val="14"/>
                  <w:szCs w:val="14"/>
                </w:rPr>
                <w:t>1,513,310</w:t>
              </w:r>
            </w:ins>
          </w:p>
        </w:tc>
        <w:tc>
          <w:tcPr>
            <w:tcW w:w="606" w:type="dxa"/>
            <w:tcBorders>
              <w:top w:val="nil"/>
              <w:left w:val="nil"/>
              <w:bottom w:val="nil"/>
              <w:right w:val="nil"/>
            </w:tcBorders>
            <w:shd w:val="clear" w:color="000000" w:fill="FFFFFF"/>
            <w:vAlign w:val="center"/>
            <w:hideMark/>
          </w:tcPr>
          <w:p w14:paraId="67933CCE" w14:textId="77777777" w:rsidR="00BE0539" w:rsidRPr="00DC2757" w:rsidRDefault="00BE0539" w:rsidP="00E750DA">
            <w:pPr>
              <w:spacing w:after="0" w:line="240" w:lineRule="auto"/>
              <w:jc w:val="center"/>
              <w:rPr>
                <w:ins w:id="7426" w:author="Commodore, Sarah" w:date="2023-03-30T13:25:00Z"/>
                <w:rFonts w:ascii="Arial" w:eastAsia="Times New Roman" w:hAnsi="Arial" w:cs="Arial"/>
                <w:color w:val="000000"/>
                <w:sz w:val="14"/>
                <w:szCs w:val="14"/>
              </w:rPr>
            </w:pPr>
            <w:ins w:id="7427" w:author="Commodore, Sarah" w:date="2023-03-30T13:25:00Z">
              <w:r w:rsidRPr="00DC2757">
                <w:rPr>
                  <w:rFonts w:ascii="Arial" w:eastAsia="Times New Roman" w:hAnsi="Arial" w:cs="Arial"/>
                  <w:color w:val="000000"/>
                  <w:sz w:val="14"/>
                  <w:szCs w:val="14"/>
                </w:rPr>
                <w:t>0.037</w:t>
              </w:r>
            </w:ins>
          </w:p>
        </w:tc>
        <w:tc>
          <w:tcPr>
            <w:tcW w:w="497" w:type="dxa"/>
            <w:tcBorders>
              <w:top w:val="nil"/>
              <w:left w:val="nil"/>
              <w:bottom w:val="nil"/>
              <w:right w:val="nil"/>
            </w:tcBorders>
            <w:shd w:val="clear" w:color="000000" w:fill="FFFFFF"/>
            <w:vAlign w:val="center"/>
            <w:hideMark/>
          </w:tcPr>
          <w:p w14:paraId="169095E9" w14:textId="77777777" w:rsidR="00BE0539" w:rsidRPr="00DC2757" w:rsidRDefault="00BE0539" w:rsidP="00E750DA">
            <w:pPr>
              <w:spacing w:after="0" w:line="240" w:lineRule="auto"/>
              <w:jc w:val="center"/>
              <w:rPr>
                <w:ins w:id="7428" w:author="Commodore, Sarah" w:date="2023-03-30T13:25:00Z"/>
                <w:rFonts w:ascii="Arial" w:eastAsia="Times New Roman" w:hAnsi="Arial" w:cs="Arial"/>
                <w:color w:val="000000"/>
                <w:sz w:val="14"/>
                <w:szCs w:val="14"/>
              </w:rPr>
            </w:pPr>
            <w:ins w:id="7429" w:author="Commodore, Sarah" w:date="2023-03-30T13:25: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43D3D4C6" w14:textId="77777777" w:rsidR="00BE0539" w:rsidRPr="00DC2757" w:rsidRDefault="00BE0539" w:rsidP="00E750DA">
            <w:pPr>
              <w:spacing w:after="0" w:line="240" w:lineRule="auto"/>
              <w:rPr>
                <w:ins w:id="7430" w:author="Commodore, Sarah" w:date="2023-03-30T13:25:00Z"/>
                <w:rFonts w:ascii="Arial" w:eastAsia="Times New Roman" w:hAnsi="Arial" w:cs="Arial"/>
                <w:color w:val="000000"/>
                <w:sz w:val="14"/>
                <w:szCs w:val="14"/>
              </w:rPr>
            </w:pPr>
            <w:ins w:id="7431" w:author="Commodore, Sarah" w:date="2023-03-30T13:25:00Z">
              <w:r w:rsidRPr="00DC2757">
                <w:rPr>
                  <w:rFonts w:ascii="Arial" w:eastAsia="Times New Roman" w:hAnsi="Arial" w:cs="Arial"/>
                  <w:color w:val="000000"/>
                  <w:sz w:val="14"/>
                  <w:szCs w:val="14"/>
                </w:rPr>
                <w:t>cg03555012;cg04600233;cg11174255;cg18063486;cg25034424</w:t>
              </w:r>
            </w:ins>
          </w:p>
        </w:tc>
        <w:tc>
          <w:tcPr>
            <w:tcW w:w="1533" w:type="dxa"/>
            <w:tcBorders>
              <w:top w:val="nil"/>
              <w:left w:val="nil"/>
              <w:bottom w:val="nil"/>
              <w:right w:val="nil"/>
            </w:tcBorders>
            <w:shd w:val="clear" w:color="000000" w:fill="FFFFFF"/>
            <w:vAlign w:val="center"/>
            <w:hideMark/>
          </w:tcPr>
          <w:p w14:paraId="3096948F" w14:textId="77777777" w:rsidR="00BE0539" w:rsidRPr="00DC2757" w:rsidRDefault="00BE0539" w:rsidP="00E750DA">
            <w:pPr>
              <w:spacing w:after="0" w:line="240" w:lineRule="auto"/>
              <w:jc w:val="center"/>
              <w:rPr>
                <w:ins w:id="7432" w:author="Commodore, Sarah" w:date="2023-03-30T13:25:00Z"/>
                <w:rFonts w:ascii="Arial" w:eastAsia="Times New Roman" w:hAnsi="Arial" w:cs="Arial"/>
                <w:i/>
                <w:iCs/>
                <w:color w:val="000000"/>
                <w:sz w:val="14"/>
                <w:szCs w:val="14"/>
              </w:rPr>
            </w:pPr>
            <w:ins w:id="7433" w:author="Commodore, Sarah" w:date="2023-03-30T13:25:00Z">
              <w:r w:rsidRPr="00DC2757">
                <w:rPr>
                  <w:rFonts w:ascii="Arial" w:eastAsia="Times New Roman" w:hAnsi="Arial" w:cs="Arial"/>
                  <w:i/>
                  <w:iCs/>
                  <w:color w:val="000000"/>
                  <w:sz w:val="14"/>
                  <w:szCs w:val="14"/>
                </w:rPr>
                <w:t>NKX1-1</w:t>
              </w:r>
            </w:ins>
          </w:p>
        </w:tc>
        <w:tc>
          <w:tcPr>
            <w:tcW w:w="770" w:type="dxa"/>
            <w:tcBorders>
              <w:top w:val="nil"/>
              <w:left w:val="nil"/>
              <w:bottom w:val="nil"/>
              <w:right w:val="nil"/>
            </w:tcBorders>
            <w:shd w:val="clear" w:color="000000" w:fill="FFFFFF"/>
            <w:vAlign w:val="center"/>
            <w:hideMark/>
          </w:tcPr>
          <w:p w14:paraId="1BCE099E" w14:textId="77777777" w:rsidR="00BE0539" w:rsidRPr="00DC2757" w:rsidRDefault="00BE0539" w:rsidP="00E750DA">
            <w:pPr>
              <w:spacing w:after="0" w:line="240" w:lineRule="auto"/>
              <w:jc w:val="center"/>
              <w:rPr>
                <w:ins w:id="7434" w:author="Commodore, Sarah" w:date="2023-03-30T13:25:00Z"/>
                <w:rFonts w:ascii="Arial" w:eastAsia="Times New Roman" w:hAnsi="Arial" w:cs="Arial"/>
                <w:color w:val="000000"/>
                <w:sz w:val="14"/>
                <w:szCs w:val="14"/>
              </w:rPr>
            </w:pPr>
            <w:ins w:id="7435" w:author="Commodore, Sarah" w:date="2023-03-30T13:25: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4A53B9CE" w14:textId="77777777" w:rsidR="00BE0539" w:rsidRPr="00DC2757" w:rsidRDefault="00BE0539" w:rsidP="00E750DA">
            <w:pPr>
              <w:spacing w:after="0" w:line="240" w:lineRule="auto"/>
              <w:jc w:val="center"/>
              <w:rPr>
                <w:ins w:id="7436" w:author="Commodore, Sarah" w:date="2023-03-30T13:25:00Z"/>
                <w:rFonts w:ascii="Arial" w:eastAsia="Times New Roman" w:hAnsi="Arial" w:cs="Arial"/>
                <w:color w:val="000000"/>
                <w:sz w:val="14"/>
                <w:szCs w:val="14"/>
              </w:rPr>
            </w:pPr>
            <w:ins w:id="7437" w:author="Commodore, Sarah" w:date="2023-03-30T13:25:00Z">
              <w:r w:rsidRPr="00DC2757">
                <w:rPr>
                  <w:rFonts w:ascii="Arial" w:eastAsia="Times New Roman" w:hAnsi="Arial" w:cs="Arial"/>
                  <w:color w:val="000000"/>
                  <w:sz w:val="14"/>
                  <w:szCs w:val="14"/>
                </w:rPr>
                <w:t>0</w:t>
              </w:r>
            </w:ins>
          </w:p>
        </w:tc>
      </w:tr>
      <w:tr w:rsidR="00BE0539" w:rsidRPr="00DC2757" w14:paraId="566992B1" w14:textId="77777777" w:rsidTr="00E750DA">
        <w:trPr>
          <w:trHeight w:val="180"/>
          <w:ins w:id="7438" w:author="Commodore, Sarah" w:date="2023-03-30T13:25:00Z"/>
        </w:trPr>
        <w:tc>
          <w:tcPr>
            <w:tcW w:w="933" w:type="dxa"/>
            <w:tcBorders>
              <w:top w:val="nil"/>
              <w:left w:val="nil"/>
              <w:bottom w:val="nil"/>
              <w:right w:val="nil"/>
            </w:tcBorders>
            <w:shd w:val="clear" w:color="000000" w:fill="FFFFFF"/>
            <w:vAlign w:val="center"/>
            <w:hideMark/>
          </w:tcPr>
          <w:p w14:paraId="2A4230AB" w14:textId="77777777" w:rsidR="00BE0539" w:rsidRPr="00DC2757" w:rsidRDefault="00BE0539" w:rsidP="00E750DA">
            <w:pPr>
              <w:spacing w:after="0" w:line="240" w:lineRule="auto"/>
              <w:jc w:val="center"/>
              <w:rPr>
                <w:ins w:id="7439" w:author="Commodore, Sarah" w:date="2023-03-30T13:25:00Z"/>
                <w:rFonts w:ascii="Arial" w:eastAsia="Times New Roman" w:hAnsi="Arial" w:cs="Arial"/>
                <w:color w:val="000000"/>
                <w:sz w:val="14"/>
                <w:szCs w:val="14"/>
              </w:rPr>
            </w:pPr>
            <w:ins w:id="7440" w:author="Commodore, Sarah" w:date="2023-03-30T13:25:00Z">
              <w:r w:rsidRPr="00DC2757">
                <w:rPr>
                  <w:rFonts w:ascii="Arial" w:eastAsia="Times New Roman" w:hAnsi="Arial" w:cs="Arial"/>
                  <w:color w:val="000000"/>
                  <w:sz w:val="14"/>
                  <w:szCs w:val="14"/>
                </w:rPr>
                <w:t>chr19</w:t>
              </w:r>
            </w:ins>
          </w:p>
        </w:tc>
        <w:tc>
          <w:tcPr>
            <w:tcW w:w="809" w:type="dxa"/>
            <w:tcBorders>
              <w:top w:val="nil"/>
              <w:left w:val="nil"/>
              <w:bottom w:val="nil"/>
              <w:right w:val="nil"/>
            </w:tcBorders>
            <w:shd w:val="clear" w:color="000000" w:fill="FFFFFF"/>
            <w:vAlign w:val="center"/>
            <w:hideMark/>
          </w:tcPr>
          <w:p w14:paraId="4851CEE9" w14:textId="77777777" w:rsidR="00BE0539" w:rsidRPr="00DC2757" w:rsidRDefault="00BE0539" w:rsidP="00E750DA">
            <w:pPr>
              <w:spacing w:after="0" w:line="240" w:lineRule="auto"/>
              <w:jc w:val="center"/>
              <w:rPr>
                <w:ins w:id="7441" w:author="Commodore, Sarah" w:date="2023-03-30T13:25:00Z"/>
                <w:rFonts w:ascii="Arial" w:eastAsia="Times New Roman" w:hAnsi="Arial" w:cs="Arial"/>
                <w:color w:val="000000"/>
                <w:sz w:val="14"/>
                <w:szCs w:val="14"/>
              </w:rPr>
            </w:pPr>
            <w:ins w:id="7442" w:author="Commodore, Sarah" w:date="2023-03-30T13:25:00Z">
              <w:r w:rsidRPr="00DC2757">
                <w:rPr>
                  <w:rFonts w:ascii="Arial" w:eastAsia="Times New Roman" w:hAnsi="Arial" w:cs="Arial"/>
                  <w:color w:val="000000"/>
                  <w:sz w:val="14"/>
                  <w:szCs w:val="14"/>
                </w:rPr>
                <w:t>46,056,709</w:t>
              </w:r>
            </w:ins>
          </w:p>
        </w:tc>
        <w:tc>
          <w:tcPr>
            <w:tcW w:w="809" w:type="dxa"/>
            <w:tcBorders>
              <w:top w:val="nil"/>
              <w:left w:val="nil"/>
              <w:bottom w:val="nil"/>
              <w:right w:val="nil"/>
            </w:tcBorders>
            <w:shd w:val="clear" w:color="000000" w:fill="FFFFFF"/>
            <w:vAlign w:val="center"/>
            <w:hideMark/>
          </w:tcPr>
          <w:p w14:paraId="057BA2BB" w14:textId="77777777" w:rsidR="00BE0539" w:rsidRPr="00DC2757" w:rsidRDefault="00BE0539" w:rsidP="00E750DA">
            <w:pPr>
              <w:spacing w:after="0" w:line="240" w:lineRule="auto"/>
              <w:jc w:val="center"/>
              <w:rPr>
                <w:ins w:id="7443" w:author="Commodore, Sarah" w:date="2023-03-30T13:25:00Z"/>
                <w:rFonts w:ascii="Arial" w:eastAsia="Times New Roman" w:hAnsi="Arial" w:cs="Arial"/>
                <w:color w:val="000000"/>
                <w:sz w:val="14"/>
                <w:szCs w:val="14"/>
              </w:rPr>
            </w:pPr>
            <w:ins w:id="7444" w:author="Commodore, Sarah" w:date="2023-03-30T13:25:00Z">
              <w:r w:rsidRPr="00DC2757">
                <w:rPr>
                  <w:rFonts w:ascii="Arial" w:eastAsia="Times New Roman" w:hAnsi="Arial" w:cs="Arial"/>
                  <w:color w:val="000000"/>
                  <w:sz w:val="14"/>
                  <w:szCs w:val="14"/>
                </w:rPr>
                <w:t>46,056,958</w:t>
              </w:r>
            </w:ins>
          </w:p>
        </w:tc>
        <w:tc>
          <w:tcPr>
            <w:tcW w:w="606" w:type="dxa"/>
            <w:tcBorders>
              <w:top w:val="nil"/>
              <w:left w:val="nil"/>
              <w:bottom w:val="nil"/>
              <w:right w:val="nil"/>
            </w:tcBorders>
            <w:shd w:val="clear" w:color="000000" w:fill="FFFFFF"/>
            <w:vAlign w:val="center"/>
            <w:hideMark/>
          </w:tcPr>
          <w:p w14:paraId="731E8A7D" w14:textId="77777777" w:rsidR="00BE0539" w:rsidRPr="00DC2757" w:rsidRDefault="00BE0539" w:rsidP="00E750DA">
            <w:pPr>
              <w:spacing w:after="0" w:line="240" w:lineRule="auto"/>
              <w:jc w:val="center"/>
              <w:rPr>
                <w:ins w:id="7445" w:author="Commodore, Sarah" w:date="2023-03-30T13:25:00Z"/>
                <w:rFonts w:ascii="Arial" w:eastAsia="Times New Roman" w:hAnsi="Arial" w:cs="Arial"/>
                <w:color w:val="000000"/>
                <w:sz w:val="14"/>
                <w:szCs w:val="14"/>
              </w:rPr>
            </w:pPr>
            <w:ins w:id="7446" w:author="Commodore, Sarah" w:date="2023-03-30T13:25:00Z">
              <w:r w:rsidRPr="00DC2757">
                <w:rPr>
                  <w:rFonts w:ascii="Arial" w:eastAsia="Times New Roman" w:hAnsi="Arial" w:cs="Arial"/>
                  <w:color w:val="000000"/>
                  <w:sz w:val="14"/>
                  <w:szCs w:val="14"/>
                </w:rPr>
                <w:t>0.045</w:t>
              </w:r>
            </w:ins>
          </w:p>
        </w:tc>
        <w:tc>
          <w:tcPr>
            <w:tcW w:w="497" w:type="dxa"/>
            <w:tcBorders>
              <w:top w:val="nil"/>
              <w:left w:val="nil"/>
              <w:bottom w:val="nil"/>
              <w:right w:val="nil"/>
            </w:tcBorders>
            <w:shd w:val="clear" w:color="000000" w:fill="FFFFFF"/>
            <w:vAlign w:val="center"/>
            <w:hideMark/>
          </w:tcPr>
          <w:p w14:paraId="75B3E434" w14:textId="77777777" w:rsidR="00BE0539" w:rsidRPr="00DC2757" w:rsidRDefault="00BE0539" w:rsidP="00E750DA">
            <w:pPr>
              <w:spacing w:after="0" w:line="240" w:lineRule="auto"/>
              <w:jc w:val="center"/>
              <w:rPr>
                <w:ins w:id="7447" w:author="Commodore, Sarah" w:date="2023-03-30T13:25:00Z"/>
                <w:rFonts w:ascii="Arial" w:eastAsia="Times New Roman" w:hAnsi="Arial" w:cs="Arial"/>
                <w:color w:val="000000"/>
                <w:sz w:val="14"/>
                <w:szCs w:val="14"/>
              </w:rPr>
            </w:pPr>
            <w:ins w:id="7448" w:author="Commodore, Sarah" w:date="2023-03-30T13:25: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000000" w:fill="FFFFFF"/>
            <w:noWrap/>
            <w:vAlign w:val="bottom"/>
            <w:hideMark/>
          </w:tcPr>
          <w:p w14:paraId="11469668" w14:textId="77777777" w:rsidR="00BE0539" w:rsidRPr="00DC2757" w:rsidRDefault="00BE0539" w:rsidP="00E750DA">
            <w:pPr>
              <w:spacing w:after="0" w:line="240" w:lineRule="auto"/>
              <w:rPr>
                <w:ins w:id="7449" w:author="Commodore, Sarah" w:date="2023-03-30T13:25:00Z"/>
                <w:rFonts w:ascii="Arial" w:eastAsia="Times New Roman" w:hAnsi="Arial" w:cs="Arial"/>
                <w:color w:val="000000"/>
                <w:sz w:val="14"/>
                <w:szCs w:val="14"/>
              </w:rPr>
            </w:pPr>
            <w:ins w:id="7450" w:author="Commodore, Sarah" w:date="2023-03-30T13:25:00Z">
              <w:r w:rsidRPr="00DC2757">
                <w:rPr>
                  <w:rFonts w:ascii="Arial" w:eastAsia="Times New Roman" w:hAnsi="Arial" w:cs="Arial"/>
                  <w:color w:val="000000"/>
                  <w:sz w:val="14"/>
                  <w:szCs w:val="14"/>
                </w:rPr>
                <w:t>cg00767269;cg13588954;cg18489009;cg27391679</w:t>
              </w:r>
            </w:ins>
          </w:p>
        </w:tc>
        <w:tc>
          <w:tcPr>
            <w:tcW w:w="1533" w:type="dxa"/>
            <w:tcBorders>
              <w:top w:val="nil"/>
              <w:left w:val="nil"/>
              <w:bottom w:val="nil"/>
              <w:right w:val="nil"/>
            </w:tcBorders>
            <w:shd w:val="clear" w:color="000000" w:fill="FFFFFF"/>
            <w:vAlign w:val="center"/>
            <w:hideMark/>
          </w:tcPr>
          <w:p w14:paraId="5C04BC77" w14:textId="77777777" w:rsidR="00BE0539" w:rsidRPr="00DC2757" w:rsidRDefault="00BE0539" w:rsidP="00E750DA">
            <w:pPr>
              <w:spacing w:after="0" w:line="240" w:lineRule="auto"/>
              <w:jc w:val="center"/>
              <w:rPr>
                <w:ins w:id="7451" w:author="Commodore, Sarah" w:date="2023-03-30T13:25:00Z"/>
                <w:rFonts w:ascii="Arial" w:eastAsia="Times New Roman" w:hAnsi="Arial" w:cs="Arial"/>
                <w:i/>
                <w:iCs/>
                <w:color w:val="000000"/>
                <w:sz w:val="14"/>
                <w:szCs w:val="14"/>
              </w:rPr>
            </w:pPr>
            <w:ins w:id="7452" w:author="Commodore, Sarah" w:date="2023-03-30T13:25:00Z">
              <w:r w:rsidRPr="00DC2757">
                <w:rPr>
                  <w:rFonts w:ascii="Arial" w:eastAsia="Times New Roman" w:hAnsi="Arial" w:cs="Arial"/>
                  <w:i/>
                  <w:iCs/>
                  <w:color w:val="000000"/>
                  <w:sz w:val="14"/>
                  <w:szCs w:val="14"/>
                </w:rPr>
                <w:t>OPA3</w:t>
              </w:r>
            </w:ins>
          </w:p>
        </w:tc>
        <w:tc>
          <w:tcPr>
            <w:tcW w:w="770" w:type="dxa"/>
            <w:tcBorders>
              <w:top w:val="nil"/>
              <w:left w:val="nil"/>
              <w:bottom w:val="nil"/>
              <w:right w:val="nil"/>
            </w:tcBorders>
            <w:shd w:val="clear" w:color="000000" w:fill="FFFFFF"/>
            <w:vAlign w:val="center"/>
            <w:hideMark/>
          </w:tcPr>
          <w:p w14:paraId="3CBF1346" w14:textId="77777777" w:rsidR="00BE0539" w:rsidRPr="00DC2757" w:rsidRDefault="00BE0539" w:rsidP="00E750DA">
            <w:pPr>
              <w:spacing w:after="0" w:line="240" w:lineRule="auto"/>
              <w:jc w:val="center"/>
              <w:rPr>
                <w:ins w:id="7453" w:author="Commodore, Sarah" w:date="2023-03-30T13:25:00Z"/>
                <w:rFonts w:ascii="Arial" w:eastAsia="Times New Roman" w:hAnsi="Arial" w:cs="Arial"/>
                <w:color w:val="000000"/>
                <w:sz w:val="14"/>
                <w:szCs w:val="14"/>
              </w:rPr>
            </w:pPr>
            <w:ins w:id="7454" w:author="Commodore, Sarah" w:date="2023-03-30T13:25:00Z">
              <w:r w:rsidRPr="00DC2757">
                <w:rPr>
                  <w:rFonts w:ascii="Arial" w:eastAsia="Times New Roman" w:hAnsi="Arial" w:cs="Arial"/>
                  <w:color w:val="000000"/>
                  <w:sz w:val="14"/>
                  <w:szCs w:val="14"/>
                </w:rPr>
                <w:t>4</w:t>
              </w:r>
            </w:ins>
          </w:p>
        </w:tc>
        <w:tc>
          <w:tcPr>
            <w:tcW w:w="770" w:type="dxa"/>
            <w:tcBorders>
              <w:top w:val="nil"/>
              <w:left w:val="nil"/>
              <w:bottom w:val="nil"/>
              <w:right w:val="nil"/>
            </w:tcBorders>
            <w:shd w:val="clear" w:color="000000" w:fill="FFFFFF"/>
            <w:vAlign w:val="center"/>
            <w:hideMark/>
          </w:tcPr>
          <w:p w14:paraId="09532971" w14:textId="77777777" w:rsidR="00BE0539" w:rsidRPr="00DC2757" w:rsidRDefault="00BE0539" w:rsidP="00E750DA">
            <w:pPr>
              <w:spacing w:after="0" w:line="240" w:lineRule="auto"/>
              <w:jc w:val="center"/>
              <w:rPr>
                <w:ins w:id="7455" w:author="Commodore, Sarah" w:date="2023-03-30T13:25:00Z"/>
                <w:rFonts w:ascii="Arial" w:eastAsia="Times New Roman" w:hAnsi="Arial" w:cs="Arial"/>
                <w:color w:val="000000"/>
                <w:sz w:val="14"/>
                <w:szCs w:val="14"/>
              </w:rPr>
            </w:pPr>
            <w:ins w:id="7456" w:author="Commodore, Sarah" w:date="2023-03-30T13:25:00Z">
              <w:r w:rsidRPr="00DC2757">
                <w:rPr>
                  <w:rFonts w:ascii="Arial" w:eastAsia="Times New Roman" w:hAnsi="Arial" w:cs="Arial"/>
                  <w:color w:val="000000"/>
                  <w:sz w:val="14"/>
                  <w:szCs w:val="14"/>
                </w:rPr>
                <w:t>0</w:t>
              </w:r>
            </w:ins>
          </w:p>
        </w:tc>
      </w:tr>
      <w:tr w:rsidR="00BE0539" w:rsidRPr="00DC2757" w14:paraId="31E23E04" w14:textId="77777777" w:rsidTr="00E750DA">
        <w:trPr>
          <w:trHeight w:val="180"/>
          <w:ins w:id="7457" w:author="Commodore, Sarah" w:date="2023-03-30T13:25:00Z"/>
        </w:trPr>
        <w:tc>
          <w:tcPr>
            <w:tcW w:w="933" w:type="dxa"/>
            <w:tcBorders>
              <w:top w:val="nil"/>
              <w:left w:val="nil"/>
              <w:bottom w:val="nil"/>
              <w:right w:val="nil"/>
            </w:tcBorders>
            <w:shd w:val="clear" w:color="000000" w:fill="FFFFFF"/>
            <w:vAlign w:val="center"/>
            <w:hideMark/>
          </w:tcPr>
          <w:p w14:paraId="2B2D6472" w14:textId="77777777" w:rsidR="00BE0539" w:rsidRPr="00DC2757" w:rsidRDefault="00BE0539" w:rsidP="00E750DA">
            <w:pPr>
              <w:spacing w:after="0" w:line="240" w:lineRule="auto"/>
              <w:jc w:val="center"/>
              <w:rPr>
                <w:ins w:id="7458" w:author="Commodore, Sarah" w:date="2023-03-30T13:25:00Z"/>
                <w:rFonts w:ascii="Arial" w:eastAsia="Times New Roman" w:hAnsi="Arial" w:cs="Arial"/>
                <w:color w:val="000000"/>
                <w:sz w:val="14"/>
                <w:szCs w:val="14"/>
              </w:rPr>
            </w:pPr>
            <w:ins w:id="7459" w:author="Commodore, Sarah" w:date="2023-03-30T13:25:00Z">
              <w:r w:rsidRPr="00DC2757">
                <w:rPr>
                  <w:rFonts w:ascii="Arial" w:eastAsia="Times New Roman" w:hAnsi="Arial" w:cs="Arial"/>
                  <w:color w:val="000000"/>
                  <w:sz w:val="14"/>
                  <w:szCs w:val="14"/>
                </w:rPr>
                <w:t>chr10</w:t>
              </w:r>
            </w:ins>
          </w:p>
        </w:tc>
        <w:tc>
          <w:tcPr>
            <w:tcW w:w="809" w:type="dxa"/>
            <w:tcBorders>
              <w:top w:val="nil"/>
              <w:left w:val="nil"/>
              <w:bottom w:val="nil"/>
              <w:right w:val="nil"/>
            </w:tcBorders>
            <w:shd w:val="clear" w:color="000000" w:fill="FFFFFF"/>
            <w:vAlign w:val="center"/>
            <w:hideMark/>
          </w:tcPr>
          <w:p w14:paraId="07734295" w14:textId="77777777" w:rsidR="00BE0539" w:rsidRPr="00DC2757" w:rsidRDefault="00BE0539" w:rsidP="00E750DA">
            <w:pPr>
              <w:spacing w:after="0" w:line="240" w:lineRule="auto"/>
              <w:jc w:val="center"/>
              <w:rPr>
                <w:ins w:id="7460" w:author="Commodore, Sarah" w:date="2023-03-30T13:25:00Z"/>
                <w:rFonts w:ascii="Arial" w:eastAsia="Times New Roman" w:hAnsi="Arial" w:cs="Arial"/>
                <w:color w:val="000000"/>
                <w:sz w:val="14"/>
                <w:szCs w:val="14"/>
              </w:rPr>
            </w:pPr>
            <w:ins w:id="7461" w:author="Commodore, Sarah" w:date="2023-03-30T13:25:00Z">
              <w:r w:rsidRPr="00DC2757">
                <w:rPr>
                  <w:rFonts w:ascii="Arial" w:eastAsia="Times New Roman" w:hAnsi="Arial" w:cs="Arial"/>
                  <w:color w:val="000000"/>
                  <w:sz w:val="14"/>
                  <w:szCs w:val="14"/>
                </w:rPr>
                <w:t>29,698,248</w:t>
              </w:r>
            </w:ins>
          </w:p>
        </w:tc>
        <w:tc>
          <w:tcPr>
            <w:tcW w:w="809" w:type="dxa"/>
            <w:tcBorders>
              <w:top w:val="nil"/>
              <w:left w:val="nil"/>
              <w:bottom w:val="nil"/>
              <w:right w:val="nil"/>
            </w:tcBorders>
            <w:shd w:val="clear" w:color="000000" w:fill="FFFFFF"/>
            <w:vAlign w:val="center"/>
            <w:hideMark/>
          </w:tcPr>
          <w:p w14:paraId="6BCE0772" w14:textId="77777777" w:rsidR="00BE0539" w:rsidRPr="00DC2757" w:rsidRDefault="00BE0539" w:rsidP="00E750DA">
            <w:pPr>
              <w:spacing w:after="0" w:line="240" w:lineRule="auto"/>
              <w:jc w:val="center"/>
              <w:rPr>
                <w:ins w:id="7462" w:author="Commodore, Sarah" w:date="2023-03-30T13:25:00Z"/>
                <w:rFonts w:ascii="Arial" w:eastAsia="Times New Roman" w:hAnsi="Arial" w:cs="Arial"/>
                <w:color w:val="000000"/>
                <w:sz w:val="14"/>
                <w:szCs w:val="14"/>
              </w:rPr>
            </w:pPr>
            <w:ins w:id="7463" w:author="Commodore, Sarah" w:date="2023-03-30T13:25:00Z">
              <w:r w:rsidRPr="00DC2757">
                <w:rPr>
                  <w:rFonts w:ascii="Arial" w:eastAsia="Times New Roman" w:hAnsi="Arial" w:cs="Arial"/>
                  <w:color w:val="000000"/>
                  <w:sz w:val="14"/>
                  <w:szCs w:val="14"/>
                </w:rPr>
                <w:t>29,698,736</w:t>
              </w:r>
            </w:ins>
          </w:p>
        </w:tc>
        <w:tc>
          <w:tcPr>
            <w:tcW w:w="606" w:type="dxa"/>
            <w:tcBorders>
              <w:top w:val="nil"/>
              <w:left w:val="nil"/>
              <w:bottom w:val="nil"/>
              <w:right w:val="nil"/>
            </w:tcBorders>
            <w:shd w:val="clear" w:color="000000" w:fill="FFFFFF"/>
            <w:vAlign w:val="center"/>
            <w:hideMark/>
          </w:tcPr>
          <w:p w14:paraId="5A009EE4" w14:textId="77777777" w:rsidR="00BE0539" w:rsidRPr="00DC2757" w:rsidRDefault="00BE0539" w:rsidP="00E750DA">
            <w:pPr>
              <w:spacing w:after="0" w:line="240" w:lineRule="auto"/>
              <w:jc w:val="center"/>
              <w:rPr>
                <w:ins w:id="7464" w:author="Commodore, Sarah" w:date="2023-03-30T13:25:00Z"/>
                <w:rFonts w:ascii="Arial" w:eastAsia="Times New Roman" w:hAnsi="Arial" w:cs="Arial"/>
                <w:color w:val="000000"/>
                <w:sz w:val="14"/>
                <w:szCs w:val="14"/>
              </w:rPr>
            </w:pPr>
            <w:ins w:id="7465" w:author="Commodore, Sarah" w:date="2023-03-30T13:25:00Z">
              <w:r w:rsidRPr="00DC2757">
                <w:rPr>
                  <w:rFonts w:ascii="Arial" w:eastAsia="Times New Roman" w:hAnsi="Arial" w:cs="Arial"/>
                  <w:color w:val="000000"/>
                  <w:sz w:val="14"/>
                  <w:szCs w:val="14"/>
                </w:rPr>
                <w:t>0.055</w:t>
              </w:r>
            </w:ins>
          </w:p>
        </w:tc>
        <w:tc>
          <w:tcPr>
            <w:tcW w:w="497" w:type="dxa"/>
            <w:tcBorders>
              <w:top w:val="nil"/>
              <w:left w:val="nil"/>
              <w:bottom w:val="nil"/>
              <w:right w:val="nil"/>
            </w:tcBorders>
            <w:shd w:val="clear" w:color="000000" w:fill="FFFFFF"/>
            <w:vAlign w:val="center"/>
            <w:hideMark/>
          </w:tcPr>
          <w:p w14:paraId="64DC820B" w14:textId="77777777" w:rsidR="00BE0539" w:rsidRPr="00DC2757" w:rsidRDefault="00BE0539" w:rsidP="00E750DA">
            <w:pPr>
              <w:spacing w:after="0" w:line="240" w:lineRule="auto"/>
              <w:jc w:val="center"/>
              <w:rPr>
                <w:ins w:id="7466" w:author="Commodore, Sarah" w:date="2023-03-30T13:25:00Z"/>
                <w:rFonts w:ascii="Arial" w:eastAsia="Times New Roman" w:hAnsi="Arial" w:cs="Arial"/>
                <w:color w:val="000000"/>
                <w:sz w:val="14"/>
                <w:szCs w:val="14"/>
              </w:rPr>
            </w:pPr>
            <w:ins w:id="7467" w:author="Commodore, Sarah" w:date="2023-03-30T13:25:00Z">
              <w:r w:rsidRPr="00DC2757">
                <w:rPr>
                  <w:rFonts w:ascii="Arial" w:eastAsia="Times New Roman" w:hAnsi="Arial" w:cs="Arial"/>
                  <w:color w:val="000000"/>
                  <w:sz w:val="14"/>
                  <w:szCs w:val="14"/>
                </w:rPr>
                <w:t>7</w:t>
              </w:r>
            </w:ins>
          </w:p>
        </w:tc>
        <w:tc>
          <w:tcPr>
            <w:tcW w:w="6469" w:type="dxa"/>
            <w:tcBorders>
              <w:top w:val="nil"/>
              <w:left w:val="nil"/>
              <w:bottom w:val="nil"/>
              <w:right w:val="nil"/>
            </w:tcBorders>
            <w:shd w:val="clear" w:color="000000" w:fill="FFFFFF"/>
            <w:noWrap/>
            <w:vAlign w:val="bottom"/>
            <w:hideMark/>
          </w:tcPr>
          <w:p w14:paraId="7A75CB71" w14:textId="77777777" w:rsidR="00BE0539" w:rsidRPr="00DC2757" w:rsidRDefault="00BE0539" w:rsidP="00E750DA">
            <w:pPr>
              <w:spacing w:after="0" w:line="240" w:lineRule="auto"/>
              <w:rPr>
                <w:ins w:id="7468" w:author="Commodore, Sarah" w:date="2023-03-30T13:25:00Z"/>
                <w:rFonts w:ascii="Arial" w:eastAsia="Times New Roman" w:hAnsi="Arial" w:cs="Arial"/>
                <w:color w:val="000000"/>
                <w:sz w:val="14"/>
                <w:szCs w:val="14"/>
              </w:rPr>
            </w:pPr>
            <w:ins w:id="7469" w:author="Commodore, Sarah" w:date="2023-03-30T13:25:00Z">
              <w:r w:rsidRPr="00DC2757">
                <w:rPr>
                  <w:rFonts w:ascii="Arial" w:eastAsia="Times New Roman" w:hAnsi="Arial" w:cs="Arial"/>
                  <w:color w:val="000000"/>
                  <w:sz w:val="14"/>
                  <w:szCs w:val="14"/>
                </w:rPr>
                <w:t>cg03496709;cg04769618;cg14970695;cg16162391;cg17354476;cg19109608;cg26672999</w:t>
              </w:r>
            </w:ins>
          </w:p>
        </w:tc>
        <w:tc>
          <w:tcPr>
            <w:tcW w:w="1533" w:type="dxa"/>
            <w:tcBorders>
              <w:top w:val="nil"/>
              <w:left w:val="nil"/>
              <w:bottom w:val="nil"/>
              <w:right w:val="nil"/>
            </w:tcBorders>
            <w:shd w:val="clear" w:color="000000" w:fill="FFFFFF"/>
            <w:vAlign w:val="center"/>
            <w:hideMark/>
          </w:tcPr>
          <w:p w14:paraId="140A9A07" w14:textId="77777777" w:rsidR="00BE0539" w:rsidRPr="00DC2757" w:rsidRDefault="00BE0539" w:rsidP="00E750DA">
            <w:pPr>
              <w:spacing w:after="0" w:line="240" w:lineRule="auto"/>
              <w:jc w:val="center"/>
              <w:rPr>
                <w:ins w:id="7470" w:author="Commodore, Sarah" w:date="2023-03-30T13:25:00Z"/>
                <w:rFonts w:ascii="Arial" w:eastAsia="Times New Roman" w:hAnsi="Arial" w:cs="Arial"/>
                <w:i/>
                <w:iCs/>
                <w:color w:val="000000"/>
                <w:sz w:val="14"/>
                <w:szCs w:val="14"/>
              </w:rPr>
            </w:pPr>
            <w:ins w:id="7471" w:author="Commodore, Sarah" w:date="2023-03-30T13:25:00Z">
              <w:r w:rsidRPr="00DC2757">
                <w:rPr>
                  <w:rFonts w:ascii="Arial" w:eastAsia="Times New Roman" w:hAnsi="Arial" w:cs="Arial"/>
                  <w:i/>
                  <w:iCs/>
                  <w:color w:val="000000"/>
                  <w:sz w:val="14"/>
                  <w:szCs w:val="14"/>
                </w:rPr>
                <w:t>SVIL-AS1</w:t>
              </w:r>
            </w:ins>
          </w:p>
        </w:tc>
        <w:tc>
          <w:tcPr>
            <w:tcW w:w="770" w:type="dxa"/>
            <w:tcBorders>
              <w:top w:val="nil"/>
              <w:left w:val="nil"/>
              <w:bottom w:val="nil"/>
              <w:right w:val="nil"/>
            </w:tcBorders>
            <w:shd w:val="clear" w:color="000000" w:fill="FFFFFF"/>
            <w:vAlign w:val="center"/>
            <w:hideMark/>
          </w:tcPr>
          <w:p w14:paraId="75C3A846" w14:textId="77777777" w:rsidR="00BE0539" w:rsidRPr="00DC2757" w:rsidRDefault="00BE0539" w:rsidP="00E750DA">
            <w:pPr>
              <w:spacing w:after="0" w:line="240" w:lineRule="auto"/>
              <w:jc w:val="center"/>
              <w:rPr>
                <w:ins w:id="7472" w:author="Commodore, Sarah" w:date="2023-03-30T13:25:00Z"/>
                <w:rFonts w:ascii="Arial" w:eastAsia="Times New Roman" w:hAnsi="Arial" w:cs="Arial"/>
                <w:color w:val="000000"/>
                <w:sz w:val="14"/>
                <w:szCs w:val="14"/>
              </w:rPr>
            </w:pPr>
            <w:ins w:id="7473" w:author="Commodore, Sarah" w:date="2023-03-30T13:25:00Z">
              <w:r w:rsidRPr="00DC2757">
                <w:rPr>
                  <w:rFonts w:ascii="Arial" w:eastAsia="Times New Roman" w:hAnsi="Arial" w:cs="Arial"/>
                  <w:color w:val="000000"/>
                  <w:sz w:val="14"/>
                  <w:szCs w:val="14"/>
                </w:rPr>
                <w:t>7</w:t>
              </w:r>
            </w:ins>
          </w:p>
        </w:tc>
        <w:tc>
          <w:tcPr>
            <w:tcW w:w="770" w:type="dxa"/>
            <w:tcBorders>
              <w:top w:val="nil"/>
              <w:left w:val="nil"/>
              <w:bottom w:val="nil"/>
              <w:right w:val="nil"/>
            </w:tcBorders>
            <w:shd w:val="clear" w:color="000000" w:fill="FFFFFF"/>
            <w:vAlign w:val="center"/>
            <w:hideMark/>
          </w:tcPr>
          <w:p w14:paraId="6E1B8C4C" w14:textId="77777777" w:rsidR="00BE0539" w:rsidRPr="00DC2757" w:rsidRDefault="00BE0539" w:rsidP="00E750DA">
            <w:pPr>
              <w:spacing w:after="0" w:line="240" w:lineRule="auto"/>
              <w:jc w:val="center"/>
              <w:rPr>
                <w:ins w:id="7474" w:author="Commodore, Sarah" w:date="2023-03-30T13:25:00Z"/>
                <w:rFonts w:ascii="Arial" w:eastAsia="Times New Roman" w:hAnsi="Arial" w:cs="Arial"/>
                <w:color w:val="000000"/>
                <w:sz w:val="14"/>
                <w:szCs w:val="14"/>
              </w:rPr>
            </w:pPr>
            <w:ins w:id="7475" w:author="Commodore, Sarah" w:date="2023-03-30T13:25:00Z">
              <w:r w:rsidRPr="00DC2757">
                <w:rPr>
                  <w:rFonts w:ascii="Arial" w:eastAsia="Times New Roman" w:hAnsi="Arial" w:cs="Arial"/>
                  <w:color w:val="000000"/>
                  <w:sz w:val="14"/>
                  <w:szCs w:val="14"/>
                </w:rPr>
                <w:t>0</w:t>
              </w:r>
            </w:ins>
          </w:p>
        </w:tc>
      </w:tr>
      <w:tr w:rsidR="00BE0539" w:rsidRPr="00DC2757" w14:paraId="1F8D5B7B" w14:textId="77777777" w:rsidTr="00E750DA">
        <w:trPr>
          <w:trHeight w:val="360"/>
          <w:ins w:id="7476" w:author="Commodore, Sarah" w:date="2023-03-30T13:25:00Z"/>
        </w:trPr>
        <w:tc>
          <w:tcPr>
            <w:tcW w:w="933" w:type="dxa"/>
            <w:tcBorders>
              <w:top w:val="nil"/>
              <w:left w:val="nil"/>
              <w:bottom w:val="nil"/>
              <w:right w:val="nil"/>
            </w:tcBorders>
            <w:shd w:val="clear" w:color="000000" w:fill="FFFFFF"/>
            <w:vAlign w:val="center"/>
            <w:hideMark/>
          </w:tcPr>
          <w:p w14:paraId="4F71E36A" w14:textId="77777777" w:rsidR="00BE0539" w:rsidRPr="00DC2757" w:rsidRDefault="00BE0539" w:rsidP="00E750DA">
            <w:pPr>
              <w:spacing w:after="0" w:line="240" w:lineRule="auto"/>
              <w:jc w:val="center"/>
              <w:rPr>
                <w:ins w:id="7477" w:author="Commodore, Sarah" w:date="2023-03-30T13:25:00Z"/>
                <w:rFonts w:ascii="Arial" w:eastAsia="Times New Roman" w:hAnsi="Arial" w:cs="Arial"/>
                <w:color w:val="000000"/>
                <w:sz w:val="14"/>
                <w:szCs w:val="14"/>
              </w:rPr>
            </w:pPr>
            <w:ins w:id="7478" w:author="Commodore, Sarah" w:date="2023-03-30T13:25:00Z">
              <w:r w:rsidRPr="00DC2757">
                <w:rPr>
                  <w:rFonts w:ascii="Arial" w:eastAsia="Times New Roman" w:hAnsi="Arial" w:cs="Arial"/>
                  <w:color w:val="000000"/>
                  <w:sz w:val="14"/>
                  <w:szCs w:val="14"/>
                </w:rPr>
                <w:lastRenderedPageBreak/>
                <w:t>chr15</w:t>
              </w:r>
            </w:ins>
          </w:p>
        </w:tc>
        <w:tc>
          <w:tcPr>
            <w:tcW w:w="809" w:type="dxa"/>
            <w:tcBorders>
              <w:top w:val="nil"/>
              <w:left w:val="nil"/>
              <w:bottom w:val="nil"/>
              <w:right w:val="nil"/>
            </w:tcBorders>
            <w:shd w:val="clear" w:color="000000" w:fill="FFFFFF"/>
            <w:vAlign w:val="center"/>
            <w:hideMark/>
          </w:tcPr>
          <w:p w14:paraId="5F2E29AE" w14:textId="77777777" w:rsidR="00BE0539" w:rsidRPr="00DC2757" w:rsidRDefault="00BE0539" w:rsidP="00E750DA">
            <w:pPr>
              <w:spacing w:after="0" w:line="240" w:lineRule="auto"/>
              <w:jc w:val="center"/>
              <w:rPr>
                <w:ins w:id="7479" w:author="Commodore, Sarah" w:date="2023-03-30T13:25:00Z"/>
                <w:rFonts w:ascii="Arial" w:eastAsia="Times New Roman" w:hAnsi="Arial" w:cs="Arial"/>
                <w:color w:val="000000"/>
                <w:sz w:val="14"/>
                <w:szCs w:val="14"/>
              </w:rPr>
            </w:pPr>
            <w:ins w:id="7480" w:author="Commodore, Sarah" w:date="2023-03-30T13:25:00Z">
              <w:r w:rsidRPr="00DC2757">
                <w:rPr>
                  <w:rFonts w:ascii="Arial" w:eastAsia="Times New Roman" w:hAnsi="Arial" w:cs="Arial"/>
                  <w:color w:val="000000"/>
                  <w:sz w:val="14"/>
                  <w:szCs w:val="14"/>
                </w:rPr>
                <w:t>89,960,503</w:t>
              </w:r>
            </w:ins>
          </w:p>
        </w:tc>
        <w:tc>
          <w:tcPr>
            <w:tcW w:w="809" w:type="dxa"/>
            <w:tcBorders>
              <w:top w:val="nil"/>
              <w:left w:val="nil"/>
              <w:bottom w:val="nil"/>
              <w:right w:val="nil"/>
            </w:tcBorders>
            <w:shd w:val="clear" w:color="000000" w:fill="FFFFFF"/>
            <w:vAlign w:val="center"/>
            <w:hideMark/>
          </w:tcPr>
          <w:p w14:paraId="0901DFB1" w14:textId="77777777" w:rsidR="00BE0539" w:rsidRPr="00DC2757" w:rsidRDefault="00BE0539" w:rsidP="00E750DA">
            <w:pPr>
              <w:spacing w:after="0" w:line="240" w:lineRule="auto"/>
              <w:jc w:val="center"/>
              <w:rPr>
                <w:ins w:id="7481" w:author="Commodore, Sarah" w:date="2023-03-30T13:25:00Z"/>
                <w:rFonts w:ascii="Arial" w:eastAsia="Times New Roman" w:hAnsi="Arial" w:cs="Arial"/>
                <w:color w:val="000000"/>
                <w:sz w:val="14"/>
                <w:szCs w:val="14"/>
              </w:rPr>
            </w:pPr>
            <w:ins w:id="7482" w:author="Commodore, Sarah" w:date="2023-03-30T13:25:00Z">
              <w:r w:rsidRPr="00DC2757">
                <w:rPr>
                  <w:rFonts w:ascii="Arial" w:eastAsia="Times New Roman" w:hAnsi="Arial" w:cs="Arial"/>
                  <w:color w:val="000000"/>
                  <w:sz w:val="14"/>
                  <w:szCs w:val="14"/>
                </w:rPr>
                <w:t>89,960,794</w:t>
              </w:r>
            </w:ins>
          </w:p>
        </w:tc>
        <w:tc>
          <w:tcPr>
            <w:tcW w:w="606" w:type="dxa"/>
            <w:tcBorders>
              <w:top w:val="nil"/>
              <w:left w:val="nil"/>
              <w:bottom w:val="nil"/>
              <w:right w:val="nil"/>
            </w:tcBorders>
            <w:shd w:val="clear" w:color="000000" w:fill="FFFFFF"/>
            <w:vAlign w:val="center"/>
            <w:hideMark/>
          </w:tcPr>
          <w:p w14:paraId="27EF36DC" w14:textId="77777777" w:rsidR="00BE0539" w:rsidRPr="00DC2757" w:rsidRDefault="00BE0539" w:rsidP="00E750DA">
            <w:pPr>
              <w:spacing w:after="0" w:line="240" w:lineRule="auto"/>
              <w:jc w:val="center"/>
              <w:rPr>
                <w:ins w:id="7483" w:author="Commodore, Sarah" w:date="2023-03-30T13:25:00Z"/>
                <w:rFonts w:ascii="Arial" w:eastAsia="Times New Roman" w:hAnsi="Arial" w:cs="Arial"/>
                <w:color w:val="000000"/>
                <w:sz w:val="14"/>
                <w:szCs w:val="14"/>
              </w:rPr>
            </w:pPr>
            <w:ins w:id="7484" w:author="Commodore, Sarah" w:date="2023-03-30T13:25:00Z">
              <w:r w:rsidRPr="00DC2757">
                <w:rPr>
                  <w:rFonts w:ascii="Arial" w:eastAsia="Times New Roman" w:hAnsi="Arial" w:cs="Arial"/>
                  <w:color w:val="000000"/>
                  <w:sz w:val="14"/>
                  <w:szCs w:val="14"/>
                </w:rPr>
                <w:t>0.056</w:t>
              </w:r>
            </w:ins>
          </w:p>
        </w:tc>
        <w:tc>
          <w:tcPr>
            <w:tcW w:w="497" w:type="dxa"/>
            <w:tcBorders>
              <w:top w:val="nil"/>
              <w:left w:val="nil"/>
              <w:bottom w:val="nil"/>
              <w:right w:val="nil"/>
            </w:tcBorders>
            <w:shd w:val="clear" w:color="000000" w:fill="FFFFFF"/>
            <w:vAlign w:val="center"/>
            <w:hideMark/>
          </w:tcPr>
          <w:p w14:paraId="1F185A2F" w14:textId="77777777" w:rsidR="00BE0539" w:rsidRPr="00DC2757" w:rsidRDefault="00BE0539" w:rsidP="00E750DA">
            <w:pPr>
              <w:spacing w:after="0" w:line="240" w:lineRule="auto"/>
              <w:jc w:val="center"/>
              <w:rPr>
                <w:ins w:id="7485" w:author="Commodore, Sarah" w:date="2023-03-30T13:25:00Z"/>
                <w:rFonts w:ascii="Arial" w:eastAsia="Times New Roman" w:hAnsi="Arial" w:cs="Arial"/>
                <w:color w:val="000000"/>
                <w:sz w:val="14"/>
                <w:szCs w:val="14"/>
              </w:rPr>
            </w:pPr>
            <w:ins w:id="7486" w:author="Commodore, Sarah" w:date="2023-03-30T13:25:00Z">
              <w:r w:rsidRPr="00DC2757">
                <w:rPr>
                  <w:rFonts w:ascii="Arial" w:eastAsia="Times New Roman" w:hAnsi="Arial" w:cs="Arial"/>
                  <w:color w:val="000000"/>
                  <w:sz w:val="14"/>
                  <w:szCs w:val="14"/>
                </w:rPr>
                <w:t>3</w:t>
              </w:r>
            </w:ins>
          </w:p>
        </w:tc>
        <w:tc>
          <w:tcPr>
            <w:tcW w:w="6469" w:type="dxa"/>
            <w:tcBorders>
              <w:top w:val="nil"/>
              <w:left w:val="nil"/>
              <w:bottom w:val="nil"/>
              <w:right w:val="nil"/>
            </w:tcBorders>
            <w:shd w:val="clear" w:color="000000" w:fill="FFFFFF"/>
            <w:noWrap/>
            <w:vAlign w:val="bottom"/>
            <w:hideMark/>
          </w:tcPr>
          <w:p w14:paraId="044882C3" w14:textId="77777777" w:rsidR="00BE0539" w:rsidRPr="00DC2757" w:rsidRDefault="00BE0539" w:rsidP="00E750DA">
            <w:pPr>
              <w:spacing w:after="0" w:line="240" w:lineRule="auto"/>
              <w:rPr>
                <w:ins w:id="7487" w:author="Commodore, Sarah" w:date="2023-03-30T13:25:00Z"/>
                <w:rFonts w:ascii="Arial" w:eastAsia="Times New Roman" w:hAnsi="Arial" w:cs="Arial"/>
                <w:color w:val="000000"/>
                <w:sz w:val="14"/>
                <w:szCs w:val="14"/>
              </w:rPr>
            </w:pPr>
            <w:ins w:id="7488" w:author="Commodore, Sarah" w:date="2023-03-30T13:25:00Z">
              <w:r w:rsidRPr="00DC2757">
                <w:rPr>
                  <w:rFonts w:ascii="Arial" w:eastAsia="Times New Roman" w:hAnsi="Arial" w:cs="Arial"/>
                  <w:color w:val="000000"/>
                  <w:sz w:val="14"/>
                  <w:szCs w:val="14"/>
                </w:rPr>
                <w:t>cg06059461;cg21760666;cg24871165</w:t>
              </w:r>
            </w:ins>
          </w:p>
        </w:tc>
        <w:tc>
          <w:tcPr>
            <w:tcW w:w="1533" w:type="dxa"/>
            <w:tcBorders>
              <w:top w:val="nil"/>
              <w:left w:val="nil"/>
              <w:bottom w:val="nil"/>
              <w:right w:val="nil"/>
            </w:tcBorders>
            <w:shd w:val="clear" w:color="000000" w:fill="FFFFFF"/>
            <w:vAlign w:val="center"/>
            <w:hideMark/>
          </w:tcPr>
          <w:p w14:paraId="6CCD2377" w14:textId="77777777" w:rsidR="00BE0539" w:rsidRPr="00DC2757" w:rsidRDefault="00BE0539" w:rsidP="00E750DA">
            <w:pPr>
              <w:spacing w:after="0" w:line="240" w:lineRule="auto"/>
              <w:jc w:val="center"/>
              <w:rPr>
                <w:ins w:id="7489" w:author="Commodore, Sarah" w:date="2023-03-30T13:25:00Z"/>
                <w:rFonts w:ascii="Arial" w:eastAsia="Times New Roman" w:hAnsi="Arial" w:cs="Arial"/>
                <w:i/>
                <w:iCs/>
                <w:color w:val="000000"/>
                <w:sz w:val="14"/>
                <w:szCs w:val="14"/>
              </w:rPr>
            </w:pPr>
            <w:ins w:id="7490" w:author="Commodore, Sarah" w:date="2023-03-30T13:25:00Z">
              <w:r w:rsidRPr="00DC2757">
                <w:rPr>
                  <w:rFonts w:ascii="Arial" w:eastAsia="Times New Roman" w:hAnsi="Arial" w:cs="Arial"/>
                  <w:i/>
                  <w:iCs/>
                  <w:color w:val="000000"/>
                  <w:sz w:val="14"/>
                  <w:szCs w:val="14"/>
                </w:rPr>
                <w:t>LOC105371031</w:t>
              </w:r>
            </w:ins>
          </w:p>
        </w:tc>
        <w:tc>
          <w:tcPr>
            <w:tcW w:w="770" w:type="dxa"/>
            <w:tcBorders>
              <w:top w:val="nil"/>
              <w:left w:val="nil"/>
              <w:bottom w:val="nil"/>
              <w:right w:val="nil"/>
            </w:tcBorders>
            <w:shd w:val="clear" w:color="000000" w:fill="FFFFFF"/>
            <w:vAlign w:val="center"/>
            <w:hideMark/>
          </w:tcPr>
          <w:p w14:paraId="14D68804" w14:textId="77777777" w:rsidR="00BE0539" w:rsidRPr="00DC2757" w:rsidRDefault="00BE0539" w:rsidP="00E750DA">
            <w:pPr>
              <w:spacing w:after="0" w:line="240" w:lineRule="auto"/>
              <w:jc w:val="center"/>
              <w:rPr>
                <w:ins w:id="7491" w:author="Commodore, Sarah" w:date="2023-03-30T13:25:00Z"/>
                <w:rFonts w:ascii="Arial" w:eastAsia="Times New Roman" w:hAnsi="Arial" w:cs="Arial"/>
                <w:color w:val="000000"/>
                <w:sz w:val="14"/>
                <w:szCs w:val="14"/>
              </w:rPr>
            </w:pPr>
            <w:ins w:id="7492" w:author="Commodore, Sarah" w:date="2023-03-30T13:25:00Z">
              <w:r w:rsidRPr="00DC2757">
                <w:rPr>
                  <w:rFonts w:ascii="Arial" w:eastAsia="Times New Roman" w:hAnsi="Arial" w:cs="Arial"/>
                  <w:color w:val="000000"/>
                  <w:sz w:val="14"/>
                  <w:szCs w:val="14"/>
                </w:rPr>
                <w:t>3</w:t>
              </w:r>
            </w:ins>
          </w:p>
        </w:tc>
        <w:tc>
          <w:tcPr>
            <w:tcW w:w="770" w:type="dxa"/>
            <w:tcBorders>
              <w:top w:val="nil"/>
              <w:left w:val="nil"/>
              <w:bottom w:val="nil"/>
              <w:right w:val="nil"/>
            </w:tcBorders>
            <w:shd w:val="clear" w:color="000000" w:fill="FFFFFF"/>
            <w:vAlign w:val="center"/>
            <w:hideMark/>
          </w:tcPr>
          <w:p w14:paraId="052CB7A1" w14:textId="77777777" w:rsidR="00BE0539" w:rsidRPr="00DC2757" w:rsidRDefault="00BE0539" w:rsidP="00E750DA">
            <w:pPr>
              <w:spacing w:after="0" w:line="240" w:lineRule="auto"/>
              <w:jc w:val="center"/>
              <w:rPr>
                <w:ins w:id="7493" w:author="Commodore, Sarah" w:date="2023-03-30T13:25:00Z"/>
                <w:rFonts w:ascii="Arial" w:eastAsia="Times New Roman" w:hAnsi="Arial" w:cs="Arial"/>
                <w:color w:val="000000"/>
                <w:sz w:val="14"/>
                <w:szCs w:val="14"/>
              </w:rPr>
            </w:pPr>
            <w:ins w:id="7494" w:author="Commodore, Sarah" w:date="2023-03-30T13:25:00Z">
              <w:r w:rsidRPr="00DC2757">
                <w:rPr>
                  <w:rFonts w:ascii="Arial" w:eastAsia="Times New Roman" w:hAnsi="Arial" w:cs="Arial"/>
                  <w:color w:val="000000"/>
                  <w:sz w:val="14"/>
                  <w:szCs w:val="14"/>
                </w:rPr>
                <w:t>0</w:t>
              </w:r>
            </w:ins>
          </w:p>
        </w:tc>
      </w:tr>
      <w:tr w:rsidR="00BE0539" w:rsidRPr="00DC2757" w14:paraId="75B4332B" w14:textId="77777777" w:rsidTr="00E750DA">
        <w:trPr>
          <w:trHeight w:val="180"/>
          <w:ins w:id="7495" w:author="Commodore, Sarah" w:date="2023-03-30T13:25:00Z"/>
        </w:trPr>
        <w:tc>
          <w:tcPr>
            <w:tcW w:w="933" w:type="dxa"/>
            <w:tcBorders>
              <w:top w:val="nil"/>
              <w:left w:val="nil"/>
              <w:bottom w:val="nil"/>
              <w:right w:val="nil"/>
            </w:tcBorders>
            <w:shd w:val="clear" w:color="000000" w:fill="FFFFFF"/>
            <w:vAlign w:val="center"/>
            <w:hideMark/>
          </w:tcPr>
          <w:p w14:paraId="0CFB35CF" w14:textId="77777777" w:rsidR="00BE0539" w:rsidRPr="00DC2757" w:rsidRDefault="00BE0539" w:rsidP="00E750DA">
            <w:pPr>
              <w:spacing w:after="0" w:line="240" w:lineRule="auto"/>
              <w:jc w:val="center"/>
              <w:rPr>
                <w:ins w:id="7496" w:author="Commodore, Sarah" w:date="2023-03-30T13:25:00Z"/>
                <w:rFonts w:ascii="Arial" w:eastAsia="Times New Roman" w:hAnsi="Arial" w:cs="Arial"/>
                <w:color w:val="000000"/>
                <w:sz w:val="14"/>
                <w:szCs w:val="14"/>
              </w:rPr>
            </w:pPr>
            <w:ins w:id="7497" w:author="Commodore, Sarah" w:date="2023-03-30T13:25:00Z">
              <w:r w:rsidRPr="00DC2757">
                <w:rPr>
                  <w:rFonts w:ascii="Arial" w:eastAsia="Times New Roman" w:hAnsi="Arial" w:cs="Arial"/>
                  <w:color w:val="000000"/>
                  <w:sz w:val="14"/>
                  <w:szCs w:val="14"/>
                </w:rPr>
                <w:t>chr5</w:t>
              </w:r>
            </w:ins>
          </w:p>
        </w:tc>
        <w:tc>
          <w:tcPr>
            <w:tcW w:w="809" w:type="dxa"/>
            <w:tcBorders>
              <w:top w:val="nil"/>
              <w:left w:val="nil"/>
              <w:bottom w:val="nil"/>
              <w:right w:val="nil"/>
            </w:tcBorders>
            <w:shd w:val="clear" w:color="000000" w:fill="FFFFFF"/>
            <w:vAlign w:val="center"/>
            <w:hideMark/>
          </w:tcPr>
          <w:p w14:paraId="1C4BFB8D" w14:textId="77777777" w:rsidR="00BE0539" w:rsidRPr="00DC2757" w:rsidRDefault="00BE0539" w:rsidP="00E750DA">
            <w:pPr>
              <w:spacing w:after="0" w:line="240" w:lineRule="auto"/>
              <w:jc w:val="center"/>
              <w:rPr>
                <w:ins w:id="7498" w:author="Commodore, Sarah" w:date="2023-03-30T13:25:00Z"/>
                <w:rFonts w:ascii="Arial" w:eastAsia="Times New Roman" w:hAnsi="Arial" w:cs="Arial"/>
                <w:color w:val="000000"/>
                <w:sz w:val="14"/>
                <w:szCs w:val="14"/>
              </w:rPr>
            </w:pPr>
            <w:ins w:id="7499" w:author="Commodore, Sarah" w:date="2023-03-30T13:25:00Z">
              <w:r w:rsidRPr="00DC2757">
                <w:rPr>
                  <w:rFonts w:ascii="Arial" w:eastAsia="Times New Roman" w:hAnsi="Arial" w:cs="Arial"/>
                  <w:color w:val="000000"/>
                  <w:sz w:val="14"/>
                  <w:szCs w:val="14"/>
                </w:rPr>
                <w:t>149,887,461</w:t>
              </w:r>
            </w:ins>
          </w:p>
        </w:tc>
        <w:tc>
          <w:tcPr>
            <w:tcW w:w="809" w:type="dxa"/>
            <w:tcBorders>
              <w:top w:val="nil"/>
              <w:left w:val="nil"/>
              <w:bottom w:val="nil"/>
              <w:right w:val="nil"/>
            </w:tcBorders>
            <w:shd w:val="clear" w:color="000000" w:fill="FFFFFF"/>
            <w:vAlign w:val="center"/>
            <w:hideMark/>
          </w:tcPr>
          <w:p w14:paraId="29FE104A" w14:textId="77777777" w:rsidR="00BE0539" w:rsidRPr="00DC2757" w:rsidRDefault="00BE0539" w:rsidP="00E750DA">
            <w:pPr>
              <w:spacing w:after="0" w:line="240" w:lineRule="auto"/>
              <w:jc w:val="center"/>
              <w:rPr>
                <w:ins w:id="7500" w:author="Commodore, Sarah" w:date="2023-03-30T13:25:00Z"/>
                <w:rFonts w:ascii="Arial" w:eastAsia="Times New Roman" w:hAnsi="Arial" w:cs="Arial"/>
                <w:color w:val="000000"/>
                <w:sz w:val="14"/>
                <w:szCs w:val="14"/>
              </w:rPr>
            </w:pPr>
            <w:ins w:id="7501" w:author="Commodore, Sarah" w:date="2023-03-30T13:25:00Z">
              <w:r w:rsidRPr="00DC2757">
                <w:rPr>
                  <w:rFonts w:ascii="Arial" w:eastAsia="Times New Roman" w:hAnsi="Arial" w:cs="Arial"/>
                  <w:color w:val="000000"/>
                  <w:sz w:val="14"/>
                  <w:szCs w:val="14"/>
                </w:rPr>
                <w:t>149,887,838</w:t>
              </w:r>
            </w:ins>
          </w:p>
        </w:tc>
        <w:tc>
          <w:tcPr>
            <w:tcW w:w="606" w:type="dxa"/>
            <w:tcBorders>
              <w:top w:val="nil"/>
              <w:left w:val="nil"/>
              <w:bottom w:val="nil"/>
              <w:right w:val="nil"/>
            </w:tcBorders>
            <w:shd w:val="clear" w:color="000000" w:fill="FFFFFF"/>
            <w:vAlign w:val="center"/>
            <w:hideMark/>
          </w:tcPr>
          <w:p w14:paraId="12C3A5FA" w14:textId="77777777" w:rsidR="00BE0539" w:rsidRPr="00DC2757" w:rsidRDefault="00BE0539" w:rsidP="00E750DA">
            <w:pPr>
              <w:spacing w:after="0" w:line="240" w:lineRule="auto"/>
              <w:jc w:val="center"/>
              <w:rPr>
                <w:ins w:id="7502" w:author="Commodore, Sarah" w:date="2023-03-30T13:25:00Z"/>
                <w:rFonts w:ascii="Arial" w:eastAsia="Times New Roman" w:hAnsi="Arial" w:cs="Arial"/>
                <w:color w:val="000000"/>
                <w:sz w:val="14"/>
                <w:szCs w:val="14"/>
              </w:rPr>
            </w:pPr>
            <w:ins w:id="7503" w:author="Commodore, Sarah" w:date="2023-03-30T13:25:00Z">
              <w:r w:rsidRPr="00DC2757">
                <w:rPr>
                  <w:rFonts w:ascii="Arial" w:eastAsia="Times New Roman" w:hAnsi="Arial" w:cs="Arial"/>
                  <w:color w:val="000000"/>
                  <w:sz w:val="14"/>
                  <w:szCs w:val="14"/>
                </w:rPr>
                <w:t>0.061</w:t>
              </w:r>
            </w:ins>
          </w:p>
        </w:tc>
        <w:tc>
          <w:tcPr>
            <w:tcW w:w="497" w:type="dxa"/>
            <w:tcBorders>
              <w:top w:val="nil"/>
              <w:left w:val="nil"/>
              <w:bottom w:val="nil"/>
              <w:right w:val="nil"/>
            </w:tcBorders>
            <w:shd w:val="clear" w:color="000000" w:fill="FFFFFF"/>
            <w:vAlign w:val="center"/>
            <w:hideMark/>
          </w:tcPr>
          <w:p w14:paraId="76C3190C" w14:textId="77777777" w:rsidR="00BE0539" w:rsidRPr="00DC2757" w:rsidRDefault="00BE0539" w:rsidP="00E750DA">
            <w:pPr>
              <w:spacing w:after="0" w:line="240" w:lineRule="auto"/>
              <w:jc w:val="center"/>
              <w:rPr>
                <w:ins w:id="7504" w:author="Commodore, Sarah" w:date="2023-03-30T13:25:00Z"/>
                <w:rFonts w:ascii="Arial" w:eastAsia="Times New Roman" w:hAnsi="Arial" w:cs="Arial"/>
                <w:color w:val="000000"/>
                <w:sz w:val="14"/>
                <w:szCs w:val="14"/>
              </w:rPr>
            </w:pPr>
            <w:ins w:id="7505" w:author="Commodore, Sarah" w:date="2023-03-30T13:25: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35A4C829" w14:textId="77777777" w:rsidR="00BE0539" w:rsidRPr="00DC2757" w:rsidRDefault="00BE0539" w:rsidP="00E750DA">
            <w:pPr>
              <w:spacing w:after="0" w:line="240" w:lineRule="auto"/>
              <w:rPr>
                <w:ins w:id="7506" w:author="Commodore, Sarah" w:date="2023-03-30T13:25:00Z"/>
                <w:rFonts w:ascii="Arial" w:eastAsia="Times New Roman" w:hAnsi="Arial" w:cs="Arial"/>
                <w:color w:val="000000"/>
                <w:sz w:val="14"/>
                <w:szCs w:val="14"/>
              </w:rPr>
            </w:pPr>
            <w:ins w:id="7507" w:author="Commodore, Sarah" w:date="2023-03-30T13:25:00Z">
              <w:r w:rsidRPr="00DC2757">
                <w:rPr>
                  <w:rFonts w:ascii="Arial" w:eastAsia="Times New Roman" w:hAnsi="Arial" w:cs="Arial"/>
                  <w:color w:val="000000"/>
                  <w:sz w:val="14"/>
                  <w:szCs w:val="14"/>
                </w:rPr>
                <w:t>cg06677890;cg07672051;cg12534263;cg14873515;cg16674484</w:t>
              </w:r>
            </w:ins>
          </w:p>
        </w:tc>
        <w:tc>
          <w:tcPr>
            <w:tcW w:w="1533" w:type="dxa"/>
            <w:tcBorders>
              <w:top w:val="nil"/>
              <w:left w:val="nil"/>
              <w:bottom w:val="nil"/>
              <w:right w:val="nil"/>
            </w:tcBorders>
            <w:shd w:val="clear" w:color="000000" w:fill="FFFFFF"/>
            <w:vAlign w:val="center"/>
            <w:hideMark/>
          </w:tcPr>
          <w:p w14:paraId="0D9FAED4" w14:textId="77777777" w:rsidR="00BE0539" w:rsidRPr="00DC2757" w:rsidRDefault="00BE0539" w:rsidP="00E750DA">
            <w:pPr>
              <w:spacing w:after="0" w:line="240" w:lineRule="auto"/>
              <w:jc w:val="center"/>
              <w:rPr>
                <w:ins w:id="7508" w:author="Commodore, Sarah" w:date="2023-03-30T13:25:00Z"/>
                <w:rFonts w:ascii="Arial" w:eastAsia="Times New Roman" w:hAnsi="Arial" w:cs="Arial"/>
                <w:i/>
                <w:iCs/>
                <w:color w:val="000000"/>
                <w:sz w:val="14"/>
                <w:szCs w:val="14"/>
              </w:rPr>
            </w:pPr>
            <w:ins w:id="7509" w:author="Commodore, Sarah" w:date="2023-03-30T13:25:00Z">
              <w:r w:rsidRPr="00DC2757">
                <w:rPr>
                  <w:rFonts w:ascii="Arial" w:eastAsia="Times New Roman" w:hAnsi="Arial" w:cs="Arial"/>
                  <w:i/>
                  <w:iCs/>
                  <w:color w:val="000000"/>
                  <w:sz w:val="14"/>
                  <w:szCs w:val="14"/>
                </w:rPr>
                <w:t>NDST1</w:t>
              </w:r>
            </w:ins>
          </w:p>
        </w:tc>
        <w:tc>
          <w:tcPr>
            <w:tcW w:w="770" w:type="dxa"/>
            <w:tcBorders>
              <w:top w:val="nil"/>
              <w:left w:val="nil"/>
              <w:bottom w:val="nil"/>
              <w:right w:val="nil"/>
            </w:tcBorders>
            <w:shd w:val="clear" w:color="000000" w:fill="FFFFFF"/>
            <w:vAlign w:val="center"/>
            <w:hideMark/>
          </w:tcPr>
          <w:p w14:paraId="4202BE00" w14:textId="77777777" w:rsidR="00BE0539" w:rsidRPr="00DC2757" w:rsidRDefault="00BE0539" w:rsidP="00E750DA">
            <w:pPr>
              <w:spacing w:after="0" w:line="240" w:lineRule="auto"/>
              <w:jc w:val="center"/>
              <w:rPr>
                <w:ins w:id="7510" w:author="Commodore, Sarah" w:date="2023-03-30T13:25:00Z"/>
                <w:rFonts w:ascii="Arial" w:eastAsia="Times New Roman" w:hAnsi="Arial" w:cs="Arial"/>
                <w:color w:val="000000"/>
                <w:sz w:val="14"/>
                <w:szCs w:val="14"/>
              </w:rPr>
            </w:pPr>
            <w:ins w:id="7511" w:author="Commodore, Sarah" w:date="2023-03-30T13:25: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7E3FEEAC" w14:textId="77777777" w:rsidR="00BE0539" w:rsidRPr="00DC2757" w:rsidRDefault="00BE0539" w:rsidP="00E750DA">
            <w:pPr>
              <w:spacing w:after="0" w:line="240" w:lineRule="auto"/>
              <w:jc w:val="center"/>
              <w:rPr>
                <w:ins w:id="7512" w:author="Commodore, Sarah" w:date="2023-03-30T13:25:00Z"/>
                <w:rFonts w:ascii="Arial" w:eastAsia="Times New Roman" w:hAnsi="Arial" w:cs="Arial"/>
                <w:color w:val="000000"/>
                <w:sz w:val="14"/>
                <w:szCs w:val="14"/>
              </w:rPr>
            </w:pPr>
            <w:ins w:id="7513" w:author="Commodore, Sarah" w:date="2023-03-30T13:25:00Z">
              <w:r w:rsidRPr="00DC2757">
                <w:rPr>
                  <w:rFonts w:ascii="Arial" w:eastAsia="Times New Roman" w:hAnsi="Arial" w:cs="Arial"/>
                  <w:color w:val="000000"/>
                  <w:sz w:val="14"/>
                  <w:szCs w:val="14"/>
                </w:rPr>
                <w:t>0</w:t>
              </w:r>
            </w:ins>
          </w:p>
        </w:tc>
      </w:tr>
      <w:tr w:rsidR="00BE0539" w:rsidRPr="00DC2757" w14:paraId="378EFD0B" w14:textId="77777777" w:rsidTr="00E750DA">
        <w:trPr>
          <w:trHeight w:val="180"/>
          <w:ins w:id="7514" w:author="Commodore, Sarah" w:date="2023-03-30T13:25:00Z"/>
        </w:trPr>
        <w:tc>
          <w:tcPr>
            <w:tcW w:w="933" w:type="dxa"/>
            <w:tcBorders>
              <w:top w:val="nil"/>
              <w:left w:val="nil"/>
              <w:bottom w:val="nil"/>
              <w:right w:val="nil"/>
            </w:tcBorders>
            <w:shd w:val="clear" w:color="000000" w:fill="FFFFFF"/>
            <w:vAlign w:val="center"/>
            <w:hideMark/>
          </w:tcPr>
          <w:p w14:paraId="1D1BEE09" w14:textId="77777777" w:rsidR="00BE0539" w:rsidRPr="00DC2757" w:rsidRDefault="00BE0539" w:rsidP="00E750DA">
            <w:pPr>
              <w:spacing w:after="0" w:line="240" w:lineRule="auto"/>
              <w:jc w:val="center"/>
              <w:rPr>
                <w:ins w:id="7515" w:author="Commodore, Sarah" w:date="2023-03-30T13:25:00Z"/>
                <w:rFonts w:ascii="Arial" w:eastAsia="Times New Roman" w:hAnsi="Arial" w:cs="Arial"/>
                <w:color w:val="000000"/>
                <w:sz w:val="14"/>
                <w:szCs w:val="14"/>
              </w:rPr>
            </w:pPr>
            <w:ins w:id="7516" w:author="Commodore, Sarah" w:date="2023-03-30T13:25:00Z">
              <w:r w:rsidRPr="00DC2757">
                <w:rPr>
                  <w:rFonts w:ascii="Arial" w:eastAsia="Times New Roman" w:hAnsi="Arial" w:cs="Arial"/>
                  <w:color w:val="000000"/>
                  <w:sz w:val="14"/>
                  <w:szCs w:val="14"/>
                </w:rPr>
                <w:t>chr16</w:t>
              </w:r>
            </w:ins>
          </w:p>
        </w:tc>
        <w:tc>
          <w:tcPr>
            <w:tcW w:w="809" w:type="dxa"/>
            <w:tcBorders>
              <w:top w:val="nil"/>
              <w:left w:val="nil"/>
              <w:bottom w:val="nil"/>
              <w:right w:val="nil"/>
            </w:tcBorders>
            <w:shd w:val="clear" w:color="000000" w:fill="FFFFFF"/>
            <w:vAlign w:val="center"/>
            <w:hideMark/>
          </w:tcPr>
          <w:p w14:paraId="53879B05" w14:textId="77777777" w:rsidR="00BE0539" w:rsidRPr="00DC2757" w:rsidRDefault="00BE0539" w:rsidP="00E750DA">
            <w:pPr>
              <w:spacing w:after="0" w:line="240" w:lineRule="auto"/>
              <w:jc w:val="center"/>
              <w:rPr>
                <w:ins w:id="7517" w:author="Commodore, Sarah" w:date="2023-03-30T13:25:00Z"/>
                <w:rFonts w:ascii="Arial" w:eastAsia="Times New Roman" w:hAnsi="Arial" w:cs="Arial"/>
                <w:color w:val="000000"/>
                <w:sz w:val="14"/>
                <w:szCs w:val="14"/>
              </w:rPr>
            </w:pPr>
            <w:ins w:id="7518" w:author="Commodore, Sarah" w:date="2023-03-30T13:25:00Z">
              <w:r w:rsidRPr="00DC2757">
                <w:rPr>
                  <w:rFonts w:ascii="Arial" w:eastAsia="Times New Roman" w:hAnsi="Arial" w:cs="Arial"/>
                  <w:color w:val="000000"/>
                  <w:sz w:val="14"/>
                  <w:szCs w:val="14"/>
                </w:rPr>
                <w:t>1,797,204</w:t>
              </w:r>
            </w:ins>
          </w:p>
        </w:tc>
        <w:tc>
          <w:tcPr>
            <w:tcW w:w="809" w:type="dxa"/>
            <w:tcBorders>
              <w:top w:val="nil"/>
              <w:left w:val="nil"/>
              <w:bottom w:val="nil"/>
              <w:right w:val="nil"/>
            </w:tcBorders>
            <w:shd w:val="clear" w:color="000000" w:fill="FFFFFF"/>
            <w:vAlign w:val="center"/>
            <w:hideMark/>
          </w:tcPr>
          <w:p w14:paraId="14530129" w14:textId="77777777" w:rsidR="00BE0539" w:rsidRPr="00DC2757" w:rsidRDefault="00BE0539" w:rsidP="00E750DA">
            <w:pPr>
              <w:spacing w:after="0" w:line="240" w:lineRule="auto"/>
              <w:jc w:val="center"/>
              <w:rPr>
                <w:ins w:id="7519" w:author="Commodore, Sarah" w:date="2023-03-30T13:25:00Z"/>
                <w:rFonts w:ascii="Arial" w:eastAsia="Times New Roman" w:hAnsi="Arial" w:cs="Arial"/>
                <w:color w:val="000000"/>
                <w:sz w:val="14"/>
                <w:szCs w:val="14"/>
              </w:rPr>
            </w:pPr>
            <w:ins w:id="7520" w:author="Commodore, Sarah" w:date="2023-03-30T13:25:00Z">
              <w:r w:rsidRPr="00DC2757">
                <w:rPr>
                  <w:rFonts w:ascii="Arial" w:eastAsia="Times New Roman" w:hAnsi="Arial" w:cs="Arial"/>
                  <w:color w:val="000000"/>
                  <w:sz w:val="14"/>
                  <w:szCs w:val="14"/>
                </w:rPr>
                <w:t>1,797,434</w:t>
              </w:r>
            </w:ins>
          </w:p>
        </w:tc>
        <w:tc>
          <w:tcPr>
            <w:tcW w:w="606" w:type="dxa"/>
            <w:tcBorders>
              <w:top w:val="nil"/>
              <w:left w:val="nil"/>
              <w:bottom w:val="nil"/>
              <w:right w:val="nil"/>
            </w:tcBorders>
            <w:shd w:val="clear" w:color="000000" w:fill="FFFFFF"/>
            <w:vAlign w:val="center"/>
            <w:hideMark/>
          </w:tcPr>
          <w:p w14:paraId="4F603C6A" w14:textId="77777777" w:rsidR="00BE0539" w:rsidRPr="00DC2757" w:rsidRDefault="00BE0539" w:rsidP="00E750DA">
            <w:pPr>
              <w:spacing w:after="0" w:line="240" w:lineRule="auto"/>
              <w:jc w:val="center"/>
              <w:rPr>
                <w:ins w:id="7521" w:author="Commodore, Sarah" w:date="2023-03-30T13:25:00Z"/>
                <w:rFonts w:ascii="Arial" w:eastAsia="Times New Roman" w:hAnsi="Arial" w:cs="Arial"/>
                <w:color w:val="000000"/>
                <w:sz w:val="14"/>
                <w:szCs w:val="14"/>
              </w:rPr>
            </w:pPr>
            <w:ins w:id="7522" w:author="Commodore, Sarah" w:date="2023-03-30T13:25:00Z">
              <w:r w:rsidRPr="00DC2757">
                <w:rPr>
                  <w:rFonts w:ascii="Arial" w:eastAsia="Times New Roman" w:hAnsi="Arial" w:cs="Arial"/>
                  <w:color w:val="000000"/>
                  <w:sz w:val="14"/>
                  <w:szCs w:val="14"/>
                </w:rPr>
                <w:t>0.076</w:t>
              </w:r>
            </w:ins>
          </w:p>
        </w:tc>
        <w:tc>
          <w:tcPr>
            <w:tcW w:w="497" w:type="dxa"/>
            <w:tcBorders>
              <w:top w:val="nil"/>
              <w:left w:val="nil"/>
              <w:bottom w:val="nil"/>
              <w:right w:val="nil"/>
            </w:tcBorders>
            <w:shd w:val="clear" w:color="000000" w:fill="FFFFFF"/>
            <w:vAlign w:val="center"/>
            <w:hideMark/>
          </w:tcPr>
          <w:p w14:paraId="39FA8307" w14:textId="77777777" w:rsidR="00BE0539" w:rsidRPr="00DC2757" w:rsidRDefault="00BE0539" w:rsidP="00E750DA">
            <w:pPr>
              <w:spacing w:after="0" w:line="240" w:lineRule="auto"/>
              <w:jc w:val="center"/>
              <w:rPr>
                <w:ins w:id="7523" w:author="Commodore, Sarah" w:date="2023-03-30T13:25:00Z"/>
                <w:rFonts w:ascii="Arial" w:eastAsia="Times New Roman" w:hAnsi="Arial" w:cs="Arial"/>
                <w:color w:val="000000"/>
                <w:sz w:val="14"/>
                <w:szCs w:val="14"/>
              </w:rPr>
            </w:pPr>
            <w:ins w:id="7524" w:author="Commodore, Sarah" w:date="2023-03-30T13:25:00Z">
              <w:r w:rsidRPr="00DC2757">
                <w:rPr>
                  <w:rFonts w:ascii="Arial" w:eastAsia="Times New Roman" w:hAnsi="Arial" w:cs="Arial"/>
                  <w:color w:val="000000"/>
                  <w:sz w:val="14"/>
                  <w:szCs w:val="14"/>
                </w:rPr>
                <w:t>2</w:t>
              </w:r>
            </w:ins>
          </w:p>
        </w:tc>
        <w:tc>
          <w:tcPr>
            <w:tcW w:w="6469" w:type="dxa"/>
            <w:tcBorders>
              <w:top w:val="nil"/>
              <w:left w:val="nil"/>
              <w:bottom w:val="nil"/>
              <w:right w:val="nil"/>
            </w:tcBorders>
            <w:shd w:val="clear" w:color="000000" w:fill="FFFFFF"/>
            <w:noWrap/>
            <w:vAlign w:val="bottom"/>
            <w:hideMark/>
          </w:tcPr>
          <w:p w14:paraId="5A81792F" w14:textId="77777777" w:rsidR="00BE0539" w:rsidRPr="00DC2757" w:rsidRDefault="00BE0539" w:rsidP="00E750DA">
            <w:pPr>
              <w:spacing w:after="0" w:line="240" w:lineRule="auto"/>
              <w:rPr>
                <w:ins w:id="7525" w:author="Commodore, Sarah" w:date="2023-03-30T13:25:00Z"/>
                <w:rFonts w:ascii="Arial" w:eastAsia="Times New Roman" w:hAnsi="Arial" w:cs="Arial"/>
                <w:color w:val="000000"/>
                <w:sz w:val="14"/>
                <w:szCs w:val="14"/>
              </w:rPr>
            </w:pPr>
            <w:ins w:id="7526" w:author="Commodore, Sarah" w:date="2023-03-30T13:25:00Z">
              <w:r w:rsidRPr="00DC2757">
                <w:rPr>
                  <w:rFonts w:ascii="Arial" w:eastAsia="Times New Roman" w:hAnsi="Arial" w:cs="Arial"/>
                  <w:color w:val="000000"/>
                  <w:sz w:val="14"/>
                  <w:szCs w:val="14"/>
                </w:rPr>
                <w:t>cg03650551;cg09080909</w:t>
              </w:r>
            </w:ins>
          </w:p>
        </w:tc>
        <w:tc>
          <w:tcPr>
            <w:tcW w:w="1533" w:type="dxa"/>
            <w:tcBorders>
              <w:top w:val="nil"/>
              <w:left w:val="nil"/>
              <w:bottom w:val="nil"/>
              <w:right w:val="nil"/>
            </w:tcBorders>
            <w:shd w:val="clear" w:color="000000" w:fill="FFFFFF"/>
            <w:vAlign w:val="center"/>
            <w:hideMark/>
          </w:tcPr>
          <w:p w14:paraId="3412F184" w14:textId="77777777" w:rsidR="00BE0539" w:rsidRPr="00DC2757" w:rsidRDefault="00BE0539" w:rsidP="00E750DA">
            <w:pPr>
              <w:spacing w:after="0" w:line="240" w:lineRule="auto"/>
              <w:jc w:val="center"/>
              <w:rPr>
                <w:ins w:id="7527" w:author="Commodore, Sarah" w:date="2023-03-30T13:25:00Z"/>
                <w:rFonts w:ascii="Arial" w:eastAsia="Times New Roman" w:hAnsi="Arial" w:cs="Arial"/>
                <w:i/>
                <w:iCs/>
                <w:color w:val="000000"/>
                <w:sz w:val="14"/>
                <w:szCs w:val="14"/>
              </w:rPr>
            </w:pPr>
            <w:ins w:id="7528" w:author="Commodore, Sarah" w:date="2023-03-30T13:25:00Z">
              <w:r w:rsidRPr="00DC2757">
                <w:rPr>
                  <w:rFonts w:ascii="Arial" w:eastAsia="Times New Roman" w:hAnsi="Arial" w:cs="Arial"/>
                  <w:i/>
                  <w:iCs/>
                  <w:color w:val="000000"/>
                  <w:sz w:val="14"/>
                  <w:szCs w:val="14"/>
                </w:rPr>
                <w:t>MAPK8IP3</w:t>
              </w:r>
            </w:ins>
          </w:p>
        </w:tc>
        <w:tc>
          <w:tcPr>
            <w:tcW w:w="770" w:type="dxa"/>
            <w:tcBorders>
              <w:top w:val="nil"/>
              <w:left w:val="nil"/>
              <w:bottom w:val="nil"/>
              <w:right w:val="nil"/>
            </w:tcBorders>
            <w:shd w:val="clear" w:color="000000" w:fill="FFFFFF"/>
            <w:vAlign w:val="center"/>
            <w:hideMark/>
          </w:tcPr>
          <w:p w14:paraId="55C82EF1" w14:textId="77777777" w:rsidR="00BE0539" w:rsidRPr="00DC2757" w:rsidRDefault="00BE0539" w:rsidP="00E750DA">
            <w:pPr>
              <w:spacing w:after="0" w:line="240" w:lineRule="auto"/>
              <w:jc w:val="center"/>
              <w:rPr>
                <w:ins w:id="7529" w:author="Commodore, Sarah" w:date="2023-03-30T13:25:00Z"/>
                <w:rFonts w:ascii="Arial" w:eastAsia="Times New Roman" w:hAnsi="Arial" w:cs="Arial"/>
                <w:color w:val="000000"/>
                <w:sz w:val="14"/>
                <w:szCs w:val="14"/>
              </w:rPr>
            </w:pPr>
            <w:ins w:id="7530" w:author="Commodore, Sarah" w:date="2023-03-30T13:25: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7BBDB328" w14:textId="77777777" w:rsidR="00BE0539" w:rsidRPr="00DC2757" w:rsidRDefault="00BE0539" w:rsidP="00E750DA">
            <w:pPr>
              <w:spacing w:after="0" w:line="240" w:lineRule="auto"/>
              <w:jc w:val="center"/>
              <w:rPr>
                <w:ins w:id="7531" w:author="Commodore, Sarah" w:date="2023-03-30T13:25:00Z"/>
                <w:rFonts w:ascii="Arial" w:eastAsia="Times New Roman" w:hAnsi="Arial" w:cs="Arial"/>
                <w:color w:val="000000"/>
                <w:sz w:val="14"/>
                <w:szCs w:val="14"/>
              </w:rPr>
            </w:pPr>
            <w:ins w:id="7532" w:author="Commodore, Sarah" w:date="2023-03-30T13:25:00Z">
              <w:r w:rsidRPr="00DC2757">
                <w:rPr>
                  <w:rFonts w:ascii="Arial" w:eastAsia="Times New Roman" w:hAnsi="Arial" w:cs="Arial"/>
                  <w:color w:val="000000"/>
                  <w:sz w:val="14"/>
                  <w:szCs w:val="14"/>
                </w:rPr>
                <w:t>2</w:t>
              </w:r>
            </w:ins>
          </w:p>
        </w:tc>
      </w:tr>
      <w:tr w:rsidR="00BE0539" w:rsidRPr="00DC2757" w14:paraId="14F590B6" w14:textId="77777777" w:rsidTr="00E750DA">
        <w:trPr>
          <w:trHeight w:val="180"/>
          <w:ins w:id="7533" w:author="Commodore, Sarah" w:date="2023-03-30T13:25:00Z"/>
        </w:trPr>
        <w:tc>
          <w:tcPr>
            <w:tcW w:w="933" w:type="dxa"/>
            <w:tcBorders>
              <w:top w:val="nil"/>
              <w:left w:val="nil"/>
              <w:bottom w:val="nil"/>
              <w:right w:val="nil"/>
            </w:tcBorders>
            <w:shd w:val="clear" w:color="000000" w:fill="FFFFFF"/>
            <w:vAlign w:val="center"/>
            <w:hideMark/>
          </w:tcPr>
          <w:p w14:paraId="038E5E0D" w14:textId="77777777" w:rsidR="00BE0539" w:rsidRPr="00DC2757" w:rsidRDefault="00BE0539" w:rsidP="00E750DA">
            <w:pPr>
              <w:spacing w:after="0" w:line="240" w:lineRule="auto"/>
              <w:jc w:val="center"/>
              <w:rPr>
                <w:ins w:id="7534" w:author="Commodore, Sarah" w:date="2023-03-30T13:25:00Z"/>
                <w:rFonts w:ascii="Arial" w:eastAsia="Times New Roman" w:hAnsi="Arial" w:cs="Arial"/>
                <w:color w:val="000000"/>
                <w:sz w:val="14"/>
                <w:szCs w:val="14"/>
              </w:rPr>
            </w:pPr>
            <w:ins w:id="7535" w:author="Commodore, Sarah" w:date="2023-03-30T13:25:00Z">
              <w:r w:rsidRPr="00DC2757">
                <w:rPr>
                  <w:rFonts w:ascii="Arial" w:eastAsia="Times New Roman" w:hAnsi="Arial" w:cs="Arial"/>
                  <w:color w:val="000000"/>
                  <w:sz w:val="14"/>
                  <w:szCs w:val="14"/>
                </w:rPr>
                <w:t>chr11</w:t>
              </w:r>
            </w:ins>
          </w:p>
        </w:tc>
        <w:tc>
          <w:tcPr>
            <w:tcW w:w="809" w:type="dxa"/>
            <w:tcBorders>
              <w:top w:val="nil"/>
              <w:left w:val="nil"/>
              <w:bottom w:val="nil"/>
              <w:right w:val="nil"/>
            </w:tcBorders>
            <w:shd w:val="clear" w:color="000000" w:fill="FFFFFF"/>
            <w:vAlign w:val="center"/>
            <w:hideMark/>
          </w:tcPr>
          <w:p w14:paraId="07BABE0A" w14:textId="77777777" w:rsidR="00BE0539" w:rsidRPr="00DC2757" w:rsidRDefault="00BE0539" w:rsidP="00E750DA">
            <w:pPr>
              <w:spacing w:after="0" w:line="240" w:lineRule="auto"/>
              <w:jc w:val="center"/>
              <w:rPr>
                <w:ins w:id="7536" w:author="Commodore, Sarah" w:date="2023-03-30T13:25:00Z"/>
                <w:rFonts w:ascii="Arial" w:eastAsia="Times New Roman" w:hAnsi="Arial" w:cs="Arial"/>
                <w:color w:val="000000"/>
                <w:sz w:val="14"/>
                <w:szCs w:val="14"/>
              </w:rPr>
            </w:pPr>
            <w:ins w:id="7537" w:author="Commodore, Sarah" w:date="2023-03-30T13:25:00Z">
              <w:r w:rsidRPr="00DC2757">
                <w:rPr>
                  <w:rFonts w:ascii="Arial" w:eastAsia="Times New Roman" w:hAnsi="Arial" w:cs="Arial"/>
                  <w:color w:val="000000"/>
                  <w:sz w:val="14"/>
                  <w:szCs w:val="14"/>
                </w:rPr>
                <w:t>5,959,780</w:t>
              </w:r>
            </w:ins>
          </w:p>
        </w:tc>
        <w:tc>
          <w:tcPr>
            <w:tcW w:w="809" w:type="dxa"/>
            <w:tcBorders>
              <w:top w:val="nil"/>
              <w:left w:val="nil"/>
              <w:bottom w:val="nil"/>
              <w:right w:val="nil"/>
            </w:tcBorders>
            <w:shd w:val="clear" w:color="000000" w:fill="FFFFFF"/>
            <w:vAlign w:val="center"/>
            <w:hideMark/>
          </w:tcPr>
          <w:p w14:paraId="22194AA5" w14:textId="77777777" w:rsidR="00BE0539" w:rsidRPr="00DC2757" w:rsidRDefault="00BE0539" w:rsidP="00E750DA">
            <w:pPr>
              <w:spacing w:after="0" w:line="240" w:lineRule="auto"/>
              <w:jc w:val="center"/>
              <w:rPr>
                <w:ins w:id="7538" w:author="Commodore, Sarah" w:date="2023-03-30T13:25:00Z"/>
                <w:rFonts w:ascii="Arial" w:eastAsia="Times New Roman" w:hAnsi="Arial" w:cs="Arial"/>
                <w:color w:val="000000"/>
                <w:sz w:val="14"/>
                <w:szCs w:val="14"/>
              </w:rPr>
            </w:pPr>
            <w:ins w:id="7539" w:author="Commodore, Sarah" w:date="2023-03-30T13:25:00Z">
              <w:r w:rsidRPr="00DC2757">
                <w:rPr>
                  <w:rFonts w:ascii="Arial" w:eastAsia="Times New Roman" w:hAnsi="Arial" w:cs="Arial"/>
                  <w:color w:val="000000"/>
                  <w:sz w:val="14"/>
                  <w:szCs w:val="14"/>
                </w:rPr>
                <w:t>5,960,264</w:t>
              </w:r>
            </w:ins>
          </w:p>
        </w:tc>
        <w:tc>
          <w:tcPr>
            <w:tcW w:w="606" w:type="dxa"/>
            <w:tcBorders>
              <w:top w:val="nil"/>
              <w:left w:val="nil"/>
              <w:bottom w:val="nil"/>
              <w:right w:val="nil"/>
            </w:tcBorders>
            <w:shd w:val="clear" w:color="000000" w:fill="FFFFFF"/>
            <w:vAlign w:val="center"/>
            <w:hideMark/>
          </w:tcPr>
          <w:p w14:paraId="3F515A95" w14:textId="77777777" w:rsidR="00BE0539" w:rsidRPr="00DC2757" w:rsidRDefault="00BE0539" w:rsidP="00E750DA">
            <w:pPr>
              <w:spacing w:after="0" w:line="240" w:lineRule="auto"/>
              <w:jc w:val="center"/>
              <w:rPr>
                <w:ins w:id="7540" w:author="Commodore, Sarah" w:date="2023-03-30T13:25:00Z"/>
                <w:rFonts w:ascii="Arial" w:eastAsia="Times New Roman" w:hAnsi="Arial" w:cs="Arial"/>
                <w:color w:val="000000"/>
                <w:sz w:val="14"/>
                <w:szCs w:val="14"/>
              </w:rPr>
            </w:pPr>
            <w:ins w:id="7541" w:author="Commodore, Sarah" w:date="2023-03-30T13:25:00Z">
              <w:r w:rsidRPr="00DC2757">
                <w:rPr>
                  <w:rFonts w:ascii="Arial" w:eastAsia="Times New Roman" w:hAnsi="Arial" w:cs="Arial"/>
                  <w:color w:val="000000"/>
                  <w:sz w:val="14"/>
                  <w:szCs w:val="14"/>
                </w:rPr>
                <w:t>0.083</w:t>
              </w:r>
            </w:ins>
          </w:p>
        </w:tc>
        <w:tc>
          <w:tcPr>
            <w:tcW w:w="497" w:type="dxa"/>
            <w:tcBorders>
              <w:top w:val="nil"/>
              <w:left w:val="nil"/>
              <w:bottom w:val="nil"/>
              <w:right w:val="nil"/>
            </w:tcBorders>
            <w:shd w:val="clear" w:color="000000" w:fill="FFFFFF"/>
            <w:vAlign w:val="center"/>
            <w:hideMark/>
          </w:tcPr>
          <w:p w14:paraId="2F0CDA46" w14:textId="77777777" w:rsidR="00BE0539" w:rsidRPr="00DC2757" w:rsidRDefault="00BE0539" w:rsidP="00E750DA">
            <w:pPr>
              <w:spacing w:after="0" w:line="240" w:lineRule="auto"/>
              <w:jc w:val="center"/>
              <w:rPr>
                <w:ins w:id="7542" w:author="Commodore, Sarah" w:date="2023-03-30T13:25:00Z"/>
                <w:rFonts w:ascii="Arial" w:eastAsia="Times New Roman" w:hAnsi="Arial" w:cs="Arial"/>
                <w:color w:val="000000"/>
                <w:sz w:val="14"/>
                <w:szCs w:val="14"/>
              </w:rPr>
            </w:pPr>
            <w:ins w:id="7543" w:author="Commodore, Sarah" w:date="2023-03-30T13:25: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1B1E8899" w14:textId="77777777" w:rsidR="00BE0539" w:rsidRPr="00DC2757" w:rsidRDefault="00BE0539" w:rsidP="00E750DA">
            <w:pPr>
              <w:spacing w:after="0" w:line="240" w:lineRule="auto"/>
              <w:rPr>
                <w:ins w:id="7544" w:author="Commodore, Sarah" w:date="2023-03-30T13:25:00Z"/>
                <w:rFonts w:ascii="Arial" w:eastAsia="Times New Roman" w:hAnsi="Arial" w:cs="Arial"/>
                <w:color w:val="000000"/>
                <w:sz w:val="14"/>
                <w:szCs w:val="14"/>
              </w:rPr>
            </w:pPr>
            <w:ins w:id="7545" w:author="Commodore, Sarah" w:date="2023-03-30T13:25:00Z">
              <w:r w:rsidRPr="00DC2757">
                <w:rPr>
                  <w:rFonts w:ascii="Arial" w:eastAsia="Times New Roman" w:hAnsi="Arial" w:cs="Arial"/>
                  <w:color w:val="000000"/>
                  <w:sz w:val="14"/>
                  <w:szCs w:val="14"/>
                </w:rPr>
                <w:t>cg03094675;cg05234568;cg13902645;cg14980045;cg25319279</w:t>
              </w:r>
            </w:ins>
          </w:p>
        </w:tc>
        <w:tc>
          <w:tcPr>
            <w:tcW w:w="1533" w:type="dxa"/>
            <w:tcBorders>
              <w:top w:val="nil"/>
              <w:left w:val="nil"/>
              <w:bottom w:val="nil"/>
              <w:right w:val="nil"/>
            </w:tcBorders>
            <w:shd w:val="clear" w:color="000000" w:fill="FFFFFF"/>
            <w:vAlign w:val="center"/>
            <w:hideMark/>
          </w:tcPr>
          <w:p w14:paraId="7D6B0EE6" w14:textId="77777777" w:rsidR="00BE0539" w:rsidRPr="00DC2757" w:rsidRDefault="00BE0539" w:rsidP="00E750DA">
            <w:pPr>
              <w:spacing w:after="0" w:line="240" w:lineRule="auto"/>
              <w:jc w:val="center"/>
              <w:rPr>
                <w:ins w:id="7546" w:author="Commodore, Sarah" w:date="2023-03-30T13:25:00Z"/>
                <w:rFonts w:ascii="Arial" w:eastAsia="Times New Roman" w:hAnsi="Arial" w:cs="Arial"/>
                <w:i/>
                <w:iCs/>
                <w:color w:val="000000"/>
                <w:sz w:val="14"/>
                <w:szCs w:val="14"/>
              </w:rPr>
            </w:pPr>
            <w:ins w:id="7547" w:author="Commodore, Sarah" w:date="2023-03-30T13:25:00Z">
              <w:r w:rsidRPr="00DC2757">
                <w:rPr>
                  <w:rFonts w:ascii="Arial" w:eastAsia="Times New Roman" w:hAnsi="Arial" w:cs="Arial"/>
                  <w:i/>
                  <w:iCs/>
                  <w:color w:val="000000"/>
                  <w:sz w:val="14"/>
                  <w:szCs w:val="14"/>
                </w:rPr>
                <w:t>OR56A3</w:t>
              </w:r>
            </w:ins>
          </w:p>
        </w:tc>
        <w:tc>
          <w:tcPr>
            <w:tcW w:w="770" w:type="dxa"/>
            <w:tcBorders>
              <w:top w:val="nil"/>
              <w:left w:val="nil"/>
              <w:bottom w:val="nil"/>
              <w:right w:val="nil"/>
            </w:tcBorders>
            <w:shd w:val="clear" w:color="000000" w:fill="FFFFFF"/>
            <w:vAlign w:val="center"/>
            <w:hideMark/>
          </w:tcPr>
          <w:p w14:paraId="0F278C09" w14:textId="77777777" w:rsidR="00BE0539" w:rsidRPr="00DC2757" w:rsidRDefault="00BE0539" w:rsidP="00E750DA">
            <w:pPr>
              <w:spacing w:after="0" w:line="240" w:lineRule="auto"/>
              <w:jc w:val="center"/>
              <w:rPr>
                <w:ins w:id="7548" w:author="Commodore, Sarah" w:date="2023-03-30T13:25:00Z"/>
                <w:rFonts w:ascii="Arial" w:eastAsia="Times New Roman" w:hAnsi="Arial" w:cs="Arial"/>
                <w:color w:val="000000"/>
                <w:sz w:val="14"/>
                <w:szCs w:val="14"/>
              </w:rPr>
            </w:pPr>
            <w:ins w:id="7549" w:author="Commodore, Sarah" w:date="2023-03-30T13:25: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7B34001F" w14:textId="77777777" w:rsidR="00BE0539" w:rsidRPr="00DC2757" w:rsidRDefault="00BE0539" w:rsidP="00E750DA">
            <w:pPr>
              <w:spacing w:after="0" w:line="240" w:lineRule="auto"/>
              <w:jc w:val="center"/>
              <w:rPr>
                <w:ins w:id="7550" w:author="Commodore, Sarah" w:date="2023-03-30T13:25:00Z"/>
                <w:rFonts w:ascii="Arial" w:eastAsia="Times New Roman" w:hAnsi="Arial" w:cs="Arial"/>
                <w:color w:val="000000"/>
                <w:sz w:val="14"/>
                <w:szCs w:val="14"/>
              </w:rPr>
            </w:pPr>
            <w:ins w:id="7551" w:author="Commodore, Sarah" w:date="2023-03-30T13:25:00Z">
              <w:r w:rsidRPr="00DC2757">
                <w:rPr>
                  <w:rFonts w:ascii="Arial" w:eastAsia="Times New Roman" w:hAnsi="Arial" w:cs="Arial"/>
                  <w:color w:val="000000"/>
                  <w:sz w:val="14"/>
                  <w:szCs w:val="14"/>
                </w:rPr>
                <w:t>0</w:t>
              </w:r>
            </w:ins>
          </w:p>
        </w:tc>
      </w:tr>
      <w:tr w:rsidR="00BE0539" w:rsidRPr="00DC2757" w14:paraId="31721332" w14:textId="77777777" w:rsidTr="00E750DA">
        <w:trPr>
          <w:trHeight w:val="180"/>
          <w:ins w:id="7552" w:author="Commodore, Sarah" w:date="2023-03-30T13:25:00Z"/>
        </w:trPr>
        <w:tc>
          <w:tcPr>
            <w:tcW w:w="933" w:type="dxa"/>
            <w:tcBorders>
              <w:top w:val="nil"/>
              <w:left w:val="nil"/>
              <w:bottom w:val="nil"/>
              <w:right w:val="nil"/>
            </w:tcBorders>
            <w:shd w:val="clear" w:color="000000" w:fill="FFFFFF"/>
            <w:vAlign w:val="center"/>
            <w:hideMark/>
          </w:tcPr>
          <w:p w14:paraId="2BBD5BE1" w14:textId="77777777" w:rsidR="00BE0539" w:rsidRPr="00DC2757" w:rsidRDefault="00BE0539" w:rsidP="00E750DA">
            <w:pPr>
              <w:spacing w:after="0" w:line="240" w:lineRule="auto"/>
              <w:jc w:val="center"/>
              <w:rPr>
                <w:ins w:id="7553" w:author="Commodore, Sarah" w:date="2023-03-30T13:25:00Z"/>
                <w:rFonts w:ascii="Arial" w:eastAsia="Times New Roman" w:hAnsi="Arial" w:cs="Arial"/>
                <w:color w:val="000000"/>
                <w:sz w:val="14"/>
                <w:szCs w:val="14"/>
              </w:rPr>
            </w:pPr>
            <w:ins w:id="7554" w:author="Commodore, Sarah" w:date="2023-03-30T13:25:00Z">
              <w:r w:rsidRPr="00DC2757">
                <w:rPr>
                  <w:rFonts w:ascii="Arial" w:eastAsia="Times New Roman" w:hAnsi="Arial" w:cs="Arial"/>
                  <w:color w:val="000000"/>
                  <w:sz w:val="14"/>
                  <w:szCs w:val="14"/>
                </w:rPr>
                <w:t>chr12</w:t>
              </w:r>
            </w:ins>
          </w:p>
        </w:tc>
        <w:tc>
          <w:tcPr>
            <w:tcW w:w="809" w:type="dxa"/>
            <w:tcBorders>
              <w:top w:val="nil"/>
              <w:left w:val="nil"/>
              <w:bottom w:val="nil"/>
              <w:right w:val="nil"/>
            </w:tcBorders>
            <w:shd w:val="clear" w:color="000000" w:fill="FFFFFF"/>
            <w:vAlign w:val="center"/>
            <w:hideMark/>
          </w:tcPr>
          <w:p w14:paraId="1A7A7E56" w14:textId="77777777" w:rsidR="00BE0539" w:rsidRPr="00DC2757" w:rsidRDefault="00BE0539" w:rsidP="00E750DA">
            <w:pPr>
              <w:spacing w:after="0" w:line="240" w:lineRule="auto"/>
              <w:jc w:val="center"/>
              <w:rPr>
                <w:ins w:id="7555" w:author="Commodore, Sarah" w:date="2023-03-30T13:25:00Z"/>
                <w:rFonts w:ascii="Arial" w:eastAsia="Times New Roman" w:hAnsi="Arial" w:cs="Arial"/>
                <w:color w:val="000000"/>
                <w:sz w:val="14"/>
                <w:szCs w:val="14"/>
              </w:rPr>
            </w:pPr>
            <w:ins w:id="7556" w:author="Commodore, Sarah" w:date="2023-03-30T13:25:00Z">
              <w:r w:rsidRPr="00DC2757">
                <w:rPr>
                  <w:rFonts w:ascii="Arial" w:eastAsia="Times New Roman" w:hAnsi="Arial" w:cs="Arial"/>
                  <w:color w:val="000000"/>
                  <w:sz w:val="14"/>
                  <w:szCs w:val="14"/>
                </w:rPr>
                <w:t>130,554,730</w:t>
              </w:r>
            </w:ins>
          </w:p>
        </w:tc>
        <w:tc>
          <w:tcPr>
            <w:tcW w:w="809" w:type="dxa"/>
            <w:tcBorders>
              <w:top w:val="nil"/>
              <w:left w:val="nil"/>
              <w:bottom w:val="nil"/>
              <w:right w:val="nil"/>
            </w:tcBorders>
            <w:shd w:val="clear" w:color="000000" w:fill="FFFFFF"/>
            <w:vAlign w:val="center"/>
            <w:hideMark/>
          </w:tcPr>
          <w:p w14:paraId="684D7A8A" w14:textId="77777777" w:rsidR="00BE0539" w:rsidRPr="00DC2757" w:rsidRDefault="00BE0539" w:rsidP="00E750DA">
            <w:pPr>
              <w:spacing w:after="0" w:line="240" w:lineRule="auto"/>
              <w:jc w:val="center"/>
              <w:rPr>
                <w:ins w:id="7557" w:author="Commodore, Sarah" w:date="2023-03-30T13:25:00Z"/>
                <w:rFonts w:ascii="Arial" w:eastAsia="Times New Roman" w:hAnsi="Arial" w:cs="Arial"/>
                <w:color w:val="000000"/>
                <w:sz w:val="14"/>
                <w:szCs w:val="14"/>
              </w:rPr>
            </w:pPr>
            <w:ins w:id="7558" w:author="Commodore, Sarah" w:date="2023-03-30T13:25:00Z">
              <w:r w:rsidRPr="00DC2757">
                <w:rPr>
                  <w:rFonts w:ascii="Arial" w:eastAsia="Times New Roman" w:hAnsi="Arial" w:cs="Arial"/>
                  <w:color w:val="000000"/>
                  <w:sz w:val="14"/>
                  <w:szCs w:val="14"/>
                </w:rPr>
                <w:t>130,555,142</w:t>
              </w:r>
            </w:ins>
          </w:p>
        </w:tc>
        <w:tc>
          <w:tcPr>
            <w:tcW w:w="606" w:type="dxa"/>
            <w:tcBorders>
              <w:top w:val="nil"/>
              <w:left w:val="nil"/>
              <w:bottom w:val="nil"/>
              <w:right w:val="nil"/>
            </w:tcBorders>
            <w:shd w:val="clear" w:color="000000" w:fill="FFFFFF"/>
            <w:vAlign w:val="center"/>
            <w:hideMark/>
          </w:tcPr>
          <w:p w14:paraId="7F62DD0A" w14:textId="77777777" w:rsidR="00BE0539" w:rsidRPr="00DC2757" w:rsidRDefault="00BE0539" w:rsidP="00E750DA">
            <w:pPr>
              <w:spacing w:after="0" w:line="240" w:lineRule="auto"/>
              <w:jc w:val="center"/>
              <w:rPr>
                <w:ins w:id="7559" w:author="Commodore, Sarah" w:date="2023-03-30T13:25:00Z"/>
                <w:rFonts w:ascii="Arial" w:eastAsia="Times New Roman" w:hAnsi="Arial" w:cs="Arial"/>
                <w:color w:val="000000"/>
                <w:sz w:val="14"/>
                <w:szCs w:val="14"/>
              </w:rPr>
            </w:pPr>
            <w:ins w:id="7560" w:author="Commodore, Sarah" w:date="2023-03-30T13:25:00Z">
              <w:r w:rsidRPr="00DC2757">
                <w:rPr>
                  <w:rFonts w:ascii="Arial" w:eastAsia="Times New Roman" w:hAnsi="Arial" w:cs="Arial"/>
                  <w:color w:val="000000"/>
                  <w:sz w:val="14"/>
                  <w:szCs w:val="14"/>
                </w:rPr>
                <w:t>0.089</w:t>
              </w:r>
            </w:ins>
          </w:p>
        </w:tc>
        <w:tc>
          <w:tcPr>
            <w:tcW w:w="497" w:type="dxa"/>
            <w:tcBorders>
              <w:top w:val="nil"/>
              <w:left w:val="nil"/>
              <w:bottom w:val="nil"/>
              <w:right w:val="nil"/>
            </w:tcBorders>
            <w:shd w:val="clear" w:color="000000" w:fill="FFFFFF"/>
            <w:vAlign w:val="center"/>
            <w:hideMark/>
          </w:tcPr>
          <w:p w14:paraId="0EC6D1D4" w14:textId="77777777" w:rsidR="00BE0539" w:rsidRPr="00DC2757" w:rsidRDefault="00BE0539" w:rsidP="00E750DA">
            <w:pPr>
              <w:spacing w:after="0" w:line="240" w:lineRule="auto"/>
              <w:jc w:val="center"/>
              <w:rPr>
                <w:ins w:id="7561" w:author="Commodore, Sarah" w:date="2023-03-30T13:25:00Z"/>
                <w:rFonts w:ascii="Arial" w:eastAsia="Times New Roman" w:hAnsi="Arial" w:cs="Arial"/>
                <w:color w:val="000000"/>
                <w:sz w:val="14"/>
                <w:szCs w:val="14"/>
              </w:rPr>
            </w:pPr>
            <w:ins w:id="7562" w:author="Commodore, Sarah" w:date="2023-03-30T13:25:00Z">
              <w:r w:rsidRPr="00DC2757">
                <w:rPr>
                  <w:rFonts w:ascii="Arial" w:eastAsia="Times New Roman" w:hAnsi="Arial" w:cs="Arial"/>
                  <w:color w:val="000000"/>
                  <w:sz w:val="14"/>
                  <w:szCs w:val="14"/>
                </w:rPr>
                <w:t>6</w:t>
              </w:r>
            </w:ins>
          </w:p>
        </w:tc>
        <w:tc>
          <w:tcPr>
            <w:tcW w:w="6469" w:type="dxa"/>
            <w:tcBorders>
              <w:top w:val="nil"/>
              <w:left w:val="nil"/>
              <w:bottom w:val="nil"/>
              <w:right w:val="nil"/>
            </w:tcBorders>
            <w:shd w:val="clear" w:color="000000" w:fill="FFFFFF"/>
            <w:noWrap/>
            <w:vAlign w:val="bottom"/>
            <w:hideMark/>
          </w:tcPr>
          <w:p w14:paraId="7C6C7BF7" w14:textId="77777777" w:rsidR="00BE0539" w:rsidRPr="00DC2757" w:rsidRDefault="00BE0539" w:rsidP="00E750DA">
            <w:pPr>
              <w:spacing w:after="0" w:line="240" w:lineRule="auto"/>
              <w:rPr>
                <w:ins w:id="7563" w:author="Commodore, Sarah" w:date="2023-03-30T13:25:00Z"/>
                <w:rFonts w:ascii="Arial" w:eastAsia="Times New Roman" w:hAnsi="Arial" w:cs="Arial"/>
                <w:color w:val="000000"/>
                <w:sz w:val="14"/>
                <w:szCs w:val="14"/>
              </w:rPr>
            </w:pPr>
            <w:ins w:id="7564" w:author="Commodore, Sarah" w:date="2023-03-30T13:25:00Z">
              <w:r w:rsidRPr="00DC2757">
                <w:rPr>
                  <w:rFonts w:ascii="Arial" w:eastAsia="Times New Roman" w:hAnsi="Arial" w:cs="Arial"/>
                  <w:color w:val="000000"/>
                  <w:sz w:val="14"/>
                  <w:szCs w:val="14"/>
                </w:rPr>
                <w:t>cg04137484;cg06370094;cg07070348;cg09288218;cg17580782;cg25253445</w:t>
              </w:r>
            </w:ins>
          </w:p>
        </w:tc>
        <w:tc>
          <w:tcPr>
            <w:tcW w:w="1533" w:type="dxa"/>
            <w:tcBorders>
              <w:top w:val="nil"/>
              <w:left w:val="nil"/>
              <w:bottom w:val="nil"/>
              <w:right w:val="nil"/>
            </w:tcBorders>
            <w:shd w:val="clear" w:color="000000" w:fill="FFFFFF"/>
            <w:vAlign w:val="center"/>
            <w:hideMark/>
          </w:tcPr>
          <w:p w14:paraId="68DCBDA5" w14:textId="77777777" w:rsidR="00BE0539" w:rsidRPr="00DC2757" w:rsidRDefault="00BE0539" w:rsidP="00E750DA">
            <w:pPr>
              <w:spacing w:after="0" w:line="240" w:lineRule="auto"/>
              <w:jc w:val="center"/>
              <w:rPr>
                <w:ins w:id="7565" w:author="Commodore, Sarah" w:date="2023-03-30T13:25:00Z"/>
                <w:rFonts w:ascii="Arial" w:eastAsia="Times New Roman" w:hAnsi="Arial" w:cs="Arial"/>
                <w:i/>
                <w:iCs/>
                <w:color w:val="000000"/>
                <w:sz w:val="14"/>
                <w:szCs w:val="14"/>
              </w:rPr>
            </w:pPr>
            <w:ins w:id="7566" w:author="Commodore, Sarah" w:date="2023-03-30T13:25:00Z">
              <w:r w:rsidRPr="00DC2757">
                <w:rPr>
                  <w:rFonts w:ascii="Arial" w:eastAsia="Times New Roman" w:hAnsi="Arial" w:cs="Arial"/>
                  <w:i/>
                  <w:iCs/>
                  <w:color w:val="000000"/>
                  <w:sz w:val="14"/>
                  <w:szCs w:val="14"/>
                </w:rPr>
                <w:t>LINC02419</w:t>
              </w:r>
            </w:ins>
          </w:p>
        </w:tc>
        <w:tc>
          <w:tcPr>
            <w:tcW w:w="770" w:type="dxa"/>
            <w:tcBorders>
              <w:top w:val="nil"/>
              <w:left w:val="nil"/>
              <w:bottom w:val="nil"/>
              <w:right w:val="nil"/>
            </w:tcBorders>
            <w:shd w:val="clear" w:color="000000" w:fill="FFFFFF"/>
            <w:vAlign w:val="center"/>
            <w:hideMark/>
          </w:tcPr>
          <w:p w14:paraId="77645A26" w14:textId="77777777" w:rsidR="00BE0539" w:rsidRPr="00DC2757" w:rsidRDefault="00BE0539" w:rsidP="00E750DA">
            <w:pPr>
              <w:spacing w:after="0" w:line="240" w:lineRule="auto"/>
              <w:jc w:val="center"/>
              <w:rPr>
                <w:ins w:id="7567" w:author="Commodore, Sarah" w:date="2023-03-30T13:25:00Z"/>
                <w:rFonts w:ascii="Arial" w:eastAsia="Times New Roman" w:hAnsi="Arial" w:cs="Arial"/>
                <w:color w:val="000000"/>
                <w:sz w:val="14"/>
                <w:szCs w:val="14"/>
              </w:rPr>
            </w:pPr>
            <w:ins w:id="7568" w:author="Commodore, Sarah" w:date="2023-03-30T13:25: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5FE363A1" w14:textId="77777777" w:rsidR="00BE0539" w:rsidRPr="00DC2757" w:rsidRDefault="00BE0539" w:rsidP="00E750DA">
            <w:pPr>
              <w:spacing w:after="0" w:line="240" w:lineRule="auto"/>
              <w:jc w:val="center"/>
              <w:rPr>
                <w:ins w:id="7569" w:author="Commodore, Sarah" w:date="2023-03-30T13:25:00Z"/>
                <w:rFonts w:ascii="Arial" w:eastAsia="Times New Roman" w:hAnsi="Arial" w:cs="Arial"/>
                <w:color w:val="000000"/>
                <w:sz w:val="14"/>
                <w:szCs w:val="14"/>
              </w:rPr>
            </w:pPr>
            <w:ins w:id="7570" w:author="Commodore, Sarah" w:date="2023-03-30T13:25:00Z">
              <w:r w:rsidRPr="00DC2757">
                <w:rPr>
                  <w:rFonts w:ascii="Arial" w:eastAsia="Times New Roman" w:hAnsi="Arial" w:cs="Arial"/>
                  <w:color w:val="000000"/>
                  <w:sz w:val="14"/>
                  <w:szCs w:val="14"/>
                </w:rPr>
                <w:t>6</w:t>
              </w:r>
            </w:ins>
          </w:p>
        </w:tc>
      </w:tr>
      <w:tr w:rsidR="00BE0539" w:rsidRPr="00DC2757" w14:paraId="2F628610" w14:textId="77777777" w:rsidTr="00E750DA">
        <w:trPr>
          <w:trHeight w:val="180"/>
          <w:ins w:id="7571" w:author="Commodore, Sarah" w:date="2023-03-30T13:25:00Z"/>
        </w:trPr>
        <w:tc>
          <w:tcPr>
            <w:tcW w:w="933" w:type="dxa"/>
            <w:tcBorders>
              <w:top w:val="nil"/>
              <w:left w:val="nil"/>
              <w:bottom w:val="nil"/>
              <w:right w:val="nil"/>
            </w:tcBorders>
            <w:shd w:val="clear" w:color="000000" w:fill="FFFFFF"/>
            <w:vAlign w:val="center"/>
            <w:hideMark/>
          </w:tcPr>
          <w:p w14:paraId="00573ABD" w14:textId="77777777" w:rsidR="00BE0539" w:rsidRPr="00DC2757" w:rsidRDefault="00BE0539" w:rsidP="00E750DA">
            <w:pPr>
              <w:spacing w:after="0" w:line="240" w:lineRule="auto"/>
              <w:jc w:val="center"/>
              <w:rPr>
                <w:ins w:id="7572" w:author="Commodore, Sarah" w:date="2023-03-30T13:25:00Z"/>
                <w:rFonts w:ascii="Arial" w:eastAsia="Times New Roman" w:hAnsi="Arial" w:cs="Arial"/>
                <w:color w:val="000000"/>
                <w:sz w:val="14"/>
                <w:szCs w:val="14"/>
              </w:rPr>
            </w:pPr>
            <w:ins w:id="7573" w:author="Commodore, Sarah" w:date="2023-03-30T13:25:00Z">
              <w:r w:rsidRPr="00DC2757">
                <w:rPr>
                  <w:rFonts w:ascii="Arial" w:eastAsia="Times New Roman" w:hAnsi="Arial" w:cs="Arial"/>
                  <w:color w:val="000000"/>
                  <w:sz w:val="14"/>
                  <w:szCs w:val="14"/>
                </w:rPr>
                <w:t>chr1</w:t>
              </w:r>
            </w:ins>
          </w:p>
        </w:tc>
        <w:tc>
          <w:tcPr>
            <w:tcW w:w="809" w:type="dxa"/>
            <w:tcBorders>
              <w:top w:val="nil"/>
              <w:left w:val="nil"/>
              <w:bottom w:val="nil"/>
              <w:right w:val="nil"/>
            </w:tcBorders>
            <w:shd w:val="clear" w:color="000000" w:fill="FFFFFF"/>
            <w:vAlign w:val="center"/>
            <w:hideMark/>
          </w:tcPr>
          <w:p w14:paraId="2D750268" w14:textId="77777777" w:rsidR="00BE0539" w:rsidRPr="00DC2757" w:rsidRDefault="00BE0539" w:rsidP="00E750DA">
            <w:pPr>
              <w:spacing w:after="0" w:line="240" w:lineRule="auto"/>
              <w:jc w:val="center"/>
              <w:rPr>
                <w:ins w:id="7574" w:author="Commodore, Sarah" w:date="2023-03-30T13:25:00Z"/>
                <w:rFonts w:ascii="Arial" w:eastAsia="Times New Roman" w:hAnsi="Arial" w:cs="Arial"/>
                <w:color w:val="000000"/>
                <w:sz w:val="14"/>
                <w:szCs w:val="14"/>
              </w:rPr>
            </w:pPr>
            <w:ins w:id="7575" w:author="Commodore, Sarah" w:date="2023-03-30T13:25:00Z">
              <w:r w:rsidRPr="00DC2757">
                <w:rPr>
                  <w:rFonts w:ascii="Arial" w:eastAsia="Times New Roman" w:hAnsi="Arial" w:cs="Arial"/>
                  <w:color w:val="000000"/>
                  <w:sz w:val="14"/>
                  <w:szCs w:val="14"/>
                </w:rPr>
                <w:t>75,198,403</w:t>
              </w:r>
            </w:ins>
          </w:p>
        </w:tc>
        <w:tc>
          <w:tcPr>
            <w:tcW w:w="809" w:type="dxa"/>
            <w:tcBorders>
              <w:top w:val="nil"/>
              <w:left w:val="nil"/>
              <w:bottom w:val="nil"/>
              <w:right w:val="nil"/>
            </w:tcBorders>
            <w:shd w:val="clear" w:color="000000" w:fill="FFFFFF"/>
            <w:vAlign w:val="center"/>
            <w:hideMark/>
          </w:tcPr>
          <w:p w14:paraId="7CEA2DE4" w14:textId="77777777" w:rsidR="00BE0539" w:rsidRPr="00DC2757" w:rsidRDefault="00BE0539" w:rsidP="00E750DA">
            <w:pPr>
              <w:spacing w:after="0" w:line="240" w:lineRule="auto"/>
              <w:jc w:val="center"/>
              <w:rPr>
                <w:ins w:id="7576" w:author="Commodore, Sarah" w:date="2023-03-30T13:25:00Z"/>
                <w:rFonts w:ascii="Arial" w:eastAsia="Times New Roman" w:hAnsi="Arial" w:cs="Arial"/>
                <w:color w:val="000000"/>
                <w:sz w:val="14"/>
                <w:szCs w:val="14"/>
              </w:rPr>
            </w:pPr>
            <w:ins w:id="7577" w:author="Commodore, Sarah" w:date="2023-03-30T13:25:00Z">
              <w:r w:rsidRPr="00DC2757">
                <w:rPr>
                  <w:rFonts w:ascii="Arial" w:eastAsia="Times New Roman" w:hAnsi="Arial" w:cs="Arial"/>
                  <w:color w:val="000000"/>
                  <w:sz w:val="14"/>
                  <w:szCs w:val="14"/>
                </w:rPr>
                <w:t>75,199,014</w:t>
              </w:r>
            </w:ins>
          </w:p>
        </w:tc>
        <w:tc>
          <w:tcPr>
            <w:tcW w:w="606" w:type="dxa"/>
            <w:tcBorders>
              <w:top w:val="nil"/>
              <w:left w:val="nil"/>
              <w:bottom w:val="nil"/>
              <w:right w:val="nil"/>
            </w:tcBorders>
            <w:shd w:val="clear" w:color="000000" w:fill="FFFFFF"/>
            <w:vAlign w:val="center"/>
            <w:hideMark/>
          </w:tcPr>
          <w:p w14:paraId="3EEF7173" w14:textId="77777777" w:rsidR="00BE0539" w:rsidRPr="00DC2757" w:rsidRDefault="00BE0539" w:rsidP="00E750DA">
            <w:pPr>
              <w:spacing w:after="0" w:line="240" w:lineRule="auto"/>
              <w:jc w:val="center"/>
              <w:rPr>
                <w:ins w:id="7578" w:author="Commodore, Sarah" w:date="2023-03-30T13:25:00Z"/>
                <w:rFonts w:ascii="Arial" w:eastAsia="Times New Roman" w:hAnsi="Arial" w:cs="Arial"/>
                <w:color w:val="000000"/>
                <w:sz w:val="14"/>
                <w:szCs w:val="14"/>
              </w:rPr>
            </w:pPr>
            <w:ins w:id="7579" w:author="Commodore, Sarah" w:date="2023-03-30T13:25:00Z">
              <w:r w:rsidRPr="00DC2757">
                <w:rPr>
                  <w:rFonts w:ascii="Arial" w:eastAsia="Times New Roman" w:hAnsi="Arial" w:cs="Arial"/>
                  <w:color w:val="000000"/>
                  <w:sz w:val="14"/>
                  <w:szCs w:val="14"/>
                </w:rPr>
                <w:t>0.091</w:t>
              </w:r>
            </w:ins>
          </w:p>
        </w:tc>
        <w:tc>
          <w:tcPr>
            <w:tcW w:w="497" w:type="dxa"/>
            <w:tcBorders>
              <w:top w:val="nil"/>
              <w:left w:val="nil"/>
              <w:bottom w:val="nil"/>
              <w:right w:val="nil"/>
            </w:tcBorders>
            <w:shd w:val="clear" w:color="000000" w:fill="FFFFFF"/>
            <w:vAlign w:val="center"/>
            <w:hideMark/>
          </w:tcPr>
          <w:p w14:paraId="02E018BB" w14:textId="77777777" w:rsidR="00BE0539" w:rsidRPr="00DC2757" w:rsidRDefault="00BE0539" w:rsidP="00E750DA">
            <w:pPr>
              <w:spacing w:after="0" w:line="240" w:lineRule="auto"/>
              <w:jc w:val="center"/>
              <w:rPr>
                <w:ins w:id="7580" w:author="Commodore, Sarah" w:date="2023-03-30T13:25:00Z"/>
                <w:rFonts w:ascii="Arial" w:eastAsia="Times New Roman" w:hAnsi="Arial" w:cs="Arial"/>
                <w:color w:val="000000"/>
                <w:sz w:val="14"/>
                <w:szCs w:val="14"/>
              </w:rPr>
            </w:pPr>
            <w:ins w:id="7581" w:author="Commodore, Sarah" w:date="2023-03-30T13:25:00Z">
              <w:r w:rsidRPr="00DC2757">
                <w:rPr>
                  <w:rFonts w:ascii="Arial" w:eastAsia="Times New Roman" w:hAnsi="Arial" w:cs="Arial"/>
                  <w:color w:val="000000"/>
                  <w:sz w:val="14"/>
                  <w:szCs w:val="14"/>
                </w:rPr>
                <w:t>8</w:t>
              </w:r>
            </w:ins>
          </w:p>
        </w:tc>
        <w:tc>
          <w:tcPr>
            <w:tcW w:w="6469" w:type="dxa"/>
            <w:tcBorders>
              <w:top w:val="nil"/>
              <w:left w:val="nil"/>
              <w:bottom w:val="nil"/>
              <w:right w:val="nil"/>
            </w:tcBorders>
            <w:shd w:val="clear" w:color="000000" w:fill="FFFFFF"/>
            <w:noWrap/>
            <w:vAlign w:val="bottom"/>
            <w:hideMark/>
          </w:tcPr>
          <w:p w14:paraId="6A216A24" w14:textId="77777777" w:rsidR="00BE0539" w:rsidRPr="00DC2757" w:rsidRDefault="00BE0539" w:rsidP="00E750DA">
            <w:pPr>
              <w:spacing w:after="0" w:line="240" w:lineRule="auto"/>
              <w:rPr>
                <w:ins w:id="7582" w:author="Commodore, Sarah" w:date="2023-03-30T13:25:00Z"/>
                <w:rFonts w:ascii="Arial" w:eastAsia="Times New Roman" w:hAnsi="Arial" w:cs="Arial"/>
                <w:color w:val="000000"/>
                <w:sz w:val="14"/>
                <w:szCs w:val="14"/>
              </w:rPr>
            </w:pPr>
            <w:ins w:id="7583" w:author="Commodore, Sarah" w:date="2023-03-30T13:25:00Z">
              <w:r w:rsidRPr="00DC2757">
                <w:rPr>
                  <w:rFonts w:ascii="Arial" w:eastAsia="Times New Roman" w:hAnsi="Arial" w:cs="Arial"/>
                  <w:color w:val="000000"/>
                  <w:sz w:val="14"/>
                  <w:szCs w:val="14"/>
                </w:rPr>
                <w:t>cg02709834;cg07399417;cg09502221;cg10128416;cg13528603;cg21906852;cg26690034;cg26855724</w:t>
              </w:r>
            </w:ins>
          </w:p>
        </w:tc>
        <w:tc>
          <w:tcPr>
            <w:tcW w:w="1533" w:type="dxa"/>
            <w:tcBorders>
              <w:top w:val="nil"/>
              <w:left w:val="nil"/>
              <w:bottom w:val="nil"/>
              <w:right w:val="nil"/>
            </w:tcBorders>
            <w:shd w:val="clear" w:color="000000" w:fill="FFFFFF"/>
            <w:vAlign w:val="center"/>
            <w:hideMark/>
          </w:tcPr>
          <w:p w14:paraId="1EF1C75E" w14:textId="77777777" w:rsidR="00BE0539" w:rsidRPr="00DC2757" w:rsidRDefault="00BE0539" w:rsidP="00E750DA">
            <w:pPr>
              <w:spacing w:after="0" w:line="240" w:lineRule="auto"/>
              <w:jc w:val="center"/>
              <w:rPr>
                <w:ins w:id="7584" w:author="Commodore, Sarah" w:date="2023-03-30T13:25:00Z"/>
                <w:rFonts w:ascii="Arial" w:eastAsia="Times New Roman" w:hAnsi="Arial" w:cs="Arial"/>
                <w:i/>
                <w:iCs/>
                <w:color w:val="000000"/>
                <w:sz w:val="14"/>
                <w:szCs w:val="14"/>
              </w:rPr>
            </w:pPr>
            <w:ins w:id="7585" w:author="Commodore, Sarah" w:date="2023-03-30T13:25:00Z">
              <w:r w:rsidRPr="00DC2757">
                <w:rPr>
                  <w:rFonts w:ascii="Arial" w:eastAsia="Times New Roman" w:hAnsi="Arial" w:cs="Arial"/>
                  <w:i/>
                  <w:iCs/>
                  <w:color w:val="000000"/>
                  <w:sz w:val="14"/>
                  <w:szCs w:val="14"/>
                </w:rPr>
                <w:t>TYW3;CRYZ</w:t>
              </w:r>
            </w:ins>
          </w:p>
        </w:tc>
        <w:tc>
          <w:tcPr>
            <w:tcW w:w="770" w:type="dxa"/>
            <w:tcBorders>
              <w:top w:val="nil"/>
              <w:left w:val="nil"/>
              <w:bottom w:val="nil"/>
              <w:right w:val="nil"/>
            </w:tcBorders>
            <w:shd w:val="clear" w:color="000000" w:fill="FFFFFF"/>
            <w:vAlign w:val="center"/>
            <w:hideMark/>
          </w:tcPr>
          <w:p w14:paraId="3C7A14ED" w14:textId="77777777" w:rsidR="00BE0539" w:rsidRPr="00DC2757" w:rsidRDefault="00BE0539" w:rsidP="00E750DA">
            <w:pPr>
              <w:spacing w:after="0" w:line="240" w:lineRule="auto"/>
              <w:jc w:val="center"/>
              <w:rPr>
                <w:ins w:id="7586" w:author="Commodore, Sarah" w:date="2023-03-30T13:25:00Z"/>
                <w:rFonts w:ascii="Arial" w:eastAsia="Times New Roman" w:hAnsi="Arial" w:cs="Arial"/>
                <w:color w:val="000000"/>
                <w:sz w:val="14"/>
                <w:szCs w:val="14"/>
              </w:rPr>
            </w:pPr>
            <w:ins w:id="7587" w:author="Commodore, Sarah" w:date="2023-03-30T13:25:00Z">
              <w:r w:rsidRPr="00DC2757">
                <w:rPr>
                  <w:rFonts w:ascii="Arial" w:eastAsia="Times New Roman" w:hAnsi="Arial" w:cs="Arial"/>
                  <w:color w:val="000000"/>
                  <w:sz w:val="14"/>
                  <w:szCs w:val="14"/>
                </w:rPr>
                <w:t>8</w:t>
              </w:r>
            </w:ins>
          </w:p>
        </w:tc>
        <w:tc>
          <w:tcPr>
            <w:tcW w:w="770" w:type="dxa"/>
            <w:tcBorders>
              <w:top w:val="nil"/>
              <w:left w:val="nil"/>
              <w:bottom w:val="nil"/>
              <w:right w:val="nil"/>
            </w:tcBorders>
            <w:shd w:val="clear" w:color="000000" w:fill="FFFFFF"/>
            <w:vAlign w:val="center"/>
            <w:hideMark/>
          </w:tcPr>
          <w:p w14:paraId="32818F48" w14:textId="77777777" w:rsidR="00BE0539" w:rsidRPr="00DC2757" w:rsidRDefault="00BE0539" w:rsidP="00E750DA">
            <w:pPr>
              <w:spacing w:after="0" w:line="240" w:lineRule="auto"/>
              <w:jc w:val="center"/>
              <w:rPr>
                <w:ins w:id="7588" w:author="Commodore, Sarah" w:date="2023-03-30T13:25:00Z"/>
                <w:rFonts w:ascii="Arial" w:eastAsia="Times New Roman" w:hAnsi="Arial" w:cs="Arial"/>
                <w:color w:val="000000"/>
                <w:sz w:val="14"/>
                <w:szCs w:val="14"/>
              </w:rPr>
            </w:pPr>
            <w:ins w:id="7589" w:author="Commodore, Sarah" w:date="2023-03-30T13:25:00Z">
              <w:r w:rsidRPr="00DC2757">
                <w:rPr>
                  <w:rFonts w:ascii="Arial" w:eastAsia="Times New Roman" w:hAnsi="Arial" w:cs="Arial"/>
                  <w:color w:val="000000"/>
                  <w:sz w:val="14"/>
                  <w:szCs w:val="14"/>
                </w:rPr>
                <w:t>0</w:t>
              </w:r>
            </w:ins>
          </w:p>
        </w:tc>
      </w:tr>
      <w:tr w:rsidR="00BE0539" w:rsidRPr="00DC2757" w14:paraId="018A5FF7" w14:textId="77777777" w:rsidTr="00E750DA">
        <w:trPr>
          <w:trHeight w:val="360"/>
          <w:ins w:id="7590" w:author="Commodore, Sarah" w:date="2023-03-30T13:25:00Z"/>
        </w:trPr>
        <w:tc>
          <w:tcPr>
            <w:tcW w:w="933" w:type="dxa"/>
            <w:tcBorders>
              <w:top w:val="nil"/>
              <w:left w:val="nil"/>
              <w:bottom w:val="nil"/>
              <w:right w:val="nil"/>
            </w:tcBorders>
            <w:shd w:val="clear" w:color="000000" w:fill="FFFFFF"/>
            <w:vAlign w:val="center"/>
            <w:hideMark/>
          </w:tcPr>
          <w:p w14:paraId="71BDE389" w14:textId="77777777" w:rsidR="00BE0539" w:rsidRPr="00DC2757" w:rsidRDefault="00BE0539" w:rsidP="00E750DA">
            <w:pPr>
              <w:spacing w:after="0" w:line="240" w:lineRule="auto"/>
              <w:jc w:val="center"/>
              <w:rPr>
                <w:ins w:id="7591" w:author="Commodore, Sarah" w:date="2023-03-30T13:25:00Z"/>
                <w:rFonts w:ascii="Arial" w:eastAsia="Times New Roman" w:hAnsi="Arial" w:cs="Arial"/>
                <w:color w:val="000000"/>
                <w:sz w:val="14"/>
                <w:szCs w:val="14"/>
              </w:rPr>
            </w:pPr>
            <w:ins w:id="7592" w:author="Commodore, Sarah" w:date="2023-03-30T13:25:00Z">
              <w:r w:rsidRPr="00DC2757">
                <w:rPr>
                  <w:rFonts w:ascii="Arial" w:eastAsia="Times New Roman" w:hAnsi="Arial" w:cs="Arial"/>
                  <w:color w:val="000000"/>
                  <w:sz w:val="14"/>
                  <w:szCs w:val="14"/>
                </w:rPr>
                <w:t>chr20</w:t>
              </w:r>
            </w:ins>
          </w:p>
        </w:tc>
        <w:tc>
          <w:tcPr>
            <w:tcW w:w="809" w:type="dxa"/>
            <w:tcBorders>
              <w:top w:val="nil"/>
              <w:left w:val="nil"/>
              <w:bottom w:val="nil"/>
              <w:right w:val="nil"/>
            </w:tcBorders>
            <w:shd w:val="clear" w:color="000000" w:fill="FFFFFF"/>
            <w:vAlign w:val="center"/>
            <w:hideMark/>
          </w:tcPr>
          <w:p w14:paraId="1CCEE2CD" w14:textId="77777777" w:rsidR="00BE0539" w:rsidRPr="00DC2757" w:rsidRDefault="00BE0539" w:rsidP="00E750DA">
            <w:pPr>
              <w:spacing w:after="0" w:line="240" w:lineRule="auto"/>
              <w:jc w:val="center"/>
              <w:rPr>
                <w:ins w:id="7593" w:author="Commodore, Sarah" w:date="2023-03-30T13:25:00Z"/>
                <w:rFonts w:ascii="Arial" w:eastAsia="Times New Roman" w:hAnsi="Arial" w:cs="Arial"/>
                <w:color w:val="000000"/>
                <w:sz w:val="14"/>
                <w:szCs w:val="14"/>
              </w:rPr>
            </w:pPr>
            <w:ins w:id="7594" w:author="Commodore, Sarah" w:date="2023-03-30T13:25:00Z">
              <w:r w:rsidRPr="00DC2757">
                <w:rPr>
                  <w:rFonts w:ascii="Arial" w:eastAsia="Times New Roman" w:hAnsi="Arial" w:cs="Arial"/>
                  <w:color w:val="000000"/>
                  <w:sz w:val="14"/>
                  <w:szCs w:val="14"/>
                </w:rPr>
                <w:t>60,294,656</w:t>
              </w:r>
            </w:ins>
          </w:p>
        </w:tc>
        <w:tc>
          <w:tcPr>
            <w:tcW w:w="809" w:type="dxa"/>
            <w:tcBorders>
              <w:top w:val="nil"/>
              <w:left w:val="nil"/>
              <w:bottom w:val="nil"/>
              <w:right w:val="nil"/>
            </w:tcBorders>
            <w:shd w:val="clear" w:color="000000" w:fill="FFFFFF"/>
            <w:vAlign w:val="center"/>
            <w:hideMark/>
          </w:tcPr>
          <w:p w14:paraId="47DF98D5" w14:textId="77777777" w:rsidR="00BE0539" w:rsidRPr="00DC2757" w:rsidRDefault="00BE0539" w:rsidP="00E750DA">
            <w:pPr>
              <w:spacing w:after="0" w:line="240" w:lineRule="auto"/>
              <w:jc w:val="center"/>
              <w:rPr>
                <w:ins w:id="7595" w:author="Commodore, Sarah" w:date="2023-03-30T13:25:00Z"/>
                <w:rFonts w:ascii="Arial" w:eastAsia="Times New Roman" w:hAnsi="Arial" w:cs="Arial"/>
                <w:color w:val="000000"/>
                <w:sz w:val="14"/>
                <w:szCs w:val="14"/>
              </w:rPr>
            </w:pPr>
            <w:ins w:id="7596" w:author="Commodore, Sarah" w:date="2023-03-30T13:25:00Z">
              <w:r w:rsidRPr="00DC2757">
                <w:rPr>
                  <w:rFonts w:ascii="Arial" w:eastAsia="Times New Roman" w:hAnsi="Arial" w:cs="Arial"/>
                  <w:color w:val="000000"/>
                  <w:sz w:val="14"/>
                  <w:szCs w:val="14"/>
                </w:rPr>
                <w:t>60,294,991</w:t>
              </w:r>
            </w:ins>
          </w:p>
        </w:tc>
        <w:tc>
          <w:tcPr>
            <w:tcW w:w="606" w:type="dxa"/>
            <w:tcBorders>
              <w:top w:val="nil"/>
              <w:left w:val="nil"/>
              <w:bottom w:val="nil"/>
              <w:right w:val="nil"/>
            </w:tcBorders>
            <w:shd w:val="clear" w:color="000000" w:fill="FFFFFF"/>
            <w:vAlign w:val="center"/>
            <w:hideMark/>
          </w:tcPr>
          <w:p w14:paraId="67F6EC5B" w14:textId="77777777" w:rsidR="00BE0539" w:rsidRPr="00DC2757" w:rsidRDefault="00BE0539" w:rsidP="00E750DA">
            <w:pPr>
              <w:spacing w:after="0" w:line="240" w:lineRule="auto"/>
              <w:jc w:val="center"/>
              <w:rPr>
                <w:ins w:id="7597" w:author="Commodore, Sarah" w:date="2023-03-30T13:25:00Z"/>
                <w:rFonts w:ascii="Arial" w:eastAsia="Times New Roman" w:hAnsi="Arial" w:cs="Arial"/>
                <w:color w:val="000000"/>
                <w:sz w:val="14"/>
                <w:szCs w:val="14"/>
              </w:rPr>
            </w:pPr>
            <w:ins w:id="7598" w:author="Commodore, Sarah" w:date="2023-03-30T13:25:00Z">
              <w:r w:rsidRPr="00DC2757">
                <w:rPr>
                  <w:rFonts w:ascii="Arial" w:eastAsia="Times New Roman" w:hAnsi="Arial" w:cs="Arial"/>
                  <w:color w:val="000000"/>
                  <w:sz w:val="14"/>
                  <w:szCs w:val="14"/>
                </w:rPr>
                <w:t>0.091</w:t>
              </w:r>
            </w:ins>
          </w:p>
        </w:tc>
        <w:tc>
          <w:tcPr>
            <w:tcW w:w="497" w:type="dxa"/>
            <w:tcBorders>
              <w:top w:val="nil"/>
              <w:left w:val="nil"/>
              <w:bottom w:val="nil"/>
              <w:right w:val="nil"/>
            </w:tcBorders>
            <w:shd w:val="clear" w:color="000000" w:fill="FFFFFF"/>
            <w:vAlign w:val="center"/>
            <w:hideMark/>
          </w:tcPr>
          <w:p w14:paraId="06D65C1E" w14:textId="77777777" w:rsidR="00BE0539" w:rsidRPr="00DC2757" w:rsidRDefault="00BE0539" w:rsidP="00E750DA">
            <w:pPr>
              <w:spacing w:after="0" w:line="240" w:lineRule="auto"/>
              <w:jc w:val="center"/>
              <w:rPr>
                <w:ins w:id="7599" w:author="Commodore, Sarah" w:date="2023-03-30T13:25:00Z"/>
                <w:rFonts w:ascii="Arial" w:eastAsia="Times New Roman" w:hAnsi="Arial" w:cs="Arial"/>
                <w:color w:val="000000"/>
                <w:sz w:val="14"/>
                <w:szCs w:val="14"/>
              </w:rPr>
            </w:pPr>
            <w:ins w:id="7600" w:author="Commodore, Sarah" w:date="2023-03-30T13:25: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auto" w:fill="auto"/>
            <w:noWrap/>
            <w:vAlign w:val="bottom"/>
            <w:hideMark/>
          </w:tcPr>
          <w:p w14:paraId="6898A471" w14:textId="77777777" w:rsidR="00BE0539" w:rsidRPr="00DC2757" w:rsidRDefault="00BE0539" w:rsidP="00E750DA">
            <w:pPr>
              <w:spacing w:after="0" w:line="240" w:lineRule="auto"/>
              <w:rPr>
                <w:ins w:id="7601" w:author="Commodore, Sarah" w:date="2023-03-30T13:25:00Z"/>
                <w:rFonts w:ascii="Arial" w:eastAsia="Times New Roman" w:hAnsi="Arial" w:cs="Arial"/>
                <w:color w:val="000000"/>
                <w:sz w:val="14"/>
                <w:szCs w:val="14"/>
              </w:rPr>
            </w:pPr>
            <w:ins w:id="7602" w:author="Commodore, Sarah" w:date="2023-03-30T13:25:00Z">
              <w:r w:rsidRPr="00DC2757">
                <w:rPr>
                  <w:rFonts w:ascii="Arial" w:eastAsia="Times New Roman" w:hAnsi="Arial" w:cs="Arial"/>
                  <w:color w:val="000000"/>
                  <w:sz w:val="14"/>
                  <w:szCs w:val="14"/>
                </w:rPr>
                <w:t>cg04614651;cg07123344;cg19921985;cg22031664</w:t>
              </w:r>
            </w:ins>
          </w:p>
        </w:tc>
        <w:tc>
          <w:tcPr>
            <w:tcW w:w="1533" w:type="dxa"/>
            <w:tcBorders>
              <w:top w:val="nil"/>
              <w:left w:val="nil"/>
              <w:bottom w:val="nil"/>
              <w:right w:val="nil"/>
            </w:tcBorders>
            <w:shd w:val="clear" w:color="000000" w:fill="FFFFFF"/>
            <w:vAlign w:val="center"/>
            <w:hideMark/>
          </w:tcPr>
          <w:p w14:paraId="42E97012" w14:textId="77777777" w:rsidR="00BE0539" w:rsidRPr="00DC2757" w:rsidRDefault="00BE0539" w:rsidP="00E750DA">
            <w:pPr>
              <w:spacing w:after="0" w:line="240" w:lineRule="auto"/>
              <w:jc w:val="center"/>
              <w:rPr>
                <w:ins w:id="7603" w:author="Commodore, Sarah" w:date="2023-03-30T13:25:00Z"/>
                <w:rFonts w:ascii="Arial" w:eastAsia="Times New Roman" w:hAnsi="Arial" w:cs="Arial"/>
                <w:i/>
                <w:iCs/>
                <w:color w:val="000000"/>
                <w:sz w:val="14"/>
                <w:szCs w:val="14"/>
              </w:rPr>
            </w:pPr>
            <w:ins w:id="7604" w:author="Commodore, Sarah" w:date="2023-03-30T13:25:00Z">
              <w:r w:rsidRPr="00DC2757">
                <w:rPr>
                  <w:rFonts w:ascii="Arial" w:eastAsia="Times New Roman" w:hAnsi="Arial" w:cs="Arial"/>
                  <w:i/>
                  <w:iCs/>
                  <w:color w:val="000000"/>
                  <w:sz w:val="14"/>
                  <w:szCs w:val="14"/>
                </w:rPr>
                <w:t>CDH4;LOC100128310</w:t>
              </w:r>
            </w:ins>
          </w:p>
        </w:tc>
        <w:tc>
          <w:tcPr>
            <w:tcW w:w="770" w:type="dxa"/>
            <w:tcBorders>
              <w:top w:val="nil"/>
              <w:left w:val="nil"/>
              <w:bottom w:val="nil"/>
              <w:right w:val="nil"/>
            </w:tcBorders>
            <w:shd w:val="clear" w:color="000000" w:fill="FFFFFF"/>
            <w:vAlign w:val="center"/>
            <w:hideMark/>
          </w:tcPr>
          <w:p w14:paraId="107D4765" w14:textId="77777777" w:rsidR="00BE0539" w:rsidRPr="00DC2757" w:rsidRDefault="00BE0539" w:rsidP="00E750DA">
            <w:pPr>
              <w:spacing w:after="0" w:line="240" w:lineRule="auto"/>
              <w:jc w:val="center"/>
              <w:rPr>
                <w:ins w:id="7605" w:author="Commodore, Sarah" w:date="2023-03-30T13:25:00Z"/>
                <w:rFonts w:ascii="Arial" w:eastAsia="Times New Roman" w:hAnsi="Arial" w:cs="Arial"/>
                <w:color w:val="000000"/>
                <w:sz w:val="14"/>
                <w:szCs w:val="14"/>
              </w:rPr>
            </w:pPr>
            <w:ins w:id="7606" w:author="Commodore, Sarah" w:date="2023-03-30T13:25: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3128B3E7" w14:textId="77777777" w:rsidR="00BE0539" w:rsidRPr="00DC2757" w:rsidRDefault="00BE0539" w:rsidP="00E750DA">
            <w:pPr>
              <w:spacing w:after="0" w:line="240" w:lineRule="auto"/>
              <w:jc w:val="center"/>
              <w:rPr>
                <w:ins w:id="7607" w:author="Commodore, Sarah" w:date="2023-03-30T13:25:00Z"/>
                <w:rFonts w:ascii="Arial" w:eastAsia="Times New Roman" w:hAnsi="Arial" w:cs="Arial"/>
                <w:color w:val="000000"/>
                <w:sz w:val="14"/>
                <w:szCs w:val="14"/>
              </w:rPr>
            </w:pPr>
            <w:ins w:id="7608" w:author="Commodore, Sarah" w:date="2023-03-30T13:25:00Z">
              <w:r w:rsidRPr="00DC2757">
                <w:rPr>
                  <w:rFonts w:ascii="Arial" w:eastAsia="Times New Roman" w:hAnsi="Arial" w:cs="Arial"/>
                  <w:color w:val="000000"/>
                  <w:sz w:val="14"/>
                  <w:szCs w:val="14"/>
                </w:rPr>
                <w:t>4</w:t>
              </w:r>
            </w:ins>
          </w:p>
        </w:tc>
      </w:tr>
      <w:tr w:rsidR="00BE0539" w:rsidRPr="00DC2757" w14:paraId="70C36AE8" w14:textId="77777777" w:rsidTr="00E750DA">
        <w:trPr>
          <w:trHeight w:val="190"/>
          <w:ins w:id="7609" w:author="Commodore, Sarah" w:date="2023-03-30T13:25:00Z"/>
        </w:trPr>
        <w:tc>
          <w:tcPr>
            <w:tcW w:w="933" w:type="dxa"/>
            <w:tcBorders>
              <w:top w:val="nil"/>
              <w:left w:val="nil"/>
              <w:bottom w:val="single" w:sz="8" w:space="0" w:color="auto"/>
              <w:right w:val="nil"/>
            </w:tcBorders>
            <w:shd w:val="clear" w:color="000000" w:fill="FFFFFF"/>
            <w:vAlign w:val="center"/>
            <w:hideMark/>
          </w:tcPr>
          <w:p w14:paraId="34903F4D" w14:textId="77777777" w:rsidR="00BE0539" w:rsidRPr="00DC2757" w:rsidRDefault="00BE0539" w:rsidP="00E750DA">
            <w:pPr>
              <w:spacing w:after="0" w:line="240" w:lineRule="auto"/>
              <w:jc w:val="center"/>
              <w:rPr>
                <w:ins w:id="7610" w:author="Commodore, Sarah" w:date="2023-03-30T13:25:00Z"/>
                <w:rFonts w:ascii="Arial" w:eastAsia="Times New Roman" w:hAnsi="Arial" w:cs="Arial"/>
                <w:color w:val="000000"/>
                <w:sz w:val="14"/>
                <w:szCs w:val="14"/>
              </w:rPr>
            </w:pPr>
            <w:ins w:id="7611" w:author="Commodore, Sarah" w:date="2023-03-30T13:25:00Z">
              <w:r w:rsidRPr="00DC2757">
                <w:rPr>
                  <w:rFonts w:ascii="Arial" w:eastAsia="Times New Roman" w:hAnsi="Arial" w:cs="Arial"/>
                  <w:color w:val="000000"/>
                  <w:sz w:val="14"/>
                  <w:szCs w:val="14"/>
                </w:rPr>
                <w:t>chr19</w:t>
              </w:r>
            </w:ins>
          </w:p>
        </w:tc>
        <w:tc>
          <w:tcPr>
            <w:tcW w:w="809" w:type="dxa"/>
            <w:tcBorders>
              <w:top w:val="nil"/>
              <w:left w:val="nil"/>
              <w:bottom w:val="single" w:sz="8" w:space="0" w:color="auto"/>
              <w:right w:val="nil"/>
            </w:tcBorders>
            <w:shd w:val="clear" w:color="000000" w:fill="FFFFFF"/>
            <w:vAlign w:val="center"/>
            <w:hideMark/>
          </w:tcPr>
          <w:p w14:paraId="1CD94C23" w14:textId="77777777" w:rsidR="00BE0539" w:rsidRPr="00DC2757" w:rsidRDefault="00BE0539" w:rsidP="00E750DA">
            <w:pPr>
              <w:spacing w:after="0" w:line="240" w:lineRule="auto"/>
              <w:jc w:val="center"/>
              <w:rPr>
                <w:ins w:id="7612" w:author="Commodore, Sarah" w:date="2023-03-30T13:25:00Z"/>
                <w:rFonts w:ascii="Arial" w:eastAsia="Times New Roman" w:hAnsi="Arial" w:cs="Arial"/>
                <w:color w:val="000000"/>
                <w:sz w:val="14"/>
                <w:szCs w:val="14"/>
              </w:rPr>
            </w:pPr>
            <w:ins w:id="7613" w:author="Commodore, Sarah" w:date="2023-03-30T13:25:00Z">
              <w:r w:rsidRPr="00DC2757">
                <w:rPr>
                  <w:rFonts w:ascii="Arial" w:eastAsia="Times New Roman" w:hAnsi="Arial" w:cs="Arial"/>
                  <w:color w:val="000000"/>
                  <w:sz w:val="14"/>
                  <w:szCs w:val="14"/>
                </w:rPr>
                <w:t>1,151,960</w:t>
              </w:r>
            </w:ins>
          </w:p>
        </w:tc>
        <w:tc>
          <w:tcPr>
            <w:tcW w:w="809" w:type="dxa"/>
            <w:tcBorders>
              <w:top w:val="nil"/>
              <w:left w:val="nil"/>
              <w:bottom w:val="single" w:sz="8" w:space="0" w:color="auto"/>
              <w:right w:val="nil"/>
            </w:tcBorders>
            <w:shd w:val="clear" w:color="000000" w:fill="FFFFFF"/>
            <w:vAlign w:val="center"/>
            <w:hideMark/>
          </w:tcPr>
          <w:p w14:paraId="574A8D8D" w14:textId="77777777" w:rsidR="00BE0539" w:rsidRPr="00DC2757" w:rsidRDefault="00BE0539" w:rsidP="00E750DA">
            <w:pPr>
              <w:spacing w:after="0" w:line="240" w:lineRule="auto"/>
              <w:jc w:val="center"/>
              <w:rPr>
                <w:ins w:id="7614" w:author="Commodore, Sarah" w:date="2023-03-30T13:25:00Z"/>
                <w:rFonts w:ascii="Arial" w:eastAsia="Times New Roman" w:hAnsi="Arial" w:cs="Arial"/>
                <w:color w:val="000000"/>
                <w:sz w:val="14"/>
                <w:szCs w:val="14"/>
              </w:rPr>
            </w:pPr>
            <w:ins w:id="7615" w:author="Commodore, Sarah" w:date="2023-03-30T13:25:00Z">
              <w:r w:rsidRPr="00DC2757">
                <w:rPr>
                  <w:rFonts w:ascii="Arial" w:eastAsia="Times New Roman" w:hAnsi="Arial" w:cs="Arial"/>
                  <w:color w:val="000000"/>
                  <w:sz w:val="14"/>
                  <w:szCs w:val="14"/>
                </w:rPr>
                <w:t>1,152,409</w:t>
              </w:r>
            </w:ins>
          </w:p>
        </w:tc>
        <w:tc>
          <w:tcPr>
            <w:tcW w:w="606" w:type="dxa"/>
            <w:tcBorders>
              <w:top w:val="nil"/>
              <w:left w:val="nil"/>
              <w:bottom w:val="single" w:sz="8" w:space="0" w:color="auto"/>
              <w:right w:val="nil"/>
            </w:tcBorders>
            <w:shd w:val="clear" w:color="000000" w:fill="FFFFFF"/>
            <w:vAlign w:val="center"/>
            <w:hideMark/>
          </w:tcPr>
          <w:p w14:paraId="62255092" w14:textId="77777777" w:rsidR="00BE0539" w:rsidRPr="00DC2757" w:rsidRDefault="00BE0539" w:rsidP="00E750DA">
            <w:pPr>
              <w:spacing w:after="0" w:line="240" w:lineRule="auto"/>
              <w:jc w:val="center"/>
              <w:rPr>
                <w:ins w:id="7616" w:author="Commodore, Sarah" w:date="2023-03-30T13:25:00Z"/>
                <w:rFonts w:ascii="Arial" w:eastAsia="Times New Roman" w:hAnsi="Arial" w:cs="Arial"/>
                <w:color w:val="000000"/>
                <w:sz w:val="14"/>
                <w:szCs w:val="14"/>
              </w:rPr>
            </w:pPr>
            <w:ins w:id="7617" w:author="Commodore, Sarah" w:date="2023-03-30T13:25:00Z">
              <w:r w:rsidRPr="00DC2757">
                <w:rPr>
                  <w:rFonts w:ascii="Arial" w:eastAsia="Times New Roman" w:hAnsi="Arial" w:cs="Arial"/>
                  <w:color w:val="000000"/>
                  <w:sz w:val="14"/>
                  <w:szCs w:val="14"/>
                </w:rPr>
                <w:t>0.094</w:t>
              </w:r>
            </w:ins>
          </w:p>
        </w:tc>
        <w:tc>
          <w:tcPr>
            <w:tcW w:w="497" w:type="dxa"/>
            <w:tcBorders>
              <w:top w:val="nil"/>
              <w:left w:val="nil"/>
              <w:bottom w:val="single" w:sz="8" w:space="0" w:color="auto"/>
              <w:right w:val="nil"/>
            </w:tcBorders>
            <w:shd w:val="clear" w:color="000000" w:fill="FFFFFF"/>
            <w:vAlign w:val="center"/>
            <w:hideMark/>
          </w:tcPr>
          <w:p w14:paraId="4C90DA3D" w14:textId="77777777" w:rsidR="00BE0539" w:rsidRPr="00DC2757" w:rsidRDefault="00BE0539" w:rsidP="00E750DA">
            <w:pPr>
              <w:spacing w:after="0" w:line="240" w:lineRule="auto"/>
              <w:jc w:val="center"/>
              <w:rPr>
                <w:ins w:id="7618" w:author="Commodore, Sarah" w:date="2023-03-30T13:25:00Z"/>
                <w:rFonts w:ascii="Arial" w:eastAsia="Times New Roman" w:hAnsi="Arial" w:cs="Arial"/>
                <w:color w:val="000000"/>
                <w:sz w:val="14"/>
                <w:szCs w:val="14"/>
              </w:rPr>
            </w:pPr>
            <w:ins w:id="7619" w:author="Commodore, Sarah" w:date="2023-03-30T13:25:00Z">
              <w:r w:rsidRPr="00DC2757">
                <w:rPr>
                  <w:rFonts w:ascii="Arial" w:eastAsia="Times New Roman" w:hAnsi="Arial" w:cs="Arial"/>
                  <w:color w:val="000000"/>
                  <w:sz w:val="14"/>
                  <w:szCs w:val="14"/>
                </w:rPr>
                <w:t>5</w:t>
              </w:r>
            </w:ins>
          </w:p>
        </w:tc>
        <w:tc>
          <w:tcPr>
            <w:tcW w:w="6469" w:type="dxa"/>
            <w:tcBorders>
              <w:top w:val="nil"/>
              <w:left w:val="nil"/>
              <w:bottom w:val="single" w:sz="8" w:space="0" w:color="auto"/>
              <w:right w:val="nil"/>
            </w:tcBorders>
            <w:shd w:val="clear" w:color="000000" w:fill="FFFFFF"/>
            <w:vAlign w:val="center"/>
            <w:hideMark/>
          </w:tcPr>
          <w:p w14:paraId="6C1130E5" w14:textId="77777777" w:rsidR="00BE0539" w:rsidRPr="00DC2757" w:rsidRDefault="00BE0539" w:rsidP="00E750DA">
            <w:pPr>
              <w:spacing w:after="0" w:line="240" w:lineRule="auto"/>
              <w:rPr>
                <w:ins w:id="7620" w:author="Commodore, Sarah" w:date="2023-03-30T13:25:00Z"/>
                <w:rFonts w:ascii="Arial" w:eastAsia="Times New Roman" w:hAnsi="Arial" w:cs="Arial"/>
                <w:color w:val="000000"/>
                <w:sz w:val="14"/>
                <w:szCs w:val="14"/>
              </w:rPr>
            </w:pPr>
            <w:ins w:id="7621" w:author="Commodore, Sarah" w:date="2023-03-30T13:25:00Z">
              <w:r w:rsidRPr="00DC2757">
                <w:rPr>
                  <w:rFonts w:ascii="Arial" w:eastAsia="Times New Roman" w:hAnsi="Arial" w:cs="Arial"/>
                  <w:color w:val="000000"/>
                  <w:sz w:val="14"/>
                  <w:szCs w:val="14"/>
                </w:rPr>
                <w:t> </w:t>
              </w:r>
            </w:ins>
          </w:p>
        </w:tc>
        <w:tc>
          <w:tcPr>
            <w:tcW w:w="1533" w:type="dxa"/>
            <w:tcBorders>
              <w:top w:val="nil"/>
              <w:left w:val="nil"/>
              <w:bottom w:val="single" w:sz="8" w:space="0" w:color="auto"/>
              <w:right w:val="nil"/>
            </w:tcBorders>
            <w:shd w:val="clear" w:color="000000" w:fill="FFFFFF"/>
            <w:vAlign w:val="center"/>
            <w:hideMark/>
          </w:tcPr>
          <w:p w14:paraId="6A8DC01E" w14:textId="77777777" w:rsidR="00BE0539" w:rsidRPr="00DC2757" w:rsidRDefault="00BE0539" w:rsidP="00E750DA">
            <w:pPr>
              <w:spacing w:after="0" w:line="240" w:lineRule="auto"/>
              <w:jc w:val="center"/>
              <w:rPr>
                <w:ins w:id="7622" w:author="Commodore, Sarah" w:date="2023-03-30T13:25:00Z"/>
                <w:rFonts w:ascii="Arial" w:eastAsia="Times New Roman" w:hAnsi="Arial" w:cs="Arial"/>
                <w:i/>
                <w:iCs/>
                <w:color w:val="000000"/>
                <w:sz w:val="14"/>
                <w:szCs w:val="14"/>
              </w:rPr>
            </w:pPr>
            <w:ins w:id="7623" w:author="Commodore, Sarah" w:date="2023-03-30T13:25:00Z">
              <w:r w:rsidRPr="00DC2757">
                <w:rPr>
                  <w:rFonts w:ascii="Arial" w:eastAsia="Times New Roman" w:hAnsi="Arial" w:cs="Arial"/>
                  <w:i/>
                  <w:iCs/>
                  <w:color w:val="000000"/>
                  <w:sz w:val="14"/>
                  <w:szCs w:val="14"/>
                </w:rPr>
                <w:t>SBNO2</w:t>
              </w:r>
            </w:ins>
          </w:p>
        </w:tc>
        <w:tc>
          <w:tcPr>
            <w:tcW w:w="770" w:type="dxa"/>
            <w:tcBorders>
              <w:top w:val="nil"/>
              <w:left w:val="nil"/>
              <w:bottom w:val="single" w:sz="8" w:space="0" w:color="auto"/>
              <w:right w:val="nil"/>
            </w:tcBorders>
            <w:shd w:val="clear" w:color="000000" w:fill="FFFFFF"/>
            <w:vAlign w:val="center"/>
            <w:hideMark/>
          </w:tcPr>
          <w:p w14:paraId="5B1033B6" w14:textId="77777777" w:rsidR="00BE0539" w:rsidRPr="00DC2757" w:rsidRDefault="00BE0539" w:rsidP="00E750DA">
            <w:pPr>
              <w:spacing w:after="0" w:line="240" w:lineRule="auto"/>
              <w:jc w:val="center"/>
              <w:rPr>
                <w:ins w:id="7624" w:author="Commodore, Sarah" w:date="2023-03-30T13:25:00Z"/>
                <w:rFonts w:ascii="Arial" w:eastAsia="Times New Roman" w:hAnsi="Arial" w:cs="Arial"/>
                <w:color w:val="000000"/>
                <w:sz w:val="14"/>
                <w:szCs w:val="14"/>
              </w:rPr>
            </w:pPr>
            <w:ins w:id="7625" w:author="Commodore, Sarah" w:date="2023-03-30T13:25:00Z">
              <w:r w:rsidRPr="00DC2757">
                <w:rPr>
                  <w:rFonts w:ascii="Arial" w:eastAsia="Times New Roman" w:hAnsi="Arial" w:cs="Arial"/>
                  <w:color w:val="000000"/>
                  <w:sz w:val="14"/>
                  <w:szCs w:val="14"/>
                </w:rPr>
                <w:t>5</w:t>
              </w:r>
            </w:ins>
          </w:p>
        </w:tc>
        <w:tc>
          <w:tcPr>
            <w:tcW w:w="770" w:type="dxa"/>
            <w:tcBorders>
              <w:top w:val="nil"/>
              <w:left w:val="nil"/>
              <w:bottom w:val="single" w:sz="8" w:space="0" w:color="auto"/>
              <w:right w:val="nil"/>
            </w:tcBorders>
            <w:shd w:val="clear" w:color="000000" w:fill="FFFFFF"/>
            <w:vAlign w:val="center"/>
            <w:hideMark/>
          </w:tcPr>
          <w:p w14:paraId="179CADC7" w14:textId="77777777" w:rsidR="00BE0539" w:rsidRPr="00DC2757" w:rsidRDefault="00BE0539" w:rsidP="00E750DA">
            <w:pPr>
              <w:spacing w:after="0" w:line="240" w:lineRule="auto"/>
              <w:jc w:val="center"/>
              <w:rPr>
                <w:ins w:id="7626" w:author="Commodore, Sarah" w:date="2023-03-30T13:25:00Z"/>
                <w:rFonts w:ascii="Arial" w:eastAsia="Times New Roman" w:hAnsi="Arial" w:cs="Arial"/>
                <w:color w:val="000000"/>
                <w:sz w:val="14"/>
                <w:szCs w:val="14"/>
              </w:rPr>
            </w:pPr>
            <w:ins w:id="7627" w:author="Commodore, Sarah" w:date="2023-03-30T13:25:00Z">
              <w:r w:rsidRPr="00DC2757">
                <w:rPr>
                  <w:rFonts w:ascii="Arial" w:eastAsia="Times New Roman" w:hAnsi="Arial" w:cs="Arial"/>
                  <w:color w:val="000000"/>
                  <w:sz w:val="14"/>
                  <w:szCs w:val="14"/>
                </w:rPr>
                <w:t>0</w:t>
              </w:r>
            </w:ins>
          </w:p>
        </w:tc>
      </w:tr>
    </w:tbl>
    <w:p w14:paraId="13E9284A" w14:textId="77777777" w:rsidR="00BE0539" w:rsidRDefault="00BE0539" w:rsidP="00BE0539">
      <w:pPr>
        <w:pStyle w:val="EndNoteBibliography"/>
        <w:spacing w:line="276" w:lineRule="auto"/>
        <w:ind w:left="720" w:hanging="720"/>
        <w:jc w:val="both"/>
        <w:rPr>
          <w:ins w:id="7628" w:author="Commodore, Sarah" w:date="2023-03-30T13:25:00Z"/>
          <w:b/>
          <w:bCs/>
        </w:rPr>
      </w:pPr>
    </w:p>
    <w:p w14:paraId="72BB68D6" w14:textId="77777777" w:rsidR="00BE0539" w:rsidRDefault="00BE0539" w:rsidP="00BE0539">
      <w:pPr>
        <w:pStyle w:val="EndNoteBibliography"/>
        <w:spacing w:line="276" w:lineRule="auto"/>
        <w:ind w:left="720" w:hanging="720"/>
        <w:jc w:val="both"/>
        <w:rPr>
          <w:ins w:id="7629" w:author="Commodore, Sarah" w:date="2023-03-30T13:25:00Z"/>
          <w:b/>
          <w:bCs/>
        </w:rPr>
      </w:pPr>
      <w:ins w:id="7630" w:author="Commodore, Sarah" w:date="2023-03-30T13:25:00Z">
        <w:r>
          <w:drawing>
            <wp:inline distT="0" distB="0" distL="0" distR="0" wp14:anchorId="6FA64C37" wp14:editId="59C6DB61">
              <wp:extent cx="5748559" cy="3200400"/>
              <wp:effectExtent l="0" t="0" r="5080" b="0"/>
              <wp:docPr id="2" name="Picture 1" descr="Chart, box and whisker chart&#10;&#10;Description automatically generated">
                <a:extLst xmlns:a="http://schemas.openxmlformats.org/drawingml/2006/main">
                  <a:ext uri="{FF2B5EF4-FFF2-40B4-BE49-F238E27FC236}">
                    <a16:creationId xmlns:a16="http://schemas.microsoft.com/office/drawing/2014/main" id="{3D58F5D7-52AC-1836-E8FB-0E9BF23C22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 box and whisker chart&#10;&#10;Description automatically generated">
                        <a:extLst>
                          <a:ext uri="{FF2B5EF4-FFF2-40B4-BE49-F238E27FC236}">
                            <a16:creationId xmlns:a16="http://schemas.microsoft.com/office/drawing/2014/main" id="{3D58F5D7-52AC-1836-E8FB-0E9BF23C22D7}"/>
                          </a:ext>
                        </a:extLst>
                      </pic:cNvPr>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8559" cy="3200400"/>
                      </a:xfrm>
                      <a:prstGeom prst="rect">
                        <a:avLst/>
                      </a:prstGeom>
                      <a:noFill/>
                      <a:ln>
                        <a:noFill/>
                      </a:ln>
                    </pic:spPr>
                  </pic:pic>
                </a:graphicData>
              </a:graphic>
            </wp:inline>
          </w:drawing>
        </w:r>
      </w:ins>
    </w:p>
    <w:p w14:paraId="1AB1BE4C" w14:textId="77777777" w:rsidR="00BE0539" w:rsidRPr="00DC2757" w:rsidRDefault="00BE0539" w:rsidP="00BE0539">
      <w:pPr>
        <w:spacing w:after="0" w:line="240" w:lineRule="auto"/>
        <w:jc w:val="both"/>
        <w:rPr>
          <w:ins w:id="7631" w:author="Commodore, Sarah" w:date="2023-03-30T13:25:00Z"/>
          <w:rFonts w:ascii="Arial" w:eastAsia="Times New Roman" w:hAnsi="Arial" w:cs="Arial"/>
          <w:b/>
          <w:bCs/>
          <w:color w:val="000000"/>
        </w:rPr>
      </w:pPr>
      <w:ins w:id="7632" w:author="Commodore, Sarah" w:date="2023-03-30T13:25:00Z">
        <w:r w:rsidRPr="00DC2757">
          <w:rPr>
            <w:rFonts w:ascii="Arial" w:eastAsia="Times New Roman" w:hAnsi="Arial" w:cs="Arial"/>
            <w:b/>
            <w:bCs/>
            <w:color w:val="000000"/>
          </w:rPr>
          <w:t>Supplementary Figure 1. Differential expression of select genes between vape users and non-vape users. These genes were selected by filtering for only genes with |log2fc| &gt; 2 then sorted by their p-values to define the ‘top’ up- and down-regulated genes.</w:t>
        </w:r>
      </w:ins>
    </w:p>
    <w:p w14:paraId="2FDE3A75" w14:textId="77777777" w:rsidR="00BE0539" w:rsidRDefault="00BE0539" w:rsidP="00BE0539">
      <w:pPr>
        <w:pStyle w:val="EndNoteBibliography"/>
        <w:spacing w:line="276" w:lineRule="auto"/>
        <w:ind w:left="720" w:hanging="720"/>
        <w:jc w:val="both"/>
        <w:rPr>
          <w:ins w:id="7633" w:author="Commodore, Sarah" w:date="2023-03-30T13:25:00Z"/>
          <w:b/>
          <w:bCs/>
        </w:rPr>
      </w:pPr>
    </w:p>
    <w:p w14:paraId="7B7573F7" w14:textId="77777777" w:rsidR="00BE0539" w:rsidRDefault="00BE0539" w:rsidP="00BE0539">
      <w:pPr>
        <w:pStyle w:val="EndNoteBibliography"/>
        <w:spacing w:line="276" w:lineRule="auto"/>
        <w:ind w:left="720" w:hanging="720"/>
        <w:jc w:val="both"/>
        <w:rPr>
          <w:ins w:id="7634" w:author="Commodore, Sarah" w:date="2023-03-30T13:25:00Z"/>
          <w:b/>
          <w:bCs/>
        </w:rPr>
      </w:pPr>
      <w:ins w:id="7635" w:author="Commodore, Sarah" w:date="2023-03-30T13:25:00Z">
        <w:r>
          <w:lastRenderedPageBreak/>
          <w:drawing>
            <wp:inline distT="0" distB="0" distL="0" distR="0" wp14:anchorId="3CDB0CC1" wp14:editId="3A850CE6">
              <wp:extent cx="4480368" cy="3200400"/>
              <wp:effectExtent l="0" t="0" r="0" b="0"/>
              <wp:docPr id="7" name="Picture 2" descr="Chart, scatter chart&#10;&#10;Description automatically generated">
                <a:extLst xmlns:a="http://schemas.openxmlformats.org/drawingml/2006/main">
                  <a:ext uri="{FF2B5EF4-FFF2-40B4-BE49-F238E27FC236}">
                    <a16:creationId xmlns:a16="http://schemas.microsoft.com/office/drawing/2014/main" id="{DBC69367-F1DA-900A-2860-A9BA3CE22C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scatter chart&#10;&#10;Description automatically generated">
                        <a:extLst>
                          <a:ext uri="{FF2B5EF4-FFF2-40B4-BE49-F238E27FC236}">
                            <a16:creationId xmlns:a16="http://schemas.microsoft.com/office/drawing/2014/main" id="{DBC69367-F1DA-900A-2860-A9BA3CE22C2E}"/>
                          </a:ext>
                        </a:extLst>
                      </pic:cNvPr>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80368" cy="3200400"/>
                      </a:xfrm>
                      <a:prstGeom prst="rect">
                        <a:avLst/>
                      </a:prstGeom>
                      <a:noFill/>
                      <a:ln>
                        <a:noFill/>
                      </a:ln>
                    </pic:spPr>
                  </pic:pic>
                </a:graphicData>
              </a:graphic>
            </wp:inline>
          </w:drawing>
        </w:r>
      </w:ins>
    </w:p>
    <w:p w14:paraId="63EEC649" w14:textId="77777777" w:rsidR="00BE0539" w:rsidRPr="00DC2757" w:rsidRDefault="00BE0539" w:rsidP="00BE0539">
      <w:pPr>
        <w:spacing w:after="0" w:line="240" w:lineRule="auto"/>
        <w:jc w:val="both"/>
        <w:rPr>
          <w:ins w:id="7636" w:author="Commodore, Sarah" w:date="2023-03-30T13:25:00Z"/>
          <w:rFonts w:ascii="Arial" w:eastAsia="Times New Roman" w:hAnsi="Arial" w:cs="Arial"/>
          <w:b/>
          <w:bCs/>
          <w:color w:val="222222"/>
        </w:rPr>
      </w:pPr>
      <w:ins w:id="7637" w:author="Commodore, Sarah" w:date="2023-03-30T13:25:00Z">
        <w:r w:rsidRPr="00DC2757">
          <w:rPr>
            <w:rFonts w:ascii="Arial" w:eastAsia="Times New Roman" w:hAnsi="Arial" w:cs="Arial"/>
            <w:b/>
            <w:bCs/>
            <w:color w:val="222222"/>
          </w:rPr>
          <w:t>Supplementary Figure 2. Significant genes from the model containing all study participants (</w:t>
        </w:r>
        <w:r w:rsidRPr="00DC2757">
          <w:rPr>
            <w:rFonts w:ascii="Arial" w:eastAsia="Times New Roman" w:hAnsi="Arial" w:cs="Arial"/>
            <w:b/>
            <w:bCs/>
            <w:i/>
            <w:iCs/>
            <w:color w:val="222222"/>
          </w:rPr>
          <w:t>Model A)</w:t>
        </w:r>
        <w:r w:rsidRPr="00DC2757">
          <w:rPr>
            <w:rFonts w:ascii="Arial" w:eastAsia="Times New Roman" w:hAnsi="Arial" w:cs="Arial"/>
            <w:b/>
            <w:bCs/>
            <w:color w:val="222222"/>
          </w:rPr>
          <w:t> and the model with only participants from the Pueblo recruitment center (</w:t>
        </w:r>
        <w:r w:rsidRPr="00DC2757">
          <w:rPr>
            <w:rFonts w:ascii="Arial" w:eastAsia="Times New Roman" w:hAnsi="Arial" w:cs="Arial"/>
            <w:b/>
            <w:bCs/>
            <w:i/>
            <w:iCs/>
            <w:color w:val="222222"/>
          </w:rPr>
          <w:t>Model P)</w:t>
        </w:r>
        <w:r w:rsidRPr="00DC2757">
          <w:rPr>
            <w:rFonts w:ascii="Arial" w:eastAsia="Times New Roman" w:hAnsi="Arial" w:cs="Arial"/>
            <w:b/>
            <w:bCs/>
            <w:color w:val="222222"/>
          </w:rPr>
          <w:t>.</w:t>
        </w:r>
      </w:ins>
    </w:p>
    <w:p w14:paraId="5A39CC97" w14:textId="77777777" w:rsidR="00BE0539" w:rsidRDefault="00BE0539" w:rsidP="00BE0539">
      <w:pPr>
        <w:pStyle w:val="EndNoteBibliography"/>
        <w:spacing w:line="276" w:lineRule="auto"/>
        <w:ind w:left="720" w:hanging="720"/>
        <w:jc w:val="both"/>
        <w:rPr>
          <w:ins w:id="7638" w:author="Commodore, Sarah" w:date="2023-03-30T13:25:00Z"/>
          <w:b/>
          <w:bCs/>
        </w:rPr>
      </w:pPr>
    </w:p>
    <w:p w14:paraId="766A902C" w14:textId="77777777" w:rsidR="00BE0539" w:rsidRDefault="00BE0539" w:rsidP="00BE0539">
      <w:pPr>
        <w:pStyle w:val="EndNoteBibliography"/>
        <w:spacing w:line="276" w:lineRule="auto"/>
        <w:ind w:left="720" w:hanging="720"/>
        <w:jc w:val="both"/>
        <w:rPr>
          <w:ins w:id="7639" w:author="Commodore, Sarah" w:date="2023-03-30T13:25:00Z"/>
          <w:b/>
          <w:bCs/>
        </w:rPr>
      </w:pPr>
      <w:ins w:id="7640" w:author="Commodore, Sarah" w:date="2023-03-30T13:25:00Z">
        <w:r>
          <w:lastRenderedPageBreak/>
          <w:drawing>
            <wp:inline distT="0" distB="0" distL="0" distR="0" wp14:anchorId="1D4CA3A8" wp14:editId="202F1E2E">
              <wp:extent cx="6400800" cy="4343400"/>
              <wp:effectExtent l="0" t="0" r="0" b="0"/>
              <wp:docPr id="8" name="Picture 1" descr="Chart, waterfall chart&#10;&#10;Description automatically generated">
                <a:extLst xmlns:a="http://schemas.openxmlformats.org/drawingml/2006/main">
                  <a:ext uri="{FF2B5EF4-FFF2-40B4-BE49-F238E27FC236}">
                    <a16:creationId xmlns:a16="http://schemas.microsoft.com/office/drawing/2014/main" id="{EC8DD666-EA91-39D6-FFC7-F6FDC7BC32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hart, waterfall chart&#10;&#10;Description automatically generated">
                        <a:extLst>
                          <a:ext uri="{FF2B5EF4-FFF2-40B4-BE49-F238E27FC236}">
                            <a16:creationId xmlns:a16="http://schemas.microsoft.com/office/drawing/2014/main" id="{EC8DD666-EA91-39D6-FFC7-F6FDC7BC32FF}"/>
                          </a:ext>
                        </a:extLst>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t="5000"/>
                      <a:stretch/>
                    </pic:blipFill>
                    <pic:spPr bwMode="auto">
                      <a:xfrm>
                        <a:off x="0" y="0"/>
                        <a:ext cx="6400800" cy="43434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ins>
    </w:p>
    <w:p w14:paraId="7129E796" w14:textId="77777777" w:rsidR="00BE0539" w:rsidRPr="005C77DA" w:rsidRDefault="00BE0539" w:rsidP="00BE0539">
      <w:pPr>
        <w:pStyle w:val="EndNoteBibliography"/>
        <w:spacing w:line="276" w:lineRule="auto"/>
        <w:ind w:left="720" w:hanging="720"/>
        <w:jc w:val="both"/>
        <w:rPr>
          <w:ins w:id="7641" w:author="Commodore, Sarah" w:date="2023-03-30T13:25:00Z"/>
          <w:b/>
          <w:bCs/>
        </w:rPr>
      </w:pPr>
      <w:ins w:id="7642" w:author="Commodore, Sarah" w:date="2023-03-30T13:25:00Z">
        <w:r w:rsidRPr="00DC2757">
          <w:rPr>
            <w:b/>
            <w:bCs/>
          </w:rPr>
          <w:t>Supplementary Figure 3. Boxplots of estimated relative methylation when vape users are compared to non-vape users.</w:t>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ins>
    </w:p>
    <w:p w14:paraId="4EACB29F" w14:textId="2EF053A8" w:rsidR="005C77DA" w:rsidRPr="00E90899" w:rsidRDefault="005C77DA" w:rsidP="00D31EA1">
      <w:pPr>
        <w:pStyle w:val="xmsonormal"/>
        <w:shd w:val="clear" w:color="auto" w:fill="FFFFFF"/>
        <w:spacing w:line="276" w:lineRule="auto"/>
        <w:jc w:val="both"/>
        <w:rPr>
          <w:rFonts w:ascii="Arial" w:hAnsi="Arial" w:cs="Arial"/>
          <w:b/>
          <w:bCs/>
          <w:kern w:val="24"/>
        </w:rPr>
      </w:pPr>
    </w:p>
    <w:p w14:paraId="5CDDF0B4" w14:textId="77777777" w:rsidR="00E61BC6" w:rsidRDefault="007D3275" w:rsidP="00D31EA1">
      <w:pPr>
        <w:pStyle w:val="xmsonormal"/>
        <w:shd w:val="clear" w:color="auto" w:fill="FFFFFF"/>
        <w:spacing w:line="276" w:lineRule="auto"/>
        <w:jc w:val="both"/>
        <w:rPr>
          <w:rFonts w:ascii="Arial" w:hAnsi="Arial" w:cs="Arial"/>
          <w:b/>
          <w:bCs/>
          <w:kern w:val="24"/>
        </w:rPr>
      </w:pPr>
      <w:r w:rsidRPr="00E90899">
        <w:rPr>
          <w:rFonts w:ascii="Arial" w:hAnsi="Arial" w:cs="Arial"/>
          <w:b/>
          <w:bCs/>
          <w:kern w:val="24"/>
        </w:rPr>
        <w:t>Discussion</w:t>
      </w:r>
    </w:p>
    <w:p w14:paraId="51EA43AA" w14:textId="6AFF3D42" w:rsidR="00163438" w:rsidRPr="00E90899" w:rsidRDefault="00296A58" w:rsidP="00D31EA1">
      <w:pPr>
        <w:pStyle w:val="xmsonormal"/>
        <w:shd w:val="clear" w:color="auto" w:fill="FFFFFF"/>
        <w:spacing w:line="276" w:lineRule="auto"/>
        <w:jc w:val="both"/>
        <w:rPr>
          <w:rFonts w:ascii="Arial" w:hAnsi="Arial" w:cs="Arial"/>
          <w:b/>
          <w:bCs/>
          <w:kern w:val="24"/>
        </w:rPr>
      </w:pPr>
      <w:r w:rsidRPr="00E90899">
        <w:rPr>
          <w:rFonts w:ascii="Arial" w:hAnsi="Arial" w:cs="Arial"/>
          <w:b/>
          <w:bCs/>
          <w:kern w:val="24"/>
        </w:rPr>
        <w:tab/>
      </w:r>
    </w:p>
    <w:p w14:paraId="11918850" w14:textId="36B8EADE" w:rsidR="006D354A" w:rsidRPr="00E90899" w:rsidRDefault="00296A58" w:rsidP="00D31EA1">
      <w:pPr>
        <w:pStyle w:val="xmsonormal"/>
        <w:shd w:val="clear" w:color="auto" w:fill="FFFFFF"/>
        <w:spacing w:line="276" w:lineRule="auto"/>
        <w:jc w:val="both"/>
        <w:rPr>
          <w:rFonts w:ascii="Arial" w:hAnsi="Arial" w:cs="Arial"/>
          <w:kern w:val="24"/>
        </w:rPr>
      </w:pPr>
      <w:r w:rsidRPr="00E90899">
        <w:rPr>
          <w:rFonts w:ascii="Arial" w:hAnsi="Arial" w:cs="Arial"/>
          <w:kern w:val="24"/>
        </w:rPr>
        <w:t xml:space="preserve">Our results suggest that adolescent vape exposure is associated with increased airflow obstruction and increased expression of inflammatory genes in the nasal epithelium of </w:t>
      </w:r>
      <w:r w:rsidR="00FA52E5">
        <w:rPr>
          <w:rFonts w:ascii="Arial" w:hAnsi="Arial" w:cs="Arial"/>
          <w:kern w:val="24"/>
        </w:rPr>
        <w:t>vape users</w:t>
      </w:r>
      <w:r w:rsidR="00D463EF" w:rsidRPr="00E90899">
        <w:rPr>
          <w:rFonts w:ascii="Arial" w:hAnsi="Arial" w:cs="Arial"/>
          <w:kern w:val="24"/>
        </w:rPr>
        <w:t>.</w:t>
      </w:r>
      <w:r w:rsidRPr="00E90899">
        <w:rPr>
          <w:rFonts w:ascii="Arial" w:hAnsi="Arial" w:cs="Arial"/>
          <w:kern w:val="24"/>
        </w:rPr>
        <w:t xml:space="preserve"> </w:t>
      </w:r>
      <w:r w:rsidR="00D463EF" w:rsidRPr="00E90899">
        <w:rPr>
          <w:rFonts w:ascii="Arial" w:hAnsi="Arial" w:cs="Arial"/>
          <w:kern w:val="24"/>
        </w:rPr>
        <w:t>Our work provides</w:t>
      </w:r>
      <w:r w:rsidRPr="00E90899">
        <w:rPr>
          <w:rFonts w:ascii="Arial" w:hAnsi="Arial" w:cs="Arial"/>
          <w:kern w:val="24"/>
        </w:rPr>
        <w:t xml:space="preserve"> critical evidence of the negative impact of vape exposure on respiratory outcomes </w:t>
      </w:r>
      <w:r w:rsidR="00594315" w:rsidRPr="00E90899">
        <w:rPr>
          <w:rFonts w:ascii="Arial" w:hAnsi="Arial" w:cs="Arial"/>
          <w:kern w:val="24"/>
        </w:rPr>
        <w:t>even in early</w:t>
      </w:r>
      <w:r w:rsidRPr="00E90899">
        <w:rPr>
          <w:rFonts w:ascii="Arial" w:hAnsi="Arial" w:cs="Arial"/>
          <w:kern w:val="24"/>
        </w:rPr>
        <w:t xml:space="preserve"> adolescen</w:t>
      </w:r>
      <w:r w:rsidR="00417DD0">
        <w:rPr>
          <w:rFonts w:ascii="Arial" w:hAnsi="Arial" w:cs="Arial"/>
          <w:kern w:val="24"/>
        </w:rPr>
        <w:t>c</w:t>
      </w:r>
      <w:r w:rsidR="00594315" w:rsidRPr="00E90899">
        <w:rPr>
          <w:rFonts w:ascii="Arial" w:hAnsi="Arial" w:cs="Arial"/>
          <w:kern w:val="24"/>
        </w:rPr>
        <w:t>e</w:t>
      </w:r>
      <w:r w:rsidRPr="00E90899">
        <w:rPr>
          <w:rFonts w:ascii="Arial" w:hAnsi="Arial" w:cs="Arial"/>
          <w:kern w:val="24"/>
        </w:rPr>
        <w:t xml:space="preserve">. </w:t>
      </w:r>
      <w:r w:rsidR="00081914" w:rsidRPr="00E90899">
        <w:rPr>
          <w:rFonts w:ascii="Arial" w:hAnsi="Arial" w:cs="Arial"/>
          <w:bCs/>
        </w:rPr>
        <w:t xml:space="preserve">To the best of our </w:t>
      </w:r>
      <w:r w:rsidR="00C56C37" w:rsidRPr="00E90899">
        <w:rPr>
          <w:rFonts w:ascii="Arial" w:hAnsi="Arial" w:cs="Arial"/>
          <w:bCs/>
        </w:rPr>
        <w:t>knowledge</w:t>
      </w:r>
      <w:r w:rsidR="00081914" w:rsidRPr="00E90899">
        <w:rPr>
          <w:rFonts w:ascii="Arial" w:hAnsi="Arial" w:cs="Arial"/>
          <w:bCs/>
        </w:rPr>
        <w:t>, these data are the first to demonstrate that vape exposure is associated with abnormal lung function in early adolescence and shows the detrimental impact of vape exposure during a critical window of lung function development.</w:t>
      </w:r>
    </w:p>
    <w:p w14:paraId="5155FDE8" w14:textId="77777777" w:rsidR="006D354A" w:rsidRPr="00E90899" w:rsidRDefault="006D354A" w:rsidP="00D31EA1">
      <w:pPr>
        <w:pStyle w:val="xmsonormal"/>
        <w:shd w:val="clear" w:color="auto" w:fill="FFFFFF"/>
        <w:spacing w:line="276" w:lineRule="auto"/>
        <w:jc w:val="both"/>
        <w:rPr>
          <w:rFonts w:ascii="Arial" w:hAnsi="Arial" w:cs="Arial"/>
          <w:kern w:val="24"/>
        </w:rPr>
      </w:pPr>
    </w:p>
    <w:p w14:paraId="1F795C5B" w14:textId="6513ECCD" w:rsidR="006D354A" w:rsidRPr="00E90899" w:rsidRDefault="00296A58" w:rsidP="00D31EA1">
      <w:pPr>
        <w:spacing w:line="276" w:lineRule="auto"/>
        <w:jc w:val="both"/>
        <w:rPr>
          <w:rFonts w:ascii="Arial" w:hAnsi="Arial" w:cs="Arial"/>
          <w:color w:val="212121"/>
          <w:shd w:val="clear" w:color="auto" w:fill="FFFFFF"/>
        </w:rPr>
      </w:pPr>
      <w:r w:rsidRPr="00E90899">
        <w:rPr>
          <w:rFonts w:ascii="Arial" w:hAnsi="Arial" w:cs="Arial"/>
          <w:kern w:val="24"/>
        </w:rPr>
        <w:t xml:space="preserve">Our findings are consistent with existing literature in adults demonstrating that short-term exposure to e-cigs increases airway resistance and </w:t>
      </w:r>
      <w:r w:rsidR="00594315" w:rsidRPr="00E90899">
        <w:rPr>
          <w:rFonts w:ascii="Arial" w:hAnsi="Arial" w:cs="Arial"/>
          <w:kern w:val="24"/>
        </w:rPr>
        <w:t xml:space="preserve">is associated with </w:t>
      </w:r>
      <w:r w:rsidRPr="00E90899">
        <w:rPr>
          <w:rFonts w:ascii="Arial" w:hAnsi="Arial" w:cs="Arial"/>
          <w:kern w:val="24"/>
        </w:rPr>
        <w:t xml:space="preserve">decreased measures of lung function after exposure </w:t>
      </w:r>
      <w:r w:rsidRPr="00E90899">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Pr="00E90899">
        <w:rPr>
          <w:rFonts w:ascii="Arial" w:hAnsi="Arial" w:cs="Arial"/>
          <w:kern w:val="24"/>
        </w:rPr>
      </w:r>
      <w:r w:rsidRPr="00E90899">
        <w:rPr>
          <w:rFonts w:ascii="Arial" w:hAnsi="Arial" w:cs="Arial"/>
          <w:kern w:val="24"/>
        </w:rPr>
        <w:fldChar w:fldCharType="separate"/>
      </w:r>
      <w:r w:rsidR="005B023F">
        <w:rPr>
          <w:rFonts w:ascii="Arial" w:hAnsi="Arial" w:cs="Arial"/>
          <w:noProof/>
          <w:kern w:val="24"/>
        </w:rPr>
        <w:t>[12]</w:t>
      </w:r>
      <w:r w:rsidRPr="00E90899">
        <w:rPr>
          <w:rFonts w:ascii="Arial" w:hAnsi="Arial" w:cs="Arial"/>
          <w:kern w:val="24"/>
        </w:rPr>
        <w:fldChar w:fldCharType="end"/>
      </w:r>
      <w:r w:rsidRPr="00E90899">
        <w:rPr>
          <w:rFonts w:ascii="Arial" w:hAnsi="Arial" w:cs="Arial"/>
          <w:kern w:val="24"/>
        </w:rPr>
        <w:t xml:space="preserve">. </w:t>
      </w:r>
      <w:r w:rsidR="00594315" w:rsidRPr="00E90899">
        <w:rPr>
          <w:rFonts w:ascii="Arial" w:hAnsi="Arial" w:cs="Arial"/>
        </w:rPr>
        <w:t>We identified</w:t>
      </w:r>
      <w:r w:rsidR="006D354A" w:rsidRPr="00E90899">
        <w:rPr>
          <w:rFonts w:ascii="Arial" w:hAnsi="Arial" w:cs="Arial"/>
        </w:rPr>
        <w:t xml:space="preserve"> significant differences in IOS</w:t>
      </w:r>
      <w:r w:rsidR="00594315" w:rsidRPr="00E90899">
        <w:rPr>
          <w:rFonts w:ascii="Arial" w:hAnsi="Arial" w:cs="Arial"/>
        </w:rPr>
        <w:t xml:space="preserve"> measures between </w:t>
      </w:r>
      <w:r w:rsidR="00FA52E5">
        <w:rPr>
          <w:rFonts w:ascii="Arial" w:hAnsi="Arial" w:cs="Arial"/>
        </w:rPr>
        <w:t>vape users and non-vape users</w:t>
      </w:r>
      <w:r w:rsidR="006D354A" w:rsidRPr="00E90899">
        <w:rPr>
          <w:rFonts w:ascii="Arial" w:hAnsi="Arial" w:cs="Arial"/>
        </w:rPr>
        <w:t xml:space="preserve">. To date, there have been few studies in humans looking at e-cig use and lung function measures and none have looked at </w:t>
      </w:r>
      <w:del w:id="7643" w:author="Sharma, Sunita [2]" w:date="2023-03-29T15:19:00Z">
        <w:r w:rsidR="006D354A" w:rsidRPr="00E90899" w:rsidDel="0076727E">
          <w:rPr>
            <w:rFonts w:ascii="Arial" w:hAnsi="Arial" w:cs="Arial"/>
          </w:rPr>
          <w:delText xml:space="preserve">long term </w:delText>
        </w:r>
      </w:del>
      <w:r w:rsidR="006D354A" w:rsidRPr="00E90899">
        <w:rPr>
          <w:rFonts w:ascii="Arial" w:hAnsi="Arial" w:cs="Arial"/>
        </w:rPr>
        <w:t xml:space="preserve">exposures </w:t>
      </w:r>
      <w:ins w:id="7644" w:author="Sharma, Sunita [2]" w:date="2023-03-29T15:19:00Z">
        <w:r w:rsidR="0076727E">
          <w:rPr>
            <w:rFonts w:ascii="Arial" w:hAnsi="Arial" w:cs="Arial"/>
          </w:rPr>
          <w:t xml:space="preserve">in </w:t>
        </w:r>
        <w:del w:id="7645" w:author="Commodore, Sarah" w:date="2023-03-30T13:16:00Z">
          <w:r w:rsidR="0076727E" w:rsidDel="00C143A4">
            <w:rPr>
              <w:rFonts w:ascii="Arial" w:hAnsi="Arial" w:cs="Arial"/>
            </w:rPr>
            <w:delText>erly</w:delText>
          </w:r>
        </w:del>
      </w:ins>
      <w:ins w:id="7646" w:author="Commodore, Sarah" w:date="2023-03-30T13:16:00Z">
        <w:r w:rsidR="00C143A4">
          <w:rPr>
            <w:rFonts w:ascii="Arial" w:hAnsi="Arial" w:cs="Arial"/>
          </w:rPr>
          <w:t>early</w:t>
        </w:r>
      </w:ins>
      <w:ins w:id="7647" w:author="Sharma, Sunita [2]" w:date="2023-03-29T15:19:00Z">
        <w:r w:rsidR="0076727E">
          <w:rPr>
            <w:rFonts w:ascii="Arial" w:hAnsi="Arial" w:cs="Arial"/>
          </w:rPr>
          <w:t xml:space="preserve"> adolescence </w:t>
        </w:r>
      </w:ins>
      <w:r w:rsidR="006D354A" w:rsidRPr="00E90899">
        <w:rPr>
          <w:rFonts w:ascii="Arial" w:hAnsi="Arial" w:cs="Arial"/>
        </w:rPr>
        <w:t xml:space="preserve">and </w:t>
      </w:r>
      <w:r w:rsidR="006D354A" w:rsidRPr="00E90899">
        <w:rPr>
          <w:rFonts w:ascii="Arial" w:hAnsi="Arial" w:cs="Arial"/>
        </w:rPr>
        <w:lastRenderedPageBreak/>
        <w:t>their effects on lung function.</w:t>
      </w:r>
      <w:r w:rsidR="00594315" w:rsidRPr="00E90899">
        <w:rPr>
          <w:rFonts w:ascii="Arial" w:hAnsi="Arial" w:cs="Arial"/>
        </w:rPr>
        <w:t xml:space="preserve"> A previous</w:t>
      </w:r>
      <w:r w:rsidR="00B7201B" w:rsidRPr="00E90899">
        <w:rPr>
          <w:rFonts w:ascii="Arial" w:hAnsi="Arial" w:cs="Arial"/>
        </w:rPr>
        <w:t xml:space="preserve"> study</w:t>
      </w:r>
      <w:r w:rsidR="006D354A" w:rsidRPr="00E90899">
        <w:rPr>
          <w:rFonts w:ascii="Arial" w:hAnsi="Arial" w:cs="Arial"/>
        </w:rPr>
        <w:t xml:space="preserve"> </w:t>
      </w:r>
      <w:r w:rsidR="00594315" w:rsidRPr="00E90899">
        <w:rPr>
          <w:rFonts w:ascii="Arial" w:hAnsi="Arial" w:cs="Arial"/>
        </w:rPr>
        <w:t xml:space="preserve">on the </w:t>
      </w:r>
      <w:r w:rsidR="006D354A" w:rsidRPr="00E90899">
        <w:rPr>
          <w:rFonts w:ascii="Arial" w:hAnsi="Arial" w:cs="Arial"/>
          <w:color w:val="212121"/>
          <w:shd w:val="clear" w:color="auto" w:fill="FFFFFF"/>
        </w:rPr>
        <w:t xml:space="preserve">acute effects </w:t>
      </w:r>
      <w:r w:rsidR="00594315" w:rsidRPr="00E90899">
        <w:rPr>
          <w:rFonts w:ascii="Arial" w:hAnsi="Arial" w:cs="Arial"/>
          <w:color w:val="212121"/>
          <w:shd w:val="clear" w:color="auto" w:fill="FFFFFF"/>
        </w:rPr>
        <w:t xml:space="preserve">of vape exposure </w:t>
      </w:r>
      <w:r w:rsidR="006D354A" w:rsidRPr="00E90899">
        <w:rPr>
          <w:rFonts w:ascii="Arial" w:hAnsi="Arial" w:cs="Arial"/>
          <w:color w:val="212121"/>
          <w:shd w:val="clear" w:color="auto" w:fill="FFFFFF"/>
        </w:rPr>
        <w:t>on airway physiology and respiratory symptoms in COPD smokers, asthmatic smokers, "healthy" smokers and healthy never smokers after e-cig use</w:t>
      </w:r>
      <w:r w:rsidR="00594315" w:rsidRPr="00E90899">
        <w:rPr>
          <w:rFonts w:ascii="Arial" w:hAnsi="Arial" w:cs="Arial"/>
          <w:color w:val="212121"/>
          <w:shd w:val="clear" w:color="auto" w:fill="FFFFFF"/>
        </w:rPr>
        <w:t xml:space="preserve"> identified an</w:t>
      </w:r>
      <w:r w:rsidR="006D354A" w:rsidRPr="00E90899">
        <w:rPr>
          <w:rFonts w:ascii="Arial" w:hAnsi="Arial" w:cs="Arial"/>
          <w:color w:val="212121"/>
          <w:shd w:val="clear" w:color="auto" w:fill="FFFFFF"/>
        </w:rPr>
        <w:t xml:space="preserve"> increase in airways resistance in asthmatic (p=0.034) and healthy smokers (p=0.004). </w:t>
      </w:r>
      <w:r w:rsidR="00594315" w:rsidRPr="00E90899">
        <w:rPr>
          <w:rFonts w:ascii="Arial" w:hAnsi="Arial" w:cs="Arial"/>
          <w:color w:val="212121"/>
          <w:shd w:val="clear" w:color="auto" w:fill="FFFFFF"/>
        </w:rPr>
        <w:t xml:space="preserve">Additionally, an </w:t>
      </w:r>
      <w:r w:rsidR="006D354A" w:rsidRPr="00E90899">
        <w:rPr>
          <w:rFonts w:ascii="Arial" w:hAnsi="Arial" w:cs="Arial"/>
          <w:color w:val="212121"/>
          <w:shd w:val="clear" w:color="auto" w:fill="FFFFFF"/>
        </w:rPr>
        <w:t>increase in</w:t>
      </w:r>
      <w:r w:rsidR="00594315" w:rsidRPr="00E90899">
        <w:rPr>
          <w:rFonts w:ascii="Arial" w:hAnsi="Arial" w:cs="Arial"/>
          <w:color w:val="212121"/>
          <w:shd w:val="clear" w:color="auto" w:fill="FFFFFF"/>
        </w:rPr>
        <w:t xml:space="preserve"> airway resistance was noted</w:t>
      </w:r>
      <w:r w:rsidR="006D354A" w:rsidRPr="00E90899">
        <w:rPr>
          <w:rFonts w:ascii="Arial" w:hAnsi="Arial" w:cs="Arial"/>
          <w:color w:val="212121"/>
          <w:shd w:val="clear" w:color="auto" w:fill="FFFFFF"/>
        </w:rPr>
        <w:t xml:space="preserve"> in never smokers after using e-cigs with (p&lt;0.005) or without (p&lt;0.001) nicotine </w:t>
      </w:r>
      <w:r w:rsidR="006D354A" w:rsidRPr="00E90899">
        <w:rPr>
          <w:rFonts w:ascii="Arial" w:hAnsi="Arial" w:cs="Arial"/>
          <w:color w:val="212121"/>
          <w:shd w:val="clear" w:color="auto" w:fill="FFFFFF"/>
        </w:rPr>
        <w:fldChar w:fldCharType="begin">
          <w:fldData xml:space="preserve">PEVuZE5vdGU+PENpdGU+PEF1dGhvcj5QYWxhbWlkYXM8L0F1dGhvcj48WWVhcj4yMDE3PC9ZZWFy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</w:fldData>
        </w:fldChar>
      </w:r>
      <w:r w:rsidR="00802FED">
        <w:rPr>
          <w:rFonts w:ascii="Arial" w:hAnsi="Arial" w:cs="Arial"/>
          <w:color w:val="212121"/>
          <w:shd w:val="clear" w:color="auto" w:fill="FFFFFF"/>
        </w:rPr>
        <w:instrText xml:space="preserve"> ADDIN EN.CITE </w:instrText>
      </w:r>
      <w:r w:rsidR="00802FED">
        <w:rPr>
          <w:rFonts w:ascii="Arial" w:hAnsi="Arial" w:cs="Arial"/>
          <w:color w:val="212121"/>
          <w:shd w:val="clear" w:color="auto" w:fill="FFFFFF"/>
        </w:rPr>
        <w:fldChar w:fldCharType="begin">
          <w:fldData xml:space="preserve">PEVuZE5vdGU+PENpdGU+PEF1dGhvcj5QYWxhbWlkYXM8L0F1dGhvcj48WWVhcj4yMDE3PC9ZZWFy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</w:fldData>
        </w:fldChar>
      </w:r>
      <w:r w:rsidR="00802FED">
        <w:rPr>
          <w:rFonts w:ascii="Arial" w:hAnsi="Arial" w:cs="Arial"/>
          <w:color w:val="212121"/>
          <w:shd w:val="clear" w:color="auto" w:fill="FFFFFF"/>
        </w:rPr>
        <w:instrText xml:space="preserve"> ADDIN EN.CITE.DATA </w:instrText>
      </w:r>
      <w:r w:rsidR="00802FED">
        <w:rPr>
          <w:rFonts w:ascii="Arial" w:hAnsi="Arial" w:cs="Arial"/>
          <w:color w:val="212121"/>
          <w:shd w:val="clear" w:color="auto" w:fill="FFFFFF"/>
        </w:rPr>
      </w:r>
      <w:r w:rsidR="00802FED">
        <w:rPr>
          <w:rFonts w:ascii="Arial" w:hAnsi="Arial" w:cs="Arial"/>
          <w:color w:val="212121"/>
          <w:shd w:val="clear" w:color="auto" w:fill="FFFFFF"/>
        </w:rPr>
        <w:fldChar w:fldCharType="end"/>
      </w:r>
      <w:r w:rsidR="006D354A" w:rsidRPr="00E90899">
        <w:rPr>
          <w:rFonts w:ascii="Arial" w:hAnsi="Arial" w:cs="Arial"/>
          <w:color w:val="212121"/>
          <w:shd w:val="clear" w:color="auto" w:fill="FFFFFF"/>
        </w:rPr>
        <w:fldChar w:fldCharType="separate"/>
      </w:r>
      <w:r w:rsidR="00802FED">
        <w:rPr>
          <w:rFonts w:ascii="Arial" w:hAnsi="Arial" w:cs="Arial"/>
          <w:noProof/>
          <w:color w:val="212121"/>
          <w:shd w:val="clear" w:color="auto" w:fill="FFFFFF"/>
        </w:rPr>
        <w:t>[45]</w:t>
      </w:r>
      <w:r w:rsidR="006D354A" w:rsidRPr="00E90899">
        <w:rPr>
          <w:rFonts w:ascii="Arial" w:hAnsi="Arial" w:cs="Arial"/>
          <w:color w:val="212121"/>
          <w:shd w:val="clear" w:color="auto" w:fill="FFFFFF"/>
        </w:rPr>
        <w:fldChar w:fldCharType="end"/>
      </w:r>
      <w:r w:rsidR="006D354A" w:rsidRPr="00E90899">
        <w:rPr>
          <w:rFonts w:ascii="Arial" w:hAnsi="Arial" w:cs="Arial"/>
          <w:color w:val="212121"/>
          <w:shd w:val="clear" w:color="auto" w:fill="FFFFFF"/>
        </w:rPr>
        <w:t xml:space="preserve">. Another study on documented e-cig exposures revealed adverse changes to respiratory metrics and markers of inflammation after a 5 minute e-cig use session. The authors observed that R5, a marker of total airway resistance, had increased post e-cig use in both healthy controls and mild asthmatics. </w:t>
      </w:r>
      <w:r w:rsidR="00594315" w:rsidRPr="00E90899">
        <w:rPr>
          <w:rFonts w:ascii="Arial" w:hAnsi="Arial" w:cs="Arial"/>
          <w:color w:val="212121"/>
          <w:shd w:val="clear" w:color="auto" w:fill="FFFFFF"/>
        </w:rPr>
        <w:t>Notably, the</w:t>
      </w:r>
      <w:r w:rsidR="006D354A" w:rsidRPr="00E90899">
        <w:rPr>
          <w:rFonts w:ascii="Arial" w:hAnsi="Arial" w:cs="Arial"/>
          <w:color w:val="212121"/>
          <w:shd w:val="clear" w:color="auto" w:fill="FFFFFF"/>
        </w:rPr>
        <w:t xml:space="preserve"> increase</w:t>
      </w:r>
      <w:r w:rsidR="00594315" w:rsidRPr="00E90899">
        <w:rPr>
          <w:rFonts w:ascii="Arial" w:hAnsi="Arial" w:cs="Arial"/>
          <w:color w:val="212121"/>
          <w:shd w:val="clear" w:color="auto" w:fill="FFFFFF"/>
        </w:rPr>
        <w:t xml:space="preserve"> in airway resistance</w:t>
      </w:r>
      <w:r w:rsidR="006D354A" w:rsidRPr="00E90899">
        <w:rPr>
          <w:rFonts w:ascii="Arial" w:hAnsi="Arial" w:cs="Arial"/>
          <w:color w:val="212121"/>
          <w:shd w:val="clear" w:color="auto" w:fill="FFFFFF"/>
        </w:rPr>
        <w:t xml:space="preserve"> was significantly higher among the mild asthmatics </w:t>
      </w:r>
      <w:r w:rsidR="006D354A" w:rsidRPr="00E90899">
        <w:rPr>
          <w:rFonts w:ascii="Arial" w:hAnsi="Arial" w:cs="Arial"/>
          <w:color w:val="212121"/>
          <w:shd w:val="clear" w:color="auto" w:fill="FFFFFF"/>
        </w:rPr>
        <w:fldChar w:fldCharType="begin">
          <w:fldData xml:space="preserve">PEVuZE5vdGU+PENpdGU+PEF1dGhvcj5MYXBwYXM8L0F1dGhvcj48WWVhcj4yMDE4PC9ZZWFyPjxS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</w:fldData>
        </w:fldChar>
      </w:r>
      <w:r w:rsidR="00802FED">
        <w:rPr>
          <w:rFonts w:ascii="Arial" w:hAnsi="Arial" w:cs="Arial"/>
          <w:color w:val="212121"/>
          <w:shd w:val="clear" w:color="auto" w:fill="FFFFFF"/>
        </w:rPr>
        <w:instrText xml:space="preserve"> ADDIN EN.CITE </w:instrText>
      </w:r>
      <w:r w:rsidR="00802FED">
        <w:rPr>
          <w:rFonts w:ascii="Arial" w:hAnsi="Arial" w:cs="Arial"/>
          <w:color w:val="212121"/>
          <w:shd w:val="clear" w:color="auto" w:fill="FFFFFF"/>
        </w:rPr>
        <w:fldChar w:fldCharType="begin">
          <w:fldData xml:space="preserve">PEVuZE5vdGU+PENpdGU+PEF1dGhvcj5MYXBwYXM8L0F1dGhvcj48WWVhcj4yMDE4PC9ZZWFyPjxS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</w:fldData>
        </w:fldChar>
      </w:r>
      <w:r w:rsidR="00802FED">
        <w:rPr>
          <w:rFonts w:ascii="Arial" w:hAnsi="Arial" w:cs="Arial"/>
          <w:color w:val="212121"/>
          <w:shd w:val="clear" w:color="auto" w:fill="FFFFFF"/>
        </w:rPr>
        <w:instrText xml:space="preserve"> ADDIN EN.CITE.DATA </w:instrText>
      </w:r>
      <w:r w:rsidR="00802FED">
        <w:rPr>
          <w:rFonts w:ascii="Arial" w:hAnsi="Arial" w:cs="Arial"/>
          <w:color w:val="212121"/>
          <w:shd w:val="clear" w:color="auto" w:fill="FFFFFF"/>
        </w:rPr>
      </w:r>
      <w:r w:rsidR="00802FED">
        <w:rPr>
          <w:rFonts w:ascii="Arial" w:hAnsi="Arial" w:cs="Arial"/>
          <w:color w:val="212121"/>
          <w:shd w:val="clear" w:color="auto" w:fill="FFFFFF"/>
        </w:rPr>
        <w:fldChar w:fldCharType="end"/>
      </w:r>
      <w:r w:rsidR="006D354A" w:rsidRPr="00E90899">
        <w:rPr>
          <w:rFonts w:ascii="Arial" w:hAnsi="Arial" w:cs="Arial"/>
          <w:color w:val="212121"/>
          <w:shd w:val="clear" w:color="auto" w:fill="FFFFFF"/>
        </w:rPr>
        <w:fldChar w:fldCharType="separate"/>
      </w:r>
      <w:r w:rsidR="00802FED">
        <w:rPr>
          <w:rFonts w:ascii="Arial" w:hAnsi="Arial" w:cs="Arial"/>
          <w:noProof/>
          <w:color w:val="212121"/>
          <w:shd w:val="clear" w:color="auto" w:fill="FFFFFF"/>
        </w:rPr>
        <w:t>[46]</w:t>
      </w:r>
      <w:r w:rsidR="006D354A" w:rsidRPr="00E90899">
        <w:rPr>
          <w:rFonts w:ascii="Arial" w:hAnsi="Arial" w:cs="Arial"/>
          <w:color w:val="212121"/>
          <w:shd w:val="clear" w:color="auto" w:fill="FFFFFF"/>
        </w:rPr>
        <w:fldChar w:fldCharType="end"/>
      </w:r>
      <w:r w:rsidR="006D354A" w:rsidRPr="00E90899">
        <w:rPr>
          <w:rFonts w:ascii="Arial" w:hAnsi="Arial" w:cs="Arial"/>
          <w:color w:val="212121"/>
          <w:shd w:val="clear" w:color="auto" w:fill="FFFFFF"/>
        </w:rPr>
        <w:t>.</w:t>
      </w:r>
    </w:p>
    <w:p w14:paraId="4C0A3906" w14:textId="5187A963" w:rsidR="00442D1C" w:rsidRPr="007F77B7" w:rsidRDefault="00442D1C" w:rsidP="00D31EA1">
      <w:pPr>
        <w:spacing w:line="276" w:lineRule="auto"/>
        <w:jc w:val="both"/>
        <w:rPr>
          <w:rFonts w:ascii="Arial" w:hAnsi="Arial" w:cs="Arial"/>
        </w:rPr>
      </w:pPr>
      <w:r w:rsidRPr="00E90899">
        <w:rPr>
          <w:rFonts w:ascii="Arial" w:hAnsi="Arial" w:cs="Arial"/>
          <w:color w:val="212121"/>
          <w:shd w:val="clear" w:color="auto" w:fill="FFFFFF"/>
        </w:rPr>
        <w:t xml:space="preserve">A 2022 systematic analysis of the effects of e-cigs on lung function when compared to traditional cigarettes found that there were statistically significant increases in </w:t>
      </w:r>
      <w:r w:rsidR="00594315" w:rsidRPr="00E90899">
        <w:rPr>
          <w:rFonts w:ascii="Arial" w:hAnsi="Arial" w:cs="Arial"/>
          <w:color w:val="212121"/>
          <w:shd w:val="clear" w:color="auto" w:fill="FFFFFF"/>
        </w:rPr>
        <w:t>air</w:t>
      </w:r>
      <w:r w:rsidRPr="00E90899">
        <w:rPr>
          <w:rFonts w:ascii="Arial" w:hAnsi="Arial" w:cs="Arial"/>
          <w:color w:val="212121"/>
          <w:shd w:val="clear" w:color="auto" w:fill="FFFFFF"/>
        </w:rPr>
        <w:t xml:space="preserve">flow resistance (Z5, R5 and R10), after e-cig inhalation among asthmatic smokers using data from Europe between 2018–2020 </w:t>
      </w:r>
      <w:r w:rsidRPr="00E90899">
        <w:rPr>
          <w:rFonts w:ascii="Arial" w:hAnsi="Arial" w:cs="Arial"/>
          <w:color w:val="212121"/>
          <w:shd w:val="clear" w:color="auto" w:fill="FFFFFF"/>
        </w:rPr>
        <w:fldChar w:fldCharType="begin">
          <w:fldData xml:space="preserve">PEVuZE5vdGU+PENpdGU+PEF1dGhvcj5Tb25nPC9BdXRob3I+PFllYXI+MjAyMjwvWWVhcj48UmVj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bHQtcGVyaW9kaWNhbD48cGFnZXM+MTYwNDk4OTwvcGFnZXM+PHZvbHVtZT42Nzwvdm9sdW1lPjxl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=
</w:fldData>
        </w:fldChar>
      </w:r>
      <w:r w:rsidR="00802FED">
        <w:rPr>
          <w:rFonts w:ascii="Arial" w:hAnsi="Arial" w:cs="Arial"/>
          <w:color w:val="212121"/>
          <w:shd w:val="clear" w:color="auto" w:fill="FFFFFF"/>
        </w:rPr>
        <w:instrText xml:space="preserve"> ADDIN EN.CITE </w:instrText>
      </w:r>
      <w:r w:rsidR="00802FED">
        <w:rPr>
          <w:rFonts w:ascii="Arial" w:hAnsi="Arial" w:cs="Arial"/>
          <w:color w:val="212121"/>
          <w:shd w:val="clear" w:color="auto" w:fill="FFFFFF"/>
        </w:rPr>
        <w:fldChar w:fldCharType="begin">
          <w:fldData xml:space="preserve">PEVuZE5vdGU+PENpdGU+PEF1dGhvcj5Tb25nPC9BdXRob3I+PFllYXI+MjAyMjwvWWVhcj48UmVj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bHQtcGVyaW9kaWNhbD48cGFnZXM+MTYwNDk4OTwvcGFnZXM+PHZvbHVtZT42Nzwvdm9sdW1lPjxl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=
</w:fldData>
        </w:fldChar>
      </w:r>
      <w:r w:rsidR="00802FED">
        <w:rPr>
          <w:rFonts w:ascii="Arial" w:hAnsi="Arial" w:cs="Arial"/>
          <w:color w:val="212121"/>
          <w:shd w:val="clear" w:color="auto" w:fill="FFFFFF"/>
        </w:rPr>
        <w:instrText xml:space="preserve"> ADDIN EN.CITE.DATA </w:instrText>
      </w:r>
      <w:r w:rsidR="00802FED">
        <w:rPr>
          <w:rFonts w:ascii="Arial" w:hAnsi="Arial" w:cs="Arial"/>
          <w:color w:val="212121"/>
          <w:shd w:val="clear" w:color="auto" w:fill="FFFFFF"/>
        </w:rPr>
      </w:r>
      <w:r w:rsidR="00802FED">
        <w:rPr>
          <w:rFonts w:ascii="Arial" w:hAnsi="Arial" w:cs="Arial"/>
          <w:color w:val="212121"/>
          <w:shd w:val="clear" w:color="auto" w:fill="FFFFFF"/>
        </w:rPr>
        <w:fldChar w:fldCharType="end"/>
      </w:r>
      <w:r w:rsidRPr="00E90899">
        <w:rPr>
          <w:rFonts w:ascii="Arial" w:hAnsi="Arial" w:cs="Arial"/>
          <w:color w:val="212121"/>
          <w:shd w:val="clear" w:color="auto" w:fill="FFFFFF"/>
        </w:rPr>
        <w:fldChar w:fldCharType="separate"/>
      </w:r>
      <w:r w:rsidR="00802FED">
        <w:rPr>
          <w:rFonts w:ascii="Arial" w:hAnsi="Arial" w:cs="Arial"/>
          <w:noProof/>
          <w:color w:val="212121"/>
          <w:shd w:val="clear" w:color="auto" w:fill="FFFFFF"/>
        </w:rPr>
        <w:t>[47]</w:t>
      </w:r>
      <w:r w:rsidRPr="00E90899">
        <w:rPr>
          <w:rFonts w:ascii="Arial" w:hAnsi="Arial" w:cs="Arial"/>
          <w:color w:val="212121"/>
          <w:shd w:val="clear" w:color="auto" w:fill="FFFFFF"/>
        </w:rPr>
        <w:fldChar w:fldCharType="end"/>
      </w:r>
      <w:r w:rsidRPr="00E90899">
        <w:rPr>
          <w:rFonts w:ascii="Arial" w:hAnsi="Arial" w:cs="Arial"/>
          <w:color w:val="212121"/>
          <w:shd w:val="clear" w:color="auto" w:fill="FFFFFF"/>
        </w:rPr>
        <w:t>. This systematic analysis used data from n=</w:t>
      </w:r>
      <w:del w:id="7648" w:author="Commodore, Sarah" w:date="2023-03-30T13:32:00Z">
        <w:r w:rsidRPr="00E90899" w:rsidDel="005E6BAA">
          <w:rPr>
            <w:rFonts w:ascii="Arial" w:hAnsi="Arial" w:cs="Arial"/>
            <w:color w:val="212121"/>
            <w:shd w:val="clear" w:color="auto" w:fill="FFFFFF"/>
          </w:rPr>
          <w:delText xml:space="preserve"> </w:delText>
        </w:r>
      </w:del>
      <w:r w:rsidRPr="00E90899">
        <w:rPr>
          <w:rFonts w:ascii="Arial" w:hAnsi="Arial" w:cs="Arial"/>
          <w:color w:val="212121"/>
          <w:shd w:val="clear" w:color="auto" w:fill="FFFFFF"/>
        </w:rPr>
        <w:t xml:space="preserve">10 to 408 participants (mean age ranging from 22.6 – 58 years) with most of the studies (16/18) assessing lung function after about 5 min to 1 month of e-cig use. </w:t>
      </w:r>
      <w:r w:rsidR="00E90899" w:rsidRPr="00E90899">
        <w:rPr>
          <w:rFonts w:ascii="Arial" w:hAnsi="Arial" w:cs="Arial"/>
        </w:rPr>
        <w:t xml:space="preserve">The impacts of e-cig use on airway physiology have also been documented during passive vape exposures. In a </w:t>
      </w:r>
      <w:r w:rsidR="00E90899" w:rsidRPr="00E90899">
        <w:rPr>
          <w:rFonts w:ascii="Arial" w:hAnsi="Arial" w:cs="Arial"/>
          <w:color w:val="212121"/>
          <w:shd w:val="clear" w:color="auto" w:fill="FFFFFF"/>
        </w:rPr>
        <w:t>study with 15 subjects with repeated measures of lung function during passive vape exposure,</w:t>
      </w:r>
      <w:r w:rsidR="00E90899" w:rsidRPr="00E90899">
        <w:rPr>
          <w:rFonts w:ascii="Arial" w:hAnsi="Arial" w:cs="Arial"/>
        </w:rPr>
        <w:t xml:space="preserve"> there were no significant changes in </w:t>
      </w:r>
      <w:r w:rsidR="00E90899" w:rsidRPr="00E90899">
        <w:rPr>
          <w:rFonts w:ascii="Arial" w:hAnsi="Arial" w:cs="Arial"/>
          <w:color w:val="212121"/>
          <w:shd w:val="clear" w:color="auto" w:fill="FFFFFF"/>
        </w:rPr>
        <w:t>FEV</w:t>
      </w:r>
      <w:r w:rsidR="00E90899" w:rsidRPr="0076727E">
        <w:rPr>
          <w:rFonts w:ascii="Arial" w:hAnsi="Arial" w:cs="Arial"/>
          <w:color w:val="212121"/>
          <w:shd w:val="clear" w:color="auto" w:fill="FFFFFF"/>
          <w:vertAlign w:val="subscript"/>
          <w:rPrChange w:id="7649" w:author="Sharma, Sunita [2]" w:date="2023-03-29T15:20:00Z">
            <w:rPr>
              <w:rFonts w:ascii="Arial" w:hAnsi="Arial" w:cs="Arial"/>
              <w:color w:val="212121"/>
              <w:shd w:val="clear" w:color="auto" w:fill="FFFFFF"/>
            </w:rPr>
          </w:rPrChange>
        </w:rPr>
        <w:t>1</w:t>
      </w:r>
      <w:r w:rsidR="00E90899" w:rsidRPr="00E90899">
        <w:rPr>
          <w:rFonts w:ascii="Arial" w:hAnsi="Arial" w:cs="Arial"/>
          <w:color w:val="212121"/>
          <w:shd w:val="clear" w:color="auto" w:fill="FFFFFF"/>
        </w:rPr>
        <w:t>/FVC</w:t>
      </w:r>
      <w:r w:rsidR="00E90899" w:rsidRPr="00E90899">
        <w:rPr>
          <w:rFonts w:ascii="Arial" w:hAnsi="Arial" w:cs="Arial"/>
        </w:rPr>
        <w:t xml:space="preserve"> </w:t>
      </w:r>
      <w:r w:rsidR="00E90899" w:rsidRPr="00E90899">
        <w:rPr>
          <w:rFonts w:ascii="Arial" w:hAnsi="Arial" w:cs="Arial"/>
          <w:color w:val="212121"/>
          <w:shd w:val="clear" w:color="auto" w:fill="FFFFFF"/>
        </w:rPr>
        <w:t xml:space="preserve">when exposed to one hour of passive e-cigarette smoking (indicative: 2.3% reduction in FEV1/FVC) </w:t>
      </w:r>
      <w:r w:rsidR="00E90899" w:rsidRPr="00E90899">
        <w:rPr>
          <w:rFonts w:ascii="Arial" w:hAnsi="Arial" w:cs="Arial"/>
          <w:color w:val="212121"/>
          <w:shd w:val="clear" w:color="auto" w:fill="FFFFFF"/>
        </w:rPr>
        <w:fldChar w:fldCharType="begin">
          <w:fldData xml:space="preserve">PEVuZE5vdGU+PENpdGU+PEF1dGhvcj5GbG91cmlzPC9BdXRob3I+PFllYXI+MjAxMzwvWWVhcj48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</w:fldData>
        </w:fldChar>
      </w:r>
      <w:r w:rsidR="00802FED">
        <w:rPr>
          <w:rFonts w:ascii="Arial" w:hAnsi="Arial" w:cs="Arial"/>
          <w:color w:val="212121"/>
          <w:shd w:val="clear" w:color="auto" w:fill="FFFFFF"/>
        </w:rPr>
        <w:instrText xml:space="preserve"> ADDIN EN.CITE </w:instrText>
      </w:r>
      <w:r w:rsidR="00802FED">
        <w:rPr>
          <w:rFonts w:ascii="Arial" w:hAnsi="Arial" w:cs="Arial"/>
          <w:color w:val="212121"/>
          <w:shd w:val="clear" w:color="auto" w:fill="FFFFFF"/>
        </w:rPr>
        <w:fldChar w:fldCharType="begin">
          <w:fldData xml:space="preserve">PEVuZE5vdGU+PENpdGU+PEF1dGhvcj5GbG91cmlzPC9BdXRob3I+PFllYXI+MjAxMzwvWWVhcj48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</w:fldData>
        </w:fldChar>
      </w:r>
      <w:r w:rsidR="00802FED">
        <w:rPr>
          <w:rFonts w:ascii="Arial" w:hAnsi="Arial" w:cs="Arial"/>
          <w:color w:val="212121"/>
          <w:shd w:val="clear" w:color="auto" w:fill="FFFFFF"/>
        </w:rPr>
        <w:instrText xml:space="preserve"> ADDIN EN.CITE.DATA </w:instrText>
      </w:r>
      <w:r w:rsidR="00802FED">
        <w:rPr>
          <w:rFonts w:ascii="Arial" w:hAnsi="Arial" w:cs="Arial"/>
          <w:color w:val="212121"/>
          <w:shd w:val="clear" w:color="auto" w:fill="FFFFFF"/>
        </w:rPr>
      </w:r>
      <w:r w:rsidR="00802FED">
        <w:rPr>
          <w:rFonts w:ascii="Arial" w:hAnsi="Arial" w:cs="Arial"/>
          <w:color w:val="212121"/>
          <w:shd w:val="clear" w:color="auto" w:fill="FFFFFF"/>
        </w:rPr>
        <w:fldChar w:fldCharType="end"/>
      </w:r>
      <w:r w:rsidR="00E90899" w:rsidRPr="00E90899">
        <w:rPr>
          <w:rFonts w:ascii="Arial" w:hAnsi="Arial" w:cs="Arial"/>
          <w:color w:val="212121"/>
          <w:shd w:val="clear" w:color="auto" w:fill="FFFFFF"/>
        </w:rPr>
        <w:fldChar w:fldCharType="separate"/>
      </w:r>
      <w:r w:rsidR="00802FED">
        <w:rPr>
          <w:rFonts w:ascii="Arial" w:hAnsi="Arial" w:cs="Arial"/>
          <w:noProof/>
          <w:color w:val="212121"/>
          <w:shd w:val="clear" w:color="auto" w:fill="FFFFFF"/>
        </w:rPr>
        <w:t>[48]</w:t>
      </w:r>
      <w:r w:rsidR="00E90899" w:rsidRPr="00E90899">
        <w:rPr>
          <w:rFonts w:ascii="Arial" w:hAnsi="Arial" w:cs="Arial"/>
          <w:color w:val="212121"/>
          <w:shd w:val="clear" w:color="auto" w:fill="FFFFFF"/>
        </w:rPr>
        <w:fldChar w:fldCharType="end"/>
      </w:r>
      <w:r w:rsidR="00E90899" w:rsidRPr="00E90899">
        <w:rPr>
          <w:rFonts w:ascii="Arial" w:hAnsi="Arial" w:cs="Arial"/>
          <w:color w:val="212121"/>
          <w:shd w:val="clear" w:color="auto" w:fill="FFFFFF"/>
        </w:rPr>
        <w:t xml:space="preserve">. A cross-over study also looked at 40 healthy nonsmokers (18–35 years old) exposed to e-cig emissions produced at two resistance settings, 0.5 ohm and 1.5 ohm. At the 1.5 ohm session, R5 showed a post exposure decrease trend that was not significant (0.39 pre to 0.38 kPa/L/s post exposure) </w:t>
      </w:r>
      <w:r w:rsidR="00E90899" w:rsidRPr="00E90899">
        <w:rPr>
          <w:rFonts w:ascii="Arial" w:hAnsi="Arial" w:cs="Arial"/>
          <w:color w:val="212121"/>
          <w:shd w:val="clear" w:color="auto" w:fill="FFFFFF"/>
        </w:rPr>
        <w:fldChar w:fldCharType="begin">
          <w:fldData xml:space="preserve">PEVuZE5vdGU+PENpdGU+PEF1dGhvcj5Uem9ydHppPC9BdXRob3I+PFllYXI+MjAxODwvWWVhcj48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=
</w:fldData>
        </w:fldChar>
      </w:r>
      <w:r w:rsidR="00802FED">
        <w:rPr>
          <w:rFonts w:ascii="Arial" w:hAnsi="Arial" w:cs="Arial"/>
          <w:color w:val="212121"/>
          <w:shd w:val="clear" w:color="auto" w:fill="FFFFFF"/>
        </w:rPr>
        <w:instrText xml:space="preserve"> ADDIN EN.CITE </w:instrText>
      </w:r>
      <w:r w:rsidR="00802FED">
        <w:rPr>
          <w:rFonts w:ascii="Arial" w:hAnsi="Arial" w:cs="Arial"/>
          <w:color w:val="212121"/>
          <w:shd w:val="clear" w:color="auto" w:fill="FFFFFF"/>
        </w:rPr>
        <w:fldChar w:fldCharType="begin">
          <w:fldData xml:space="preserve">PEVuZE5vdGU+PENpdGU+PEF1dGhvcj5Uem9ydHppPC9BdXRob3I+PFllYXI+MjAxODwvWWVhcj48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=
</w:fldData>
        </w:fldChar>
      </w:r>
      <w:r w:rsidR="00802FED">
        <w:rPr>
          <w:rFonts w:ascii="Arial" w:hAnsi="Arial" w:cs="Arial"/>
          <w:color w:val="212121"/>
          <w:shd w:val="clear" w:color="auto" w:fill="FFFFFF"/>
        </w:rPr>
        <w:instrText xml:space="preserve"> ADDIN EN.CITE.DATA </w:instrText>
      </w:r>
      <w:r w:rsidR="00802FED">
        <w:rPr>
          <w:rFonts w:ascii="Arial" w:hAnsi="Arial" w:cs="Arial"/>
          <w:color w:val="212121"/>
          <w:shd w:val="clear" w:color="auto" w:fill="FFFFFF"/>
        </w:rPr>
      </w:r>
      <w:r w:rsidR="00802FED">
        <w:rPr>
          <w:rFonts w:ascii="Arial" w:hAnsi="Arial" w:cs="Arial"/>
          <w:color w:val="212121"/>
          <w:shd w:val="clear" w:color="auto" w:fill="FFFFFF"/>
        </w:rPr>
        <w:fldChar w:fldCharType="end"/>
      </w:r>
      <w:r w:rsidR="00E90899" w:rsidRPr="00E90899">
        <w:rPr>
          <w:rFonts w:ascii="Arial" w:hAnsi="Arial" w:cs="Arial"/>
          <w:color w:val="212121"/>
          <w:shd w:val="clear" w:color="auto" w:fill="FFFFFF"/>
        </w:rPr>
        <w:fldChar w:fldCharType="separate"/>
      </w:r>
      <w:r w:rsidR="00802FED">
        <w:rPr>
          <w:rFonts w:ascii="Arial" w:hAnsi="Arial" w:cs="Arial"/>
          <w:noProof/>
          <w:color w:val="212121"/>
          <w:shd w:val="clear" w:color="auto" w:fill="FFFFFF"/>
        </w:rPr>
        <w:t>[49]</w:t>
      </w:r>
      <w:r w:rsidR="00E90899" w:rsidRPr="00E90899">
        <w:rPr>
          <w:rFonts w:ascii="Arial" w:hAnsi="Arial" w:cs="Arial"/>
          <w:color w:val="212121"/>
          <w:shd w:val="clear" w:color="auto" w:fill="FFFFFF"/>
        </w:rPr>
        <w:fldChar w:fldCharType="end"/>
      </w:r>
      <w:r w:rsidR="00E90899" w:rsidRPr="00E90899">
        <w:rPr>
          <w:rFonts w:ascii="Arial" w:hAnsi="Arial" w:cs="Arial"/>
          <w:color w:val="212121"/>
          <w:shd w:val="clear" w:color="auto" w:fill="FFFFFF"/>
        </w:rPr>
        <w:t>.</w:t>
      </w:r>
    </w:p>
    <w:p w14:paraId="47C3DB48" w14:textId="30C616B1" w:rsidR="006D354A" w:rsidRPr="007F77B7" w:rsidRDefault="006D354A" w:rsidP="007F77B7">
      <w:pPr>
        <w:spacing w:line="276" w:lineRule="auto"/>
        <w:jc w:val="both"/>
        <w:rPr>
          <w:rFonts w:ascii="Arial" w:hAnsi="Arial" w:cs="Arial"/>
        </w:rPr>
      </w:pPr>
      <w:r w:rsidRPr="00E90899">
        <w:rPr>
          <w:rFonts w:ascii="Arial" w:hAnsi="Arial" w:cs="Arial"/>
          <w:color w:val="212121"/>
          <w:shd w:val="clear" w:color="auto" w:fill="FFFFFF"/>
        </w:rPr>
        <w:t>While these studies are short term in nature, we believe our data</w:t>
      </w:r>
      <w:r w:rsidR="00442D1C" w:rsidRPr="00E90899">
        <w:rPr>
          <w:rFonts w:ascii="Arial" w:hAnsi="Arial" w:cs="Arial"/>
          <w:color w:val="212121"/>
          <w:shd w:val="clear" w:color="auto" w:fill="FFFFFF"/>
        </w:rPr>
        <w:t xml:space="preserve"> which assessed lung function at about 6 months of e-cig use</w:t>
      </w:r>
      <w:r w:rsidRPr="00E90899">
        <w:rPr>
          <w:rFonts w:ascii="Arial" w:hAnsi="Arial" w:cs="Arial"/>
          <w:color w:val="212121"/>
          <w:shd w:val="clear" w:color="auto" w:fill="FFFFFF"/>
        </w:rPr>
        <w:t xml:space="preserve"> adds to the current state of the science on the adverse impacts on the small</w:t>
      </w:r>
      <w:r w:rsidR="00442D1C" w:rsidRPr="00E90899">
        <w:rPr>
          <w:rFonts w:ascii="Arial" w:hAnsi="Arial" w:cs="Arial"/>
          <w:color w:val="212121"/>
          <w:shd w:val="clear" w:color="auto" w:fill="FFFFFF"/>
        </w:rPr>
        <w:t xml:space="preserve"> </w:t>
      </w:r>
      <w:r w:rsidRPr="00E90899">
        <w:rPr>
          <w:rFonts w:ascii="Arial" w:hAnsi="Arial" w:cs="Arial"/>
          <w:color w:val="212121"/>
          <w:shd w:val="clear" w:color="auto" w:fill="FFFFFF"/>
        </w:rPr>
        <w:t>airways after e-cig exposure. Further studies are needed to understand the respiratory health impacts of long</w:t>
      </w:r>
      <w:r w:rsidR="00417DD0">
        <w:rPr>
          <w:rFonts w:ascii="Arial" w:hAnsi="Arial" w:cs="Arial"/>
          <w:color w:val="212121"/>
          <w:shd w:val="clear" w:color="auto" w:fill="FFFFFF"/>
        </w:rPr>
        <w:t>-</w:t>
      </w:r>
      <w:r w:rsidRPr="00E90899">
        <w:rPr>
          <w:rFonts w:ascii="Arial" w:hAnsi="Arial" w:cs="Arial"/>
          <w:color w:val="212121"/>
          <w:shd w:val="clear" w:color="auto" w:fill="FFFFFF"/>
        </w:rPr>
        <w:t>term e-cig use. Additionally,</w:t>
      </w:r>
      <w:del w:id="7650" w:author="Sharma, Sunita [2]" w:date="2023-03-29T15:21:00Z">
        <w:r w:rsidRPr="00E90899" w:rsidDel="0076727E">
          <w:rPr>
            <w:rFonts w:ascii="Arial" w:hAnsi="Arial" w:cs="Arial"/>
            <w:color w:val="212121"/>
            <w:shd w:val="clear" w:color="auto" w:fill="FFFFFF"/>
          </w:rPr>
          <w:delText xml:space="preserve"> these</w:delText>
        </w:r>
      </w:del>
      <w:r w:rsidRPr="00E90899">
        <w:rPr>
          <w:rFonts w:ascii="Arial" w:hAnsi="Arial" w:cs="Arial"/>
        </w:rPr>
        <w:t xml:space="preserve"> previous studies were in adult populations, some of whom had comorbidities such as asthma or chronic obstructive pulmonary disease. Our study population was in</w:t>
      </w:r>
      <w:del w:id="7651" w:author="Sharma, Sunita [2]" w:date="2023-03-29T15:21:00Z">
        <w:r w:rsidRPr="00E90899" w:rsidDel="0076727E">
          <w:rPr>
            <w:rFonts w:ascii="Arial" w:hAnsi="Arial" w:cs="Arial"/>
          </w:rPr>
          <w:delText xml:space="preserve"> relatively</w:delText>
        </w:r>
      </w:del>
      <w:r w:rsidRPr="00E90899">
        <w:rPr>
          <w:rFonts w:ascii="Arial" w:hAnsi="Arial" w:cs="Arial"/>
        </w:rPr>
        <w:t xml:space="preserve"> healthy adolescents </w:t>
      </w:r>
      <w:r w:rsidR="00594315" w:rsidRPr="00E90899">
        <w:rPr>
          <w:rFonts w:ascii="Arial" w:hAnsi="Arial" w:cs="Arial"/>
        </w:rPr>
        <w:t xml:space="preserve">without previously reported respiratory disease </w:t>
      </w:r>
      <w:r w:rsidRPr="00E90899">
        <w:rPr>
          <w:rFonts w:ascii="Arial" w:hAnsi="Arial" w:cs="Arial"/>
        </w:rPr>
        <w:t xml:space="preserve">and is the first study to our knowledge that documents the adverse impact of e-cig use on lung function. </w:t>
      </w:r>
    </w:p>
    <w:p w14:paraId="4C9CD020" w14:textId="0D45DA5C" w:rsidR="00D722F4" w:rsidRPr="00E90899" w:rsidRDefault="00296A58" w:rsidP="00D722F4">
      <w:pPr>
        <w:jc w:val="both"/>
        <w:rPr>
          <w:rFonts w:ascii="Arial" w:hAnsi="Arial" w:cs="Arial"/>
        </w:rPr>
      </w:pPr>
      <w:r w:rsidRPr="00E90899">
        <w:rPr>
          <w:rFonts w:ascii="Arial" w:hAnsi="Arial" w:cs="Arial"/>
          <w:kern w:val="24"/>
        </w:rPr>
        <w:t>Furthermore, we demonstrate differences in nasal epithelial gene expression</w:t>
      </w:r>
      <w:r w:rsidR="00594315" w:rsidRPr="00E90899">
        <w:rPr>
          <w:rFonts w:ascii="Arial" w:hAnsi="Arial" w:cs="Arial"/>
          <w:kern w:val="24"/>
        </w:rPr>
        <w:t xml:space="preserve"> in vape</w:t>
      </w:r>
      <w:r w:rsidR="00FA52E5">
        <w:rPr>
          <w:rFonts w:ascii="Arial" w:hAnsi="Arial" w:cs="Arial"/>
          <w:kern w:val="24"/>
        </w:rPr>
        <w:t xml:space="preserve"> use</w:t>
      </w:r>
      <w:r w:rsidR="00594315" w:rsidRPr="00E90899">
        <w:rPr>
          <w:rFonts w:ascii="Arial" w:hAnsi="Arial" w:cs="Arial"/>
          <w:kern w:val="24"/>
        </w:rPr>
        <w:t xml:space="preserve">rs compared </w:t>
      </w:r>
      <w:r w:rsidR="00FA52E5">
        <w:rPr>
          <w:rFonts w:ascii="Arial" w:hAnsi="Arial" w:cs="Arial"/>
          <w:kern w:val="24"/>
        </w:rPr>
        <w:t>to</w:t>
      </w:r>
      <w:r w:rsidR="00594315" w:rsidRPr="00E90899">
        <w:rPr>
          <w:rFonts w:ascii="Arial" w:hAnsi="Arial" w:cs="Arial"/>
          <w:kern w:val="24"/>
        </w:rPr>
        <w:t xml:space="preserve"> non-vap</w:t>
      </w:r>
      <w:r w:rsidR="00FA52E5">
        <w:rPr>
          <w:rFonts w:ascii="Arial" w:hAnsi="Arial" w:cs="Arial"/>
          <w:kern w:val="24"/>
        </w:rPr>
        <w:t>e users</w:t>
      </w:r>
      <w:r w:rsidRPr="00E90899">
        <w:rPr>
          <w:rFonts w:ascii="Arial" w:hAnsi="Arial" w:cs="Arial"/>
          <w:kern w:val="24"/>
        </w:rPr>
        <w:t>.</w:t>
      </w:r>
      <w:r w:rsidR="00D722F4" w:rsidRPr="00E90899">
        <w:rPr>
          <w:rFonts w:ascii="Arial" w:hAnsi="Arial" w:cs="Arial"/>
          <w:kern w:val="24"/>
        </w:rPr>
        <w:t xml:space="preserve"> </w:t>
      </w:r>
      <w:r w:rsidR="00594315" w:rsidRPr="00E90899">
        <w:rPr>
          <w:rFonts w:ascii="Arial" w:hAnsi="Arial" w:cs="Arial"/>
        </w:rPr>
        <w:t>Importantly, t</w:t>
      </w:r>
      <w:r w:rsidR="00D722F4" w:rsidRPr="00E90899">
        <w:rPr>
          <w:rFonts w:ascii="Arial" w:hAnsi="Arial" w:cs="Arial"/>
        </w:rPr>
        <w:t>he top four genes (</w:t>
      </w:r>
      <w:r w:rsidR="00D722F4" w:rsidRPr="00E90899">
        <w:rPr>
          <w:rFonts w:ascii="Arial" w:hAnsi="Arial" w:cs="Arial"/>
          <w:i/>
          <w:iCs/>
        </w:rPr>
        <w:t xml:space="preserve">CEACAM4, MMP25, NCF1 </w:t>
      </w:r>
      <w:r w:rsidR="00D722F4" w:rsidRPr="00E90899">
        <w:rPr>
          <w:rFonts w:ascii="Arial" w:hAnsi="Arial" w:cs="Arial"/>
        </w:rPr>
        <w:t>and</w:t>
      </w:r>
      <w:r w:rsidR="00D722F4" w:rsidRPr="00E90899">
        <w:rPr>
          <w:rFonts w:ascii="Arial" w:hAnsi="Arial" w:cs="Arial"/>
          <w:i/>
          <w:iCs/>
        </w:rPr>
        <w:t xml:space="preserve"> NFAM1) </w:t>
      </w:r>
      <w:r w:rsidR="00D722F4" w:rsidRPr="00E90899">
        <w:rPr>
          <w:rFonts w:ascii="Arial" w:hAnsi="Arial" w:cs="Arial"/>
        </w:rPr>
        <w:t>that were overexpressed in vape</w:t>
      </w:r>
      <w:r w:rsidR="00202869">
        <w:rPr>
          <w:rFonts w:ascii="Arial" w:hAnsi="Arial" w:cs="Arial"/>
        </w:rPr>
        <w:t xml:space="preserve"> use</w:t>
      </w:r>
      <w:r w:rsidR="00D722F4" w:rsidRPr="00E90899">
        <w:rPr>
          <w:rFonts w:ascii="Arial" w:hAnsi="Arial" w:cs="Arial"/>
        </w:rPr>
        <w:t xml:space="preserve">rs compared to </w:t>
      </w:r>
      <w:r w:rsidR="00202869">
        <w:rPr>
          <w:rFonts w:ascii="Arial" w:hAnsi="Arial" w:cs="Arial"/>
        </w:rPr>
        <w:t>non-vape users,</w:t>
      </w:r>
      <w:r w:rsidR="00D722F4" w:rsidRPr="00E90899">
        <w:rPr>
          <w:rFonts w:ascii="Arial" w:hAnsi="Arial" w:cs="Arial"/>
        </w:rPr>
        <w:t xml:space="preserve"> were associated with inflammatory processes </w:t>
      </w:r>
      <w:r w:rsidR="00594315" w:rsidRPr="00E90899">
        <w:rPr>
          <w:rFonts w:ascii="Arial" w:hAnsi="Arial" w:cs="Arial"/>
        </w:rPr>
        <w:t>or in immune function</w:t>
      </w:r>
      <w:r w:rsidR="00D722F4" w:rsidRPr="00E90899">
        <w:rPr>
          <w:rFonts w:ascii="Arial" w:hAnsi="Arial" w:cs="Arial"/>
        </w:rPr>
        <w:t xml:space="preserve"> (Fig 3). For instance, </w:t>
      </w:r>
      <w:r w:rsidR="00D722F4" w:rsidRPr="00E90899">
        <w:rPr>
          <w:rFonts w:ascii="Arial" w:hAnsi="Arial" w:cs="Arial"/>
          <w:i/>
          <w:iCs/>
        </w:rPr>
        <w:t>CEACAM4</w:t>
      </w:r>
      <w:r w:rsidR="00D722F4" w:rsidRPr="00E90899">
        <w:rPr>
          <w:rFonts w:ascii="Arial" w:hAnsi="Arial" w:cs="Arial"/>
        </w:rPr>
        <w:t xml:space="preserve"> is an orphan receptor of the </w:t>
      </w:r>
      <w:r w:rsidR="00D722F4" w:rsidRPr="00E90899">
        <w:rPr>
          <w:rFonts w:ascii="Arial" w:hAnsi="Arial" w:cs="Arial"/>
          <w:i/>
          <w:iCs/>
        </w:rPr>
        <w:t xml:space="preserve">CEACAM </w:t>
      </w:r>
      <w:r w:rsidR="00D722F4" w:rsidRPr="00E90899">
        <w:rPr>
          <w:rFonts w:ascii="Arial" w:hAnsi="Arial" w:cs="Arial"/>
        </w:rPr>
        <w:t xml:space="preserve">family that is associated with phagocytic function </w:t>
      </w:r>
      <w:r w:rsidR="00D722F4" w:rsidRPr="00E90899">
        <w:rPr>
          <w:rFonts w:ascii="Arial" w:hAnsi="Arial" w:cs="Arial"/>
        </w:rPr>
        <w:fldChar w:fldCharType="begin">
          <w:fldData xml:space="preserve">PEVuZE5vdGU+PENpdGU+PEF1dGhvcj5EZWxnYWRvIFRhc2PDs248L0F1dGhvcj48WWVhcj4yMDE1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</w:fldData>
        </w:fldChar>
      </w:r>
      <w:r w:rsidR="00802FED">
        <w:rPr>
          <w:rFonts w:ascii="Arial" w:hAnsi="Arial" w:cs="Arial"/>
        </w:rPr>
        <w:instrText xml:space="preserve"> ADDIN EN.CITE </w:instrText>
      </w:r>
      <w:r w:rsidR="00802FED">
        <w:rPr>
          <w:rFonts w:ascii="Arial" w:hAnsi="Arial" w:cs="Arial"/>
        </w:rPr>
        <w:fldChar w:fldCharType="begin">
          <w:fldData xml:space="preserve">PEVuZE5vdGU+PENpdGU+PEF1dGhvcj5EZWxnYWRvIFRhc2PDs248L0F1dGhvcj48WWVhcj4yMDE1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r w:rsidR="00D722F4" w:rsidRPr="00E90899">
        <w:rPr>
          <w:rFonts w:ascii="Arial" w:hAnsi="Arial" w:cs="Arial"/>
        </w:rPr>
        <w:fldChar w:fldCharType="separate"/>
      </w:r>
      <w:r w:rsidR="00802FED">
        <w:rPr>
          <w:rFonts w:ascii="Arial" w:hAnsi="Arial" w:cs="Arial"/>
          <w:noProof/>
        </w:rPr>
        <w:t>[50]</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MMP25</w:t>
      </w:r>
      <w:r w:rsidR="00D722F4" w:rsidRPr="00E90899">
        <w:rPr>
          <w:rFonts w:ascii="Arial" w:hAnsi="Arial" w:cs="Arial"/>
        </w:rPr>
        <w:t xml:space="preserve"> is a metalloprotease that regulates innate immune response through NF-κB signaling </w:t>
      </w:r>
      <w:r w:rsidR="00D722F4" w:rsidRPr="00E90899">
        <w:rPr>
          <w:rFonts w:ascii="Arial" w:hAnsi="Arial" w:cs="Arial"/>
        </w:rPr>
        <w:fldChar w:fldCharType="begin">
          <w:fldData xml:space="preserve">PEVuZE5vdGU+PENpdGU+PEF1dGhvcj5Tb3JpYS1WYWxsZXM8L0F1dGhvcj48WWVhcj4yMDE2PC9Z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</w:fldData>
        </w:fldChar>
      </w:r>
      <w:r w:rsidR="00802FED">
        <w:rPr>
          <w:rFonts w:ascii="Arial" w:hAnsi="Arial" w:cs="Arial"/>
        </w:rPr>
        <w:instrText xml:space="preserve"> ADDIN EN.CITE </w:instrText>
      </w:r>
      <w:r w:rsidR="00802FED">
        <w:rPr>
          <w:rFonts w:ascii="Arial" w:hAnsi="Arial" w:cs="Arial"/>
        </w:rPr>
        <w:fldChar w:fldCharType="begin">
          <w:fldData xml:space="preserve">PEVuZE5vdGU+PENpdGU+PEF1dGhvcj5Tb3JpYS1WYWxsZXM8L0F1dGhvcj48WWVhcj4yMDE2PC9Z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r w:rsidR="00D722F4" w:rsidRPr="00E90899">
        <w:rPr>
          <w:rFonts w:ascii="Arial" w:hAnsi="Arial" w:cs="Arial"/>
        </w:rPr>
        <w:fldChar w:fldCharType="separate"/>
      </w:r>
      <w:r w:rsidR="00802FED">
        <w:rPr>
          <w:rFonts w:ascii="Arial" w:hAnsi="Arial" w:cs="Arial"/>
          <w:noProof/>
        </w:rPr>
        <w:t>[51]</w:t>
      </w:r>
      <w:r w:rsidR="00D722F4" w:rsidRPr="00E90899">
        <w:rPr>
          <w:rFonts w:ascii="Arial" w:hAnsi="Arial" w:cs="Arial"/>
        </w:rPr>
        <w:fldChar w:fldCharType="end"/>
      </w:r>
      <w:r w:rsidR="00D722F4" w:rsidRPr="00E90899">
        <w:rPr>
          <w:rFonts w:ascii="Arial" w:hAnsi="Arial" w:cs="Arial"/>
        </w:rPr>
        <w:t xml:space="preserve">. Mutations in </w:t>
      </w:r>
      <w:r w:rsidR="00D722F4" w:rsidRPr="00E90899">
        <w:rPr>
          <w:rFonts w:ascii="Arial" w:hAnsi="Arial" w:cs="Arial"/>
          <w:i/>
          <w:iCs/>
        </w:rPr>
        <w:t>NCF1</w:t>
      </w:r>
      <w:r w:rsidR="00D722F4" w:rsidRPr="00E90899">
        <w:rPr>
          <w:rFonts w:ascii="Arial" w:hAnsi="Arial" w:cs="Arial"/>
        </w:rPr>
        <w:t xml:space="preserve"> is associated with chronic granulomatous disease </w:t>
      </w:r>
      <w:r w:rsidR="00D722F4" w:rsidRPr="00E90899">
        <w:rPr>
          <w:rFonts w:ascii="Arial" w:hAnsi="Arial" w:cs="Arial"/>
        </w:rPr>
        <w:fldChar w:fldCharType="begin"/>
      </w:r>
      <w:r w:rsidR="00802FED">
        <w:rPr>
          <w:rFonts w:ascii="Arial" w:hAnsi="Arial" w:cs="Arial"/>
        </w:rPr>
        <w:instrText xml:space="preserve"> ADDIN EN.CITE &lt;EndNote&gt;&lt;Cite&gt;&lt;Author&gt;Chung&lt;/Author&gt;&lt;Year&gt;2013&lt;/Year&gt;&lt;RecNum&gt;31&lt;/RecNum&gt;&lt;DisplayText&gt;[52]&lt;/DisplayText&gt;&lt;record&gt;&lt;rec-number&gt;31&lt;/rec-number&gt;&lt;foreign-keys&gt;&lt;key app="EN" db-id="f9tp0zfpp9ztsmerf04pd2zqxxwza995dwdf" timestamp="1675977298"&gt;31&lt;/key&gt;&lt;/foreign-keys&gt;&lt;ref-type name="Journal Article"&gt;17&lt;/ref-type&gt;&lt;contributors&gt;&lt;authors&gt;&lt;author&gt;Chung, A. G.&lt;/author&gt;&lt;author&gt;Cyr, M. M.&lt;/author&gt;&lt;author&gt;Ellis, A. K.&lt;/author&gt;&lt;/authors&gt;&lt;/contributors&gt;&lt;auth-address&gt;Division of Allergy &amp;amp; Immunology, Department of Medicine, Queen&amp;apos;s University, Kingston, ON, Canada. ellisa@queensu.ca.&lt;/auth-address&gt;&lt;titles&gt;&lt;title&gt;Newly diagnosed chronic granulomatous disease in a 44 year old male presenting with recurrent groin cellulitis and colitis&lt;/title&gt;&lt;secondary-title&gt;Allergy Asthma Clin Immunol&lt;/secondary-title&gt;&lt;alt-title&gt;Allergy, asthma, and clinical immunology : official journal of the Canadian Society of Allergy and Clinical Immunology&lt;/alt-title&gt;&lt;/titles&gt;&lt;periodical&gt;&lt;full-title&gt;Allergy Asthma Clin Immunol&lt;/full-title&gt;&lt;abbr-1&gt;Allergy, asthma, and clinical immunology : official journal of the Canadian Society of Allergy and Clinical Immunology&lt;/abbr-1&gt;&lt;/periodical&gt;&lt;alt-periodical&gt;&lt;full-title&gt;Allergy Asthma Clin Immunol&lt;/full-title&gt;&lt;abbr-1&gt;Allergy, asthma, and clinical immunology : official journal of the Canadian Society of Allergy and Clinical Immunology&lt;/abbr-1&gt;&lt;/alt-periodical&gt;&lt;pages&gt;9&lt;/pages&gt;&lt;volume&gt;9&lt;/volume&gt;&lt;number&gt;1&lt;/number&gt;&lt;edition&gt;2013/03/19&lt;/edition&gt;&lt;dates&gt;&lt;year&gt;2013&lt;/year&gt;&lt;pub-dates&gt;&lt;date&gt;Mar 6&lt;/date&gt;&lt;/pub-dates&gt;&lt;/dates&gt;&lt;isbn&gt;1710-1484 (Print)&amp;#xD;1710-1484&lt;/isbn&gt;&lt;accession-num&gt;23497019&lt;/accession-num&gt;&lt;urls&gt;&lt;/urls&gt;&lt;custom2&gt;PMC3602095&lt;/custom2&gt;&lt;electronic-resource-num&gt;10.1186/1710-1492-9-9&lt;/electronic-resource-num&gt;&lt;remote-database-provider&gt;NLM&lt;/remote-database-provider&gt;&lt;language&gt;eng&lt;/language&gt;&lt;/record&gt;&lt;/Cite&gt;&lt;/EndNote&gt;</w:instrText>
      </w:r>
      <w:r w:rsidR="00D722F4" w:rsidRPr="00E90899">
        <w:rPr>
          <w:rFonts w:ascii="Arial" w:hAnsi="Arial" w:cs="Arial"/>
        </w:rPr>
        <w:fldChar w:fldCharType="separate"/>
      </w:r>
      <w:r w:rsidR="00802FED">
        <w:rPr>
          <w:rFonts w:ascii="Arial" w:hAnsi="Arial" w:cs="Arial"/>
          <w:noProof/>
        </w:rPr>
        <w:t>[52]</w:t>
      </w:r>
      <w:r w:rsidR="00D722F4" w:rsidRPr="00E90899">
        <w:rPr>
          <w:rFonts w:ascii="Arial" w:hAnsi="Arial" w:cs="Arial"/>
        </w:rPr>
        <w:fldChar w:fldCharType="end"/>
      </w:r>
      <w:r w:rsidR="00D722F4" w:rsidRPr="00E90899">
        <w:rPr>
          <w:rFonts w:ascii="Arial" w:hAnsi="Arial" w:cs="Arial"/>
        </w:rPr>
        <w:t xml:space="preserve"> and variants of this gene are associated with an increased risk of developing autoimmune diseases </w:t>
      </w:r>
      <w:r w:rsidR="00D722F4" w:rsidRPr="00E90899">
        <w:rPr>
          <w:rFonts w:ascii="Arial" w:hAnsi="Arial" w:cs="Arial"/>
        </w:rPr>
        <w:fldChar w:fldCharType="begin">
          <w:fldData xml:space="preserve">PEVuZE5vdGU+PENpdGU+PEF1dGhvcj5NZW5nPC9BdXRob3I+PFllYXI+MjAyMjwvWWVhcj48UmVj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</w:fldData>
        </w:fldChar>
      </w:r>
      <w:r w:rsidR="00802FED">
        <w:rPr>
          <w:rFonts w:ascii="Arial" w:hAnsi="Arial" w:cs="Arial"/>
        </w:rPr>
        <w:instrText xml:space="preserve"> ADDIN EN.CITE </w:instrText>
      </w:r>
      <w:r w:rsidR="00802FED">
        <w:rPr>
          <w:rFonts w:ascii="Arial" w:hAnsi="Arial" w:cs="Arial"/>
        </w:rPr>
        <w:fldChar w:fldCharType="begin">
          <w:fldData xml:space="preserve">PEVuZE5vdGU+PENpdGU+PEF1dGhvcj5NZW5nPC9BdXRob3I+PFllYXI+MjAyMjwvWWVhcj48UmVj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r w:rsidR="00D722F4" w:rsidRPr="00E90899">
        <w:rPr>
          <w:rFonts w:ascii="Arial" w:hAnsi="Arial" w:cs="Arial"/>
        </w:rPr>
        <w:fldChar w:fldCharType="separate"/>
      </w:r>
      <w:r w:rsidR="00802FED">
        <w:rPr>
          <w:rFonts w:ascii="Arial" w:hAnsi="Arial" w:cs="Arial"/>
          <w:noProof/>
        </w:rPr>
        <w:t>[53-55]</w:t>
      </w:r>
      <w:r w:rsidR="00D722F4" w:rsidRPr="00E90899">
        <w:rPr>
          <w:rFonts w:ascii="Arial" w:hAnsi="Arial" w:cs="Arial"/>
        </w:rPr>
        <w:fldChar w:fldCharType="end"/>
      </w:r>
      <w:r w:rsidR="00D722F4" w:rsidRPr="00E90899">
        <w:rPr>
          <w:rFonts w:ascii="Arial" w:hAnsi="Arial" w:cs="Arial"/>
        </w:rPr>
        <w:t xml:space="preserve"> and recurrent spontaneous abortion </w:t>
      </w:r>
      <w:r w:rsidR="00D722F4" w:rsidRPr="00E90899">
        <w:rPr>
          <w:rFonts w:ascii="Arial" w:hAnsi="Arial" w:cs="Arial"/>
        </w:rPr>
        <w:fldChar w:fldCharType="begin"/>
      </w:r>
      <w:r w:rsidR="00802FED">
        <w:rPr>
          <w:rFonts w:ascii="Arial" w:hAnsi="Arial" w:cs="Arial"/>
        </w:rPr>
        <w:instrText xml:space="preserve"> ADDIN EN.CITE &lt;EndNote&gt;&lt;Cite&gt;&lt;Author&gt;Du&lt;/Author&gt;&lt;Year&gt;2022&lt;/Year&gt;&lt;RecNum&gt;35&lt;/RecNum&gt;&lt;DisplayText&gt;[56]&lt;/DisplayText&gt;&lt;record&gt;&lt;rec-number&gt;35&lt;/rec-number&gt;&lt;foreign-keys&gt;&lt;key app="EN" db-id="f9tp0zfpp9ztsmerf04pd2zqxxwza995dwdf" timestamp="1675977298"&gt;35&lt;/key&gt;&lt;/foreign-keys&gt;&lt;ref-type name="Journal Article"&gt;17&lt;/ref-type&gt;&lt;contributors&gt;&lt;authors&gt;&lt;author&gt;Du, Mengxuan&lt;/author&gt;&lt;author&gt;Gu, Heng&lt;/author&gt;&lt;author&gt;Li, Yanqiu&lt;/author&gt;&lt;author&gt;Huang, Liyan&lt;/author&gt;&lt;author&gt;Gao, Mengge&lt;/author&gt;&lt;author&gt;Xu, Hang&lt;/author&gt;&lt;author&gt;Deng, Huaqian&lt;/author&gt;&lt;author&gt;Zhong, Wenyao&lt;/author&gt;&lt;author&gt;Liu, Xiaohua&lt;/author&gt;&lt;author&gt;Zhong, Xingming&lt;/author&gt;&lt;/authors&gt;&lt;/contributors&gt;&lt;titles&gt;&lt;title&gt;A missense variant in NCF1 is associated with susceptibility to unexplained recurrent spontaneous abortion&lt;/title&gt;&lt;secondary-title&gt;Open life sciences&lt;/secondary-title&gt;&lt;alt-title&gt;Open Life Sci&lt;/alt-title&gt;&lt;/titles&gt;&lt;periodical&gt;&lt;full-title&gt;Open life sciences&lt;/full-title&gt;&lt;abbr-1&gt;Open Life Sci&lt;/abbr-1&gt;&lt;/periodical&gt;&lt;alt-periodical&gt;&lt;full-title&gt;Open life sciences&lt;/full-title&gt;&lt;abbr-1&gt;Open Life Sci&lt;/abbr-1&gt;&lt;/alt-periodical&gt;&lt;pages&gt;1443-1450&lt;/pages&gt;&lt;volume&gt;17&lt;/volume&gt;&lt;number&gt;1&lt;/number&gt;&lt;keywords&gt;&lt;keyword&gt;NCF1&lt;/keyword&gt;&lt;keyword&gt;RELA&lt;/keyword&gt;&lt;keyword&gt;reactive oxygen species&lt;/keyword&gt;&lt;keyword&gt;unexplained recurrent spontaneous abortion&lt;/keyword&gt;&lt;/keywords&gt;&lt;dates&gt;&lt;year&gt;2022&lt;/year&gt;&lt;/dates&gt;&lt;pub-location&gt;Poland&lt;/pub-location&gt;&lt;isbn&gt;2391-5412&lt;/isbn&gt;&lt;accession-num&gt;36448060&lt;/accession-num&gt;&lt;urls&gt;&lt;related-urls&gt;&lt;url&gt;https://pubmed.ncbi.nlm.nih.gov/36448060&lt;/url&gt;&lt;url&gt;https://www.ncbi.nlm.nih.gov/pmc/articles/PMC9663937/&lt;/url&gt;&lt;/related-urls&gt;&lt;/urls&gt;&lt;electronic-resource-num&gt;10.1515/biol-2022-0518&lt;/electronic-resource-num&gt;&lt;remote-database-name&gt;PubMed&lt;/remote-database-name&gt;&lt;language&gt;eng&lt;/language&gt;&lt;/record&gt;&lt;/Cite&gt;&lt;/EndNote&gt;</w:instrText>
      </w:r>
      <w:r w:rsidR="00D722F4" w:rsidRPr="00E90899">
        <w:rPr>
          <w:rFonts w:ascii="Arial" w:hAnsi="Arial" w:cs="Arial"/>
        </w:rPr>
        <w:fldChar w:fldCharType="separate"/>
      </w:r>
      <w:r w:rsidR="00802FED">
        <w:rPr>
          <w:rFonts w:ascii="Arial" w:hAnsi="Arial" w:cs="Arial"/>
          <w:noProof/>
        </w:rPr>
        <w:t>[56]</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NFAM1</w:t>
      </w:r>
      <w:r w:rsidR="00D722F4" w:rsidRPr="00E90899">
        <w:rPr>
          <w:rFonts w:ascii="Arial" w:hAnsi="Arial" w:cs="Arial"/>
        </w:rPr>
        <w:t xml:space="preserve"> promotes pro-inflammatory cytokine production in both mouse and human monocytes and has been identified as a potential therapeutic target for treatment of autoimmune disease </w:t>
      </w:r>
      <w:r w:rsidR="00D722F4" w:rsidRPr="00E90899">
        <w:rPr>
          <w:rFonts w:ascii="Arial" w:hAnsi="Arial" w:cs="Arial"/>
        </w:rPr>
        <w:fldChar w:fldCharType="begin">
          <w:fldData xml:space="preserve">PEVuZE5vdGU+PENpdGU+PEF1dGhvcj5KdWNoZW08L0F1dGhvcj48WWVhcj4yMDIxPC9ZZWFyPjxS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</w:fldData>
        </w:fldChar>
      </w:r>
      <w:r w:rsidR="00802FED">
        <w:rPr>
          <w:rFonts w:ascii="Arial" w:hAnsi="Arial" w:cs="Arial"/>
        </w:rPr>
        <w:instrText xml:space="preserve"> ADDIN EN.CITE </w:instrText>
      </w:r>
      <w:r w:rsidR="00802FED">
        <w:rPr>
          <w:rFonts w:ascii="Arial" w:hAnsi="Arial" w:cs="Arial"/>
        </w:rPr>
        <w:fldChar w:fldCharType="begin">
          <w:fldData xml:space="preserve">PEVuZE5vdGU+PENpdGU+PEF1dGhvcj5KdWNoZW08L0F1dGhvcj48WWVhcj4yMDIxPC9ZZWFyPjxS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r w:rsidR="00D722F4" w:rsidRPr="00E90899">
        <w:rPr>
          <w:rFonts w:ascii="Arial" w:hAnsi="Arial" w:cs="Arial"/>
        </w:rPr>
        <w:fldChar w:fldCharType="separate"/>
      </w:r>
      <w:r w:rsidR="00802FED">
        <w:rPr>
          <w:rFonts w:ascii="Arial" w:hAnsi="Arial" w:cs="Arial"/>
          <w:noProof/>
        </w:rPr>
        <w:t>[57]</w:t>
      </w:r>
      <w:r w:rsidR="00D722F4" w:rsidRPr="00E90899">
        <w:rPr>
          <w:rFonts w:ascii="Arial" w:hAnsi="Arial" w:cs="Arial"/>
        </w:rPr>
        <w:fldChar w:fldCharType="end"/>
      </w:r>
      <w:r w:rsidR="00D722F4" w:rsidRPr="00E90899">
        <w:rPr>
          <w:rFonts w:ascii="Arial" w:hAnsi="Arial" w:cs="Arial"/>
        </w:rPr>
        <w:t xml:space="preserve">which are characterized by abnormal inflammatory response </w:t>
      </w:r>
      <w:r w:rsidR="00D722F4" w:rsidRPr="00E90899">
        <w:rPr>
          <w:rFonts w:ascii="Arial" w:hAnsi="Arial" w:cs="Arial"/>
        </w:rPr>
        <w:fldChar w:fldCharType="begin"/>
      </w:r>
      <w:r w:rsidR="00802FED">
        <w:rPr>
          <w:rFonts w:ascii="Arial" w:hAnsi="Arial" w:cs="Arial"/>
        </w:rPr>
        <w:instrText xml:space="preserve"> ADDIN EN.CITE &lt;EndNote&gt;&lt;Cite&gt;&lt;Author&gt;Duan&lt;/Author&gt;&lt;Year&gt;2019&lt;/Year&gt;&lt;RecNum&gt;37&lt;/RecNum&gt;&lt;DisplayText&gt;[58]&lt;/DisplayText&gt;&lt;record&gt;&lt;rec-number&gt;37&lt;/rec-number&gt;&lt;foreign-keys&gt;&lt;key app="EN" db-id="f9tp0zfpp9ztsmerf04pd2zqxxwza995dwdf" timestamp="1675977298"&gt;37&lt;/key&gt;&lt;/foreign-keys&gt;&lt;ref-type name="Journal Article"&gt;17&lt;/ref-type&gt;&lt;contributors&gt;&lt;authors&gt;&lt;author&gt;Duan, L.&lt;/author&gt;&lt;author&gt;Rao, X.&lt;/author&gt;&lt;author&gt;Sigdel, K. R.&lt;/author&gt;&lt;/authors&gt;&lt;/contributors&gt;&lt;auth-address&gt;Department of Rheumatology and Clinical Immunology, Jiangxi Provincial People&amp;apos;s Hospital, Nanchang 330006, China.&amp;#xD;School of Medicine, Case Western Reserve University, Cleveland 44106, USA.&amp;#xD;Department of Internal Medicine, Patan Academy of Health Sciences, Patan 44700, Nepal.&lt;/auth-address&gt;&lt;titles&gt;&lt;title&gt;Regulation of Inflammation in Autoimmune Disease&lt;/title&gt;&lt;secondary-title&gt;J Immunol Res&lt;/secondary-title&gt;&lt;alt-title&gt;Journal of immunology research&lt;/alt-title&gt;&lt;/titles&gt;&lt;periodical&gt;&lt;full-title&gt;J Immunol Res&lt;/full-title&gt;&lt;abbr-1&gt;Journal of immunology research&lt;/abbr-1&gt;&lt;/periodical&gt;&lt;alt-periodical&gt;&lt;full-title&gt;J Immunol Res&lt;/full-title&gt;&lt;abbr-1&gt;Journal of immunology research&lt;/abbr-1&gt;&lt;/alt-periodical&gt;&lt;pages&gt;7403796&lt;/pages&gt;&lt;volume&gt;2019&lt;/volume&gt;&lt;edition&gt;2019/04/05&lt;/edition&gt;&lt;keywords&gt;&lt;keyword&gt;Animals&lt;/keyword&gt;&lt;keyword&gt;Autoimmune Diseases/*immunology&lt;/keyword&gt;&lt;keyword&gt;B-Lymphocytes/immunology&lt;/keyword&gt;&lt;keyword&gt;Epigenesis, Genetic&lt;/keyword&gt;&lt;keyword&gt;Humans&lt;/keyword&gt;&lt;keyword&gt;Inflammation/*immunology&lt;/keyword&gt;&lt;keyword&gt;T-Lymphocytes/immunology&lt;/keyword&gt;&lt;/keywords&gt;&lt;dates&gt;&lt;year&gt;2019&lt;/year&gt;&lt;/dates&gt;&lt;isbn&gt;2314-8861 (Print)&amp;#xD;2314-7156&lt;/isbn&gt;&lt;accession-num&gt;30944837&lt;/accession-num&gt;&lt;urls&gt;&lt;/urls&gt;&lt;custom2&gt;PMC6421792&lt;/custom2&gt;&lt;electronic-resource-num&gt;10.1155/2019/7403796&lt;/electronic-resource-num&gt;&lt;remote-database-provider&gt;NLM&lt;/remote-database-provider&gt;&lt;language&gt;eng&lt;/language&gt;&lt;/record&gt;&lt;/Cite&gt;&lt;/EndNote&gt;</w:instrText>
      </w:r>
      <w:r w:rsidR="00D722F4" w:rsidRPr="00E90899">
        <w:rPr>
          <w:rFonts w:ascii="Arial" w:hAnsi="Arial" w:cs="Arial"/>
        </w:rPr>
        <w:fldChar w:fldCharType="separate"/>
      </w:r>
      <w:r w:rsidR="00802FED">
        <w:rPr>
          <w:rFonts w:ascii="Arial" w:hAnsi="Arial" w:cs="Arial"/>
          <w:noProof/>
        </w:rPr>
        <w:t>[58]</w:t>
      </w:r>
      <w:r w:rsidR="00D722F4" w:rsidRPr="00E90899">
        <w:rPr>
          <w:rFonts w:ascii="Arial" w:hAnsi="Arial" w:cs="Arial"/>
        </w:rPr>
        <w:fldChar w:fldCharType="end"/>
      </w:r>
      <w:r w:rsidR="00D722F4" w:rsidRPr="00E90899">
        <w:rPr>
          <w:rFonts w:ascii="Arial" w:hAnsi="Arial" w:cs="Arial"/>
        </w:rPr>
        <w:t xml:space="preserve">. </w:t>
      </w:r>
    </w:p>
    <w:p w14:paraId="0B7EDBE2" w14:textId="2FA1C7C5" w:rsidR="00D722F4" w:rsidRPr="007F77B7" w:rsidRDefault="00594315" w:rsidP="007F77B7">
      <w:pPr>
        <w:jc w:val="both"/>
        <w:rPr>
          <w:rFonts w:ascii="Arial" w:hAnsi="Arial" w:cs="Arial"/>
        </w:rPr>
      </w:pPr>
      <w:r w:rsidRPr="00E90899">
        <w:rPr>
          <w:rFonts w:ascii="Arial" w:hAnsi="Arial" w:cs="Arial"/>
        </w:rPr>
        <w:lastRenderedPageBreak/>
        <w:t xml:space="preserve">Three of the </w:t>
      </w:r>
      <w:r w:rsidR="00D722F4" w:rsidRPr="00E90899">
        <w:rPr>
          <w:rFonts w:ascii="Arial" w:hAnsi="Arial" w:cs="Arial"/>
        </w:rPr>
        <w:t>top genes (</w:t>
      </w:r>
      <w:r w:rsidR="00D722F4" w:rsidRPr="00E90899">
        <w:rPr>
          <w:rFonts w:ascii="Arial" w:hAnsi="Arial" w:cs="Arial"/>
          <w:i/>
          <w:iCs/>
        </w:rPr>
        <w:t xml:space="preserve">CAPS, DNAH7 </w:t>
      </w:r>
      <w:r w:rsidR="00D722F4" w:rsidRPr="00E90899">
        <w:rPr>
          <w:rFonts w:ascii="Arial" w:hAnsi="Arial" w:cs="Arial"/>
        </w:rPr>
        <w:t xml:space="preserve">and </w:t>
      </w:r>
      <w:r w:rsidR="00D722F4" w:rsidRPr="00E90899">
        <w:rPr>
          <w:rFonts w:ascii="Arial" w:hAnsi="Arial" w:cs="Arial"/>
          <w:i/>
          <w:iCs/>
        </w:rPr>
        <w:t xml:space="preserve"> </w:t>
      </w:r>
      <w:r w:rsidR="00D722F4" w:rsidRPr="00E90899">
        <w:rPr>
          <w:rFonts w:ascii="Arial" w:hAnsi="Arial" w:cs="Arial"/>
        </w:rPr>
        <w:t xml:space="preserve"> </w:t>
      </w:r>
      <w:r w:rsidR="00D722F4" w:rsidRPr="00E90899">
        <w:rPr>
          <w:rFonts w:ascii="Arial" w:hAnsi="Arial" w:cs="Arial"/>
          <w:i/>
          <w:iCs/>
        </w:rPr>
        <w:t xml:space="preserve">NWD1) </w:t>
      </w:r>
      <w:r w:rsidR="00D722F4" w:rsidRPr="00E90899">
        <w:rPr>
          <w:rFonts w:ascii="Arial" w:hAnsi="Arial" w:cs="Arial"/>
        </w:rPr>
        <w:t>that were downregulated among vape</w:t>
      </w:r>
      <w:r w:rsidR="00202869">
        <w:rPr>
          <w:rFonts w:ascii="Arial" w:hAnsi="Arial" w:cs="Arial"/>
        </w:rPr>
        <w:t xml:space="preserve"> use</w:t>
      </w:r>
      <w:r w:rsidR="00D722F4" w:rsidRPr="00E90899">
        <w:rPr>
          <w:rFonts w:ascii="Arial" w:hAnsi="Arial" w:cs="Arial"/>
        </w:rPr>
        <w:t>rs, compared to non</w:t>
      </w:r>
      <w:r w:rsidRPr="00E90899">
        <w:rPr>
          <w:rFonts w:ascii="Arial" w:hAnsi="Arial" w:cs="Arial"/>
        </w:rPr>
        <w:t>-</w:t>
      </w:r>
      <w:r w:rsidR="00D722F4" w:rsidRPr="00E90899">
        <w:rPr>
          <w:rFonts w:ascii="Arial" w:hAnsi="Arial" w:cs="Arial"/>
        </w:rPr>
        <w:t>vap</w:t>
      </w:r>
      <w:r w:rsidR="00202869">
        <w:rPr>
          <w:rFonts w:ascii="Arial" w:hAnsi="Arial" w:cs="Arial"/>
        </w:rPr>
        <w:t>e users</w:t>
      </w:r>
      <w:r w:rsidR="00D722F4" w:rsidRPr="00E90899">
        <w:rPr>
          <w:rFonts w:ascii="Arial" w:hAnsi="Arial" w:cs="Arial"/>
        </w:rPr>
        <w:t xml:space="preserve"> have significant implications</w:t>
      </w:r>
      <w:r w:rsidRPr="00E90899">
        <w:rPr>
          <w:rFonts w:ascii="Arial" w:hAnsi="Arial" w:cs="Arial"/>
        </w:rPr>
        <w:t xml:space="preserve"> for respiratory health</w:t>
      </w:r>
      <w:r w:rsidR="00D722F4" w:rsidRPr="00E90899">
        <w:rPr>
          <w:rFonts w:ascii="Arial" w:hAnsi="Arial" w:cs="Arial"/>
        </w:rPr>
        <w:t xml:space="preserve"> based on reports in the literature. </w:t>
      </w:r>
      <w:r w:rsidR="00D722F4" w:rsidRPr="00E90899">
        <w:rPr>
          <w:rFonts w:ascii="Arial" w:hAnsi="Arial" w:cs="Arial"/>
          <w:i/>
          <w:iCs/>
        </w:rPr>
        <w:t>CAPS</w:t>
      </w:r>
      <w:r w:rsidR="00D722F4" w:rsidRPr="00E90899">
        <w:rPr>
          <w:rFonts w:ascii="Arial" w:hAnsi="Arial" w:cs="Arial"/>
        </w:rPr>
        <w:t xml:space="preserve"> encodes the calcium binding protein calcyphosine which is associated with cellular proliferation and differentiation </w:t>
      </w:r>
      <w:r w:rsidR="00D722F4" w:rsidRPr="00E90899">
        <w:rPr>
          <w:rFonts w:ascii="Arial" w:hAnsi="Arial" w:cs="Arial"/>
        </w:rPr>
        <w:fldChar w:fldCharType="begin">
          <w:fldData xml:space="preserve">PEVuZE5vdGU+PENpdGU+PEF1dGhvcj5DbMOpbWVudDwvQXV0aG9yPjxZZWFyPjE5OTc8L1llYXI+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PC9hbHQtcGVyaW9kaWNhbD48cGFnZXM+NDA3LTEzPC9wYWdlcz48dm9sdW1lPjIzMjwvdm9sdW1l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</w:fldData>
        </w:fldChar>
      </w:r>
      <w:r w:rsidR="00802FED">
        <w:rPr>
          <w:rFonts w:ascii="Arial" w:hAnsi="Arial" w:cs="Arial"/>
        </w:rPr>
        <w:instrText xml:space="preserve"> ADDIN EN.CITE </w:instrText>
      </w:r>
      <w:r w:rsidR="00802FED">
        <w:rPr>
          <w:rFonts w:ascii="Arial" w:hAnsi="Arial" w:cs="Arial"/>
        </w:rPr>
        <w:fldChar w:fldCharType="begin">
          <w:fldData xml:space="preserve">PEVuZE5vdGU+PENpdGU+PEF1dGhvcj5DbMOpbWVudDwvQXV0aG9yPjxZZWFyPjE5OTc8L1llYXI+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PC9hbHQtcGVyaW9kaWNhbD48cGFnZXM+NDA3LTEzPC9wYWdlcz48dm9sdW1lPjIzMjwvdm9sdW1l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r w:rsidR="00D722F4" w:rsidRPr="00E90899">
        <w:rPr>
          <w:rFonts w:ascii="Arial" w:hAnsi="Arial" w:cs="Arial"/>
        </w:rPr>
        <w:fldChar w:fldCharType="separate"/>
      </w:r>
      <w:r w:rsidR="00802FED">
        <w:rPr>
          <w:rFonts w:ascii="Arial" w:hAnsi="Arial" w:cs="Arial"/>
          <w:noProof/>
        </w:rPr>
        <w:t>[59]</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DNAH7</w:t>
      </w:r>
      <w:r w:rsidR="00D722F4" w:rsidRPr="00E90899">
        <w:rPr>
          <w:rFonts w:ascii="Arial" w:hAnsi="Arial" w:cs="Arial"/>
        </w:rPr>
        <w:t xml:space="preserve"> is associated with ciliary dysfunction and may be important in understanding the molecular pathogenesis of Middle East respiratory syndrome coronavirus (MERS-CoV) </w:t>
      </w:r>
      <w:r w:rsidR="00D722F4" w:rsidRPr="00E90899">
        <w:rPr>
          <w:rFonts w:ascii="Arial" w:hAnsi="Arial" w:cs="Arial"/>
        </w:rPr>
        <w:fldChar w:fldCharType="begin">
          <w:fldData xml:space="preserve">PEVuZE5vdGU+PENpdGU+PEF1dGhvcj5MYWRvPC9BdXRob3I+PFllYXI+MjAyMTwvWWVhcj48UmVj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</w:fldData>
        </w:fldChar>
      </w:r>
      <w:r w:rsidR="00802FED">
        <w:rPr>
          <w:rFonts w:ascii="Arial" w:hAnsi="Arial" w:cs="Arial"/>
        </w:rPr>
        <w:instrText xml:space="preserve"> ADDIN EN.CITE </w:instrText>
      </w:r>
      <w:r w:rsidR="00802FED">
        <w:rPr>
          <w:rFonts w:ascii="Arial" w:hAnsi="Arial" w:cs="Arial"/>
        </w:rPr>
        <w:fldChar w:fldCharType="begin">
          <w:fldData xml:space="preserve">PEVuZE5vdGU+PENpdGU+PEF1dGhvcj5MYWRvPC9BdXRob3I+PFllYXI+MjAyMTwvWWVhcj48UmVj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r w:rsidR="00D722F4" w:rsidRPr="00E90899">
        <w:rPr>
          <w:rFonts w:ascii="Arial" w:hAnsi="Arial" w:cs="Arial"/>
        </w:rPr>
        <w:fldChar w:fldCharType="separate"/>
      </w:r>
      <w:r w:rsidR="00802FED">
        <w:rPr>
          <w:rFonts w:ascii="Arial" w:hAnsi="Arial" w:cs="Arial"/>
          <w:noProof/>
        </w:rPr>
        <w:t>[60]</w:t>
      </w:r>
      <w:r w:rsidR="00D722F4" w:rsidRPr="00E90899">
        <w:rPr>
          <w:rFonts w:ascii="Arial" w:hAnsi="Arial" w:cs="Arial"/>
        </w:rPr>
        <w:fldChar w:fldCharType="end"/>
      </w:r>
      <w:r w:rsidR="00D722F4" w:rsidRPr="00E90899">
        <w:rPr>
          <w:rFonts w:ascii="Arial" w:hAnsi="Arial" w:cs="Arial"/>
        </w:rPr>
        <w:t xml:space="preserve"> and COVID-19 infections </w:t>
      </w:r>
      <w:r w:rsidR="00D722F4" w:rsidRPr="00E90899">
        <w:rPr>
          <w:rFonts w:ascii="Arial" w:hAnsi="Arial" w:cs="Arial"/>
        </w:rPr>
        <w:fldChar w:fldCharType="begin"/>
      </w:r>
      <w:r w:rsidR="00802FED">
        <w:rPr>
          <w:rFonts w:ascii="Arial" w:hAnsi="Arial" w:cs="Arial"/>
        </w:rPr>
        <w:instrText xml:space="preserve"> ADDIN EN.CITE &lt;EndNote&gt;&lt;Cite&gt;&lt;Author&gt;Hu&lt;/Author&gt;&lt;Year&gt;2020&lt;/Year&gt;&lt;RecNum&gt;40&lt;/RecNum&gt;&lt;DisplayText&gt;[61]&lt;/DisplayText&gt;&lt;record&gt;&lt;rec-number&gt;40&lt;/rec-number&gt;&lt;foreign-keys&gt;&lt;key app="EN" db-id="f9tp0zfpp9ztsmerf04pd2zqxxwza995dwdf" timestamp="1675977299"&gt;40&lt;/key&gt;&lt;/foreign-keys&gt;&lt;ref-type name="Journal Article"&gt;17&lt;/ref-type&gt;&lt;contributors&gt;&lt;authors&gt;&lt;author&gt;Hu, J.&lt;/author&gt;&lt;author&gt;Li, C.&lt;/author&gt;&lt;author&gt;Wang, S.&lt;/author&gt;&lt;author&gt;Li, T.&lt;/author&gt;&lt;author&gt;Zhang, H.&lt;/author&gt;&lt;/authors&gt;&lt;/contributors&gt;&lt;auth-address&gt;Department of Biostatistics, Yale University.&lt;/auth-address&gt;&lt;titles&gt;&lt;title&gt;Genetic variants are identified to increase risk of COVID-19 related mortality from UK Biobank data&lt;/title&gt;&lt;secondary-title&gt;medRxiv&lt;/secondary-title&gt;&lt;alt-title&gt;medRxiv : the preprint server for health sciences&lt;/alt-title&gt;&lt;/titles&gt;&lt;periodical&gt;&lt;full-title&gt;medRxiv&lt;/full-title&gt;&lt;abbr-1&gt;medRxiv : the preprint server for health sciences&lt;/abbr-1&gt;&lt;/periodical&gt;&lt;alt-periodical&gt;&lt;full-title&gt;medRxiv&lt;/full-title&gt;&lt;abbr-1&gt;medRxiv : the preprint server for health sciences&lt;/abbr-1&gt;&lt;/alt-periodical&gt;&lt;edition&gt;2020/11/18&lt;/edition&gt;&lt;dates&gt;&lt;year&gt;2020&lt;/year&gt;&lt;pub-dates&gt;&lt;date&gt;Nov 9&lt;/date&gt;&lt;/pub-dates&gt;&lt;/dates&gt;&lt;accession-num&gt;33200144&lt;/accession-num&gt;&lt;urls&gt;&lt;/urls&gt;&lt;custom2&gt;PMC7668757&lt;/custom2&gt;&lt;electronic-resource-num&gt;10.1101/2020.11.05.20226761&lt;/electronic-resource-num&gt;&lt;remote-database-provider&gt;NLM&lt;/remote-database-provider&gt;&lt;language&gt;eng&lt;/language&gt;&lt;/record&gt;&lt;/Cite&gt;&lt;/EndNote&gt;</w:instrText>
      </w:r>
      <w:r w:rsidR="00D722F4" w:rsidRPr="00E90899">
        <w:rPr>
          <w:rFonts w:ascii="Arial" w:hAnsi="Arial" w:cs="Arial"/>
        </w:rPr>
        <w:fldChar w:fldCharType="separate"/>
      </w:r>
      <w:r w:rsidR="00802FED">
        <w:rPr>
          <w:rFonts w:ascii="Arial" w:hAnsi="Arial" w:cs="Arial"/>
          <w:noProof/>
        </w:rPr>
        <w:t>[61]</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NWD1</w:t>
      </w:r>
      <w:r w:rsidR="00D722F4" w:rsidRPr="00E90899">
        <w:rPr>
          <w:rFonts w:ascii="Arial" w:hAnsi="Arial" w:cs="Arial"/>
        </w:rPr>
        <w:t xml:space="preserve"> has been demonstrated to modulate androgen receptor protein levels </w:t>
      </w:r>
      <w:r w:rsidR="00D722F4" w:rsidRPr="00E90899">
        <w:rPr>
          <w:rFonts w:ascii="Arial" w:hAnsi="Arial" w:cs="Arial"/>
        </w:rPr>
        <w:fldChar w:fldCharType="begin">
          <w:fldData xml:space="preserve">PEVuZE5vdGU+PENpdGU+PEF1dGhvcj5Db3JyZWE8L0F1dGhvcj48WWVhcj4yMDE0PC9ZZWFyPjxS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</w:fldData>
        </w:fldChar>
      </w:r>
      <w:r w:rsidR="00802FED">
        <w:rPr>
          <w:rFonts w:ascii="Arial" w:hAnsi="Arial" w:cs="Arial"/>
        </w:rPr>
        <w:instrText xml:space="preserve"> ADDIN EN.CITE </w:instrText>
      </w:r>
      <w:r w:rsidR="00802FED">
        <w:rPr>
          <w:rFonts w:ascii="Arial" w:hAnsi="Arial" w:cs="Arial"/>
        </w:rPr>
        <w:fldChar w:fldCharType="begin">
          <w:fldData xml:space="preserve">PEVuZE5vdGU+PENpdGU+PEF1dGhvcj5Db3JyZWE8L0F1dGhvcj48WWVhcj4yMDE0PC9ZZWFyPjxS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r w:rsidR="00D722F4" w:rsidRPr="00E90899">
        <w:rPr>
          <w:rFonts w:ascii="Arial" w:hAnsi="Arial" w:cs="Arial"/>
        </w:rPr>
        <w:fldChar w:fldCharType="separate"/>
      </w:r>
      <w:r w:rsidR="00802FED">
        <w:rPr>
          <w:rFonts w:ascii="Arial" w:hAnsi="Arial" w:cs="Arial"/>
          <w:noProof/>
        </w:rPr>
        <w:t>[62]</w:t>
      </w:r>
      <w:r w:rsidR="00D722F4" w:rsidRPr="00E90899">
        <w:rPr>
          <w:rFonts w:ascii="Arial" w:hAnsi="Arial" w:cs="Arial"/>
        </w:rPr>
        <w:fldChar w:fldCharType="end"/>
      </w:r>
      <w:r w:rsidR="00D722F4" w:rsidRPr="00E90899">
        <w:rPr>
          <w:rFonts w:ascii="Arial" w:hAnsi="Arial" w:cs="Arial"/>
        </w:rPr>
        <w:t xml:space="preserve"> and is involved in axonal growth, with high protein levels detected in the brain of a mouse model for seizure and temporal lobe epilepsy </w:t>
      </w:r>
      <w:r w:rsidR="00D722F4" w:rsidRPr="00E90899">
        <w:rPr>
          <w:rFonts w:ascii="Arial" w:hAnsi="Arial" w:cs="Arial"/>
        </w:rPr>
        <w:fldChar w:fldCharType="begin">
          <w:fldData xml:space="preserve">PEVuZE5vdGU+PENpdGU+PEF1dGhvcj5ZYW5nPC9BdXRob3I+PFllYXI+MjAxOTwvWWVhcj48UmVj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</w:fldData>
        </w:fldChar>
      </w:r>
      <w:r w:rsidR="00802FED">
        <w:rPr>
          <w:rFonts w:ascii="Arial" w:hAnsi="Arial" w:cs="Arial"/>
        </w:rPr>
        <w:instrText xml:space="preserve"> ADDIN EN.CITE </w:instrText>
      </w:r>
      <w:r w:rsidR="00802FED">
        <w:rPr>
          <w:rFonts w:ascii="Arial" w:hAnsi="Arial" w:cs="Arial"/>
        </w:rPr>
        <w:fldChar w:fldCharType="begin">
          <w:fldData xml:space="preserve">PEVuZE5vdGU+PENpdGU+PEF1dGhvcj5ZYW5nPC9BdXRob3I+PFllYXI+MjAxOTwvWWVhcj48UmVj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r w:rsidR="00D722F4" w:rsidRPr="00E90899">
        <w:rPr>
          <w:rFonts w:ascii="Arial" w:hAnsi="Arial" w:cs="Arial"/>
        </w:rPr>
        <w:fldChar w:fldCharType="separate"/>
      </w:r>
      <w:r w:rsidR="00802FED">
        <w:rPr>
          <w:rFonts w:ascii="Arial" w:hAnsi="Arial" w:cs="Arial"/>
          <w:noProof/>
        </w:rPr>
        <w:t>[63]</w:t>
      </w:r>
      <w:r w:rsidR="00D722F4" w:rsidRPr="00E90899">
        <w:rPr>
          <w:rFonts w:ascii="Arial" w:hAnsi="Arial" w:cs="Arial"/>
        </w:rPr>
        <w:fldChar w:fldCharType="end"/>
      </w:r>
      <w:r w:rsidR="00D722F4" w:rsidRPr="00E90899">
        <w:rPr>
          <w:rFonts w:ascii="Arial" w:hAnsi="Arial" w:cs="Arial"/>
        </w:rPr>
        <w:t xml:space="preserve">. A recent study demonstrated that the knockdown of </w:t>
      </w:r>
      <w:r w:rsidR="00D722F4" w:rsidRPr="00E90899">
        <w:rPr>
          <w:rFonts w:ascii="Arial" w:hAnsi="Arial" w:cs="Arial"/>
          <w:i/>
          <w:iCs/>
        </w:rPr>
        <w:t>NWD1</w:t>
      </w:r>
      <w:r w:rsidR="00D722F4" w:rsidRPr="00E90899">
        <w:rPr>
          <w:rFonts w:ascii="Arial" w:hAnsi="Arial" w:cs="Arial"/>
        </w:rPr>
        <w:t xml:space="preserve"> inhibited dendritic growth and synaptogenesis </w:t>
      </w:r>
      <w:r w:rsidR="00D722F4" w:rsidRPr="00E90899">
        <w:rPr>
          <w:rFonts w:ascii="Arial" w:hAnsi="Arial" w:cs="Arial"/>
        </w:rPr>
        <w:fldChar w:fldCharType="begin">
          <w:fldData xml:space="preserve">PEVuZE5vdGU+PENpdGU+PEF1dGhvcj5XdTwvQXV0aG9yPjxZZWFyPjIwMjI8L1llYXI+PFJlY051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</w:fldData>
        </w:fldChar>
      </w:r>
      <w:r w:rsidR="00802FED">
        <w:rPr>
          <w:rFonts w:ascii="Arial" w:hAnsi="Arial" w:cs="Arial"/>
        </w:rPr>
        <w:instrText xml:space="preserve"> ADDIN EN.CITE </w:instrText>
      </w:r>
      <w:r w:rsidR="00802FED">
        <w:rPr>
          <w:rFonts w:ascii="Arial" w:hAnsi="Arial" w:cs="Arial"/>
        </w:rPr>
        <w:fldChar w:fldCharType="begin">
          <w:fldData xml:space="preserve">PEVuZE5vdGU+PENpdGU+PEF1dGhvcj5XdTwvQXV0aG9yPjxZZWFyPjIwMjI8L1llYXI+PFJlY051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r w:rsidR="00D722F4" w:rsidRPr="00E90899">
        <w:rPr>
          <w:rFonts w:ascii="Arial" w:hAnsi="Arial" w:cs="Arial"/>
        </w:rPr>
        <w:fldChar w:fldCharType="separate"/>
      </w:r>
      <w:r w:rsidR="00802FED">
        <w:rPr>
          <w:rFonts w:ascii="Arial" w:hAnsi="Arial" w:cs="Arial"/>
          <w:noProof/>
        </w:rPr>
        <w:t>[64]</w:t>
      </w:r>
      <w:r w:rsidR="00D722F4" w:rsidRPr="00E90899">
        <w:rPr>
          <w:rFonts w:ascii="Arial" w:hAnsi="Arial" w:cs="Arial"/>
        </w:rPr>
        <w:fldChar w:fldCharType="end"/>
      </w:r>
      <w:r w:rsidR="00D722F4" w:rsidRPr="00E90899">
        <w:rPr>
          <w:rFonts w:ascii="Arial" w:hAnsi="Arial" w:cs="Arial"/>
        </w:rPr>
        <w:t>. Taken together, vaping may be associated with increased risk of inflammation</w:t>
      </w:r>
      <w:r w:rsidRPr="00E90899">
        <w:rPr>
          <w:rFonts w:ascii="Arial" w:hAnsi="Arial" w:cs="Arial"/>
        </w:rPr>
        <w:t xml:space="preserve"> and</w:t>
      </w:r>
      <w:r w:rsidR="00D722F4" w:rsidRPr="00E90899">
        <w:rPr>
          <w:rFonts w:ascii="Arial" w:hAnsi="Arial" w:cs="Arial"/>
        </w:rPr>
        <w:t xml:space="preserve"> decreased ciliogenesis </w:t>
      </w:r>
      <w:r w:rsidRPr="00E90899">
        <w:rPr>
          <w:rFonts w:ascii="Arial" w:hAnsi="Arial" w:cs="Arial"/>
        </w:rPr>
        <w:t>thereby impacting airflow obstruction.</w:t>
      </w:r>
      <w:r w:rsidR="00081914" w:rsidRPr="00E90899">
        <w:rPr>
          <w:rFonts w:ascii="Arial" w:hAnsi="Arial" w:cs="Arial"/>
          <w:bCs/>
        </w:rPr>
        <w:t xml:space="preserve"> </w:t>
      </w:r>
    </w:p>
    <w:p w14:paraId="1607ECE3" w14:textId="71FFE554" w:rsidR="00477A6A" w:rsidRPr="00E90899" w:rsidRDefault="00594315" w:rsidP="00D31EA1">
      <w:pPr>
        <w:spacing w:line="276" w:lineRule="auto"/>
        <w:jc w:val="both"/>
        <w:rPr>
          <w:rFonts w:ascii="Arial" w:hAnsi="Arial" w:cs="Arial"/>
          <w:b/>
          <w:bCs/>
        </w:rPr>
      </w:pPr>
      <w:r w:rsidRPr="00E90899">
        <w:rPr>
          <w:rFonts w:ascii="Arial" w:hAnsi="Arial" w:cs="Arial"/>
        </w:rPr>
        <w:t xml:space="preserve">Our results are supported by previously published investigations on the impact of e-cig use. In </w:t>
      </w:r>
      <w:r w:rsidR="00477A6A" w:rsidRPr="00E90899">
        <w:rPr>
          <w:rFonts w:ascii="Arial" w:hAnsi="Arial" w:cs="Arial"/>
          <w:shd w:val="clear" w:color="auto" w:fill="FFFFFF"/>
        </w:rPr>
        <w:t xml:space="preserve">a cohort of ten healthy never smokers, short term e-cig use was associated with altered transcriptomes of small airway epithelial cells and alveolar macrophages among all subjects </w:t>
      </w:r>
      <w:r w:rsidR="00477A6A" w:rsidRPr="00E90899">
        <w:rPr>
          <w:rFonts w:ascii="Arial" w:hAnsi="Arial" w:cs="Arial"/>
          <w:shd w:val="clear" w:color="auto" w:fill="FFFFFF"/>
        </w:rPr>
        <w:fldChar w:fldCharType="begin">
          <w:fldData xml:space="preserve">PEVuZE5vdGU+PENpdGU+PEF1dGhvcj5TdGF1ZHQ8L0F1dGhvcj48WWVhcj4yMDE4PC9ZZWFyPjxS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</w:fldData>
        </w:fldChar>
      </w:r>
      <w:r w:rsidR="00802FED">
        <w:rPr>
          <w:rFonts w:ascii="Arial" w:hAnsi="Arial" w:cs="Arial"/>
          <w:shd w:val="clear" w:color="auto" w:fill="FFFFFF"/>
        </w:rPr>
        <w:instrText xml:space="preserve"> ADDIN EN.CITE </w:instrText>
      </w:r>
      <w:r w:rsidR="00802FED">
        <w:rPr>
          <w:rFonts w:ascii="Arial" w:hAnsi="Arial" w:cs="Arial"/>
          <w:shd w:val="clear" w:color="auto" w:fill="FFFFFF"/>
        </w:rPr>
        <w:fldChar w:fldCharType="begin">
          <w:fldData xml:space="preserve">PEVuZE5vdGU+PENpdGU+PEF1dGhvcj5TdGF1ZHQ8L0F1dGhvcj48WWVhcj4yMDE4PC9ZZWFyPjxS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</w:fldData>
        </w:fldChar>
      </w:r>
      <w:r w:rsidR="00802FED">
        <w:rPr>
          <w:rFonts w:ascii="Arial" w:hAnsi="Arial" w:cs="Arial"/>
          <w:shd w:val="clear" w:color="auto" w:fill="FFFFFF"/>
        </w:rPr>
        <w:instrText xml:space="preserve"> ADDIN EN.CITE.DATA </w:instrText>
      </w:r>
      <w:r w:rsidR="00802FED">
        <w:rPr>
          <w:rFonts w:ascii="Arial" w:hAnsi="Arial" w:cs="Arial"/>
          <w:shd w:val="clear" w:color="auto" w:fill="FFFFFF"/>
        </w:rPr>
      </w:r>
      <w:r w:rsidR="00802FED">
        <w:rPr>
          <w:rFonts w:ascii="Arial" w:hAnsi="Arial" w:cs="Arial"/>
          <w:shd w:val="clear" w:color="auto" w:fill="FFFFFF"/>
        </w:rPr>
        <w:fldChar w:fldCharType="end"/>
      </w:r>
      <w:r w:rsidR="00477A6A" w:rsidRPr="00E90899">
        <w:rPr>
          <w:rFonts w:ascii="Arial" w:hAnsi="Arial" w:cs="Arial"/>
          <w:shd w:val="clear" w:color="auto" w:fill="FFFFFF"/>
        </w:rPr>
        <w:fldChar w:fldCharType="separate"/>
      </w:r>
      <w:r w:rsidR="00802FED">
        <w:rPr>
          <w:rFonts w:ascii="Arial" w:hAnsi="Arial" w:cs="Arial"/>
          <w:noProof/>
          <w:shd w:val="clear" w:color="auto" w:fill="FFFFFF"/>
        </w:rPr>
        <w:t>[65]</w:t>
      </w:r>
      <w:r w:rsidR="00477A6A" w:rsidRPr="00E90899">
        <w:rPr>
          <w:rFonts w:ascii="Arial" w:hAnsi="Arial" w:cs="Arial"/>
          <w:shd w:val="clear" w:color="auto" w:fill="FFFFFF"/>
        </w:rPr>
        <w:fldChar w:fldCharType="end"/>
      </w:r>
      <w:r w:rsidR="00477A6A" w:rsidRPr="00E90899">
        <w:rPr>
          <w:rFonts w:ascii="Arial" w:hAnsi="Arial" w:cs="Arial"/>
          <w:shd w:val="clear" w:color="auto" w:fill="FFFFFF"/>
        </w:rPr>
        <w:t>. Interestingly, two genes identified in this short</w:t>
      </w:r>
      <w:r w:rsidR="00417DD0">
        <w:rPr>
          <w:rFonts w:ascii="Arial" w:hAnsi="Arial" w:cs="Arial"/>
          <w:shd w:val="clear" w:color="auto" w:fill="FFFFFF"/>
        </w:rPr>
        <w:t>-</w:t>
      </w:r>
      <w:r w:rsidR="00477A6A" w:rsidRPr="00E90899">
        <w:rPr>
          <w:rFonts w:ascii="Arial" w:hAnsi="Arial" w:cs="Arial"/>
          <w:shd w:val="clear" w:color="auto" w:fill="FFFFFF"/>
        </w:rPr>
        <w:t xml:space="preserve">term study were dysregulated in the opposite direction in our study. </w:t>
      </w:r>
      <w:r w:rsidR="00477A6A" w:rsidRPr="00E90899">
        <w:rPr>
          <w:rFonts w:ascii="Arial" w:hAnsi="Arial" w:cs="Arial"/>
          <w:i/>
          <w:iCs/>
          <w:shd w:val="clear" w:color="auto" w:fill="FFFFFF"/>
        </w:rPr>
        <w:t>NDC80</w:t>
      </w:r>
      <w:r w:rsidR="00477A6A" w:rsidRPr="00E90899">
        <w:rPr>
          <w:rFonts w:ascii="Arial" w:hAnsi="Arial" w:cs="Arial"/>
          <w:shd w:val="clear" w:color="auto" w:fill="FFFFFF"/>
        </w:rPr>
        <w:t xml:space="preserve"> (FC: 0.56) and </w:t>
      </w:r>
      <w:r w:rsidR="00477A6A" w:rsidRPr="00E90899">
        <w:rPr>
          <w:rFonts w:ascii="Arial" w:hAnsi="Arial" w:cs="Arial"/>
          <w:i/>
          <w:iCs/>
          <w:shd w:val="clear" w:color="auto" w:fill="FFFFFF"/>
        </w:rPr>
        <w:t>PTGER3</w:t>
      </w:r>
      <w:r w:rsidR="00477A6A" w:rsidRPr="00E90899">
        <w:rPr>
          <w:rFonts w:ascii="Arial" w:hAnsi="Arial" w:cs="Arial"/>
          <w:shd w:val="clear" w:color="auto" w:fill="FFFFFF"/>
        </w:rPr>
        <w:t xml:space="preserve"> (FC: -1.</w:t>
      </w:r>
      <w:ins w:id="7652" w:author="Commodore, Sarah" w:date="2023-03-22T15:42:00Z">
        <w:r w:rsidR="0005083A">
          <w:rPr>
            <w:rFonts w:ascii="Arial" w:hAnsi="Arial" w:cs="Arial"/>
            <w:shd w:val="clear" w:color="auto" w:fill="FFFFFF"/>
          </w:rPr>
          <w:t>3</w:t>
        </w:r>
      </w:ins>
      <w:del w:id="7653" w:author="Commodore, Sarah" w:date="2023-03-22T15:42:00Z">
        <w:r w:rsidR="00477A6A" w:rsidRPr="00E90899" w:rsidDel="0005083A">
          <w:rPr>
            <w:rFonts w:ascii="Arial" w:hAnsi="Arial" w:cs="Arial"/>
            <w:shd w:val="clear" w:color="auto" w:fill="FFFFFF"/>
          </w:rPr>
          <w:delText>27</w:delText>
        </w:r>
      </w:del>
      <w:r w:rsidR="00477A6A" w:rsidRPr="00E90899">
        <w:rPr>
          <w:rFonts w:ascii="Arial" w:hAnsi="Arial" w:cs="Arial"/>
          <w:shd w:val="clear" w:color="auto" w:fill="FFFFFF"/>
        </w:rPr>
        <w:t xml:space="preserve">) had differential expression in directions opposite to our current study. </w:t>
      </w:r>
      <w:r w:rsidR="00354B5E" w:rsidRPr="00E90899">
        <w:rPr>
          <w:rFonts w:ascii="Arial" w:hAnsi="Arial" w:cs="Arial"/>
          <w:shd w:val="clear" w:color="auto" w:fill="FFFFFF"/>
        </w:rPr>
        <w:t>However, d</w:t>
      </w:r>
      <w:r w:rsidR="00477A6A" w:rsidRPr="00E90899">
        <w:rPr>
          <w:rFonts w:ascii="Arial" w:hAnsi="Arial" w:cs="Arial"/>
          <w:shd w:val="clear" w:color="auto" w:fill="FFFFFF"/>
        </w:rPr>
        <w:t>ifferences in e-cig products, demographics of the study population, duration of exposure as well as the location of the biological sample (brushing nasal epithelial vs brushing the 10th–12th order bronchi)</w:t>
      </w:r>
      <w:r w:rsidR="00354B5E" w:rsidRPr="00E90899">
        <w:rPr>
          <w:rFonts w:ascii="Arial" w:hAnsi="Arial" w:cs="Arial"/>
          <w:shd w:val="clear" w:color="auto" w:fill="FFFFFF"/>
        </w:rPr>
        <w:t xml:space="preserve"> limits direct comparison</w:t>
      </w:r>
      <w:r w:rsidR="002165D5" w:rsidRPr="00E90899">
        <w:rPr>
          <w:rFonts w:ascii="Arial" w:hAnsi="Arial" w:cs="Arial"/>
          <w:shd w:val="clear" w:color="auto" w:fill="FFFFFF"/>
        </w:rPr>
        <w:t>s</w:t>
      </w:r>
      <w:r w:rsidR="00354B5E" w:rsidRPr="00E90899">
        <w:rPr>
          <w:rFonts w:ascii="Arial" w:hAnsi="Arial" w:cs="Arial"/>
          <w:shd w:val="clear" w:color="auto" w:fill="FFFFFF"/>
        </w:rPr>
        <w:t xml:space="preserve"> with our work</w:t>
      </w:r>
      <w:r w:rsidR="00477A6A" w:rsidRPr="00E90899">
        <w:rPr>
          <w:rFonts w:ascii="Arial" w:hAnsi="Arial" w:cs="Arial"/>
          <w:shd w:val="clear" w:color="auto" w:fill="FFFFFF"/>
        </w:rPr>
        <w:t>. Further studies are needed to understand the effects of the increasing prevalence of e-cig use. Indeed, Sayed et al compared sputum and saliva</w:t>
      </w:r>
      <w:r w:rsidR="00477A6A" w:rsidRPr="00E90899">
        <w:rPr>
          <w:rFonts w:ascii="Arial" w:hAnsi="Arial" w:cs="Arial"/>
          <w:b/>
          <w:bCs/>
        </w:rPr>
        <w:t xml:space="preserve"> </w:t>
      </w:r>
      <w:r w:rsidR="00477A6A" w:rsidRPr="00E90899">
        <w:rPr>
          <w:rFonts w:ascii="Arial" w:hAnsi="Arial" w:cs="Arial"/>
          <w:shd w:val="clear" w:color="auto" w:fill="FFFFFF"/>
        </w:rPr>
        <w:t xml:space="preserve">from e-cig users and nonusers and observed reductions in markers of airway inflammation among e-cig users compared to nonusers </w:t>
      </w:r>
      <w:r w:rsidR="00477A6A" w:rsidRPr="00E90899">
        <w:rPr>
          <w:rFonts w:ascii="Arial" w:hAnsi="Arial" w:cs="Arial"/>
          <w:shd w:val="clear" w:color="auto" w:fill="FFFFFF"/>
        </w:rPr>
        <w:fldChar w:fldCharType="begin">
          <w:fldData xml:space="preserve">PEVuZE5vdGU+PENpdGU+PEF1dGhvcj5TYXllZDwvQXV0aG9yPjxZZWFyPjIwMjE8L1llYXI+PFJl
Y051bT40NTwvUmVjTnVtPjxEaXNwbGF5VGV4dD5bNjZdPC9EaXNwbGF5VGV4dD48cmVjb3JkPjxy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802FED">
        <w:rPr>
          <w:rFonts w:ascii="Arial" w:hAnsi="Arial" w:cs="Arial"/>
          <w:shd w:val="clear" w:color="auto" w:fill="FFFFFF"/>
        </w:rPr>
        <w:instrText xml:space="preserve"> ADDIN EN.CITE </w:instrText>
      </w:r>
      <w:r w:rsidR="00802FED">
        <w:rPr>
          <w:rFonts w:ascii="Arial" w:hAnsi="Arial" w:cs="Arial"/>
          <w:shd w:val="clear" w:color="auto" w:fill="FFFFFF"/>
        </w:rPr>
        <w:fldChar w:fldCharType="begin">
          <w:fldData xml:space="preserve">PEVuZE5vdGU+PENpdGU+PEF1dGhvcj5TYXllZDwvQXV0aG9yPjxZZWFyPjIwMjE8L1llYXI+PFJl
Y051bT40NTwvUmVjTnVtPjxEaXNwbGF5VGV4dD5bNjZdPC9EaXNwbGF5VGV4dD48cmVjb3JkPjxy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802FED">
        <w:rPr>
          <w:rFonts w:ascii="Arial" w:hAnsi="Arial" w:cs="Arial"/>
          <w:shd w:val="clear" w:color="auto" w:fill="FFFFFF"/>
        </w:rPr>
        <w:instrText xml:space="preserve"> ADDIN EN.CITE.DATA </w:instrText>
      </w:r>
      <w:r w:rsidR="00802FED">
        <w:rPr>
          <w:rFonts w:ascii="Arial" w:hAnsi="Arial" w:cs="Arial"/>
          <w:shd w:val="clear" w:color="auto" w:fill="FFFFFF"/>
        </w:rPr>
      </w:r>
      <w:r w:rsidR="00802FED">
        <w:rPr>
          <w:rFonts w:ascii="Arial" w:hAnsi="Arial" w:cs="Arial"/>
          <w:shd w:val="clear" w:color="auto" w:fill="FFFFFF"/>
        </w:rPr>
        <w:fldChar w:fldCharType="end"/>
      </w:r>
      <w:r w:rsidR="00477A6A" w:rsidRPr="00E90899">
        <w:rPr>
          <w:rFonts w:ascii="Arial" w:hAnsi="Arial" w:cs="Arial"/>
          <w:shd w:val="clear" w:color="auto" w:fill="FFFFFF"/>
        </w:rPr>
        <w:fldChar w:fldCharType="separate"/>
      </w:r>
      <w:r w:rsidR="00802FED">
        <w:rPr>
          <w:rFonts w:ascii="Arial" w:hAnsi="Arial" w:cs="Arial"/>
          <w:noProof/>
          <w:shd w:val="clear" w:color="auto" w:fill="FFFFFF"/>
        </w:rPr>
        <w:t>[66]</w:t>
      </w:r>
      <w:r w:rsidR="00477A6A" w:rsidRPr="00E90899">
        <w:rPr>
          <w:rFonts w:ascii="Arial" w:hAnsi="Arial" w:cs="Arial"/>
          <w:shd w:val="clear" w:color="auto" w:fill="FFFFFF"/>
        </w:rPr>
        <w:fldChar w:fldCharType="end"/>
      </w:r>
      <w:r w:rsidR="00477A6A" w:rsidRPr="00E90899">
        <w:rPr>
          <w:rFonts w:ascii="Arial" w:hAnsi="Arial" w:cs="Arial"/>
          <w:shd w:val="clear" w:color="auto" w:fill="FFFFFF"/>
        </w:rPr>
        <w:t>. However, plasma concentrations of certain inflammatory</w:t>
      </w:r>
      <w:r w:rsidR="00477A6A" w:rsidRPr="00E90899">
        <w:rPr>
          <w:rFonts w:ascii="Arial" w:hAnsi="Arial" w:cs="Arial"/>
          <w:b/>
          <w:bCs/>
        </w:rPr>
        <w:t xml:space="preserve"> </w:t>
      </w:r>
      <w:r w:rsidR="00477A6A" w:rsidRPr="00E90899">
        <w:rPr>
          <w:rFonts w:ascii="Arial" w:hAnsi="Arial" w:cs="Arial"/>
          <w:shd w:val="clear" w:color="auto" w:fill="FFFFFF"/>
        </w:rPr>
        <w:t xml:space="preserve">cytokines, chemokines, and growth factors were higher among e-cig users. Hence it is possible that changes in airway inflammatory markers may be a counter-response to general inflammation caused by chronic e-cig use </w:t>
      </w:r>
      <w:r w:rsidR="00477A6A" w:rsidRPr="00E90899">
        <w:rPr>
          <w:rFonts w:ascii="Arial" w:hAnsi="Arial" w:cs="Arial"/>
          <w:shd w:val="clear" w:color="auto" w:fill="FFFFFF"/>
        </w:rPr>
        <w:fldChar w:fldCharType="begin">
          <w:fldData xml:space="preserve">PEVuZE5vdGU+PENpdGU+PEF1dGhvcj5TYXllZDwvQXV0aG9yPjxZZWFyPjIwMjE8L1llYXI+PFJl
Y051bT40NTwvUmVjTnVtPjxEaXNwbGF5VGV4dD5bNjZdPC9EaXNwbGF5VGV4dD48cmVjb3JkPjxy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802FED">
        <w:rPr>
          <w:rFonts w:ascii="Arial" w:hAnsi="Arial" w:cs="Arial"/>
          <w:shd w:val="clear" w:color="auto" w:fill="FFFFFF"/>
        </w:rPr>
        <w:instrText xml:space="preserve"> ADDIN EN.CITE </w:instrText>
      </w:r>
      <w:r w:rsidR="00802FED">
        <w:rPr>
          <w:rFonts w:ascii="Arial" w:hAnsi="Arial" w:cs="Arial"/>
          <w:shd w:val="clear" w:color="auto" w:fill="FFFFFF"/>
        </w:rPr>
        <w:fldChar w:fldCharType="begin">
          <w:fldData xml:space="preserve">PEVuZE5vdGU+PENpdGU+PEF1dGhvcj5TYXllZDwvQXV0aG9yPjxZZWFyPjIwMjE8L1llYXI+PFJl
Y051bT40NTwvUmVjTnVtPjxEaXNwbGF5VGV4dD5bNjZdPC9EaXNwbGF5VGV4dD48cmVjb3JkPjxy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802FED">
        <w:rPr>
          <w:rFonts w:ascii="Arial" w:hAnsi="Arial" w:cs="Arial"/>
          <w:shd w:val="clear" w:color="auto" w:fill="FFFFFF"/>
        </w:rPr>
        <w:instrText xml:space="preserve"> ADDIN EN.CITE.DATA </w:instrText>
      </w:r>
      <w:r w:rsidR="00802FED">
        <w:rPr>
          <w:rFonts w:ascii="Arial" w:hAnsi="Arial" w:cs="Arial"/>
          <w:shd w:val="clear" w:color="auto" w:fill="FFFFFF"/>
        </w:rPr>
      </w:r>
      <w:r w:rsidR="00802FED">
        <w:rPr>
          <w:rFonts w:ascii="Arial" w:hAnsi="Arial" w:cs="Arial"/>
          <w:shd w:val="clear" w:color="auto" w:fill="FFFFFF"/>
        </w:rPr>
        <w:fldChar w:fldCharType="end"/>
      </w:r>
      <w:r w:rsidR="00477A6A" w:rsidRPr="00E90899">
        <w:rPr>
          <w:rFonts w:ascii="Arial" w:hAnsi="Arial" w:cs="Arial"/>
          <w:shd w:val="clear" w:color="auto" w:fill="FFFFFF"/>
        </w:rPr>
        <w:fldChar w:fldCharType="separate"/>
      </w:r>
      <w:r w:rsidR="00802FED">
        <w:rPr>
          <w:rFonts w:ascii="Arial" w:hAnsi="Arial" w:cs="Arial"/>
          <w:noProof/>
          <w:shd w:val="clear" w:color="auto" w:fill="FFFFFF"/>
        </w:rPr>
        <w:t>[66]</w:t>
      </w:r>
      <w:r w:rsidR="00477A6A" w:rsidRPr="00E90899">
        <w:rPr>
          <w:rFonts w:ascii="Arial" w:hAnsi="Arial" w:cs="Arial"/>
          <w:shd w:val="clear" w:color="auto" w:fill="FFFFFF"/>
        </w:rPr>
        <w:fldChar w:fldCharType="end"/>
      </w:r>
      <w:r w:rsidR="00477A6A" w:rsidRPr="00E90899">
        <w:rPr>
          <w:rFonts w:ascii="Arial" w:hAnsi="Arial" w:cs="Arial"/>
          <w:shd w:val="clear" w:color="auto" w:fill="FFFFFF"/>
        </w:rPr>
        <w:t xml:space="preserve"> and additional studies are warranted.</w:t>
      </w:r>
    </w:p>
    <w:p w14:paraId="23859933" w14:textId="24276B23" w:rsidR="00477A6A" w:rsidRPr="00E90899" w:rsidRDefault="00477A6A" w:rsidP="00D31EA1">
      <w:pPr>
        <w:spacing w:line="276" w:lineRule="auto"/>
        <w:jc w:val="both"/>
        <w:rPr>
          <w:rFonts w:ascii="Arial" w:hAnsi="Arial" w:cs="Arial"/>
          <w:shd w:val="clear" w:color="auto" w:fill="FFFFFF"/>
        </w:rPr>
      </w:pPr>
      <w:r w:rsidRPr="00E90899">
        <w:rPr>
          <w:rFonts w:ascii="Arial" w:hAnsi="Arial" w:cs="Arial"/>
          <w:shd w:val="clear" w:color="auto" w:fill="FFFFFF"/>
        </w:rPr>
        <w:t xml:space="preserve">Several members of the mucin family (eg </w:t>
      </w:r>
      <w:r w:rsidRPr="00E90899">
        <w:rPr>
          <w:rFonts w:ascii="Arial" w:hAnsi="Arial" w:cs="Arial"/>
          <w:i/>
          <w:iCs/>
          <w:shd w:val="clear" w:color="auto" w:fill="FFFFFF"/>
        </w:rPr>
        <w:t>MUC5AC, MUC12</w:t>
      </w:r>
      <w:r w:rsidRPr="00E90899">
        <w:rPr>
          <w:rFonts w:ascii="Arial" w:hAnsi="Arial" w:cs="Arial"/>
          <w:shd w:val="clear" w:color="auto" w:fill="FFFFFF"/>
        </w:rPr>
        <w:t>) were differentially expressed among vape</w:t>
      </w:r>
      <w:r w:rsidR="00202869">
        <w:rPr>
          <w:rFonts w:ascii="Arial" w:hAnsi="Arial" w:cs="Arial"/>
          <w:shd w:val="clear" w:color="auto" w:fill="FFFFFF"/>
        </w:rPr>
        <w:t xml:space="preserve"> use</w:t>
      </w:r>
      <w:r w:rsidRPr="00E90899">
        <w:rPr>
          <w:rFonts w:ascii="Arial" w:hAnsi="Arial" w:cs="Arial"/>
          <w:shd w:val="clear" w:color="auto" w:fill="FFFFFF"/>
        </w:rPr>
        <w:t>rs and nonvape</w:t>
      </w:r>
      <w:r w:rsidR="00202869">
        <w:rPr>
          <w:rFonts w:ascii="Arial" w:hAnsi="Arial" w:cs="Arial"/>
          <w:shd w:val="clear" w:color="auto" w:fill="FFFFFF"/>
        </w:rPr>
        <w:t xml:space="preserve"> use</w:t>
      </w:r>
      <w:r w:rsidRPr="00E90899">
        <w:rPr>
          <w:rFonts w:ascii="Arial" w:hAnsi="Arial" w:cs="Arial"/>
          <w:shd w:val="clear" w:color="auto" w:fill="FFFFFF"/>
        </w:rPr>
        <w:t xml:space="preserve">rs. Mucins are O-glycosylated proteins that play an essential role in forming protective mucous barriers on epithelial surfaces and have been implicated in epithelial renewal and differentiation. These glycoproteins also play a role in intracellular signaling. In our study, several signaling pathways such as ‘cytokine-mediated’, ‘cell surface receptor’, ‘signal transduction’, ‘cytokine signaling in immune system’, ‘G alpha signaling events’, ‘chemokine signaling, ‘NOD-like receptor’ and ‘B cell receptor’ signaling pathways were enriched. Another noteworthy pathway recently implicated in developmental biology is the </w:t>
      </w:r>
      <w:ins w:id="7654" w:author="Commodore, Sarah" w:date="2023-03-30T13:23:00Z">
        <w:r w:rsidR="00BE0539">
          <w:rPr>
            <w:rFonts w:ascii="Arial" w:hAnsi="Arial" w:cs="Arial"/>
            <w:i/>
            <w:iCs/>
            <w:shd w:val="clear" w:color="auto" w:fill="FFFFFF"/>
          </w:rPr>
          <w:t>W</w:t>
        </w:r>
      </w:ins>
      <w:del w:id="7655" w:author="Commodore, Sarah" w:date="2023-03-30T13:23:00Z">
        <w:r w:rsidRPr="00E90899" w:rsidDel="00BE0539">
          <w:rPr>
            <w:rFonts w:ascii="Arial" w:hAnsi="Arial" w:cs="Arial"/>
            <w:i/>
            <w:iCs/>
            <w:shd w:val="clear" w:color="auto" w:fill="FFFFFF"/>
          </w:rPr>
          <w:delText>w</w:delText>
        </w:r>
      </w:del>
      <w:r w:rsidRPr="00E90899">
        <w:rPr>
          <w:rFonts w:ascii="Arial" w:hAnsi="Arial" w:cs="Arial"/>
          <w:i/>
          <w:iCs/>
          <w:shd w:val="clear" w:color="auto" w:fill="FFFFFF"/>
        </w:rPr>
        <w:t>nt</w:t>
      </w:r>
      <w:r w:rsidRPr="00E90899">
        <w:rPr>
          <w:rFonts w:ascii="Arial" w:hAnsi="Arial" w:cs="Arial"/>
          <w:shd w:val="clear" w:color="auto" w:fill="FFFFFF"/>
        </w:rPr>
        <w:t xml:space="preserve"> signaling pathway. In our study, </w:t>
      </w:r>
      <w:r w:rsidRPr="00E90899">
        <w:rPr>
          <w:rFonts w:ascii="Arial" w:hAnsi="Arial" w:cs="Arial"/>
          <w:i/>
          <w:iCs/>
          <w:shd w:val="clear" w:color="auto" w:fill="FFFFFF"/>
        </w:rPr>
        <w:t xml:space="preserve">WNT5B, WNT3A </w:t>
      </w:r>
      <w:r w:rsidRPr="00E90899">
        <w:rPr>
          <w:rFonts w:ascii="Arial" w:hAnsi="Arial" w:cs="Arial"/>
          <w:shd w:val="clear" w:color="auto" w:fill="FFFFFF"/>
        </w:rPr>
        <w:t>and</w:t>
      </w:r>
      <w:r w:rsidRPr="00E90899">
        <w:rPr>
          <w:rFonts w:ascii="Arial" w:hAnsi="Arial" w:cs="Arial"/>
          <w:i/>
          <w:iCs/>
          <w:shd w:val="clear" w:color="auto" w:fill="FFFFFF"/>
        </w:rPr>
        <w:t xml:space="preserve"> WNT4</w:t>
      </w:r>
      <w:r w:rsidRPr="00E90899">
        <w:rPr>
          <w:rFonts w:ascii="Arial" w:hAnsi="Arial" w:cs="Arial"/>
          <w:shd w:val="clear" w:color="auto" w:fill="FFFFFF"/>
        </w:rPr>
        <w:t xml:space="preserve"> were underexpressed in vape</w:t>
      </w:r>
      <w:r w:rsidR="00202869">
        <w:rPr>
          <w:rFonts w:ascii="Arial" w:hAnsi="Arial" w:cs="Arial"/>
          <w:shd w:val="clear" w:color="auto" w:fill="FFFFFF"/>
        </w:rPr>
        <w:t xml:space="preserve"> use</w:t>
      </w:r>
      <w:r w:rsidRPr="00E90899">
        <w:rPr>
          <w:rFonts w:ascii="Arial" w:hAnsi="Arial" w:cs="Arial"/>
          <w:shd w:val="clear" w:color="auto" w:fill="FFFFFF"/>
        </w:rPr>
        <w:t>rs compared to nonvape</w:t>
      </w:r>
      <w:r w:rsidR="00202869">
        <w:rPr>
          <w:rFonts w:ascii="Arial" w:hAnsi="Arial" w:cs="Arial"/>
          <w:shd w:val="clear" w:color="auto" w:fill="FFFFFF"/>
        </w:rPr>
        <w:t xml:space="preserve"> use</w:t>
      </w:r>
      <w:r w:rsidRPr="00E90899">
        <w:rPr>
          <w:rFonts w:ascii="Arial" w:hAnsi="Arial" w:cs="Arial"/>
          <w:shd w:val="clear" w:color="auto" w:fill="FFFFFF"/>
        </w:rPr>
        <w:t>rs. W</w:t>
      </w:r>
      <w:r w:rsidRPr="00E90899">
        <w:rPr>
          <w:rFonts w:ascii="Arial" w:hAnsi="Arial" w:cs="Arial"/>
          <w:i/>
          <w:iCs/>
          <w:shd w:val="clear" w:color="auto" w:fill="FFFFFF"/>
        </w:rPr>
        <w:t>nt</w:t>
      </w:r>
      <w:r w:rsidRPr="00E90899">
        <w:rPr>
          <w:rFonts w:ascii="Arial" w:hAnsi="Arial" w:cs="Arial"/>
          <w:shd w:val="clear" w:color="auto" w:fill="FFFFFF"/>
        </w:rPr>
        <w:t xml:space="preserve"> signaling has been recently highlighted as a pathway whose dysregulation can affect lung disease development later in life </w:t>
      </w:r>
      <w:r w:rsidRPr="00E90899">
        <w:rPr>
          <w:rFonts w:ascii="Arial" w:hAnsi="Arial" w:cs="Arial"/>
          <w:shd w:val="clear" w:color="auto" w:fill="FFFFFF"/>
        </w:rPr>
        <w:fldChar w:fldCharType="begin">
          <w:fldData xml:space="preserve">PEVuZE5vdGU+PENpdGU+PEF1dGhvcj5DYWhpbGw8L0F1dGhvcj48WWVhcj4yMDIyPC9ZZWFyPjxS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</w:fldData>
        </w:fldChar>
      </w:r>
      <w:r w:rsidR="00802FED">
        <w:rPr>
          <w:rFonts w:ascii="Arial" w:hAnsi="Arial" w:cs="Arial"/>
          <w:shd w:val="clear" w:color="auto" w:fill="FFFFFF"/>
        </w:rPr>
        <w:instrText xml:space="preserve"> ADDIN EN.CITE </w:instrText>
      </w:r>
      <w:r w:rsidR="00802FED">
        <w:rPr>
          <w:rFonts w:ascii="Arial" w:hAnsi="Arial" w:cs="Arial"/>
          <w:shd w:val="clear" w:color="auto" w:fill="FFFFFF"/>
        </w:rPr>
        <w:fldChar w:fldCharType="begin">
          <w:fldData xml:space="preserve">PEVuZE5vdGU+PENpdGU+PEF1dGhvcj5DYWhpbGw8L0F1dGhvcj48WWVhcj4yMDIyPC9ZZWFyPjxS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</w:fldData>
        </w:fldChar>
      </w:r>
      <w:r w:rsidR="00802FED">
        <w:rPr>
          <w:rFonts w:ascii="Arial" w:hAnsi="Arial" w:cs="Arial"/>
          <w:shd w:val="clear" w:color="auto" w:fill="FFFFFF"/>
        </w:rPr>
        <w:instrText xml:space="preserve"> ADDIN EN.CITE.DATA </w:instrText>
      </w:r>
      <w:r w:rsidR="00802FED">
        <w:rPr>
          <w:rFonts w:ascii="Arial" w:hAnsi="Arial" w:cs="Arial"/>
          <w:shd w:val="clear" w:color="auto" w:fill="FFFFFF"/>
        </w:rPr>
      </w:r>
      <w:r w:rsidR="00802FED">
        <w:rPr>
          <w:rFonts w:ascii="Arial" w:hAnsi="Arial" w:cs="Arial"/>
          <w:shd w:val="clear" w:color="auto" w:fill="FFFFFF"/>
        </w:rPr>
        <w:fldChar w:fldCharType="end"/>
      </w:r>
      <w:r w:rsidRPr="00E90899">
        <w:rPr>
          <w:rFonts w:ascii="Arial" w:hAnsi="Arial" w:cs="Arial"/>
          <w:shd w:val="clear" w:color="auto" w:fill="FFFFFF"/>
        </w:rPr>
        <w:fldChar w:fldCharType="separate"/>
      </w:r>
      <w:r w:rsidR="00802FED">
        <w:rPr>
          <w:rFonts w:ascii="Arial" w:hAnsi="Arial" w:cs="Arial"/>
          <w:noProof/>
          <w:shd w:val="clear" w:color="auto" w:fill="FFFFFF"/>
        </w:rPr>
        <w:t>[67, 68]</w:t>
      </w:r>
      <w:r w:rsidRPr="00E90899">
        <w:rPr>
          <w:rFonts w:ascii="Arial" w:hAnsi="Arial" w:cs="Arial"/>
          <w:shd w:val="clear" w:color="auto" w:fill="FFFFFF"/>
        </w:rPr>
        <w:fldChar w:fldCharType="end"/>
      </w:r>
      <w:r w:rsidRPr="00E90899">
        <w:rPr>
          <w:rFonts w:ascii="Arial" w:hAnsi="Arial" w:cs="Arial"/>
          <w:shd w:val="clear" w:color="auto" w:fill="FFFFFF"/>
        </w:rPr>
        <w:t xml:space="preserve">. </w:t>
      </w:r>
    </w:p>
    <w:p w14:paraId="25FE92A5" w14:textId="4ABC64FA" w:rsidR="00477A6A" w:rsidRPr="00E90899" w:rsidRDefault="00477A6A" w:rsidP="00D31EA1">
      <w:pPr>
        <w:spacing w:line="276" w:lineRule="auto"/>
        <w:jc w:val="both"/>
        <w:rPr>
          <w:rFonts w:ascii="Arial" w:hAnsi="Arial" w:cs="Arial"/>
        </w:rPr>
      </w:pPr>
      <w:r w:rsidRPr="00E90899">
        <w:rPr>
          <w:rFonts w:ascii="Arial" w:hAnsi="Arial" w:cs="Arial"/>
          <w:shd w:val="clear" w:color="auto" w:fill="FFFFFF"/>
        </w:rPr>
        <w:t xml:space="preserve">Pathways enriched for ciliary function involved genes such as the DNAH family. Of note, of the </w:t>
      </w:r>
      <w:r w:rsidRPr="00E90899">
        <w:rPr>
          <w:rFonts w:ascii="Arial" w:eastAsia="Times New Roman" w:hAnsi="Arial" w:cs="Arial"/>
        </w:rPr>
        <w:t>12 members of the DNAH family of genes</w:t>
      </w:r>
      <w:r w:rsidRPr="00E90899">
        <w:rPr>
          <w:rFonts w:ascii="Arial" w:hAnsi="Arial" w:cs="Arial"/>
        </w:rPr>
        <w:t xml:space="preserve"> that were differentially expressed in our data set,</w:t>
      </w:r>
      <w:r w:rsidRPr="00E90899">
        <w:rPr>
          <w:rFonts w:ascii="Arial" w:eastAsia="Times New Roman" w:hAnsi="Arial" w:cs="Arial"/>
        </w:rPr>
        <w:t> 11 were underexpressed in vape</w:t>
      </w:r>
      <w:r w:rsidR="00202869">
        <w:rPr>
          <w:rFonts w:ascii="Arial" w:eastAsia="Times New Roman" w:hAnsi="Arial" w:cs="Arial"/>
        </w:rPr>
        <w:t xml:space="preserve"> use</w:t>
      </w:r>
      <w:r w:rsidRPr="00E90899">
        <w:rPr>
          <w:rFonts w:ascii="Arial" w:eastAsia="Times New Roman" w:hAnsi="Arial" w:cs="Arial"/>
        </w:rPr>
        <w:t xml:space="preserve">rs. </w:t>
      </w:r>
      <w:r w:rsidRPr="00E90899">
        <w:rPr>
          <w:rFonts w:ascii="Arial" w:hAnsi="Arial" w:cs="Arial"/>
          <w:i/>
          <w:iCs/>
          <w:shd w:val="clear" w:color="auto" w:fill="FFFFFF"/>
        </w:rPr>
        <w:t xml:space="preserve">DNAH17 </w:t>
      </w:r>
      <w:r w:rsidRPr="003E6C8E">
        <w:rPr>
          <w:rFonts w:ascii="Arial" w:hAnsi="Arial" w:cs="Arial"/>
          <w:shd w:val="clear" w:color="auto" w:fill="FFFFFF"/>
        </w:rPr>
        <w:t>was the only gene that was overexpressed</w:t>
      </w:r>
      <w:r w:rsidRPr="00E90899">
        <w:rPr>
          <w:rFonts w:ascii="Arial" w:hAnsi="Arial" w:cs="Arial"/>
          <w:i/>
          <w:iCs/>
          <w:shd w:val="clear" w:color="auto" w:fill="FFFFFF"/>
        </w:rPr>
        <w:t xml:space="preserve">. </w:t>
      </w:r>
      <w:r w:rsidRPr="00E90899">
        <w:rPr>
          <w:rFonts w:ascii="Arial" w:hAnsi="Arial" w:cs="Arial"/>
          <w:shd w:val="clear" w:color="auto" w:fill="FFFFFF"/>
        </w:rPr>
        <w:t xml:space="preserve">Most of the 11 DNAH genes have been detected in the lung and have been implicated in ciliary dyskinesia in airway epithelial cells </w:t>
      </w:r>
      <w:r w:rsidRPr="00E90899">
        <w:rPr>
          <w:rFonts w:ascii="Arial" w:hAnsi="Arial" w:cs="Arial"/>
          <w:shd w:val="clear" w:color="auto" w:fill="FFFFFF"/>
        </w:rPr>
        <w:fldChar w:fldCharType="begin">
          <w:fldData xml:space="preserve">PEVuZE5vdGU+PENpdGU+PEF1dGhvcj5JbXRpYXo8L0F1dGhvcj48WWVhcj4yMDE1PC9ZZWFyPjxS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</w:fldData>
        </w:fldChar>
      </w:r>
      <w:r w:rsidR="00802FED">
        <w:rPr>
          <w:rFonts w:ascii="Arial" w:hAnsi="Arial" w:cs="Arial"/>
          <w:shd w:val="clear" w:color="auto" w:fill="FFFFFF"/>
        </w:rPr>
        <w:instrText xml:space="preserve"> ADDIN EN.CITE </w:instrText>
      </w:r>
      <w:r w:rsidR="00802FED">
        <w:rPr>
          <w:rFonts w:ascii="Arial" w:hAnsi="Arial" w:cs="Arial"/>
          <w:shd w:val="clear" w:color="auto" w:fill="FFFFFF"/>
        </w:rPr>
        <w:fldChar w:fldCharType="begin">
          <w:fldData xml:space="preserve">PEVuZE5vdGU+PENpdGU+PEF1dGhvcj5JbXRpYXo8L0F1dGhvcj48WWVhcj4yMDE1PC9ZZWFyPjxS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</w:fldData>
        </w:fldChar>
      </w:r>
      <w:r w:rsidR="00802FED">
        <w:rPr>
          <w:rFonts w:ascii="Arial" w:hAnsi="Arial" w:cs="Arial"/>
          <w:shd w:val="clear" w:color="auto" w:fill="FFFFFF"/>
        </w:rPr>
        <w:instrText xml:space="preserve"> ADDIN EN.CITE.DATA </w:instrText>
      </w:r>
      <w:r w:rsidR="00802FED">
        <w:rPr>
          <w:rFonts w:ascii="Arial" w:hAnsi="Arial" w:cs="Arial"/>
          <w:shd w:val="clear" w:color="auto" w:fill="FFFFFF"/>
        </w:rPr>
      </w:r>
      <w:r w:rsidR="00802FED">
        <w:rPr>
          <w:rFonts w:ascii="Arial" w:hAnsi="Arial" w:cs="Arial"/>
          <w:shd w:val="clear" w:color="auto" w:fill="FFFFFF"/>
        </w:rPr>
        <w:fldChar w:fldCharType="end"/>
      </w:r>
      <w:r w:rsidRPr="00E90899">
        <w:rPr>
          <w:rFonts w:ascii="Arial" w:hAnsi="Arial" w:cs="Arial"/>
          <w:shd w:val="clear" w:color="auto" w:fill="FFFFFF"/>
        </w:rPr>
        <w:fldChar w:fldCharType="separate"/>
      </w:r>
      <w:r w:rsidR="00802FED">
        <w:rPr>
          <w:rFonts w:ascii="Arial" w:hAnsi="Arial" w:cs="Arial"/>
          <w:noProof/>
          <w:shd w:val="clear" w:color="auto" w:fill="FFFFFF"/>
        </w:rPr>
        <w:t>[69]</w:t>
      </w:r>
      <w:r w:rsidRPr="00E90899">
        <w:rPr>
          <w:rFonts w:ascii="Arial" w:hAnsi="Arial" w:cs="Arial"/>
          <w:shd w:val="clear" w:color="auto" w:fill="FFFFFF"/>
        </w:rPr>
        <w:fldChar w:fldCharType="end"/>
      </w:r>
      <w:r w:rsidRPr="00E90899">
        <w:rPr>
          <w:rFonts w:ascii="Arial" w:hAnsi="Arial" w:cs="Arial"/>
          <w:shd w:val="clear" w:color="auto" w:fill="FFFFFF"/>
        </w:rPr>
        <w:t xml:space="preserve"> and DNAH17 is mostly expressed in the testis and are less abundant in the lung </w:t>
      </w:r>
      <w:r w:rsidRPr="00E90899">
        <w:rPr>
          <w:rFonts w:ascii="Arial" w:hAnsi="Arial" w:cs="Arial"/>
          <w:shd w:val="clear" w:color="auto" w:fill="FFFFFF"/>
        </w:rPr>
        <w:fldChar w:fldCharType="begin">
          <w:fldData xml:space="preserve">PEVuZE5vdGU+PENpdGU+PEF1dGhvcj5XaGl0ZmllbGQ8L0F1dGhvcj48WWVhcj4yMDE5PC9ZZWFy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</w:fldData>
        </w:fldChar>
      </w:r>
      <w:r w:rsidR="00802FED">
        <w:rPr>
          <w:rFonts w:ascii="Arial" w:hAnsi="Arial" w:cs="Arial"/>
          <w:shd w:val="clear" w:color="auto" w:fill="FFFFFF"/>
        </w:rPr>
        <w:instrText xml:space="preserve"> ADDIN EN.CITE </w:instrText>
      </w:r>
      <w:r w:rsidR="00802FED">
        <w:rPr>
          <w:rFonts w:ascii="Arial" w:hAnsi="Arial" w:cs="Arial"/>
          <w:shd w:val="clear" w:color="auto" w:fill="FFFFFF"/>
        </w:rPr>
        <w:fldChar w:fldCharType="begin">
          <w:fldData xml:space="preserve">PEVuZE5vdGU+PENpdGU+PEF1dGhvcj5XaGl0ZmllbGQ8L0F1dGhvcj48WWVhcj4yMDE5PC9ZZWFy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</w:fldData>
        </w:fldChar>
      </w:r>
      <w:r w:rsidR="00802FED">
        <w:rPr>
          <w:rFonts w:ascii="Arial" w:hAnsi="Arial" w:cs="Arial"/>
          <w:shd w:val="clear" w:color="auto" w:fill="FFFFFF"/>
        </w:rPr>
        <w:instrText xml:space="preserve"> ADDIN EN.CITE.DATA </w:instrText>
      </w:r>
      <w:r w:rsidR="00802FED">
        <w:rPr>
          <w:rFonts w:ascii="Arial" w:hAnsi="Arial" w:cs="Arial"/>
          <w:shd w:val="clear" w:color="auto" w:fill="FFFFFF"/>
        </w:rPr>
      </w:r>
      <w:r w:rsidR="00802FED">
        <w:rPr>
          <w:rFonts w:ascii="Arial" w:hAnsi="Arial" w:cs="Arial"/>
          <w:shd w:val="clear" w:color="auto" w:fill="FFFFFF"/>
        </w:rPr>
        <w:fldChar w:fldCharType="end"/>
      </w:r>
      <w:r w:rsidRPr="00E90899">
        <w:rPr>
          <w:rFonts w:ascii="Arial" w:hAnsi="Arial" w:cs="Arial"/>
          <w:shd w:val="clear" w:color="auto" w:fill="FFFFFF"/>
        </w:rPr>
        <w:fldChar w:fldCharType="separate"/>
      </w:r>
      <w:r w:rsidR="00802FED">
        <w:rPr>
          <w:rFonts w:ascii="Arial" w:hAnsi="Arial" w:cs="Arial"/>
          <w:noProof/>
          <w:shd w:val="clear" w:color="auto" w:fill="FFFFFF"/>
        </w:rPr>
        <w:t>[70]</w:t>
      </w:r>
      <w:r w:rsidRPr="00E90899">
        <w:rPr>
          <w:rFonts w:ascii="Arial" w:hAnsi="Arial" w:cs="Arial"/>
          <w:shd w:val="clear" w:color="auto" w:fill="FFFFFF"/>
        </w:rPr>
        <w:fldChar w:fldCharType="end"/>
      </w:r>
      <w:r w:rsidRPr="00E90899">
        <w:rPr>
          <w:rFonts w:ascii="Arial" w:hAnsi="Arial" w:cs="Arial"/>
          <w:shd w:val="clear" w:color="auto" w:fill="FFFFFF"/>
        </w:rPr>
        <w:t xml:space="preserve">. Since </w:t>
      </w:r>
      <w:r w:rsidRPr="00E90899">
        <w:rPr>
          <w:rFonts w:ascii="Arial" w:hAnsi="Arial" w:cs="Arial"/>
        </w:rPr>
        <w:t xml:space="preserve">e-cig use is associated with significant inflammation in the </w:t>
      </w:r>
      <w:r w:rsidRPr="00E90899">
        <w:rPr>
          <w:rFonts w:ascii="Arial" w:hAnsi="Arial" w:cs="Arial"/>
        </w:rPr>
        <w:lastRenderedPageBreak/>
        <w:t xml:space="preserve">lungs, albeit the dysregulation in the immune landscape differs from that of tobacco use, it is important for future studies to focus on e-cig use and its impact on systemic function as well </w:t>
      </w:r>
      <w:r w:rsidRPr="00E90899">
        <w:rPr>
          <w:rFonts w:ascii="Arial" w:hAnsi="Arial" w:cs="Arial"/>
        </w:rPr>
        <w:fldChar w:fldCharType="begin">
          <w:fldData xml:space="preserve">PEVuZE5vdGU+PENpdGU+PEF1dGhvcj5MZWU8L0F1dGhvcj48WWVhcj4yMDIwPC9ZZWFyPjxSZWNO
dW0+NTA8L1JlY051bT48RGlzcGxheVRleHQ+WzcxXTwvRGlzcGxheVRleHQ+PHJlY29yZD48cmVj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802FED">
        <w:rPr>
          <w:rFonts w:ascii="Arial" w:hAnsi="Arial" w:cs="Arial"/>
        </w:rPr>
        <w:instrText xml:space="preserve"> ADDIN EN.CITE </w:instrText>
      </w:r>
      <w:r w:rsidR="00802FED">
        <w:rPr>
          <w:rFonts w:ascii="Arial" w:hAnsi="Arial" w:cs="Arial"/>
        </w:rPr>
        <w:fldChar w:fldCharType="begin">
          <w:fldData xml:space="preserve">PEVuZE5vdGU+PENpdGU+PEF1dGhvcj5MZWU8L0F1dGhvcj48WWVhcj4yMDIwPC9ZZWFyPjxSZWNO
dW0+NTA8L1JlY051bT48RGlzcGxheVRleHQ+WzcxXTwvRGlzcGxheVRleHQ+PHJlY29yZD48cmVj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802FED">
        <w:rPr>
          <w:rFonts w:ascii="Arial" w:hAnsi="Arial" w:cs="Arial"/>
        </w:rPr>
        <w:instrText xml:space="preserve"> ADDIN EN.CITE.DATA </w:instrText>
      </w:r>
      <w:r w:rsidR="00802FED">
        <w:rPr>
          <w:rFonts w:ascii="Arial" w:hAnsi="Arial" w:cs="Arial"/>
        </w:rPr>
      </w:r>
      <w:r w:rsidR="00802FED">
        <w:rPr>
          <w:rFonts w:ascii="Arial" w:hAnsi="Arial" w:cs="Arial"/>
        </w:rPr>
        <w:fldChar w:fldCharType="end"/>
      </w:r>
      <w:r w:rsidRPr="00E90899">
        <w:rPr>
          <w:rFonts w:ascii="Arial" w:hAnsi="Arial" w:cs="Arial"/>
        </w:rPr>
        <w:fldChar w:fldCharType="separate"/>
      </w:r>
      <w:r w:rsidR="00802FED">
        <w:rPr>
          <w:rFonts w:ascii="Arial" w:hAnsi="Arial" w:cs="Arial"/>
          <w:noProof/>
        </w:rPr>
        <w:t>[71]</w:t>
      </w:r>
      <w:r w:rsidRPr="00E90899">
        <w:rPr>
          <w:rFonts w:ascii="Arial" w:hAnsi="Arial" w:cs="Arial"/>
        </w:rPr>
        <w:fldChar w:fldCharType="end"/>
      </w:r>
      <w:r w:rsidRPr="00E90899">
        <w:rPr>
          <w:rFonts w:ascii="Arial" w:hAnsi="Arial" w:cs="Arial"/>
        </w:rPr>
        <w:t>.</w:t>
      </w:r>
    </w:p>
    <w:p w14:paraId="54519CED" w14:textId="63F7AA41" w:rsidR="00442D1C" w:rsidRPr="00E90899" w:rsidRDefault="00477A6A" w:rsidP="00D31EA1">
      <w:pPr>
        <w:pStyle w:val="NormalWeb"/>
        <w:shd w:val="clear" w:color="auto" w:fill="FFFFFF"/>
        <w:spacing w:after="360" w:line="276" w:lineRule="auto"/>
        <w:jc w:val="both"/>
        <w:rPr>
          <w:rFonts w:ascii="Arial" w:hAnsi="Arial" w:cs="Arial"/>
          <w:sz w:val="22"/>
          <w:szCs w:val="22"/>
        </w:rPr>
      </w:pPr>
      <w:r w:rsidRPr="00E90899">
        <w:rPr>
          <w:rFonts w:ascii="Arial" w:hAnsi="Arial" w:cs="Arial"/>
          <w:sz w:val="22"/>
          <w:szCs w:val="22"/>
        </w:rPr>
        <w:t xml:space="preserve">An interesting pathway in our enrichment analysis was the inflammasome pathway. </w:t>
      </w:r>
      <w:r w:rsidRPr="00E90899">
        <w:rPr>
          <w:rFonts w:ascii="Arial" w:hAnsi="Arial" w:cs="Arial"/>
          <w:i/>
          <w:iCs/>
          <w:sz w:val="22"/>
          <w:szCs w:val="22"/>
          <w:shd w:val="clear" w:color="auto" w:fill="FFFFFF"/>
        </w:rPr>
        <w:t>IL1B</w:t>
      </w:r>
      <w:r w:rsidRPr="00E90899">
        <w:rPr>
          <w:rFonts w:ascii="Arial" w:hAnsi="Arial" w:cs="Arial"/>
          <w:sz w:val="22"/>
          <w:szCs w:val="22"/>
          <w:shd w:val="clear" w:color="auto" w:fill="FFFFFF"/>
        </w:rPr>
        <w:t xml:space="preserve"> was </w:t>
      </w:r>
      <w:r w:rsidR="003F0AFF" w:rsidRPr="005753B0">
        <w:rPr>
          <w:rFonts w:ascii="Arial" w:hAnsi="Arial" w:cs="Arial"/>
          <w:sz w:val="22"/>
          <w:szCs w:val="22"/>
          <w:shd w:val="clear" w:color="auto" w:fill="FFFFFF"/>
        </w:rPr>
        <w:t>significantly</w:t>
      </w:r>
      <w:r w:rsidR="003F0AFF">
        <w:rPr>
          <w:rFonts w:ascii="Arial" w:hAnsi="Arial" w:cs="Arial"/>
          <w:sz w:val="22"/>
          <w:szCs w:val="22"/>
          <w:shd w:val="clear" w:color="auto" w:fill="FFFFFF"/>
        </w:rPr>
        <w:t xml:space="preserve"> </w:t>
      </w:r>
      <w:r w:rsidRPr="00E90899">
        <w:rPr>
          <w:rFonts w:ascii="Arial" w:hAnsi="Arial" w:cs="Arial"/>
          <w:sz w:val="22"/>
          <w:szCs w:val="22"/>
          <w:shd w:val="clear" w:color="auto" w:fill="FFFFFF"/>
        </w:rPr>
        <w:t>upregulated in vape</w:t>
      </w:r>
      <w:ins w:id="7656" w:author="Commodore, Sarah" w:date="2023-03-22T15:44:00Z">
        <w:r w:rsidR="0005083A">
          <w:rPr>
            <w:rFonts w:ascii="Arial" w:hAnsi="Arial" w:cs="Arial"/>
            <w:sz w:val="22"/>
            <w:szCs w:val="22"/>
            <w:shd w:val="clear" w:color="auto" w:fill="FFFFFF"/>
          </w:rPr>
          <w:t xml:space="preserve"> use</w:t>
        </w:r>
      </w:ins>
      <w:r w:rsidRPr="00E90899">
        <w:rPr>
          <w:rFonts w:ascii="Arial" w:hAnsi="Arial" w:cs="Arial"/>
          <w:sz w:val="22"/>
          <w:szCs w:val="22"/>
          <w:shd w:val="clear" w:color="auto" w:fill="FFFFFF"/>
        </w:rPr>
        <w:t>rs (FC: 2.1</w:t>
      </w:r>
      <w:r w:rsidR="0058065F">
        <w:rPr>
          <w:rFonts w:ascii="Arial" w:hAnsi="Arial" w:cs="Arial"/>
          <w:sz w:val="22"/>
          <w:szCs w:val="22"/>
          <w:shd w:val="clear" w:color="auto" w:fill="FFFFFF"/>
        </w:rPr>
        <w:t>; FDR &lt; 0.001</w:t>
      </w:r>
      <w:r w:rsidRPr="00E90899">
        <w:rPr>
          <w:rFonts w:ascii="Arial" w:hAnsi="Arial" w:cs="Arial"/>
          <w:sz w:val="22"/>
          <w:szCs w:val="22"/>
          <w:shd w:val="clear" w:color="auto" w:fill="FFFFFF"/>
        </w:rPr>
        <w:t xml:space="preserve">) and this has been suggested that inflammasomes are activated, and </w:t>
      </w:r>
      <w:r w:rsidR="009939BD" w:rsidRPr="00E90899">
        <w:rPr>
          <w:rFonts w:ascii="Arial" w:hAnsi="Arial" w:cs="Arial"/>
          <w:sz w:val="22"/>
          <w:szCs w:val="22"/>
          <w:shd w:val="clear" w:color="auto" w:fill="FFFFFF"/>
        </w:rPr>
        <w:t>like</w:t>
      </w:r>
      <w:r w:rsidRPr="00E90899">
        <w:rPr>
          <w:rFonts w:ascii="Arial" w:hAnsi="Arial" w:cs="Arial"/>
          <w:sz w:val="22"/>
          <w:szCs w:val="22"/>
          <w:shd w:val="clear" w:color="auto" w:fill="FFFFFF"/>
        </w:rPr>
        <w:t xml:space="preserve"> Lee et al, </w:t>
      </w:r>
      <w:r w:rsidRPr="00E90899">
        <w:rPr>
          <w:rFonts w:ascii="Arial" w:hAnsi="Arial" w:cs="Arial"/>
          <w:i/>
          <w:iCs/>
          <w:sz w:val="22"/>
          <w:szCs w:val="22"/>
          <w:shd w:val="clear" w:color="auto" w:fill="FFFFFF"/>
        </w:rPr>
        <w:t xml:space="preserve">CXCL1, CXCL2 </w:t>
      </w:r>
      <w:r w:rsidRPr="00E90899">
        <w:rPr>
          <w:rFonts w:ascii="Arial" w:hAnsi="Arial" w:cs="Arial"/>
          <w:sz w:val="22"/>
          <w:szCs w:val="22"/>
          <w:shd w:val="clear" w:color="auto" w:fill="FFFFFF"/>
        </w:rPr>
        <w:t>and</w:t>
      </w:r>
      <w:r w:rsidRPr="00E90899">
        <w:rPr>
          <w:rFonts w:ascii="Arial" w:hAnsi="Arial" w:cs="Arial"/>
          <w:i/>
          <w:iCs/>
          <w:sz w:val="22"/>
          <w:szCs w:val="22"/>
          <w:shd w:val="clear" w:color="auto" w:fill="FFFFFF"/>
        </w:rPr>
        <w:t xml:space="preserve"> NOD2</w:t>
      </w:r>
      <w:r w:rsidRPr="00E90899">
        <w:rPr>
          <w:rFonts w:ascii="Arial" w:hAnsi="Arial" w:cs="Arial"/>
          <w:sz w:val="22"/>
          <w:szCs w:val="22"/>
          <w:shd w:val="clear" w:color="auto" w:fill="FFFFFF"/>
        </w:rPr>
        <w:t xml:space="preserve"> were upregulated in vape</w:t>
      </w:r>
      <w:ins w:id="7657" w:author="Commodore, Sarah" w:date="2023-03-22T15:44:00Z">
        <w:r w:rsidR="0005083A">
          <w:rPr>
            <w:rFonts w:ascii="Arial" w:hAnsi="Arial" w:cs="Arial"/>
            <w:sz w:val="22"/>
            <w:szCs w:val="22"/>
            <w:shd w:val="clear" w:color="auto" w:fill="FFFFFF"/>
          </w:rPr>
          <w:t xml:space="preserve"> use</w:t>
        </w:r>
      </w:ins>
      <w:r w:rsidRPr="00E90899">
        <w:rPr>
          <w:rFonts w:ascii="Arial" w:hAnsi="Arial" w:cs="Arial"/>
          <w:sz w:val="22"/>
          <w:szCs w:val="22"/>
          <w:shd w:val="clear" w:color="auto" w:fill="FFFFFF"/>
        </w:rPr>
        <w:t xml:space="preserve">rs </w:t>
      </w:r>
      <w:r w:rsidRPr="00E90899">
        <w:rPr>
          <w:rFonts w:ascii="Arial" w:hAnsi="Arial" w:cs="Arial"/>
          <w:sz w:val="22"/>
          <w:szCs w:val="22"/>
          <w:shd w:val="clear" w:color="auto" w:fill="FFFFFF"/>
        </w:rPr>
        <w:fldChar w:fldCharType="begin">
          <w:fldData xml:space="preserve">PEVuZE5vdGU+PENpdGU+PEF1dGhvcj5MZWU8L0F1dGhvcj48WWVhcj4yMDIwPC9ZZWFyPjxSZWNO
dW0+NTA8L1JlY051bT48RGlzcGxheVRleHQ+WzcxXTwvRGlzcGxheVRleHQ+PHJlY29yZD48cmVj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802FED">
        <w:rPr>
          <w:rFonts w:ascii="Arial" w:hAnsi="Arial" w:cs="Arial"/>
          <w:sz w:val="22"/>
          <w:szCs w:val="22"/>
          <w:shd w:val="clear" w:color="auto" w:fill="FFFFFF"/>
        </w:rPr>
        <w:instrText xml:space="preserve"> ADDIN EN.CITE </w:instrText>
      </w:r>
      <w:r w:rsidR="00802FED">
        <w:rPr>
          <w:rFonts w:ascii="Arial" w:hAnsi="Arial" w:cs="Arial"/>
          <w:sz w:val="22"/>
          <w:szCs w:val="22"/>
          <w:shd w:val="clear" w:color="auto" w:fill="FFFFFF"/>
        </w:rPr>
        <w:fldChar w:fldCharType="begin">
          <w:fldData xml:space="preserve">PEVuZE5vdGU+PENpdGU+PEF1dGhvcj5MZWU8L0F1dGhvcj48WWVhcj4yMDIwPC9ZZWFyPjxSZWNO
dW0+NTA8L1JlY051bT48RGlzcGxheVRleHQ+WzcxXTwvRGlzcGxheVRleHQ+PHJlY29yZD48cmVj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802FED">
        <w:rPr>
          <w:rFonts w:ascii="Arial" w:hAnsi="Arial" w:cs="Arial"/>
          <w:sz w:val="22"/>
          <w:szCs w:val="22"/>
          <w:shd w:val="clear" w:color="auto" w:fill="FFFFFF"/>
        </w:rPr>
        <w:instrText xml:space="preserve"> ADDIN EN.CITE.DATA </w:instrText>
      </w:r>
      <w:r w:rsidR="00802FED">
        <w:rPr>
          <w:rFonts w:ascii="Arial" w:hAnsi="Arial" w:cs="Arial"/>
          <w:sz w:val="22"/>
          <w:szCs w:val="22"/>
          <w:shd w:val="clear" w:color="auto" w:fill="FFFFFF"/>
        </w:rPr>
      </w:r>
      <w:r w:rsidR="00802FED">
        <w:rPr>
          <w:rFonts w:ascii="Arial" w:hAnsi="Arial" w:cs="Arial"/>
          <w:sz w:val="22"/>
          <w:szCs w:val="22"/>
          <w:shd w:val="clear" w:color="auto" w:fill="FFFFFF"/>
        </w:rPr>
        <w:fldChar w:fldCharType="end"/>
      </w:r>
      <w:r w:rsidRPr="00E90899">
        <w:rPr>
          <w:rFonts w:ascii="Arial" w:hAnsi="Arial" w:cs="Arial"/>
          <w:sz w:val="22"/>
          <w:szCs w:val="22"/>
          <w:shd w:val="clear" w:color="auto" w:fill="FFFFFF"/>
        </w:rPr>
        <w:fldChar w:fldCharType="separate"/>
      </w:r>
      <w:r w:rsidR="00802FED">
        <w:rPr>
          <w:rFonts w:ascii="Arial" w:hAnsi="Arial" w:cs="Arial"/>
          <w:noProof/>
          <w:sz w:val="22"/>
          <w:szCs w:val="22"/>
          <w:shd w:val="clear" w:color="auto" w:fill="FFFFFF"/>
        </w:rPr>
        <w:t>[71]</w:t>
      </w:r>
      <w:r w:rsidRPr="00E90899">
        <w:rPr>
          <w:rFonts w:ascii="Arial" w:hAnsi="Arial" w:cs="Arial"/>
          <w:sz w:val="22"/>
          <w:szCs w:val="22"/>
          <w:shd w:val="clear" w:color="auto" w:fill="FFFFFF"/>
        </w:rPr>
        <w:fldChar w:fldCharType="end"/>
      </w:r>
      <w:r w:rsidRPr="00E90899">
        <w:rPr>
          <w:rFonts w:ascii="Arial" w:hAnsi="Arial" w:cs="Arial"/>
          <w:sz w:val="22"/>
          <w:szCs w:val="22"/>
          <w:shd w:val="clear" w:color="auto" w:fill="FFFFFF"/>
        </w:rPr>
        <w:t>.</w:t>
      </w:r>
      <w:r w:rsidRPr="00E90899">
        <w:rPr>
          <w:rFonts w:ascii="Arial" w:hAnsi="Arial" w:cs="Arial"/>
          <w:sz w:val="22"/>
          <w:szCs w:val="22"/>
        </w:rPr>
        <w:t xml:space="preserve"> </w:t>
      </w:r>
      <w:r w:rsidRPr="00E90899">
        <w:rPr>
          <w:rFonts w:ascii="Arial" w:hAnsi="Arial" w:cs="Arial"/>
          <w:sz w:val="22"/>
          <w:szCs w:val="22"/>
          <w:shd w:val="clear" w:color="auto" w:fill="FFFFFF"/>
        </w:rPr>
        <w:t xml:space="preserve">Inflammasomes (such as nucleotide-binding oligomerization domain, leucine rich repeat and pyrin domain containing (NLRP)) are large protein structures primarily located in macrophages that respond to inflammatory signals </w:t>
      </w:r>
      <w:r w:rsidRPr="00E90899">
        <w:rPr>
          <w:rFonts w:ascii="Arial" w:hAnsi="Arial" w:cs="Arial"/>
          <w:sz w:val="22"/>
          <w:szCs w:val="22"/>
          <w:shd w:val="clear" w:color="auto" w:fill="FFFFFF"/>
        </w:rPr>
        <w:fldChar w:fldCharType="begin">
          <w:fldData xml:space="preserve">PEVuZE5vdGU+PENpdGU+PEF1dGhvcj5MZWU8L0F1dGhvcj48WWVhcj4yMDIwPC9ZZWFyPjxSZWNO
dW0+NTA8L1JlY051bT48RGlzcGxheVRleHQ+WzcxXTwvRGlzcGxheVRleHQ+PHJlY29yZD48cmVj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802FED">
        <w:rPr>
          <w:rFonts w:ascii="Arial" w:hAnsi="Arial" w:cs="Arial"/>
          <w:sz w:val="22"/>
          <w:szCs w:val="22"/>
          <w:shd w:val="clear" w:color="auto" w:fill="FFFFFF"/>
        </w:rPr>
        <w:instrText xml:space="preserve"> ADDIN EN.CITE </w:instrText>
      </w:r>
      <w:r w:rsidR="00802FED">
        <w:rPr>
          <w:rFonts w:ascii="Arial" w:hAnsi="Arial" w:cs="Arial"/>
          <w:sz w:val="22"/>
          <w:szCs w:val="22"/>
          <w:shd w:val="clear" w:color="auto" w:fill="FFFFFF"/>
        </w:rPr>
        <w:fldChar w:fldCharType="begin">
          <w:fldData xml:space="preserve">PEVuZE5vdGU+PENpdGU+PEF1dGhvcj5MZWU8L0F1dGhvcj48WWVhcj4yMDIwPC9ZZWFyPjxSZWNO
dW0+NTA8L1JlY051bT48RGlzcGxheVRleHQ+WzcxXTwvRGlzcGxheVRleHQ+PHJlY29yZD48cmVj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802FED">
        <w:rPr>
          <w:rFonts w:ascii="Arial" w:hAnsi="Arial" w:cs="Arial"/>
          <w:sz w:val="22"/>
          <w:szCs w:val="22"/>
          <w:shd w:val="clear" w:color="auto" w:fill="FFFFFF"/>
        </w:rPr>
        <w:instrText xml:space="preserve"> ADDIN EN.CITE.DATA </w:instrText>
      </w:r>
      <w:r w:rsidR="00802FED">
        <w:rPr>
          <w:rFonts w:ascii="Arial" w:hAnsi="Arial" w:cs="Arial"/>
          <w:sz w:val="22"/>
          <w:szCs w:val="22"/>
          <w:shd w:val="clear" w:color="auto" w:fill="FFFFFF"/>
        </w:rPr>
      </w:r>
      <w:r w:rsidR="00802FED">
        <w:rPr>
          <w:rFonts w:ascii="Arial" w:hAnsi="Arial" w:cs="Arial"/>
          <w:sz w:val="22"/>
          <w:szCs w:val="22"/>
          <w:shd w:val="clear" w:color="auto" w:fill="FFFFFF"/>
        </w:rPr>
        <w:fldChar w:fldCharType="end"/>
      </w:r>
      <w:r w:rsidRPr="00E90899">
        <w:rPr>
          <w:rFonts w:ascii="Arial" w:hAnsi="Arial" w:cs="Arial"/>
          <w:sz w:val="22"/>
          <w:szCs w:val="22"/>
          <w:shd w:val="clear" w:color="auto" w:fill="FFFFFF"/>
        </w:rPr>
        <w:fldChar w:fldCharType="separate"/>
      </w:r>
      <w:r w:rsidR="00802FED">
        <w:rPr>
          <w:rFonts w:ascii="Arial" w:hAnsi="Arial" w:cs="Arial"/>
          <w:noProof/>
          <w:sz w:val="22"/>
          <w:szCs w:val="22"/>
          <w:shd w:val="clear" w:color="auto" w:fill="FFFFFF"/>
        </w:rPr>
        <w:t>[71]</w:t>
      </w:r>
      <w:r w:rsidRPr="00E90899">
        <w:rPr>
          <w:rFonts w:ascii="Arial" w:hAnsi="Arial" w:cs="Arial"/>
          <w:sz w:val="22"/>
          <w:szCs w:val="22"/>
          <w:shd w:val="clear" w:color="auto" w:fill="FFFFFF"/>
        </w:rPr>
        <w:fldChar w:fldCharType="end"/>
      </w:r>
      <w:r w:rsidRPr="00E90899">
        <w:rPr>
          <w:rFonts w:ascii="Arial" w:hAnsi="Arial" w:cs="Arial"/>
          <w:sz w:val="22"/>
          <w:szCs w:val="22"/>
          <w:shd w:val="clear" w:color="auto" w:fill="FFFFFF"/>
        </w:rPr>
        <w:t>. Upon activation, inflammasomes cleave pro-IL1B and pro-</w:t>
      </w:r>
      <w:r w:rsidRPr="00E90899">
        <w:rPr>
          <w:rFonts w:ascii="Arial" w:hAnsi="Arial" w:cs="Arial"/>
          <w:i/>
          <w:iCs/>
          <w:sz w:val="22"/>
          <w:szCs w:val="22"/>
          <w:shd w:val="clear" w:color="auto" w:fill="FFFFFF"/>
        </w:rPr>
        <w:t>IL18</w:t>
      </w:r>
      <w:r w:rsidRPr="00E90899">
        <w:rPr>
          <w:rFonts w:ascii="Arial" w:hAnsi="Arial" w:cs="Arial"/>
          <w:sz w:val="22"/>
          <w:szCs w:val="22"/>
          <w:shd w:val="clear" w:color="auto" w:fill="FFFFFF"/>
        </w:rPr>
        <w:t xml:space="preserve"> into </w:t>
      </w:r>
      <w:r w:rsidRPr="00E90899">
        <w:rPr>
          <w:rFonts w:ascii="Arial" w:hAnsi="Arial" w:cs="Arial"/>
          <w:i/>
          <w:iCs/>
          <w:sz w:val="22"/>
          <w:szCs w:val="22"/>
          <w:shd w:val="clear" w:color="auto" w:fill="FFFFFF"/>
        </w:rPr>
        <w:t>IL1B</w:t>
      </w:r>
      <w:r w:rsidRPr="00E90899">
        <w:rPr>
          <w:rFonts w:ascii="Arial" w:hAnsi="Arial" w:cs="Arial"/>
          <w:sz w:val="22"/>
          <w:szCs w:val="22"/>
          <w:shd w:val="clear" w:color="auto" w:fill="FFFFFF"/>
        </w:rPr>
        <w:t xml:space="preserve"> and </w:t>
      </w:r>
      <w:r w:rsidRPr="00E90899">
        <w:rPr>
          <w:rFonts w:ascii="Arial" w:hAnsi="Arial" w:cs="Arial"/>
          <w:i/>
          <w:iCs/>
          <w:sz w:val="22"/>
          <w:szCs w:val="22"/>
          <w:shd w:val="clear" w:color="auto" w:fill="FFFFFF"/>
        </w:rPr>
        <w:t>IL18</w:t>
      </w:r>
      <w:r w:rsidRPr="00E90899">
        <w:rPr>
          <w:rFonts w:ascii="Arial" w:hAnsi="Arial" w:cs="Arial"/>
          <w:sz w:val="22"/>
          <w:szCs w:val="22"/>
          <w:shd w:val="clear" w:color="auto" w:fill="FFFFFF"/>
        </w:rPr>
        <w:t xml:space="preserve">, to signal the presence of xenobiotics and initiate the inflammatory response </w:t>
      </w:r>
      <w:r w:rsidRPr="00E90899">
        <w:rPr>
          <w:rFonts w:ascii="Arial" w:hAnsi="Arial" w:cs="Arial"/>
          <w:sz w:val="22"/>
          <w:szCs w:val="22"/>
          <w:shd w:val="clear" w:color="auto" w:fill="FFFFFF"/>
        </w:rPr>
        <w:fldChar w:fldCharType="begin">
          <w:fldData xml:space="preserve">PEVuZE5vdGU+PENpdGU+PEF1dGhvcj5MdTwvQXV0aG9yPjxZZWFyPjIwMTU8L1llYXI+PFJlY051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</w:fldData>
        </w:fldChar>
      </w:r>
      <w:r w:rsidR="00802FED">
        <w:rPr>
          <w:rFonts w:ascii="Arial" w:hAnsi="Arial" w:cs="Arial"/>
          <w:sz w:val="22"/>
          <w:szCs w:val="22"/>
          <w:shd w:val="clear" w:color="auto" w:fill="FFFFFF"/>
        </w:rPr>
        <w:instrText xml:space="preserve"> ADDIN EN.CITE </w:instrText>
      </w:r>
      <w:r w:rsidR="00802FED">
        <w:rPr>
          <w:rFonts w:ascii="Arial" w:hAnsi="Arial" w:cs="Arial"/>
          <w:sz w:val="22"/>
          <w:szCs w:val="22"/>
          <w:shd w:val="clear" w:color="auto" w:fill="FFFFFF"/>
        </w:rPr>
        <w:fldChar w:fldCharType="begin">
          <w:fldData xml:space="preserve">PEVuZE5vdGU+PENpdGU+PEF1dGhvcj5MdTwvQXV0aG9yPjxZZWFyPjIwMTU8L1llYXI+PFJlY051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</w:fldData>
        </w:fldChar>
      </w:r>
      <w:r w:rsidR="00802FED">
        <w:rPr>
          <w:rFonts w:ascii="Arial" w:hAnsi="Arial" w:cs="Arial"/>
          <w:sz w:val="22"/>
          <w:szCs w:val="22"/>
          <w:shd w:val="clear" w:color="auto" w:fill="FFFFFF"/>
        </w:rPr>
        <w:instrText xml:space="preserve"> ADDIN EN.CITE.DATA </w:instrText>
      </w:r>
      <w:r w:rsidR="00802FED">
        <w:rPr>
          <w:rFonts w:ascii="Arial" w:hAnsi="Arial" w:cs="Arial"/>
          <w:sz w:val="22"/>
          <w:szCs w:val="22"/>
          <w:shd w:val="clear" w:color="auto" w:fill="FFFFFF"/>
        </w:rPr>
      </w:r>
      <w:r w:rsidR="00802FED">
        <w:rPr>
          <w:rFonts w:ascii="Arial" w:hAnsi="Arial" w:cs="Arial"/>
          <w:sz w:val="22"/>
          <w:szCs w:val="22"/>
          <w:shd w:val="clear" w:color="auto" w:fill="FFFFFF"/>
        </w:rPr>
        <w:fldChar w:fldCharType="end"/>
      </w:r>
      <w:r w:rsidRPr="00E90899">
        <w:rPr>
          <w:rFonts w:ascii="Arial" w:hAnsi="Arial" w:cs="Arial"/>
          <w:sz w:val="22"/>
          <w:szCs w:val="22"/>
          <w:shd w:val="clear" w:color="auto" w:fill="FFFFFF"/>
        </w:rPr>
        <w:fldChar w:fldCharType="separate"/>
      </w:r>
      <w:r w:rsidR="00802FED">
        <w:rPr>
          <w:rFonts w:ascii="Arial" w:hAnsi="Arial" w:cs="Arial"/>
          <w:noProof/>
          <w:sz w:val="22"/>
          <w:szCs w:val="22"/>
          <w:shd w:val="clear" w:color="auto" w:fill="FFFFFF"/>
        </w:rPr>
        <w:t>[72]</w:t>
      </w:r>
      <w:r w:rsidRPr="00E90899">
        <w:rPr>
          <w:rFonts w:ascii="Arial" w:hAnsi="Arial" w:cs="Arial"/>
          <w:sz w:val="22"/>
          <w:szCs w:val="22"/>
          <w:shd w:val="clear" w:color="auto" w:fill="FFFFFF"/>
        </w:rPr>
        <w:fldChar w:fldCharType="end"/>
      </w:r>
      <w:r w:rsidRPr="00E90899">
        <w:rPr>
          <w:rFonts w:ascii="Arial" w:hAnsi="Arial" w:cs="Arial"/>
          <w:sz w:val="22"/>
          <w:szCs w:val="22"/>
          <w:shd w:val="clear" w:color="auto" w:fill="FFFFFF"/>
        </w:rPr>
        <w:t xml:space="preserve">. </w:t>
      </w:r>
      <w:r w:rsidRPr="00E90899">
        <w:rPr>
          <w:rFonts w:ascii="Arial" w:hAnsi="Arial" w:cs="Arial"/>
          <w:sz w:val="22"/>
          <w:szCs w:val="22"/>
        </w:rPr>
        <w:t>Several members of the NLRP family were differentially expressed when vape</w:t>
      </w:r>
      <w:r w:rsidR="00202869">
        <w:rPr>
          <w:rFonts w:ascii="Arial" w:hAnsi="Arial" w:cs="Arial"/>
          <w:sz w:val="22"/>
          <w:szCs w:val="22"/>
        </w:rPr>
        <w:t xml:space="preserve"> use</w:t>
      </w:r>
      <w:r w:rsidRPr="00E90899">
        <w:rPr>
          <w:rFonts w:ascii="Arial" w:hAnsi="Arial" w:cs="Arial"/>
          <w:sz w:val="22"/>
          <w:szCs w:val="22"/>
        </w:rPr>
        <w:t xml:space="preserve">rs were compared to </w:t>
      </w:r>
      <w:r w:rsidR="00202869">
        <w:rPr>
          <w:rFonts w:ascii="Arial" w:hAnsi="Arial" w:cs="Arial"/>
          <w:sz w:val="22"/>
          <w:szCs w:val="22"/>
        </w:rPr>
        <w:t>non-vape users</w:t>
      </w:r>
      <w:r w:rsidR="00202869" w:rsidRPr="00E90899">
        <w:rPr>
          <w:rFonts w:ascii="Arial" w:hAnsi="Arial" w:cs="Arial"/>
          <w:sz w:val="22"/>
          <w:szCs w:val="22"/>
        </w:rPr>
        <w:t xml:space="preserve"> </w:t>
      </w:r>
      <w:r w:rsidRPr="00E90899">
        <w:rPr>
          <w:rFonts w:ascii="Arial" w:hAnsi="Arial" w:cs="Arial"/>
          <w:sz w:val="22"/>
          <w:szCs w:val="22"/>
        </w:rPr>
        <w:t>(</w:t>
      </w:r>
      <w:r w:rsidRPr="00E90899">
        <w:rPr>
          <w:rFonts w:ascii="Arial" w:hAnsi="Arial" w:cs="Arial"/>
          <w:i/>
          <w:iCs/>
          <w:sz w:val="22"/>
          <w:szCs w:val="22"/>
        </w:rPr>
        <w:t xml:space="preserve">NLRP1, NLRP3, NLRP6, NLRP12, </w:t>
      </w:r>
      <w:r w:rsidRPr="00E90899">
        <w:rPr>
          <w:rFonts w:ascii="Arial" w:hAnsi="Arial" w:cs="Arial"/>
          <w:sz w:val="22"/>
          <w:szCs w:val="22"/>
        </w:rPr>
        <w:t>and</w:t>
      </w:r>
      <w:r w:rsidRPr="00E90899">
        <w:rPr>
          <w:rFonts w:ascii="Arial" w:hAnsi="Arial" w:cs="Arial"/>
          <w:i/>
          <w:iCs/>
          <w:sz w:val="22"/>
          <w:szCs w:val="22"/>
        </w:rPr>
        <w:t xml:space="preserve"> NLRP14</w:t>
      </w:r>
      <w:r w:rsidRPr="00E90899">
        <w:rPr>
          <w:rFonts w:ascii="Arial" w:hAnsi="Arial" w:cs="Arial"/>
          <w:sz w:val="22"/>
          <w:szCs w:val="22"/>
        </w:rPr>
        <w:t xml:space="preserve">). All except </w:t>
      </w:r>
      <w:r w:rsidRPr="00E90899">
        <w:rPr>
          <w:rFonts w:ascii="Arial" w:hAnsi="Arial" w:cs="Arial"/>
          <w:i/>
          <w:iCs/>
          <w:sz w:val="22"/>
          <w:szCs w:val="22"/>
        </w:rPr>
        <w:t>NLRP14</w:t>
      </w:r>
      <w:r w:rsidRPr="00E90899">
        <w:rPr>
          <w:rFonts w:ascii="Arial" w:hAnsi="Arial" w:cs="Arial"/>
          <w:sz w:val="22"/>
          <w:szCs w:val="22"/>
        </w:rPr>
        <w:t xml:space="preserve"> were upregulated. The dysregulation of inflammasome pathway may be an important step in immune dysregulation during chronic e-cig use. For instance, an inflammatory cytokine such as </w:t>
      </w:r>
      <w:r w:rsidRPr="00E90899">
        <w:rPr>
          <w:rFonts w:ascii="Arial" w:hAnsi="Arial" w:cs="Arial"/>
          <w:i/>
          <w:iCs/>
          <w:sz w:val="22"/>
          <w:szCs w:val="22"/>
        </w:rPr>
        <w:t>IL1B</w:t>
      </w:r>
      <w:r w:rsidRPr="00E90899">
        <w:rPr>
          <w:rFonts w:ascii="Arial" w:hAnsi="Arial" w:cs="Arial"/>
          <w:sz w:val="22"/>
          <w:szCs w:val="22"/>
        </w:rPr>
        <w:t xml:space="preserve"> (upregulated in vape</w:t>
      </w:r>
      <w:ins w:id="7658" w:author="Commodore, Sarah" w:date="2023-03-22T15:44:00Z">
        <w:r w:rsidR="0005083A">
          <w:rPr>
            <w:rFonts w:ascii="Arial" w:hAnsi="Arial" w:cs="Arial"/>
            <w:sz w:val="22"/>
            <w:szCs w:val="22"/>
          </w:rPr>
          <w:t xml:space="preserve"> use</w:t>
        </w:r>
      </w:ins>
      <w:r w:rsidRPr="00E90899">
        <w:rPr>
          <w:rFonts w:ascii="Arial" w:hAnsi="Arial" w:cs="Arial"/>
          <w:sz w:val="22"/>
          <w:szCs w:val="22"/>
        </w:rPr>
        <w:t xml:space="preserve">rs) can stimulate the production of other inflammatory cytokines (eg </w:t>
      </w:r>
      <w:r w:rsidRPr="00E90899">
        <w:rPr>
          <w:rFonts w:ascii="Arial" w:hAnsi="Arial" w:cs="Arial"/>
          <w:i/>
          <w:iCs/>
          <w:sz w:val="22"/>
          <w:szCs w:val="22"/>
        </w:rPr>
        <w:t>IL6</w:t>
      </w:r>
      <w:r w:rsidRPr="00E90899">
        <w:rPr>
          <w:rFonts w:ascii="Arial" w:hAnsi="Arial" w:cs="Arial"/>
          <w:sz w:val="22"/>
          <w:szCs w:val="22"/>
        </w:rPr>
        <w:t xml:space="preserve"> and </w:t>
      </w:r>
      <w:r w:rsidRPr="00E90899">
        <w:rPr>
          <w:rFonts w:ascii="Arial" w:hAnsi="Arial" w:cs="Arial"/>
          <w:i/>
          <w:iCs/>
          <w:sz w:val="22"/>
          <w:szCs w:val="22"/>
        </w:rPr>
        <w:t>TNF</w:t>
      </w:r>
      <w:r w:rsidRPr="00E90899">
        <w:rPr>
          <w:rFonts w:ascii="Arial" w:hAnsi="Arial" w:cs="Arial"/>
          <w:sz w:val="22"/>
          <w:szCs w:val="22"/>
        </w:rPr>
        <w:t>) which were also upregulated in vape</w:t>
      </w:r>
      <w:ins w:id="7659" w:author="Commodore, Sarah" w:date="2023-03-22T15:42:00Z">
        <w:r w:rsidR="0005083A">
          <w:rPr>
            <w:rFonts w:ascii="Arial" w:hAnsi="Arial" w:cs="Arial"/>
            <w:sz w:val="22"/>
            <w:szCs w:val="22"/>
          </w:rPr>
          <w:t xml:space="preserve"> users</w:t>
        </w:r>
      </w:ins>
      <w:del w:id="7660" w:author="Commodore, Sarah" w:date="2023-03-22T15:42:00Z">
        <w:r w:rsidRPr="00E90899" w:rsidDel="0005083A">
          <w:rPr>
            <w:rFonts w:ascii="Arial" w:hAnsi="Arial" w:cs="Arial"/>
            <w:sz w:val="22"/>
            <w:szCs w:val="22"/>
          </w:rPr>
          <w:delText>rs</w:delText>
        </w:r>
      </w:del>
      <w:r w:rsidRPr="00E90899">
        <w:rPr>
          <w:rFonts w:ascii="Arial" w:hAnsi="Arial" w:cs="Arial"/>
          <w:sz w:val="22"/>
          <w:szCs w:val="22"/>
        </w:rPr>
        <w:t xml:space="preserve"> vs non</w:t>
      </w:r>
      <w:ins w:id="7661" w:author="Commodore, Sarah" w:date="2023-03-22T15:43:00Z">
        <w:r w:rsidR="0005083A">
          <w:rPr>
            <w:rFonts w:ascii="Arial" w:hAnsi="Arial" w:cs="Arial"/>
            <w:sz w:val="22"/>
            <w:szCs w:val="22"/>
          </w:rPr>
          <w:t>-</w:t>
        </w:r>
      </w:ins>
      <w:r w:rsidRPr="00E90899">
        <w:rPr>
          <w:rFonts w:ascii="Arial" w:hAnsi="Arial" w:cs="Arial"/>
          <w:sz w:val="22"/>
          <w:szCs w:val="22"/>
        </w:rPr>
        <w:t>vape</w:t>
      </w:r>
      <w:ins w:id="7662" w:author="Commodore, Sarah" w:date="2023-03-22T15:43:00Z">
        <w:r w:rsidR="0005083A">
          <w:rPr>
            <w:rFonts w:ascii="Arial" w:hAnsi="Arial" w:cs="Arial"/>
            <w:sz w:val="22"/>
            <w:szCs w:val="22"/>
          </w:rPr>
          <w:t xml:space="preserve"> use</w:t>
        </w:r>
      </w:ins>
      <w:r w:rsidRPr="00E90899">
        <w:rPr>
          <w:rFonts w:ascii="Arial" w:hAnsi="Arial" w:cs="Arial"/>
          <w:sz w:val="22"/>
          <w:szCs w:val="22"/>
        </w:rPr>
        <w:t xml:space="preserve">rs in our study. Future studies may need to assess the types of e-cig devices that may stimulate different pathways due to chronic e-cig use. The study by Hickman et al highlights the importance of assessing device type. Data from third- and fourth-generation e-cig users and found an overall suppression of host defense associated with fourth-generation e-cig use </w:t>
      </w:r>
      <w:r w:rsidRPr="00E90899">
        <w:rPr>
          <w:rFonts w:ascii="Arial" w:hAnsi="Arial" w:cs="Arial"/>
          <w:sz w:val="22"/>
          <w:szCs w:val="22"/>
        </w:rPr>
        <w:fldChar w:fldCharType="begin">
          <w:fldData xml:space="preserve">PEVuZE5vdGU+PENpdGU+PEF1dGhvcj5IaWNrbWFuPC9BdXRob3I+PFllYXI+MjAyMjwvWWVhcj48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</w:fldData>
        </w:fldChar>
      </w:r>
      <w:r w:rsidR="00802FED">
        <w:rPr>
          <w:rFonts w:ascii="Arial" w:hAnsi="Arial" w:cs="Arial"/>
          <w:sz w:val="22"/>
          <w:szCs w:val="22"/>
        </w:rPr>
        <w:instrText xml:space="preserve"> ADDIN EN.CITE </w:instrText>
      </w:r>
      <w:r w:rsidR="00802FED">
        <w:rPr>
          <w:rFonts w:ascii="Arial" w:hAnsi="Arial" w:cs="Arial"/>
          <w:sz w:val="22"/>
          <w:szCs w:val="22"/>
        </w:rPr>
        <w:fldChar w:fldCharType="begin">
          <w:fldData xml:space="preserve">PEVuZE5vdGU+PENpdGU+PEF1dGhvcj5IaWNrbWFuPC9BdXRob3I+PFllYXI+MjAyMjwvWWVhcj48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</w:fldData>
        </w:fldChar>
      </w:r>
      <w:r w:rsidR="00802FED">
        <w:rPr>
          <w:rFonts w:ascii="Arial" w:hAnsi="Arial" w:cs="Arial"/>
          <w:sz w:val="22"/>
          <w:szCs w:val="22"/>
        </w:rPr>
        <w:instrText xml:space="preserve"> ADDIN EN.CITE.DATA </w:instrText>
      </w:r>
      <w:r w:rsidR="00802FED">
        <w:rPr>
          <w:rFonts w:ascii="Arial" w:hAnsi="Arial" w:cs="Arial"/>
          <w:sz w:val="22"/>
          <w:szCs w:val="22"/>
        </w:rPr>
      </w:r>
      <w:r w:rsidR="00802FED">
        <w:rPr>
          <w:rFonts w:ascii="Arial" w:hAnsi="Arial" w:cs="Arial"/>
          <w:sz w:val="22"/>
          <w:szCs w:val="22"/>
        </w:rPr>
        <w:fldChar w:fldCharType="end"/>
      </w:r>
      <w:r w:rsidRPr="00E90899">
        <w:rPr>
          <w:rFonts w:ascii="Arial" w:hAnsi="Arial" w:cs="Arial"/>
          <w:sz w:val="22"/>
          <w:szCs w:val="22"/>
        </w:rPr>
        <w:fldChar w:fldCharType="separate"/>
      </w:r>
      <w:r w:rsidR="00802FED">
        <w:rPr>
          <w:rFonts w:ascii="Arial" w:hAnsi="Arial" w:cs="Arial"/>
          <w:noProof/>
          <w:sz w:val="22"/>
          <w:szCs w:val="22"/>
        </w:rPr>
        <w:t>[73]</w:t>
      </w:r>
      <w:r w:rsidRPr="00E90899">
        <w:rPr>
          <w:rFonts w:ascii="Arial" w:hAnsi="Arial" w:cs="Arial"/>
          <w:sz w:val="22"/>
          <w:szCs w:val="22"/>
        </w:rPr>
        <w:fldChar w:fldCharType="end"/>
      </w:r>
      <w:r w:rsidRPr="00E90899">
        <w:rPr>
          <w:rFonts w:ascii="Arial" w:hAnsi="Arial" w:cs="Arial"/>
          <w:sz w:val="22"/>
          <w:szCs w:val="22"/>
        </w:rPr>
        <w:t xml:space="preserve">. This may be due to new/emerging formulations in the e-cigs such as nicotine salts and future studies need to be designed to understand the health consequences of emerging e-cigs </w:t>
      </w:r>
      <w:r w:rsidRPr="00E90899">
        <w:rPr>
          <w:rFonts w:ascii="Arial" w:hAnsi="Arial" w:cs="Arial"/>
          <w:sz w:val="22"/>
          <w:szCs w:val="22"/>
        </w:rPr>
        <w:fldChar w:fldCharType="begin"/>
      </w:r>
      <w:r w:rsidR="00802FED">
        <w:rPr>
          <w:rFonts w:ascii="Arial" w:hAnsi="Arial" w:cs="Arial"/>
          <w:sz w:val="22"/>
          <w:szCs w:val="22"/>
        </w:rPr>
        <w:instrText xml:space="preserve"> ADDIN EN.CITE &lt;EndNote&gt;&lt;Cite&gt;&lt;Author&gt;Sullivan&lt;/Author&gt;&lt;Year&gt;2022&lt;/Year&gt;&lt;RecNum&gt;53&lt;/RecNum&gt;&lt;DisplayText&gt;[74]&lt;/DisplayText&gt;&lt;record&gt;&lt;rec-number&gt;53&lt;/rec-number&gt;&lt;foreign-keys&gt;&lt;key app="EN" db-id="f9tp0zfpp9ztsmerf04pd2zqxxwza995dwdf" timestamp="1675977299"&gt;53&lt;/key&gt;&lt;/foreign-keys&gt;&lt;ref-type name="Journal Article"&gt;17&lt;/ref-type&gt;&lt;contributors&gt;&lt;authors&gt;&lt;author&gt;Sullivan, L.&lt;/author&gt;&lt;author&gt;Crotty Alexander, L. E.&lt;/author&gt;&lt;/authors&gt;&lt;/contributors&gt;&lt;auth-address&gt;Division of Pulmonary, Critical Care, Sleep and Physiology University of California, San Diego San Diego, California.&amp;#xD;Pulmonary and Critical Care Section VA San Diego Healthcare System San Diego, California.&lt;/auth-address&gt;&lt;titles&gt;&lt;title&gt;A Problem for Generations: Impact of E-Cigarette Type on Immune Homeostasis&lt;/title&gt;&lt;secondary-title&gt;Am J Respir Crit Care Med&lt;/secondary-title&gt;&lt;alt-title&gt;American journal of respiratory and critical care medicine&lt;/alt-title&gt;&lt;/titles&gt;&lt;periodical&gt;&lt;full-title&gt;Am J Respir Crit Care Med&lt;/full-title&gt;&lt;/periodical&gt;&lt;pages&gt;1195-1197&lt;/pages&gt;&lt;volume&gt;206&lt;/volume&gt;&lt;number&gt;10&lt;/number&gt;&lt;edition&gt;2022/07/12&lt;/edition&gt;&lt;keywords&gt;&lt;keyword&gt;Humans&lt;/keyword&gt;&lt;keyword&gt;*Electronic Nicotine Delivery Systems&lt;/keyword&gt;&lt;keyword&gt;Smoking&lt;/keyword&gt;&lt;keyword&gt;Homeostasis&lt;/keyword&gt;&lt;keyword&gt;Respiratory System&lt;/keyword&gt;&lt;keyword&gt;Biomarkers&lt;/keyword&gt;&lt;/keywords&gt;&lt;dates&gt;&lt;year&gt;2022&lt;/year&gt;&lt;pub-dates&gt;&lt;date&gt;Nov 15&lt;/date&gt;&lt;/pub-dates&gt;&lt;/dates&gt;&lt;isbn&gt;1073-449x&lt;/isbn&gt;&lt;accession-num&gt;35816433&lt;/accession-num&gt;&lt;urls&gt;&lt;/urls&gt;&lt;electronic-resource-num&gt;10.1164/rccm.202207-1247ED&lt;/electronic-resource-num&gt;&lt;remote-database-provider&gt;NLM&lt;/remote-database-provider&gt;&lt;language&gt;eng&lt;/language&gt;&lt;/record&gt;&lt;/Cite&gt;&lt;/EndNote&gt;</w:instrText>
      </w:r>
      <w:r w:rsidRPr="00E90899">
        <w:rPr>
          <w:rFonts w:ascii="Arial" w:hAnsi="Arial" w:cs="Arial"/>
          <w:sz w:val="22"/>
          <w:szCs w:val="22"/>
        </w:rPr>
        <w:fldChar w:fldCharType="separate"/>
      </w:r>
      <w:r w:rsidR="00802FED">
        <w:rPr>
          <w:rFonts w:ascii="Arial" w:hAnsi="Arial" w:cs="Arial"/>
          <w:noProof/>
          <w:sz w:val="22"/>
          <w:szCs w:val="22"/>
        </w:rPr>
        <w:t>[74]</w:t>
      </w:r>
      <w:r w:rsidRPr="00E90899">
        <w:rPr>
          <w:rFonts w:ascii="Arial" w:hAnsi="Arial" w:cs="Arial"/>
          <w:sz w:val="22"/>
          <w:szCs w:val="22"/>
        </w:rPr>
        <w:fldChar w:fldCharType="end"/>
      </w:r>
      <w:r w:rsidRPr="00E90899">
        <w:rPr>
          <w:rFonts w:ascii="Arial" w:hAnsi="Arial" w:cs="Arial"/>
          <w:sz w:val="22"/>
          <w:szCs w:val="22"/>
        </w:rPr>
        <w:t>.</w:t>
      </w:r>
    </w:p>
    <w:p w14:paraId="16F4D29E" w14:textId="7835F350" w:rsidR="00BD1327" w:rsidRPr="003E6C8E" w:rsidRDefault="00BD1327" w:rsidP="00BD1327">
      <w:pPr>
        <w:pStyle w:val="NormalWeb"/>
        <w:shd w:val="clear" w:color="auto" w:fill="FFFFFF"/>
        <w:spacing w:before="0" w:beforeAutospacing="0" w:after="158" w:afterAutospacing="0" w:line="276" w:lineRule="auto"/>
        <w:jc w:val="both"/>
        <w:rPr>
          <w:rFonts w:ascii="Arial" w:hAnsi="Arial" w:cs="Arial"/>
          <w:sz w:val="22"/>
          <w:szCs w:val="22"/>
          <w:shd w:val="clear" w:color="auto" w:fill="FFFFFF"/>
        </w:rPr>
      </w:pPr>
      <w:r w:rsidRPr="003E6C8E">
        <w:rPr>
          <w:rFonts w:ascii="Arial" w:hAnsi="Arial" w:cs="Arial"/>
          <w:sz w:val="22"/>
          <w:szCs w:val="22"/>
          <w:shd w:val="clear" w:color="auto" w:fill="FFFFFF"/>
        </w:rPr>
        <w:t>Finally, our results suggest that DNA methylation may be one of the mechanisms by which vaping exerts its effects on</w:t>
      </w:r>
      <w:ins w:id="7663" w:author="Sharma, Sunita" w:date="2023-03-29T22:30:00Z">
        <w:r w:rsidR="00BD7DBD">
          <w:rPr>
            <w:rFonts w:ascii="Arial" w:hAnsi="Arial" w:cs="Arial"/>
            <w:sz w:val="22"/>
            <w:szCs w:val="22"/>
            <w:shd w:val="clear" w:color="auto" w:fill="FFFFFF"/>
          </w:rPr>
          <w:t xml:space="preserve"> nasal epithelial gene expression thereby impacting respiratory physiology.</w:t>
        </w:r>
      </w:ins>
      <w:del w:id="7664" w:author="Sharma, Sunita" w:date="2023-03-29T22:30:00Z">
        <w:r w:rsidRPr="003E6C8E" w:rsidDel="00BD7DBD">
          <w:rPr>
            <w:rFonts w:ascii="Arial" w:hAnsi="Arial" w:cs="Arial"/>
            <w:sz w:val="22"/>
            <w:szCs w:val="22"/>
            <w:shd w:val="clear" w:color="auto" w:fill="FFFFFF"/>
          </w:rPr>
          <w:delText xml:space="preserve"> the lungs</w:delText>
        </w:r>
      </w:del>
      <w:r w:rsidRPr="003E6C8E">
        <w:rPr>
          <w:rFonts w:ascii="Arial" w:hAnsi="Arial" w:cs="Arial"/>
          <w:sz w:val="22"/>
          <w:szCs w:val="22"/>
          <w:shd w:val="clear" w:color="auto" w:fill="FFFFFF"/>
        </w:rPr>
        <w:t xml:space="preserve">. </w:t>
      </w:r>
      <w:r w:rsidRPr="003E6C8E">
        <w:rPr>
          <w:rFonts w:ascii="Arial" w:hAnsi="Arial" w:cs="Arial"/>
          <w:i/>
          <w:iCs/>
          <w:sz w:val="22"/>
          <w:szCs w:val="22"/>
          <w:shd w:val="clear" w:color="auto" w:fill="FFFFFF"/>
        </w:rPr>
        <w:t>REXO1</w:t>
      </w:r>
      <w:r w:rsidRPr="003E6C8E">
        <w:rPr>
          <w:rFonts w:ascii="Arial" w:hAnsi="Arial" w:cs="Arial"/>
          <w:sz w:val="22"/>
          <w:szCs w:val="22"/>
          <w:shd w:val="clear" w:color="auto" w:fill="FFFFFF"/>
        </w:rPr>
        <w:t xml:space="preserve"> and </w:t>
      </w:r>
      <w:r w:rsidRPr="003E6C8E">
        <w:rPr>
          <w:rFonts w:ascii="Arial" w:hAnsi="Arial" w:cs="Arial"/>
          <w:i/>
          <w:iCs/>
          <w:sz w:val="22"/>
          <w:szCs w:val="22"/>
          <w:shd w:val="clear" w:color="auto" w:fill="FFFFFF"/>
        </w:rPr>
        <w:t>CERK</w:t>
      </w:r>
      <w:r w:rsidRPr="003E6C8E">
        <w:rPr>
          <w:rFonts w:ascii="Arial" w:hAnsi="Arial" w:cs="Arial"/>
          <w:sz w:val="22"/>
          <w:szCs w:val="22"/>
          <w:shd w:val="clear" w:color="auto" w:fill="FFFFFF"/>
        </w:rPr>
        <w:t xml:space="preserve"> were differentially methylated when vape</w:t>
      </w:r>
      <w:r w:rsidR="0053554F">
        <w:rPr>
          <w:rFonts w:ascii="Arial" w:hAnsi="Arial" w:cs="Arial"/>
          <w:sz w:val="22"/>
          <w:szCs w:val="22"/>
          <w:shd w:val="clear" w:color="auto" w:fill="FFFFFF"/>
        </w:rPr>
        <w:t xml:space="preserve"> use</w:t>
      </w:r>
      <w:r w:rsidRPr="003E6C8E">
        <w:rPr>
          <w:rFonts w:ascii="Arial" w:hAnsi="Arial" w:cs="Arial"/>
          <w:sz w:val="22"/>
          <w:szCs w:val="22"/>
          <w:shd w:val="clear" w:color="auto" w:fill="FFFFFF"/>
        </w:rPr>
        <w:t xml:space="preserve">rs are compared to </w:t>
      </w:r>
      <w:r w:rsidR="0053554F">
        <w:rPr>
          <w:rFonts w:ascii="Arial" w:hAnsi="Arial" w:cs="Arial"/>
          <w:sz w:val="22"/>
          <w:szCs w:val="22"/>
          <w:shd w:val="clear" w:color="auto" w:fill="FFFFFF"/>
        </w:rPr>
        <w:t>non-vape users</w:t>
      </w:r>
      <w:r w:rsidRPr="003E6C8E">
        <w:rPr>
          <w:rFonts w:ascii="Arial" w:hAnsi="Arial" w:cs="Arial"/>
          <w:sz w:val="22"/>
          <w:szCs w:val="22"/>
          <w:shd w:val="clear" w:color="auto" w:fill="FFFFFF"/>
        </w:rPr>
        <w:t xml:space="preserve">. While not much is known about </w:t>
      </w:r>
      <w:r w:rsidRPr="003E6C8E">
        <w:rPr>
          <w:rStyle w:val="Emphasis"/>
          <w:rFonts w:ascii="Arial" w:hAnsi="Arial" w:cs="Arial"/>
          <w:sz w:val="22"/>
          <w:szCs w:val="22"/>
          <w:shd w:val="clear" w:color="auto" w:fill="FFFFFF"/>
        </w:rPr>
        <w:t xml:space="preserve">REXO1, </w:t>
      </w:r>
      <w:r w:rsidRPr="003E6C8E">
        <w:rPr>
          <w:rStyle w:val="Emphasis"/>
          <w:rFonts w:ascii="Arial" w:hAnsi="Arial" w:cs="Arial"/>
          <w:i w:val="0"/>
          <w:iCs w:val="0"/>
          <w:sz w:val="22"/>
          <w:szCs w:val="22"/>
          <w:shd w:val="clear" w:color="auto" w:fill="FFFFFF"/>
        </w:rPr>
        <w:t>its over</w:t>
      </w:r>
      <w:r w:rsidRPr="003E6C8E">
        <w:rPr>
          <w:rFonts w:ascii="Arial" w:hAnsi="Arial" w:cs="Arial"/>
          <w:sz w:val="22"/>
          <w:szCs w:val="22"/>
          <w:shd w:val="clear" w:color="auto" w:fill="FFFFFF"/>
        </w:rPr>
        <w:t xml:space="preserve"> expression has been associated with cell proliferation, migration, and invasion in cervical cancer</w:t>
      </w:r>
      <w:r w:rsidR="007B3C43" w:rsidRPr="003E6C8E">
        <w:rPr>
          <w:rFonts w:ascii="Arial" w:hAnsi="Arial" w:cs="Arial"/>
          <w:sz w:val="22"/>
          <w:szCs w:val="22"/>
          <w:shd w:val="clear" w:color="auto" w:fill="FFFFFF"/>
        </w:rPr>
        <w:t xml:space="preserve"> </w:t>
      </w:r>
      <w:r w:rsidR="005B023F" w:rsidRPr="003E6C8E">
        <w:rPr>
          <w:rFonts w:ascii="Arial" w:hAnsi="Arial" w:cs="Arial"/>
          <w:sz w:val="22"/>
          <w:szCs w:val="22"/>
          <w:shd w:val="clear" w:color="auto" w:fill="FFFFFF"/>
        </w:rPr>
        <w:fldChar w:fldCharType="begin"/>
      </w:r>
      <w:r w:rsidR="00802FED">
        <w:rPr>
          <w:rFonts w:ascii="Arial" w:hAnsi="Arial" w:cs="Arial"/>
          <w:sz w:val="22"/>
          <w:szCs w:val="22"/>
          <w:shd w:val="clear" w:color="auto" w:fill="FFFFFF"/>
        </w:rPr>
        <w:instrText xml:space="preserve"> ADDIN EN.CITE &lt;EndNote&gt;&lt;Cite&gt;&lt;Author&gt;Zhang&lt;/Author&gt;&lt;Year&gt;2021&lt;/Year&gt;&lt;RecNum&gt;55&lt;/RecNum&gt;&lt;DisplayText&gt;[75]&lt;/DisplayText&gt;&lt;record&gt;&lt;rec-number&gt;55&lt;/rec-number&gt;&lt;foreign-keys&gt;&lt;key app="EN" db-id="f9tp0zfpp9ztsmerf04pd2zqxxwza995dwdf" timestamp="1675977409"&gt;55&lt;/key&gt;&lt;/foreign-keys&gt;&lt;ref-type name="Journal Article"&gt;17&lt;/ref-type&gt;&lt;contributors&gt;&lt;authors&gt;&lt;author&gt;Zhang, Y.&lt;/author&gt;&lt;author&gt;Li, X.&lt;/author&gt;&lt;author&gt;Zhang, J.&lt;/author&gt;&lt;author&gt;Mao, L.&lt;/author&gt;&lt;/authors&gt;&lt;/contributors&gt;&lt;auth-address&gt;Department of Obstetrics and Gynecology, Renmin Hospital of Wuhan University, Wuhan, China. Doctor8118@163.com.&amp;#xD;Department of Obstetrics and Gynecology, Renmin Hospital of Wuhan University, Wuhan, China.&lt;/auth-address&gt;&lt;titles&gt;&lt;title&gt;Circ-CCDC66 upregulates REXO1 expression to aggravate cervical cancer progression via restraining miR-452-5p&lt;/title&gt;&lt;secondary-title&gt;Cancer Cell Int&lt;/secondary-title&gt;&lt;alt-title&gt;Cancer cell international&lt;/alt-title&gt;&lt;/titles&gt;&lt;periodical&gt;&lt;full-title&gt;Cancer Cell Int&lt;/full-title&gt;&lt;abbr-1&gt;Cancer cell international&lt;/abbr-1&gt;&lt;/periodical&gt;&lt;alt-periodical&gt;&lt;full-title&gt;Cancer Cell Int&lt;/full-title&gt;&lt;abbr-1&gt;Cancer cell international&lt;/abbr-1&gt;&lt;/alt-periodical&gt;&lt;pages&gt;20&lt;/pages&gt;&lt;volume&gt;21&lt;/volume&gt;&lt;number&gt;1&lt;/number&gt;&lt;edition&gt;2021/01/08&lt;/edition&gt;&lt;keywords&gt;&lt;keyword&gt;Cervical cancer&lt;/keyword&gt;&lt;keyword&gt;Circ-CCDC66&lt;/keyword&gt;&lt;keyword&gt;Circular RNA&lt;/keyword&gt;&lt;keyword&gt;Rexo1&lt;/keyword&gt;&lt;keyword&gt;miR-452-5p&lt;/keyword&gt;&lt;/keywords&gt;&lt;dates&gt;&lt;year&gt;2021&lt;/year&gt;&lt;pub-dates&gt;&lt;date&gt;Jan 6&lt;/date&gt;&lt;/pub-dates&gt;&lt;/dates&gt;&lt;isbn&gt;1475-2867 (Print)&amp;#xD;1475-2867&lt;/isbn&gt;&lt;accession-num&gt;33407514&lt;/accession-num&gt;&lt;urls&gt;&lt;/urls&gt;&lt;custom2&gt;PMC7789749&lt;/custom2&gt;&lt;electronic-resource-num&gt;10.1186/s12935-020-01732-8&lt;/electronic-resource-num&gt;&lt;remote-database-provider&gt;NLM&lt;/remote-database-provider&gt;&lt;language&gt;eng&lt;/language&gt;&lt;/record&gt;&lt;/Cite&gt;&lt;/EndNote&gt;</w:instrText>
      </w:r>
      <w:r w:rsidR="005B023F" w:rsidRPr="003E6C8E">
        <w:rPr>
          <w:rFonts w:ascii="Arial" w:hAnsi="Arial" w:cs="Arial"/>
          <w:sz w:val="22"/>
          <w:szCs w:val="22"/>
          <w:shd w:val="clear" w:color="auto" w:fill="FFFFFF"/>
        </w:rPr>
        <w:fldChar w:fldCharType="separate"/>
      </w:r>
      <w:r w:rsidR="00802FED">
        <w:rPr>
          <w:rFonts w:ascii="Arial" w:hAnsi="Arial" w:cs="Arial"/>
          <w:noProof/>
          <w:sz w:val="22"/>
          <w:szCs w:val="22"/>
          <w:shd w:val="clear" w:color="auto" w:fill="FFFFFF"/>
        </w:rPr>
        <w:t>[75]</w:t>
      </w:r>
      <w:r w:rsidR="005B023F" w:rsidRPr="003E6C8E">
        <w:rPr>
          <w:rFonts w:ascii="Arial" w:hAnsi="Arial" w:cs="Arial"/>
          <w:sz w:val="22"/>
          <w:szCs w:val="22"/>
          <w:shd w:val="clear" w:color="auto" w:fill="FFFFFF"/>
        </w:rPr>
        <w:fldChar w:fldCharType="end"/>
      </w:r>
      <w:r w:rsidR="007B3C43" w:rsidRPr="003E6C8E">
        <w:rPr>
          <w:rFonts w:ascii="Arial" w:hAnsi="Arial" w:cs="Arial"/>
          <w:sz w:val="22"/>
          <w:szCs w:val="22"/>
          <w:shd w:val="clear" w:color="auto" w:fill="FFFFFF"/>
        </w:rPr>
        <w:t>.</w:t>
      </w:r>
      <w:r w:rsidRPr="003E6C8E">
        <w:rPr>
          <w:rFonts w:ascii="Arial" w:hAnsi="Arial" w:cs="Arial"/>
          <w:sz w:val="22"/>
          <w:szCs w:val="22"/>
          <w:shd w:val="clear" w:color="auto" w:fill="FFFFFF"/>
        </w:rPr>
        <w:t xml:space="preserve">  </w:t>
      </w:r>
      <w:r w:rsidR="00E61BC6">
        <w:rPr>
          <w:rFonts w:ascii="Arial" w:hAnsi="Arial" w:cs="Arial"/>
          <w:sz w:val="22"/>
          <w:szCs w:val="22"/>
          <w:shd w:val="clear" w:color="auto" w:fill="FFFFFF"/>
        </w:rPr>
        <w:t>Notably</w:t>
      </w:r>
      <w:r w:rsidRPr="003E6C8E">
        <w:rPr>
          <w:rFonts w:ascii="Arial" w:hAnsi="Arial" w:cs="Arial"/>
          <w:sz w:val="22"/>
          <w:szCs w:val="22"/>
          <w:shd w:val="clear" w:color="auto" w:fill="FFFFFF"/>
        </w:rPr>
        <w:t>,</w:t>
      </w:r>
      <w:r w:rsidR="00E61BC6">
        <w:rPr>
          <w:rFonts w:ascii="Arial" w:hAnsi="Arial" w:cs="Arial"/>
          <w:sz w:val="22"/>
          <w:szCs w:val="22"/>
          <w:shd w:val="clear" w:color="auto" w:fill="FFFFFF"/>
        </w:rPr>
        <w:t xml:space="preserve"> </w:t>
      </w:r>
      <w:r w:rsidR="00E61BC6" w:rsidRPr="009A3BEB">
        <w:rPr>
          <w:rFonts w:ascii="Arial" w:hAnsi="Arial" w:cs="Arial"/>
          <w:i/>
          <w:iCs/>
          <w:sz w:val="22"/>
          <w:szCs w:val="22"/>
          <w:shd w:val="clear" w:color="auto" w:fill="FFFFFF"/>
        </w:rPr>
        <w:t>REXO1</w:t>
      </w:r>
      <w:r w:rsidR="00E61BC6">
        <w:rPr>
          <w:rFonts w:ascii="Arial" w:hAnsi="Arial" w:cs="Arial"/>
          <w:i/>
          <w:iCs/>
          <w:sz w:val="22"/>
          <w:szCs w:val="22"/>
          <w:shd w:val="clear" w:color="auto" w:fill="FFFFFF"/>
        </w:rPr>
        <w:t xml:space="preserve"> </w:t>
      </w:r>
      <w:r w:rsidR="00E61BC6" w:rsidRPr="003E6C8E">
        <w:rPr>
          <w:rFonts w:ascii="Arial" w:hAnsi="Arial" w:cs="Arial"/>
          <w:sz w:val="22"/>
          <w:szCs w:val="22"/>
          <w:shd w:val="clear" w:color="auto" w:fill="FFFFFF"/>
        </w:rPr>
        <w:t xml:space="preserve">was </w:t>
      </w:r>
      <w:r w:rsidR="00E61BC6">
        <w:rPr>
          <w:rFonts w:ascii="Arial" w:hAnsi="Arial" w:cs="Arial"/>
          <w:sz w:val="22"/>
          <w:szCs w:val="22"/>
          <w:shd w:val="clear" w:color="auto" w:fill="FFFFFF"/>
        </w:rPr>
        <w:t xml:space="preserve">in </w:t>
      </w:r>
      <w:r w:rsidR="00E61BC6" w:rsidRPr="003E6C8E">
        <w:rPr>
          <w:rFonts w:ascii="Arial" w:hAnsi="Arial" w:cs="Arial"/>
          <w:sz w:val="22"/>
          <w:szCs w:val="22"/>
          <w:shd w:val="clear" w:color="auto" w:fill="FFFFFF"/>
        </w:rPr>
        <w:t>a significantly methylated region in our study and</w:t>
      </w:r>
      <w:r w:rsidR="00E61BC6">
        <w:rPr>
          <w:rFonts w:ascii="Arial" w:hAnsi="Arial" w:cs="Arial"/>
          <w:i/>
          <w:iCs/>
          <w:sz w:val="22"/>
          <w:szCs w:val="22"/>
          <w:shd w:val="clear" w:color="auto" w:fill="FFFFFF"/>
        </w:rPr>
        <w:t xml:space="preserve"> </w:t>
      </w:r>
      <w:r w:rsidRPr="003E6C8E">
        <w:rPr>
          <w:rFonts w:ascii="Arial" w:hAnsi="Arial" w:cs="Arial"/>
          <w:sz w:val="22"/>
          <w:szCs w:val="22"/>
          <w:shd w:val="clear" w:color="auto" w:fill="FFFFFF"/>
        </w:rPr>
        <w:t xml:space="preserve"> a recent study</w:t>
      </w:r>
      <w:r w:rsidR="00E61BC6">
        <w:rPr>
          <w:rFonts w:ascii="Arial" w:hAnsi="Arial" w:cs="Arial"/>
          <w:sz w:val="22"/>
          <w:szCs w:val="22"/>
          <w:shd w:val="clear" w:color="auto" w:fill="FFFFFF"/>
        </w:rPr>
        <w:t xml:space="preserve"> by </w:t>
      </w:r>
      <w:r w:rsidR="00E61BC6" w:rsidRPr="00E61BC6">
        <w:rPr>
          <w:rFonts w:ascii="Arial" w:hAnsi="Arial" w:cs="Arial"/>
          <w:sz w:val="22"/>
          <w:szCs w:val="22"/>
          <w:shd w:val="clear" w:color="auto" w:fill="FFFFFF"/>
        </w:rPr>
        <w:t>Herrera-Luis</w:t>
      </w:r>
      <w:r w:rsidR="00E61BC6">
        <w:rPr>
          <w:rFonts w:ascii="Arial" w:hAnsi="Arial" w:cs="Arial"/>
          <w:sz w:val="22"/>
          <w:szCs w:val="22"/>
          <w:shd w:val="clear" w:color="auto" w:fill="FFFFFF"/>
        </w:rPr>
        <w:t xml:space="preserve"> et al</w:t>
      </w:r>
      <w:r w:rsidRPr="003E6C8E">
        <w:rPr>
          <w:rFonts w:ascii="Arial" w:hAnsi="Arial" w:cs="Arial"/>
          <w:sz w:val="22"/>
          <w:szCs w:val="22"/>
          <w:shd w:val="clear" w:color="auto" w:fill="FFFFFF"/>
        </w:rPr>
        <w:t xml:space="preserve"> </w:t>
      </w:r>
      <w:r w:rsidR="00E61BC6">
        <w:rPr>
          <w:rFonts w:ascii="Arial" w:hAnsi="Arial" w:cs="Arial"/>
          <w:sz w:val="22"/>
          <w:szCs w:val="22"/>
          <w:shd w:val="clear" w:color="auto" w:fill="FFFFFF"/>
        </w:rPr>
        <w:t>among</w:t>
      </w:r>
      <w:r w:rsidR="00E61BC6" w:rsidRPr="003E6C8E">
        <w:rPr>
          <w:rFonts w:ascii="Arial" w:hAnsi="Arial" w:cs="Arial"/>
          <w:sz w:val="22"/>
          <w:szCs w:val="22"/>
          <w:shd w:val="clear" w:color="auto" w:fill="FFFFFF"/>
        </w:rPr>
        <w:t xml:space="preserve"> </w:t>
      </w:r>
      <w:r w:rsidRPr="003E6C8E">
        <w:rPr>
          <w:rFonts w:ascii="Arial" w:hAnsi="Arial" w:cs="Arial"/>
          <w:sz w:val="22"/>
          <w:szCs w:val="22"/>
          <w:shd w:val="clear" w:color="auto" w:fill="FFFFFF"/>
        </w:rPr>
        <w:t>Puerto Rican and Mexican American children and young adults (average age 12-14 years) with asthma</w:t>
      </w:r>
      <w:r w:rsidR="00E61BC6">
        <w:rPr>
          <w:rFonts w:ascii="Arial" w:hAnsi="Arial" w:cs="Arial"/>
          <w:sz w:val="22"/>
          <w:szCs w:val="22"/>
          <w:shd w:val="clear" w:color="auto" w:fill="FFFFFF"/>
        </w:rPr>
        <w:t>,</w:t>
      </w:r>
      <w:r w:rsidRPr="003E6C8E">
        <w:rPr>
          <w:rFonts w:ascii="Arial" w:hAnsi="Arial" w:cs="Arial"/>
          <w:sz w:val="22"/>
          <w:szCs w:val="22"/>
          <w:shd w:val="clear" w:color="auto" w:fill="FFFFFF"/>
        </w:rPr>
        <w:t xml:space="preserve"> identified </w:t>
      </w:r>
      <w:r w:rsidRPr="003E6C8E">
        <w:rPr>
          <w:rStyle w:val="Emphasis"/>
          <w:rFonts w:ascii="Arial" w:hAnsi="Arial" w:cs="Arial"/>
          <w:sz w:val="22"/>
          <w:szCs w:val="22"/>
          <w:shd w:val="clear" w:color="auto" w:fill="FFFFFF"/>
        </w:rPr>
        <w:t>REXO1</w:t>
      </w:r>
      <w:r w:rsidRPr="003E6C8E">
        <w:rPr>
          <w:rFonts w:ascii="Arial" w:hAnsi="Arial" w:cs="Arial"/>
          <w:sz w:val="22"/>
          <w:szCs w:val="22"/>
          <w:shd w:val="clear" w:color="auto" w:fill="FFFFFF"/>
        </w:rPr>
        <w:t xml:space="preserve"> in one of two differentially methylated regions as associated with pre-FEV</w:t>
      </w:r>
      <w:r w:rsidRPr="003E6C8E">
        <w:rPr>
          <w:rFonts w:ascii="Arial" w:hAnsi="Arial" w:cs="Arial"/>
          <w:sz w:val="22"/>
          <w:szCs w:val="22"/>
          <w:shd w:val="clear" w:color="auto" w:fill="FFFFFF"/>
          <w:vertAlign w:val="subscript"/>
        </w:rPr>
        <w:t>1</w:t>
      </w:r>
      <w:r w:rsidRPr="003E6C8E">
        <w:rPr>
          <w:rFonts w:ascii="Arial" w:hAnsi="Arial" w:cs="Arial"/>
          <w:sz w:val="22"/>
          <w:szCs w:val="22"/>
          <w:shd w:val="clear" w:color="auto" w:fill="FFFFFF"/>
        </w:rPr>
        <w:t>/FVC</w:t>
      </w:r>
      <w:r w:rsidR="007B3C43" w:rsidRPr="003E6C8E">
        <w:rPr>
          <w:rFonts w:ascii="Arial" w:hAnsi="Arial" w:cs="Arial"/>
          <w:sz w:val="22"/>
          <w:szCs w:val="22"/>
          <w:shd w:val="clear" w:color="auto" w:fill="FFFFFF"/>
        </w:rPr>
        <w:t xml:space="preserve"> </w:t>
      </w:r>
      <w:r w:rsidR="005B023F" w:rsidRPr="003E6C8E">
        <w:rPr>
          <w:rFonts w:ascii="Arial" w:hAnsi="Arial" w:cs="Arial"/>
          <w:sz w:val="22"/>
          <w:szCs w:val="22"/>
          <w:shd w:val="clear" w:color="auto" w:fill="FFFFFF"/>
        </w:rPr>
        <w:fldChar w:fldCharType="begin">
          <w:fldData xml:space="preserve">PEVuZE5vdGU+PENpdGU+PEF1dGhvcj5IZXJyZXJhLUx1aXM8L0F1dGhvcj48WWVhcj4yMDIyPC9Z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</w:fldData>
        </w:fldChar>
      </w:r>
      <w:r w:rsidR="00802FED">
        <w:rPr>
          <w:rFonts w:ascii="Arial" w:hAnsi="Arial" w:cs="Arial"/>
          <w:sz w:val="22"/>
          <w:szCs w:val="22"/>
          <w:shd w:val="clear" w:color="auto" w:fill="FFFFFF"/>
        </w:rPr>
        <w:instrText xml:space="preserve"> ADDIN EN.CITE </w:instrText>
      </w:r>
      <w:r w:rsidR="00802FED">
        <w:rPr>
          <w:rFonts w:ascii="Arial" w:hAnsi="Arial" w:cs="Arial"/>
          <w:sz w:val="22"/>
          <w:szCs w:val="22"/>
          <w:shd w:val="clear" w:color="auto" w:fill="FFFFFF"/>
        </w:rPr>
        <w:fldChar w:fldCharType="begin">
          <w:fldData xml:space="preserve">PEVuZE5vdGU+PENpdGU+PEF1dGhvcj5IZXJyZXJhLUx1aXM8L0F1dGhvcj48WWVhcj4yMDIyPC9Z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</w:fldData>
        </w:fldChar>
      </w:r>
      <w:r w:rsidR="00802FED">
        <w:rPr>
          <w:rFonts w:ascii="Arial" w:hAnsi="Arial" w:cs="Arial"/>
          <w:sz w:val="22"/>
          <w:szCs w:val="22"/>
          <w:shd w:val="clear" w:color="auto" w:fill="FFFFFF"/>
        </w:rPr>
        <w:instrText xml:space="preserve"> ADDIN EN.CITE.DATA </w:instrText>
      </w:r>
      <w:r w:rsidR="00802FED">
        <w:rPr>
          <w:rFonts w:ascii="Arial" w:hAnsi="Arial" w:cs="Arial"/>
          <w:sz w:val="22"/>
          <w:szCs w:val="22"/>
          <w:shd w:val="clear" w:color="auto" w:fill="FFFFFF"/>
        </w:rPr>
      </w:r>
      <w:r w:rsidR="00802FED">
        <w:rPr>
          <w:rFonts w:ascii="Arial" w:hAnsi="Arial" w:cs="Arial"/>
          <w:sz w:val="22"/>
          <w:szCs w:val="22"/>
          <w:shd w:val="clear" w:color="auto" w:fill="FFFFFF"/>
        </w:rPr>
        <w:fldChar w:fldCharType="end"/>
      </w:r>
      <w:r w:rsidR="005B023F" w:rsidRPr="003E6C8E">
        <w:rPr>
          <w:rFonts w:ascii="Arial" w:hAnsi="Arial" w:cs="Arial"/>
          <w:sz w:val="22"/>
          <w:szCs w:val="22"/>
          <w:shd w:val="clear" w:color="auto" w:fill="FFFFFF"/>
        </w:rPr>
        <w:fldChar w:fldCharType="separate"/>
      </w:r>
      <w:r w:rsidR="00802FED">
        <w:rPr>
          <w:rFonts w:ascii="Arial" w:hAnsi="Arial" w:cs="Arial"/>
          <w:noProof/>
          <w:sz w:val="22"/>
          <w:szCs w:val="22"/>
          <w:shd w:val="clear" w:color="auto" w:fill="FFFFFF"/>
        </w:rPr>
        <w:t>[76]</w:t>
      </w:r>
      <w:r w:rsidR="005B023F" w:rsidRPr="003E6C8E">
        <w:rPr>
          <w:rFonts w:ascii="Arial" w:hAnsi="Arial" w:cs="Arial"/>
          <w:sz w:val="22"/>
          <w:szCs w:val="22"/>
          <w:shd w:val="clear" w:color="auto" w:fill="FFFFFF"/>
        </w:rPr>
        <w:fldChar w:fldCharType="end"/>
      </w:r>
      <w:r w:rsidRPr="003E6C8E">
        <w:rPr>
          <w:rFonts w:ascii="Arial" w:hAnsi="Arial" w:cs="Arial"/>
          <w:sz w:val="22"/>
          <w:szCs w:val="22"/>
          <w:shd w:val="clear" w:color="auto" w:fill="FFFFFF"/>
        </w:rPr>
        <w:t xml:space="preserve">  Interestingly, the association signals </w:t>
      </w:r>
      <w:r w:rsidR="001B0D1D" w:rsidRPr="003E6C8E">
        <w:rPr>
          <w:rFonts w:ascii="Arial" w:hAnsi="Arial" w:cs="Arial"/>
          <w:sz w:val="22"/>
          <w:szCs w:val="22"/>
          <w:shd w:val="clear" w:color="auto" w:fill="FFFFFF"/>
        </w:rPr>
        <w:t xml:space="preserve">for </w:t>
      </w:r>
      <w:r w:rsidR="00E61BC6">
        <w:rPr>
          <w:rFonts w:ascii="Arial" w:hAnsi="Arial" w:cs="Arial"/>
          <w:sz w:val="22"/>
          <w:szCs w:val="22"/>
          <w:shd w:val="clear" w:color="auto" w:fill="FFFFFF"/>
        </w:rPr>
        <w:t xml:space="preserve">the </w:t>
      </w:r>
      <w:r w:rsidR="00E61BC6" w:rsidRPr="00E61BC6">
        <w:rPr>
          <w:rFonts w:ascii="Arial" w:hAnsi="Arial" w:cs="Arial"/>
          <w:sz w:val="22"/>
          <w:szCs w:val="22"/>
          <w:shd w:val="clear" w:color="auto" w:fill="FFFFFF"/>
        </w:rPr>
        <w:t>Herrera-Luis</w:t>
      </w:r>
      <w:r w:rsidR="00E61BC6">
        <w:rPr>
          <w:rFonts w:ascii="Arial" w:hAnsi="Arial" w:cs="Arial"/>
          <w:sz w:val="22"/>
          <w:szCs w:val="22"/>
          <w:shd w:val="clear" w:color="auto" w:fill="FFFFFF"/>
        </w:rPr>
        <w:t xml:space="preserve"> et al</w:t>
      </w:r>
      <w:r w:rsidR="00E61BC6" w:rsidRPr="003E6C8E">
        <w:rPr>
          <w:rFonts w:ascii="Arial" w:hAnsi="Arial" w:cs="Arial"/>
          <w:sz w:val="22"/>
          <w:szCs w:val="22"/>
          <w:shd w:val="clear" w:color="auto" w:fill="FFFFFF"/>
        </w:rPr>
        <w:t xml:space="preserve"> </w:t>
      </w:r>
      <w:r w:rsidRPr="003E6C8E">
        <w:rPr>
          <w:rFonts w:ascii="Arial" w:hAnsi="Arial" w:cs="Arial"/>
          <w:sz w:val="22"/>
          <w:szCs w:val="22"/>
          <w:shd w:val="clear" w:color="auto" w:fill="FFFFFF"/>
        </w:rPr>
        <w:t>study were enriched for inflammatory processes and th</w:t>
      </w:r>
      <w:r w:rsidR="001B0D1D" w:rsidRPr="003E6C8E">
        <w:rPr>
          <w:rFonts w:ascii="Arial" w:hAnsi="Arial" w:cs="Arial"/>
          <w:sz w:val="22"/>
          <w:szCs w:val="22"/>
          <w:shd w:val="clear" w:color="auto" w:fill="FFFFFF"/>
        </w:rPr>
        <w:t>e authors concluded that</w:t>
      </w:r>
      <w:r w:rsidRPr="003E6C8E">
        <w:rPr>
          <w:rFonts w:ascii="Arial" w:hAnsi="Arial" w:cs="Arial"/>
          <w:sz w:val="22"/>
          <w:szCs w:val="22"/>
          <w:shd w:val="clear" w:color="auto" w:fill="FFFFFF"/>
        </w:rPr>
        <w:t xml:space="preserve"> </w:t>
      </w:r>
      <w:r w:rsidRPr="003E6C8E">
        <w:rPr>
          <w:rStyle w:val="Emphasis"/>
          <w:rFonts w:ascii="Arial" w:hAnsi="Arial" w:cs="Arial"/>
          <w:sz w:val="22"/>
          <w:szCs w:val="22"/>
          <w:shd w:val="clear" w:color="auto" w:fill="FFFFFF"/>
        </w:rPr>
        <w:t xml:space="preserve">REXO1 </w:t>
      </w:r>
      <w:r w:rsidRPr="003E6C8E">
        <w:rPr>
          <w:rStyle w:val="Emphasis"/>
          <w:rFonts w:ascii="Arial" w:hAnsi="Arial" w:cs="Arial"/>
          <w:i w:val="0"/>
          <w:iCs w:val="0"/>
          <w:sz w:val="22"/>
          <w:szCs w:val="22"/>
          <w:shd w:val="clear" w:color="auto" w:fill="FFFFFF"/>
        </w:rPr>
        <w:t>is</w:t>
      </w:r>
      <w:r w:rsidRPr="003E6C8E">
        <w:rPr>
          <w:rStyle w:val="Emphasis"/>
          <w:rFonts w:ascii="Arial" w:hAnsi="Arial" w:cs="Arial"/>
          <w:sz w:val="22"/>
          <w:szCs w:val="22"/>
          <w:shd w:val="clear" w:color="auto" w:fill="FFFFFF"/>
        </w:rPr>
        <w:t xml:space="preserve"> </w:t>
      </w:r>
      <w:r w:rsidRPr="003E6C8E">
        <w:rPr>
          <w:rStyle w:val="Emphasis"/>
          <w:rFonts w:ascii="Arial" w:hAnsi="Arial" w:cs="Arial"/>
          <w:i w:val="0"/>
          <w:iCs w:val="0"/>
          <w:sz w:val="22"/>
          <w:szCs w:val="22"/>
          <w:shd w:val="clear" w:color="auto" w:fill="FFFFFF"/>
        </w:rPr>
        <w:t>associated</w:t>
      </w:r>
      <w:r w:rsidRPr="003E6C8E">
        <w:rPr>
          <w:rFonts w:ascii="Arial" w:hAnsi="Arial" w:cs="Arial"/>
          <w:sz w:val="22"/>
          <w:szCs w:val="22"/>
          <w:shd w:val="clear" w:color="auto" w:fill="FFFFFF"/>
        </w:rPr>
        <w:t xml:space="preserve"> with airflow limitation in children</w:t>
      </w:r>
      <w:ins w:id="7665" w:author="Sharma, Sunita" w:date="2023-03-29T22:31:00Z">
        <w:r w:rsidR="00C717BF">
          <w:rPr>
            <w:rFonts w:ascii="Arial" w:hAnsi="Arial" w:cs="Arial"/>
            <w:sz w:val="22"/>
            <w:szCs w:val="22"/>
            <w:shd w:val="clear" w:color="auto" w:fill="FFFFFF"/>
          </w:rPr>
          <w:t xml:space="preserve"> similar to the findings in our </w:t>
        </w:r>
      </w:ins>
      <w:ins w:id="7666" w:author="Sharma, Sunita" w:date="2023-03-29T22:32:00Z">
        <w:r w:rsidR="00C717BF">
          <w:rPr>
            <w:rFonts w:ascii="Arial" w:hAnsi="Arial" w:cs="Arial"/>
            <w:sz w:val="22"/>
            <w:szCs w:val="22"/>
            <w:shd w:val="clear" w:color="auto" w:fill="FFFFFF"/>
          </w:rPr>
          <w:t>current study</w:t>
        </w:r>
      </w:ins>
      <w:r w:rsidRPr="003E6C8E">
        <w:rPr>
          <w:rFonts w:ascii="Arial" w:hAnsi="Arial" w:cs="Arial"/>
          <w:sz w:val="22"/>
          <w:szCs w:val="22"/>
          <w:shd w:val="clear" w:color="auto" w:fill="FFFFFF"/>
        </w:rPr>
        <w:t xml:space="preserve">. </w:t>
      </w:r>
    </w:p>
    <w:p w14:paraId="30C4F39B" w14:textId="7B9F3C26" w:rsidR="00BD1327" w:rsidRPr="007F77B7" w:rsidRDefault="00BD1327" w:rsidP="007F77B7">
      <w:pPr>
        <w:pStyle w:val="NormalWeb"/>
        <w:shd w:val="clear" w:color="auto" w:fill="FFFFFF"/>
        <w:spacing w:before="0" w:beforeAutospacing="0" w:after="158" w:afterAutospacing="0" w:line="276" w:lineRule="auto"/>
        <w:jc w:val="both"/>
        <w:rPr>
          <w:rFonts w:ascii="Arial" w:hAnsi="Arial" w:cs="Arial"/>
          <w:color w:val="333333"/>
          <w:sz w:val="22"/>
          <w:szCs w:val="22"/>
          <w:shd w:val="clear" w:color="auto" w:fill="FFFFFF"/>
        </w:rPr>
      </w:pPr>
      <w:r w:rsidRPr="003E6C8E">
        <w:rPr>
          <w:rFonts w:ascii="Arial" w:hAnsi="Arial" w:cs="Arial"/>
          <w:i/>
          <w:iCs/>
          <w:sz w:val="22"/>
          <w:szCs w:val="22"/>
          <w:shd w:val="clear" w:color="auto" w:fill="FFFFFF"/>
        </w:rPr>
        <w:t>CERK</w:t>
      </w:r>
      <w:r w:rsidRPr="003E6C8E">
        <w:rPr>
          <w:rFonts w:ascii="Arial" w:hAnsi="Arial" w:cs="Arial"/>
          <w:sz w:val="22"/>
          <w:szCs w:val="22"/>
          <w:shd w:val="clear" w:color="auto" w:fill="FFFFFF"/>
        </w:rPr>
        <w:t xml:space="preserve"> can be activated by </w:t>
      </w:r>
      <w:r w:rsidRPr="003E6C8E">
        <w:rPr>
          <w:rFonts w:ascii="Arial" w:hAnsi="Arial" w:cs="Arial"/>
          <w:i/>
          <w:iCs/>
          <w:sz w:val="22"/>
          <w:szCs w:val="22"/>
          <w:shd w:val="clear" w:color="auto" w:fill="FFFFFF"/>
        </w:rPr>
        <w:t>IL1B</w:t>
      </w:r>
      <w:r w:rsidRPr="003E6C8E">
        <w:rPr>
          <w:rFonts w:ascii="Arial" w:hAnsi="Arial" w:cs="Arial"/>
          <w:sz w:val="22"/>
          <w:szCs w:val="22"/>
          <w:shd w:val="clear" w:color="auto" w:fill="FFFFFF"/>
        </w:rPr>
        <w:t xml:space="preserve">, and its activity has been observed in neutrophils and the lung epithelium </w:t>
      </w:r>
      <w:r w:rsidR="005B023F" w:rsidRPr="003E6C8E">
        <w:rPr>
          <w:rFonts w:ascii="Arial" w:hAnsi="Arial" w:cs="Arial"/>
          <w:sz w:val="22"/>
          <w:szCs w:val="22"/>
          <w:shd w:val="clear" w:color="auto" w:fill="FFFFFF"/>
        </w:rPr>
        <w:fldChar w:fldCharType="begin">
          <w:fldData xml:space="preserve">PEVuZE5vdGU+PENpdGU+PEF1dGhvcj5IaW5rb3Zza2EtR2FsY2hldmE8L0F1dGhvcj48WWVhcj4x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</w:fldData>
        </w:fldChar>
      </w:r>
      <w:r w:rsidR="00802FED">
        <w:rPr>
          <w:rFonts w:ascii="Arial" w:hAnsi="Arial" w:cs="Arial"/>
          <w:sz w:val="22"/>
          <w:szCs w:val="22"/>
          <w:shd w:val="clear" w:color="auto" w:fill="FFFFFF"/>
        </w:rPr>
        <w:instrText xml:space="preserve"> ADDIN EN.CITE </w:instrText>
      </w:r>
      <w:r w:rsidR="00802FED">
        <w:rPr>
          <w:rFonts w:ascii="Arial" w:hAnsi="Arial" w:cs="Arial"/>
          <w:sz w:val="22"/>
          <w:szCs w:val="22"/>
          <w:shd w:val="clear" w:color="auto" w:fill="FFFFFF"/>
        </w:rPr>
        <w:fldChar w:fldCharType="begin">
          <w:fldData xml:space="preserve">PEVuZE5vdGU+PENpdGU+PEF1dGhvcj5IaW5rb3Zza2EtR2FsY2hldmE8L0F1dGhvcj48WWVhcj4x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</w:fldData>
        </w:fldChar>
      </w:r>
      <w:r w:rsidR="00802FED">
        <w:rPr>
          <w:rFonts w:ascii="Arial" w:hAnsi="Arial" w:cs="Arial"/>
          <w:sz w:val="22"/>
          <w:szCs w:val="22"/>
          <w:shd w:val="clear" w:color="auto" w:fill="FFFFFF"/>
        </w:rPr>
        <w:instrText xml:space="preserve"> ADDIN EN.CITE.DATA </w:instrText>
      </w:r>
      <w:r w:rsidR="00802FED">
        <w:rPr>
          <w:rFonts w:ascii="Arial" w:hAnsi="Arial" w:cs="Arial"/>
          <w:sz w:val="22"/>
          <w:szCs w:val="22"/>
          <w:shd w:val="clear" w:color="auto" w:fill="FFFFFF"/>
        </w:rPr>
      </w:r>
      <w:r w:rsidR="00802FED">
        <w:rPr>
          <w:rFonts w:ascii="Arial" w:hAnsi="Arial" w:cs="Arial"/>
          <w:sz w:val="22"/>
          <w:szCs w:val="22"/>
          <w:shd w:val="clear" w:color="auto" w:fill="FFFFFF"/>
        </w:rPr>
        <w:fldChar w:fldCharType="end"/>
      </w:r>
      <w:r w:rsidR="005B023F" w:rsidRPr="003E6C8E">
        <w:rPr>
          <w:rFonts w:ascii="Arial" w:hAnsi="Arial" w:cs="Arial"/>
          <w:sz w:val="22"/>
          <w:szCs w:val="22"/>
          <w:shd w:val="clear" w:color="auto" w:fill="FFFFFF"/>
        </w:rPr>
        <w:fldChar w:fldCharType="separate"/>
      </w:r>
      <w:r w:rsidR="00802FED">
        <w:rPr>
          <w:rFonts w:ascii="Arial" w:hAnsi="Arial" w:cs="Arial"/>
          <w:noProof/>
          <w:sz w:val="22"/>
          <w:szCs w:val="22"/>
          <w:shd w:val="clear" w:color="auto" w:fill="FFFFFF"/>
        </w:rPr>
        <w:t>[77, 78]</w:t>
      </w:r>
      <w:r w:rsidR="005B023F" w:rsidRPr="003E6C8E">
        <w:rPr>
          <w:rFonts w:ascii="Arial" w:hAnsi="Arial" w:cs="Arial"/>
          <w:sz w:val="22"/>
          <w:szCs w:val="22"/>
          <w:shd w:val="clear" w:color="auto" w:fill="FFFFFF"/>
        </w:rPr>
        <w:fldChar w:fldCharType="end"/>
      </w:r>
      <w:r w:rsidRPr="003E6C8E">
        <w:rPr>
          <w:rFonts w:ascii="Arial" w:hAnsi="Arial" w:cs="Arial"/>
          <w:sz w:val="22"/>
          <w:szCs w:val="22"/>
          <w:shd w:val="clear" w:color="auto" w:fill="FFFFFF"/>
        </w:rPr>
        <w:t>. The gene encodes ceramide kinase and has been implicated as an important regulatory component of inflammatory response</w:t>
      </w:r>
      <w:r w:rsidR="007B3C43" w:rsidRPr="003E6C8E">
        <w:rPr>
          <w:rFonts w:ascii="Arial" w:hAnsi="Arial" w:cs="Arial"/>
          <w:sz w:val="22"/>
          <w:szCs w:val="22"/>
          <w:shd w:val="clear" w:color="auto" w:fill="FFFFFF"/>
        </w:rPr>
        <w:t xml:space="preserve"> </w:t>
      </w:r>
      <w:r w:rsidR="005B023F" w:rsidRPr="003E6C8E">
        <w:rPr>
          <w:rFonts w:ascii="Arial" w:hAnsi="Arial" w:cs="Arial"/>
          <w:sz w:val="22"/>
          <w:szCs w:val="22"/>
          <w:shd w:val="clear" w:color="auto" w:fill="FFFFFF"/>
        </w:rPr>
        <w:fldChar w:fldCharType="begin">
          <w:fldData xml:space="preserve">PEVuZE5vdGU+PENpdGU+PEF1dGhvcj5QZXR0dXM8L0F1dGhvcj48WWVhcj4yMDAzPC9ZZWFyPjxS
ZWNOdW0+NTc8L1JlY051bT48RGlzcGxheVRleHQ+Wzc5XTwvRGlzcGxheVRleHQ+PHJlY29yZD48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802FED">
        <w:rPr>
          <w:rFonts w:ascii="Arial" w:hAnsi="Arial" w:cs="Arial"/>
          <w:sz w:val="22"/>
          <w:szCs w:val="22"/>
          <w:shd w:val="clear" w:color="auto" w:fill="FFFFFF"/>
        </w:rPr>
        <w:instrText xml:space="preserve"> ADDIN EN.CITE </w:instrText>
      </w:r>
      <w:r w:rsidR="00802FED">
        <w:rPr>
          <w:rFonts w:ascii="Arial" w:hAnsi="Arial" w:cs="Arial"/>
          <w:sz w:val="22"/>
          <w:szCs w:val="22"/>
          <w:shd w:val="clear" w:color="auto" w:fill="FFFFFF"/>
        </w:rPr>
        <w:fldChar w:fldCharType="begin">
          <w:fldData xml:space="preserve">PEVuZE5vdGU+PENpdGU+PEF1dGhvcj5QZXR0dXM8L0F1dGhvcj48WWVhcj4yMDAzPC9ZZWFyPjxS
ZWNOdW0+NTc8L1JlY051bT48RGlzcGxheVRleHQ+Wzc5XTwvRGlzcGxheVRleHQ+PHJlY29yZD48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802FED">
        <w:rPr>
          <w:rFonts w:ascii="Arial" w:hAnsi="Arial" w:cs="Arial"/>
          <w:sz w:val="22"/>
          <w:szCs w:val="22"/>
          <w:shd w:val="clear" w:color="auto" w:fill="FFFFFF"/>
        </w:rPr>
        <w:instrText xml:space="preserve"> ADDIN EN.CITE.DATA </w:instrText>
      </w:r>
      <w:r w:rsidR="00802FED">
        <w:rPr>
          <w:rFonts w:ascii="Arial" w:hAnsi="Arial" w:cs="Arial"/>
          <w:sz w:val="22"/>
          <w:szCs w:val="22"/>
          <w:shd w:val="clear" w:color="auto" w:fill="FFFFFF"/>
        </w:rPr>
      </w:r>
      <w:r w:rsidR="00802FED">
        <w:rPr>
          <w:rFonts w:ascii="Arial" w:hAnsi="Arial" w:cs="Arial"/>
          <w:sz w:val="22"/>
          <w:szCs w:val="22"/>
          <w:shd w:val="clear" w:color="auto" w:fill="FFFFFF"/>
        </w:rPr>
        <w:fldChar w:fldCharType="end"/>
      </w:r>
      <w:r w:rsidR="005B023F" w:rsidRPr="003E6C8E">
        <w:rPr>
          <w:rFonts w:ascii="Arial" w:hAnsi="Arial" w:cs="Arial"/>
          <w:sz w:val="22"/>
          <w:szCs w:val="22"/>
          <w:shd w:val="clear" w:color="auto" w:fill="FFFFFF"/>
        </w:rPr>
        <w:fldChar w:fldCharType="separate"/>
      </w:r>
      <w:r w:rsidR="00802FED">
        <w:rPr>
          <w:rFonts w:ascii="Arial" w:hAnsi="Arial" w:cs="Arial"/>
          <w:noProof/>
          <w:sz w:val="22"/>
          <w:szCs w:val="22"/>
          <w:shd w:val="clear" w:color="auto" w:fill="FFFFFF"/>
        </w:rPr>
        <w:t>[79]</w:t>
      </w:r>
      <w:r w:rsidR="005B023F" w:rsidRPr="003E6C8E">
        <w:rPr>
          <w:rFonts w:ascii="Arial" w:hAnsi="Arial" w:cs="Arial"/>
          <w:sz w:val="22"/>
          <w:szCs w:val="22"/>
          <w:shd w:val="clear" w:color="auto" w:fill="FFFFFF"/>
        </w:rPr>
        <w:fldChar w:fldCharType="end"/>
      </w:r>
      <w:r w:rsidRPr="003E6C8E">
        <w:rPr>
          <w:rFonts w:ascii="Arial" w:hAnsi="Arial" w:cs="Arial"/>
          <w:sz w:val="22"/>
          <w:szCs w:val="22"/>
          <w:shd w:val="clear" w:color="auto" w:fill="FFFFFF"/>
        </w:rPr>
        <w:t xml:space="preserve">. Notably, ceramide kinase converts ceramide to cermide-1-phosphate </w:t>
      </w:r>
      <w:r w:rsidR="005B023F" w:rsidRPr="003E6C8E">
        <w:rPr>
          <w:rFonts w:ascii="Arial" w:hAnsi="Arial" w:cs="Arial"/>
          <w:sz w:val="22"/>
          <w:szCs w:val="22"/>
          <w:shd w:val="clear" w:color="auto" w:fill="FFFFFF"/>
        </w:rPr>
        <w:fldChar w:fldCharType="begin"/>
      </w:r>
      <w:r w:rsidR="00802FED">
        <w:rPr>
          <w:rFonts w:ascii="Arial" w:hAnsi="Arial" w:cs="Arial"/>
          <w:sz w:val="22"/>
          <w:szCs w:val="22"/>
          <w:shd w:val="clear" w:color="auto" w:fill="FFFFFF"/>
        </w:rPr>
        <w:instrText xml:space="preserve"> ADDIN EN.CITE &lt;EndNote&gt;&lt;Cite&gt;&lt;Author&gt;Hoeferlin&lt;/Author&gt;&lt;Year&gt;2013&lt;/Year&gt;&lt;RecNum&gt;60&lt;/RecNum&gt;&lt;DisplayText&gt;[80]&lt;/DisplayText&gt;&lt;record&gt;&lt;rec-number&gt;60&lt;/rec-number&gt;&lt;foreign-keys&gt;&lt;key app="EN" db-id="f9tp0zfpp9ztsmerf04pd2zqxxwza995dwdf" timestamp="1676050609"&gt;60&lt;/key&gt;&lt;/foreign-keys&gt;&lt;ref-type name="Journal Article"&gt;17&lt;/ref-type&gt;&lt;contributors&gt;&lt;authors&gt;&lt;author&gt;Hoeferlin, L. A.&lt;/author&gt;&lt;author&gt;Wijesinghe, D. S.&lt;/author&gt;&lt;author&gt;Chalfant, C. E.&lt;/author&gt;&lt;/authors&gt;&lt;/contributors&gt;&lt;auth-address&gt;Department of Biochemistry and Molecular Biology, Virginia Commonwealth University, 1101 East Marshall Street, P.O Box 980614, Richmond, VA 23298-0614, USA.&lt;/auth-address&gt;&lt;titles&gt;&lt;title&gt;The role of ceramide-1-phosphate in biological functions&lt;/title&gt;&lt;secondary-title&gt;Handb Exp Pharmacol&lt;/secondary-title&gt;&lt;alt-title&gt;Handbook of experimental pharmacology&lt;/alt-title&gt;&lt;/titles&gt;&lt;periodical&gt;&lt;full-title&gt;Handb Exp Pharmacol&lt;/full-title&gt;&lt;abbr-1&gt;Handbook of experimental pharmacology&lt;/abbr-1&gt;&lt;/periodical&gt;&lt;alt-periodical&gt;&lt;full-title&gt;Handb Exp Pharmacol&lt;/full-title&gt;&lt;abbr-1&gt;Handbook of experimental pharmacology&lt;/abbr-1&gt;&lt;/alt-periodical&gt;&lt;pages&gt;153-66&lt;/pages&gt;&lt;number&gt;215&lt;/number&gt;&lt;edition&gt;2013/04/13&lt;/edition&gt;&lt;keywords&gt;&lt;keyword&gt;Animals&lt;/keyword&gt;&lt;keyword&gt;Cell Proliferation&lt;/keyword&gt;&lt;keyword&gt;Cell Survival&lt;/keyword&gt;&lt;keyword&gt;Ceramides/*physiology&lt;/keyword&gt;&lt;keyword&gt;Group IV Phospholipases A2/physiology&lt;/keyword&gt;&lt;keyword&gt;Humans&lt;/keyword&gt;&lt;keyword&gt;Phosphotransferases (Alcohol Group Acceptor)/physiology&lt;/keyword&gt;&lt;/keywords&gt;&lt;dates&gt;&lt;year&gt;2013&lt;/year&gt;&lt;/dates&gt;&lt;isbn&gt;0171-2004 (Print)&amp;#xD;0171-2004&lt;/isbn&gt;&lt;accession-num&gt;23579454&lt;/accession-num&gt;&lt;urls&gt;&lt;/urls&gt;&lt;custom2&gt;PMC5598467&lt;/custom2&gt;&lt;custom6&gt;NIHMS896010&lt;/custom6&gt;&lt;electronic-resource-num&gt;10.1007/978-3-7091-1368-4_8&lt;/electronic-resource-num&gt;&lt;remote-database-provider&gt;NLM&lt;/remote-database-provider&gt;&lt;language&gt;eng&lt;/language&gt;&lt;/record&gt;&lt;/Cite&gt;&lt;/EndNote&gt;</w:instrText>
      </w:r>
      <w:r w:rsidR="005B023F" w:rsidRPr="003E6C8E">
        <w:rPr>
          <w:rFonts w:ascii="Arial" w:hAnsi="Arial" w:cs="Arial"/>
          <w:sz w:val="22"/>
          <w:szCs w:val="22"/>
          <w:shd w:val="clear" w:color="auto" w:fill="FFFFFF"/>
        </w:rPr>
        <w:fldChar w:fldCharType="separate"/>
      </w:r>
      <w:r w:rsidR="00802FED">
        <w:rPr>
          <w:rFonts w:ascii="Arial" w:hAnsi="Arial" w:cs="Arial"/>
          <w:noProof/>
          <w:sz w:val="22"/>
          <w:szCs w:val="22"/>
          <w:shd w:val="clear" w:color="auto" w:fill="FFFFFF"/>
        </w:rPr>
        <w:t>[80]</w:t>
      </w:r>
      <w:r w:rsidR="005B023F" w:rsidRPr="003E6C8E">
        <w:rPr>
          <w:rFonts w:ascii="Arial" w:hAnsi="Arial" w:cs="Arial"/>
          <w:sz w:val="22"/>
          <w:szCs w:val="22"/>
          <w:shd w:val="clear" w:color="auto" w:fill="FFFFFF"/>
        </w:rPr>
        <w:fldChar w:fldCharType="end"/>
      </w:r>
      <w:r w:rsidRPr="003E6C8E">
        <w:rPr>
          <w:rFonts w:ascii="Arial" w:hAnsi="Arial" w:cs="Arial"/>
          <w:sz w:val="22"/>
          <w:szCs w:val="22"/>
          <w:shd w:val="clear" w:color="auto" w:fill="FFFFFF"/>
        </w:rPr>
        <w:t>, which</w:t>
      </w:r>
      <w:r w:rsidRPr="003E6C8E">
        <w:rPr>
          <w:rFonts w:ascii="Arial" w:hAnsi="Arial" w:cs="Arial"/>
          <w:sz w:val="22"/>
          <w:szCs w:val="22"/>
        </w:rPr>
        <w:t xml:space="preserve"> plays a role in linking Prostaglandin E2, neurotransmitters, and airway epithelial inflammation</w:t>
      </w:r>
      <w:r w:rsidR="007B3C43" w:rsidRPr="003E6C8E">
        <w:rPr>
          <w:rFonts w:ascii="Arial" w:hAnsi="Arial" w:cs="Arial"/>
          <w:sz w:val="22"/>
          <w:szCs w:val="22"/>
        </w:rPr>
        <w:t xml:space="preserve"> </w:t>
      </w:r>
      <w:r w:rsidR="005B023F" w:rsidRPr="003E6C8E">
        <w:rPr>
          <w:rFonts w:ascii="Arial" w:hAnsi="Arial" w:cs="Arial"/>
          <w:sz w:val="22"/>
          <w:szCs w:val="22"/>
        </w:rPr>
        <w:fldChar w:fldCharType="begin">
          <w:fldData xml:space="preserve">PEVuZE5vdGU+PENpdGU+PEF1dGhvcj5QZXR0dXM8L0F1dGhvcj48WWVhcj4yMDAzPC9ZZWFyPjxS
ZWNOdW0+NTc8L1JlY051bT48RGlzcGxheVRleHQ+Wzc5XTwvRGlzcGxheVRleHQ+PHJlY29yZD48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802FED">
        <w:rPr>
          <w:rFonts w:ascii="Arial" w:hAnsi="Arial" w:cs="Arial"/>
          <w:sz w:val="22"/>
          <w:szCs w:val="22"/>
        </w:rPr>
        <w:instrText xml:space="preserve"> ADDIN EN.CITE </w:instrText>
      </w:r>
      <w:r w:rsidR="00802FED">
        <w:rPr>
          <w:rFonts w:ascii="Arial" w:hAnsi="Arial" w:cs="Arial"/>
          <w:sz w:val="22"/>
          <w:szCs w:val="22"/>
        </w:rPr>
        <w:fldChar w:fldCharType="begin">
          <w:fldData xml:space="preserve">PEVuZE5vdGU+PENpdGU+PEF1dGhvcj5QZXR0dXM8L0F1dGhvcj48WWVhcj4yMDAzPC9ZZWFyPjxS
ZWNOdW0+NTc8L1JlY051bT48RGlzcGxheVRleHQ+Wzc5XTwvRGlzcGxheVRleHQ+PHJlY29yZD48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802FED">
        <w:rPr>
          <w:rFonts w:ascii="Arial" w:hAnsi="Arial" w:cs="Arial"/>
          <w:sz w:val="22"/>
          <w:szCs w:val="22"/>
        </w:rPr>
        <w:instrText xml:space="preserve"> ADDIN EN.CITE.DATA </w:instrText>
      </w:r>
      <w:r w:rsidR="00802FED">
        <w:rPr>
          <w:rFonts w:ascii="Arial" w:hAnsi="Arial" w:cs="Arial"/>
          <w:sz w:val="22"/>
          <w:szCs w:val="22"/>
        </w:rPr>
      </w:r>
      <w:r w:rsidR="00802FED">
        <w:rPr>
          <w:rFonts w:ascii="Arial" w:hAnsi="Arial" w:cs="Arial"/>
          <w:sz w:val="22"/>
          <w:szCs w:val="22"/>
        </w:rPr>
        <w:fldChar w:fldCharType="end"/>
      </w:r>
      <w:r w:rsidR="005B023F" w:rsidRPr="003E6C8E">
        <w:rPr>
          <w:rFonts w:ascii="Arial" w:hAnsi="Arial" w:cs="Arial"/>
          <w:sz w:val="22"/>
          <w:szCs w:val="22"/>
        </w:rPr>
        <w:fldChar w:fldCharType="separate"/>
      </w:r>
      <w:r w:rsidR="00802FED">
        <w:rPr>
          <w:rFonts w:ascii="Arial" w:hAnsi="Arial" w:cs="Arial"/>
          <w:noProof/>
          <w:sz w:val="22"/>
          <w:szCs w:val="22"/>
        </w:rPr>
        <w:t>[79]</w:t>
      </w:r>
      <w:r w:rsidR="005B023F" w:rsidRPr="003E6C8E">
        <w:rPr>
          <w:rFonts w:ascii="Arial" w:hAnsi="Arial" w:cs="Arial"/>
          <w:sz w:val="22"/>
          <w:szCs w:val="22"/>
        </w:rPr>
        <w:fldChar w:fldCharType="end"/>
      </w:r>
      <w:r w:rsidR="007B3C43" w:rsidRPr="003E6C8E">
        <w:rPr>
          <w:rFonts w:ascii="Arial" w:hAnsi="Arial" w:cs="Arial"/>
          <w:sz w:val="22"/>
          <w:szCs w:val="22"/>
        </w:rPr>
        <w:t>.</w:t>
      </w:r>
      <w:r w:rsidR="00ED2028" w:rsidRPr="00D030FD">
        <w:rPr>
          <w:rFonts w:ascii="Arial" w:hAnsi="Arial" w:cs="Arial"/>
          <w:color w:val="212121"/>
          <w:sz w:val="22"/>
          <w:szCs w:val="22"/>
          <w:shd w:val="clear" w:color="auto" w:fill="FFFFFF"/>
        </w:rPr>
        <w:t xml:space="preserve"> </w:t>
      </w:r>
      <w:r w:rsidR="001B0D1D" w:rsidRPr="00D030FD">
        <w:rPr>
          <w:rFonts w:ascii="Arial" w:hAnsi="Arial" w:cs="Arial"/>
          <w:color w:val="212121"/>
          <w:sz w:val="22"/>
          <w:szCs w:val="22"/>
          <w:shd w:val="clear" w:color="auto" w:fill="FFFFFF"/>
        </w:rPr>
        <w:t>Together</w:t>
      </w:r>
      <w:r w:rsidR="001B0D1D" w:rsidRPr="007F77B7">
        <w:rPr>
          <w:rFonts w:ascii="Arial" w:hAnsi="Arial" w:cs="Arial"/>
          <w:color w:val="212121"/>
          <w:sz w:val="22"/>
          <w:szCs w:val="22"/>
          <w:shd w:val="clear" w:color="auto" w:fill="FFFFFF"/>
        </w:rPr>
        <w:t>, our data provide further insights into the mechanisms involved in adverse impacts on</w:t>
      </w:r>
      <w:ins w:id="7667" w:author="Sharma, Sunita" w:date="2023-03-29T22:32:00Z">
        <w:r w:rsidR="00C717BF">
          <w:rPr>
            <w:rFonts w:ascii="Arial" w:hAnsi="Arial" w:cs="Arial"/>
            <w:color w:val="212121"/>
            <w:sz w:val="22"/>
            <w:szCs w:val="22"/>
            <w:shd w:val="clear" w:color="auto" w:fill="FFFFFF"/>
          </w:rPr>
          <w:t xml:space="preserve"> the nasal epithelial transcriptome ultimately resulting in impaired</w:t>
        </w:r>
      </w:ins>
      <w:r w:rsidR="001B0D1D" w:rsidRPr="007F77B7">
        <w:rPr>
          <w:rFonts w:ascii="Arial" w:hAnsi="Arial" w:cs="Arial"/>
          <w:color w:val="212121"/>
          <w:sz w:val="22"/>
          <w:szCs w:val="22"/>
          <w:shd w:val="clear" w:color="auto" w:fill="FFFFFF"/>
        </w:rPr>
        <w:t xml:space="preserve"> lung function</w:t>
      </w:r>
      <w:ins w:id="7668" w:author="Sharma, Sunita" w:date="2023-03-29T22:32:00Z">
        <w:r w:rsidR="00C717BF">
          <w:rPr>
            <w:rFonts w:ascii="Arial" w:hAnsi="Arial" w:cs="Arial"/>
            <w:color w:val="212121"/>
            <w:sz w:val="22"/>
            <w:szCs w:val="22"/>
            <w:shd w:val="clear" w:color="auto" w:fill="FFFFFF"/>
          </w:rPr>
          <w:t xml:space="preserve"> in vape users</w:t>
        </w:r>
      </w:ins>
      <w:r w:rsidR="001B0D1D" w:rsidRPr="007F77B7">
        <w:rPr>
          <w:rFonts w:ascii="Arial" w:hAnsi="Arial" w:cs="Arial"/>
          <w:color w:val="212121"/>
          <w:sz w:val="22"/>
          <w:szCs w:val="22"/>
          <w:shd w:val="clear" w:color="auto" w:fill="FFFFFF"/>
        </w:rPr>
        <w:t>.</w:t>
      </w:r>
      <w:ins w:id="7669" w:author="Commodore, Sarah" w:date="2023-03-30T13:33:00Z">
        <w:r w:rsidR="005E6BAA">
          <w:rPr>
            <w:rFonts w:ascii="Arial" w:hAnsi="Arial" w:cs="Arial"/>
            <w:color w:val="212121"/>
            <w:sz w:val="22"/>
            <w:szCs w:val="22"/>
            <w:shd w:val="clear" w:color="auto" w:fill="FFFFFF"/>
          </w:rPr>
          <w:t xml:space="preserve"> </w:t>
        </w:r>
      </w:ins>
      <w:bookmarkStart w:id="7670" w:name="_Hlk131075832"/>
      <w:ins w:id="7671" w:author="Commodore, Sarah" w:date="2023-03-30T13:34:00Z">
        <w:r w:rsidR="00A670EE">
          <w:rPr>
            <w:rFonts w:ascii="Arial" w:hAnsi="Arial" w:cs="Arial"/>
            <w:color w:val="212121"/>
            <w:sz w:val="22"/>
            <w:szCs w:val="22"/>
            <w:shd w:val="clear" w:color="auto" w:fill="FFFFFF"/>
          </w:rPr>
          <w:t>O</w:t>
        </w:r>
      </w:ins>
      <w:ins w:id="7672" w:author="Commodore, Sarah" w:date="2023-03-30T13:33:00Z">
        <w:r w:rsidR="005E6BAA">
          <w:rPr>
            <w:rFonts w:ascii="Arial" w:hAnsi="Arial" w:cs="Arial"/>
            <w:color w:val="212121"/>
            <w:sz w:val="22"/>
            <w:szCs w:val="22"/>
            <w:shd w:val="clear" w:color="auto" w:fill="FFFFFF"/>
          </w:rPr>
          <w:t>ur results indicate that d</w:t>
        </w:r>
        <w:r w:rsidR="005E6BAA" w:rsidRPr="005E6BAA">
          <w:rPr>
            <w:rFonts w:ascii="Arial" w:hAnsi="Arial" w:cs="Arial"/>
            <w:color w:val="212121"/>
            <w:sz w:val="22"/>
            <w:szCs w:val="22"/>
            <w:shd w:val="clear" w:color="auto" w:fill="FFFFFF"/>
          </w:rPr>
          <w:t>ysregulation of these gene expression pathways via methylation may be a biological mechanism for the development of increased airway resistance due to vaping even during adolescence.</w:t>
        </w:r>
      </w:ins>
      <w:bookmarkEnd w:id="7670"/>
    </w:p>
    <w:p w14:paraId="62BEEDAC" w14:textId="77777777" w:rsidR="00BD1327" w:rsidRPr="00E90899" w:rsidRDefault="00BD1327" w:rsidP="00D31EA1">
      <w:pPr>
        <w:pStyle w:val="xmsonormal"/>
        <w:shd w:val="clear" w:color="auto" w:fill="FFFFFF"/>
        <w:spacing w:line="276" w:lineRule="auto"/>
        <w:jc w:val="both"/>
        <w:rPr>
          <w:rFonts w:ascii="Arial" w:hAnsi="Arial" w:cs="Arial"/>
          <w:color w:val="1C1D1E"/>
          <w:shd w:val="clear" w:color="auto" w:fill="FFFFFF"/>
        </w:rPr>
      </w:pPr>
    </w:p>
    <w:p w14:paraId="0C2A261C" w14:textId="4709C857" w:rsidR="00296A58" w:rsidRPr="00E90899" w:rsidRDefault="00442D1C" w:rsidP="00D31EA1">
      <w:pPr>
        <w:pStyle w:val="xmsonormal"/>
        <w:shd w:val="clear" w:color="auto" w:fill="FFFFFF"/>
        <w:spacing w:line="276" w:lineRule="auto"/>
        <w:jc w:val="both"/>
        <w:rPr>
          <w:rFonts w:ascii="Arial" w:hAnsi="Arial" w:cs="Arial"/>
          <w:color w:val="1C1D1E"/>
          <w:shd w:val="clear" w:color="auto" w:fill="FFFFFF"/>
        </w:rPr>
      </w:pPr>
      <w:r w:rsidRPr="00E90899">
        <w:rPr>
          <w:rFonts w:ascii="Arial" w:hAnsi="Arial" w:cs="Arial"/>
          <w:color w:val="1C1D1E"/>
          <w:shd w:val="clear" w:color="auto" w:fill="FFFFFF"/>
        </w:rPr>
        <w:t xml:space="preserve">A pediatric pulmonary review concluded that vaping may increase risk of developing chronic lung disease </w:t>
      </w:r>
      <w:r w:rsidRPr="00E90899">
        <w:rPr>
          <w:rFonts w:ascii="Arial" w:hAnsi="Arial" w:cs="Arial"/>
          <w:color w:val="1C1D1E"/>
          <w:shd w:val="clear" w:color="auto" w:fill="FFFFFF"/>
        </w:rPr>
        <w:fldChar w:fldCharType="begin"/>
      </w:r>
      <w:r w:rsidR="00802FED">
        <w:rPr>
          <w:rFonts w:ascii="Arial" w:hAnsi="Arial" w:cs="Arial"/>
          <w:color w:val="1C1D1E"/>
          <w:shd w:val="clear" w:color="auto" w:fill="FFFFFF"/>
        </w:rPr>
        <w:instrText xml:space="preserve"> ADDIN EN.CITE &lt;EndNote&gt;&lt;Cite&gt;&lt;Author&gt;Kaslow&lt;/Author&gt;&lt;Year&gt;2021&lt;/Year&gt;&lt;RecNum&gt;54&lt;/RecNum&gt;&lt;DisplayText&gt;[81]&lt;/DisplayText&gt;&lt;record&gt;&lt;rec-number&gt;54&lt;/rec-number&gt;&lt;foreign-keys&gt;&lt;key app="EN" db-id="f9tp0zfpp9ztsmerf04pd2zqxxwza995dwdf" timestamp="1675977299"&gt;54&lt;/key&gt;&lt;/foreign-keys&gt;&lt;ref-type name="Journal Article"&gt;17&lt;/ref-type&gt;&lt;contributors&gt;&lt;authors&gt;&lt;author&gt;Kaslow, J. A.&lt;/author&gt;&lt;author&gt;Rosas-Salazar, C.&lt;/author&gt;&lt;author&gt;Moore, P. E.&lt;/author&gt;&lt;/authors&gt;&lt;/contributors&gt;&lt;auth-address&gt;Division of Pulmonary Medicine, Department of Pediatrics, Vanderbilt University Medical Center, Nashville, Tennessee, USA.&lt;/auth-address&gt;&lt;titles&gt;&lt;title&gt;E-cigarette and vaping product use-associated lung injury in the pediatric population: A critical review of the current literature&lt;/title&gt;&lt;secondary-title&gt;Pediatr Pulmonol&lt;/secondary-title&gt;&lt;alt-title&gt;Pediatric pulmonology&lt;/alt-title&gt;&lt;/titles&gt;&lt;periodical&gt;&lt;full-title&gt;Pediatr Pulmonol&lt;/full-title&gt;&lt;abbr-1&gt;Pediatric pulmonology&lt;/abbr-1&gt;&lt;/periodical&gt;&lt;alt-periodical&gt;&lt;full-title&gt;Pediatr Pulmonol&lt;/full-title&gt;&lt;abbr-1&gt;Pediatric pulmonology&lt;/abbr-1&gt;&lt;/alt-periodical&gt;&lt;pages&gt;1857-1867&lt;/pages&gt;&lt;volume&gt;56&lt;/volume&gt;&lt;number&gt;7&lt;/number&gt;&lt;edition&gt;2021/04/07&lt;/edition&gt;&lt;keywords&gt;&lt;keyword&gt;e-cigarette or vaping product use-associated lung injury&lt;/keyword&gt;&lt;keyword&gt;electronic cigarette&lt;/keyword&gt;&lt;keyword&gt;electronic nicotine delivery systems&lt;/keyword&gt;&lt;keyword&gt;pediatric&lt;/keyword&gt;&lt;keyword&gt;vaping&lt;/keyword&gt;&lt;/keywords&gt;&lt;dates&gt;&lt;year&gt;2021&lt;/year&gt;&lt;pub-dates&gt;&lt;date&gt;Jul&lt;/date&gt;&lt;/pub-dates&gt;&lt;/dates&gt;&lt;isbn&gt;1099-0496&lt;/isbn&gt;&lt;accession-num&gt;33821574&lt;/accession-num&gt;&lt;urls&gt;&lt;/urls&gt;&lt;electronic-resource-num&gt;10.1002/ppul.25384&lt;/electronic-resource-num&gt;&lt;remote-database-provider&gt;NLM&lt;/remote-database-provider&gt;&lt;language&gt;eng&lt;/language&gt;&lt;/record&gt;&lt;/Cite&gt;&lt;/EndNote&gt;</w:instrText>
      </w:r>
      <w:r w:rsidRPr="00E90899">
        <w:rPr>
          <w:rFonts w:ascii="Arial" w:hAnsi="Arial" w:cs="Arial"/>
          <w:color w:val="1C1D1E"/>
          <w:shd w:val="clear" w:color="auto" w:fill="FFFFFF"/>
        </w:rPr>
        <w:fldChar w:fldCharType="separate"/>
      </w:r>
      <w:r w:rsidR="00802FED">
        <w:rPr>
          <w:rFonts w:ascii="Arial" w:hAnsi="Arial" w:cs="Arial"/>
          <w:noProof/>
          <w:color w:val="1C1D1E"/>
          <w:shd w:val="clear" w:color="auto" w:fill="FFFFFF"/>
        </w:rPr>
        <w:t>[81]</w:t>
      </w:r>
      <w:r w:rsidRPr="00E90899">
        <w:rPr>
          <w:rFonts w:ascii="Arial" w:hAnsi="Arial" w:cs="Arial"/>
          <w:color w:val="1C1D1E"/>
          <w:shd w:val="clear" w:color="auto" w:fill="FFFFFF"/>
        </w:rPr>
        <w:fldChar w:fldCharType="end"/>
      </w:r>
      <w:r w:rsidRPr="00E90899">
        <w:rPr>
          <w:rFonts w:ascii="Arial" w:hAnsi="Arial" w:cs="Arial"/>
          <w:color w:val="1C1D1E"/>
          <w:shd w:val="clear" w:color="auto" w:fill="FFFFFF"/>
        </w:rPr>
        <w:t xml:space="preserve">. The authors indicated that vaping is associated with both in vitro and in vivo airway mucociliary dysfunction, increased epithelial cell, macrophage death, as well as dysregulation of airway epithelium. </w:t>
      </w:r>
      <w:r w:rsidR="00477A6A" w:rsidRPr="00E90899">
        <w:rPr>
          <w:rFonts w:ascii="Arial" w:hAnsi="Arial" w:cs="Arial"/>
          <w:color w:val="1C1D1E"/>
          <w:shd w:val="clear" w:color="auto" w:fill="FFFFFF"/>
        </w:rPr>
        <w:t>Indeed,</w:t>
      </w:r>
      <w:r w:rsidR="00B7201B" w:rsidRPr="00E90899">
        <w:rPr>
          <w:rFonts w:ascii="Arial" w:hAnsi="Arial" w:cs="Arial"/>
          <w:color w:val="1C1D1E"/>
          <w:shd w:val="clear" w:color="auto" w:fill="FFFFFF"/>
        </w:rPr>
        <w:t xml:space="preserve"> data from our current study point to </w:t>
      </w:r>
      <w:r w:rsidR="00477A6A" w:rsidRPr="00E90899">
        <w:rPr>
          <w:rFonts w:ascii="Arial" w:hAnsi="Arial" w:cs="Arial"/>
          <w:color w:val="1C1D1E"/>
          <w:shd w:val="clear" w:color="auto" w:fill="FFFFFF"/>
        </w:rPr>
        <w:t>these adverse respiratory impacts</w:t>
      </w:r>
      <w:r w:rsidR="00B7201B" w:rsidRPr="00E90899">
        <w:rPr>
          <w:rFonts w:ascii="Arial" w:hAnsi="Arial" w:cs="Arial"/>
          <w:color w:val="1C1D1E"/>
          <w:shd w:val="clear" w:color="auto" w:fill="FFFFFF"/>
        </w:rPr>
        <w:t xml:space="preserve"> among adolescent</w:t>
      </w:r>
      <w:r w:rsidR="00D030FD">
        <w:rPr>
          <w:rFonts w:ascii="Arial" w:hAnsi="Arial" w:cs="Arial"/>
          <w:color w:val="1C1D1E"/>
          <w:shd w:val="clear" w:color="auto" w:fill="FFFFFF"/>
        </w:rPr>
        <w:t xml:space="preserve"> vape users</w:t>
      </w:r>
      <w:r w:rsidR="00B7201B" w:rsidRPr="00E90899">
        <w:rPr>
          <w:rFonts w:ascii="Arial" w:hAnsi="Arial" w:cs="Arial"/>
          <w:color w:val="1C1D1E"/>
          <w:shd w:val="clear" w:color="auto" w:fill="FFFFFF"/>
        </w:rPr>
        <w:t xml:space="preserve">. </w:t>
      </w:r>
      <w:r w:rsidR="00296A58" w:rsidRPr="00E90899">
        <w:rPr>
          <w:rFonts w:ascii="Arial" w:hAnsi="Arial" w:cs="Arial"/>
        </w:rPr>
        <w:t xml:space="preserve">Our findings </w:t>
      </w:r>
      <w:r w:rsidR="00516813" w:rsidRPr="00E90899">
        <w:rPr>
          <w:rFonts w:ascii="Arial" w:hAnsi="Arial" w:cs="Arial"/>
        </w:rPr>
        <w:t xml:space="preserve">demonstrate that </w:t>
      </w:r>
      <w:r w:rsidR="00296A58" w:rsidRPr="00E90899">
        <w:rPr>
          <w:rFonts w:ascii="Arial" w:hAnsi="Arial" w:cs="Arial"/>
        </w:rPr>
        <w:t xml:space="preserve">significant changes in airway resistance that result from vape exposure may precede the development of </w:t>
      </w:r>
      <w:r w:rsidRPr="00E90899">
        <w:rPr>
          <w:rFonts w:ascii="Arial" w:hAnsi="Arial" w:cs="Arial"/>
        </w:rPr>
        <w:t xml:space="preserve">adverse respiratory </w:t>
      </w:r>
      <w:r w:rsidR="00296A58" w:rsidRPr="00E90899">
        <w:rPr>
          <w:rFonts w:ascii="Arial" w:hAnsi="Arial" w:cs="Arial"/>
        </w:rPr>
        <w:t>symptoms</w:t>
      </w:r>
      <w:r w:rsidR="00516813" w:rsidRPr="00E90899">
        <w:rPr>
          <w:rFonts w:ascii="Arial" w:hAnsi="Arial" w:cs="Arial"/>
        </w:rPr>
        <w:t xml:space="preserve"> and that</w:t>
      </w:r>
      <w:r w:rsidR="00296A58" w:rsidRPr="00E90899">
        <w:rPr>
          <w:rFonts w:ascii="Arial" w:hAnsi="Arial" w:cs="Arial"/>
        </w:rPr>
        <w:t xml:space="preserve"> vape exposure negatively impacts adolescent lung function during a critical stage of their lung development</w:t>
      </w:r>
      <w:r w:rsidR="00516813" w:rsidRPr="00E90899">
        <w:rPr>
          <w:rFonts w:ascii="Arial" w:hAnsi="Arial" w:cs="Arial"/>
        </w:rPr>
        <w:t>. We also establish that vape exposure results in</w:t>
      </w:r>
      <w:r w:rsidR="00296A58" w:rsidRPr="00E90899">
        <w:rPr>
          <w:rFonts w:ascii="Arial" w:hAnsi="Arial" w:cs="Arial"/>
        </w:rPr>
        <w:t xml:space="preserve"> changes in gene expression in inflammatory pathways and genes involved in ciliary function </w:t>
      </w:r>
      <w:r w:rsidR="00516813" w:rsidRPr="00E90899">
        <w:rPr>
          <w:rFonts w:ascii="Arial" w:hAnsi="Arial" w:cs="Arial"/>
        </w:rPr>
        <w:t xml:space="preserve">in the nasal </w:t>
      </w:r>
      <w:r w:rsidR="00081914" w:rsidRPr="00E90899">
        <w:rPr>
          <w:rFonts w:ascii="Arial" w:hAnsi="Arial" w:cs="Arial"/>
        </w:rPr>
        <w:t>epithelium</w:t>
      </w:r>
      <w:r w:rsidR="00516813" w:rsidRPr="00E90899">
        <w:rPr>
          <w:rFonts w:ascii="Arial" w:hAnsi="Arial" w:cs="Arial"/>
        </w:rPr>
        <w:t xml:space="preserve"> and that this </w:t>
      </w:r>
      <w:r w:rsidR="00296A58" w:rsidRPr="00E90899">
        <w:rPr>
          <w:rFonts w:ascii="Arial" w:hAnsi="Arial" w:cs="Arial"/>
        </w:rPr>
        <w:t>may be biological mechanism that underlie</w:t>
      </w:r>
      <w:r w:rsidR="00516813" w:rsidRPr="00E90899">
        <w:rPr>
          <w:rFonts w:ascii="Arial" w:hAnsi="Arial" w:cs="Arial"/>
        </w:rPr>
        <w:t>s</w:t>
      </w:r>
      <w:r w:rsidR="00296A58" w:rsidRPr="00E90899">
        <w:rPr>
          <w:rFonts w:ascii="Arial" w:hAnsi="Arial" w:cs="Arial"/>
        </w:rPr>
        <w:t xml:space="preserve"> the development of airflow obstruction in this at-risk </w:t>
      </w:r>
      <w:ins w:id="7673" w:author="Sharma, Sunita" w:date="2023-03-29T22:33:00Z">
        <w:r w:rsidR="00C717BF">
          <w:rPr>
            <w:rFonts w:ascii="Arial" w:hAnsi="Arial" w:cs="Arial"/>
          </w:rPr>
          <w:t xml:space="preserve">adolescent </w:t>
        </w:r>
      </w:ins>
      <w:r w:rsidR="00296A58" w:rsidRPr="00E90899">
        <w:rPr>
          <w:rFonts w:ascii="Arial" w:hAnsi="Arial" w:cs="Arial"/>
        </w:rPr>
        <w:t xml:space="preserve">population.  </w:t>
      </w:r>
    </w:p>
    <w:p w14:paraId="7824B0B2" w14:textId="77777777" w:rsidR="00296A58" w:rsidRPr="00E90899" w:rsidRDefault="00296A58" w:rsidP="00D31EA1">
      <w:pPr>
        <w:pStyle w:val="xmsonormal"/>
        <w:numPr>
          <w:ilvl w:val="0"/>
          <w:numId w:val="1"/>
        </w:numPr>
        <w:shd w:val="clear" w:color="auto" w:fill="FFFFFF"/>
        <w:spacing w:line="276" w:lineRule="auto"/>
        <w:jc w:val="both"/>
        <w:rPr>
          <w:rFonts w:ascii="Arial" w:hAnsi="Arial" w:cs="Arial"/>
        </w:rPr>
      </w:pPr>
    </w:p>
    <w:p w14:paraId="56FA7F6C" w14:textId="699B17C9" w:rsidR="00076D2D" w:rsidRPr="00E90899" w:rsidRDefault="00296A58" w:rsidP="00D31EA1">
      <w:pPr>
        <w:spacing w:line="276" w:lineRule="auto"/>
        <w:jc w:val="both"/>
        <w:rPr>
          <w:rFonts w:ascii="Arial" w:hAnsi="Arial" w:cs="Arial"/>
        </w:rPr>
      </w:pPr>
      <w:r w:rsidRPr="00E90899">
        <w:rPr>
          <w:rFonts w:ascii="Arial" w:hAnsi="Arial" w:cs="Arial"/>
        </w:rPr>
        <w:t>Limitations of our study include the small sample size, the cross-sectional nature of the study, and the lack of exposure assessment specific to e-cigarettes in this cohort. Future investigations in</w:t>
      </w:r>
      <w:ins w:id="7674" w:author="Sharma, Sunita" w:date="2023-03-29T22:34:00Z">
        <w:r w:rsidR="00C717BF">
          <w:rPr>
            <w:rFonts w:ascii="Arial" w:hAnsi="Arial" w:cs="Arial"/>
          </w:rPr>
          <w:t xml:space="preserve"> an</w:t>
        </w:r>
      </w:ins>
      <w:del w:id="7675" w:author="Sharma, Sunita" w:date="2023-03-29T22:34:00Z">
        <w:r w:rsidRPr="00E90899" w:rsidDel="00C717BF">
          <w:rPr>
            <w:rFonts w:ascii="Arial" w:hAnsi="Arial" w:cs="Arial"/>
          </w:rPr>
          <w:delText xml:space="preserve"> th</w:delText>
        </w:r>
      </w:del>
      <w:del w:id="7676" w:author="Sharma, Sunita" w:date="2023-03-29T22:33:00Z">
        <w:r w:rsidRPr="00E90899" w:rsidDel="00C717BF">
          <w:rPr>
            <w:rFonts w:ascii="Arial" w:hAnsi="Arial" w:cs="Arial"/>
          </w:rPr>
          <w:delText>is at-risk</w:delText>
        </w:r>
      </w:del>
      <w:r w:rsidRPr="00E90899">
        <w:rPr>
          <w:rFonts w:ascii="Arial" w:hAnsi="Arial" w:cs="Arial"/>
        </w:rPr>
        <w:t xml:space="preserve"> adolescent population will be needed to assess the longitudinal impact of habitual vape </w:t>
      </w:r>
      <w:r w:rsidR="00D030FD">
        <w:rPr>
          <w:rFonts w:ascii="Arial" w:hAnsi="Arial" w:cs="Arial"/>
        </w:rPr>
        <w:t>use</w:t>
      </w:r>
      <w:r w:rsidR="00D030FD" w:rsidRPr="00E90899">
        <w:rPr>
          <w:rFonts w:ascii="Arial" w:hAnsi="Arial" w:cs="Arial"/>
        </w:rPr>
        <w:t xml:space="preserve"> </w:t>
      </w:r>
      <w:r w:rsidRPr="00E90899">
        <w:rPr>
          <w:rFonts w:ascii="Arial" w:hAnsi="Arial" w:cs="Arial"/>
        </w:rPr>
        <w:t>on lung function outcomes and should include a more comprehensive exposure assessment of the contents of vape</w:t>
      </w:r>
      <w:r w:rsidR="00D030FD">
        <w:rPr>
          <w:rFonts w:ascii="Arial" w:hAnsi="Arial" w:cs="Arial"/>
        </w:rPr>
        <w:t xml:space="preserve"> aerosols</w:t>
      </w:r>
      <w:r w:rsidRPr="00E90899">
        <w:rPr>
          <w:rFonts w:ascii="Arial" w:hAnsi="Arial" w:cs="Arial"/>
        </w:rPr>
        <w:t xml:space="preserve">. Our data indicates that vaping is associated with impaired lung function in adolescents and extensive changes in nasal epithelial gene expression. </w:t>
      </w:r>
      <w:r w:rsidR="00FD4759" w:rsidRPr="00E90899">
        <w:rPr>
          <w:rFonts w:ascii="Arial" w:hAnsi="Arial" w:cs="Arial"/>
          <w:color w:val="1C1D1E"/>
          <w:shd w:val="clear" w:color="auto" w:fill="FFFFFF"/>
        </w:rPr>
        <w:t xml:space="preserve">While limited in sample size, our results add to the currently limited knowledge on the </w:t>
      </w:r>
      <w:ins w:id="7677" w:author="Sharma, Sunita" w:date="2023-03-29T22:34:00Z">
        <w:r w:rsidR="00C717BF">
          <w:rPr>
            <w:rFonts w:ascii="Arial" w:hAnsi="Arial" w:cs="Arial"/>
            <w:color w:val="1C1D1E"/>
            <w:shd w:val="clear" w:color="auto" w:fill="FFFFFF"/>
          </w:rPr>
          <w:t xml:space="preserve">physiologic and biologic </w:t>
        </w:r>
      </w:ins>
      <w:del w:id="7678" w:author="Sharma, Sunita" w:date="2023-03-29T22:34:00Z">
        <w:r w:rsidR="005753B0" w:rsidDel="00C717BF">
          <w:rPr>
            <w:rFonts w:ascii="Arial" w:hAnsi="Arial" w:cs="Arial"/>
            <w:color w:val="1C1D1E"/>
            <w:shd w:val="clear" w:color="auto" w:fill="FFFFFF"/>
          </w:rPr>
          <w:delText>long-term</w:delText>
        </w:r>
      </w:del>
      <w:r w:rsidR="005753B0">
        <w:rPr>
          <w:rFonts w:ascii="Arial" w:hAnsi="Arial" w:cs="Arial"/>
          <w:color w:val="1C1D1E"/>
          <w:shd w:val="clear" w:color="auto" w:fill="FFFFFF"/>
        </w:rPr>
        <w:t xml:space="preserve"> </w:t>
      </w:r>
      <w:r w:rsidR="00FD4759" w:rsidRPr="00E90899">
        <w:rPr>
          <w:rFonts w:ascii="Arial" w:hAnsi="Arial" w:cs="Arial"/>
          <w:color w:val="1C1D1E"/>
          <w:shd w:val="clear" w:color="auto" w:fill="FFFFFF"/>
        </w:rPr>
        <w:t xml:space="preserve">effects of vape </w:t>
      </w:r>
      <w:r w:rsidR="00D030FD">
        <w:rPr>
          <w:rFonts w:ascii="Arial" w:hAnsi="Arial" w:cs="Arial"/>
          <w:color w:val="1C1D1E"/>
          <w:shd w:val="clear" w:color="auto" w:fill="FFFFFF"/>
        </w:rPr>
        <w:t>use</w:t>
      </w:r>
      <w:r w:rsidR="00FD4759" w:rsidRPr="00E90899">
        <w:rPr>
          <w:rFonts w:ascii="Arial" w:hAnsi="Arial" w:cs="Arial"/>
          <w:color w:val="1C1D1E"/>
          <w:shd w:val="clear" w:color="auto" w:fill="FFFFFF"/>
        </w:rPr>
        <w:t xml:space="preserve">. </w:t>
      </w:r>
      <w:r w:rsidRPr="00E90899">
        <w:rPr>
          <w:rFonts w:ascii="Arial" w:hAnsi="Arial" w:cs="Arial"/>
        </w:rPr>
        <w:t>G</w:t>
      </w:r>
      <w:r w:rsidRPr="00E90899">
        <w:rPr>
          <w:rFonts w:ascii="Arial" w:hAnsi="Arial" w:cs="Arial"/>
          <w:lang w:val="en"/>
        </w:rPr>
        <w:t>iven the paucity of information on the effects of vaping on the airway epithelium and the high-risk youth population with access to these devices, our work suggests that fur</w:t>
      </w:r>
      <w:r w:rsidRPr="00E90899">
        <w:rPr>
          <w:rFonts w:ascii="Arial" w:hAnsi="Arial" w:cs="Arial"/>
        </w:rPr>
        <w:t>ther research is needed</w:t>
      </w:r>
      <w:r w:rsidR="00D030FD">
        <w:rPr>
          <w:rFonts w:ascii="Arial" w:hAnsi="Arial" w:cs="Arial"/>
        </w:rPr>
        <w:t>. Such future work will</w:t>
      </w:r>
      <w:r w:rsidRPr="00E90899">
        <w:rPr>
          <w:rFonts w:ascii="Arial" w:hAnsi="Arial" w:cs="Arial"/>
        </w:rPr>
        <w:t xml:space="preserve"> help characterize </w:t>
      </w:r>
      <w:r w:rsidR="00D030FD">
        <w:rPr>
          <w:rFonts w:ascii="Arial" w:hAnsi="Arial" w:cs="Arial"/>
        </w:rPr>
        <w:t>chronic vape use</w:t>
      </w:r>
      <w:r w:rsidRPr="00E90899">
        <w:rPr>
          <w:rFonts w:ascii="Arial" w:hAnsi="Arial" w:cs="Arial"/>
        </w:rPr>
        <w:t xml:space="preserve"> and its impact on lung function, nasal epithelial gene expression, and how vaping cessation may reverse these changes. </w:t>
      </w:r>
    </w:p>
    <w:p w14:paraId="7FC15B2E" w14:textId="540B77A9" w:rsidR="00296A58" w:rsidRPr="005C77DA" w:rsidRDefault="00296A5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t>References</w:t>
      </w:r>
      <w:bookmarkEnd w:id="0"/>
    </w:p>
    <w:p w14:paraId="37D3E321" w14:textId="77777777" w:rsidR="00296A58" w:rsidRPr="005C77DA" w:rsidRDefault="00296A58" w:rsidP="00D31EA1">
      <w:pPr>
        <w:pStyle w:val="Default"/>
        <w:spacing w:line="276" w:lineRule="auto"/>
        <w:jc w:val="both"/>
        <w:rPr>
          <w:sz w:val="22"/>
          <w:szCs w:val="22"/>
        </w:rPr>
      </w:pPr>
    </w:p>
    <w:p w14:paraId="18C968F1" w14:textId="77777777" w:rsidR="00802FED" w:rsidRPr="00802FED" w:rsidRDefault="00296A58" w:rsidP="00802FED">
      <w:pPr>
        <w:pStyle w:val="EndNoteBibliography"/>
        <w:spacing w:after="0"/>
        <w:ind w:left="720" w:hanging="720"/>
      </w:pPr>
      <w:r w:rsidRPr="005C77DA">
        <w:fldChar w:fldCharType="begin"/>
      </w:r>
      <w:r w:rsidRPr="005C77DA">
        <w:instrText xml:space="preserve"> ADDIN EN.REFLIST </w:instrText>
      </w:r>
      <w:r w:rsidRPr="005C77DA">
        <w:fldChar w:fldCharType="separate"/>
      </w:r>
      <w:r w:rsidR="00802FED" w:rsidRPr="00802FED">
        <w:t>1.</w:t>
      </w:r>
      <w:r w:rsidR="00802FED" w:rsidRPr="00802FED">
        <w:tab/>
        <w:t xml:space="preserve">Rowell, T.R. and R. Tarran, </w:t>
      </w:r>
      <w:r w:rsidR="00802FED" w:rsidRPr="00802FED">
        <w:rPr>
          <w:i/>
        </w:rPr>
        <w:t>Will chronic e-cigarette use cause lung disease?</w:t>
      </w:r>
      <w:r w:rsidR="00802FED" w:rsidRPr="00802FED">
        <w:t xml:space="preserve"> Am J Physiol Lung Cell Mol Physiol, 2015. </w:t>
      </w:r>
      <w:r w:rsidR="00802FED" w:rsidRPr="00802FED">
        <w:rPr>
          <w:b/>
        </w:rPr>
        <w:t>309</w:t>
      </w:r>
      <w:r w:rsidR="00802FED" w:rsidRPr="00802FED">
        <w:t>(12): p. L1398-409.</w:t>
      </w:r>
    </w:p>
    <w:p w14:paraId="519FBA3D" w14:textId="77777777" w:rsidR="00802FED" w:rsidRPr="00802FED" w:rsidRDefault="00802FED" w:rsidP="00802FED">
      <w:pPr>
        <w:pStyle w:val="EndNoteBibliography"/>
        <w:spacing w:after="0"/>
        <w:ind w:left="720" w:hanging="720"/>
      </w:pPr>
      <w:r w:rsidRPr="00802FED">
        <w:t>2.</w:t>
      </w:r>
      <w:r w:rsidRPr="00802FED">
        <w:tab/>
        <w:t xml:space="preserve">National Academies of Sciences, E., et al., </w:t>
      </w:r>
      <w:r w:rsidRPr="00802FED">
        <w:rPr>
          <w:i/>
        </w:rPr>
        <w:t>Public Health Consequences of E-Cigarettes</w:t>
      </w:r>
      <w:r w:rsidRPr="00802FED">
        <w:t xml:space="preserve">, in </w:t>
      </w:r>
      <w:r w:rsidRPr="00802FED">
        <w:rPr>
          <w:i/>
        </w:rPr>
        <w:t>Public Health Consequences of E-Cigarettes</w:t>
      </w:r>
      <w:r w:rsidRPr="00802FED">
        <w:t>, D.L. Eaton, L.Y. Kwan, and K. Stratton, Editors. 2018, National Academies Press (US) Copyright 2018 by the National Academy of Sciences. All rights reserved.: Washington (DC).</w:t>
      </w:r>
    </w:p>
    <w:p w14:paraId="192BA19A" w14:textId="77777777" w:rsidR="00802FED" w:rsidRPr="00802FED" w:rsidRDefault="00802FED" w:rsidP="00802FED">
      <w:pPr>
        <w:pStyle w:val="EndNoteBibliography"/>
        <w:spacing w:after="0"/>
        <w:ind w:left="720" w:hanging="720"/>
      </w:pPr>
      <w:r w:rsidRPr="00802FED">
        <w:t>3.</w:t>
      </w:r>
      <w:r w:rsidRPr="00802FED">
        <w:tab/>
        <w:t xml:space="preserve">Walley, S.C. and B.P. Jenssen, </w:t>
      </w:r>
      <w:r w:rsidRPr="00802FED">
        <w:rPr>
          <w:i/>
        </w:rPr>
        <w:t>Electronic Nicotine Delivery Systems.</w:t>
      </w:r>
      <w:r w:rsidRPr="00802FED">
        <w:t xml:space="preserve"> Pediatrics, 2015. </w:t>
      </w:r>
      <w:r w:rsidRPr="00802FED">
        <w:rPr>
          <w:b/>
        </w:rPr>
        <w:t>136</w:t>
      </w:r>
      <w:r w:rsidRPr="00802FED">
        <w:t>(5): p. 1018-26.</w:t>
      </w:r>
    </w:p>
    <w:p w14:paraId="600F5D09" w14:textId="77777777" w:rsidR="00802FED" w:rsidRPr="00802FED" w:rsidRDefault="00802FED" w:rsidP="00802FED">
      <w:pPr>
        <w:pStyle w:val="EndNoteBibliography"/>
        <w:spacing w:after="0"/>
        <w:ind w:left="720" w:hanging="720"/>
      </w:pPr>
      <w:r w:rsidRPr="00802FED">
        <w:t>4.</w:t>
      </w:r>
      <w:r w:rsidRPr="00802FED">
        <w:tab/>
        <w:t xml:space="preserve">Douglass, B., S. Solecki, and T. Fay-Hillier, </w:t>
      </w:r>
      <w:r w:rsidRPr="00802FED">
        <w:rPr>
          <w:i/>
        </w:rPr>
        <w:t>The Harmful Consequences of Vaping: A Public Health Threat.</w:t>
      </w:r>
      <w:r w:rsidRPr="00802FED">
        <w:t xml:space="preserve"> J Addict Nurs, 2020. </w:t>
      </w:r>
      <w:r w:rsidRPr="00802FED">
        <w:rPr>
          <w:b/>
        </w:rPr>
        <w:t>31</w:t>
      </w:r>
      <w:r w:rsidRPr="00802FED">
        <w:t>(2): p. 79-84.</w:t>
      </w:r>
    </w:p>
    <w:p w14:paraId="413BF183" w14:textId="1073811A" w:rsidR="00802FED" w:rsidRPr="00802FED" w:rsidRDefault="00802FED" w:rsidP="00802FED">
      <w:pPr>
        <w:pStyle w:val="EndNoteBibliography"/>
        <w:spacing w:after="0"/>
        <w:ind w:left="720" w:hanging="720"/>
      </w:pPr>
      <w:r w:rsidRPr="00802FED">
        <w:t>5.</w:t>
      </w:r>
      <w:r w:rsidRPr="00802FED">
        <w:tab/>
        <w:t xml:space="preserve">DHHS, </w:t>
      </w:r>
      <w:r w:rsidRPr="00802FED">
        <w:rPr>
          <w:i/>
        </w:rPr>
        <w:t xml:space="preserve">U.S. Department of Health &amp; Human Services (2016). E-cigarette use among youth and young adults: A report of the surgeon general—Executive summary. U.S. Department of Health and Human Services Centers for Disease Control and Prevention, National Center for Chronic Disease Prevention and Health Promotion, Office on Smoking and Health. </w:t>
      </w:r>
      <w:hyperlink r:id="rId18" w:history="1">
        <w:r w:rsidRPr="00802FED">
          <w:rPr>
            <w:rStyle w:val="Hyperlink"/>
            <w:i/>
          </w:rPr>
          <w:t>https://e-cigarettes.surgeongeneral.gov/documents/2016_sgr_full_report_non-508.pdf</w:t>
        </w:r>
      </w:hyperlink>
      <w:r w:rsidRPr="00802FED">
        <w:rPr>
          <w:i/>
        </w:rPr>
        <w:t>.</w:t>
      </w:r>
      <w:r w:rsidRPr="00802FED">
        <w:t xml:space="preserve"> 2016.</w:t>
      </w:r>
    </w:p>
    <w:p w14:paraId="0F9F3BD8" w14:textId="77777777" w:rsidR="00802FED" w:rsidRPr="00802FED" w:rsidRDefault="00802FED" w:rsidP="00802FED">
      <w:pPr>
        <w:pStyle w:val="EndNoteBibliography"/>
        <w:spacing w:after="0"/>
        <w:ind w:left="720" w:hanging="720"/>
      </w:pPr>
      <w:r w:rsidRPr="00802FED">
        <w:t>6.</w:t>
      </w:r>
      <w:r w:rsidRPr="00802FED">
        <w:tab/>
        <w:t xml:space="preserve">Walley, S.C., et al., </w:t>
      </w:r>
      <w:r w:rsidRPr="00802FED">
        <w:rPr>
          <w:i/>
        </w:rPr>
        <w:t>A Public Health Crisis: Electronic Cigarettes, Vape, and JUUL.</w:t>
      </w:r>
      <w:r w:rsidRPr="00802FED">
        <w:t xml:space="preserve"> Pediatrics, 2019. </w:t>
      </w:r>
      <w:r w:rsidRPr="00802FED">
        <w:rPr>
          <w:b/>
        </w:rPr>
        <w:t>143</w:t>
      </w:r>
      <w:r w:rsidRPr="00802FED">
        <w:t>(6).</w:t>
      </w:r>
    </w:p>
    <w:p w14:paraId="459410CA" w14:textId="77777777" w:rsidR="00802FED" w:rsidRPr="00802FED" w:rsidRDefault="00802FED" w:rsidP="00802FED">
      <w:pPr>
        <w:pStyle w:val="EndNoteBibliography"/>
        <w:spacing w:after="0"/>
        <w:ind w:left="720" w:hanging="720"/>
      </w:pPr>
      <w:r w:rsidRPr="00802FED">
        <w:lastRenderedPageBreak/>
        <w:t>7.</w:t>
      </w:r>
      <w:r w:rsidRPr="00802FED">
        <w:tab/>
        <w:t xml:space="preserve">Hammig, B., P. Daniel-Dobbs, and H. Blunt-Vinti, </w:t>
      </w:r>
      <w:r w:rsidRPr="00802FED">
        <w:rPr>
          <w:i/>
        </w:rPr>
        <w:t>Electronic cigarette initiation among minority youth in the United States.</w:t>
      </w:r>
      <w:r w:rsidRPr="00802FED">
        <w:t xml:space="preserve"> Am J Drug Alcohol Abuse, 2017. </w:t>
      </w:r>
      <w:r w:rsidRPr="00802FED">
        <w:rPr>
          <w:b/>
        </w:rPr>
        <w:t>43</w:t>
      </w:r>
      <w:r w:rsidRPr="00802FED">
        <w:t>(3): p. 306-310.</w:t>
      </w:r>
    </w:p>
    <w:p w14:paraId="3ECB641F" w14:textId="77777777" w:rsidR="00802FED" w:rsidRPr="00802FED" w:rsidRDefault="00802FED" w:rsidP="00802FED">
      <w:pPr>
        <w:pStyle w:val="EndNoteBibliography"/>
        <w:spacing w:after="0"/>
        <w:ind w:left="720" w:hanging="720"/>
      </w:pPr>
      <w:r w:rsidRPr="00802FED">
        <w:t>8.</w:t>
      </w:r>
      <w:r w:rsidRPr="00802FED">
        <w:tab/>
        <w:t xml:space="preserve">Cullen  KA, A.B., Gentzke  AS, Apelberg  BJ, Jamal  A, King  BA, </w:t>
      </w:r>
      <w:r w:rsidRPr="00802FED">
        <w:rPr>
          <w:i/>
        </w:rPr>
        <w:t>Notes from the field: use of electronic cigarettes and any tobacco product among middle and high school students—United States, 2011-2018.  MMWR Morb Mortal Wkly Rep; 67(45):1276-1277.</w:t>
      </w:r>
      <w:r w:rsidRPr="00802FED">
        <w:t xml:space="preserve"> 2018.</w:t>
      </w:r>
    </w:p>
    <w:p w14:paraId="174B79A9" w14:textId="77777777" w:rsidR="00802FED" w:rsidRPr="00802FED" w:rsidRDefault="00802FED" w:rsidP="00802FED">
      <w:pPr>
        <w:pStyle w:val="EndNoteBibliography"/>
        <w:spacing w:after="0"/>
        <w:ind w:left="720" w:hanging="720"/>
      </w:pPr>
      <w:r w:rsidRPr="00802FED">
        <w:t>9.</w:t>
      </w:r>
      <w:r w:rsidRPr="00802FED">
        <w:tab/>
        <w:t xml:space="preserve">Miech, R., et al., </w:t>
      </w:r>
      <w:r w:rsidRPr="00802FED">
        <w:rPr>
          <w:i/>
        </w:rPr>
        <w:t>Adolescent Vaping and Nicotine Use in 2017-2018 - U.S. National Estimates.</w:t>
      </w:r>
      <w:r w:rsidRPr="00802FED">
        <w:t xml:space="preserve"> N Engl J Med, 2019. </w:t>
      </w:r>
      <w:r w:rsidRPr="00802FED">
        <w:rPr>
          <w:b/>
        </w:rPr>
        <w:t>380</w:t>
      </w:r>
      <w:r w:rsidRPr="00802FED">
        <w:t>(2): p. 192-193.</w:t>
      </w:r>
    </w:p>
    <w:p w14:paraId="6A649E8C" w14:textId="77777777" w:rsidR="00802FED" w:rsidRPr="00802FED" w:rsidRDefault="00802FED" w:rsidP="00802FED">
      <w:pPr>
        <w:pStyle w:val="EndNoteBibliography"/>
        <w:spacing w:after="0"/>
        <w:ind w:left="720" w:hanging="720"/>
      </w:pPr>
      <w:r w:rsidRPr="00802FED">
        <w:t>10.</w:t>
      </w:r>
      <w:r w:rsidRPr="00802FED">
        <w:tab/>
        <w:t xml:space="preserve">Miech, R., et al., </w:t>
      </w:r>
      <w:r w:rsidRPr="00802FED">
        <w:rPr>
          <w:i/>
        </w:rPr>
        <w:t>Failed Attempts to Quit Combustible Cigarettes and e-Cigarettes Among US Adolescents.</w:t>
      </w:r>
      <w:r w:rsidRPr="00802FED">
        <w:t xml:space="preserve"> Jama, 2022. </w:t>
      </w:r>
      <w:r w:rsidRPr="00802FED">
        <w:rPr>
          <w:b/>
        </w:rPr>
        <w:t>327</w:t>
      </w:r>
      <w:r w:rsidRPr="00802FED">
        <w:t>(12): p. 1179-1181.</w:t>
      </w:r>
    </w:p>
    <w:p w14:paraId="0F84448A" w14:textId="77777777" w:rsidR="00802FED" w:rsidRPr="00802FED" w:rsidRDefault="00802FED" w:rsidP="00802FED">
      <w:pPr>
        <w:pStyle w:val="EndNoteBibliography"/>
        <w:spacing w:after="0"/>
        <w:ind w:left="720" w:hanging="720"/>
      </w:pPr>
      <w:r w:rsidRPr="00802FED">
        <w:t>11.</w:t>
      </w:r>
      <w:r w:rsidRPr="00802FED">
        <w:tab/>
        <w:t xml:space="preserve">Lee, J., V. Taneja, and R. Vassallo, </w:t>
      </w:r>
      <w:r w:rsidRPr="00802FED">
        <w:rPr>
          <w:i/>
        </w:rPr>
        <w:t>Cigarette smoking and inflammation: cellular and molecular mechanisms.</w:t>
      </w:r>
      <w:r w:rsidRPr="00802FED">
        <w:t xml:space="preserve"> J Dent Res, 2012. </w:t>
      </w:r>
      <w:r w:rsidRPr="00802FED">
        <w:rPr>
          <w:b/>
        </w:rPr>
        <w:t>91</w:t>
      </w:r>
      <w:r w:rsidRPr="00802FED">
        <w:t>(2): p. 142-9.</w:t>
      </w:r>
    </w:p>
    <w:p w14:paraId="7CCBC6ED" w14:textId="77777777" w:rsidR="00802FED" w:rsidRPr="00802FED" w:rsidRDefault="00802FED" w:rsidP="00802FED">
      <w:pPr>
        <w:pStyle w:val="EndNoteBibliography"/>
        <w:spacing w:after="0"/>
        <w:ind w:left="720" w:hanging="720"/>
      </w:pPr>
      <w:r w:rsidRPr="00802FED">
        <w:t>12.</w:t>
      </w:r>
      <w:r w:rsidRPr="00802FED">
        <w:tab/>
        <w:t xml:space="preserve">Chun, L.F., et al., </w:t>
      </w:r>
      <w:r w:rsidRPr="00802FED">
        <w:rPr>
          <w:i/>
        </w:rPr>
        <w:t>Pulmonary toxicity of e-cigarettes.</w:t>
      </w:r>
      <w:r w:rsidRPr="00802FED">
        <w:t xml:space="preserve"> American journal of physiology. Lung cellular and molecular physiology, 2017. </w:t>
      </w:r>
      <w:r w:rsidRPr="00802FED">
        <w:rPr>
          <w:b/>
        </w:rPr>
        <w:t>313</w:t>
      </w:r>
      <w:r w:rsidRPr="00802FED">
        <w:t>(2): p. L193-L206.</w:t>
      </w:r>
    </w:p>
    <w:p w14:paraId="0A115A5B" w14:textId="77777777" w:rsidR="00802FED" w:rsidRPr="00802FED" w:rsidRDefault="00802FED" w:rsidP="00802FED">
      <w:pPr>
        <w:pStyle w:val="EndNoteBibliography"/>
        <w:spacing w:after="0"/>
        <w:ind w:left="720" w:hanging="720"/>
      </w:pPr>
      <w:r w:rsidRPr="00802FED">
        <w:t>13.</w:t>
      </w:r>
      <w:r w:rsidRPr="00802FED">
        <w:tab/>
        <w:t xml:space="preserve">Suzuki, T., et al., </w:t>
      </w:r>
      <w:r w:rsidRPr="00802FED">
        <w:rPr>
          <w:i/>
        </w:rPr>
        <w:t>Estimation using the impulse oscillation system in patients with pulmonary sarcoidosis.</w:t>
      </w:r>
      <w:r w:rsidRPr="00802FED">
        <w:t xml:space="preserve"> Sarcoidosis Vasc Diffuse Lung Dis, 2015. </w:t>
      </w:r>
      <w:r w:rsidRPr="00802FED">
        <w:rPr>
          <w:b/>
        </w:rPr>
        <w:t>32</w:t>
      </w:r>
      <w:r w:rsidRPr="00802FED">
        <w:t>(2): p. 144-50.</w:t>
      </w:r>
    </w:p>
    <w:p w14:paraId="56DCC730" w14:textId="77777777" w:rsidR="00802FED" w:rsidRPr="00802FED" w:rsidRDefault="00802FED" w:rsidP="00802FED">
      <w:pPr>
        <w:pStyle w:val="EndNoteBibliography"/>
        <w:spacing w:after="0"/>
        <w:ind w:left="720" w:hanging="720"/>
      </w:pPr>
      <w:r w:rsidRPr="00802FED">
        <w:t>14.</w:t>
      </w:r>
      <w:r w:rsidRPr="00802FED">
        <w:tab/>
        <w:t xml:space="preserve">Miller, M.R., et al., </w:t>
      </w:r>
      <w:r w:rsidRPr="00802FED">
        <w:rPr>
          <w:i/>
        </w:rPr>
        <w:t>General considerations for lung function testing.</w:t>
      </w:r>
      <w:r w:rsidRPr="00802FED">
        <w:t xml:space="preserve"> Eur Respir J, 2005. </w:t>
      </w:r>
      <w:r w:rsidRPr="00802FED">
        <w:rPr>
          <w:b/>
        </w:rPr>
        <w:t>26</w:t>
      </w:r>
      <w:r w:rsidRPr="00802FED">
        <w:t>(1): p. 153-61.</w:t>
      </w:r>
    </w:p>
    <w:p w14:paraId="1960EFA5" w14:textId="77777777" w:rsidR="00802FED" w:rsidRPr="00802FED" w:rsidRDefault="00802FED" w:rsidP="00802FED">
      <w:pPr>
        <w:pStyle w:val="EndNoteBibliography"/>
        <w:spacing w:after="0"/>
        <w:ind w:left="720" w:hanging="720"/>
      </w:pPr>
      <w:r w:rsidRPr="00802FED">
        <w:t>15.</w:t>
      </w:r>
      <w:r w:rsidRPr="00802FED">
        <w:tab/>
        <w:t xml:space="preserve">Wong, A., et al., </w:t>
      </w:r>
      <w:r w:rsidRPr="00802FED">
        <w:rPr>
          <w:i/>
        </w:rPr>
        <w:t>Home-based Forced Oscillation Technique Day-to-Day Variability in Pediatric Asthma.</w:t>
      </w:r>
      <w:r w:rsidRPr="00802FED">
        <w:t xml:space="preserve"> Am J Respir Crit Care Med, 2019. </w:t>
      </w:r>
      <w:r w:rsidRPr="00802FED">
        <w:rPr>
          <w:b/>
        </w:rPr>
        <w:t>199</w:t>
      </w:r>
      <w:r w:rsidRPr="00802FED">
        <w:t>(9): p. 1156-1160.</w:t>
      </w:r>
    </w:p>
    <w:p w14:paraId="6972C2C3" w14:textId="77777777" w:rsidR="00802FED" w:rsidRPr="00802FED" w:rsidRDefault="00802FED" w:rsidP="00802FED">
      <w:pPr>
        <w:pStyle w:val="EndNoteBibliography"/>
        <w:spacing w:after="0"/>
        <w:ind w:left="720" w:hanging="720"/>
      </w:pPr>
      <w:r w:rsidRPr="00802FED">
        <w:t>16.</w:t>
      </w:r>
      <w:r w:rsidRPr="00802FED">
        <w:tab/>
        <w:t xml:space="preserve">Culver, B.H., et al., </w:t>
      </w:r>
      <w:r w:rsidRPr="00802FED">
        <w:rPr>
          <w:i/>
        </w:rPr>
        <w:t>Recommendations for a Standardized Pulmonary Function Report. An Official American Thoracic Society Technical Statement.</w:t>
      </w:r>
      <w:r w:rsidRPr="00802FED">
        <w:t xml:space="preserve"> Am J Respir Crit Care Med, 2017. </w:t>
      </w:r>
      <w:r w:rsidRPr="00802FED">
        <w:rPr>
          <w:b/>
        </w:rPr>
        <w:t>196</w:t>
      </w:r>
      <w:r w:rsidRPr="00802FED">
        <w:t>(11): p. 1463-1472.</w:t>
      </w:r>
    </w:p>
    <w:p w14:paraId="5CAD88E9" w14:textId="77777777" w:rsidR="00802FED" w:rsidRPr="00802FED" w:rsidRDefault="00802FED" w:rsidP="00802FED">
      <w:pPr>
        <w:pStyle w:val="EndNoteBibliography"/>
        <w:spacing w:after="0"/>
        <w:ind w:left="720" w:hanging="720"/>
      </w:pPr>
      <w:r w:rsidRPr="00802FED">
        <w:t>17.</w:t>
      </w:r>
      <w:r w:rsidRPr="00802FED">
        <w:tab/>
        <w:t xml:space="preserve">Lundblad, L.K.A., et al., </w:t>
      </w:r>
      <w:r w:rsidRPr="00802FED">
        <w:rPr>
          <w:i/>
        </w:rPr>
        <w:t>Oscillometry in Chronic Obstructive Lung Disease: In vitro and in vivo evaluation of the impulse oscillometry and tremoflo devices.</w:t>
      </w:r>
      <w:r w:rsidRPr="00802FED">
        <w:t xml:space="preserve"> Sci Rep, 2019. </w:t>
      </w:r>
      <w:r w:rsidRPr="00802FED">
        <w:rPr>
          <w:b/>
        </w:rPr>
        <w:t>9</w:t>
      </w:r>
      <w:r w:rsidRPr="00802FED">
        <w:t>(1): p. 11618.</w:t>
      </w:r>
    </w:p>
    <w:p w14:paraId="6D86D3B7" w14:textId="77777777" w:rsidR="00802FED" w:rsidRPr="00802FED" w:rsidRDefault="00802FED" w:rsidP="00802FED">
      <w:pPr>
        <w:pStyle w:val="EndNoteBibliography"/>
        <w:spacing w:after="0"/>
        <w:ind w:left="720" w:hanging="720"/>
      </w:pPr>
      <w:r w:rsidRPr="00802FED">
        <w:t>18.</w:t>
      </w:r>
      <w:r w:rsidRPr="00802FED">
        <w:tab/>
        <w:t xml:space="preserve">Ward, C.M., T.H. To, and S.M. Pederson, </w:t>
      </w:r>
      <w:r w:rsidRPr="00802FED">
        <w:rPr>
          <w:i/>
        </w:rPr>
        <w:t>ngsReports: a Bioconductor package for managing FastQC reports and other NGS related log files.</w:t>
      </w:r>
      <w:r w:rsidRPr="00802FED">
        <w:t xml:space="preserve"> Bioinformatics, 2020. </w:t>
      </w:r>
      <w:r w:rsidRPr="00802FED">
        <w:rPr>
          <w:b/>
        </w:rPr>
        <w:t>36</w:t>
      </w:r>
      <w:r w:rsidRPr="00802FED">
        <w:t>(8): p. 2587-2588.</w:t>
      </w:r>
    </w:p>
    <w:p w14:paraId="254CFA9C" w14:textId="77777777" w:rsidR="00802FED" w:rsidRPr="00802FED" w:rsidRDefault="00802FED" w:rsidP="00802FED">
      <w:pPr>
        <w:pStyle w:val="EndNoteBibliography"/>
        <w:spacing w:after="0"/>
        <w:ind w:left="720" w:hanging="720"/>
      </w:pPr>
      <w:r w:rsidRPr="00802FED">
        <w:t>19.</w:t>
      </w:r>
      <w:r w:rsidRPr="00802FED">
        <w:tab/>
        <w:t xml:space="preserve">He, B., et al., </w:t>
      </w:r>
      <w:r w:rsidRPr="00802FED">
        <w:rPr>
          <w:i/>
        </w:rPr>
        <w:t>Assessing the Impact of Data Preprocessing on Analyzing Next Generation Sequencing Data.</w:t>
      </w:r>
      <w:r w:rsidRPr="00802FED">
        <w:t xml:space="preserve"> Front Bioeng Biotechnol, 2020. </w:t>
      </w:r>
      <w:r w:rsidRPr="00802FED">
        <w:rPr>
          <w:b/>
        </w:rPr>
        <w:t>8</w:t>
      </w:r>
      <w:r w:rsidRPr="00802FED">
        <w:t>: p. 817.</w:t>
      </w:r>
    </w:p>
    <w:p w14:paraId="721B4A06" w14:textId="77777777" w:rsidR="00802FED" w:rsidRPr="00802FED" w:rsidRDefault="00802FED" w:rsidP="00802FED">
      <w:pPr>
        <w:pStyle w:val="EndNoteBibliography"/>
        <w:spacing w:after="0"/>
        <w:ind w:left="720" w:hanging="720"/>
      </w:pPr>
      <w:r w:rsidRPr="00802FED">
        <w:t>20.</w:t>
      </w:r>
      <w:r w:rsidRPr="00802FED">
        <w:tab/>
        <w:t xml:space="preserve">Frankish, A., et al., </w:t>
      </w:r>
      <w:r w:rsidRPr="00802FED">
        <w:rPr>
          <w:i/>
        </w:rPr>
        <w:t>GENCODE reference annotation for the human and mouse genomes.</w:t>
      </w:r>
      <w:r w:rsidRPr="00802FED">
        <w:t xml:space="preserve"> Nucleic Acids Res, 2019. </w:t>
      </w:r>
      <w:r w:rsidRPr="00802FED">
        <w:rPr>
          <w:b/>
        </w:rPr>
        <w:t>47</w:t>
      </w:r>
      <w:r w:rsidRPr="00802FED">
        <w:t>(D1): p. D766-D773.</w:t>
      </w:r>
    </w:p>
    <w:p w14:paraId="7163F478" w14:textId="77777777" w:rsidR="00802FED" w:rsidRPr="00802FED" w:rsidRDefault="00802FED" w:rsidP="00802FED">
      <w:pPr>
        <w:pStyle w:val="EndNoteBibliography"/>
        <w:spacing w:after="0"/>
        <w:ind w:left="720" w:hanging="720"/>
      </w:pPr>
      <w:r w:rsidRPr="00802FED">
        <w:t>21.</w:t>
      </w:r>
      <w:r w:rsidRPr="00802FED">
        <w:tab/>
        <w:t xml:space="preserve">Dobin, A., et al., </w:t>
      </w:r>
      <w:r w:rsidRPr="00802FED">
        <w:rPr>
          <w:i/>
        </w:rPr>
        <w:t>STAR: ultrafast universal RNA-seq aligner.</w:t>
      </w:r>
      <w:r w:rsidRPr="00802FED">
        <w:t xml:space="preserve"> Bioinformatics, 2013. </w:t>
      </w:r>
      <w:r w:rsidRPr="00802FED">
        <w:rPr>
          <w:b/>
        </w:rPr>
        <w:t>29</w:t>
      </w:r>
      <w:r w:rsidRPr="00802FED">
        <w:t>(1): p. 15-21.</w:t>
      </w:r>
    </w:p>
    <w:p w14:paraId="3E7E4B2D" w14:textId="685E49DE" w:rsidR="00802FED" w:rsidRPr="00802FED" w:rsidRDefault="00802FED" w:rsidP="00802FED">
      <w:pPr>
        <w:pStyle w:val="EndNoteBibliography"/>
        <w:spacing w:after="0"/>
        <w:ind w:left="720" w:hanging="720"/>
      </w:pPr>
      <w:r w:rsidRPr="00802FED">
        <w:t>22.</w:t>
      </w:r>
      <w:r w:rsidRPr="00802FED">
        <w:tab/>
        <w:t xml:space="preserve">Wieczorek D, Stayer C, and Schagat T, </w:t>
      </w:r>
      <w:r w:rsidRPr="00802FED">
        <w:rPr>
          <w:i/>
        </w:rPr>
        <w:t xml:space="preserve">Automated DNA Purification from Oragene•DNA/Saliva Samples Using the Maxwell® 16 System. Promega Corporation Web site. </w:t>
      </w:r>
      <w:hyperlink r:id="rId19" w:history="1">
        <w:r w:rsidRPr="00802FED">
          <w:rPr>
            <w:rStyle w:val="Hyperlink"/>
            <w:i/>
          </w:rPr>
          <w:t>http://www.promega.com/resources/pubhub/enotes/automated-dna-purification-from-oragene-dna-saliva-samples-using-the-maxwell-16-system/</w:t>
        </w:r>
      </w:hyperlink>
      <w:r w:rsidRPr="00802FED">
        <w:rPr>
          <w:i/>
        </w:rPr>
        <w:t xml:space="preserve"> Updated 2008. Accessed September 5 2017 </w:t>
      </w:r>
      <w:r w:rsidRPr="00802FED">
        <w:t>2008.</w:t>
      </w:r>
    </w:p>
    <w:p w14:paraId="06968437" w14:textId="77777777" w:rsidR="00802FED" w:rsidRPr="00802FED" w:rsidRDefault="00802FED" w:rsidP="00802FED">
      <w:pPr>
        <w:pStyle w:val="EndNoteBibliography"/>
        <w:spacing w:after="0"/>
        <w:ind w:left="720" w:hanging="720"/>
      </w:pPr>
      <w:r w:rsidRPr="00802FED">
        <w:t>23.</w:t>
      </w:r>
      <w:r w:rsidRPr="00802FED">
        <w:tab/>
        <w:t xml:space="preserve">Aryee, M.J., et al., </w:t>
      </w:r>
      <w:r w:rsidRPr="00802FED">
        <w:rPr>
          <w:i/>
        </w:rPr>
        <w:t>Minfi: a flexible and comprehensive Bioconductor package for the analysis of Infinium DNA methylation microarrays.</w:t>
      </w:r>
      <w:r w:rsidRPr="00802FED">
        <w:t xml:space="preserve"> Bioinformatics, 2014. </w:t>
      </w:r>
      <w:r w:rsidRPr="00802FED">
        <w:rPr>
          <w:b/>
        </w:rPr>
        <w:t>30</w:t>
      </w:r>
      <w:r w:rsidRPr="00802FED">
        <w:t>(10): p. 1363-9.</w:t>
      </w:r>
    </w:p>
    <w:p w14:paraId="3BA166FB" w14:textId="77777777" w:rsidR="00802FED" w:rsidRPr="00802FED" w:rsidRDefault="00802FED" w:rsidP="00802FED">
      <w:pPr>
        <w:pStyle w:val="EndNoteBibliography"/>
        <w:spacing w:after="0"/>
        <w:ind w:left="720" w:hanging="720"/>
      </w:pPr>
      <w:r w:rsidRPr="00802FED">
        <w:t>24.</w:t>
      </w:r>
      <w:r w:rsidRPr="00802FED">
        <w:tab/>
        <w:t xml:space="preserve">Risso, D., et al., </w:t>
      </w:r>
      <w:r w:rsidRPr="00802FED">
        <w:rPr>
          <w:i/>
        </w:rPr>
        <w:t>Normalization of RNA-seq data using factor analysis of control genes or samples.</w:t>
      </w:r>
      <w:r w:rsidRPr="00802FED">
        <w:t xml:space="preserve"> Nat Biotechnol, 2014. </w:t>
      </w:r>
      <w:r w:rsidRPr="00802FED">
        <w:rPr>
          <w:b/>
        </w:rPr>
        <w:t>32</w:t>
      </w:r>
      <w:r w:rsidRPr="00802FED">
        <w:t>(9): p. 896-902.</w:t>
      </w:r>
    </w:p>
    <w:p w14:paraId="0C0320A7" w14:textId="77777777" w:rsidR="00802FED" w:rsidRPr="00802FED" w:rsidRDefault="00802FED" w:rsidP="00802FED">
      <w:pPr>
        <w:pStyle w:val="EndNoteBibliography"/>
        <w:spacing w:after="0"/>
        <w:ind w:left="720" w:hanging="720"/>
      </w:pPr>
      <w:r w:rsidRPr="00802FED">
        <w:t>25.</w:t>
      </w:r>
      <w:r w:rsidRPr="00802FED">
        <w:tab/>
        <w:t xml:space="preserve">Robinson, M.D., D.J. McCarthy, and G.K. Smyth, </w:t>
      </w:r>
      <w:r w:rsidRPr="00802FED">
        <w:rPr>
          <w:i/>
        </w:rPr>
        <w:t>edgeR: a Bioconductor package for differential expression analysis of digital gene expression data.</w:t>
      </w:r>
      <w:r w:rsidRPr="00802FED">
        <w:t xml:space="preserve"> Bioinformatics, 2010. </w:t>
      </w:r>
      <w:r w:rsidRPr="00802FED">
        <w:rPr>
          <w:b/>
        </w:rPr>
        <w:t>26</w:t>
      </w:r>
      <w:r w:rsidRPr="00802FED">
        <w:t>(1): p. 139-40.</w:t>
      </w:r>
    </w:p>
    <w:p w14:paraId="61E386B3" w14:textId="77777777" w:rsidR="00802FED" w:rsidRPr="00802FED" w:rsidRDefault="00802FED" w:rsidP="00802FED">
      <w:pPr>
        <w:pStyle w:val="EndNoteBibliography"/>
        <w:spacing w:after="0"/>
        <w:ind w:left="720" w:hanging="720"/>
      </w:pPr>
      <w:r w:rsidRPr="00802FED">
        <w:t>26.</w:t>
      </w:r>
      <w:r w:rsidRPr="00802FED">
        <w:tab/>
        <w:t xml:space="preserve">Love, M.I., W. Huber, and S. Anders, </w:t>
      </w:r>
      <w:r w:rsidRPr="00802FED">
        <w:rPr>
          <w:i/>
        </w:rPr>
        <w:t>Moderated estimation of fold change and dispersion for RNA-seq data with DESeq2.</w:t>
      </w:r>
      <w:r w:rsidRPr="00802FED">
        <w:t xml:space="preserve"> Genome Biol, 2014. </w:t>
      </w:r>
      <w:r w:rsidRPr="00802FED">
        <w:rPr>
          <w:b/>
        </w:rPr>
        <w:t>15</w:t>
      </w:r>
      <w:r w:rsidRPr="00802FED">
        <w:t>(12): p. 550.</w:t>
      </w:r>
    </w:p>
    <w:p w14:paraId="2E60C96A" w14:textId="77777777" w:rsidR="00802FED" w:rsidRPr="00802FED" w:rsidRDefault="00802FED" w:rsidP="00802FED">
      <w:pPr>
        <w:pStyle w:val="EndNoteBibliography"/>
        <w:spacing w:after="0"/>
        <w:ind w:left="720" w:hanging="720"/>
      </w:pPr>
      <w:r w:rsidRPr="00802FED">
        <w:t>27.</w:t>
      </w:r>
      <w:r w:rsidRPr="00802FED">
        <w:tab/>
        <w:t xml:space="preserve">Korotkevich, G., et al., </w:t>
      </w:r>
      <w:r w:rsidRPr="00802FED">
        <w:rPr>
          <w:i/>
        </w:rPr>
        <w:t>Fast gene set enrichment analysis.</w:t>
      </w:r>
      <w:r w:rsidRPr="00802FED">
        <w:t xml:space="preserve"> bioRxiv, 2021: p. 060012.</w:t>
      </w:r>
    </w:p>
    <w:p w14:paraId="05804B06" w14:textId="77777777" w:rsidR="00802FED" w:rsidRPr="00802FED" w:rsidRDefault="00802FED" w:rsidP="00802FED">
      <w:pPr>
        <w:pStyle w:val="EndNoteBibliography"/>
        <w:spacing w:after="0"/>
        <w:ind w:left="720" w:hanging="720"/>
      </w:pPr>
      <w:r w:rsidRPr="00802FED">
        <w:lastRenderedPageBreak/>
        <w:t>28.</w:t>
      </w:r>
      <w:r w:rsidRPr="00802FED">
        <w:tab/>
        <w:t xml:space="preserve">Xiao, Y., et al., </w:t>
      </w:r>
      <w:r w:rsidRPr="00802FED">
        <w:rPr>
          <w:i/>
        </w:rPr>
        <w:t>A novel significance score for gene selection and ranking.</w:t>
      </w:r>
      <w:r w:rsidRPr="00802FED">
        <w:t xml:space="preserve"> Bioinformatics, 2014. </w:t>
      </w:r>
      <w:r w:rsidRPr="00802FED">
        <w:rPr>
          <w:b/>
        </w:rPr>
        <w:t>30</w:t>
      </w:r>
      <w:r w:rsidRPr="00802FED">
        <w:t>(6): p. 801-7.</w:t>
      </w:r>
    </w:p>
    <w:p w14:paraId="73818435" w14:textId="77777777" w:rsidR="00802FED" w:rsidRPr="00802FED" w:rsidRDefault="00802FED" w:rsidP="00802FED">
      <w:pPr>
        <w:pStyle w:val="EndNoteBibliography"/>
        <w:spacing w:after="0"/>
        <w:ind w:left="720" w:hanging="720"/>
      </w:pPr>
      <w:r w:rsidRPr="00802FED">
        <w:t>29.</w:t>
      </w:r>
      <w:r w:rsidRPr="00802FED">
        <w:tab/>
        <w:t xml:space="preserve">Korotkevich, G., et al., </w:t>
      </w:r>
      <w:r w:rsidRPr="00802FED">
        <w:rPr>
          <w:i/>
        </w:rPr>
        <w:t>Fast gene set enrichment analysis.</w:t>
      </w:r>
      <w:r w:rsidRPr="00802FED">
        <w:t xml:space="preserve"> 2016: p. 060012.</w:t>
      </w:r>
    </w:p>
    <w:p w14:paraId="74F3159E" w14:textId="77777777" w:rsidR="00802FED" w:rsidRPr="00802FED" w:rsidRDefault="00802FED" w:rsidP="00802FED">
      <w:pPr>
        <w:pStyle w:val="EndNoteBibliography"/>
        <w:spacing w:after="0"/>
        <w:ind w:left="720" w:hanging="720"/>
      </w:pPr>
      <w:r w:rsidRPr="00802FED">
        <w:t>30.</w:t>
      </w:r>
      <w:r w:rsidRPr="00802FED">
        <w:tab/>
        <w:t xml:space="preserve">Durinck, S., et al., </w:t>
      </w:r>
      <w:r w:rsidRPr="00802FED">
        <w:rPr>
          <w:i/>
        </w:rPr>
        <w:t>Mapping identifiers for the integration of genomic datasets with the R/Bioconductor package biomaRt.</w:t>
      </w:r>
      <w:r w:rsidRPr="00802FED">
        <w:t xml:space="preserve"> Nat Protoc, 2009. </w:t>
      </w:r>
      <w:r w:rsidRPr="00802FED">
        <w:rPr>
          <w:b/>
        </w:rPr>
        <w:t>4</w:t>
      </w:r>
      <w:r w:rsidRPr="00802FED">
        <w:t>(8): p. 1184-91.</w:t>
      </w:r>
    </w:p>
    <w:p w14:paraId="5C8A06D0" w14:textId="77777777" w:rsidR="00802FED" w:rsidRPr="00802FED" w:rsidRDefault="00802FED" w:rsidP="00802FED">
      <w:pPr>
        <w:pStyle w:val="EndNoteBibliography"/>
        <w:spacing w:after="0"/>
        <w:ind w:left="720" w:hanging="720"/>
      </w:pPr>
      <w:r w:rsidRPr="00802FED">
        <w:t>31.</w:t>
      </w:r>
      <w:r w:rsidRPr="00802FED">
        <w:tab/>
        <w:t xml:space="preserve">Durinck, S., et al., </w:t>
      </w:r>
      <w:r w:rsidRPr="00802FED">
        <w:rPr>
          <w:i/>
        </w:rPr>
        <w:t>BioMart and Bioconductor: a powerful link between biological databases and microarray data analysis.</w:t>
      </w:r>
      <w:r w:rsidRPr="00802FED">
        <w:t xml:space="preserve"> Bioinformatics, 2005. </w:t>
      </w:r>
      <w:r w:rsidRPr="00802FED">
        <w:rPr>
          <w:b/>
        </w:rPr>
        <w:t>21</w:t>
      </w:r>
      <w:r w:rsidRPr="00802FED">
        <w:t>(16): p. 3439-40.</w:t>
      </w:r>
    </w:p>
    <w:p w14:paraId="531966E5" w14:textId="77777777" w:rsidR="00802FED" w:rsidRPr="00802FED" w:rsidRDefault="00802FED" w:rsidP="00802FED">
      <w:pPr>
        <w:pStyle w:val="EndNoteBibliography"/>
        <w:spacing w:after="0"/>
        <w:ind w:left="720" w:hanging="720"/>
      </w:pPr>
      <w:r w:rsidRPr="00802FED">
        <w:t>32.</w:t>
      </w:r>
      <w:r w:rsidRPr="00802FED">
        <w:tab/>
        <w:t xml:space="preserve">Zhou, W., et al., </w:t>
      </w:r>
      <w:r w:rsidRPr="00802FED">
        <w:rPr>
          <w:i/>
        </w:rPr>
        <w:t>SeSAMe: reducing artifactual detection of DNA methylation by Infinium BeadChips in genomic deletions.</w:t>
      </w:r>
      <w:r w:rsidRPr="00802FED">
        <w:t xml:space="preserve"> Nucleic Acids Research, 2018.</w:t>
      </w:r>
    </w:p>
    <w:p w14:paraId="13EDCECF" w14:textId="77777777" w:rsidR="00802FED" w:rsidRPr="00802FED" w:rsidRDefault="00802FED" w:rsidP="00802FED">
      <w:pPr>
        <w:pStyle w:val="EndNoteBibliography"/>
        <w:spacing w:after="0"/>
        <w:ind w:left="720" w:hanging="720"/>
      </w:pPr>
      <w:r w:rsidRPr="00802FED">
        <w:t>33.</w:t>
      </w:r>
      <w:r w:rsidRPr="00802FED">
        <w:tab/>
        <w:t xml:space="preserve">Du, P., et al., </w:t>
      </w:r>
      <w:r w:rsidRPr="00802FED">
        <w:rPr>
          <w:i/>
        </w:rPr>
        <w:t>Comparison of Beta-value and M-value methods for quantifying methylation levels by microarray analysis.</w:t>
      </w:r>
      <w:r w:rsidRPr="00802FED">
        <w:t xml:space="preserve"> BMC Bioinformatics, 2010. </w:t>
      </w:r>
      <w:r w:rsidRPr="00802FED">
        <w:rPr>
          <w:b/>
        </w:rPr>
        <w:t>11</w:t>
      </w:r>
      <w:r w:rsidRPr="00802FED">
        <w:t>: p. 587.</w:t>
      </w:r>
    </w:p>
    <w:p w14:paraId="62615AC8" w14:textId="77777777" w:rsidR="00802FED" w:rsidRPr="00802FED" w:rsidRDefault="00802FED" w:rsidP="00802FED">
      <w:pPr>
        <w:pStyle w:val="EndNoteBibliography"/>
        <w:spacing w:after="0"/>
        <w:ind w:left="720" w:hanging="720"/>
      </w:pPr>
      <w:r w:rsidRPr="00802FED">
        <w:t>34.</w:t>
      </w:r>
      <w:r w:rsidRPr="00802FED">
        <w:tab/>
        <w:t xml:space="preserve">Phipson, B., J. Maksimovic, and A. Oshlack, </w:t>
      </w:r>
      <w:r w:rsidRPr="00802FED">
        <w:rPr>
          <w:i/>
        </w:rPr>
        <w:t>missMethyl: an R package for analyzing data from Illumina’s HumanMethylation450 platform.</w:t>
      </w:r>
      <w:r w:rsidRPr="00802FED">
        <w:t xml:space="preserve"> Bioinformatics, 2015. </w:t>
      </w:r>
      <w:r w:rsidRPr="00802FED">
        <w:rPr>
          <w:b/>
        </w:rPr>
        <w:t>32</w:t>
      </w:r>
      <w:r w:rsidRPr="00802FED">
        <w:t>(2): p. 286-288.</w:t>
      </w:r>
    </w:p>
    <w:p w14:paraId="4BEACF5E" w14:textId="77777777" w:rsidR="00802FED" w:rsidRPr="00802FED" w:rsidRDefault="00802FED" w:rsidP="00802FED">
      <w:pPr>
        <w:pStyle w:val="EndNoteBibliography"/>
        <w:spacing w:after="0"/>
        <w:ind w:left="720" w:hanging="720"/>
      </w:pPr>
      <w:r w:rsidRPr="00802FED">
        <w:t>35.</w:t>
      </w:r>
      <w:r w:rsidRPr="00802FED">
        <w:tab/>
        <w:t xml:space="preserve">Ritchie, M.E., et al., </w:t>
      </w:r>
      <w:r w:rsidRPr="00802FED">
        <w:rPr>
          <w:i/>
        </w:rPr>
        <w:t>limma powers differential expression analyses for RNA-sequencing and microarray studies.</w:t>
      </w:r>
      <w:r w:rsidRPr="00802FED">
        <w:t xml:space="preserve"> Nucleic Acids Res, 2015. </w:t>
      </w:r>
      <w:r w:rsidRPr="00802FED">
        <w:rPr>
          <w:b/>
        </w:rPr>
        <w:t>43</w:t>
      </w:r>
      <w:r w:rsidRPr="00802FED">
        <w:t>(7): p. e47.</w:t>
      </w:r>
    </w:p>
    <w:p w14:paraId="4391B04B" w14:textId="77777777" w:rsidR="00802FED" w:rsidRPr="00802FED" w:rsidRDefault="00802FED" w:rsidP="00802FED">
      <w:pPr>
        <w:pStyle w:val="EndNoteBibliography"/>
        <w:spacing w:after="0"/>
        <w:ind w:left="720" w:hanging="720"/>
      </w:pPr>
      <w:r w:rsidRPr="00802FED">
        <w:t>36.</w:t>
      </w:r>
      <w:r w:rsidRPr="00802FED">
        <w:tab/>
        <w:t xml:space="preserve">Maksimovic, J., et al., </w:t>
      </w:r>
      <w:r w:rsidRPr="00802FED">
        <w:rPr>
          <w:i/>
        </w:rPr>
        <w:t>Removing unwanted variation in a differential methylation analysis of Illumina HumanMethylation450 array data.</w:t>
      </w:r>
      <w:r w:rsidRPr="00802FED">
        <w:t xml:space="preserve"> Nucleic Acids Res, 2015. </w:t>
      </w:r>
      <w:r w:rsidRPr="00802FED">
        <w:rPr>
          <w:b/>
        </w:rPr>
        <w:t>43</w:t>
      </w:r>
      <w:r w:rsidRPr="00802FED">
        <w:t>(16): p. e106.</w:t>
      </w:r>
    </w:p>
    <w:p w14:paraId="33493704" w14:textId="77777777" w:rsidR="00802FED" w:rsidRPr="00802FED" w:rsidRDefault="00802FED" w:rsidP="00802FED">
      <w:pPr>
        <w:pStyle w:val="EndNoteBibliography"/>
        <w:spacing w:after="0"/>
        <w:ind w:left="720" w:hanging="720"/>
      </w:pPr>
      <w:r w:rsidRPr="00802FED">
        <w:t>37.</w:t>
      </w:r>
      <w:r w:rsidRPr="00802FED">
        <w:tab/>
        <w:t xml:space="preserve">van Iterson, M., E.W. van Zwet, and B.T. Heijmans, </w:t>
      </w:r>
      <w:r w:rsidRPr="00802FED">
        <w:rPr>
          <w:i/>
        </w:rPr>
        <w:t>Controlling bias and inflation in epigenome- and transcriptome-wide association studies using the empirical null distribution.</w:t>
      </w:r>
      <w:r w:rsidRPr="00802FED">
        <w:t xml:space="preserve"> Genome Biol, 2017. </w:t>
      </w:r>
      <w:r w:rsidRPr="00802FED">
        <w:rPr>
          <w:b/>
        </w:rPr>
        <w:t>18</w:t>
      </w:r>
      <w:r w:rsidRPr="00802FED">
        <w:t>(1): p. 19.</w:t>
      </w:r>
    </w:p>
    <w:p w14:paraId="495202D9" w14:textId="07ED2C6C" w:rsidR="00802FED" w:rsidRPr="00802FED" w:rsidRDefault="00802FED" w:rsidP="00802FED">
      <w:pPr>
        <w:pStyle w:val="EndNoteBibliography"/>
        <w:spacing w:after="0"/>
        <w:ind w:left="720" w:hanging="720"/>
      </w:pPr>
      <w:r w:rsidRPr="00802FED">
        <w:t>38.</w:t>
      </w:r>
      <w:r w:rsidRPr="00802FED">
        <w:tab/>
        <w:t xml:space="preserve">Hansen KD. IlluminaHumanMethylationEPICanno.ilm10b4.hg19: Annotation for Illumina’s EPIC Methylation Arrays.; 2017. </w:t>
      </w:r>
      <w:hyperlink r:id="rId20" w:history="1">
        <w:r w:rsidRPr="00802FED">
          <w:rPr>
            <w:rStyle w:val="Hyperlink"/>
          </w:rPr>
          <w:t>https://bitbucket.com/kasperdanielhansen/Illumina_EPIC</w:t>
        </w:r>
      </w:hyperlink>
      <w:r w:rsidRPr="00802FED">
        <w:t>.</w:t>
      </w:r>
    </w:p>
    <w:p w14:paraId="41CBFCD5" w14:textId="77777777" w:rsidR="00802FED" w:rsidRPr="00802FED" w:rsidRDefault="00802FED" w:rsidP="00802FED">
      <w:pPr>
        <w:pStyle w:val="EndNoteBibliography"/>
        <w:spacing w:after="0"/>
        <w:ind w:left="720" w:hanging="720"/>
      </w:pPr>
      <w:r w:rsidRPr="00802FED">
        <w:t>39.</w:t>
      </w:r>
      <w:r w:rsidRPr="00802FED">
        <w:tab/>
      </w:r>
      <w:r w:rsidRPr="00802FED">
        <w:rPr>
          <w:i/>
        </w:rPr>
        <w:t>The Gene Ontology resource: enriching a GOld mine.</w:t>
      </w:r>
      <w:r w:rsidRPr="00802FED">
        <w:t xml:space="preserve"> Nucleic Acids Res, 2021. </w:t>
      </w:r>
      <w:r w:rsidRPr="00802FED">
        <w:rPr>
          <w:b/>
        </w:rPr>
        <w:t>49</w:t>
      </w:r>
      <w:r w:rsidRPr="00802FED">
        <w:t>(D1): p. D325-d334.</w:t>
      </w:r>
    </w:p>
    <w:p w14:paraId="660DC00A" w14:textId="77777777" w:rsidR="00802FED" w:rsidRPr="00802FED" w:rsidRDefault="00802FED" w:rsidP="00802FED">
      <w:pPr>
        <w:pStyle w:val="EndNoteBibliography"/>
        <w:spacing w:after="0"/>
        <w:ind w:left="720" w:hanging="720"/>
      </w:pPr>
      <w:r w:rsidRPr="00802FED">
        <w:t>40.</w:t>
      </w:r>
      <w:r w:rsidRPr="00802FED">
        <w:tab/>
        <w:t xml:space="preserve">Richmond, R.C., et al., </w:t>
      </w:r>
      <w:r w:rsidRPr="00802FED">
        <w:rPr>
          <w:i/>
        </w:rPr>
        <w:t>Investigating the DNA methylation profile of e-cigarette use.</w:t>
      </w:r>
      <w:r w:rsidRPr="00802FED">
        <w:t xml:space="preserve"> Clin Epigenetics, 2021. </w:t>
      </w:r>
      <w:r w:rsidRPr="00802FED">
        <w:rPr>
          <w:b/>
        </w:rPr>
        <w:t>13</w:t>
      </w:r>
      <w:r w:rsidRPr="00802FED">
        <w:t>(1): p. 183.</w:t>
      </w:r>
    </w:p>
    <w:p w14:paraId="6D967EE7" w14:textId="77777777" w:rsidR="00802FED" w:rsidRPr="00802FED" w:rsidRDefault="00802FED" w:rsidP="00802FED">
      <w:pPr>
        <w:pStyle w:val="EndNoteBibliography"/>
        <w:spacing w:after="0"/>
        <w:ind w:left="720" w:hanging="720"/>
      </w:pPr>
      <w:r w:rsidRPr="00802FED">
        <w:t>41.</w:t>
      </w:r>
      <w:r w:rsidRPr="00802FED">
        <w:tab/>
        <w:t xml:space="preserve">Kechris, K.J., B. Biehs, and T.B. Kornberg, </w:t>
      </w:r>
      <w:r w:rsidRPr="00802FED">
        <w:rPr>
          <w:i/>
        </w:rPr>
        <w:t>Generalizing moving averages for tiling arrays using combined p-value statistics.</w:t>
      </w:r>
      <w:r w:rsidRPr="00802FED">
        <w:t xml:space="preserve"> Stat Appl Genet Mol Biol, 2010. </w:t>
      </w:r>
      <w:r w:rsidRPr="00802FED">
        <w:rPr>
          <w:b/>
        </w:rPr>
        <w:t>9</w:t>
      </w:r>
      <w:r w:rsidRPr="00802FED">
        <w:t>(1): p. Article29.</w:t>
      </w:r>
    </w:p>
    <w:p w14:paraId="51CD881A" w14:textId="77777777" w:rsidR="00802FED" w:rsidRPr="00802FED" w:rsidRDefault="00802FED" w:rsidP="00802FED">
      <w:pPr>
        <w:pStyle w:val="EndNoteBibliography"/>
        <w:spacing w:after="0"/>
        <w:ind w:left="720" w:hanging="720"/>
      </w:pPr>
      <w:r w:rsidRPr="00802FED">
        <w:t>42.</w:t>
      </w:r>
      <w:r w:rsidRPr="00802FED">
        <w:tab/>
        <w:t xml:space="preserve">Pedersen, B.S., et al., </w:t>
      </w:r>
      <w:r w:rsidRPr="00802FED">
        <w:rPr>
          <w:i/>
        </w:rPr>
        <w:t>Comb-p: software for combining, analyzing, grouping and correcting spatially correlated P-values.</w:t>
      </w:r>
      <w:r w:rsidRPr="00802FED">
        <w:t xml:space="preserve"> Bioinformatics, 2012. </w:t>
      </w:r>
      <w:r w:rsidRPr="00802FED">
        <w:rPr>
          <w:b/>
        </w:rPr>
        <w:t>28</w:t>
      </w:r>
      <w:r w:rsidRPr="00802FED">
        <w:t>(22): p. 2986-8.</w:t>
      </w:r>
    </w:p>
    <w:p w14:paraId="5C65EC28" w14:textId="77777777" w:rsidR="00802FED" w:rsidRPr="00802FED" w:rsidRDefault="00802FED" w:rsidP="00802FED">
      <w:pPr>
        <w:pStyle w:val="EndNoteBibliography"/>
        <w:spacing w:after="0"/>
        <w:ind w:left="720" w:hanging="720"/>
      </w:pPr>
      <w:r w:rsidRPr="00802FED">
        <w:t>43.</w:t>
      </w:r>
      <w:r w:rsidRPr="00802FED">
        <w:tab/>
        <w:t xml:space="preserve">Risso, D., et al., </w:t>
      </w:r>
      <w:r w:rsidRPr="00802FED">
        <w:rPr>
          <w:i/>
        </w:rPr>
        <w:t>Normalization of RNA-seq data using factor analysis of control genes or samples.</w:t>
      </w:r>
      <w:r w:rsidRPr="00802FED">
        <w:t xml:space="preserve"> Nature biotechnology, 2014. </w:t>
      </w:r>
      <w:r w:rsidRPr="00802FED">
        <w:rPr>
          <w:b/>
        </w:rPr>
        <w:t>32</w:t>
      </w:r>
      <w:r w:rsidRPr="00802FED">
        <w:t>(9): p. 896-902.</w:t>
      </w:r>
    </w:p>
    <w:p w14:paraId="2BC47B40" w14:textId="212A0ABE" w:rsidR="00802FED" w:rsidRPr="00802FED" w:rsidRDefault="00802FED" w:rsidP="00802FED">
      <w:pPr>
        <w:pStyle w:val="EndNoteBibliography"/>
        <w:spacing w:after="0"/>
        <w:ind w:left="720" w:hanging="720"/>
      </w:pPr>
      <w:r w:rsidRPr="00802FED">
        <w:t>44.</w:t>
      </w:r>
      <w:r w:rsidRPr="00802FED">
        <w:tab/>
        <w:t xml:space="preserve">Weizmann Institute of Science. </w:t>
      </w:r>
      <w:r w:rsidRPr="00802FED">
        <w:rPr>
          <w:i/>
        </w:rPr>
        <w:t>Ciliary landscape Singleton SuperPath</w:t>
      </w:r>
      <w:r w:rsidRPr="00802FED">
        <w:t xml:space="preserve">. 2023  3/17/2023]; </w:t>
      </w:r>
      <w:hyperlink r:id="rId21" w:history="1">
        <w:r w:rsidRPr="00802FED">
          <w:rPr>
            <w:rStyle w:val="Hyperlink"/>
          </w:rPr>
          <w:t>https://pathcards.genecards.org/card/ciliary_landscape</w:t>
        </w:r>
      </w:hyperlink>
      <w:r w:rsidRPr="00802FED">
        <w:t xml:space="preserve">]. Available from: </w:t>
      </w:r>
      <w:hyperlink r:id="rId22" w:history="1">
        <w:r w:rsidRPr="00802FED">
          <w:rPr>
            <w:rStyle w:val="Hyperlink"/>
          </w:rPr>
          <w:t>https://pathcards.genecards.org/card/ciliary_landscape</w:t>
        </w:r>
      </w:hyperlink>
      <w:r w:rsidRPr="00802FED">
        <w:t>.</w:t>
      </w:r>
    </w:p>
    <w:p w14:paraId="105754C8" w14:textId="77777777" w:rsidR="00802FED" w:rsidRPr="00802FED" w:rsidRDefault="00802FED" w:rsidP="00802FED">
      <w:pPr>
        <w:pStyle w:val="EndNoteBibliography"/>
        <w:spacing w:after="0"/>
        <w:ind w:left="720" w:hanging="720"/>
      </w:pPr>
      <w:r w:rsidRPr="00802FED">
        <w:t>45.</w:t>
      </w:r>
      <w:r w:rsidRPr="00802FED">
        <w:tab/>
        <w:t xml:space="preserve">Palamidas, A., et al., </w:t>
      </w:r>
      <w:r w:rsidRPr="00802FED">
        <w:rPr>
          <w:i/>
        </w:rPr>
        <w:t>Acute effects of short term use of ecigarettes on Airways Physiology and Respiratory Symptoms in Smokers with and without Airway Obstructive Diseases and in Healthy non smokers.</w:t>
      </w:r>
      <w:r w:rsidRPr="00802FED">
        <w:t xml:space="preserve"> Tob Prev Cessat, 2017. </w:t>
      </w:r>
      <w:r w:rsidRPr="00802FED">
        <w:rPr>
          <w:b/>
        </w:rPr>
        <w:t>3</w:t>
      </w:r>
      <w:r w:rsidRPr="00802FED">
        <w:t>: p. 5.</w:t>
      </w:r>
    </w:p>
    <w:p w14:paraId="23537AD5" w14:textId="77777777" w:rsidR="00802FED" w:rsidRPr="00802FED" w:rsidRDefault="00802FED" w:rsidP="00802FED">
      <w:pPr>
        <w:pStyle w:val="EndNoteBibliography"/>
        <w:spacing w:after="0"/>
        <w:ind w:left="720" w:hanging="720"/>
      </w:pPr>
      <w:r w:rsidRPr="00802FED">
        <w:t>46.</w:t>
      </w:r>
      <w:r w:rsidRPr="00802FED">
        <w:tab/>
        <w:t xml:space="preserve">Lappas, A.S., et al., </w:t>
      </w:r>
      <w:r w:rsidRPr="00802FED">
        <w:rPr>
          <w:i/>
        </w:rPr>
        <w:t>Short-term respiratory effects of e-cigarettes in healthy individuals and smokers with asthma.</w:t>
      </w:r>
      <w:r w:rsidRPr="00802FED">
        <w:t xml:space="preserve"> Respirology, 2018. </w:t>
      </w:r>
      <w:r w:rsidRPr="00802FED">
        <w:rPr>
          <w:b/>
        </w:rPr>
        <w:t>23</w:t>
      </w:r>
      <w:r w:rsidRPr="00802FED">
        <w:t>(3): p. 291-297.</w:t>
      </w:r>
    </w:p>
    <w:p w14:paraId="7D9C116B" w14:textId="77777777" w:rsidR="00802FED" w:rsidRPr="00802FED" w:rsidRDefault="00802FED" w:rsidP="00802FED">
      <w:pPr>
        <w:pStyle w:val="EndNoteBibliography"/>
        <w:spacing w:after="0"/>
        <w:ind w:left="720" w:hanging="720"/>
      </w:pPr>
      <w:r w:rsidRPr="00802FED">
        <w:t>47.</w:t>
      </w:r>
      <w:r w:rsidRPr="00802FED">
        <w:tab/>
        <w:t xml:space="preserve">Song, Y., et al., </w:t>
      </w:r>
      <w:r w:rsidRPr="00802FED">
        <w:rPr>
          <w:i/>
        </w:rPr>
        <w:t>What Are the Effects of Electronic Cigarettes on Lung Function Compared to Non-Electronic Cigarettes? A Systematic Analysis.</w:t>
      </w:r>
      <w:r w:rsidRPr="00802FED">
        <w:t xml:space="preserve"> Int J Public Health, 2022. </w:t>
      </w:r>
      <w:r w:rsidRPr="00802FED">
        <w:rPr>
          <w:b/>
        </w:rPr>
        <w:t>67</w:t>
      </w:r>
      <w:r w:rsidRPr="00802FED">
        <w:t>: p. 1604989.</w:t>
      </w:r>
    </w:p>
    <w:p w14:paraId="5F3AB587" w14:textId="77777777" w:rsidR="00802FED" w:rsidRPr="00802FED" w:rsidRDefault="00802FED" w:rsidP="00802FED">
      <w:pPr>
        <w:pStyle w:val="EndNoteBibliography"/>
        <w:spacing w:after="0"/>
        <w:ind w:left="720" w:hanging="720"/>
      </w:pPr>
      <w:r w:rsidRPr="00802FED">
        <w:t>48.</w:t>
      </w:r>
      <w:r w:rsidRPr="00802FED">
        <w:tab/>
        <w:t xml:space="preserve">Flouris, A.D., et al., </w:t>
      </w:r>
      <w:r w:rsidRPr="00802FED">
        <w:rPr>
          <w:i/>
        </w:rPr>
        <w:t>Acute impact of active and passive electronic cigarette smoking on serum cotinine and lung function.</w:t>
      </w:r>
      <w:r w:rsidRPr="00802FED">
        <w:t xml:space="preserve"> Inhal Toxicol, 2013. </w:t>
      </w:r>
      <w:r w:rsidRPr="00802FED">
        <w:rPr>
          <w:b/>
        </w:rPr>
        <w:t>25</w:t>
      </w:r>
      <w:r w:rsidRPr="00802FED">
        <w:t>(2): p. 91-101.</w:t>
      </w:r>
    </w:p>
    <w:p w14:paraId="06F55000" w14:textId="77777777" w:rsidR="00802FED" w:rsidRPr="00802FED" w:rsidRDefault="00802FED" w:rsidP="00802FED">
      <w:pPr>
        <w:pStyle w:val="EndNoteBibliography"/>
        <w:spacing w:after="0"/>
        <w:ind w:left="720" w:hanging="720"/>
      </w:pPr>
      <w:r w:rsidRPr="00802FED">
        <w:t>49.</w:t>
      </w:r>
      <w:r w:rsidRPr="00802FED">
        <w:tab/>
        <w:t xml:space="preserve">Tzortzi, A., et al., </w:t>
      </w:r>
      <w:r w:rsidRPr="00802FED">
        <w:rPr>
          <w:i/>
        </w:rPr>
        <w:t>Passive exposure to e-cigarette emissions: Immediate respiratory effects.</w:t>
      </w:r>
      <w:r w:rsidRPr="00802FED">
        <w:t xml:space="preserve"> Tob Prev Cessat, 2018. </w:t>
      </w:r>
      <w:r w:rsidRPr="00802FED">
        <w:rPr>
          <w:b/>
        </w:rPr>
        <w:t>4</w:t>
      </w:r>
      <w:r w:rsidRPr="00802FED">
        <w:t>: p. 18.</w:t>
      </w:r>
    </w:p>
    <w:p w14:paraId="4707E66B" w14:textId="77777777" w:rsidR="00802FED" w:rsidRPr="00802FED" w:rsidRDefault="00802FED" w:rsidP="00802FED">
      <w:pPr>
        <w:pStyle w:val="EndNoteBibliography"/>
        <w:spacing w:after="0"/>
        <w:ind w:left="720" w:hanging="720"/>
      </w:pPr>
      <w:r w:rsidRPr="00802FED">
        <w:lastRenderedPageBreak/>
        <w:t>50.</w:t>
      </w:r>
      <w:r w:rsidRPr="00802FED">
        <w:tab/>
        <w:t xml:space="preserve">Delgado Tascón, J., et al., </w:t>
      </w:r>
      <w:r w:rsidRPr="00802FED">
        <w:rPr>
          <w:i/>
        </w:rPr>
        <w:t>The granulocyte orphan receptor CEACAM4 is able to trigger phagocytosis of bacteria.</w:t>
      </w:r>
      <w:r w:rsidRPr="00802FED">
        <w:t xml:space="preserve"> J Leukoc Biol, 2015. </w:t>
      </w:r>
      <w:r w:rsidRPr="00802FED">
        <w:rPr>
          <w:b/>
        </w:rPr>
        <w:t>97</w:t>
      </w:r>
      <w:r w:rsidRPr="00802FED">
        <w:t>(3): p. 521-31.</w:t>
      </w:r>
    </w:p>
    <w:p w14:paraId="081A847D" w14:textId="77777777" w:rsidR="00802FED" w:rsidRPr="00802FED" w:rsidRDefault="00802FED" w:rsidP="00802FED">
      <w:pPr>
        <w:pStyle w:val="EndNoteBibliography"/>
        <w:spacing w:after="0"/>
        <w:ind w:left="720" w:hanging="720"/>
      </w:pPr>
      <w:r w:rsidRPr="00802FED">
        <w:t>51.</w:t>
      </w:r>
      <w:r w:rsidRPr="00802FED">
        <w:tab/>
        <w:t xml:space="preserve">Soria-Valles, C., et al., </w:t>
      </w:r>
      <w:r w:rsidRPr="00802FED">
        <w:rPr>
          <w:i/>
        </w:rPr>
        <w:t>MMP-25 Metalloprotease Regulates Innate Immune Response through NF-κB Signaling.</w:t>
      </w:r>
      <w:r w:rsidRPr="00802FED">
        <w:t xml:space="preserve"> J Immunol, 2016. </w:t>
      </w:r>
      <w:r w:rsidRPr="00802FED">
        <w:rPr>
          <w:b/>
        </w:rPr>
        <w:t>197</w:t>
      </w:r>
      <w:r w:rsidRPr="00802FED">
        <w:t>(1): p. 296-302.</w:t>
      </w:r>
    </w:p>
    <w:p w14:paraId="0AF17EA0" w14:textId="77777777" w:rsidR="00802FED" w:rsidRPr="00802FED" w:rsidRDefault="00802FED" w:rsidP="00802FED">
      <w:pPr>
        <w:pStyle w:val="EndNoteBibliography"/>
        <w:spacing w:after="0"/>
        <w:ind w:left="720" w:hanging="720"/>
      </w:pPr>
      <w:r w:rsidRPr="00802FED">
        <w:t>52.</w:t>
      </w:r>
      <w:r w:rsidRPr="00802FED">
        <w:tab/>
        <w:t xml:space="preserve">Chung, A.G., M.M. Cyr, and A.K. Ellis, </w:t>
      </w:r>
      <w:r w:rsidRPr="00802FED">
        <w:rPr>
          <w:i/>
        </w:rPr>
        <w:t>Newly diagnosed chronic granulomatous disease in a 44 year old male presenting with recurrent groin cellulitis and colitis.</w:t>
      </w:r>
      <w:r w:rsidRPr="00802FED">
        <w:t xml:space="preserve"> Allergy Asthma Clin Immunol, 2013. </w:t>
      </w:r>
      <w:r w:rsidRPr="00802FED">
        <w:rPr>
          <w:b/>
        </w:rPr>
        <w:t>9</w:t>
      </w:r>
      <w:r w:rsidRPr="00802FED">
        <w:t>(1): p. 9.</w:t>
      </w:r>
    </w:p>
    <w:p w14:paraId="2825F9A1" w14:textId="77777777" w:rsidR="00802FED" w:rsidRPr="00802FED" w:rsidRDefault="00802FED" w:rsidP="00802FED">
      <w:pPr>
        <w:pStyle w:val="EndNoteBibliography"/>
        <w:spacing w:after="0"/>
        <w:ind w:left="720" w:hanging="720"/>
      </w:pPr>
      <w:r w:rsidRPr="00802FED">
        <w:t>53.</w:t>
      </w:r>
      <w:r w:rsidRPr="00802FED">
        <w:tab/>
        <w:t xml:space="preserve">Meng, Y., et al., </w:t>
      </w:r>
      <w:r w:rsidRPr="00802FED">
        <w:rPr>
          <w:i/>
        </w:rPr>
        <w:t>The NCF1 variant p.R90H aggravates autoimmunity by facilitating the activation of plasmacytoid dendritic cells.</w:t>
      </w:r>
      <w:r w:rsidRPr="00802FED">
        <w:t xml:space="preserve"> The Journal of clinical investigation, 2022. </w:t>
      </w:r>
      <w:r w:rsidRPr="00802FED">
        <w:rPr>
          <w:b/>
        </w:rPr>
        <w:t>132</w:t>
      </w:r>
      <w:r w:rsidRPr="00802FED">
        <w:t>(16): p. e153619.</w:t>
      </w:r>
    </w:p>
    <w:p w14:paraId="2FD2D5DC" w14:textId="77777777" w:rsidR="00802FED" w:rsidRPr="00802FED" w:rsidRDefault="00802FED" w:rsidP="00802FED">
      <w:pPr>
        <w:pStyle w:val="EndNoteBibliography"/>
        <w:spacing w:after="0"/>
        <w:ind w:left="720" w:hanging="720"/>
      </w:pPr>
      <w:r w:rsidRPr="00802FED">
        <w:t>54.</w:t>
      </w:r>
      <w:r w:rsidRPr="00802FED">
        <w:tab/>
        <w:t xml:space="preserve">Zhong, J., A.C.Y. Yau, and R. Holmdahl, </w:t>
      </w:r>
      <w:r w:rsidRPr="00802FED">
        <w:rPr>
          <w:i/>
        </w:rPr>
        <w:t>Independent and inter-dependent immunoregulatory effects of NCF1 and NOS2 in experimental autoimmune encephalomyelitis.</w:t>
      </w:r>
      <w:r w:rsidRPr="00802FED">
        <w:t xml:space="preserve"> Journal of neuroinflammation, 2020. </w:t>
      </w:r>
      <w:r w:rsidRPr="00802FED">
        <w:rPr>
          <w:b/>
        </w:rPr>
        <w:t>17</w:t>
      </w:r>
      <w:r w:rsidRPr="00802FED">
        <w:t>(1): p. 113-113.</w:t>
      </w:r>
    </w:p>
    <w:p w14:paraId="325EAE29" w14:textId="77777777" w:rsidR="00802FED" w:rsidRPr="00802FED" w:rsidRDefault="00802FED" w:rsidP="00802FED">
      <w:pPr>
        <w:pStyle w:val="EndNoteBibliography"/>
        <w:spacing w:after="0"/>
        <w:ind w:left="720" w:hanging="720"/>
      </w:pPr>
      <w:r w:rsidRPr="00802FED">
        <w:t>55.</w:t>
      </w:r>
      <w:r w:rsidRPr="00802FED">
        <w:tab/>
        <w:t xml:space="preserve">Zhang, L., et al., </w:t>
      </w:r>
      <w:r w:rsidRPr="00802FED">
        <w:rPr>
          <w:i/>
        </w:rPr>
        <w:t>Meta-Analysis and Systematic Review of the Association between a Hypoactive NCF1 Variant and Various Autoimmune Diseases.</w:t>
      </w:r>
      <w:r w:rsidRPr="00802FED">
        <w:t xml:space="preserve"> Antioxidants (Basel, Switzerland), 2022. </w:t>
      </w:r>
      <w:r w:rsidRPr="00802FED">
        <w:rPr>
          <w:b/>
        </w:rPr>
        <w:t>11</w:t>
      </w:r>
      <w:r w:rsidRPr="00802FED">
        <w:t>(8): p. 1589.</w:t>
      </w:r>
    </w:p>
    <w:p w14:paraId="6F53BF70" w14:textId="77777777" w:rsidR="00802FED" w:rsidRPr="00802FED" w:rsidRDefault="00802FED" w:rsidP="00802FED">
      <w:pPr>
        <w:pStyle w:val="EndNoteBibliography"/>
        <w:spacing w:after="0"/>
        <w:ind w:left="720" w:hanging="720"/>
      </w:pPr>
      <w:r w:rsidRPr="00802FED">
        <w:t>56.</w:t>
      </w:r>
      <w:r w:rsidRPr="00802FED">
        <w:tab/>
        <w:t xml:space="preserve">Du, M., et al., </w:t>
      </w:r>
      <w:r w:rsidRPr="00802FED">
        <w:rPr>
          <w:i/>
        </w:rPr>
        <w:t>A missense variant in NCF1 is associated with susceptibility to unexplained recurrent spontaneous abortion.</w:t>
      </w:r>
      <w:r w:rsidRPr="00802FED">
        <w:t xml:space="preserve"> Open life sciences, 2022. </w:t>
      </w:r>
      <w:r w:rsidRPr="00802FED">
        <w:rPr>
          <w:b/>
        </w:rPr>
        <w:t>17</w:t>
      </w:r>
      <w:r w:rsidRPr="00802FED">
        <w:t>(1): p. 1443-1450.</w:t>
      </w:r>
    </w:p>
    <w:p w14:paraId="1E88BABF" w14:textId="77777777" w:rsidR="00802FED" w:rsidRPr="00802FED" w:rsidRDefault="00802FED" w:rsidP="00802FED">
      <w:pPr>
        <w:pStyle w:val="EndNoteBibliography"/>
        <w:spacing w:after="0"/>
        <w:ind w:left="720" w:hanging="720"/>
      </w:pPr>
      <w:r w:rsidRPr="00802FED">
        <w:t>57.</w:t>
      </w:r>
      <w:r w:rsidRPr="00802FED">
        <w:tab/>
        <w:t xml:space="preserve">Juchem, K.W., et al., </w:t>
      </w:r>
      <w:r w:rsidRPr="00802FED">
        <w:rPr>
          <w:i/>
        </w:rPr>
        <w:t>NFAM1 Promotes Pro-Inflammatory Cytokine Production in Mouse and Human Monocytes.</w:t>
      </w:r>
      <w:r w:rsidRPr="00802FED">
        <w:t xml:space="preserve"> Front Immunol, 2021. </w:t>
      </w:r>
      <w:r w:rsidRPr="00802FED">
        <w:rPr>
          <w:b/>
        </w:rPr>
        <w:t>12</w:t>
      </w:r>
      <w:r w:rsidRPr="00802FED">
        <w:t>: p. 773445.</w:t>
      </w:r>
    </w:p>
    <w:p w14:paraId="3409CDDE" w14:textId="77777777" w:rsidR="00802FED" w:rsidRPr="00802FED" w:rsidRDefault="00802FED" w:rsidP="00802FED">
      <w:pPr>
        <w:pStyle w:val="EndNoteBibliography"/>
        <w:spacing w:after="0"/>
        <w:ind w:left="720" w:hanging="720"/>
      </w:pPr>
      <w:r w:rsidRPr="00802FED">
        <w:t>58.</w:t>
      </w:r>
      <w:r w:rsidRPr="00802FED">
        <w:tab/>
        <w:t xml:space="preserve">Duan, L., X. Rao, and K.R. Sigdel, </w:t>
      </w:r>
      <w:r w:rsidRPr="00802FED">
        <w:rPr>
          <w:i/>
        </w:rPr>
        <w:t>Regulation of Inflammation in Autoimmune Disease.</w:t>
      </w:r>
      <w:r w:rsidRPr="00802FED">
        <w:t xml:space="preserve"> J Immunol Res, 2019. </w:t>
      </w:r>
      <w:r w:rsidRPr="00802FED">
        <w:rPr>
          <w:b/>
        </w:rPr>
        <w:t>2019</w:t>
      </w:r>
      <w:r w:rsidRPr="00802FED">
        <w:t>: p. 7403796.</w:t>
      </w:r>
    </w:p>
    <w:p w14:paraId="5EC4038E" w14:textId="77777777" w:rsidR="00802FED" w:rsidRPr="00802FED" w:rsidRDefault="00802FED" w:rsidP="00802FED">
      <w:pPr>
        <w:pStyle w:val="EndNoteBibliography"/>
        <w:spacing w:after="0"/>
        <w:ind w:left="720" w:hanging="720"/>
      </w:pPr>
      <w:r w:rsidRPr="00802FED">
        <w:t>59.</w:t>
      </w:r>
      <w:r w:rsidRPr="00802FED">
        <w:tab/>
        <w:t xml:space="preserve">Clément, S., J.E. Dumont, and S. Schurmans, </w:t>
      </w:r>
      <w:r w:rsidRPr="00802FED">
        <w:rPr>
          <w:i/>
        </w:rPr>
        <w:t>Loss of calcyphosine gene expression in mouse and other rodents.</w:t>
      </w:r>
      <w:r w:rsidRPr="00802FED">
        <w:t xml:space="preserve"> Biochem Biophys Res Commun, 1997. </w:t>
      </w:r>
      <w:r w:rsidRPr="00802FED">
        <w:rPr>
          <w:b/>
        </w:rPr>
        <w:t>232</w:t>
      </w:r>
      <w:r w:rsidRPr="00802FED">
        <w:t>(2): p. 407-13.</w:t>
      </w:r>
    </w:p>
    <w:p w14:paraId="3142228E" w14:textId="77777777" w:rsidR="00802FED" w:rsidRPr="00802FED" w:rsidRDefault="00802FED" w:rsidP="00802FED">
      <w:pPr>
        <w:pStyle w:val="EndNoteBibliography"/>
        <w:spacing w:after="0"/>
        <w:ind w:left="720" w:hanging="720"/>
      </w:pPr>
      <w:r w:rsidRPr="00802FED">
        <w:t>60.</w:t>
      </w:r>
      <w:r w:rsidRPr="00802FED">
        <w:tab/>
        <w:t xml:space="preserve">Lado, S., et al., </w:t>
      </w:r>
      <w:r w:rsidRPr="00802FED">
        <w:rPr>
          <w:i/>
        </w:rPr>
        <w:t>Innate and Adaptive Immune Genes Associated with MERS-CoV Infection in Dromedaries.</w:t>
      </w:r>
      <w:r w:rsidRPr="00802FED">
        <w:t xml:space="preserve"> Cells, 2021. </w:t>
      </w:r>
      <w:r w:rsidRPr="00802FED">
        <w:rPr>
          <w:b/>
        </w:rPr>
        <w:t>10</w:t>
      </w:r>
      <w:r w:rsidRPr="00802FED">
        <w:t>(6).</w:t>
      </w:r>
    </w:p>
    <w:p w14:paraId="6492803A" w14:textId="77777777" w:rsidR="00802FED" w:rsidRPr="00802FED" w:rsidRDefault="00802FED" w:rsidP="00802FED">
      <w:pPr>
        <w:pStyle w:val="EndNoteBibliography"/>
        <w:spacing w:after="0"/>
        <w:ind w:left="720" w:hanging="720"/>
      </w:pPr>
      <w:r w:rsidRPr="00802FED">
        <w:t>61.</w:t>
      </w:r>
      <w:r w:rsidRPr="00802FED">
        <w:tab/>
        <w:t xml:space="preserve">Hu, J., et al., </w:t>
      </w:r>
      <w:r w:rsidRPr="00802FED">
        <w:rPr>
          <w:i/>
        </w:rPr>
        <w:t>Genetic variants are identified to increase risk of COVID-19 related mortality from UK Biobank data.</w:t>
      </w:r>
      <w:r w:rsidRPr="00802FED">
        <w:t xml:space="preserve"> medRxiv, 2020.</w:t>
      </w:r>
    </w:p>
    <w:p w14:paraId="67952645" w14:textId="77777777" w:rsidR="00802FED" w:rsidRPr="00802FED" w:rsidRDefault="00802FED" w:rsidP="00802FED">
      <w:pPr>
        <w:pStyle w:val="EndNoteBibliography"/>
        <w:spacing w:after="0"/>
        <w:ind w:left="720" w:hanging="720"/>
      </w:pPr>
      <w:r w:rsidRPr="00802FED">
        <w:t>62.</w:t>
      </w:r>
      <w:r w:rsidRPr="00802FED">
        <w:tab/>
        <w:t xml:space="preserve">Correa, R.G., et al., </w:t>
      </w:r>
      <w:r w:rsidRPr="00802FED">
        <w:rPr>
          <w:i/>
        </w:rPr>
        <w:t>The NLR-related protein NWD1 is associated with prostate cancer and modulates androgen receptor signaling.</w:t>
      </w:r>
      <w:r w:rsidRPr="00802FED">
        <w:t xml:space="preserve"> Oncotarget, 2014. </w:t>
      </w:r>
      <w:r w:rsidRPr="00802FED">
        <w:rPr>
          <w:b/>
        </w:rPr>
        <w:t>5</w:t>
      </w:r>
      <w:r w:rsidRPr="00802FED">
        <w:t>(6): p. 1666-82.</w:t>
      </w:r>
    </w:p>
    <w:p w14:paraId="4D1DED45" w14:textId="77777777" w:rsidR="00802FED" w:rsidRPr="00802FED" w:rsidRDefault="00802FED" w:rsidP="00802FED">
      <w:pPr>
        <w:pStyle w:val="EndNoteBibliography"/>
        <w:spacing w:after="0"/>
        <w:ind w:left="720" w:hanging="720"/>
      </w:pPr>
      <w:r w:rsidRPr="00802FED">
        <w:t>63.</w:t>
      </w:r>
      <w:r w:rsidRPr="00802FED">
        <w:tab/>
        <w:t xml:space="preserve">Yang, Q., et al., </w:t>
      </w:r>
      <w:r w:rsidRPr="00802FED">
        <w:rPr>
          <w:i/>
        </w:rPr>
        <w:t>Inhibition of Nwd1 activity attenuates neuronal hyperexcitability and GluN2B phosphorylation in the hippocampus.</w:t>
      </w:r>
      <w:r w:rsidRPr="00802FED">
        <w:t xml:space="preserve"> EBioMedicine, 2019. </w:t>
      </w:r>
      <w:r w:rsidRPr="00802FED">
        <w:rPr>
          <w:b/>
        </w:rPr>
        <w:t>47</w:t>
      </w:r>
      <w:r w:rsidRPr="00802FED">
        <w:t>: p. 470-483.</w:t>
      </w:r>
    </w:p>
    <w:p w14:paraId="5959D04A" w14:textId="77777777" w:rsidR="00802FED" w:rsidRPr="00802FED" w:rsidRDefault="00802FED" w:rsidP="00802FED">
      <w:pPr>
        <w:pStyle w:val="EndNoteBibliography"/>
        <w:spacing w:after="0"/>
        <w:ind w:left="720" w:hanging="720"/>
      </w:pPr>
      <w:r w:rsidRPr="00802FED">
        <w:t>64.</w:t>
      </w:r>
      <w:r w:rsidRPr="00802FED">
        <w:tab/>
        <w:t xml:space="preserve">Wu, Y., et al., </w:t>
      </w:r>
      <w:r w:rsidRPr="00802FED">
        <w:rPr>
          <w:i/>
        </w:rPr>
        <w:t>NWD1 facilitates synaptic transmission and contributes to neuropathic pain.</w:t>
      </w:r>
      <w:r w:rsidRPr="00802FED">
        <w:t xml:space="preserve"> Neuropharmacology, 2022. </w:t>
      </w:r>
      <w:r w:rsidRPr="00802FED">
        <w:rPr>
          <w:b/>
        </w:rPr>
        <w:t>205</w:t>
      </w:r>
      <w:r w:rsidRPr="00802FED">
        <w:t>: p. 108919.</w:t>
      </w:r>
    </w:p>
    <w:p w14:paraId="13062D39" w14:textId="77777777" w:rsidR="00802FED" w:rsidRPr="00802FED" w:rsidRDefault="00802FED" w:rsidP="00802FED">
      <w:pPr>
        <w:pStyle w:val="EndNoteBibliography"/>
        <w:spacing w:after="0"/>
        <w:ind w:left="720" w:hanging="720"/>
      </w:pPr>
      <w:r w:rsidRPr="00802FED">
        <w:t>65.</w:t>
      </w:r>
      <w:r w:rsidRPr="00802FED">
        <w:tab/>
        <w:t xml:space="preserve">Staudt, M.R., et al., </w:t>
      </w:r>
      <w:r w:rsidRPr="00802FED">
        <w:rPr>
          <w:i/>
        </w:rPr>
        <w:t>Altered lung biology of healthy never smokers following acute inhalation of E-cigarettes.</w:t>
      </w:r>
      <w:r w:rsidRPr="00802FED">
        <w:t xml:space="preserve"> Respir Res, 2018. </w:t>
      </w:r>
      <w:r w:rsidRPr="00802FED">
        <w:rPr>
          <w:b/>
        </w:rPr>
        <w:t>19</w:t>
      </w:r>
      <w:r w:rsidRPr="00802FED">
        <w:t>(1): p. 78.</w:t>
      </w:r>
    </w:p>
    <w:p w14:paraId="1A9E6121" w14:textId="77777777" w:rsidR="00802FED" w:rsidRPr="00802FED" w:rsidRDefault="00802FED" w:rsidP="00802FED">
      <w:pPr>
        <w:pStyle w:val="EndNoteBibliography"/>
        <w:spacing w:after="0"/>
        <w:ind w:left="720" w:hanging="720"/>
      </w:pPr>
      <w:r w:rsidRPr="00802FED">
        <w:t>66.</w:t>
      </w:r>
      <w:r w:rsidRPr="00802FED">
        <w:tab/>
        <w:t xml:space="preserve">Sayed, I.M., et al., </w:t>
      </w:r>
      <w:r w:rsidRPr="00802FED">
        <w:rPr>
          <w:i/>
        </w:rPr>
        <w:t>Inflammatory phenotype modulation in the respiratory tract and systemic circulation of e-cigarette users: a pilot study.</w:t>
      </w:r>
      <w:r w:rsidRPr="00802FED">
        <w:t xml:space="preserve"> Am J Physiol Lung Cell Mol Physiol, 2021. </w:t>
      </w:r>
      <w:r w:rsidRPr="00802FED">
        <w:rPr>
          <w:b/>
        </w:rPr>
        <w:t>321</w:t>
      </w:r>
      <w:r w:rsidRPr="00802FED">
        <w:t>(6): p. L1134-l1146.</w:t>
      </w:r>
    </w:p>
    <w:p w14:paraId="635474FA" w14:textId="77777777" w:rsidR="00802FED" w:rsidRPr="00802FED" w:rsidRDefault="00802FED" w:rsidP="00802FED">
      <w:pPr>
        <w:pStyle w:val="EndNoteBibliography"/>
        <w:spacing w:after="0"/>
        <w:ind w:left="720" w:hanging="720"/>
      </w:pPr>
      <w:r w:rsidRPr="00802FED">
        <w:t>67.</w:t>
      </w:r>
      <w:r w:rsidRPr="00802FED">
        <w:tab/>
        <w:t xml:space="preserve">Cahill, K.M., et al., </w:t>
      </w:r>
      <w:r w:rsidRPr="00802FED">
        <w:rPr>
          <w:i/>
        </w:rPr>
        <w:t>In utero exposure to electronic-cigarette aerosols decreases lung fibrillar collagen content, increases Newtonian resistance and induces sex-specific molecular signatures in neonatal mice.</w:t>
      </w:r>
      <w:r w:rsidRPr="00802FED">
        <w:t xml:space="preserve"> Toxicological Research, 2022. </w:t>
      </w:r>
      <w:r w:rsidRPr="00802FED">
        <w:rPr>
          <w:b/>
        </w:rPr>
        <w:t>38</w:t>
      </w:r>
      <w:r w:rsidRPr="00802FED">
        <w:t>(2): p. 205-224.</w:t>
      </w:r>
    </w:p>
    <w:p w14:paraId="5B6D98F5" w14:textId="77777777" w:rsidR="00802FED" w:rsidRPr="00802FED" w:rsidRDefault="00802FED" w:rsidP="00802FED">
      <w:pPr>
        <w:pStyle w:val="EndNoteBibliography"/>
        <w:spacing w:after="0"/>
        <w:ind w:left="720" w:hanging="720"/>
      </w:pPr>
      <w:r w:rsidRPr="00802FED">
        <w:t>68.</w:t>
      </w:r>
      <w:r w:rsidRPr="00802FED">
        <w:tab/>
        <w:t xml:space="preserve">Cahill, K.M., et al., </w:t>
      </w:r>
      <w:r w:rsidRPr="00802FED">
        <w:rPr>
          <w:i/>
        </w:rPr>
        <w:t>In utero exposures to mint-flavored JUUL aerosol impair lung development and aggravate house dust mite-induced asthma in adult offspring mice.</w:t>
      </w:r>
      <w:r w:rsidRPr="00802FED">
        <w:t xml:space="preserve"> Toxicology, 2022. </w:t>
      </w:r>
      <w:r w:rsidRPr="00802FED">
        <w:rPr>
          <w:b/>
        </w:rPr>
        <w:t>477</w:t>
      </w:r>
      <w:r w:rsidRPr="00802FED">
        <w:t>: p. 153272.</w:t>
      </w:r>
    </w:p>
    <w:p w14:paraId="489480F0" w14:textId="77777777" w:rsidR="00802FED" w:rsidRPr="00802FED" w:rsidRDefault="00802FED" w:rsidP="00802FED">
      <w:pPr>
        <w:pStyle w:val="EndNoteBibliography"/>
        <w:spacing w:after="0"/>
        <w:ind w:left="720" w:hanging="720"/>
      </w:pPr>
      <w:r w:rsidRPr="00802FED">
        <w:t>69.</w:t>
      </w:r>
      <w:r w:rsidRPr="00802FED">
        <w:tab/>
        <w:t xml:space="preserve">Imtiaz, F., et al., </w:t>
      </w:r>
      <w:r w:rsidRPr="00802FED">
        <w:rPr>
          <w:i/>
        </w:rPr>
        <w:t>Variation in DNAH1 may contribute to primary ciliary dyskinesia.</w:t>
      </w:r>
      <w:r w:rsidRPr="00802FED">
        <w:t xml:space="preserve"> BMC Med Genet, 2015. </w:t>
      </w:r>
      <w:r w:rsidRPr="00802FED">
        <w:rPr>
          <w:b/>
        </w:rPr>
        <w:t>16</w:t>
      </w:r>
      <w:r w:rsidRPr="00802FED">
        <w:t>: p. 14.</w:t>
      </w:r>
    </w:p>
    <w:p w14:paraId="107F978F" w14:textId="77777777" w:rsidR="00802FED" w:rsidRPr="00802FED" w:rsidRDefault="00802FED" w:rsidP="00802FED">
      <w:pPr>
        <w:pStyle w:val="EndNoteBibliography"/>
        <w:spacing w:after="0"/>
        <w:ind w:left="720" w:hanging="720"/>
      </w:pPr>
      <w:r w:rsidRPr="00802FED">
        <w:t>70.</w:t>
      </w:r>
      <w:r w:rsidRPr="00802FED">
        <w:tab/>
        <w:t xml:space="preserve">Whitfield, M., et al., </w:t>
      </w:r>
      <w:r w:rsidRPr="00802FED">
        <w:rPr>
          <w:i/>
        </w:rPr>
        <w:t>Mutations in DNAH17, Encoding a Sperm-Specific Axonemal Outer Dynein Arm Heavy Chain, Cause Isolated Male Infertility Due to Asthenozoospermia.</w:t>
      </w:r>
      <w:r w:rsidRPr="00802FED">
        <w:t xml:space="preserve"> Am J Hum Genet, 2019. </w:t>
      </w:r>
      <w:r w:rsidRPr="00802FED">
        <w:rPr>
          <w:b/>
        </w:rPr>
        <w:t>105</w:t>
      </w:r>
      <w:r w:rsidRPr="00802FED">
        <w:t>(1): p. 198-212.</w:t>
      </w:r>
    </w:p>
    <w:p w14:paraId="565C9B6A" w14:textId="77777777" w:rsidR="00802FED" w:rsidRPr="00802FED" w:rsidRDefault="00802FED" w:rsidP="00802FED">
      <w:pPr>
        <w:pStyle w:val="EndNoteBibliography"/>
        <w:spacing w:after="0"/>
        <w:ind w:left="720" w:hanging="720"/>
      </w:pPr>
      <w:r w:rsidRPr="00802FED">
        <w:lastRenderedPageBreak/>
        <w:t>71.</w:t>
      </w:r>
      <w:r w:rsidRPr="00802FED">
        <w:tab/>
        <w:t xml:space="preserve">Lee, A.C., et al., </w:t>
      </w:r>
      <w:r w:rsidRPr="00802FED">
        <w:rPr>
          <w:i/>
        </w:rPr>
        <w:t>Tobacco, but Not Nicotine and Flavor-Less Electronic Cigarettes, Induces ACE2 and Immune Dysregulation.</w:t>
      </w:r>
      <w:r w:rsidRPr="00802FED">
        <w:t xml:space="preserve"> Int J Mol Sci, 2020. </w:t>
      </w:r>
      <w:r w:rsidRPr="00802FED">
        <w:rPr>
          <w:b/>
        </w:rPr>
        <w:t>21</w:t>
      </w:r>
      <w:r w:rsidRPr="00802FED">
        <w:t>(15).</w:t>
      </w:r>
    </w:p>
    <w:p w14:paraId="18323E71" w14:textId="77777777" w:rsidR="00802FED" w:rsidRPr="00802FED" w:rsidRDefault="00802FED" w:rsidP="00802FED">
      <w:pPr>
        <w:pStyle w:val="EndNoteBibliography"/>
        <w:spacing w:after="0"/>
        <w:ind w:left="720" w:hanging="720"/>
      </w:pPr>
      <w:r w:rsidRPr="00802FED">
        <w:t>72.</w:t>
      </w:r>
      <w:r w:rsidRPr="00802FED">
        <w:tab/>
        <w:t xml:space="preserve">Lu, A. and H. Wu, </w:t>
      </w:r>
      <w:r w:rsidRPr="00802FED">
        <w:rPr>
          <w:i/>
        </w:rPr>
        <w:t>Structural mechanisms of inflammasome assembly.</w:t>
      </w:r>
      <w:r w:rsidRPr="00802FED">
        <w:t xml:space="preserve"> Febs j, 2015. </w:t>
      </w:r>
      <w:r w:rsidRPr="00802FED">
        <w:rPr>
          <w:b/>
        </w:rPr>
        <w:t>282</w:t>
      </w:r>
      <w:r w:rsidRPr="00802FED">
        <w:t>(3): p. 435-44.</w:t>
      </w:r>
    </w:p>
    <w:p w14:paraId="36E6F529" w14:textId="77777777" w:rsidR="00802FED" w:rsidRPr="00802FED" w:rsidRDefault="00802FED" w:rsidP="00802FED">
      <w:pPr>
        <w:pStyle w:val="EndNoteBibliography"/>
        <w:spacing w:after="0"/>
        <w:ind w:left="720" w:hanging="720"/>
      </w:pPr>
      <w:r w:rsidRPr="00802FED">
        <w:t>73.</w:t>
      </w:r>
      <w:r w:rsidRPr="00802FED">
        <w:tab/>
        <w:t xml:space="preserve">Hickman, E., et al., </w:t>
      </w:r>
      <w:r w:rsidRPr="00802FED">
        <w:rPr>
          <w:i/>
        </w:rPr>
        <w:t>Biomarkers of Airway Immune Homeostasis Differ Significantly with Generation of E-Cigarettes.</w:t>
      </w:r>
      <w:r w:rsidRPr="00802FED">
        <w:t xml:space="preserve"> Am J Respir Crit Care Med, 2022. </w:t>
      </w:r>
      <w:r w:rsidRPr="00802FED">
        <w:rPr>
          <w:b/>
        </w:rPr>
        <w:t>206</w:t>
      </w:r>
      <w:r w:rsidRPr="00802FED">
        <w:t>(10): p. 1248-1258.</w:t>
      </w:r>
    </w:p>
    <w:p w14:paraId="2DA2FBF3" w14:textId="77777777" w:rsidR="00802FED" w:rsidRPr="00802FED" w:rsidRDefault="00802FED" w:rsidP="00802FED">
      <w:pPr>
        <w:pStyle w:val="EndNoteBibliography"/>
        <w:spacing w:after="0"/>
        <w:ind w:left="720" w:hanging="720"/>
      </w:pPr>
      <w:r w:rsidRPr="00802FED">
        <w:t>74.</w:t>
      </w:r>
      <w:r w:rsidRPr="00802FED">
        <w:tab/>
        <w:t xml:space="preserve">Sullivan, L. and L.E. Crotty Alexander, </w:t>
      </w:r>
      <w:r w:rsidRPr="00802FED">
        <w:rPr>
          <w:i/>
        </w:rPr>
        <w:t>A Problem for Generations: Impact of E-Cigarette Type on Immune Homeostasis.</w:t>
      </w:r>
      <w:r w:rsidRPr="00802FED">
        <w:t xml:space="preserve"> Am J Respir Crit Care Med, 2022. </w:t>
      </w:r>
      <w:r w:rsidRPr="00802FED">
        <w:rPr>
          <w:b/>
        </w:rPr>
        <w:t>206</w:t>
      </w:r>
      <w:r w:rsidRPr="00802FED">
        <w:t>(10): p. 1195-1197.</w:t>
      </w:r>
    </w:p>
    <w:p w14:paraId="4FDFFAB7" w14:textId="77777777" w:rsidR="00802FED" w:rsidRPr="00802FED" w:rsidRDefault="00802FED" w:rsidP="00802FED">
      <w:pPr>
        <w:pStyle w:val="EndNoteBibliography"/>
        <w:spacing w:after="0"/>
        <w:ind w:left="720" w:hanging="720"/>
      </w:pPr>
      <w:r w:rsidRPr="00802FED">
        <w:t>75.</w:t>
      </w:r>
      <w:r w:rsidRPr="00802FED">
        <w:tab/>
        <w:t xml:space="preserve">Zhang, Y., et al., </w:t>
      </w:r>
      <w:r w:rsidRPr="00802FED">
        <w:rPr>
          <w:i/>
        </w:rPr>
        <w:t>Circ-CCDC66 upregulates REXO1 expression to aggravate cervical cancer progression via restraining miR-452-5p.</w:t>
      </w:r>
      <w:r w:rsidRPr="00802FED">
        <w:t xml:space="preserve"> Cancer Cell Int, 2021. </w:t>
      </w:r>
      <w:r w:rsidRPr="00802FED">
        <w:rPr>
          <w:b/>
        </w:rPr>
        <w:t>21</w:t>
      </w:r>
      <w:r w:rsidRPr="00802FED">
        <w:t>(1): p. 20.</w:t>
      </w:r>
    </w:p>
    <w:p w14:paraId="0F182A99" w14:textId="77777777" w:rsidR="00802FED" w:rsidRPr="00802FED" w:rsidRDefault="00802FED" w:rsidP="00802FED">
      <w:pPr>
        <w:pStyle w:val="EndNoteBibliography"/>
        <w:spacing w:after="0"/>
        <w:ind w:left="720" w:hanging="720"/>
      </w:pPr>
      <w:r w:rsidRPr="00802FED">
        <w:t>76.</w:t>
      </w:r>
      <w:r w:rsidRPr="00802FED">
        <w:tab/>
        <w:t xml:space="preserve">Herrera-Luis, E., et al., </w:t>
      </w:r>
      <w:r w:rsidRPr="00802FED">
        <w:rPr>
          <w:i/>
        </w:rPr>
        <w:t>Epigenome-wide association study of lung function in Latino children and youth with asthma.</w:t>
      </w:r>
      <w:r w:rsidRPr="00802FED">
        <w:t xml:space="preserve"> Clin Epigenetics, 2022. </w:t>
      </w:r>
      <w:r w:rsidRPr="00802FED">
        <w:rPr>
          <w:b/>
        </w:rPr>
        <w:t>14</w:t>
      </w:r>
      <w:r w:rsidRPr="00802FED">
        <w:t>(1): p. 9.</w:t>
      </w:r>
    </w:p>
    <w:p w14:paraId="2C3D003F" w14:textId="77777777" w:rsidR="00802FED" w:rsidRPr="00802FED" w:rsidRDefault="00802FED" w:rsidP="00802FED">
      <w:pPr>
        <w:pStyle w:val="EndNoteBibliography"/>
        <w:spacing w:after="0"/>
        <w:ind w:left="720" w:hanging="720"/>
      </w:pPr>
      <w:r w:rsidRPr="00802FED">
        <w:t>77.</w:t>
      </w:r>
      <w:r w:rsidRPr="00802FED">
        <w:tab/>
        <w:t xml:space="preserve">Hinkovska-Galcheva, V.T., et al., </w:t>
      </w:r>
      <w:r w:rsidRPr="00802FED">
        <w:rPr>
          <w:i/>
        </w:rPr>
        <w:t>The formation of ceramide-1-phosphate during neutrophil phagocytosis and its role in liposome fusion.</w:t>
      </w:r>
      <w:r w:rsidRPr="00802FED">
        <w:t xml:space="preserve"> J Biol Chem, 1998. </w:t>
      </w:r>
      <w:r w:rsidRPr="00802FED">
        <w:rPr>
          <w:b/>
        </w:rPr>
        <w:t>273</w:t>
      </w:r>
      <w:r w:rsidRPr="00802FED">
        <w:t>(50): p. 33203-9.</w:t>
      </w:r>
    </w:p>
    <w:p w14:paraId="1516EDD6" w14:textId="77777777" w:rsidR="00802FED" w:rsidRPr="00802FED" w:rsidRDefault="00802FED" w:rsidP="00802FED">
      <w:pPr>
        <w:pStyle w:val="EndNoteBibliography"/>
        <w:spacing w:after="0"/>
        <w:ind w:left="720" w:hanging="720"/>
      </w:pPr>
      <w:r w:rsidRPr="00802FED">
        <w:t>78.</w:t>
      </w:r>
      <w:r w:rsidRPr="00802FED">
        <w:tab/>
        <w:t xml:space="preserve">Rile, G., et al., </w:t>
      </w:r>
      <w:r w:rsidRPr="00802FED">
        <w:rPr>
          <w:i/>
        </w:rPr>
        <w:t>Ceramide 1-phosphate formation in neutrophils.</w:t>
      </w:r>
      <w:r w:rsidRPr="00802FED">
        <w:t xml:space="preserve"> Acta Haematol, 2003. </w:t>
      </w:r>
      <w:r w:rsidRPr="00802FED">
        <w:rPr>
          <w:b/>
        </w:rPr>
        <w:t>109</w:t>
      </w:r>
      <w:r w:rsidRPr="00802FED">
        <w:t>(2): p. 76-83.</w:t>
      </w:r>
    </w:p>
    <w:p w14:paraId="700B4AF1" w14:textId="77777777" w:rsidR="00802FED" w:rsidRPr="00802FED" w:rsidRDefault="00802FED" w:rsidP="00802FED">
      <w:pPr>
        <w:pStyle w:val="EndNoteBibliography"/>
        <w:spacing w:after="0"/>
        <w:ind w:left="720" w:hanging="720"/>
      </w:pPr>
      <w:r w:rsidRPr="00802FED">
        <w:t>79.</w:t>
      </w:r>
      <w:r w:rsidRPr="00802FED">
        <w:tab/>
        <w:t xml:space="preserve">Pettus, B.J., et al., </w:t>
      </w:r>
      <w:r w:rsidRPr="00802FED">
        <w:rPr>
          <w:i/>
        </w:rPr>
        <w:t>Ceramide kinase mediates cytokine- and calcium ionophore-induced arachidonic acid release.</w:t>
      </w:r>
      <w:r w:rsidRPr="00802FED">
        <w:t xml:space="preserve"> J Biol Chem, 2003. </w:t>
      </w:r>
      <w:r w:rsidRPr="00802FED">
        <w:rPr>
          <w:b/>
        </w:rPr>
        <w:t>278</w:t>
      </w:r>
      <w:r w:rsidRPr="00802FED">
        <w:t>(40): p. 38206-13.</w:t>
      </w:r>
    </w:p>
    <w:p w14:paraId="33722F12" w14:textId="77777777" w:rsidR="00802FED" w:rsidRPr="00802FED" w:rsidRDefault="00802FED" w:rsidP="00802FED">
      <w:pPr>
        <w:pStyle w:val="EndNoteBibliography"/>
        <w:spacing w:after="0"/>
        <w:ind w:left="720" w:hanging="720"/>
      </w:pPr>
      <w:r w:rsidRPr="00802FED">
        <w:t>80.</w:t>
      </w:r>
      <w:r w:rsidRPr="00802FED">
        <w:tab/>
        <w:t xml:space="preserve">Hoeferlin, L.A., D.S. Wijesinghe, and C.E. Chalfant, </w:t>
      </w:r>
      <w:r w:rsidRPr="00802FED">
        <w:rPr>
          <w:i/>
        </w:rPr>
        <w:t>The role of ceramide-1-phosphate in biological functions.</w:t>
      </w:r>
      <w:r w:rsidRPr="00802FED">
        <w:t xml:space="preserve"> Handb Exp Pharmacol, 2013(215): p. 153-66.</w:t>
      </w:r>
    </w:p>
    <w:p w14:paraId="37DE016C" w14:textId="77777777" w:rsidR="00802FED" w:rsidRPr="00802FED" w:rsidRDefault="00802FED" w:rsidP="00802FED">
      <w:pPr>
        <w:pStyle w:val="EndNoteBibliography"/>
        <w:ind w:left="720" w:hanging="720"/>
      </w:pPr>
      <w:r w:rsidRPr="00802FED">
        <w:t>81.</w:t>
      </w:r>
      <w:r w:rsidRPr="00802FED">
        <w:tab/>
        <w:t xml:space="preserve">Kaslow, J.A., C. Rosas-Salazar, and P.E. Moore, </w:t>
      </w:r>
      <w:r w:rsidRPr="00802FED">
        <w:rPr>
          <w:i/>
        </w:rPr>
        <w:t>E-cigarette and vaping product use-associated lung injury in the pediatric population: A critical review of the current literature.</w:t>
      </w:r>
      <w:r w:rsidRPr="00802FED">
        <w:t xml:space="preserve"> Pediatr Pulmonol, 2021. </w:t>
      </w:r>
      <w:r w:rsidRPr="00802FED">
        <w:rPr>
          <w:b/>
        </w:rPr>
        <w:t>56</w:t>
      </w:r>
      <w:r w:rsidRPr="00802FED">
        <w:t>(7): p. 1857-1867.</w:t>
      </w:r>
    </w:p>
    <w:p w14:paraId="7DDFEDCA" w14:textId="7FD20A31" w:rsidR="006312E6" w:rsidRDefault="00296A58" w:rsidP="00D31EA1">
      <w:pPr>
        <w:pStyle w:val="EndNoteBibliography"/>
        <w:spacing w:line="276" w:lineRule="auto"/>
        <w:ind w:left="720" w:hanging="720"/>
        <w:jc w:val="both"/>
      </w:pPr>
      <w:r w:rsidRPr="005C77DA">
        <w:fldChar w:fldCharType="end"/>
      </w:r>
    </w:p>
    <w:p w14:paraId="7EBDF241" w14:textId="77777777" w:rsidR="00381EF4" w:rsidRDefault="00381EF4" w:rsidP="00D31EA1">
      <w:pPr>
        <w:pStyle w:val="EndNoteBibliography"/>
        <w:spacing w:line="276" w:lineRule="auto"/>
        <w:ind w:left="720" w:hanging="720"/>
        <w:jc w:val="both"/>
      </w:pPr>
    </w:p>
    <w:p w14:paraId="5080CC3C" w14:textId="54A54C63" w:rsidR="00381EF4" w:rsidRPr="005C77DA" w:rsidRDefault="00381EF4" w:rsidP="00381EF4">
      <w:pPr>
        <w:pStyle w:val="EndNoteBibliography"/>
        <w:spacing w:line="276" w:lineRule="auto"/>
        <w:jc w:val="both"/>
        <w:rPr>
          <w:b/>
          <w:bCs/>
        </w:rPr>
        <w:sectPr w:rsidR="00381EF4" w:rsidRPr="005C77DA" w:rsidSect="00BF5781">
          <w:type w:val="continuous"/>
          <w:pgSz w:w="12240" w:h="15840"/>
          <w:pgMar w:top="1440" w:right="1440" w:bottom="1440" w:left="1440" w:header="720" w:footer="720" w:gutter="0"/>
          <w:lnNumType w:countBy="1" w:restart="continuous"/>
          <w:cols w:space="720"/>
          <w:docGrid w:linePitch="360"/>
        </w:sectPr>
      </w:pPr>
    </w:p>
    <w:p w14:paraId="434BD860" w14:textId="6F8DF8BF" w:rsidR="00DC2757" w:rsidRPr="005C77DA" w:rsidRDefault="00DC2757" w:rsidP="00381EF4">
      <w:pPr>
        <w:pStyle w:val="EndNoteBibliography"/>
        <w:spacing w:line="276" w:lineRule="auto"/>
        <w:jc w:val="both"/>
        <w:rPr>
          <w:b/>
          <w:bCs/>
        </w:rPr>
      </w:pPr>
    </w:p>
    <w:sectPr w:rsidR="00DC2757" w:rsidRPr="005C77DA" w:rsidSect="00BF5781">
      <w:type w:val="continuous"/>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Kechris, Katerina" w:date="2023-03-22T06:18:00Z" w:initials="KK">
    <w:p w14:paraId="44C2435A" w14:textId="77777777" w:rsidR="00802FED" w:rsidRDefault="00802FED" w:rsidP="00802FED">
      <w:r>
        <w:rPr>
          <w:rStyle w:val="CommentReference"/>
        </w:rPr>
        <w:annotationRef/>
      </w:r>
      <w:r>
        <w:rPr>
          <w:color w:val="000000"/>
          <w:sz w:val="20"/>
          <w:szCs w:val="20"/>
        </w:rPr>
        <w:t>For Trent - put in what package you used to estimate sex.</w:t>
      </w:r>
    </w:p>
  </w:comment>
  <w:comment w:id="46" w:author="Kechris, Katerina" w:date="2023-03-22T06:18:00Z" w:initials="KK">
    <w:p w14:paraId="77A85D56" w14:textId="124A2668" w:rsidR="00025CCD" w:rsidRDefault="00025CCD" w:rsidP="002C19E4">
      <w:r>
        <w:rPr>
          <w:rStyle w:val="CommentReference"/>
        </w:rPr>
        <w:annotationRef/>
      </w:r>
      <w:r>
        <w:rPr>
          <w:color w:val="000000"/>
          <w:sz w:val="20"/>
          <w:szCs w:val="20"/>
        </w:rPr>
        <w:t>For Trent - put in what package you used to estimate sex.</w:t>
      </w:r>
    </w:p>
  </w:comment>
  <w:comment w:id="83" w:author="Sharma, Sunita [2]" w:date="2023-03-29T14:05:00Z" w:initials="SS">
    <w:p w14:paraId="6819F439" w14:textId="77777777" w:rsidR="00CE0A7A" w:rsidRDefault="00CE0A7A" w:rsidP="002D1F0D">
      <w:pPr>
        <w:pStyle w:val="CommentText"/>
      </w:pPr>
      <w:r>
        <w:rPr>
          <w:rStyle w:val="CommentReference"/>
        </w:rPr>
        <w:annotationRef/>
      </w:r>
      <w:r>
        <w:t>Trent- I think we need one more comment on the model used</w:t>
      </w:r>
    </w:p>
  </w:comment>
  <w:comment w:id="92" w:author="Kechris, Katerina" w:date="2023-03-22T06:23:00Z" w:initials="KK">
    <w:p w14:paraId="134EF48F" w14:textId="77777777" w:rsidR="000A22A6" w:rsidRDefault="000A22A6" w:rsidP="00481BD6">
      <w:r>
        <w:rPr>
          <w:rStyle w:val="CommentReference"/>
        </w:rPr>
        <w:annotationRef/>
      </w:r>
      <w:r>
        <w:rPr>
          <w:color w:val="000000"/>
          <w:sz w:val="20"/>
          <w:szCs w:val="20"/>
        </w:rPr>
        <w:t>I don’t see this figure</w:t>
      </w:r>
    </w:p>
  </w:comment>
  <w:comment w:id="93" w:author="Commodore, Sarah" w:date="2023-03-30T13:27:00Z" w:initials="CS">
    <w:p w14:paraId="219DC6FE" w14:textId="77777777" w:rsidR="00BE0539" w:rsidRDefault="00BE0539" w:rsidP="00F43CB4">
      <w:pPr>
        <w:pStyle w:val="CommentText"/>
      </w:pPr>
      <w:r>
        <w:rPr>
          <w:rStyle w:val="CommentReference"/>
        </w:rPr>
        <w:annotationRef/>
      </w:r>
      <w:r>
        <w:t>On March 22nd. I added them to the end of the manuscript (after references). Today March 30. I added all supplementary data before discussion)</w:t>
      </w:r>
    </w:p>
  </w:comment>
  <w:comment w:id="94" w:author="Kechris, Katerina" w:date="2023-03-22T06:23:00Z" w:initials="KK">
    <w:p w14:paraId="10EFCEA5" w14:textId="67924E25" w:rsidR="000A22A6" w:rsidRDefault="000A22A6" w:rsidP="00372FD9">
      <w:r>
        <w:rPr>
          <w:rStyle w:val="CommentReference"/>
        </w:rPr>
        <w:annotationRef/>
      </w:r>
      <w:r>
        <w:rPr>
          <w:color w:val="000000"/>
          <w:sz w:val="20"/>
          <w:szCs w:val="20"/>
        </w:rPr>
        <w:t>I don’t see this table</w:t>
      </w:r>
    </w:p>
  </w:comment>
  <w:comment w:id="95" w:author="Commodore, Sarah" w:date="2023-03-30T13:27:00Z" w:initials="CS">
    <w:p w14:paraId="02374C4B" w14:textId="77777777" w:rsidR="00926620" w:rsidRDefault="00BE0539" w:rsidP="00803C8E">
      <w:pPr>
        <w:pStyle w:val="CommentText"/>
      </w:pPr>
      <w:r>
        <w:rPr>
          <w:rStyle w:val="CommentReference"/>
        </w:rPr>
        <w:annotationRef/>
      </w:r>
      <w:r w:rsidR="00926620">
        <w:t>Today March 30. I added all supplementary data before discussion)</w:t>
      </w:r>
    </w:p>
  </w:comment>
  <w:comment w:id="96" w:author="Kechris, Katerina" w:date="2023-03-22T06:23:00Z" w:initials="KK">
    <w:p w14:paraId="56FC3A0C" w14:textId="59DAAA15" w:rsidR="000A22A6" w:rsidRDefault="000A22A6" w:rsidP="00EC1F59">
      <w:r>
        <w:rPr>
          <w:rStyle w:val="CommentReference"/>
        </w:rPr>
        <w:annotationRef/>
      </w:r>
      <w:r>
        <w:rPr>
          <w:color w:val="000000"/>
          <w:sz w:val="20"/>
          <w:szCs w:val="20"/>
        </w:rPr>
        <w:t>Same, I don’t see this table</w:t>
      </w:r>
    </w:p>
  </w:comment>
  <w:comment w:id="97" w:author="Commodore, Sarah" w:date="2023-03-30T14:07:00Z" w:initials="CS">
    <w:p w14:paraId="14C2E1F7" w14:textId="77777777" w:rsidR="00926620" w:rsidRDefault="00926620" w:rsidP="00E755BF">
      <w:pPr>
        <w:pStyle w:val="CommentText"/>
      </w:pPr>
      <w:r>
        <w:rPr>
          <w:rStyle w:val="CommentReference"/>
        </w:rPr>
        <w:annotationRef/>
      </w:r>
      <w:r>
        <w:t>Today March 30. I added all supplementary data before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C2435A" w15:done="1"/>
  <w15:commentEx w15:paraId="77A85D56" w15:done="0"/>
  <w15:commentEx w15:paraId="6819F439" w15:done="1"/>
  <w15:commentEx w15:paraId="134EF48F" w15:done="0"/>
  <w15:commentEx w15:paraId="219DC6FE" w15:paraIdParent="134EF48F" w15:done="0"/>
  <w15:commentEx w15:paraId="10EFCEA5" w15:done="0"/>
  <w15:commentEx w15:paraId="02374C4B" w15:paraIdParent="10EFCEA5" w15:done="0"/>
  <w15:commentEx w15:paraId="56FC3A0C" w15:done="0"/>
  <w15:commentEx w15:paraId="14C2E1F7" w15:paraIdParent="56FC3A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90F9A" w16cex:dateUtc="2023-03-22T12:18:00Z"/>
  <w16cex:commentExtensible w16cex:durableId="27C51C26" w16cex:dateUtc="2023-03-22T12:18:00Z"/>
  <w16cex:commentExtensible w16cex:durableId="27CEC41F" w16cex:dateUtc="2023-03-29T20:05:00Z"/>
  <w16cex:commentExtensible w16cex:durableId="27C51D53" w16cex:dateUtc="2023-03-22T12:23:00Z"/>
  <w16cex:commentExtensible w16cex:durableId="27D00CA4" w16cex:dateUtc="2023-03-30T17:27:00Z"/>
  <w16cex:commentExtensible w16cex:durableId="27C51D6D" w16cex:dateUtc="2023-03-22T12:23:00Z"/>
  <w16cex:commentExtensible w16cex:durableId="27D00CAA" w16cex:dateUtc="2023-03-30T17:27:00Z"/>
  <w16cex:commentExtensible w16cex:durableId="27C51D74" w16cex:dateUtc="2023-03-22T12:23:00Z"/>
  <w16cex:commentExtensible w16cex:durableId="27D0162B" w16cex:dateUtc="2023-03-30T1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C2435A" w16cid:durableId="27D90F9A"/>
  <w16cid:commentId w16cid:paraId="77A85D56" w16cid:durableId="27C51C26"/>
  <w16cid:commentId w16cid:paraId="6819F439" w16cid:durableId="27CEC41F"/>
  <w16cid:commentId w16cid:paraId="134EF48F" w16cid:durableId="27C51D53"/>
  <w16cid:commentId w16cid:paraId="219DC6FE" w16cid:durableId="27D00CA4"/>
  <w16cid:commentId w16cid:paraId="10EFCEA5" w16cid:durableId="27C51D6D"/>
  <w16cid:commentId w16cid:paraId="02374C4B" w16cid:durableId="27D00CAA"/>
  <w16cid:commentId w16cid:paraId="56FC3A0C" w16cid:durableId="27C51D74"/>
  <w16cid:commentId w16cid:paraId="14C2E1F7" w16cid:durableId="27D016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87D4F"/>
    <w:multiLevelType w:val="hybridMultilevel"/>
    <w:tmpl w:val="53C0529A"/>
    <w:lvl w:ilvl="0" w:tplc="38E65268">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70F0827"/>
    <w:multiLevelType w:val="multilevel"/>
    <w:tmpl w:val="0200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C46D6A"/>
    <w:multiLevelType w:val="multilevel"/>
    <w:tmpl w:val="843C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D61D8"/>
    <w:multiLevelType w:val="multilevel"/>
    <w:tmpl w:val="C714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A04E1D"/>
    <w:multiLevelType w:val="hybridMultilevel"/>
    <w:tmpl w:val="6D826E32"/>
    <w:lvl w:ilvl="0" w:tplc="D71605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6016B"/>
    <w:multiLevelType w:val="hybridMultilevel"/>
    <w:tmpl w:val="35C4E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853546">
    <w:abstractNumId w:val="0"/>
  </w:num>
  <w:num w:numId="2" w16cid:durableId="1002243780">
    <w:abstractNumId w:val="4"/>
  </w:num>
  <w:num w:numId="3" w16cid:durableId="37629659">
    <w:abstractNumId w:val="1"/>
  </w:num>
  <w:num w:numId="4" w16cid:durableId="254284820">
    <w:abstractNumId w:val="5"/>
  </w:num>
  <w:num w:numId="5" w16cid:durableId="1069113845">
    <w:abstractNumId w:val="3"/>
  </w:num>
  <w:num w:numId="6" w16cid:durableId="7330481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rma, Sunita">
    <w15:presenceInfo w15:providerId="AD" w15:userId="S::sunita.sharma@cuanschutz.edu::02996e80-ed41-4491-889f-ee58d2e9501a"/>
  </w15:person>
  <w15:person w15:author="Hawkins, Jonathan">
    <w15:presenceInfo w15:providerId="AD" w15:userId="S::jonathan.hawkins@cuanschutz.edu::f2bd95c3-02e6-437b-92d8-8717a43b6b11"/>
  </w15:person>
  <w15:person w15:author="Commodore, Sarah">
    <w15:presenceInfo w15:providerId="AD" w15:userId="S::scommod@iu.edu::bda9e2a2-2e39-417f-b15f-8f89ac56009e"/>
  </w15:person>
  <w15:person w15:author="Kechris, Katerina">
    <w15:presenceInfo w15:providerId="AD" w15:userId="S::katerina.kechris@cuanschutz.edu::5a94566e-250a-46fa-ad13-819088869d05"/>
  </w15:person>
  <w15:person w15:author="Sharma, Sunita [2]">
    <w15:presenceInfo w15:providerId="AD" w15:userId="S::SUNITA.SHARMA@CUANSCHUTZ.EDU::02996e80-ed41-4491-889f-ee58d2e950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wstwzzsp9zwx5e005v505000fxpd9xevvxe&quot;&gt;JTH_Endnote_Library&lt;record-ids&gt;&lt;item&gt;16&lt;/item&gt;&lt;item&gt;50&lt;/item&gt;&lt;item&gt;114&lt;/item&gt;&lt;item&gt;115&lt;/item&gt;&lt;item&gt;117&lt;/item&gt;&lt;item&gt;118&lt;/item&gt;&lt;item&gt;120&lt;/item&gt;&lt;item&gt;121&lt;/item&gt;&lt;/record-ids&gt;&lt;/item&gt;&lt;/Libraries&gt;"/>
  </w:docVars>
  <w:rsids>
    <w:rsidRoot w:val="00296A58"/>
    <w:rsid w:val="00024426"/>
    <w:rsid w:val="0002483E"/>
    <w:rsid w:val="00025CCD"/>
    <w:rsid w:val="0003002D"/>
    <w:rsid w:val="00040EF1"/>
    <w:rsid w:val="000413A1"/>
    <w:rsid w:val="00042C4F"/>
    <w:rsid w:val="0005083A"/>
    <w:rsid w:val="00071A3A"/>
    <w:rsid w:val="00076D2D"/>
    <w:rsid w:val="00081914"/>
    <w:rsid w:val="000A22A6"/>
    <w:rsid w:val="000D0D8A"/>
    <w:rsid w:val="000F27E5"/>
    <w:rsid w:val="000F64E5"/>
    <w:rsid w:val="00101BD4"/>
    <w:rsid w:val="00103859"/>
    <w:rsid w:val="0011214D"/>
    <w:rsid w:val="001161AE"/>
    <w:rsid w:val="00120815"/>
    <w:rsid w:val="00132963"/>
    <w:rsid w:val="00135CC3"/>
    <w:rsid w:val="00141969"/>
    <w:rsid w:val="00143E9E"/>
    <w:rsid w:val="001470DA"/>
    <w:rsid w:val="00147964"/>
    <w:rsid w:val="00163438"/>
    <w:rsid w:val="00172F0B"/>
    <w:rsid w:val="00192C25"/>
    <w:rsid w:val="001975A3"/>
    <w:rsid w:val="001B0D1D"/>
    <w:rsid w:val="001D7568"/>
    <w:rsid w:val="001F0ECA"/>
    <w:rsid w:val="001F1389"/>
    <w:rsid w:val="001F3C90"/>
    <w:rsid w:val="001F49D4"/>
    <w:rsid w:val="00202869"/>
    <w:rsid w:val="00204E0E"/>
    <w:rsid w:val="002071D9"/>
    <w:rsid w:val="002165D5"/>
    <w:rsid w:val="00216C79"/>
    <w:rsid w:val="00220903"/>
    <w:rsid w:val="002237C0"/>
    <w:rsid w:val="00224332"/>
    <w:rsid w:val="00232806"/>
    <w:rsid w:val="0024015D"/>
    <w:rsid w:val="00243194"/>
    <w:rsid w:val="00252F53"/>
    <w:rsid w:val="0025382D"/>
    <w:rsid w:val="002545AF"/>
    <w:rsid w:val="00256CF7"/>
    <w:rsid w:val="002651E7"/>
    <w:rsid w:val="00292308"/>
    <w:rsid w:val="00295E0F"/>
    <w:rsid w:val="00296A58"/>
    <w:rsid w:val="00297E67"/>
    <w:rsid w:val="002A2E3D"/>
    <w:rsid w:val="002A342D"/>
    <w:rsid w:val="002B7632"/>
    <w:rsid w:val="002C14E6"/>
    <w:rsid w:val="002C347F"/>
    <w:rsid w:val="002C4D03"/>
    <w:rsid w:val="002C6797"/>
    <w:rsid w:val="002D13F9"/>
    <w:rsid w:val="002F09B8"/>
    <w:rsid w:val="002F09C1"/>
    <w:rsid w:val="00354B5E"/>
    <w:rsid w:val="0035657B"/>
    <w:rsid w:val="003709F7"/>
    <w:rsid w:val="00370BEB"/>
    <w:rsid w:val="00376081"/>
    <w:rsid w:val="003777D2"/>
    <w:rsid w:val="00381EF4"/>
    <w:rsid w:val="00390D3C"/>
    <w:rsid w:val="003B12B3"/>
    <w:rsid w:val="003B5D15"/>
    <w:rsid w:val="003B61AC"/>
    <w:rsid w:val="003C1E30"/>
    <w:rsid w:val="003C43FB"/>
    <w:rsid w:val="003C7517"/>
    <w:rsid w:val="003E57F1"/>
    <w:rsid w:val="003E6C8E"/>
    <w:rsid w:val="003E74DD"/>
    <w:rsid w:val="003F0AFF"/>
    <w:rsid w:val="00417DD0"/>
    <w:rsid w:val="00436C94"/>
    <w:rsid w:val="00442D1C"/>
    <w:rsid w:val="004620A4"/>
    <w:rsid w:val="00465A91"/>
    <w:rsid w:val="004754DD"/>
    <w:rsid w:val="00477A6A"/>
    <w:rsid w:val="00482A44"/>
    <w:rsid w:val="004901DD"/>
    <w:rsid w:val="004905E0"/>
    <w:rsid w:val="004A525D"/>
    <w:rsid w:val="004A7335"/>
    <w:rsid w:val="004B487C"/>
    <w:rsid w:val="004C0659"/>
    <w:rsid w:val="004D1F8F"/>
    <w:rsid w:val="004D35B9"/>
    <w:rsid w:val="004F4C99"/>
    <w:rsid w:val="00507E3B"/>
    <w:rsid w:val="00513670"/>
    <w:rsid w:val="00516134"/>
    <w:rsid w:val="00516813"/>
    <w:rsid w:val="005324BC"/>
    <w:rsid w:val="0053554F"/>
    <w:rsid w:val="00541E27"/>
    <w:rsid w:val="00544ECA"/>
    <w:rsid w:val="00547DA4"/>
    <w:rsid w:val="005533CD"/>
    <w:rsid w:val="00566A6F"/>
    <w:rsid w:val="005753B0"/>
    <w:rsid w:val="0058031C"/>
    <w:rsid w:val="00580357"/>
    <w:rsid w:val="0058065F"/>
    <w:rsid w:val="00594315"/>
    <w:rsid w:val="005955DC"/>
    <w:rsid w:val="005A23FE"/>
    <w:rsid w:val="005A25C1"/>
    <w:rsid w:val="005B023F"/>
    <w:rsid w:val="005C0B25"/>
    <w:rsid w:val="005C77DA"/>
    <w:rsid w:val="005D362E"/>
    <w:rsid w:val="005E6BAA"/>
    <w:rsid w:val="00603B89"/>
    <w:rsid w:val="006055FB"/>
    <w:rsid w:val="00607B66"/>
    <w:rsid w:val="00613B83"/>
    <w:rsid w:val="00624AFA"/>
    <w:rsid w:val="00631122"/>
    <w:rsid w:val="00631208"/>
    <w:rsid w:val="006312E6"/>
    <w:rsid w:val="006376BB"/>
    <w:rsid w:val="0064144A"/>
    <w:rsid w:val="006509D4"/>
    <w:rsid w:val="006525BD"/>
    <w:rsid w:val="0065436E"/>
    <w:rsid w:val="00654D6F"/>
    <w:rsid w:val="00660CFA"/>
    <w:rsid w:val="006628AB"/>
    <w:rsid w:val="006630D8"/>
    <w:rsid w:val="0067278B"/>
    <w:rsid w:val="00672F31"/>
    <w:rsid w:val="00684450"/>
    <w:rsid w:val="0068788E"/>
    <w:rsid w:val="00693D66"/>
    <w:rsid w:val="006946E1"/>
    <w:rsid w:val="00697470"/>
    <w:rsid w:val="006A1B6E"/>
    <w:rsid w:val="006D00F7"/>
    <w:rsid w:val="006D354A"/>
    <w:rsid w:val="0070620D"/>
    <w:rsid w:val="007156D7"/>
    <w:rsid w:val="00716E27"/>
    <w:rsid w:val="00717A43"/>
    <w:rsid w:val="00720967"/>
    <w:rsid w:val="00723B85"/>
    <w:rsid w:val="0074113A"/>
    <w:rsid w:val="0074556B"/>
    <w:rsid w:val="00746E52"/>
    <w:rsid w:val="00746F64"/>
    <w:rsid w:val="00753192"/>
    <w:rsid w:val="00756744"/>
    <w:rsid w:val="0076727E"/>
    <w:rsid w:val="00767DA6"/>
    <w:rsid w:val="00782D6D"/>
    <w:rsid w:val="00797E29"/>
    <w:rsid w:val="007A5389"/>
    <w:rsid w:val="007B0753"/>
    <w:rsid w:val="007B3C43"/>
    <w:rsid w:val="007B5762"/>
    <w:rsid w:val="007D2A33"/>
    <w:rsid w:val="007D3275"/>
    <w:rsid w:val="007D6979"/>
    <w:rsid w:val="007E0330"/>
    <w:rsid w:val="007E5514"/>
    <w:rsid w:val="007E5A2C"/>
    <w:rsid w:val="007F77B7"/>
    <w:rsid w:val="00802FED"/>
    <w:rsid w:val="00816E17"/>
    <w:rsid w:val="00823DF6"/>
    <w:rsid w:val="00864CB6"/>
    <w:rsid w:val="008711F6"/>
    <w:rsid w:val="008721DA"/>
    <w:rsid w:val="00872D46"/>
    <w:rsid w:val="008769D5"/>
    <w:rsid w:val="00886909"/>
    <w:rsid w:val="0088726C"/>
    <w:rsid w:val="00894D43"/>
    <w:rsid w:val="008A4D1A"/>
    <w:rsid w:val="008C1244"/>
    <w:rsid w:val="008C7B7C"/>
    <w:rsid w:val="008E0ABA"/>
    <w:rsid w:val="008E6E90"/>
    <w:rsid w:val="008E6F1D"/>
    <w:rsid w:val="009011A8"/>
    <w:rsid w:val="00901A05"/>
    <w:rsid w:val="00902307"/>
    <w:rsid w:val="0091111A"/>
    <w:rsid w:val="00926620"/>
    <w:rsid w:val="00935111"/>
    <w:rsid w:val="00941116"/>
    <w:rsid w:val="00945F0D"/>
    <w:rsid w:val="0094686D"/>
    <w:rsid w:val="00947CF4"/>
    <w:rsid w:val="0095605E"/>
    <w:rsid w:val="00967301"/>
    <w:rsid w:val="00980E8B"/>
    <w:rsid w:val="009903D4"/>
    <w:rsid w:val="009939BD"/>
    <w:rsid w:val="00994BE8"/>
    <w:rsid w:val="00997E05"/>
    <w:rsid w:val="009A20F8"/>
    <w:rsid w:val="009B2FAF"/>
    <w:rsid w:val="009C56B7"/>
    <w:rsid w:val="009D3A68"/>
    <w:rsid w:val="009E7500"/>
    <w:rsid w:val="009F4F89"/>
    <w:rsid w:val="00A064CA"/>
    <w:rsid w:val="00A229B4"/>
    <w:rsid w:val="00A31DB8"/>
    <w:rsid w:val="00A43569"/>
    <w:rsid w:val="00A556B0"/>
    <w:rsid w:val="00A62292"/>
    <w:rsid w:val="00A6641E"/>
    <w:rsid w:val="00A670EE"/>
    <w:rsid w:val="00A93013"/>
    <w:rsid w:val="00AB089E"/>
    <w:rsid w:val="00AB7F0E"/>
    <w:rsid w:val="00AD113F"/>
    <w:rsid w:val="00AE4003"/>
    <w:rsid w:val="00AE4823"/>
    <w:rsid w:val="00AE4A56"/>
    <w:rsid w:val="00AF1696"/>
    <w:rsid w:val="00AF4167"/>
    <w:rsid w:val="00AF6792"/>
    <w:rsid w:val="00B007AE"/>
    <w:rsid w:val="00B06206"/>
    <w:rsid w:val="00B27691"/>
    <w:rsid w:val="00B32CA1"/>
    <w:rsid w:val="00B35DB5"/>
    <w:rsid w:val="00B45D7B"/>
    <w:rsid w:val="00B474F4"/>
    <w:rsid w:val="00B652C9"/>
    <w:rsid w:val="00B67B73"/>
    <w:rsid w:val="00B7201B"/>
    <w:rsid w:val="00B80D4E"/>
    <w:rsid w:val="00B976DF"/>
    <w:rsid w:val="00BC1C98"/>
    <w:rsid w:val="00BD1327"/>
    <w:rsid w:val="00BD4778"/>
    <w:rsid w:val="00BD7DBD"/>
    <w:rsid w:val="00BE0539"/>
    <w:rsid w:val="00BF48DB"/>
    <w:rsid w:val="00BF5781"/>
    <w:rsid w:val="00BF7A21"/>
    <w:rsid w:val="00C01E03"/>
    <w:rsid w:val="00C03263"/>
    <w:rsid w:val="00C06F34"/>
    <w:rsid w:val="00C12396"/>
    <w:rsid w:val="00C143A4"/>
    <w:rsid w:val="00C15B5A"/>
    <w:rsid w:val="00C176E5"/>
    <w:rsid w:val="00C3055D"/>
    <w:rsid w:val="00C32C03"/>
    <w:rsid w:val="00C36CE5"/>
    <w:rsid w:val="00C450DF"/>
    <w:rsid w:val="00C54245"/>
    <w:rsid w:val="00C56C37"/>
    <w:rsid w:val="00C717BF"/>
    <w:rsid w:val="00C74197"/>
    <w:rsid w:val="00C9116C"/>
    <w:rsid w:val="00C9129E"/>
    <w:rsid w:val="00C91BB8"/>
    <w:rsid w:val="00C959E3"/>
    <w:rsid w:val="00C97135"/>
    <w:rsid w:val="00CA3D33"/>
    <w:rsid w:val="00CA527F"/>
    <w:rsid w:val="00CB3923"/>
    <w:rsid w:val="00CC0E4F"/>
    <w:rsid w:val="00CD048E"/>
    <w:rsid w:val="00CD1E7E"/>
    <w:rsid w:val="00CD6549"/>
    <w:rsid w:val="00CD7F5A"/>
    <w:rsid w:val="00CE0A7A"/>
    <w:rsid w:val="00CE1DA2"/>
    <w:rsid w:val="00CE458E"/>
    <w:rsid w:val="00CF200E"/>
    <w:rsid w:val="00D030FD"/>
    <w:rsid w:val="00D05959"/>
    <w:rsid w:val="00D103E7"/>
    <w:rsid w:val="00D16060"/>
    <w:rsid w:val="00D271F7"/>
    <w:rsid w:val="00D27918"/>
    <w:rsid w:val="00D31EA1"/>
    <w:rsid w:val="00D435F1"/>
    <w:rsid w:val="00D43609"/>
    <w:rsid w:val="00D463EF"/>
    <w:rsid w:val="00D52390"/>
    <w:rsid w:val="00D5592A"/>
    <w:rsid w:val="00D722F4"/>
    <w:rsid w:val="00D779B2"/>
    <w:rsid w:val="00D875F6"/>
    <w:rsid w:val="00D92EA3"/>
    <w:rsid w:val="00DA7606"/>
    <w:rsid w:val="00DC2340"/>
    <w:rsid w:val="00DC2757"/>
    <w:rsid w:val="00DD1ABB"/>
    <w:rsid w:val="00DD3EE9"/>
    <w:rsid w:val="00DE150B"/>
    <w:rsid w:val="00DE56C6"/>
    <w:rsid w:val="00DE67A6"/>
    <w:rsid w:val="00DF2226"/>
    <w:rsid w:val="00E04954"/>
    <w:rsid w:val="00E11262"/>
    <w:rsid w:val="00E36F5D"/>
    <w:rsid w:val="00E419DD"/>
    <w:rsid w:val="00E5028D"/>
    <w:rsid w:val="00E5208D"/>
    <w:rsid w:val="00E61BC6"/>
    <w:rsid w:val="00E62FC2"/>
    <w:rsid w:val="00E638C7"/>
    <w:rsid w:val="00E71635"/>
    <w:rsid w:val="00E90899"/>
    <w:rsid w:val="00E94646"/>
    <w:rsid w:val="00EB161F"/>
    <w:rsid w:val="00EC3599"/>
    <w:rsid w:val="00ED1132"/>
    <w:rsid w:val="00ED1660"/>
    <w:rsid w:val="00ED2028"/>
    <w:rsid w:val="00EE08DD"/>
    <w:rsid w:val="00EE2174"/>
    <w:rsid w:val="00EF27BC"/>
    <w:rsid w:val="00EF2CFF"/>
    <w:rsid w:val="00EF57BD"/>
    <w:rsid w:val="00F03FDB"/>
    <w:rsid w:val="00F101FF"/>
    <w:rsid w:val="00F107DC"/>
    <w:rsid w:val="00F110C5"/>
    <w:rsid w:val="00F12801"/>
    <w:rsid w:val="00F279F3"/>
    <w:rsid w:val="00F34D81"/>
    <w:rsid w:val="00F4004E"/>
    <w:rsid w:val="00F53B68"/>
    <w:rsid w:val="00F56DDC"/>
    <w:rsid w:val="00F7209E"/>
    <w:rsid w:val="00F730DD"/>
    <w:rsid w:val="00F82051"/>
    <w:rsid w:val="00F857CD"/>
    <w:rsid w:val="00F85D71"/>
    <w:rsid w:val="00FA41A4"/>
    <w:rsid w:val="00FA52E5"/>
    <w:rsid w:val="00FD2733"/>
    <w:rsid w:val="00FD4759"/>
    <w:rsid w:val="00FD5D9B"/>
    <w:rsid w:val="00FF0516"/>
    <w:rsid w:val="00FF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CD09"/>
  <w15:chartTrackingRefBased/>
  <w15:docId w15:val="{A530B0C7-8A57-4898-BEE1-ED12702D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A58"/>
  </w:style>
  <w:style w:type="paragraph" w:styleId="Heading1">
    <w:name w:val="heading 1"/>
    <w:basedOn w:val="Normal"/>
    <w:next w:val="Normal"/>
    <w:link w:val="Heading1Char"/>
    <w:uiPriority w:val="9"/>
    <w:qFormat/>
    <w:rsid w:val="00442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01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F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A58"/>
    <w:pPr>
      <w:autoSpaceDE w:val="0"/>
      <w:autoSpaceDN w:val="0"/>
      <w:adjustRightInd w:val="0"/>
      <w:spacing w:after="0" w:line="240" w:lineRule="auto"/>
    </w:pPr>
    <w:rPr>
      <w:rFonts w:ascii="Arial" w:hAnsi="Arial" w:cs="Arial"/>
      <w:color w:val="000000"/>
      <w:sz w:val="24"/>
      <w:szCs w:val="24"/>
    </w:rPr>
  </w:style>
  <w:style w:type="paragraph" w:customStyle="1" w:styleId="xdefault">
    <w:name w:val="x_default"/>
    <w:basedOn w:val="Normal"/>
    <w:rsid w:val="00296A58"/>
    <w:pPr>
      <w:spacing w:after="0" w:line="240" w:lineRule="auto"/>
    </w:pPr>
    <w:rPr>
      <w:rFonts w:ascii="Calibri" w:hAnsi="Calibri" w:cs="Calibri"/>
    </w:rPr>
  </w:style>
  <w:style w:type="paragraph" w:customStyle="1" w:styleId="xmsonormal">
    <w:name w:val="x_msonormal"/>
    <w:basedOn w:val="Normal"/>
    <w:link w:val="xmsonormalChar"/>
    <w:rsid w:val="00296A58"/>
    <w:pPr>
      <w:spacing w:after="0" w:line="240" w:lineRule="auto"/>
    </w:pPr>
    <w:rPr>
      <w:rFonts w:ascii="Calibri" w:hAnsi="Calibri" w:cs="Calibri"/>
    </w:rPr>
  </w:style>
  <w:style w:type="paragraph" w:styleId="ListParagraph">
    <w:name w:val="List Paragraph"/>
    <w:basedOn w:val="Normal"/>
    <w:uiPriority w:val="34"/>
    <w:qFormat/>
    <w:rsid w:val="00296A58"/>
    <w:pPr>
      <w:ind w:left="720"/>
      <w:contextualSpacing/>
    </w:pPr>
  </w:style>
  <w:style w:type="paragraph" w:customStyle="1" w:styleId="EndNoteBibliography">
    <w:name w:val="EndNote Bibliography"/>
    <w:basedOn w:val="Normal"/>
    <w:link w:val="EndNoteBibliographyChar"/>
    <w:rsid w:val="00296A58"/>
    <w:pPr>
      <w:spacing w:line="240" w:lineRule="auto"/>
    </w:pPr>
    <w:rPr>
      <w:rFonts w:ascii="Arial" w:hAnsi="Arial" w:cs="Arial"/>
      <w:noProof/>
    </w:rPr>
  </w:style>
  <w:style w:type="character" w:customStyle="1" w:styleId="EndNoteBibliographyChar">
    <w:name w:val="EndNote Bibliography Char"/>
    <w:basedOn w:val="DefaultParagraphFont"/>
    <w:link w:val="EndNoteBibliography"/>
    <w:rsid w:val="00296A58"/>
    <w:rPr>
      <w:rFonts w:ascii="Arial" w:hAnsi="Arial" w:cs="Arial"/>
      <w:noProof/>
    </w:rPr>
  </w:style>
  <w:style w:type="character" w:styleId="Hyperlink">
    <w:name w:val="Hyperlink"/>
    <w:basedOn w:val="DefaultParagraphFont"/>
    <w:uiPriority w:val="99"/>
    <w:unhideWhenUsed/>
    <w:rsid w:val="00296A58"/>
    <w:rPr>
      <w:color w:val="0563C1" w:themeColor="hyperlink"/>
      <w:u w:val="single"/>
    </w:rPr>
  </w:style>
  <w:style w:type="character" w:styleId="CommentReference">
    <w:name w:val="annotation reference"/>
    <w:basedOn w:val="DefaultParagraphFont"/>
    <w:uiPriority w:val="99"/>
    <w:semiHidden/>
    <w:unhideWhenUsed/>
    <w:rsid w:val="00296A58"/>
    <w:rPr>
      <w:sz w:val="16"/>
      <w:szCs w:val="16"/>
    </w:rPr>
  </w:style>
  <w:style w:type="paragraph" w:styleId="CommentText">
    <w:name w:val="annotation text"/>
    <w:basedOn w:val="Normal"/>
    <w:link w:val="CommentTextChar"/>
    <w:uiPriority w:val="99"/>
    <w:unhideWhenUsed/>
    <w:rsid w:val="00296A58"/>
    <w:pPr>
      <w:spacing w:line="240" w:lineRule="auto"/>
    </w:pPr>
    <w:rPr>
      <w:sz w:val="20"/>
      <w:szCs w:val="20"/>
    </w:rPr>
  </w:style>
  <w:style w:type="character" w:customStyle="1" w:styleId="CommentTextChar">
    <w:name w:val="Comment Text Char"/>
    <w:basedOn w:val="DefaultParagraphFont"/>
    <w:link w:val="CommentText"/>
    <w:uiPriority w:val="99"/>
    <w:rsid w:val="00296A58"/>
    <w:rPr>
      <w:sz w:val="20"/>
      <w:szCs w:val="20"/>
    </w:rPr>
  </w:style>
  <w:style w:type="paragraph" w:customStyle="1" w:styleId="EndNoteBibliographyTitle">
    <w:name w:val="EndNote Bibliography Title"/>
    <w:basedOn w:val="Normal"/>
    <w:link w:val="EndNoteBibliographyTitleChar"/>
    <w:rsid w:val="00297E67"/>
    <w:pPr>
      <w:spacing w:after="0"/>
      <w:jc w:val="center"/>
    </w:pPr>
    <w:rPr>
      <w:rFonts w:ascii="Arial" w:hAnsi="Arial" w:cs="Arial"/>
      <w:noProof/>
    </w:rPr>
  </w:style>
  <w:style w:type="character" w:customStyle="1" w:styleId="xmsonormalChar">
    <w:name w:val="x_msonormal Char"/>
    <w:basedOn w:val="DefaultParagraphFont"/>
    <w:link w:val="xmsonormal"/>
    <w:rsid w:val="00297E67"/>
    <w:rPr>
      <w:rFonts w:ascii="Calibri" w:hAnsi="Calibri" w:cs="Calibri"/>
    </w:rPr>
  </w:style>
  <w:style w:type="character" w:customStyle="1" w:styleId="EndNoteBibliographyTitleChar">
    <w:name w:val="EndNote Bibliography Title Char"/>
    <w:basedOn w:val="xmsonormalChar"/>
    <w:link w:val="EndNoteBibliographyTitle"/>
    <w:rsid w:val="00297E67"/>
    <w:rPr>
      <w:rFonts w:ascii="Arial" w:hAnsi="Arial" w:cs="Arial"/>
      <w:noProof/>
    </w:rPr>
  </w:style>
  <w:style w:type="character" w:styleId="UnresolvedMention">
    <w:name w:val="Unresolved Mention"/>
    <w:basedOn w:val="DefaultParagraphFont"/>
    <w:uiPriority w:val="99"/>
    <w:semiHidden/>
    <w:unhideWhenUsed/>
    <w:rsid w:val="00297E67"/>
    <w:rPr>
      <w:color w:val="605E5C"/>
      <w:shd w:val="clear" w:color="auto" w:fill="E1DFDD"/>
    </w:rPr>
  </w:style>
  <w:style w:type="table" w:styleId="TableGrid">
    <w:name w:val="Table Grid"/>
    <w:basedOn w:val="TableNormal"/>
    <w:uiPriority w:val="39"/>
    <w:rsid w:val="0054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63438"/>
    <w:pPr>
      <w:spacing w:after="0" w:line="240" w:lineRule="auto"/>
    </w:pPr>
  </w:style>
  <w:style w:type="character" w:styleId="LineNumber">
    <w:name w:val="line number"/>
    <w:basedOn w:val="DefaultParagraphFont"/>
    <w:uiPriority w:val="99"/>
    <w:semiHidden/>
    <w:unhideWhenUsed/>
    <w:rsid w:val="00BF5781"/>
  </w:style>
  <w:style w:type="character" w:customStyle="1" w:styleId="Heading3Char">
    <w:name w:val="Heading 3 Char"/>
    <w:basedOn w:val="DefaultParagraphFont"/>
    <w:link w:val="Heading3"/>
    <w:uiPriority w:val="9"/>
    <w:rsid w:val="00746F64"/>
    <w:rPr>
      <w:rFonts w:ascii="Times New Roman" w:eastAsia="Times New Roman" w:hAnsi="Times New Roman" w:cs="Times New Roman"/>
      <w:b/>
      <w:bCs/>
      <w:sz w:val="27"/>
      <w:szCs w:val="27"/>
    </w:rPr>
  </w:style>
  <w:style w:type="paragraph" w:styleId="NormalWeb">
    <w:name w:val="Normal (Web)"/>
    <w:basedOn w:val="Normal"/>
    <w:uiPriority w:val="99"/>
    <w:unhideWhenUsed/>
    <w:rsid w:val="00746F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F64"/>
    <w:rPr>
      <w:b/>
      <w:bCs/>
    </w:rPr>
  </w:style>
  <w:style w:type="character" w:customStyle="1" w:styleId="Heading2Char">
    <w:name w:val="Heading 2 Char"/>
    <w:basedOn w:val="DefaultParagraphFont"/>
    <w:link w:val="Heading2"/>
    <w:uiPriority w:val="9"/>
    <w:semiHidden/>
    <w:rsid w:val="00C01E0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01E03"/>
    <w:rPr>
      <w:i/>
      <w:iCs/>
    </w:rPr>
  </w:style>
  <w:style w:type="character" w:customStyle="1" w:styleId="mi">
    <w:name w:val="mi"/>
    <w:basedOn w:val="DefaultParagraphFont"/>
    <w:rsid w:val="00C01E03"/>
  </w:style>
  <w:style w:type="character" w:customStyle="1" w:styleId="mtext">
    <w:name w:val="mtext"/>
    <w:basedOn w:val="DefaultParagraphFont"/>
    <w:rsid w:val="00C01E03"/>
  </w:style>
  <w:style w:type="character" w:customStyle="1" w:styleId="mo">
    <w:name w:val="mo"/>
    <w:basedOn w:val="DefaultParagraphFont"/>
    <w:rsid w:val="00C01E03"/>
  </w:style>
  <w:style w:type="character" w:customStyle="1" w:styleId="mn">
    <w:name w:val="mn"/>
    <w:basedOn w:val="DefaultParagraphFont"/>
    <w:rsid w:val="00C01E03"/>
  </w:style>
  <w:style w:type="character" w:customStyle="1" w:styleId="mjxassistivemathml">
    <w:name w:val="mjx_assistive_mathml"/>
    <w:basedOn w:val="DefaultParagraphFont"/>
    <w:rsid w:val="00C01E03"/>
  </w:style>
  <w:style w:type="paragraph" w:customStyle="1" w:styleId="MDPI35textbeforelist">
    <w:name w:val="MDPI_3.5_text_before_list"/>
    <w:qFormat/>
    <w:rsid w:val="00042C4F"/>
    <w:pPr>
      <w:spacing w:after="120" w:line="260" w:lineRule="atLeast"/>
      <w:jc w:val="both"/>
    </w:pPr>
    <w:rPr>
      <w:rFonts w:ascii="Palatino Linotype" w:eastAsia="Times New Roman" w:hAnsi="Palatino Linotype" w:cs="Times New Roman"/>
      <w:snapToGrid w:val="0"/>
      <w:color w:val="000000"/>
      <w:sz w:val="20"/>
      <w:lang w:eastAsia="de-DE" w:bidi="en-US"/>
    </w:rPr>
  </w:style>
  <w:style w:type="paragraph" w:customStyle="1" w:styleId="MDPI31text">
    <w:name w:val="MDPI_3.1_text"/>
    <w:link w:val="MDPI31textChar"/>
    <w:qFormat/>
    <w:rsid w:val="00042C4F"/>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eastAsia="de-DE" w:bidi="en-US"/>
    </w:rPr>
  </w:style>
  <w:style w:type="character" w:customStyle="1" w:styleId="MDPI31textChar">
    <w:name w:val="MDPI_3.1_text Char"/>
    <w:link w:val="MDPI31text"/>
    <w:rsid w:val="00042C4F"/>
    <w:rPr>
      <w:rFonts w:ascii="Palatino Linotype" w:eastAsia="Times New Roman" w:hAnsi="Palatino Linotype" w:cs="Times New Roman"/>
      <w:snapToGrid w:val="0"/>
      <w:color w:val="000000"/>
      <w:sz w:val="20"/>
      <w:lang w:eastAsia="de-DE" w:bidi="en-US"/>
    </w:rPr>
  </w:style>
  <w:style w:type="character" w:styleId="HTMLCode">
    <w:name w:val="HTML Code"/>
    <w:basedOn w:val="DefaultParagraphFont"/>
    <w:uiPriority w:val="99"/>
    <w:semiHidden/>
    <w:unhideWhenUsed/>
    <w:rsid w:val="00C03263"/>
    <w:rPr>
      <w:rFonts w:ascii="Courier New" w:eastAsia="Times New Roman" w:hAnsi="Courier New" w:cs="Courier New"/>
      <w:sz w:val="20"/>
      <w:szCs w:val="20"/>
    </w:rPr>
  </w:style>
  <w:style w:type="character" w:customStyle="1" w:styleId="citation">
    <w:name w:val="citation"/>
    <w:basedOn w:val="DefaultParagraphFont"/>
    <w:rsid w:val="00C03263"/>
  </w:style>
  <w:style w:type="table" w:styleId="PlainTable3">
    <w:name w:val="Plain Table 3"/>
    <w:basedOn w:val="TableNormal"/>
    <w:uiPriority w:val="43"/>
    <w:rsid w:val="006844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ommentSubject">
    <w:name w:val="annotation subject"/>
    <w:basedOn w:val="CommentText"/>
    <w:next w:val="CommentText"/>
    <w:link w:val="CommentSubjectChar"/>
    <w:uiPriority w:val="99"/>
    <w:semiHidden/>
    <w:unhideWhenUsed/>
    <w:rsid w:val="00DA7606"/>
    <w:rPr>
      <w:b/>
      <w:bCs/>
    </w:rPr>
  </w:style>
  <w:style w:type="character" w:customStyle="1" w:styleId="CommentSubjectChar">
    <w:name w:val="Comment Subject Char"/>
    <w:basedOn w:val="CommentTextChar"/>
    <w:link w:val="CommentSubject"/>
    <w:uiPriority w:val="99"/>
    <w:semiHidden/>
    <w:rsid w:val="00DA7606"/>
    <w:rPr>
      <w:b/>
      <w:bCs/>
      <w:sz w:val="20"/>
      <w:szCs w:val="20"/>
    </w:rPr>
  </w:style>
  <w:style w:type="character" w:customStyle="1" w:styleId="Heading1Char">
    <w:name w:val="Heading 1 Char"/>
    <w:basedOn w:val="DefaultParagraphFont"/>
    <w:link w:val="Heading1"/>
    <w:uiPriority w:val="9"/>
    <w:rsid w:val="00442D1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47964"/>
    <w:rPr>
      <w:color w:val="808080"/>
    </w:rPr>
  </w:style>
  <w:style w:type="character" w:customStyle="1" w:styleId="anchor-text">
    <w:name w:val="anchor-text"/>
    <w:basedOn w:val="DefaultParagraphFont"/>
    <w:rsid w:val="009B2FAF"/>
  </w:style>
  <w:style w:type="character" w:customStyle="1" w:styleId="cf01">
    <w:name w:val="cf01"/>
    <w:basedOn w:val="DefaultParagraphFont"/>
    <w:rsid w:val="0070620D"/>
    <w:rPr>
      <w:rFonts w:ascii="Segoe UI" w:hAnsi="Segoe UI" w:cs="Segoe UI" w:hint="default"/>
      <w:sz w:val="18"/>
      <w:szCs w:val="18"/>
    </w:rPr>
  </w:style>
  <w:style w:type="character" w:styleId="FollowedHyperlink">
    <w:name w:val="FollowedHyperlink"/>
    <w:basedOn w:val="DefaultParagraphFont"/>
    <w:uiPriority w:val="99"/>
    <w:semiHidden/>
    <w:unhideWhenUsed/>
    <w:rsid w:val="00902307"/>
    <w:rPr>
      <w:color w:val="954F72"/>
      <w:u w:val="single"/>
    </w:rPr>
  </w:style>
  <w:style w:type="paragraph" w:customStyle="1" w:styleId="msonormal0">
    <w:name w:val="msonormal"/>
    <w:basedOn w:val="Normal"/>
    <w:rsid w:val="00902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902307"/>
    <w:pPr>
      <w:spacing w:before="100" w:beforeAutospacing="1" w:after="100" w:afterAutospacing="1" w:line="240" w:lineRule="auto"/>
    </w:pPr>
    <w:rPr>
      <w:rFonts w:ascii="Arial" w:eastAsia="Times New Roman" w:hAnsi="Arial" w:cs="Arial"/>
      <w:sz w:val="20"/>
      <w:szCs w:val="20"/>
    </w:rPr>
  </w:style>
  <w:style w:type="paragraph" w:customStyle="1" w:styleId="xl66">
    <w:name w:val="xl66"/>
    <w:basedOn w:val="Normal"/>
    <w:rsid w:val="00902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67">
    <w:name w:val="xl67"/>
    <w:basedOn w:val="Normal"/>
    <w:rsid w:val="00902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68">
    <w:name w:val="xl68"/>
    <w:basedOn w:val="Normal"/>
    <w:rsid w:val="00902307"/>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69">
    <w:name w:val="xl69"/>
    <w:basedOn w:val="Normal"/>
    <w:rsid w:val="00902307"/>
    <w:pPr>
      <w:pBdr>
        <w:bottom w:val="single" w:sz="8"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0">
    <w:name w:val="xl70"/>
    <w:basedOn w:val="Normal"/>
    <w:rsid w:val="00902307"/>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rPr>
  </w:style>
  <w:style w:type="paragraph" w:customStyle="1" w:styleId="xl71">
    <w:name w:val="xl71"/>
    <w:basedOn w:val="Normal"/>
    <w:rsid w:val="00902307"/>
    <w:pPr>
      <w:pBdr>
        <w:top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72">
    <w:name w:val="xl72"/>
    <w:basedOn w:val="Normal"/>
    <w:rsid w:val="00902307"/>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73">
    <w:name w:val="xl73"/>
    <w:basedOn w:val="Normal"/>
    <w:rsid w:val="00902307"/>
    <w:pPr>
      <w:pBdr>
        <w:bottom w:val="single" w:sz="8" w:space="0" w:color="auto"/>
      </w:pBdr>
      <w:spacing w:before="100" w:beforeAutospacing="1" w:after="100" w:afterAutospacing="1" w:line="240" w:lineRule="auto"/>
      <w:textAlignment w:val="center"/>
    </w:pPr>
    <w:rPr>
      <w:rFonts w:ascii="Arial" w:eastAsia="Times New Roman" w:hAnsi="Arial" w:cs="Arial"/>
      <w:b/>
      <w:bCs/>
      <w:color w:val="222222"/>
      <w:sz w:val="20"/>
      <w:szCs w:val="20"/>
    </w:rPr>
  </w:style>
  <w:style w:type="paragraph" w:customStyle="1" w:styleId="xl74">
    <w:name w:val="xl74"/>
    <w:basedOn w:val="Normal"/>
    <w:rsid w:val="00DC2757"/>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5">
    <w:name w:val="xl75"/>
    <w:basedOn w:val="Normal"/>
    <w:rsid w:val="00DC2757"/>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76">
    <w:name w:val="xl76"/>
    <w:basedOn w:val="Normal"/>
    <w:rsid w:val="00DC2757"/>
    <w:pPr>
      <w:spacing w:before="100" w:beforeAutospacing="1" w:after="100" w:afterAutospacing="1" w:line="240" w:lineRule="auto"/>
      <w:jc w:val="center"/>
    </w:pPr>
    <w:rPr>
      <w:rFonts w:ascii="Times New Roman" w:eastAsia="Times New Roman" w:hAnsi="Times New Roman" w:cs="Times New Roman"/>
      <w:color w:val="FF0000"/>
      <w:sz w:val="20"/>
      <w:szCs w:val="20"/>
    </w:rPr>
  </w:style>
  <w:style w:type="paragraph" w:customStyle="1" w:styleId="xl77">
    <w:name w:val="xl77"/>
    <w:basedOn w:val="Normal"/>
    <w:rsid w:val="00DC2757"/>
    <w:pP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8">
    <w:name w:val="xl78"/>
    <w:basedOn w:val="Normal"/>
    <w:rsid w:val="00DC2757"/>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table" w:styleId="PlainTable2">
    <w:name w:val="Plain Table 2"/>
    <w:basedOn w:val="TableNormal"/>
    <w:uiPriority w:val="42"/>
    <w:rsid w:val="0035657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5624">
      <w:bodyDiv w:val="1"/>
      <w:marLeft w:val="0"/>
      <w:marRight w:val="0"/>
      <w:marTop w:val="0"/>
      <w:marBottom w:val="0"/>
      <w:divBdr>
        <w:top w:val="none" w:sz="0" w:space="0" w:color="auto"/>
        <w:left w:val="none" w:sz="0" w:space="0" w:color="auto"/>
        <w:bottom w:val="none" w:sz="0" w:space="0" w:color="auto"/>
        <w:right w:val="none" w:sz="0" w:space="0" w:color="auto"/>
      </w:divBdr>
    </w:div>
    <w:div w:id="28801825">
      <w:bodyDiv w:val="1"/>
      <w:marLeft w:val="0"/>
      <w:marRight w:val="0"/>
      <w:marTop w:val="0"/>
      <w:marBottom w:val="0"/>
      <w:divBdr>
        <w:top w:val="none" w:sz="0" w:space="0" w:color="auto"/>
        <w:left w:val="none" w:sz="0" w:space="0" w:color="auto"/>
        <w:bottom w:val="none" w:sz="0" w:space="0" w:color="auto"/>
        <w:right w:val="none" w:sz="0" w:space="0" w:color="auto"/>
      </w:divBdr>
    </w:div>
    <w:div w:id="36245216">
      <w:bodyDiv w:val="1"/>
      <w:marLeft w:val="0"/>
      <w:marRight w:val="0"/>
      <w:marTop w:val="0"/>
      <w:marBottom w:val="0"/>
      <w:divBdr>
        <w:top w:val="none" w:sz="0" w:space="0" w:color="auto"/>
        <w:left w:val="none" w:sz="0" w:space="0" w:color="auto"/>
        <w:bottom w:val="none" w:sz="0" w:space="0" w:color="auto"/>
        <w:right w:val="none" w:sz="0" w:space="0" w:color="auto"/>
      </w:divBdr>
    </w:div>
    <w:div w:id="63769557">
      <w:bodyDiv w:val="1"/>
      <w:marLeft w:val="0"/>
      <w:marRight w:val="0"/>
      <w:marTop w:val="0"/>
      <w:marBottom w:val="0"/>
      <w:divBdr>
        <w:top w:val="none" w:sz="0" w:space="0" w:color="auto"/>
        <w:left w:val="none" w:sz="0" w:space="0" w:color="auto"/>
        <w:bottom w:val="none" w:sz="0" w:space="0" w:color="auto"/>
        <w:right w:val="none" w:sz="0" w:space="0" w:color="auto"/>
      </w:divBdr>
    </w:div>
    <w:div w:id="93017075">
      <w:bodyDiv w:val="1"/>
      <w:marLeft w:val="0"/>
      <w:marRight w:val="0"/>
      <w:marTop w:val="0"/>
      <w:marBottom w:val="0"/>
      <w:divBdr>
        <w:top w:val="none" w:sz="0" w:space="0" w:color="auto"/>
        <w:left w:val="none" w:sz="0" w:space="0" w:color="auto"/>
        <w:bottom w:val="none" w:sz="0" w:space="0" w:color="auto"/>
        <w:right w:val="none" w:sz="0" w:space="0" w:color="auto"/>
      </w:divBdr>
    </w:div>
    <w:div w:id="113989696">
      <w:bodyDiv w:val="1"/>
      <w:marLeft w:val="0"/>
      <w:marRight w:val="0"/>
      <w:marTop w:val="0"/>
      <w:marBottom w:val="0"/>
      <w:divBdr>
        <w:top w:val="none" w:sz="0" w:space="0" w:color="auto"/>
        <w:left w:val="none" w:sz="0" w:space="0" w:color="auto"/>
        <w:bottom w:val="none" w:sz="0" w:space="0" w:color="auto"/>
        <w:right w:val="none" w:sz="0" w:space="0" w:color="auto"/>
      </w:divBdr>
      <w:divsChild>
        <w:div w:id="169416417">
          <w:marLeft w:val="0"/>
          <w:marRight w:val="0"/>
          <w:marTop w:val="240"/>
          <w:marBottom w:val="240"/>
          <w:divBdr>
            <w:top w:val="none" w:sz="0" w:space="0" w:color="auto"/>
            <w:left w:val="none" w:sz="0" w:space="0" w:color="auto"/>
            <w:bottom w:val="none" w:sz="0" w:space="0" w:color="auto"/>
            <w:right w:val="none" w:sz="0" w:space="0" w:color="auto"/>
          </w:divBdr>
        </w:div>
        <w:div w:id="924218723">
          <w:marLeft w:val="0"/>
          <w:marRight w:val="0"/>
          <w:marTop w:val="240"/>
          <w:marBottom w:val="240"/>
          <w:divBdr>
            <w:top w:val="none" w:sz="0" w:space="0" w:color="auto"/>
            <w:left w:val="none" w:sz="0" w:space="0" w:color="auto"/>
            <w:bottom w:val="none" w:sz="0" w:space="0" w:color="auto"/>
            <w:right w:val="none" w:sz="0" w:space="0" w:color="auto"/>
          </w:divBdr>
        </w:div>
      </w:divsChild>
    </w:div>
    <w:div w:id="149102383">
      <w:bodyDiv w:val="1"/>
      <w:marLeft w:val="0"/>
      <w:marRight w:val="0"/>
      <w:marTop w:val="0"/>
      <w:marBottom w:val="0"/>
      <w:divBdr>
        <w:top w:val="none" w:sz="0" w:space="0" w:color="auto"/>
        <w:left w:val="none" w:sz="0" w:space="0" w:color="auto"/>
        <w:bottom w:val="none" w:sz="0" w:space="0" w:color="auto"/>
        <w:right w:val="none" w:sz="0" w:space="0" w:color="auto"/>
      </w:divBdr>
    </w:div>
    <w:div w:id="184638252">
      <w:bodyDiv w:val="1"/>
      <w:marLeft w:val="0"/>
      <w:marRight w:val="0"/>
      <w:marTop w:val="0"/>
      <w:marBottom w:val="0"/>
      <w:divBdr>
        <w:top w:val="none" w:sz="0" w:space="0" w:color="auto"/>
        <w:left w:val="none" w:sz="0" w:space="0" w:color="auto"/>
        <w:bottom w:val="none" w:sz="0" w:space="0" w:color="auto"/>
        <w:right w:val="none" w:sz="0" w:space="0" w:color="auto"/>
      </w:divBdr>
      <w:divsChild>
        <w:div w:id="1109619414">
          <w:marLeft w:val="0"/>
          <w:marRight w:val="0"/>
          <w:marTop w:val="240"/>
          <w:marBottom w:val="240"/>
          <w:divBdr>
            <w:top w:val="none" w:sz="0" w:space="0" w:color="auto"/>
            <w:left w:val="none" w:sz="0" w:space="0" w:color="auto"/>
            <w:bottom w:val="none" w:sz="0" w:space="0" w:color="auto"/>
            <w:right w:val="none" w:sz="0" w:space="0" w:color="auto"/>
          </w:divBdr>
        </w:div>
      </w:divsChild>
    </w:div>
    <w:div w:id="185801603">
      <w:bodyDiv w:val="1"/>
      <w:marLeft w:val="0"/>
      <w:marRight w:val="0"/>
      <w:marTop w:val="0"/>
      <w:marBottom w:val="0"/>
      <w:divBdr>
        <w:top w:val="none" w:sz="0" w:space="0" w:color="auto"/>
        <w:left w:val="none" w:sz="0" w:space="0" w:color="auto"/>
        <w:bottom w:val="none" w:sz="0" w:space="0" w:color="auto"/>
        <w:right w:val="none" w:sz="0" w:space="0" w:color="auto"/>
      </w:divBdr>
    </w:div>
    <w:div w:id="212471491">
      <w:bodyDiv w:val="1"/>
      <w:marLeft w:val="0"/>
      <w:marRight w:val="0"/>
      <w:marTop w:val="0"/>
      <w:marBottom w:val="0"/>
      <w:divBdr>
        <w:top w:val="none" w:sz="0" w:space="0" w:color="auto"/>
        <w:left w:val="none" w:sz="0" w:space="0" w:color="auto"/>
        <w:bottom w:val="none" w:sz="0" w:space="0" w:color="auto"/>
        <w:right w:val="none" w:sz="0" w:space="0" w:color="auto"/>
      </w:divBdr>
    </w:div>
    <w:div w:id="311716876">
      <w:bodyDiv w:val="1"/>
      <w:marLeft w:val="0"/>
      <w:marRight w:val="0"/>
      <w:marTop w:val="0"/>
      <w:marBottom w:val="0"/>
      <w:divBdr>
        <w:top w:val="none" w:sz="0" w:space="0" w:color="auto"/>
        <w:left w:val="none" w:sz="0" w:space="0" w:color="auto"/>
        <w:bottom w:val="none" w:sz="0" w:space="0" w:color="auto"/>
        <w:right w:val="none" w:sz="0" w:space="0" w:color="auto"/>
      </w:divBdr>
    </w:div>
    <w:div w:id="433939187">
      <w:bodyDiv w:val="1"/>
      <w:marLeft w:val="0"/>
      <w:marRight w:val="0"/>
      <w:marTop w:val="0"/>
      <w:marBottom w:val="0"/>
      <w:divBdr>
        <w:top w:val="none" w:sz="0" w:space="0" w:color="auto"/>
        <w:left w:val="none" w:sz="0" w:space="0" w:color="auto"/>
        <w:bottom w:val="none" w:sz="0" w:space="0" w:color="auto"/>
        <w:right w:val="none" w:sz="0" w:space="0" w:color="auto"/>
      </w:divBdr>
    </w:div>
    <w:div w:id="452092821">
      <w:bodyDiv w:val="1"/>
      <w:marLeft w:val="0"/>
      <w:marRight w:val="0"/>
      <w:marTop w:val="0"/>
      <w:marBottom w:val="0"/>
      <w:divBdr>
        <w:top w:val="none" w:sz="0" w:space="0" w:color="auto"/>
        <w:left w:val="none" w:sz="0" w:space="0" w:color="auto"/>
        <w:bottom w:val="none" w:sz="0" w:space="0" w:color="auto"/>
        <w:right w:val="none" w:sz="0" w:space="0" w:color="auto"/>
      </w:divBdr>
    </w:div>
    <w:div w:id="463502215">
      <w:bodyDiv w:val="1"/>
      <w:marLeft w:val="0"/>
      <w:marRight w:val="0"/>
      <w:marTop w:val="0"/>
      <w:marBottom w:val="0"/>
      <w:divBdr>
        <w:top w:val="none" w:sz="0" w:space="0" w:color="auto"/>
        <w:left w:val="none" w:sz="0" w:space="0" w:color="auto"/>
        <w:bottom w:val="none" w:sz="0" w:space="0" w:color="auto"/>
        <w:right w:val="none" w:sz="0" w:space="0" w:color="auto"/>
      </w:divBdr>
    </w:div>
    <w:div w:id="606277740">
      <w:bodyDiv w:val="1"/>
      <w:marLeft w:val="0"/>
      <w:marRight w:val="0"/>
      <w:marTop w:val="0"/>
      <w:marBottom w:val="0"/>
      <w:divBdr>
        <w:top w:val="none" w:sz="0" w:space="0" w:color="auto"/>
        <w:left w:val="none" w:sz="0" w:space="0" w:color="auto"/>
        <w:bottom w:val="none" w:sz="0" w:space="0" w:color="auto"/>
        <w:right w:val="none" w:sz="0" w:space="0" w:color="auto"/>
      </w:divBdr>
    </w:div>
    <w:div w:id="656224755">
      <w:bodyDiv w:val="1"/>
      <w:marLeft w:val="0"/>
      <w:marRight w:val="0"/>
      <w:marTop w:val="0"/>
      <w:marBottom w:val="0"/>
      <w:divBdr>
        <w:top w:val="none" w:sz="0" w:space="0" w:color="auto"/>
        <w:left w:val="none" w:sz="0" w:space="0" w:color="auto"/>
        <w:bottom w:val="none" w:sz="0" w:space="0" w:color="auto"/>
        <w:right w:val="none" w:sz="0" w:space="0" w:color="auto"/>
      </w:divBdr>
    </w:div>
    <w:div w:id="702556501">
      <w:bodyDiv w:val="1"/>
      <w:marLeft w:val="0"/>
      <w:marRight w:val="0"/>
      <w:marTop w:val="0"/>
      <w:marBottom w:val="0"/>
      <w:divBdr>
        <w:top w:val="none" w:sz="0" w:space="0" w:color="auto"/>
        <w:left w:val="none" w:sz="0" w:space="0" w:color="auto"/>
        <w:bottom w:val="none" w:sz="0" w:space="0" w:color="auto"/>
        <w:right w:val="none" w:sz="0" w:space="0" w:color="auto"/>
      </w:divBdr>
    </w:div>
    <w:div w:id="736048410">
      <w:bodyDiv w:val="1"/>
      <w:marLeft w:val="0"/>
      <w:marRight w:val="0"/>
      <w:marTop w:val="0"/>
      <w:marBottom w:val="0"/>
      <w:divBdr>
        <w:top w:val="none" w:sz="0" w:space="0" w:color="auto"/>
        <w:left w:val="none" w:sz="0" w:space="0" w:color="auto"/>
        <w:bottom w:val="none" w:sz="0" w:space="0" w:color="auto"/>
        <w:right w:val="none" w:sz="0" w:space="0" w:color="auto"/>
      </w:divBdr>
    </w:div>
    <w:div w:id="758792081">
      <w:bodyDiv w:val="1"/>
      <w:marLeft w:val="0"/>
      <w:marRight w:val="0"/>
      <w:marTop w:val="0"/>
      <w:marBottom w:val="0"/>
      <w:divBdr>
        <w:top w:val="none" w:sz="0" w:space="0" w:color="auto"/>
        <w:left w:val="none" w:sz="0" w:space="0" w:color="auto"/>
        <w:bottom w:val="none" w:sz="0" w:space="0" w:color="auto"/>
        <w:right w:val="none" w:sz="0" w:space="0" w:color="auto"/>
      </w:divBdr>
    </w:div>
    <w:div w:id="768936908">
      <w:bodyDiv w:val="1"/>
      <w:marLeft w:val="0"/>
      <w:marRight w:val="0"/>
      <w:marTop w:val="0"/>
      <w:marBottom w:val="0"/>
      <w:divBdr>
        <w:top w:val="none" w:sz="0" w:space="0" w:color="auto"/>
        <w:left w:val="none" w:sz="0" w:space="0" w:color="auto"/>
        <w:bottom w:val="none" w:sz="0" w:space="0" w:color="auto"/>
        <w:right w:val="none" w:sz="0" w:space="0" w:color="auto"/>
      </w:divBdr>
      <w:divsChild>
        <w:div w:id="805199091">
          <w:marLeft w:val="0"/>
          <w:marRight w:val="0"/>
          <w:marTop w:val="0"/>
          <w:marBottom w:val="0"/>
          <w:divBdr>
            <w:top w:val="none" w:sz="0" w:space="0" w:color="auto"/>
            <w:left w:val="none" w:sz="0" w:space="0" w:color="auto"/>
            <w:bottom w:val="none" w:sz="0" w:space="0" w:color="auto"/>
            <w:right w:val="none" w:sz="0" w:space="0" w:color="auto"/>
          </w:divBdr>
          <w:divsChild>
            <w:div w:id="725252929">
              <w:marLeft w:val="0"/>
              <w:marRight w:val="0"/>
              <w:marTop w:val="240"/>
              <w:marBottom w:val="240"/>
              <w:divBdr>
                <w:top w:val="none" w:sz="0" w:space="0" w:color="auto"/>
                <w:left w:val="none" w:sz="0" w:space="0" w:color="auto"/>
                <w:bottom w:val="none" w:sz="0" w:space="0" w:color="auto"/>
                <w:right w:val="none" w:sz="0" w:space="0" w:color="auto"/>
              </w:divBdr>
              <w:divsChild>
                <w:div w:id="869344106">
                  <w:marLeft w:val="-225"/>
                  <w:marRight w:val="-225"/>
                  <w:marTop w:val="0"/>
                  <w:marBottom w:val="0"/>
                  <w:divBdr>
                    <w:top w:val="none" w:sz="0" w:space="0" w:color="auto"/>
                    <w:left w:val="none" w:sz="0" w:space="0" w:color="auto"/>
                    <w:bottom w:val="none" w:sz="0" w:space="0" w:color="auto"/>
                    <w:right w:val="none" w:sz="0" w:space="0" w:color="auto"/>
                  </w:divBdr>
                  <w:divsChild>
                    <w:div w:id="20623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4434">
          <w:marLeft w:val="0"/>
          <w:marRight w:val="0"/>
          <w:marTop w:val="0"/>
          <w:marBottom w:val="0"/>
          <w:divBdr>
            <w:top w:val="none" w:sz="0" w:space="0" w:color="auto"/>
            <w:left w:val="none" w:sz="0" w:space="0" w:color="auto"/>
            <w:bottom w:val="none" w:sz="0" w:space="0" w:color="auto"/>
            <w:right w:val="none" w:sz="0" w:space="0" w:color="auto"/>
          </w:divBdr>
        </w:div>
      </w:divsChild>
    </w:div>
    <w:div w:id="813595574">
      <w:bodyDiv w:val="1"/>
      <w:marLeft w:val="0"/>
      <w:marRight w:val="0"/>
      <w:marTop w:val="0"/>
      <w:marBottom w:val="0"/>
      <w:divBdr>
        <w:top w:val="none" w:sz="0" w:space="0" w:color="auto"/>
        <w:left w:val="none" w:sz="0" w:space="0" w:color="auto"/>
        <w:bottom w:val="none" w:sz="0" w:space="0" w:color="auto"/>
        <w:right w:val="none" w:sz="0" w:space="0" w:color="auto"/>
      </w:divBdr>
    </w:div>
    <w:div w:id="881477293">
      <w:bodyDiv w:val="1"/>
      <w:marLeft w:val="0"/>
      <w:marRight w:val="0"/>
      <w:marTop w:val="0"/>
      <w:marBottom w:val="0"/>
      <w:divBdr>
        <w:top w:val="none" w:sz="0" w:space="0" w:color="auto"/>
        <w:left w:val="none" w:sz="0" w:space="0" w:color="auto"/>
        <w:bottom w:val="none" w:sz="0" w:space="0" w:color="auto"/>
        <w:right w:val="none" w:sz="0" w:space="0" w:color="auto"/>
      </w:divBdr>
    </w:div>
    <w:div w:id="886377190">
      <w:bodyDiv w:val="1"/>
      <w:marLeft w:val="0"/>
      <w:marRight w:val="0"/>
      <w:marTop w:val="0"/>
      <w:marBottom w:val="0"/>
      <w:divBdr>
        <w:top w:val="none" w:sz="0" w:space="0" w:color="auto"/>
        <w:left w:val="none" w:sz="0" w:space="0" w:color="auto"/>
        <w:bottom w:val="none" w:sz="0" w:space="0" w:color="auto"/>
        <w:right w:val="none" w:sz="0" w:space="0" w:color="auto"/>
      </w:divBdr>
    </w:div>
    <w:div w:id="888761178">
      <w:bodyDiv w:val="1"/>
      <w:marLeft w:val="0"/>
      <w:marRight w:val="0"/>
      <w:marTop w:val="0"/>
      <w:marBottom w:val="0"/>
      <w:divBdr>
        <w:top w:val="none" w:sz="0" w:space="0" w:color="auto"/>
        <w:left w:val="none" w:sz="0" w:space="0" w:color="auto"/>
        <w:bottom w:val="none" w:sz="0" w:space="0" w:color="auto"/>
        <w:right w:val="none" w:sz="0" w:space="0" w:color="auto"/>
      </w:divBdr>
    </w:div>
    <w:div w:id="922377408">
      <w:bodyDiv w:val="1"/>
      <w:marLeft w:val="0"/>
      <w:marRight w:val="0"/>
      <w:marTop w:val="0"/>
      <w:marBottom w:val="0"/>
      <w:divBdr>
        <w:top w:val="none" w:sz="0" w:space="0" w:color="auto"/>
        <w:left w:val="none" w:sz="0" w:space="0" w:color="auto"/>
        <w:bottom w:val="none" w:sz="0" w:space="0" w:color="auto"/>
        <w:right w:val="none" w:sz="0" w:space="0" w:color="auto"/>
      </w:divBdr>
    </w:div>
    <w:div w:id="963005456">
      <w:bodyDiv w:val="1"/>
      <w:marLeft w:val="0"/>
      <w:marRight w:val="0"/>
      <w:marTop w:val="0"/>
      <w:marBottom w:val="0"/>
      <w:divBdr>
        <w:top w:val="none" w:sz="0" w:space="0" w:color="auto"/>
        <w:left w:val="none" w:sz="0" w:space="0" w:color="auto"/>
        <w:bottom w:val="none" w:sz="0" w:space="0" w:color="auto"/>
        <w:right w:val="none" w:sz="0" w:space="0" w:color="auto"/>
      </w:divBdr>
    </w:div>
    <w:div w:id="1024600207">
      <w:bodyDiv w:val="1"/>
      <w:marLeft w:val="0"/>
      <w:marRight w:val="0"/>
      <w:marTop w:val="0"/>
      <w:marBottom w:val="0"/>
      <w:divBdr>
        <w:top w:val="none" w:sz="0" w:space="0" w:color="auto"/>
        <w:left w:val="none" w:sz="0" w:space="0" w:color="auto"/>
        <w:bottom w:val="none" w:sz="0" w:space="0" w:color="auto"/>
        <w:right w:val="none" w:sz="0" w:space="0" w:color="auto"/>
      </w:divBdr>
    </w:div>
    <w:div w:id="1087073898">
      <w:bodyDiv w:val="1"/>
      <w:marLeft w:val="0"/>
      <w:marRight w:val="0"/>
      <w:marTop w:val="0"/>
      <w:marBottom w:val="0"/>
      <w:divBdr>
        <w:top w:val="none" w:sz="0" w:space="0" w:color="auto"/>
        <w:left w:val="none" w:sz="0" w:space="0" w:color="auto"/>
        <w:bottom w:val="none" w:sz="0" w:space="0" w:color="auto"/>
        <w:right w:val="none" w:sz="0" w:space="0" w:color="auto"/>
      </w:divBdr>
    </w:div>
    <w:div w:id="1097360275">
      <w:bodyDiv w:val="1"/>
      <w:marLeft w:val="0"/>
      <w:marRight w:val="0"/>
      <w:marTop w:val="0"/>
      <w:marBottom w:val="0"/>
      <w:divBdr>
        <w:top w:val="none" w:sz="0" w:space="0" w:color="auto"/>
        <w:left w:val="none" w:sz="0" w:space="0" w:color="auto"/>
        <w:bottom w:val="none" w:sz="0" w:space="0" w:color="auto"/>
        <w:right w:val="none" w:sz="0" w:space="0" w:color="auto"/>
      </w:divBdr>
    </w:div>
    <w:div w:id="1104225306">
      <w:bodyDiv w:val="1"/>
      <w:marLeft w:val="0"/>
      <w:marRight w:val="0"/>
      <w:marTop w:val="0"/>
      <w:marBottom w:val="0"/>
      <w:divBdr>
        <w:top w:val="none" w:sz="0" w:space="0" w:color="auto"/>
        <w:left w:val="none" w:sz="0" w:space="0" w:color="auto"/>
        <w:bottom w:val="none" w:sz="0" w:space="0" w:color="auto"/>
        <w:right w:val="none" w:sz="0" w:space="0" w:color="auto"/>
      </w:divBdr>
    </w:div>
    <w:div w:id="1126656353">
      <w:bodyDiv w:val="1"/>
      <w:marLeft w:val="0"/>
      <w:marRight w:val="0"/>
      <w:marTop w:val="0"/>
      <w:marBottom w:val="0"/>
      <w:divBdr>
        <w:top w:val="none" w:sz="0" w:space="0" w:color="auto"/>
        <w:left w:val="none" w:sz="0" w:space="0" w:color="auto"/>
        <w:bottom w:val="none" w:sz="0" w:space="0" w:color="auto"/>
        <w:right w:val="none" w:sz="0" w:space="0" w:color="auto"/>
      </w:divBdr>
    </w:div>
    <w:div w:id="1177572241">
      <w:bodyDiv w:val="1"/>
      <w:marLeft w:val="0"/>
      <w:marRight w:val="0"/>
      <w:marTop w:val="0"/>
      <w:marBottom w:val="0"/>
      <w:divBdr>
        <w:top w:val="none" w:sz="0" w:space="0" w:color="auto"/>
        <w:left w:val="none" w:sz="0" w:space="0" w:color="auto"/>
        <w:bottom w:val="none" w:sz="0" w:space="0" w:color="auto"/>
        <w:right w:val="none" w:sz="0" w:space="0" w:color="auto"/>
      </w:divBdr>
      <w:divsChild>
        <w:div w:id="126094473">
          <w:marLeft w:val="0"/>
          <w:marRight w:val="0"/>
          <w:marTop w:val="240"/>
          <w:marBottom w:val="240"/>
          <w:divBdr>
            <w:top w:val="none" w:sz="0" w:space="0" w:color="auto"/>
            <w:left w:val="none" w:sz="0" w:space="0" w:color="auto"/>
            <w:bottom w:val="none" w:sz="0" w:space="0" w:color="auto"/>
            <w:right w:val="none" w:sz="0" w:space="0" w:color="auto"/>
          </w:divBdr>
        </w:div>
      </w:divsChild>
    </w:div>
    <w:div w:id="1270697720">
      <w:bodyDiv w:val="1"/>
      <w:marLeft w:val="0"/>
      <w:marRight w:val="0"/>
      <w:marTop w:val="0"/>
      <w:marBottom w:val="0"/>
      <w:divBdr>
        <w:top w:val="none" w:sz="0" w:space="0" w:color="auto"/>
        <w:left w:val="none" w:sz="0" w:space="0" w:color="auto"/>
        <w:bottom w:val="none" w:sz="0" w:space="0" w:color="auto"/>
        <w:right w:val="none" w:sz="0" w:space="0" w:color="auto"/>
      </w:divBdr>
    </w:div>
    <w:div w:id="1284507611">
      <w:bodyDiv w:val="1"/>
      <w:marLeft w:val="0"/>
      <w:marRight w:val="0"/>
      <w:marTop w:val="0"/>
      <w:marBottom w:val="0"/>
      <w:divBdr>
        <w:top w:val="none" w:sz="0" w:space="0" w:color="auto"/>
        <w:left w:val="none" w:sz="0" w:space="0" w:color="auto"/>
        <w:bottom w:val="none" w:sz="0" w:space="0" w:color="auto"/>
        <w:right w:val="none" w:sz="0" w:space="0" w:color="auto"/>
      </w:divBdr>
    </w:div>
    <w:div w:id="1322807610">
      <w:bodyDiv w:val="1"/>
      <w:marLeft w:val="0"/>
      <w:marRight w:val="0"/>
      <w:marTop w:val="0"/>
      <w:marBottom w:val="0"/>
      <w:divBdr>
        <w:top w:val="none" w:sz="0" w:space="0" w:color="auto"/>
        <w:left w:val="none" w:sz="0" w:space="0" w:color="auto"/>
        <w:bottom w:val="none" w:sz="0" w:space="0" w:color="auto"/>
        <w:right w:val="none" w:sz="0" w:space="0" w:color="auto"/>
      </w:divBdr>
    </w:div>
    <w:div w:id="1325401126">
      <w:bodyDiv w:val="1"/>
      <w:marLeft w:val="0"/>
      <w:marRight w:val="0"/>
      <w:marTop w:val="0"/>
      <w:marBottom w:val="0"/>
      <w:divBdr>
        <w:top w:val="none" w:sz="0" w:space="0" w:color="auto"/>
        <w:left w:val="none" w:sz="0" w:space="0" w:color="auto"/>
        <w:bottom w:val="none" w:sz="0" w:space="0" w:color="auto"/>
        <w:right w:val="none" w:sz="0" w:space="0" w:color="auto"/>
      </w:divBdr>
    </w:div>
    <w:div w:id="1330063510">
      <w:bodyDiv w:val="1"/>
      <w:marLeft w:val="0"/>
      <w:marRight w:val="0"/>
      <w:marTop w:val="0"/>
      <w:marBottom w:val="0"/>
      <w:divBdr>
        <w:top w:val="none" w:sz="0" w:space="0" w:color="auto"/>
        <w:left w:val="none" w:sz="0" w:space="0" w:color="auto"/>
        <w:bottom w:val="none" w:sz="0" w:space="0" w:color="auto"/>
        <w:right w:val="none" w:sz="0" w:space="0" w:color="auto"/>
      </w:divBdr>
    </w:div>
    <w:div w:id="1364671869">
      <w:bodyDiv w:val="1"/>
      <w:marLeft w:val="0"/>
      <w:marRight w:val="0"/>
      <w:marTop w:val="0"/>
      <w:marBottom w:val="0"/>
      <w:divBdr>
        <w:top w:val="none" w:sz="0" w:space="0" w:color="auto"/>
        <w:left w:val="none" w:sz="0" w:space="0" w:color="auto"/>
        <w:bottom w:val="none" w:sz="0" w:space="0" w:color="auto"/>
        <w:right w:val="none" w:sz="0" w:space="0" w:color="auto"/>
      </w:divBdr>
    </w:div>
    <w:div w:id="1366977070">
      <w:bodyDiv w:val="1"/>
      <w:marLeft w:val="0"/>
      <w:marRight w:val="0"/>
      <w:marTop w:val="0"/>
      <w:marBottom w:val="0"/>
      <w:divBdr>
        <w:top w:val="none" w:sz="0" w:space="0" w:color="auto"/>
        <w:left w:val="none" w:sz="0" w:space="0" w:color="auto"/>
        <w:bottom w:val="none" w:sz="0" w:space="0" w:color="auto"/>
        <w:right w:val="none" w:sz="0" w:space="0" w:color="auto"/>
      </w:divBdr>
    </w:div>
    <w:div w:id="1381898170">
      <w:bodyDiv w:val="1"/>
      <w:marLeft w:val="0"/>
      <w:marRight w:val="0"/>
      <w:marTop w:val="0"/>
      <w:marBottom w:val="0"/>
      <w:divBdr>
        <w:top w:val="none" w:sz="0" w:space="0" w:color="auto"/>
        <w:left w:val="none" w:sz="0" w:space="0" w:color="auto"/>
        <w:bottom w:val="none" w:sz="0" w:space="0" w:color="auto"/>
        <w:right w:val="none" w:sz="0" w:space="0" w:color="auto"/>
      </w:divBdr>
    </w:div>
    <w:div w:id="1391269327">
      <w:bodyDiv w:val="1"/>
      <w:marLeft w:val="0"/>
      <w:marRight w:val="0"/>
      <w:marTop w:val="0"/>
      <w:marBottom w:val="0"/>
      <w:divBdr>
        <w:top w:val="none" w:sz="0" w:space="0" w:color="auto"/>
        <w:left w:val="none" w:sz="0" w:space="0" w:color="auto"/>
        <w:bottom w:val="none" w:sz="0" w:space="0" w:color="auto"/>
        <w:right w:val="none" w:sz="0" w:space="0" w:color="auto"/>
      </w:divBdr>
    </w:div>
    <w:div w:id="1426614568">
      <w:bodyDiv w:val="1"/>
      <w:marLeft w:val="0"/>
      <w:marRight w:val="0"/>
      <w:marTop w:val="0"/>
      <w:marBottom w:val="0"/>
      <w:divBdr>
        <w:top w:val="none" w:sz="0" w:space="0" w:color="auto"/>
        <w:left w:val="none" w:sz="0" w:space="0" w:color="auto"/>
        <w:bottom w:val="none" w:sz="0" w:space="0" w:color="auto"/>
        <w:right w:val="none" w:sz="0" w:space="0" w:color="auto"/>
      </w:divBdr>
    </w:div>
    <w:div w:id="1429043504">
      <w:bodyDiv w:val="1"/>
      <w:marLeft w:val="0"/>
      <w:marRight w:val="0"/>
      <w:marTop w:val="0"/>
      <w:marBottom w:val="0"/>
      <w:divBdr>
        <w:top w:val="none" w:sz="0" w:space="0" w:color="auto"/>
        <w:left w:val="none" w:sz="0" w:space="0" w:color="auto"/>
        <w:bottom w:val="none" w:sz="0" w:space="0" w:color="auto"/>
        <w:right w:val="none" w:sz="0" w:space="0" w:color="auto"/>
      </w:divBdr>
      <w:divsChild>
        <w:div w:id="1885174821">
          <w:marLeft w:val="0"/>
          <w:marRight w:val="0"/>
          <w:marTop w:val="240"/>
          <w:marBottom w:val="240"/>
          <w:divBdr>
            <w:top w:val="none" w:sz="0" w:space="0" w:color="auto"/>
            <w:left w:val="none" w:sz="0" w:space="0" w:color="auto"/>
            <w:bottom w:val="none" w:sz="0" w:space="0" w:color="auto"/>
            <w:right w:val="none" w:sz="0" w:space="0" w:color="auto"/>
          </w:divBdr>
          <w:divsChild>
            <w:div w:id="1089157954">
              <w:marLeft w:val="-225"/>
              <w:marRight w:val="-225"/>
              <w:marTop w:val="0"/>
              <w:marBottom w:val="0"/>
              <w:divBdr>
                <w:top w:val="none" w:sz="0" w:space="0" w:color="auto"/>
                <w:left w:val="none" w:sz="0" w:space="0" w:color="auto"/>
                <w:bottom w:val="none" w:sz="0" w:space="0" w:color="auto"/>
                <w:right w:val="none" w:sz="0" w:space="0" w:color="auto"/>
              </w:divBdr>
              <w:divsChild>
                <w:div w:id="769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6345">
      <w:bodyDiv w:val="1"/>
      <w:marLeft w:val="0"/>
      <w:marRight w:val="0"/>
      <w:marTop w:val="0"/>
      <w:marBottom w:val="0"/>
      <w:divBdr>
        <w:top w:val="none" w:sz="0" w:space="0" w:color="auto"/>
        <w:left w:val="none" w:sz="0" w:space="0" w:color="auto"/>
        <w:bottom w:val="none" w:sz="0" w:space="0" w:color="auto"/>
        <w:right w:val="none" w:sz="0" w:space="0" w:color="auto"/>
      </w:divBdr>
      <w:divsChild>
        <w:div w:id="1832796236">
          <w:marLeft w:val="0"/>
          <w:marRight w:val="0"/>
          <w:marTop w:val="240"/>
          <w:marBottom w:val="240"/>
          <w:divBdr>
            <w:top w:val="none" w:sz="0" w:space="0" w:color="auto"/>
            <w:left w:val="none" w:sz="0" w:space="0" w:color="auto"/>
            <w:bottom w:val="none" w:sz="0" w:space="0" w:color="auto"/>
            <w:right w:val="none" w:sz="0" w:space="0" w:color="auto"/>
          </w:divBdr>
          <w:divsChild>
            <w:div w:id="1561017805">
              <w:marLeft w:val="-225"/>
              <w:marRight w:val="-225"/>
              <w:marTop w:val="0"/>
              <w:marBottom w:val="0"/>
              <w:divBdr>
                <w:top w:val="none" w:sz="0" w:space="0" w:color="auto"/>
                <w:left w:val="none" w:sz="0" w:space="0" w:color="auto"/>
                <w:bottom w:val="none" w:sz="0" w:space="0" w:color="auto"/>
                <w:right w:val="none" w:sz="0" w:space="0" w:color="auto"/>
              </w:divBdr>
              <w:divsChild>
                <w:div w:id="994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60423">
      <w:bodyDiv w:val="1"/>
      <w:marLeft w:val="0"/>
      <w:marRight w:val="0"/>
      <w:marTop w:val="0"/>
      <w:marBottom w:val="0"/>
      <w:divBdr>
        <w:top w:val="none" w:sz="0" w:space="0" w:color="auto"/>
        <w:left w:val="none" w:sz="0" w:space="0" w:color="auto"/>
        <w:bottom w:val="none" w:sz="0" w:space="0" w:color="auto"/>
        <w:right w:val="none" w:sz="0" w:space="0" w:color="auto"/>
      </w:divBdr>
    </w:div>
    <w:div w:id="1481925263">
      <w:bodyDiv w:val="1"/>
      <w:marLeft w:val="0"/>
      <w:marRight w:val="0"/>
      <w:marTop w:val="0"/>
      <w:marBottom w:val="0"/>
      <w:divBdr>
        <w:top w:val="none" w:sz="0" w:space="0" w:color="auto"/>
        <w:left w:val="none" w:sz="0" w:space="0" w:color="auto"/>
        <w:bottom w:val="none" w:sz="0" w:space="0" w:color="auto"/>
        <w:right w:val="none" w:sz="0" w:space="0" w:color="auto"/>
      </w:divBdr>
    </w:div>
    <w:div w:id="1606423757">
      <w:bodyDiv w:val="1"/>
      <w:marLeft w:val="0"/>
      <w:marRight w:val="0"/>
      <w:marTop w:val="0"/>
      <w:marBottom w:val="0"/>
      <w:divBdr>
        <w:top w:val="none" w:sz="0" w:space="0" w:color="auto"/>
        <w:left w:val="none" w:sz="0" w:space="0" w:color="auto"/>
        <w:bottom w:val="none" w:sz="0" w:space="0" w:color="auto"/>
        <w:right w:val="none" w:sz="0" w:space="0" w:color="auto"/>
      </w:divBdr>
    </w:div>
    <w:div w:id="1614022475">
      <w:bodyDiv w:val="1"/>
      <w:marLeft w:val="0"/>
      <w:marRight w:val="0"/>
      <w:marTop w:val="0"/>
      <w:marBottom w:val="0"/>
      <w:divBdr>
        <w:top w:val="none" w:sz="0" w:space="0" w:color="auto"/>
        <w:left w:val="none" w:sz="0" w:space="0" w:color="auto"/>
        <w:bottom w:val="none" w:sz="0" w:space="0" w:color="auto"/>
        <w:right w:val="none" w:sz="0" w:space="0" w:color="auto"/>
      </w:divBdr>
    </w:div>
    <w:div w:id="1621230711">
      <w:bodyDiv w:val="1"/>
      <w:marLeft w:val="0"/>
      <w:marRight w:val="0"/>
      <w:marTop w:val="0"/>
      <w:marBottom w:val="0"/>
      <w:divBdr>
        <w:top w:val="none" w:sz="0" w:space="0" w:color="auto"/>
        <w:left w:val="none" w:sz="0" w:space="0" w:color="auto"/>
        <w:bottom w:val="none" w:sz="0" w:space="0" w:color="auto"/>
        <w:right w:val="none" w:sz="0" w:space="0" w:color="auto"/>
      </w:divBdr>
    </w:div>
    <w:div w:id="1651711684">
      <w:bodyDiv w:val="1"/>
      <w:marLeft w:val="0"/>
      <w:marRight w:val="0"/>
      <w:marTop w:val="0"/>
      <w:marBottom w:val="0"/>
      <w:divBdr>
        <w:top w:val="none" w:sz="0" w:space="0" w:color="auto"/>
        <w:left w:val="none" w:sz="0" w:space="0" w:color="auto"/>
        <w:bottom w:val="none" w:sz="0" w:space="0" w:color="auto"/>
        <w:right w:val="none" w:sz="0" w:space="0" w:color="auto"/>
      </w:divBdr>
      <w:divsChild>
        <w:div w:id="998772159">
          <w:marLeft w:val="0"/>
          <w:marRight w:val="0"/>
          <w:marTop w:val="0"/>
          <w:marBottom w:val="0"/>
          <w:divBdr>
            <w:top w:val="none" w:sz="0" w:space="0" w:color="auto"/>
            <w:left w:val="none" w:sz="0" w:space="0" w:color="auto"/>
            <w:bottom w:val="none" w:sz="0" w:space="0" w:color="auto"/>
            <w:right w:val="none" w:sz="0" w:space="0" w:color="auto"/>
          </w:divBdr>
          <w:divsChild>
            <w:div w:id="1007245793">
              <w:marLeft w:val="0"/>
              <w:marRight w:val="0"/>
              <w:marTop w:val="0"/>
              <w:marBottom w:val="0"/>
              <w:divBdr>
                <w:top w:val="none" w:sz="0" w:space="0" w:color="auto"/>
                <w:left w:val="none" w:sz="0" w:space="0" w:color="auto"/>
                <w:bottom w:val="none" w:sz="0" w:space="0" w:color="auto"/>
                <w:right w:val="none" w:sz="0" w:space="0" w:color="auto"/>
              </w:divBdr>
            </w:div>
            <w:div w:id="491681485">
              <w:marLeft w:val="0"/>
              <w:marRight w:val="0"/>
              <w:marTop w:val="0"/>
              <w:marBottom w:val="0"/>
              <w:divBdr>
                <w:top w:val="none" w:sz="0" w:space="0" w:color="auto"/>
                <w:left w:val="none" w:sz="0" w:space="0" w:color="auto"/>
                <w:bottom w:val="none" w:sz="0" w:space="0" w:color="auto"/>
                <w:right w:val="none" w:sz="0" w:space="0" w:color="auto"/>
              </w:divBdr>
            </w:div>
          </w:divsChild>
        </w:div>
        <w:div w:id="1900244979">
          <w:marLeft w:val="0"/>
          <w:marRight w:val="0"/>
          <w:marTop w:val="0"/>
          <w:marBottom w:val="0"/>
          <w:divBdr>
            <w:top w:val="none" w:sz="0" w:space="0" w:color="auto"/>
            <w:left w:val="none" w:sz="0" w:space="0" w:color="auto"/>
            <w:bottom w:val="none" w:sz="0" w:space="0" w:color="auto"/>
            <w:right w:val="none" w:sz="0" w:space="0" w:color="auto"/>
          </w:divBdr>
          <w:divsChild>
            <w:div w:id="15796332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53561639">
      <w:bodyDiv w:val="1"/>
      <w:marLeft w:val="0"/>
      <w:marRight w:val="0"/>
      <w:marTop w:val="0"/>
      <w:marBottom w:val="0"/>
      <w:divBdr>
        <w:top w:val="none" w:sz="0" w:space="0" w:color="auto"/>
        <w:left w:val="none" w:sz="0" w:space="0" w:color="auto"/>
        <w:bottom w:val="none" w:sz="0" w:space="0" w:color="auto"/>
        <w:right w:val="none" w:sz="0" w:space="0" w:color="auto"/>
      </w:divBdr>
    </w:div>
    <w:div w:id="1711686940">
      <w:bodyDiv w:val="1"/>
      <w:marLeft w:val="0"/>
      <w:marRight w:val="0"/>
      <w:marTop w:val="0"/>
      <w:marBottom w:val="0"/>
      <w:divBdr>
        <w:top w:val="none" w:sz="0" w:space="0" w:color="auto"/>
        <w:left w:val="none" w:sz="0" w:space="0" w:color="auto"/>
        <w:bottom w:val="none" w:sz="0" w:space="0" w:color="auto"/>
        <w:right w:val="none" w:sz="0" w:space="0" w:color="auto"/>
      </w:divBdr>
    </w:div>
    <w:div w:id="1741054962">
      <w:bodyDiv w:val="1"/>
      <w:marLeft w:val="0"/>
      <w:marRight w:val="0"/>
      <w:marTop w:val="0"/>
      <w:marBottom w:val="0"/>
      <w:divBdr>
        <w:top w:val="none" w:sz="0" w:space="0" w:color="auto"/>
        <w:left w:val="none" w:sz="0" w:space="0" w:color="auto"/>
        <w:bottom w:val="none" w:sz="0" w:space="0" w:color="auto"/>
        <w:right w:val="none" w:sz="0" w:space="0" w:color="auto"/>
      </w:divBdr>
    </w:div>
    <w:div w:id="1748764149">
      <w:bodyDiv w:val="1"/>
      <w:marLeft w:val="0"/>
      <w:marRight w:val="0"/>
      <w:marTop w:val="0"/>
      <w:marBottom w:val="0"/>
      <w:divBdr>
        <w:top w:val="none" w:sz="0" w:space="0" w:color="auto"/>
        <w:left w:val="none" w:sz="0" w:space="0" w:color="auto"/>
        <w:bottom w:val="none" w:sz="0" w:space="0" w:color="auto"/>
        <w:right w:val="none" w:sz="0" w:space="0" w:color="auto"/>
      </w:divBdr>
    </w:div>
    <w:div w:id="1755856654">
      <w:bodyDiv w:val="1"/>
      <w:marLeft w:val="0"/>
      <w:marRight w:val="0"/>
      <w:marTop w:val="0"/>
      <w:marBottom w:val="0"/>
      <w:divBdr>
        <w:top w:val="none" w:sz="0" w:space="0" w:color="auto"/>
        <w:left w:val="none" w:sz="0" w:space="0" w:color="auto"/>
        <w:bottom w:val="none" w:sz="0" w:space="0" w:color="auto"/>
        <w:right w:val="none" w:sz="0" w:space="0" w:color="auto"/>
      </w:divBdr>
    </w:div>
    <w:div w:id="1814254943">
      <w:bodyDiv w:val="1"/>
      <w:marLeft w:val="0"/>
      <w:marRight w:val="0"/>
      <w:marTop w:val="0"/>
      <w:marBottom w:val="0"/>
      <w:divBdr>
        <w:top w:val="none" w:sz="0" w:space="0" w:color="auto"/>
        <w:left w:val="none" w:sz="0" w:space="0" w:color="auto"/>
        <w:bottom w:val="none" w:sz="0" w:space="0" w:color="auto"/>
        <w:right w:val="none" w:sz="0" w:space="0" w:color="auto"/>
      </w:divBdr>
    </w:div>
    <w:div w:id="1852185512">
      <w:bodyDiv w:val="1"/>
      <w:marLeft w:val="0"/>
      <w:marRight w:val="0"/>
      <w:marTop w:val="0"/>
      <w:marBottom w:val="0"/>
      <w:divBdr>
        <w:top w:val="none" w:sz="0" w:space="0" w:color="auto"/>
        <w:left w:val="none" w:sz="0" w:space="0" w:color="auto"/>
        <w:bottom w:val="none" w:sz="0" w:space="0" w:color="auto"/>
        <w:right w:val="none" w:sz="0" w:space="0" w:color="auto"/>
      </w:divBdr>
    </w:div>
    <w:div w:id="1867059628">
      <w:bodyDiv w:val="1"/>
      <w:marLeft w:val="0"/>
      <w:marRight w:val="0"/>
      <w:marTop w:val="0"/>
      <w:marBottom w:val="0"/>
      <w:divBdr>
        <w:top w:val="none" w:sz="0" w:space="0" w:color="auto"/>
        <w:left w:val="none" w:sz="0" w:space="0" w:color="auto"/>
        <w:bottom w:val="none" w:sz="0" w:space="0" w:color="auto"/>
        <w:right w:val="none" w:sz="0" w:space="0" w:color="auto"/>
      </w:divBdr>
    </w:div>
    <w:div w:id="1913348822">
      <w:bodyDiv w:val="1"/>
      <w:marLeft w:val="0"/>
      <w:marRight w:val="0"/>
      <w:marTop w:val="0"/>
      <w:marBottom w:val="0"/>
      <w:divBdr>
        <w:top w:val="none" w:sz="0" w:space="0" w:color="auto"/>
        <w:left w:val="none" w:sz="0" w:space="0" w:color="auto"/>
        <w:bottom w:val="none" w:sz="0" w:space="0" w:color="auto"/>
        <w:right w:val="none" w:sz="0" w:space="0" w:color="auto"/>
      </w:divBdr>
    </w:div>
    <w:div w:id="1985699228">
      <w:bodyDiv w:val="1"/>
      <w:marLeft w:val="0"/>
      <w:marRight w:val="0"/>
      <w:marTop w:val="0"/>
      <w:marBottom w:val="0"/>
      <w:divBdr>
        <w:top w:val="none" w:sz="0" w:space="0" w:color="auto"/>
        <w:left w:val="none" w:sz="0" w:space="0" w:color="auto"/>
        <w:bottom w:val="none" w:sz="0" w:space="0" w:color="auto"/>
        <w:right w:val="none" w:sz="0" w:space="0" w:color="auto"/>
      </w:divBdr>
    </w:div>
    <w:div w:id="1996370698">
      <w:bodyDiv w:val="1"/>
      <w:marLeft w:val="0"/>
      <w:marRight w:val="0"/>
      <w:marTop w:val="0"/>
      <w:marBottom w:val="0"/>
      <w:divBdr>
        <w:top w:val="none" w:sz="0" w:space="0" w:color="auto"/>
        <w:left w:val="none" w:sz="0" w:space="0" w:color="auto"/>
        <w:bottom w:val="none" w:sz="0" w:space="0" w:color="auto"/>
        <w:right w:val="none" w:sz="0" w:space="0" w:color="auto"/>
      </w:divBdr>
      <w:divsChild>
        <w:div w:id="1769887461">
          <w:marLeft w:val="0"/>
          <w:marRight w:val="0"/>
          <w:marTop w:val="0"/>
          <w:marBottom w:val="0"/>
          <w:divBdr>
            <w:top w:val="none" w:sz="0" w:space="0" w:color="auto"/>
            <w:left w:val="none" w:sz="0" w:space="0" w:color="auto"/>
            <w:bottom w:val="none" w:sz="0" w:space="0" w:color="auto"/>
            <w:right w:val="none" w:sz="0" w:space="0" w:color="auto"/>
          </w:divBdr>
        </w:div>
      </w:divsChild>
    </w:div>
    <w:div w:id="2029594858">
      <w:bodyDiv w:val="1"/>
      <w:marLeft w:val="0"/>
      <w:marRight w:val="0"/>
      <w:marTop w:val="0"/>
      <w:marBottom w:val="0"/>
      <w:divBdr>
        <w:top w:val="none" w:sz="0" w:space="0" w:color="auto"/>
        <w:left w:val="none" w:sz="0" w:space="0" w:color="auto"/>
        <w:bottom w:val="none" w:sz="0" w:space="0" w:color="auto"/>
        <w:right w:val="none" w:sz="0" w:space="0" w:color="auto"/>
      </w:divBdr>
    </w:div>
    <w:div w:id="2035956505">
      <w:bodyDiv w:val="1"/>
      <w:marLeft w:val="0"/>
      <w:marRight w:val="0"/>
      <w:marTop w:val="0"/>
      <w:marBottom w:val="0"/>
      <w:divBdr>
        <w:top w:val="none" w:sz="0" w:space="0" w:color="auto"/>
        <w:left w:val="none" w:sz="0" w:space="0" w:color="auto"/>
        <w:bottom w:val="none" w:sz="0" w:space="0" w:color="auto"/>
        <w:right w:val="none" w:sz="0" w:space="0" w:color="auto"/>
      </w:divBdr>
    </w:div>
    <w:div w:id="211408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hyperlink" Target="https://e-cigarettes.surgeongeneral.gov/documents/2016_sgr_full_report_non-508.pdf" TargetMode="External"/><Relationship Id="rId3" Type="http://schemas.openxmlformats.org/officeDocument/2006/relationships/styles" Target="styles.xml"/><Relationship Id="rId21" Type="http://schemas.openxmlformats.org/officeDocument/2006/relationships/hyperlink" Target="https://pathcards.genecards.org/card/ciliary_landscape" TargetMode="Externa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bitbucket.com/kasperdanielhansen/Illumina_EPIC"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ww.promega.com/resources/pubhub/enotes/automated-dna-purification-from-oragene-dna-saliva-samples-using-the-maxwell-16-system/"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emf"/><Relationship Id="rId22" Type="http://schemas.openxmlformats.org/officeDocument/2006/relationships/hyperlink" Target="https://pathcards.genecards.org/card/ciliary_landsca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FC6CA-BA04-4CB5-863A-8CF515CE5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40</Pages>
  <Words>21391</Words>
  <Characters>121932</Characters>
  <Application>Microsoft Office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Commodore, Sarah</dc:creator>
  <cp:keywords/>
  <dc:description/>
  <cp:lastModifiedBy>Hawkins, Jonathan</cp:lastModifiedBy>
  <cp:revision>4</cp:revision>
  <cp:lastPrinted>2023-03-20T15:18:00Z</cp:lastPrinted>
  <dcterms:created xsi:type="dcterms:W3CDTF">2023-04-06T15:35:00Z</dcterms:created>
  <dcterms:modified xsi:type="dcterms:W3CDTF">2023-04-06T15:44:00Z</dcterms:modified>
</cp:coreProperties>
</file>